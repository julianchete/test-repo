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7.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6.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webSettings.xml" ContentType="application/vnd.openxmlformats-officedocument.wordprocessingml.webSetting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page" w:horzAnchor="margin" w:tblpY="590"/>
        <w:tblW w:w="14345" w:type="dxa"/>
        <w:tblBorders>
          <w:insideH w:val="single" w:sz="4" w:space="0" w:color="auto"/>
          <w:insideV w:val="single" w:sz="4" w:space="0" w:color="auto"/>
        </w:tblBorders>
        <w:tblLayout w:type="fixed"/>
        <w:tblCellMar>
          <w:left w:w="0" w:type="dxa"/>
          <w:right w:w="0" w:type="dxa"/>
        </w:tblCellMar>
        <w:tblLook w:val="0600" w:firstRow="0" w:lastRow="0" w:firstColumn="0" w:lastColumn="0" w:noHBand="1" w:noVBand="1"/>
      </w:tblPr>
      <w:tblGrid>
        <w:gridCol w:w="4962"/>
        <w:gridCol w:w="9383"/>
      </w:tblGrid>
      <w:tr w:rsidR="005F371D" w:rsidRPr="00EB2E98" w14:paraId="1A4E7E37" w14:textId="77777777" w:rsidTr="00002278">
        <w:trPr>
          <w:trHeight w:hRule="exact" w:val="227"/>
        </w:trPr>
        <w:tc>
          <w:tcPr>
            <w:tcW w:w="4962" w:type="dxa"/>
            <w:tcBorders>
              <w:bottom w:val="single" w:sz="4" w:space="0" w:color="auto"/>
            </w:tcBorders>
            <w:shd w:val="clear" w:color="auto" w:fill="000000"/>
          </w:tcPr>
          <w:p w14:paraId="72309E24" w14:textId="77777777" w:rsidR="005F371D" w:rsidRPr="00EB2E98" w:rsidRDefault="005F371D" w:rsidP="005F371D">
            <w:pPr>
              <w:pStyle w:val="ListNumber"/>
              <w:numPr>
                <w:ilvl w:val="0"/>
                <w:numId w:val="0"/>
              </w:numPr>
              <w:ind w:left="340"/>
            </w:pPr>
          </w:p>
        </w:tc>
        <w:tc>
          <w:tcPr>
            <w:tcW w:w="9383" w:type="dxa"/>
            <w:tcBorders>
              <w:bottom w:val="single" w:sz="4" w:space="0" w:color="auto"/>
            </w:tcBorders>
            <w:shd w:val="clear" w:color="auto" w:fill="000000"/>
          </w:tcPr>
          <w:p w14:paraId="4E2FC968" w14:textId="77777777" w:rsidR="005F371D" w:rsidRPr="00EB2E98" w:rsidRDefault="005F371D" w:rsidP="005F371D"/>
        </w:tc>
      </w:tr>
      <w:tr w:rsidR="005F371D" w:rsidRPr="00EB2E98" w14:paraId="5138AF8B" w14:textId="77777777" w:rsidTr="00002278">
        <w:trPr>
          <w:trHeight w:val="636"/>
        </w:trPr>
        <w:tc>
          <w:tcPr>
            <w:tcW w:w="4962" w:type="dxa"/>
            <w:vMerge w:val="restart"/>
            <w:tcBorders>
              <w:top w:val="single" w:sz="4" w:space="0" w:color="auto"/>
              <w:bottom w:val="nil"/>
              <w:right w:val="nil"/>
            </w:tcBorders>
            <w:shd w:val="clear" w:color="auto" w:fill="F0AB00"/>
            <w:tcMar>
              <w:top w:w="113" w:type="dxa"/>
            </w:tcMar>
          </w:tcPr>
          <w:p w14:paraId="504CB8E1" w14:textId="77777777" w:rsidR="005F371D" w:rsidRPr="00EB2E98" w:rsidRDefault="005F371D" w:rsidP="005F371D">
            <w:pPr>
              <w:pStyle w:val="SAPCollateralType"/>
            </w:pPr>
            <w:r w:rsidRPr="00EB2E98">
              <w:t>Test Script</w:t>
            </w:r>
          </w:p>
          <w:p w14:paraId="2A5D72B8" w14:textId="77777777" w:rsidR="005F371D" w:rsidRPr="00EB2E98" w:rsidRDefault="005F371D" w:rsidP="005F371D">
            <w:pPr>
              <w:pStyle w:val="SAPDocumentVersion"/>
              <w:rPr>
                <w:rStyle w:val="PlaceholderText"/>
                <w:rFonts w:eastAsia="SimSun"/>
                <w:color w:val="000000"/>
                <w:lang w:eastAsia="zh-CN"/>
              </w:rPr>
            </w:pPr>
            <w:r w:rsidRPr="00EB2E98">
              <w:rPr>
                <w:rStyle w:val="PlaceholderText"/>
                <w:color w:val="000000"/>
              </w:rPr>
              <w:t>SAP SuccessFactors HCM Core</w:t>
            </w:r>
          </w:p>
          <w:p w14:paraId="5E06D4A8" w14:textId="3C2BD0BF" w:rsidR="005F371D" w:rsidRPr="00EB2E98" w:rsidRDefault="00CA3432" w:rsidP="005F371D">
            <w:pPr>
              <w:pStyle w:val="SAPDocumentVersion"/>
              <w:rPr>
                <w:rFonts w:eastAsia="SimSun"/>
                <w:lang w:eastAsia="zh-CN"/>
              </w:rPr>
            </w:pPr>
            <w:del w:id="0" w:author="Author" w:date="2018-01-18T16:45:00Z">
              <w:r w:rsidDel="000C7B40">
                <w:delText xml:space="preserve">January </w:delText>
              </w:r>
            </w:del>
            <w:ins w:id="1" w:author="Author" w:date="2018-01-18T16:45:00Z">
              <w:r w:rsidR="000C7B40">
                <w:t xml:space="preserve">April </w:t>
              </w:r>
            </w:ins>
            <w:r>
              <w:t>2018</w:t>
            </w:r>
          </w:p>
          <w:p w14:paraId="47192CBD" w14:textId="77777777" w:rsidR="005F371D" w:rsidRPr="00EB2E98" w:rsidRDefault="005F371D" w:rsidP="005F371D">
            <w:pPr>
              <w:pStyle w:val="SAPDocumentVersion"/>
            </w:pPr>
            <w:r w:rsidRPr="00EB2E98">
              <w:t>English</w:t>
            </w:r>
          </w:p>
        </w:tc>
        <w:tc>
          <w:tcPr>
            <w:tcW w:w="9383" w:type="dxa"/>
            <w:tcBorders>
              <w:top w:val="single" w:sz="4" w:space="0" w:color="auto"/>
              <w:left w:val="nil"/>
              <w:bottom w:val="nil"/>
            </w:tcBorders>
            <w:shd w:val="clear" w:color="auto" w:fill="F0AB00"/>
            <w:tcMar>
              <w:top w:w="113" w:type="dxa"/>
            </w:tcMar>
          </w:tcPr>
          <w:p w14:paraId="2BD6243B" w14:textId="77777777" w:rsidR="005F371D" w:rsidRPr="00EB2E98" w:rsidRDefault="005F371D" w:rsidP="005F371D">
            <w:pPr>
              <w:pStyle w:val="SAPSecurityLevel"/>
            </w:pPr>
            <w:bookmarkStart w:id="2" w:name="securitylevel"/>
            <w:r w:rsidRPr="00EB2E98">
              <w:t>Customer</w:t>
            </w:r>
            <w:bookmarkEnd w:id="2"/>
          </w:p>
        </w:tc>
      </w:tr>
      <w:tr w:rsidR="005F371D" w:rsidRPr="00EB2E98" w14:paraId="20988DD7" w14:textId="77777777" w:rsidTr="00002278">
        <w:trPr>
          <w:trHeight w:hRule="exact" w:val="2402"/>
        </w:trPr>
        <w:tc>
          <w:tcPr>
            <w:tcW w:w="4962" w:type="dxa"/>
            <w:vMerge/>
            <w:tcBorders>
              <w:top w:val="nil"/>
              <w:bottom w:val="nil"/>
              <w:right w:val="nil"/>
            </w:tcBorders>
            <w:shd w:val="clear" w:color="auto" w:fill="F0AB00"/>
            <w:tcMar>
              <w:top w:w="113" w:type="dxa"/>
            </w:tcMar>
          </w:tcPr>
          <w:p w14:paraId="06B3459C" w14:textId="77777777" w:rsidR="005F371D" w:rsidRPr="00EB2E98" w:rsidRDefault="005F371D" w:rsidP="005F371D">
            <w:pPr>
              <w:pStyle w:val="SAPCollateralType"/>
            </w:pPr>
          </w:p>
        </w:tc>
        <w:tc>
          <w:tcPr>
            <w:tcW w:w="9383" w:type="dxa"/>
            <w:tcBorders>
              <w:top w:val="nil"/>
              <w:left w:val="nil"/>
              <w:bottom w:val="nil"/>
            </w:tcBorders>
            <w:shd w:val="clear" w:color="auto" w:fill="F0AB00"/>
            <w:tcMar>
              <w:top w:w="113" w:type="dxa"/>
            </w:tcMar>
          </w:tcPr>
          <w:p w14:paraId="26822A8B" w14:textId="77777777" w:rsidR="005F371D" w:rsidRPr="00EB2E98" w:rsidRDefault="005F371D" w:rsidP="005F371D">
            <w:pPr>
              <w:pStyle w:val="SAPMainTitle"/>
            </w:pPr>
            <w:bookmarkStart w:id="3" w:name="maintitle"/>
            <w:commentRangeStart w:id="4"/>
            <w:r w:rsidRPr="00EB2E98">
              <w:t xml:space="preserve">Integration with SAP SuccessFactors Employee Central Payroll </w:t>
            </w:r>
            <w:bookmarkEnd w:id="3"/>
            <w:commentRangeEnd w:id="4"/>
            <w:r w:rsidR="00262B23">
              <w:rPr>
                <w:rStyle w:val="CommentReference"/>
                <w:rFonts w:ascii="BentonSans Book" w:hAnsi="BentonSans Book"/>
                <w:color w:val="auto"/>
              </w:rPr>
              <w:commentReference w:id="4"/>
            </w:r>
          </w:p>
          <w:p w14:paraId="6AA6EB2A" w14:textId="53F57807" w:rsidR="005F371D" w:rsidRPr="00EB2E98" w:rsidRDefault="005F371D" w:rsidP="005F371D">
            <w:pPr>
              <w:pStyle w:val="SAPSubTitle"/>
            </w:pPr>
            <w:r w:rsidRPr="00EB2E98">
              <w:t xml:space="preserve">ID: 15O </w:t>
            </w:r>
            <w:del w:id="5" w:author="Author" w:date="2018-02-26T17:17:00Z">
              <w:r w:rsidRPr="00EB2E98" w:rsidDel="006D7AE2">
                <w:delText>(</w:delText>
              </w:r>
              <w:r w:rsidRPr="000C7B40" w:rsidDel="006D7AE2">
                <w:rPr>
                  <w:strike/>
                  <w:highlight w:val="yellow"/>
                  <w:rPrChange w:id="6" w:author="Author" w:date="2018-01-18T16:45:00Z">
                    <w:rPr>
                      <w:highlight w:val="yellow"/>
                    </w:rPr>
                  </w:rPrChange>
                </w:rPr>
                <w:delText>Kingdom of Saudi Arabia</w:delText>
              </w:r>
              <w:r w:rsidRPr="00EB2E98" w:rsidDel="006D7AE2">
                <w:delText>)</w:delText>
              </w:r>
            </w:del>
          </w:p>
        </w:tc>
      </w:tr>
    </w:tbl>
    <w:p w14:paraId="178633F2" w14:textId="77777777" w:rsidR="005F371D" w:rsidRPr="00EB2E98" w:rsidRDefault="005F371D" w:rsidP="005F371D">
      <w:pPr>
        <w:pStyle w:val="SAPKeyblockTitle"/>
      </w:pPr>
      <w:r w:rsidRPr="00EB2E98">
        <w:t>Table of Contents</w:t>
      </w:r>
    </w:p>
    <w:p w14:paraId="06C5EC9A" w14:textId="34885FFE" w:rsidR="003434E5" w:rsidRDefault="005F371D">
      <w:pPr>
        <w:pStyle w:val="TOC1"/>
        <w:rPr>
          <w:rFonts w:asciiTheme="minorHAnsi" w:eastAsiaTheme="minorEastAsia" w:hAnsiTheme="minorHAnsi" w:cstheme="minorBidi"/>
          <w:noProof/>
          <w:sz w:val="22"/>
          <w:szCs w:val="22"/>
        </w:rPr>
      </w:pPr>
      <w:r>
        <w:rPr>
          <w:rFonts w:ascii="BentonSans Bold" w:hAnsi="BentonSans Bold"/>
        </w:rPr>
        <w:fldChar w:fldCharType="begin"/>
      </w:r>
      <w:r>
        <w:rPr>
          <w:rFonts w:ascii="BentonSans Bold" w:hAnsi="BentonSans Bold"/>
        </w:rPr>
        <w:instrText xml:space="preserve"> TOC \o "1-5" \h \z \u </w:instrText>
      </w:r>
      <w:r>
        <w:rPr>
          <w:rFonts w:ascii="BentonSans Bold" w:hAnsi="BentonSans Bold"/>
        </w:rPr>
        <w:fldChar w:fldCharType="separate"/>
      </w:r>
      <w:hyperlink w:anchor="_Toc507433176" w:history="1">
        <w:r w:rsidR="003434E5" w:rsidRPr="00336C08">
          <w:rPr>
            <w:rStyle w:val="Hyperlink"/>
            <w:noProof/>
          </w:rPr>
          <w:t>1</w:t>
        </w:r>
        <w:r w:rsidR="003434E5">
          <w:rPr>
            <w:rFonts w:asciiTheme="minorHAnsi" w:eastAsiaTheme="minorEastAsia" w:hAnsiTheme="minorHAnsi" w:cstheme="minorBidi"/>
            <w:noProof/>
            <w:sz w:val="22"/>
            <w:szCs w:val="22"/>
          </w:rPr>
          <w:tab/>
        </w:r>
        <w:r w:rsidR="003434E5" w:rsidRPr="00336C08">
          <w:rPr>
            <w:rStyle w:val="Hyperlink"/>
            <w:noProof/>
          </w:rPr>
          <w:t>Purpose</w:t>
        </w:r>
        <w:r w:rsidR="003434E5">
          <w:rPr>
            <w:noProof/>
            <w:webHidden/>
          </w:rPr>
          <w:tab/>
        </w:r>
        <w:r w:rsidR="003434E5">
          <w:rPr>
            <w:noProof/>
            <w:webHidden/>
          </w:rPr>
          <w:fldChar w:fldCharType="begin"/>
        </w:r>
        <w:r w:rsidR="003434E5">
          <w:rPr>
            <w:noProof/>
            <w:webHidden/>
          </w:rPr>
          <w:instrText xml:space="preserve"> PAGEREF _Toc507433176 \h </w:instrText>
        </w:r>
        <w:r w:rsidR="003434E5">
          <w:rPr>
            <w:noProof/>
            <w:webHidden/>
          </w:rPr>
        </w:r>
        <w:r w:rsidR="003434E5">
          <w:rPr>
            <w:noProof/>
            <w:webHidden/>
          </w:rPr>
          <w:fldChar w:fldCharType="separate"/>
        </w:r>
        <w:r w:rsidR="003434E5">
          <w:rPr>
            <w:noProof/>
            <w:webHidden/>
          </w:rPr>
          <w:t>5</w:t>
        </w:r>
        <w:r w:rsidR="003434E5">
          <w:rPr>
            <w:noProof/>
            <w:webHidden/>
          </w:rPr>
          <w:fldChar w:fldCharType="end"/>
        </w:r>
      </w:hyperlink>
    </w:p>
    <w:p w14:paraId="72128451" w14:textId="07C4A498" w:rsidR="003434E5" w:rsidRDefault="009F5795">
      <w:pPr>
        <w:pStyle w:val="TOC2"/>
        <w:rPr>
          <w:rFonts w:asciiTheme="minorHAnsi" w:eastAsiaTheme="minorEastAsia" w:hAnsiTheme="minorHAnsi" w:cstheme="minorBidi"/>
          <w:noProof/>
          <w:sz w:val="22"/>
          <w:szCs w:val="22"/>
        </w:rPr>
      </w:pPr>
      <w:hyperlink w:anchor="_Toc507433177" w:history="1">
        <w:r w:rsidR="003434E5" w:rsidRPr="00336C08">
          <w:rPr>
            <w:rStyle w:val="Hyperlink"/>
            <w:noProof/>
          </w:rPr>
          <w:t>1.1</w:t>
        </w:r>
        <w:r w:rsidR="003434E5">
          <w:rPr>
            <w:rFonts w:asciiTheme="minorHAnsi" w:eastAsiaTheme="minorEastAsia" w:hAnsiTheme="minorHAnsi" w:cstheme="minorBidi"/>
            <w:noProof/>
            <w:sz w:val="22"/>
            <w:szCs w:val="22"/>
          </w:rPr>
          <w:tab/>
        </w:r>
        <w:r w:rsidR="003434E5" w:rsidRPr="00336C08">
          <w:rPr>
            <w:rStyle w:val="Hyperlink"/>
            <w:noProof/>
          </w:rPr>
          <w:t>Purpose of the Document</w:t>
        </w:r>
        <w:r w:rsidR="003434E5">
          <w:rPr>
            <w:noProof/>
            <w:webHidden/>
          </w:rPr>
          <w:tab/>
        </w:r>
        <w:r w:rsidR="003434E5">
          <w:rPr>
            <w:noProof/>
            <w:webHidden/>
          </w:rPr>
          <w:fldChar w:fldCharType="begin"/>
        </w:r>
        <w:r w:rsidR="003434E5">
          <w:rPr>
            <w:noProof/>
            <w:webHidden/>
          </w:rPr>
          <w:instrText xml:space="preserve"> PAGEREF _Toc507433177 \h </w:instrText>
        </w:r>
        <w:r w:rsidR="003434E5">
          <w:rPr>
            <w:noProof/>
            <w:webHidden/>
          </w:rPr>
        </w:r>
        <w:r w:rsidR="003434E5">
          <w:rPr>
            <w:noProof/>
            <w:webHidden/>
          </w:rPr>
          <w:fldChar w:fldCharType="separate"/>
        </w:r>
        <w:r w:rsidR="003434E5">
          <w:rPr>
            <w:noProof/>
            <w:webHidden/>
          </w:rPr>
          <w:t>5</w:t>
        </w:r>
        <w:r w:rsidR="003434E5">
          <w:rPr>
            <w:noProof/>
            <w:webHidden/>
          </w:rPr>
          <w:fldChar w:fldCharType="end"/>
        </w:r>
      </w:hyperlink>
    </w:p>
    <w:p w14:paraId="4B6B165B" w14:textId="6D459397" w:rsidR="003434E5" w:rsidRDefault="009F5795">
      <w:pPr>
        <w:pStyle w:val="TOC2"/>
        <w:rPr>
          <w:rFonts w:asciiTheme="minorHAnsi" w:eastAsiaTheme="minorEastAsia" w:hAnsiTheme="minorHAnsi" w:cstheme="minorBidi"/>
          <w:noProof/>
          <w:sz w:val="22"/>
          <w:szCs w:val="22"/>
        </w:rPr>
      </w:pPr>
      <w:hyperlink w:anchor="_Toc507433178" w:history="1">
        <w:r w:rsidR="003434E5" w:rsidRPr="00336C08">
          <w:rPr>
            <w:rStyle w:val="Hyperlink"/>
            <w:noProof/>
          </w:rPr>
          <w:t>1.2</w:t>
        </w:r>
        <w:r w:rsidR="003434E5">
          <w:rPr>
            <w:rFonts w:asciiTheme="minorHAnsi" w:eastAsiaTheme="minorEastAsia" w:hAnsiTheme="minorHAnsi" w:cstheme="minorBidi"/>
            <w:noProof/>
            <w:sz w:val="22"/>
            <w:szCs w:val="22"/>
          </w:rPr>
          <w:tab/>
        </w:r>
        <w:r w:rsidR="003434E5" w:rsidRPr="00336C08">
          <w:rPr>
            <w:rStyle w:val="Hyperlink"/>
            <w:noProof/>
          </w:rPr>
          <w:t>Purpose of Integration with SAP SuccessFactors Employee Central Payroll</w:t>
        </w:r>
        <w:r w:rsidR="003434E5">
          <w:rPr>
            <w:noProof/>
            <w:webHidden/>
          </w:rPr>
          <w:tab/>
        </w:r>
        <w:r w:rsidR="003434E5">
          <w:rPr>
            <w:noProof/>
            <w:webHidden/>
          </w:rPr>
          <w:fldChar w:fldCharType="begin"/>
        </w:r>
        <w:r w:rsidR="003434E5">
          <w:rPr>
            <w:noProof/>
            <w:webHidden/>
          </w:rPr>
          <w:instrText xml:space="preserve"> PAGEREF _Toc507433178 \h </w:instrText>
        </w:r>
        <w:r w:rsidR="003434E5">
          <w:rPr>
            <w:noProof/>
            <w:webHidden/>
          </w:rPr>
        </w:r>
        <w:r w:rsidR="003434E5">
          <w:rPr>
            <w:noProof/>
            <w:webHidden/>
          </w:rPr>
          <w:fldChar w:fldCharType="separate"/>
        </w:r>
        <w:r w:rsidR="003434E5">
          <w:rPr>
            <w:noProof/>
            <w:webHidden/>
          </w:rPr>
          <w:t>5</w:t>
        </w:r>
        <w:r w:rsidR="003434E5">
          <w:rPr>
            <w:noProof/>
            <w:webHidden/>
          </w:rPr>
          <w:fldChar w:fldCharType="end"/>
        </w:r>
      </w:hyperlink>
    </w:p>
    <w:p w14:paraId="66456F82" w14:textId="09B584F1" w:rsidR="003434E5" w:rsidRDefault="009F5795">
      <w:pPr>
        <w:pStyle w:val="TOC1"/>
        <w:rPr>
          <w:rFonts w:asciiTheme="minorHAnsi" w:eastAsiaTheme="minorEastAsia" w:hAnsiTheme="minorHAnsi" w:cstheme="minorBidi"/>
          <w:noProof/>
          <w:sz w:val="22"/>
          <w:szCs w:val="22"/>
        </w:rPr>
      </w:pPr>
      <w:hyperlink w:anchor="_Toc507433190" w:history="1">
        <w:r w:rsidR="003434E5" w:rsidRPr="00336C08">
          <w:rPr>
            <w:rStyle w:val="Hyperlink"/>
            <w:noProof/>
          </w:rPr>
          <w:t>2</w:t>
        </w:r>
        <w:r w:rsidR="003434E5">
          <w:rPr>
            <w:rFonts w:asciiTheme="minorHAnsi" w:eastAsiaTheme="minorEastAsia" w:hAnsiTheme="minorHAnsi" w:cstheme="minorBidi"/>
            <w:noProof/>
            <w:sz w:val="22"/>
            <w:szCs w:val="22"/>
          </w:rPr>
          <w:tab/>
        </w:r>
        <w:r w:rsidR="003434E5" w:rsidRPr="00336C08">
          <w:rPr>
            <w:rStyle w:val="Hyperlink"/>
            <w:noProof/>
          </w:rPr>
          <w:t>Prerequisites</w:t>
        </w:r>
        <w:r w:rsidR="003434E5">
          <w:rPr>
            <w:noProof/>
            <w:webHidden/>
          </w:rPr>
          <w:tab/>
        </w:r>
        <w:r w:rsidR="003434E5">
          <w:rPr>
            <w:noProof/>
            <w:webHidden/>
          </w:rPr>
          <w:fldChar w:fldCharType="begin"/>
        </w:r>
        <w:r w:rsidR="003434E5">
          <w:rPr>
            <w:noProof/>
            <w:webHidden/>
          </w:rPr>
          <w:instrText xml:space="preserve"> PAGEREF _Toc507433190 \h </w:instrText>
        </w:r>
        <w:r w:rsidR="003434E5">
          <w:rPr>
            <w:noProof/>
            <w:webHidden/>
          </w:rPr>
        </w:r>
        <w:r w:rsidR="003434E5">
          <w:rPr>
            <w:noProof/>
            <w:webHidden/>
          </w:rPr>
          <w:fldChar w:fldCharType="separate"/>
        </w:r>
        <w:r w:rsidR="003434E5">
          <w:rPr>
            <w:noProof/>
            <w:webHidden/>
          </w:rPr>
          <w:t>7</w:t>
        </w:r>
        <w:r w:rsidR="003434E5">
          <w:rPr>
            <w:noProof/>
            <w:webHidden/>
          </w:rPr>
          <w:fldChar w:fldCharType="end"/>
        </w:r>
      </w:hyperlink>
    </w:p>
    <w:p w14:paraId="10D3AEE3" w14:textId="7F76B611" w:rsidR="003434E5" w:rsidRDefault="009F5795">
      <w:pPr>
        <w:pStyle w:val="TOC2"/>
        <w:rPr>
          <w:rFonts w:asciiTheme="minorHAnsi" w:eastAsiaTheme="minorEastAsia" w:hAnsiTheme="minorHAnsi" w:cstheme="minorBidi"/>
          <w:noProof/>
          <w:sz w:val="22"/>
          <w:szCs w:val="22"/>
        </w:rPr>
      </w:pPr>
      <w:hyperlink w:anchor="_Toc507433191" w:history="1">
        <w:r w:rsidR="003434E5" w:rsidRPr="00336C08">
          <w:rPr>
            <w:rStyle w:val="Hyperlink"/>
            <w:noProof/>
          </w:rPr>
          <w:t>2.1</w:t>
        </w:r>
        <w:r w:rsidR="003434E5">
          <w:rPr>
            <w:rFonts w:asciiTheme="minorHAnsi" w:eastAsiaTheme="minorEastAsia" w:hAnsiTheme="minorHAnsi" w:cstheme="minorBidi"/>
            <w:noProof/>
            <w:sz w:val="22"/>
            <w:szCs w:val="22"/>
          </w:rPr>
          <w:tab/>
        </w:r>
        <w:r w:rsidR="003434E5" w:rsidRPr="00336C08">
          <w:rPr>
            <w:rStyle w:val="Hyperlink"/>
            <w:noProof/>
          </w:rPr>
          <w:t>Configuration</w:t>
        </w:r>
        <w:r w:rsidR="003434E5">
          <w:rPr>
            <w:noProof/>
            <w:webHidden/>
          </w:rPr>
          <w:tab/>
        </w:r>
        <w:r w:rsidR="003434E5">
          <w:rPr>
            <w:noProof/>
            <w:webHidden/>
          </w:rPr>
          <w:fldChar w:fldCharType="begin"/>
        </w:r>
        <w:r w:rsidR="003434E5">
          <w:rPr>
            <w:noProof/>
            <w:webHidden/>
          </w:rPr>
          <w:instrText xml:space="preserve"> PAGEREF _Toc507433191 \h </w:instrText>
        </w:r>
        <w:r w:rsidR="003434E5">
          <w:rPr>
            <w:noProof/>
            <w:webHidden/>
          </w:rPr>
        </w:r>
        <w:r w:rsidR="003434E5">
          <w:rPr>
            <w:noProof/>
            <w:webHidden/>
          </w:rPr>
          <w:fldChar w:fldCharType="separate"/>
        </w:r>
        <w:r w:rsidR="003434E5">
          <w:rPr>
            <w:noProof/>
            <w:webHidden/>
          </w:rPr>
          <w:t>7</w:t>
        </w:r>
        <w:r w:rsidR="003434E5">
          <w:rPr>
            <w:noProof/>
            <w:webHidden/>
          </w:rPr>
          <w:fldChar w:fldCharType="end"/>
        </w:r>
      </w:hyperlink>
    </w:p>
    <w:p w14:paraId="23E8FA15" w14:textId="2BBBAF23" w:rsidR="003434E5" w:rsidRDefault="009F5795">
      <w:pPr>
        <w:pStyle w:val="TOC2"/>
        <w:rPr>
          <w:rFonts w:asciiTheme="minorHAnsi" w:eastAsiaTheme="minorEastAsia" w:hAnsiTheme="minorHAnsi" w:cstheme="minorBidi"/>
          <w:noProof/>
          <w:sz w:val="22"/>
          <w:szCs w:val="22"/>
        </w:rPr>
      </w:pPr>
      <w:hyperlink w:anchor="_Toc507433192" w:history="1">
        <w:r w:rsidR="003434E5" w:rsidRPr="00336C08">
          <w:rPr>
            <w:rStyle w:val="Hyperlink"/>
            <w:noProof/>
          </w:rPr>
          <w:t>2.2</w:t>
        </w:r>
        <w:r w:rsidR="003434E5">
          <w:rPr>
            <w:rFonts w:asciiTheme="minorHAnsi" w:eastAsiaTheme="minorEastAsia" w:hAnsiTheme="minorHAnsi" w:cstheme="minorBidi"/>
            <w:noProof/>
            <w:sz w:val="22"/>
            <w:szCs w:val="22"/>
          </w:rPr>
          <w:tab/>
        </w:r>
        <w:r w:rsidR="003434E5" w:rsidRPr="00336C08">
          <w:rPr>
            <w:rStyle w:val="Hyperlink"/>
            <w:noProof/>
          </w:rPr>
          <w:t>System Access</w:t>
        </w:r>
        <w:r w:rsidR="003434E5">
          <w:rPr>
            <w:noProof/>
            <w:webHidden/>
          </w:rPr>
          <w:tab/>
        </w:r>
        <w:r w:rsidR="003434E5">
          <w:rPr>
            <w:noProof/>
            <w:webHidden/>
          </w:rPr>
          <w:fldChar w:fldCharType="begin"/>
        </w:r>
        <w:r w:rsidR="003434E5">
          <w:rPr>
            <w:noProof/>
            <w:webHidden/>
          </w:rPr>
          <w:instrText xml:space="preserve"> PAGEREF _Toc507433192 \h </w:instrText>
        </w:r>
        <w:r w:rsidR="003434E5">
          <w:rPr>
            <w:noProof/>
            <w:webHidden/>
          </w:rPr>
        </w:r>
        <w:r w:rsidR="003434E5">
          <w:rPr>
            <w:noProof/>
            <w:webHidden/>
          </w:rPr>
          <w:fldChar w:fldCharType="separate"/>
        </w:r>
        <w:r w:rsidR="003434E5">
          <w:rPr>
            <w:noProof/>
            <w:webHidden/>
          </w:rPr>
          <w:t>7</w:t>
        </w:r>
        <w:r w:rsidR="003434E5">
          <w:rPr>
            <w:noProof/>
            <w:webHidden/>
          </w:rPr>
          <w:fldChar w:fldCharType="end"/>
        </w:r>
      </w:hyperlink>
    </w:p>
    <w:p w14:paraId="3BCEB346" w14:textId="4E0AB7F8" w:rsidR="003434E5" w:rsidRDefault="009F5795">
      <w:pPr>
        <w:pStyle w:val="TOC2"/>
        <w:rPr>
          <w:rFonts w:asciiTheme="minorHAnsi" w:eastAsiaTheme="minorEastAsia" w:hAnsiTheme="minorHAnsi" w:cstheme="minorBidi"/>
          <w:noProof/>
          <w:sz w:val="22"/>
          <w:szCs w:val="22"/>
        </w:rPr>
      </w:pPr>
      <w:hyperlink w:anchor="_Toc507433193" w:history="1">
        <w:r w:rsidR="003434E5" w:rsidRPr="00336C08">
          <w:rPr>
            <w:rStyle w:val="Hyperlink"/>
            <w:noProof/>
          </w:rPr>
          <w:t>2.3</w:t>
        </w:r>
        <w:r w:rsidR="003434E5">
          <w:rPr>
            <w:rFonts w:asciiTheme="minorHAnsi" w:eastAsiaTheme="minorEastAsia" w:hAnsiTheme="minorHAnsi" w:cstheme="minorBidi"/>
            <w:noProof/>
            <w:sz w:val="22"/>
            <w:szCs w:val="22"/>
          </w:rPr>
          <w:tab/>
        </w:r>
        <w:r w:rsidR="003434E5" w:rsidRPr="00336C08">
          <w:rPr>
            <w:rStyle w:val="Hyperlink"/>
            <w:noProof/>
          </w:rPr>
          <w:t>Roles</w:t>
        </w:r>
        <w:r w:rsidR="003434E5">
          <w:rPr>
            <w:noProof/>
            <w:webHidden/>
          </w:rPr>
          <w:tab/>
        </w:r>
        <w:r w:rsidR="003434E5">
          <w:rPr>
            <w:noProof/>
            <w:webHidden/>
          </w:rPr>
          <w:fldChar w:fldCharType="begin"/>
        </w:r>
        <w:r w:rsidR="003434E5">
          <w:rPr>
            <w:noProof/>
            <w:webHidden/>
          </w:rPr>
          <w:instrText xml:space="preserve"> PAGEREF _Toc507433193 \h </w:instrText>
        </w:r>
        <w:r w:rsidR="003434E5">
          <w:rPr>
            <w:noProof/>
            <w:webHidden/>
          </w:rPr>
        </w:r>
        <w:r w:rsidR="003434E5">
          <w:rPr>
            <w:noProof/>
            <w:webHidden/>
          </w:rPr>
          <w:fldChar w:fldCharType="separate"/>
        </w:r>
        <w:r w:rsidR="003434E5">
          <w:rPr>
            <w:noProof/>
            <w:webHidden/>
          </w:rPr>
          <w:t>7</w:t>
        </w:r>
        <w:r w:rsidR="003434E5">
          <w:rPr>
            <w:noProof/>
            <w:webHidden/>
          </w:rPr>
          <w:fldChar w:fldCharType="end"/>
        </w:r>
      </w:hyperlink>
    </w:p>
    <w:p w14:paraId="03C04E63" w14:textId="1E069675" w:rsidR="003434E5" w:rsidRDefault="009F5795">
      <w:pPr>
        <w:pStyle w:val="TOC2"/>
        <w:rPr>
          <w:rFonts w:asciiTheme="minorHAnsi" w:eastAsiaTheme="minorEastAsia" w:hAnsiTheme="minorHAnsi" w:cstheme="minorBidi"/>
          <w:noProof/>
          <w:sz w:val="22"/>
          <w:szCs w:val="22"/>
        </w:rPr>
      </w:pPr>
      <w:hyperlink w:anchor="_Toc507433194" w:history="1">
        <w:r w:rsidR="003434E5" w:rsidRPr="00336C08">
          <w:rPr>
            <w:rStyle w:val="Hyperlink"/>
            <w:noProof/>
          </w:rPr>
          <w:t>2.4</w:t>
        </w:r>
        <w:r w:rsidR="003434E5">
          <w:rPr>
            <w:rFonts w:asciiTheme="minorHAnsi" w:eastAsiaTheme="minorEastAsia" w:hAnsiTheme="minorHAnsi" w:cstheme="minorBidi"/>
            <w:noProof/>
            <w:sz w:val="22"/>
            <w:szCs w:val="22"/>
          </w:rPr>
          <w:tab/>
        </w:r>
        <w:r w:rsidR="003434E5" w:rsidRPr="00336C08">
          <w:rPr>
            <w:rStyle w:val="Hyperlink"/>
            <w:noProof/>
          </w:rPr>
          <w:t>Master Data, Organizational Data, and Other Data</w:t>
        </w:r>
        <w:r w:rsidR="003434E5">
          <w:rPr>
            <w:noProof/>
            <w:webHidden/>
          </w:rPr>
          <w:tab/>
        </w:r>
        <w:r w:rsidR="003434E5">
          <w:rPr>
            <w:noProof/>
            <w:webHidden/>
          </w:rPr>
          <w:fldChar w:fldCharType="begin"/>
        </w:r>
        <w:r w:rsidR="003434E5">
          <w:rPr>
            <w:noProof/>
            <w:webHidden/>
          </w:rPr>
          <w:instrText xml:space="preserve"> PAGEREF _Toc507433194 \h </w:instrText>
        </w:r>
        <w:r w:rsidR="003434E5">
          <w:rPr>
            <w:noProof/>
            <w:webHidden/>
          </w:rPr>
        </w:r>
        <w:r w:rsidR="003434E5">
          <w:rPr>
            <w:noProof/>
            <w:webHidden/>
          </w:rPr>
          <w:fldChar w:fldCharType="separate"/>
        </w:r>
        <w:r w:rsidR="003434E5">
          <w:rPr>
            <w:noProof/>
            <w:webHidden/>
          </w:rPr>
          <w:t>8</w:t>
        </w:r>
        <w:r w:rsidR="003434E5">
          <w:rPr>
            <w:noProof/>
            <w:webHidden/>
          </w:rPr>
          <w:fldChar w:fldCharType="end"/>
        </w:r>
      </w:hyperlink>
    </w:p>
    <w:p w14:paraId="038BEA29" w14:textId="6B8452F6" w:rsidR="003434E5" w:rsidRDefault="009F5795">
      <w:pPr>
        <w:pStyle w:val="TOC2"/>
        <w:rPr>
          <w:rFonts w:asciiTheme="minorHAnsi" w:eastAsiaTheme="minorEastAsia" w:hAnsiTheme="minorHAnsi" w:cstheme="minorBidi"/>
          <w:noProof/>
          <w:sz w:val="22"/>
          <w:szCs w:val="22"/>
        </w:rPr>
      </w:pPr>
      <w:hyperlink w:anchor="_Toc507433195" w:history="1">
        <w:r w:rsidR="003434E5" w:rsidRPr="00336C08">
          <w:rPr>
            <w:rStyle w:val="Hyperlink"/>
            <w:noProof/>
          </w:rPr>
          <w:t>2.5</w:t>
        </w:r>
        <w:r w:rsidR="003434E5">
          <w:rPr>
            <w:rFonts w:asciiTheme="minorHAnsi" w:eastAsiaTheme="minorEastAsia" w:hAnsiTheme="minorHAnsi" w:cstheme="minorBidi"/>
            <w:noProof/>
            <w:sz w:val="22"/>
            <w:szCs w:val="22"/>
          </w:rPr>
          <w:tab/>
        </w:r>
        <w:r w:rsidR="003434E5" w:rsidRPr="00336C08">
          <w:rPr>
            <w:rStyle w:val="Hyperlink"/>
            <w:noProof/>
          </w:rPr>
          <w:t>Business Conditions</w:t>
        </w:r>
        <w:r w:rsidR="003434E5">
          <w:rPr>
            <w:noProof/>
            <w:webHidden/>
          </w:rPr>
          <w:tab/>
        </w:r>
        <w:r w:rsidR="003434E5">
          <w:rPr>
            <w:noProof/>
            <w:webHidden/>
          </w:rPr>
          <w:fldChar w:fldCharType="begin"/>
        </w:r>
        <w:r w:rsidR="003434E5">
          <w:rPr>
            <w:noProof/>
            <w:webHidden/>
          </w:rPr>
          <w:instrText xml:space="preserve"> PAGEREF _Toc507433195 \h </w:instrText>
        </w:r>
        <w:r w:rsidR="003434E5">
          <w:rPr>
            <w:noProof/>
            <w:webHidden/>
          </w:rPr>
        </w:r>
        <w:r w:rsidR="003434E5">
          <w:rPr>
            <w:noProof/>
            <w:webHidden/>
          </w:rPr>
          <w:fldChar w:fldCharType="separate"/>
        </w:r>
        <w:r w:rsidR="003434E5">
          <w:rPr>
            <w:noProof/>
            <w:webHidden/>
          </w:rPr>
          <w:t>8</w:t>
        </w:r>
        <w:r w:rsidR="003434E5">
          <w:rPr>
            <w:noProof/>
            <w:webHidden/>
          </w:rPr>
          <w:fldChar w:fldCharType="end"/>
        </w:r>
      </w:hyperlink>
    </w:p>
    <w:p w14:paraId="29A2D13B" w14:textId="7666FB8B" w:rsidR="003434E5" w:rsidRDefault="009F5795">
      <w:pPr>
        <w:pStyle w:val="TOC1"/>
        <w:rPr>
          <w:rFonts w:asciiTheme="minorHAnsi" w:eastAsiaTheme="minorEastAsia" w:hAnsiTheme="minorHAnsi" w:cstheme="minorBidi"/>
          <w:noProof/>
          <w:sz w:val="22"/>
          <w:szCs w:val="22"/>
        </w:rPr>
      </w:pPr>
      <w:hyperlink w:anchor="_Toc507433196" w:history="1">
        <w:r w:rsidR="003434E5" w:rsidRPr="00336C08">
          <w:rPr>
            <w:rStyle w:val="Hyperlink"/>
            <w:noProof/>
          </w:rPr>
          <w:t>3</w:t>
        </w:r>
        <w:r w:rsidR="003434E5">
          <w:rPr>
            <w:rFonts w:asciiTheme="minorHAnsi" w:eastAsiaTheme="minorEastAsia" w:hAnsiTheme="minorHAnsi" w:cstheme="minorBidi"/>
            <w:noProof/>
            <w:sz w:val="22"/>
            <w:szCs w:val="22"/>
          </w:rPr>
          <w:tab/>
        </w:r>
        <w:r w:rsidR="003434E5" w:rsidRPr="00336C08">
          <w:rPr>
            <w:rStyle w:val="Hyperlink"/>
            <w:noProof/>
          </w:rPr>
          <w:t>Overview Table</w:t>
        </w:r>
        <w:r w:rsidR="003434E5">
          <w:rPr>
            <w:noProof/>
            <w:webHidden/>
          </w:rPr>
          <w:tab/>
        </w:r>
        <w:r w:rsidR="003434E5">
          <w:rPr>
            <w:noProof/>
            <w:webHidden/>
          </w:rPr>
          <w:fldChar w:fldCharType="begin"/>
        </w:r>
        <w:r w:rsidR="003434E5">
          <w:rPr>
            <w:noProof/>
            <w:webHidden/>
          </w:rPr>
          <w:instrText xml:space="preserve"> PAGEREF _Toc507433196 \h </w:instrText>
        </w:r>
        <w:r w:rsidR="003434E5">
          <w:rPr>
            <w:noProof/>
            <w:webHidden/>
          </w:rPr>
        </w:r>
        <w:r w:rsidR="003434E5">
          <w:rPr>
            <w:noProof/>
            <w:webHidden/>
          </w:rPr>
          <w:fldChar w:fldCharType="separate"/>
        </w:r>
        <w:r w:rsidR="003434E5">
          <w:rPr>
            <w:noProof/>
            <w:webHidden/>
          </w:rPr>
          <w:t>10</w:t>
        </w:r>
        <w:r w:rsidR="003434E5">
          <w:rPr>
            <w:noProof/>
            <w:webHidden/>
          </w:rPr>
          <w:fldChar w:fldCharType="end"/>
        </w:r>
      </w:hyperlink>
    </w:p>
    <w:p w14:paraId="66418FF6" w14:textId="5AF8B4C2" w:rsidR="003434E5" w:rsidRDefault="009F5795">
      <w:pPr>
        <w:pStyle w:val="TOC1"/>
        <w:rPr>
          <w:rFonts w:asciiTheme="minorHAnsi" w:eastAsiaTheme="minorEastAsia" w:hAnsiTheme="minorHAnsi" w:cstheme="minorBidi"/>
          <w:noProof/>
          <w:sz w:val="22"/>
          <w:szCs w:val="22"/>
        </w:rPr>
      </w:pPr>
      <w:hyperlink w:anchor="_Toc507433197" w:history="1">
        <w:r w:rsidR="003434E5" w:rsidRPr="00336C08">
          <w:rPr>
            <w:rStyle w:val="Hyperlink"/>
            <w:noProof/>
          </w:rPr>
          <w:t>4</w:t>
        </w:r>
        <w:r w:rsidR="003434E5">
          <w:rPr>
            <w:rFonts w:asciiTheme="minorHAnsi" w:eastAsiaTheme="minorEastAsia" w:hAnsiTheme="minorHAnsi" w:cstheme="minorBidi"/>
            <w:noProof/>
            <w:sz w:val="22"/>
            <w:szCs w:val="22"/>
          </w:rPr>
          <w:tab/>
        </w:r>
        <w:r w:rsidR="003434E5" w:rsidRPr="00336C08">
          <w:rPr>
            <w:rStyle w:val="Hyperlink"/>
            <w:noProof/>
          </w:rPr>
          <w:t>Testing the Process Steps</w:t>
        </w:r>
        <w:r w:rsidR="003434E5">
          <w:rPr>
            <w:noProof/>
            <w:webHidden/>
          </w:rPr>
          <w:tab/>
        </w:r>
        <w:r w:rsidR="003434E5">
          <w:rPr>
            <w:noProof/>
            <w:webHidden/>
          </w:rPr>
          <w:fldChar w:fldCharType="begin"/>
        </w:r>
        <w:r w:rsidR="003434E5">
          <w:rPr>
            <w:noProof/>
            <w:webHidden/>
          </w:rPr>
          <w:instrText xml:space="preserve"> PAGEREF _Toc507433197 \h </w:instrText>
        </w:r>
        <w:r w:rsidR="003434E5">
          <w:rPr>
            <w:noProof/>
            <w:webHidden/>
          </w:rPr>
        </w:r>
        <w:r w:rsidR="003434E5">
          <w:rPr>
            <w:noProof/>
            <w:webHidden/>
          </w:rPr>
          <w:fldChar w:fldCharType="separate"/>
        </w:r>
        <w:r w:rsidR="003434E5">
          <w:rPr>
            <w:noProof/>
            <w:webHidden/>
          </w:rPr>
          <w:t>16</w:t>
        </w:r>
        <w:r w:rsidR="003434E5">
          <w:rPr>
            <w:noProof/>
            <w:webHidden/>
          </w:rPr>
          <w:fldChar w:fldCharType="end"/>
        </w:r>
      </w:hyperlink>
    </w:p>
    <w:p w14:paraId="7C3CADCD" w14:textId="2AB177D4" w:rsidR="003434E5" w:rsidRDefault="009F5795">
      <w:pPr>
        <w:pStyle w:val="TOC2"/>
        <w:rPr>
          <w:rFonts w:asciiTheme="minorHAnsi" w:eastAsiaTheme="minorEastAsia" w:hAnsiTheme="minorHAnsi" w:cstheme="minorBidi"/>
          <w:noProof/>
          <w:sz w:val="22"/>
          <w:szCs w:val="22"/>
        </w:rPr>
      </w:pPr>
      <w:hyperlink w:anchor="_Toc507433198" w:history="1">
        <w:r w:rsidR="003434E5" w:rsidRPr="00336C08">
          <w:rPr>
            <w:rStyle w:val="Hyperlink"/>
            <w:noProof/>
          </w:rPr>
          <w:t>4.1</w:t>
        </w:r>
        <w:r w:rsidR="003434E5">
          <w:rPr>
            <w:rFonts w:asciiTheme="minorHAnsi" w:eastAsiaTheme="minorEastAsia" w:hAnsiTheme="minorHAnsi" w:cstheme="minorBidi"/>
            <w:noProof/>
            <w:sz w:val="22"/>
            <w:szCs w:val="22"/>
          </w:rPr>
          <w:tab/>
        </w:r>
        <w:r w:rsidR="003434E5" w:rsidRPr="00336C08">
          <w:rPr>
            <w:rStyle w:val="Hyperlink"/>
            <w:noProof/>
          </w:rPr>
          <w:t>Employee Master Data Replication</w:t>
        </w:r>
        <w:r w:rsidR="003434E5">
          <w:rPr>
            <w:noProof/>
            <w:webHidden/>
          </w:rPr>
          <w:tab/>
        </w:r>
        <w:r w:rsidR="003434E5">
          <w:rPr>
            <w:noProof/>
            <w:webHidden/>
          </w:rPr>
          <w:fldChar w:fldCharType="begin"/>
        </w:r>
        <w:r w:rsidR="003434E5">
          <w:rPr>
            <w:noProof/>
            <w:webHidden/>
          </w:rPr>
          <w:instrText xml:space="preserve"> PAGEREF _Toc507433198 \h </w:instrText>
        </w:r>
        <w:r w:rsidR="003434E5">
          <w:rPr>
            <w:noProof/>
            <w:webHidden/>
          </w:rPr>
        </w:r>
        <w:r w:rsidR="003434E5">
          <w:rPr>
            <w:noProof/>
            <w:webHidden/>
          </w:rPr>
          <w:fldChar w:fldCharType="separate"/>
        </w:r>
        <w:r w:rsidR="003434E5">
          <w:rPr>
            <w:noProof/>
            <w:webHidden/>
          </w:rPr>
          <w:t>16</w:t>
        </w:r>
        <w:r w:rsidR="003434E5">
          <w:rPr>
            <w:noProof/>
            <w:webHidden/>
          </w:rPr>
          <w:fldChar w:fldCharType="end"/>
        </w:r>
      </w:hyperlink>
    </w:p>
    <w:p w14:paraId="3EE47EB8" w14:textId="7448EDFC" w:rsidR="003434E5" w:rsidRDefault="009F5795">
      <w:pPr>
        <w:pStyle w:val="TOC4"/>
        <w:rPr>
          <w:rFonts w:asciiTheme="minorHAnsi" w:eastAsiaTheme="minorEastAsia" w:hAnsiTheme="minorHAnsi" w:cstheme="minorBidi"/>
          <w:noProof/>
          <w:sz w:val="22"/>
          <w:szCs w:val="22"/>
        </w:rPr>
      </w:pPr>
      <w:hyperlink w:anchor="_Toc507433199" w:history="1">
        <w:r w:rsidR="003434E5" w:rsidRPr="00336C08">
          <w:rPr>
            <w:rStyle w:val="Hyperlink"/>
            <w:noProof/>
          </w:rPr>
          <w:t>4.1.1.1</w:t>
        </w:r>
        <w:r w:rsidR="003434E5">
          <w:rPr>
            <w:rFonts w:asciiTheme="minorHAnsi" w:eastAsiaTheme="minorEastAsia" w:hAnsiTheme="minorHAnsi" w:cstheme="minorBidi"/>
            <w:noProof/>
            <w:sz w:val="22"/>
            <w:szCs w:val="22"/>
          </w:rPr>
          <w:tab/>
        </w:r>
        <w:r w:rsidR="003434E5" w:rsidRPr="00336C08">
          <w:rPr>
            <w:rStyle w:val="Hyperlink"/>
            <w:noProof/>
          </w:rPr>
          <w:t>Triggering Employee Master Data Replication</w:t>
        </w:r>
        <w:r w:rsidR="003434E5">
          <w:rPr>
            <w:noProof/>
            <w:webHidden/>
          </w:rPr>
          <w:tab/>
        </w:r>
        <w:r w:rsidR="003434E5">
          <w:rPr>
            <w:noProof/>
            <w:webHidden/>
          </w:rPr>
          <w:fldChar w:fldCharType="begin"/>
        </w:r>
        <w:r w:rsidR="003434E5">
          <w:rPr>
            <w:noProof/>
            <w:webHidden/>
          </w:rPr>
          <w:instrText xml:space="preserve"> PAGEREF _Toc507433199 \h </w:instrText>
        </w:r>
        <w:r w:rsidR="003434E5">
          <w:rPr>
            <w:noProof/>
            <w:webHidden/>
          </w:rPr>
        </w:r>
        <w:r w:rsidR="003434E5">
          <w:rPr>
            <w:noProof/>
            <w:webHidden/>
          </w:rPr>
          <w:fldChar w:fldCharType="separate"/>
        </w:r>
        <w:r w:rsidR="003434E5">
          <w:rPr>
            <w:noProof/>
            <w:webHidden/>
          </w:rPr>
          <w:t>17</w:t>
        </w:r>
        <w:r w:rsidR="003434E5">
          <w:rPr>
            <w:noProof/>
            <w:webHidden/>
          </w:rPr>
          <w:fldChar w:fldCharType="end"/>
        </w:r>
      </w:hyperlink>
    </w:p>
    <w:p w14:paraId="5EDE2C63" w14:textId="2A4175AF" w:rsidR="003434E5" w:rsidRDefault="009F5795">
      <w:pPr>
        <w:pStyle w:val="TOC4"/>
        <w:rPr>
          <w:rFonts w:asciiTheme="minorHAnsi" w:eastAsiaTheme="minorEastAsia" w:hAnsiTheme="minorHAnsi" w:cstheme="minorBidi"/>
          <w:noProof/>
          <w:sz w:val="22"/>
          <w:szCs w:val="22"/>
        </w:rPr>
      </w:pPr>
      <w:hyperlink w:anchor="_Toc507433200" w:history="1">
        <w:r w:rsidR="003434E5" w:rsidRPr="00336C08">
          <w:rPr>
            <w:rStyle w:val="Hyperlink"/>
            <w:noProof/>
          </w:rPr>
          <w:t>4.1.1.2</w:t>
        </w:r>
        <w:r w:rsidR="003434E5">
          <w:rPr>
            <w:rFonts w:asciiTheme="minorHAnsi" w:eastAsiaTheme="minorEastAsia" w:hAnsiTheme="minorHAnsi" w:cstheme="minorBidi"/>
            <w:noProof/>
            <w:sz w:val="22"/>
            <w:szCs w:val="22"/>
          </w:rPr>
          <w:tab/>
        </w:r>
        <w:r w:rsidR="003434E5" w:rsidRPr="00336C08">
          <w:rPr>
            <w:rStyle w:val="Hyperlink"/>
            <w:noProof/>
          </w:rPr>
          <w:t>Creating Employee Master Data Record in Employee Central Payroll</w:t>
        </w:r>
        <w:r w:rsidR="003434E5">
          <w:rPr>
            <w:noProof/>
            <w:webHidden/>
          </w:rPr>
          <w:tab/>
        </w:r>
        <w:r w:rsidR="003434E5">
          <w:rPr>
            <w:noProof/>
            <w:webHidden/>
          </w:rPr>
          <w:fldChar w:fldCharType="begin"/>
        </w:r>
        <w:r w:rsidR="003434E5">
          <w:rPr>
            <w:noProof/>
            <w:webHidden/>
          </w:rPr>
          <w:instrText xml:space="preserve"> PAGEREF _Toc507433200 \h </w:instrText>
        </w:r>
        <w:r w:rsidR="003434E5">
          <w:rPr>
            <w:noProof/>
            <w:webHidden/>
          </w:rPr>
        </w:r>
        <w:r w:rsidR="003434E5">
          <w:rPr>
            <w:noProof/>
            <w:webHidden/>
          </w:rPr>
          <w:fldChar w:fldCharType="separate"/>
        </w:r>
        <w:r w:rsidR="003434E5">
          <w:rPr>
            <w:noProof/>
            <w:webHidden/>
          </w:rPr>
          <w:t>17</w:t>
        </w:r>
        <w:r w:rsidR="003434E5">
          <w:rPr>
            <w:noProof/>
            <w:webHidden/>
          </w:rPr>
          <w:fldChar w:fldCharType="end"/>
        </w:r>
      </w:hyperlink>
    </w:p>
    <w:p w14:paraId="0C59C01D" w14:textId="0B922DB7" w:rsidR="003434E5" w:rsidRDefault="009F5795">
      <w:pPr>
        <w:pStyle w:val="TOC4"/>
        <w:rPr>
          <w:rFonts w:asciiTheme="minorHAnsi" w:eastAsiaTheme="minorEastAsia" w:hAnsiTheme="minorHAnsi" w:cstheme="minorBidi"/>
          <w:noProof/>
          <w:sz w:val="22"/>
          <w:szCs w:val="22"/>
        </w:rPr>
      </w:pPr>
      <w:hyperlink w:anchor="_Toc507433201" w:history="1">
        <w:r w:rsidR="003434E5" w:rsidRPr="00336C08">
          <w:rPr>
            <w:rStyle w:val="Hyperlink"/>
            <w:noProof/>
          </w:rPr>
          <w:t>4.1.1.3</w:t>
        </w:r>
        <w:r w:rsidR="003434E5">
          <w:rPr>
            <w:rFonts w:asciiTheme="minorHAnsi" w:eastAsiaTheme="minorEastAsia" w:hAnsiTheme="minorHAnsi" w:cstheme="minorBidi"/>
            <w:noProof/>
            <w:sz w:val="22"/>
            <w:szCs w:val="22"/>
          </w:rPr>
          <w:tab/>
        </w:r>
        <w:r w:rsidR="003434E5" w:rsidRPr="00336C08">
          <w:rPr>
            <w:rStyle w:val="Hyperlink"/>
            <w:noProof/>
          </w:rPr>
          <w:t>Updating Employee Master Data Record in Employee Central Payroll</w:t>
        </w:r>
        <w:r w:rsidR="003434E5">
          <w:rPr>
            <w:noProof/>
            <w:webHidden/>
          </w:rPr>
          <w:tab/>
        </w:r>
        <w:r w:rsidR="003434E5">
          <w:rPr>
            <w:noProof/>
            <w:webHidden/>
          </w:rPr>
          <w:fldChar w:fldCharType="begin"/>
        </w:r>
        <w:r w:rsidR="003434E5">
          <w:rPr>
            <w:noProof/>
            <w:webHidden/>
          </w:rPr>
          <w:instrText xml:space="preserve"> PAGEREF _Toc507433201 \h </w:instrText>
        </w:r>
        <w:r w:rsidR="003434E5">
          <w:rPr>
            <w:noProof/>
            <w:webHidden/>
          </w:rPr>
        </w:r>
        <w:r w:rsidR="003434E5">
          <w:rPr>
            <w:noProof/>
            <w:webHidden/>
          </w:rPr>
          <w:fldChar w:fldCharType="separate"/>
        </w:r>
        <w:r w:rsidR="003434E5">
          <w:rPr>
            <w:noProof/>
            <w:webHidden/>
          </w:rPr>
          <w:t>17</w:t>
        </w:r>
        <w:r w:rsidR="003434E5">
          <w:rPr>
            <w:noProof/>
            <w:webHidden/>
          </w:rPr>
          <w:fldChar w:fldCharType="end"/>
        </w:r>
      </w:hyperlink>
    </w:p>
    <w:p w14:paraId="6A2BCC75" w14:textId="03F6104B" w:rsidR="003434E5" w:rsidRDefault="009F5795">
      <w:pPr>
        <w:pStyle w:val="TOC4"/>
        <w:rPr>
          <w:rFonts w:asciiTheme="minorHAnsi" w:eastAsiaTheme="minorEastAsia" w:hAnsiTheme="minorHAnsi" w:cstheme="minorBidi"/>
          <w:noProof/>
          <w:sz w:val="22"/>
          <w:szCs w:val="22"/>
        </w:rPr>
      </w:pPr>
      <w:hyperlink w:anchor="_Toc507433202" w:history="1">
        <w:r w:rsidR="003434E5" w:rsidRPr="00336C08">
          <w:rPr>
            <w:rStyle w:val="Hyperlink"/>
            <w:noProof/>
          </w:rPr>
          <w:t>4.1.1.4</w:t>
        </w:r>
        <w:r w:rsidR="003434E5">
          <w:rPr>
            <w:rFonts w:asciiTheme="minorHAnsi" w:eastAsiaTheme="minorEastAsia" w:hAnsiTheme="minorHAnsi" w:cstheme="minorBidi"/>
            <w:noProof/>
            <w:sz w:val="22"/>
            <w:szCs w:val="22"/>
          </w:rPr>
          <w:tab/>
        </w:r>
        <w:r w:rsidR="003434E5" w:rsidRPr="00336C08">
          <w:rPr>
            <w:rStyle w:val="Hyperlink"/>
            <w:noProof/>
          </w:rPr>
          <w:t>Initiating Employee Master Data Replication Confirmation Message</w:t>
        </w:r>
        <w:r w:rsidR="003434E5">
          <w:rPr>
            <w:noProof/>
            <w:webHidden/>
          </w:rPr>
          <w:tab/>
        </w:r>
        <w:r w:rsidR="003434E5">
          <w:rPr>
            <w:noProof/>
            <w:webHidden/>
          </w:rPr>
          <w:fldChar w:fldCharType="begin"/>
        </w:r>
        <w:r w:rsidR="003434E5">
          <w:rPr>
            <w:noProof/>
            <w:webHidden/>
          </w:rPr>
          <w:instrText xml:space="preserve"> PAGEREF _Toc507433202 \h </w:instrText>
        </w:r>
        <w:r w:rsidR="003434E5">
          <w:rPr>
            <w:noProof/>
            <w:webHidden/>
          </w:rPr>
        </w:r>
        <w:r w:rsidR="003434E5">
          <w:rPr>
            <w:noProof/>
            <w:webHidden/>
          </w:rPr>
          <w:fldChar w:fldCharType="separate"/>
        </w:r>
        <w:r w:rsidR="003434E5">
          <w:rPr>
            <w:noProof/>
            <w:webHidden/>
          </w:rPr>
          <w:t>18</w:t>
        </w:r>
        <w:r w:rsidR="003434E5">
          <w:rPr>
            <w:noProof/>
            <w:webHidden/>
          </w:rPr>
          <w:fldChar w:fldCharType="end"/>
        </w:r>
      </w:hyperlink>
    </w:p>
    <w:p w14:paraId="2D4F9FFD" w14:textId="57D2BAFC" w:rsidR="003434E5" w:rsidRDefault="009F5795">
      <w:pPr>
        <w:pStyle w:val="TOC4"/>
        <w:rPr>
          <w:rFonts w:asciiTheme="minorHAnsi" w:eastAsiaTheme="minorEastAsia" w:hAnsiTheme="minorHAnsi" w:cstheme="minorBidi"/>
          <w:noProof/>
          <w:sz w:val="22"/>
          <w:szCs w:val="22"/>
        </w:rPr>
      </w:pPr>
      <w:hyperlink w:anchor="_Toc507433203" w:history="1">
        <w:r w:rsidR="003434E5" w:rsidRPr="00336C08">
          <w:rPr>
            <w:rStyle w:val="Hyperlink"/>
            <w:noProof/>
          </w:rPr>
          <w:t>4.1.1.5</w:t>
        </w:r>
        <w:r w:rsidR="003434E5">
          <w:rPr>
            <w:rFonts w:asciiTheme="minorHAnsi" w:eastAsiaTheme="minorEastAsia" w:hAnsiTheme="minorHAnsi" w:cstheme="minorBidi"/>
            <w:noProof/>
            <w:sz w:val="22"/>
            <w:szCs w:val="22"/>
          </w:rPr>
          <w:tab/>
        </w:r>
        <w:r w:rsidR="003434E5" w:rsidRPr="00336C08">
          <w:rPr>
            <w:rStyle w:val="Hyperlink"/>
            <w:noProof/>
          </w:rPr>
          <w:t>Receiving Employee Master Data Replication Confirmation Message</w:t>
        </w:r>
        <w:r w:rsidR="003434E5">
          <w:rPr>
            <w:noProof/>
            <w:webHidden/>
          </w:rPr>
          <w:tab/>
        </w:r>
        <w:r w:rsidR="003434E5">
          <w:rPr>
            <w:noProof/>
            <w:webHidden/>
          </w:rPr>
          <w:fldChar w:fldCharType="begin"/>
        </w:r>
        <w:r w:rsidR="003434E5">
          <w:rPr>
            <w:noProof/>
            <w:webHidden/>
          </w:rPr>
          <w:instrText xml:space="preserve"> PAGEREF _Toc507433203 \h </w:instrText>
        </w:r>
        <w:r w:rsidR="003434E5">
          <w:rPr>
            <w:noProof/>
            <w:webHidden/>
          </w:rPr>
        </w:r>
        <w:r w:rsidR="003434E5">
          <w:rPr>
            <w:noProof/>
            <w:webHidden/>
          </w:rPr>
          <w:fldChar w:fldCharType="separate"/>
        </w:r>
        <w:r w:rsidR="003434E5">
          <w:rPr>
            <w:noProof/>
            <w:webHidden/>
          </w:rPr>
          <w:t>18</w:t>
        </w:r>
        <w:r w:rsidR="003434E5">
          <w:rPr>
            <w:noProof/>
            <w:webHidden/>
          </w:rPr>
          <w:fldChar w:fldCharType="end"/>
        </w:r>
      </w:hyperlink>
    </w:p>
    <w:p w14:paraId="62B96D92" w14:textId="16E04134" w:rsidR="003434E5" w:rsidRDefault="009F5795">
      <w:pPr>
        <w:pStyle w:val="TOC3"/>
        <w:rPr>
          <w:rFonts w:asciiTheme="minorHAnsi" w:eastAsiaTheme="minorEastAsia" w:hAnsiTheme="minorHAnsi" w:cstheme="minorBidi"/>
          <w:noProof/>
          <w:sz w:val="22"/>
          <w:szCs w:val="22"/>
        </w:rPr>
      </w:pPr>
      <w:hyperlink w:anchor="_Toc507433204" w:history="1">
        <w:r w:rsidR="003434E5" w:rsidRPr="00336C08">
          <w:rPr>
            <w:rStyle w:val="Hyperlink"/>
            <w:noProof/>
          </w:rPr>
          <w:t>4.1.2</w:t>
        </w:r>
        <w:r w:rsidR="003434E5">
          <w:rPr>
            <w:rFonts w:asciiTheme="minorHAnsi" w:eastAsiaTheme="minorEastAsia" w:hAnsiTheme="minorHAnsi" w:cstheme="minorBidi"/>
            <w:noProof/>
            <w:sz w:val="22"/>
            <w:szCs w:val="22"/>
          </w:rPr>
          <w:tab/>
        </w:r>
        <w:r w:rsidR="003434E5" w:rsidRPr="00336C08">
          <w:rPr>
            <w:rStyle w:val="Hyperlink"/>
            <w:noProof/>
          </w:rPr>
          <w:t>Monitoring Employee Master Data Replication</w:t>
        </w:r>
        <w:r w:rsidR="003434E5">
          <w:rPr>
            <w:noProof/>
            <w:webHidden/>
          </w:rPr>
          <w:tab/>
        </w:r>
        <w:r w:rsidR="003434E5">
          <w:rPr>
            <w:noProof/>
            <w:webHidden/>
          </w:rPr>
          <w:fldChar w:fldCharType="begin"/>
        </w:r>
        <w:r w:rsidR="003434E5">
          <w:rPr>
            <w:noProof/>
            <w:webHidden/>
          </w:rPr>
          <w:instrText xml:space="preserve"> PAGEREF _Toc507433204 \h </w:instrText>
        </w:r>
        <w:r w:rsidR="003434E5">
          <w:rPr>
            <w:noProof/>
            <w:webHidden/>
          </w:rPr>
        </w:r>
        <w:r w:rsidR="003434E5">
          <w:rPr>
            <w:noProof/>
            <w:webHidden/>
          </w:rPr>
          <w:fldChar w:fldCharType="separate"/>
        </w:r>
        <w:r w:rsidR="003434E5">
          <w:rPr>
            <w:noProof/>
            <w:webHidden/>
          </w:rPr>
          <w:t>18</w:t>
        </w:r>
        <w:r w:rsidR="003434E5">
          <w:rPr>
            <w:noProof/>
            <w:webHidden/>
          </w:rPr>
          <w:fldChar w:fldCharType="end"/>
        </w:r>
      </w:hyperlink>
    </w:p>
    <w:p w14:paraId="7EAD70DF" w14:textId="150B0FBD" w:rsidR="003434E5" w:rsidRDefault="009F5795">
      <w:pPr>
        <w:pStyle w:val="TOC3"/>
        <w:rPr>
          <w:rFonts w:asciiTheme="minorHAnsi" w:eastAsiaTheme="minorEastAsia" w:hAnsiTheme="minorHAnsi" w:cstheme="minorBidi"/>
          <w:noProof/>
          <w:sz w:val="22"/>
          <w:szCs w:val="22"/>
        </w:rPr>
      </w:pPr>
      <w:hyperlink w:anchor="_Toc507433205" w:history="1">
        <w:r w:rsidR="003434E5" w:rsidRPr="00336C08">
          <w:rPr>
            <w:rStyle w:val="Hyperlink"/>
            <w:noProof/>
          </w:rPr>
          <w:t>4.1.3</w:t>
        </w:r>
        <w:r w:rsidR="003434E5">
          <w:rPr>
            <w:rFonts w:asciiTheme="minorHAnsi" w:eastAsiaTheme="minorEastAsia" w:hAnsiTheme="minorHAnsi" w:cstheme="minorBidi"/>
            <w:noProof/>
            <w:sz w:val="22"/>
            <w:szCs w:val="22"/>
          </w:rPr>
          <w:tab/>
        </w:r>
        <w:r w:rsidR="003434E5" w:rsidRPr="00336C08">
          <w:rPr>
            <w:rStyle w:val="Hyperlink"/>
            <w:noProof/>
          </w:rPr>
          <w:t>Maintaining Employee Master Data (Optional)</w:t>
        </w:r>
        <w:r w:rsidR="003434E5">
          <w:rPr>
            <w:noProof/>
            <w:webHidden/>
          </w:rPr>
          <w:tab/>
        </w:r>
        <w:r w:rsidR="003434E5">
          <w:rPr>
            <w:noProof/>
            <w:webHidden/>
          </w:rPr>
          <w:fldChar w:fldCharType="begin"/>
        </w:r>
        <w:r w:rsidR="003434E5">
          <w:rPr>
            <w:noProof/>
            <w:webHidden/>
          </w:rPr>
          <w:instrText xml:space="preserve"> PAGEREF _Toc507433205 \h </w:instrText>
        </w:r>
        <w:r w:rsidR="003434E5">
          <w:rPr>
            <w:noProof/>
            <w:webHidden/>
          </w:rPr>
        </w:r>
        <w:r w:rsidR="003434E5">
          <w:rPr>
            <w:noProof/>
            <w:webHidden/>
          </w:rPr>
          <w:fldChar w:fldCharType="separate"/>
        </w:r>
        <w:r w:rsidR="003434E5">
          <w:rPr>
            <w:noProof/>
            <w:webHidden/>
          </w:rPr>
          <w:t>20</w:t>
        </w:r>
        <w:r w:rsidR="003434E5">
          <w:rPr>
            <w:noProof/>
            <w:webHidden/>
          </w:rPr>
          <w:fldChar w:fldCharType="end"/>
        </w:r>
      </w:hyperlink>
    </w:p>
    <w:p w14:paraId="5ED01E5C" w14:textId="722C8C5D" w:rsidR="003434E5" w:rsidRDefault="009F5795">
      <w:pPr>
        <w:pStyle w:val="TOC3"/>
        <w:rPr>
          <w:rFonts w:asciiTheme="minorHAnsi" w:eastAsiaTheme="minorEastAsia" w:hAnsiTheme="minorHAnsi" w:cstheme="minorBidi"/>
          <w:noProof/>
          <w:sz w:val="22"/>
          <w:szCs w:val="22"/>
        </w:rPr>
      </w:pPr>
      <w:hyperlink w:anchor="_Toc507433206" w:history="1">
        <w:r w:rsidR="003434E5" w:rsidRPr="00336C08">
          <w:rPr>
            <w:rStyle w:val="Hyperlink"/>
            <w:noProof/>
          </w:rPr>
          <w:t>4.1.4</w:t>
        </w:r>
        <w:r w:rsidR="003434E5">
          <w:rPr>
            <w:rFonts w:asciiTheme="minorHAnsi" w:eastAsiaTheme="minorEastAsia" w:hAnsiTheme="minorHAnsi" w:cstheme="minorBidi"/>
            <w:noProof/>
            <w:sz w:val="22"/>
            <w:szCs w:val="22"/>
          </w:rPr>
          <w:tab/>
        </w:r>
        <w:r w:rsidR="003434E5" w:rsidRPr="00336C08">
          <w:rPr>
            <w:rStyle w:val="Hyperlink"/>
            <w:noProof/>
          </w:rPr>
          <w:t>Replicating Employee Master Data (Optional)</w:t>
        </w:r>
        <w:r w:rsidR="003434E5">
          <w:rPr>
            <w:noProof/>
            <w:webHidden/>
          </w:rPr>
          <w:tab/>
        </w:r>
        <w:r w:rsidR="003434E5">
          <w:rPr>
            <w:noProof/>
            <w:webHidden/>
          </w:rPr>
          <w:fldChar w:fldCharType="begin"/>
        </w:r>
        <w:r w:rsidR="003434E5">
          <w:rPr>
            <w:noProof/>
            <w:webHidden/>
          </w:rPr>
          <w:instrText xml:space="preserve"> PAGEREF _Toc507433206 \h </w:instrText>
        </w:r>
        <w:r w:rsidR="003434E5">
          <w:rPr>
            <w:noProof/>
            <w:webHidden/>
          </w:rPr>
        </w:r>
        <w:r w:rsidR="003434E5">
          <w:rPr>
            <w:noProof/>
            <w:webHidden/>
          </w:rPr>
          <w:fldChar w:fldCharType="separate"/>
        </w:r>
        <w:r w:rsidR="003434E5">
          <w:rPr>
            <w:noProof/>
            <w:webHidden/>
          </w:rPr>
          <w:t>21</w:t>
        </w:r>
        <w:r w:rsidR="003434E5">
          <w:rPr>
            <w:noProof/>
            <w:webHidden/>
          </w:rPr>
          <w:fldChar w:fldCharType="end"/>
        </w:r>
      </w:hyperlink>
    </w:p>
    <w:p w14:paraId="7129994B" w14:textId="3967ADF9" w:rsidR="003434E5" w:rsidRDefault="009F5795">
      <w:pPr>
        <w:pStyle w:val="TOC3"/>
        <w:rPr>
          <w:rFonts w:asciiTheme="minorHAnsi" w:eastAsiaTheme="minorEastAsia" w:hAnsiTheme="minorHAnsi" w:cstheme="minorBidi"/>
          <w:noProof/>
          <w:sz w:val="22"/>
          <w:szCs w:val="22"/>
        </w:rPr>
      </w:pPr>
      <w:hyperlink w:anchor="_Toc507433207" w:history="1">
        <w:r w:rsidR="003434E5" w:rsidRPr="00336C08">
          <w:rPr>
            <w:rStyle w:val="Hyperlink"/>
            <w:noProof/>
          </w:rPr>
          <w:t>4.1.5</w:t>
        </w:r>
        <w:r w:rsidR="003434E5">
          <w:rPr>
            <w:rFonts w:asciiTheme="minorHAnsi" w:eastAsiaTheme="minorEastAsia" w:hAnsiTheme="minorHAnsi" w:cstheme="minorBidi"/>
            <w:noProof/>
            <w:sz w:val="22"/>
            <w:szCs w:val="22"/>
          </w:rPr>
          <w:tab/>
        </w:r>
        <w:r w:rsidR="003434E5" w:rsidRPr="00336C08">
          <w:rPr>
            <w:rStyle w:val="Hyperlink"/>
            <w:noProof/>
          </w:rPr>
          <w:t>Viewing Personnel Master Data</w:t>
        </w:r>
        <w:r w:rsidR="003434E5">
          <w:rPr>
            <w:noProof/>
            <w:webHidden/>
          </w:rPr>
          <w:tab/>
        </w:r>
        <w:r w:rsidR="003434E5">
          <w:rPr>
            <w:noProof/>
            <w:webHidden/>
          </w:rPr>
          <w:fldChar w:fldCharType="begin"/>
        </w:r>
        <w:r w:rsidR="003434E5">
          <w:rPr>
            <w:noProof/>
            <w:webHidden/>
          </w:rPr>
          <w:instrText xml:space="preserve"> PAGEREF _Toc507433207 \h </w:instrText>
        </w:r>
        <w:r w:rsidR="003434E5">
          <w:rPr>
            <w:noProof/>
            <w:webHidden/>
          </w:rPr>
        </w:r>
        <w:r w:rsidR="003434E5">
          <w:rPr>
            <w:noProof/>
            <w:webHidden/>
          </w:rPr>
          <w:fldChar w:fldCharType="separate"/>
        </w:r>
        <w:r w:rsidR="003434E5">
          <w:rPr>
            <w:noProof/>
            <w:webHidden/>
          </w:rPr>
          <w:t>22</w:t>
        </w:r>
        <w:r w:rsidR="003434E5">
          <w:rPr>
            <w:noProof/>
            <w:webHidden/>
          </w:rPr>
          <w:fldChar w:fldCharType="end"/>
        </w:r>
      </w:hyperlink>
    </w:p>
    <w:p w14:paraId="63EAC556" w14:textId="60EE2098" w:rsidR="003434E5" w:rsidRDefault="009F5795">
      <w:pPr>
        <w:pStyle w:val="TOC2"/>
        <w:rPr>
          <w:rFonts w:asciiTheme="minorHAnsi" w:eastAsiaTheme="minorEastAsia" w:hAnsiTheme="minorHAnsi" w:cstheme="minorBidi"/>
          <w:noProof/>
          <w:sz w:val="22"/>
          <w:szCs w:val="22"/>
        </w:rPr>
      </w:pPr>
      <w:hyperlink w:anchor="_Toc507433208" w:history="1">
        <w:r w:rsidR="003434E5" w:rsidRPr="00336C08">
          <w:rPr>
            <w:rStyle w:val="Hyperlink"/>
            <w:noProof/>
          </w:rPr>
          <w:t>4.2</w:t>
        </w:r>
        <w:r w:rsidR="003434E5">
          <w:rPr>
            <w:rFonts w:asciiTheme="minorHAnsi" w:eastAsiaTheme="minorEastAsia" w:hAnsiTheme="minorHAnsi" w:cstheme="minorBidi"/>
            <w:noProof/>
            <w:sz w:val="22"/>
            <w:szCs w:val="22"/>
          </w:rPr>
          <w:tab/>
        </w:r>
        <w:r w:rsidR="003434E5" w:rsidRPr="00336C08">
          <w:rPr>
            <w:rStyle w:val="Hyperlink"/>
            <w:noProof/>
          </w:rPr>
          <w:t>Employee Time Off Replication</w:t>
        </w:r>
        <w:r w:rsidR="003434E5">
          <w:rPr>
            <w:noProof/>
            <w:webHidden/>
          </w:rPr>
          <w:tab/>
        </w:r>
        <w:r w:rsidR="003434E5">
          <w:rPr>
            <w:noProof/>
            <w:webHidden/>
          </w:rPr>
          <w:fldChar w:fldCharType="begin"/>
        </w:r>
        <w:r w:rsidR="003434E5">
          <w:rPr>
            <w:noProof/>
            <w:webHidden/>
          </w:rPr>
          <w:instrText xml:space="preserve"> PAGEREF _Toc507433208 \h </w:instrText>
        </w:r>
        <w:r w:rsidR="003434E5">
          <w:rPr>
            <w:noProof/>
            <w:webHidden/>
          </w:rPr>
        </w:r>
        <w:r w:rsidR="003434E5">
          <w:rPr>
            <w:noProof/>
            <w:webHidden/>
          </w:rPr>
          <w:fldChar w:fldCharType="separate"/>
        </w:r>
        <w:r w:rsidR="003434E5">
          <w:rPr>
            <w:noProof/>
            <w:webHidden/>
          </w:rPr>
          <w:t>33</w:t>
        </w:r>
        <w:r w:rsidR="003434E5">
          <w:rPr>
            <w:noProof/>
            <w:webHidden/>
          </w:rPr>
          <w:fldChar w:fldCharType="end"/>
        </w:r>
      </w:hyperlink>
    </w:p>
    <w:p w14:paraId="40A14E15" w14:textId="5B398277" w:rsidR="003434E5" w:rsidRDefault="009F5795">
      <w:pPr>
        <w:pStyle w:val="TOC4"/>
        <w:rPr>
          <w:rFonts w:asciiTheme="minorHAnsi" w:eastAsiaTheme="minorEastAsia" w:hAnsiTheme="minorHAnsi" w:cstheme="minorBidi"/>
          <w:noProof/>
          <w:sz w:val="22"/>
          <w:szCs w:val="22"/>
        </w:rPr>
      </w:pPr>
      <w:hyperlink w:anchor="_Toc507433209" w:history="1">
        <w:r w:rsidR="003434E5" w:rsidRPr="00336C08">
          <w:rPr>
            <w:rStyle w:val="Hyperlink"/>
            <w:noProof/>
          </w:rPr>
          <w:t>4.2.1.1</w:t>
        </w:r>
        <w:r w:rsidR="003434E5">
          <w:rPr>
            <w:rFonts w:asciiTheme="minorHAnsi" w:eastAsiaTheme="minorEastAsia" w:hAnsiTheme="minorHAnsi" w:cstheme="minorBidi"/>
            <w:noProof/>
            <w:sz w:val="22"/>
            <w:szCs w:val="22"/>
          </w:rPr>
          <w:tab/>
        </w:r>
        <w:r w:rsidR="003434E5" w:rsidRPr="00336C08">
          <w:rPr>
            <w:rStyle w:val="Hyperlink"/>
            <w:noProof/>
          </w:rPr>
          <w:t>Triggering Employee Time Off Replication</w:t>
        </w:r>
        <w:r w:rsidR="003434E5">
          <w:rPr>
            <w:noProof/>
            <w:webHidden/>
          </w:rPr>
          <w:tab/>
        </w:r>
        <w:r w:rsidR="003434E5">
          <w:rPr>
            <w:noProof/>
            <w:webHidden/>
          </w:rPr>
          <w:fldChar w:fldCharType="begin"/>
        </w:r>
        <w:r w:rsidR="003434E5">
          <w:rPr>
            <w:noProof/>
            <w:webHidden/>
          </w:rPr>
          <w:instrText xml:space="preserve"> PAGEREF _Toc507433209 \h </w:instrText>
        </w:r>
        <w:r w:rsidR="003434E5">
          <w:rPr>
            <w:noProof/>
            <w:webHidden/>
          </w:rPr>
        </w:r>
        <w:r w:rsidR="003434E5">
          <w:rPr>
            <w:noProof/>
            <w:webHidden/>
          </w:rPr>
          <w:fldChar w:fldCharType="separate"/>
        </w:r>
        <w:r w:rsidR="003434E5">
          <w:rPr>
            <w:noProof/>
            <w:webHidden/>
          </w:rPr>
          <w:t>33</w:t>
        </w:r>
        <w:r w:rsidR="003434E5">
          <w:rPr>
            <w:noProof/>
            <w:webHidden/>
          </w:rPr>
          <w:fldChar w:fldCharType="end"/>
        </w:r>
      </w:hyperlink>
    </w:p>
    <w:p w14:paraId="073D4D4E" w14:textId="2D16A884" w:rsidR="003434E5" w:rsidRDefault="009F5795">
      <w:pPr>
        <w:pStyle w:val="TOC4"/>
        <w:rPr>
          <w:rFonts w:asciiTheme="minorHAnsi" w:eastAsiaTheme="minorEastAsia" w:hAnsiTheme="minorHAnsi" w:cstheme="minorBidi"/>
          <w:noProof/>
          <w:sz w:val="22"/>
          <w:szCs w:val="22"/>
        </w:rPr>
      </w:pPr>
      <w:hyperlink w:anchor="_Toc507433210" w:history="1">
        <w:r w:rsidR="003434E5" w:rsidRPr="00336C08">
          <w:rPr>
            <w:rStyle w:val="Hyperlink"/>
            <w:noProof/>
          </w:rPr>
          <w:t>4.2.1.2</w:t>
        </w:r>
        <w:r w:rsidR="003434E5">
          <w:rPr>
            <w:rFonts w:asciiTheme="minorHAnsi" w:eastAsiaTheme="minorEastAsia" w:hAnsiTheme="minorHAnsi" w:cstheme="minorBidi"/>
            <w:noProof/>
            <w:sz w:val="22"/>
            <w:szCs w:val="22"/>
          </w:rPr>
          <w:tab/>
        </w:r>
        <w:r w:rsidR="003434E5" w:rsidRPr="00336C08">
          <w:rPr>
            <w:rStyle w:val="Hyperlink"/>
            <w:noProof/>
          </w:rPr>
          <w:t>Updating Employee Absence Record in Employee Central Payroll</w:t>
        </w:r>
        <w:r w:rsidR="003434E5">
          <w:rPr>
            <w:noProof/>
            <w:webHidden/>
          </w:rPr>
          <w:tab/>
        </w:r>
        <w:r w:rsidR="003434E5">
          <w:rPr>
            <w:noProof/>
            <w:webHidden/>
          </w:rPr>
          <w:fldChar w:fldCharType="begin"/>
        </w:r>
        <w:r w:rsidR="003434E5">
          <w:rPr>
            <w:noProof/>
            <w:webHidden/>
          </w:rPr>
          <w:instrText xml:space="preserve"> PAGEREF _Toc507433210 \h </w:instrText>
        </w:r>
        <w:r w:rsidR="003434E5">
          <w:rPr>
            <w:noProof/>
            <w:webHidden/>
          </w:rPr>
        </w:r>
        <w:r w:rsidR="003434E5">
          <w:rPr>
            <w:noProof/>
            <w:webHidden/>
          </w:rPr>
          <w:fldChar w:fldCharType="separate"/>
        </w:r>
        <w:r w:rsidR="003434E5">
          <w:rPr>
            <w:noProof/>
            <w:webHidden/>
          </w:rPr>
          <w:t>34</w:t>
        </w:r>
        <w:r w:rsidR="003434E5">
          <w:rPr>
            <w:noProof/>
            <w:webHidden/>
          </w:rPr>
          <w:fldChar w:fldCharType="end"/>
        </w:r>
      </w:hyperlink>
    </w:p>
    <w:p w14:paraId="55CB5C5C" w14:textId="70C0C1D3" w:rsidR="003434E5" w:rsidRDefault="009F5795">
      <w:pPr>
        <w:pStyle w:val="TOC4"/>
        <w:rPr>
          <w:rFonts w:asciiTheme="minorHAnsi" w:eastAsiaTheme="minorEastAsia" w:hAnsiTheme="minorHAnsi" w:cstheme="minorBidi"/>
          <w:noProof/>
          <w:sz w:val="22"/>
          <w:szCs w:val="22"/>
        </w:rPr>
      </w:pPr>
      <w:hyperlink w:anchor="_Toc507433211" w:history="1">
        <w:r w:rsidR="003434E5" w:rsidRPr="00336C08">
          <w:rPr>
            <w:rStyle w:val="Hyperlink"/>
            <w:noProof/>
          </w:rPr>
          <w:t>4.2.1.3</w:t>
        </w:r>
        <w:r w:rsidR="003434E5">
          <w:rPr>
            <w:rFonts w:asciiTheme="minorHAnsi" w:eastAsiaTheme="minorEastAsia" w:hAnsiTheme="minorHAnsi" w:cstheme="minorBidi"/>
            <w:noProof/>
            <w:sz w:val="22"/>
            <w:szCs w:val="22"/>
          </w:rPr>
          <w:tab/>
        </w:r>
        <w:r w:rsidR="003434E5" w:rsidRPr="00336C08">
          <w:rPr>
            <w:rStyle w:val="Hyperlink"/>
            <w:noProof/>
          </w:rPr>
          <w:t>Initiating Employee Absence Record Replication Confirmation Message</w:t>
        </w:r>
        <w:r w:rsidR="003434E5">
          <w:rPr>
            <w:noProof/>
            <w:webHidden/>
          </w:rPr>
          <w:tab/>
        </w:r>
        <w:r w:rsidR="003434E5">
          <w:rPr>
            <w:noProof/>
            <w:webHidden/>
          </w:rPr>
          <w:fldChar w:fldCharType="begin"/>
        </w:r>
        <w:r w:rsidR="003434E5">
          <w:rPr>
            <w:noProof/>
            <w:webHidden/>
          </w:rPr>
          <w:instrText xml:space="preserve"> PAGEREF _Toc507433211 \h </w:instrText>
        </w:r>
        <w:r w:rsidR="003434E5">
          <w:rPr>
            <w:noProof/>
            <w:webHidden/>
          </w:rPr>
        </w:r>
        <w:r w:rsidR="003434E5">
          <w:rPr>
            <w:noProof/>
            <w:webHidden/>
          </w:rPr>
          <w:fldChar w:fldCharType="separate"/>
        </w:r>
        <w:r w:rsidR="003434E5">
          <w:rPr>
            <w:noProof/>
            <w:webHidden/>
          </w:rPr>
          <w:t>34</w:t>
        </w:r>
        <w:r w:rsidR="003434E5">
          <w:rPr>
            <w:noProof/>
            <w:webHidden/>
          </w:rPr>
          <w:fldChar w:fldCharType="end"/>
        </w:r>
      </w:hyperlink>
    </w:p>
    <w:p w14:paraId="75A32A02" w14:textId="4F27BEB7" w:rsidR="003434E5" w:rsidRDefault="009F5795">
      <w:pPr>
        <w:pStyle w:val="TOC4"/>
        <w:rPr>
          <w:rFonts w:asciiTheme="minorHAnsi" w:eastAsiaTheme="minorEastAsia" w:hAnsiTheme="minorHAnsi" w:cstheme="minorBidi"/>
          <w:noProof/>
          <w:sz w:val="22"/>
          <w:szCs w:val="22"/>
        </w:rPr>
      </w:pPr>
      <w:hyperlink w:anchor="_Toc507433212" w:history="1">
        <w:r w:rsidR="003434E5" w:rsidRPr="00336C08">
          <w:rPr>
            <w:rStyle w:val="Hyperlink"/>
            <w:noProof/>
          </w:rPr>
          <w:t>4.2.1.4</w:t>
        </w:r>
        <w:r w:rsidR="003434E5">
          <w:rPr>
            <w:rFonts w:asciiTheme="minorHAnsi" w:eastAsiaTheme="minorEastAsia" w:hAnsiTheme="minorHAnsi" w:cstheme="minorBidi"/>
            <w:noProof/>
            <w:sz w:val="22"/>
            <w:szCs w:val="22"/>
          </w:rPr>
          <w:tab/>
        </w:r>
        <w:r w:rsidR="003434E5" w:rsidRPr="00336C08">
          <w:rPr>
            <w:rStyle w:val="Hyperlink"/>
            <w:noProof/>
          </w:rPr>
          <w:t>Receiving Employee Time Off Replication Confirmation Message</w:t>
        </w:r>
        <w:r w:rsidR="003434E5">
          <w:rPr>
            <w:noProof/>
            <w:webHidden/>
          </w:rPr>
          <w:tab/>
        </w:r>
        <w:r w:rsidR="003434E5">
          <w:rPr>
            <w:noProof/>
            <w:webHidden/>
          </w:rPr>
          <w:fldChar w:fldCharType="begin"/>
        </w:r>
        <w:r w:rsidR="003434E5">
          <w:rPr>
            <w:noProof/>
            <w:webHidden/>
          </w:rPr>
          <w:instrText xml:space="preserve"> PAGEREF _Toc507433212 \h </w:instrText>
        </w:r>
        <w:r w:rsidR="003434E5">
          <w:rPr>
            <w:noProof/>
            <w:webHidden/>
          </w:rPr>
        </w:r>
        <w:r w:rsidR="003434E5">
          <w:rPr>
            <w:noProof/>
            <w:webHidden/>
          </w:rPr>
          <w:fldChar w:fldCharType="separate"/>
        </w:r>
        <w:r w:rsidR="003434E5">
          <w:rPr>
            <w:noProof/>
            <w:webHidden/>
          </w:rPr>
          <w:t>34</w:t>
        </w:r>
        <w:r w:rsidR="003434E5">
          <w:rPr>
            <w:noProof/>
            <w:webHidden/>
          </w:rPr>
          <w:fldChar w:fldCharType="end"/>
        </w:r>
      </w:hyperlink>
    </w:p>
    <w:p w14:paraId="0F8F80D8" w14:textId="1AFDCC02" w:rsidR="003434E5" w:rsidRDefault="009F5795">
      <w:pPr>
        <w:pStyle w:val="TOC3"/>
        <w:rPr>
          <w:rFonts w:asciiTheme="minorHAnsi" w:eastAsiaTheme="minorEastAsia" w:hAnsiTheme="minorHAnsi" w:cstheme="minorBidi"/>
          <w:noProof/>
          <w:sz w:val="22"/>
          <w:szCs w:val="22"/>
        </w:rPr>
      </w:pPr>
      <w:hyperlink w:anchor="_Toc507433213" w:history="1">
        <w:r w:rsidR="003434E5" w:rsidRPr="00336C08">
          <w:rPr>
            <w:rStyle w:val="Hyperlink"/>
            <w:noProof/>
          </w:rPr>
          <w:t>4.2.2</w:t>
        </w:r>
        <w:r w:rsidR="003434E5">
          <w:rPr>
            <w:rFonts w:asciiTheme="minorHAnsi" w:eastAsiaTheme="minorEastAsia" w:hAnsiTheme="minorHAnsi" w:cstheme="minorBidi"/>
            <w:noProof/>
            <w:sz w:val="22"/>
            <w:szCs w:val="22"/>
          </w:rPr>
          <w:tab/>
        </w:r>
        <w:r w:rsidR="003434E5" w:rsidRPr="00336C08">
          <w:rPr>
            <w:rStyle w:val="Hyperlink"/>
            <w:noProof/>
          </w:rPr>
          <w:t>Monitoring Employee Time Off Replication</w:t>
        </w:r>
        <w:r w:rsidR="003434E5">
          <w:rPr>
            <w:noProof/>
            <w:webHidden/>
          </w:rPr>
          <w:tab/>
        </w:r>
        <w:r w:rsidR="003434E5">
          <w:rPr>
            <w:noProof/>
            <w:webHidden/>
          </w:rPr>
          <w:fldChar w:fldCharType="begin"/>
        </w:r>
        <w:r w:rsidR="003434E5">
          <w:rPr>
            <w:noProof/>
            <w:webHidden/>
          </w:rPr>
          <w:instrText xml:space="preserve"> PAGEREF _Toc507433213 \h </w:instrText>
        </w:r>
        <w:r w:rsidR="003434E5">
          <w:rPr>
            <w:noProof/>
            <w:webHidden/>
          </w:rPr>
        </w:r>
        <w:r w:rsidR="003434E5">
          <w:rPr>
            <w:noProof/>
            <w:webHidden/>
          </w:rPr>
          <w:fldChar w:fldCharType="separate"/>
        </w:r>
        <w:r w:rsidR="003434E5">
          <w:rPr>
            <w:noProof/>
            <w:webHidden/>
          </w:rPr>
          <w:t>34</w:t>
        </w:r>
        <w:r w:rsidR="003434E5">
          <w:rPr>
            <w:noProof/>
            <w:webHidden/>
          </w:rPr>
          <w:fldChar w:fldCharType="end"/>
        </w:r>
      </w:hyperlink>
    </w:p>
    <w:p w14:paraId="0F4EAA86" w14:textId="16A2D03A" w:rsidR="003434E5" w:rsidRDefault="009F5795">
      <w:pPr>
        <w:pStyle w:val="TOC3"/>
        <w:rPr>
          <w:rFonts w:asciiTheme="minorHAnsi" w:eastAsiaTheme="minorEastAsia" w:hAnsiTheme="minorHAnsi" w:cstheme="minorBidi"/>
          <w:noProof/>
          <w:sz w:val="22"/>
          <w:szCs w:val="22"/>
        </w:rPr>
      </w:pPr>
      <w:hyperlink w:anchor="_Toc507433214" w:history="1">
        <w:r w:rsidR="003434E5" w:rsidRPr="00336C08">
          <w:rPr>
            <w:rStyle w:val="Hyperlink"/>
            <w:noProof/>
          </w:rPr>
          <w:t>4.2.3</w:t>
        </w:r>
        <w:r w:rsidR="003434E5">
          <w:rPr>
            <w:rFonts w:asciiTheme="minorHAnsi" w:eastAsiaTheme="minorEastAsia" w:hAnsiTheme="minorHAnsi" w:cstheme="minorBidi"/>
            <w:noProof/>
            <w:sz w:val="22"/>
            <w:szCs w:val="22"/>
          </w:rPr>
          <w:tab/>
        </w:r>
        <w:r w:rsidR="003434E5" w:rsidRPr="00336C08">
          <w:rPr>
            <w:rStyle w:val="Hyperlink"/>
            <w:noProof/>
          </w:rPr>
          <w:t>Viewing Employee Absence Data</w:t>
        </w:r>
        <w:r w:rsidR="003434E5">
          <w:rPr>
            <w:noProof/>
            <w:webHidden/>
          </w:rPr>
          <w:tab/>
        </w:r>
        <w:r w:rsidR="003434E5">
          <w:rPr>
            <w:noProof/>
            <w:webHidden/>
          </w:rPr>
          <w:fldChar w:fldCharType="begin"/>
        </w:r>
        <w:r w:rsidR="003434E5">
          <w:rPr>
            <w:noProof/>
            <w:webHidden/>
          </w:rPr>
          <w:instrText xml:space="preserve"> PAGEREF _Toc507433214 \h </w:instrText>
        </w:r>
        <w:r w:rsidR="003434E5">
          <w:rPr>
            <w:noProof/>
            <w:webHidden/>
          </w:rPr>
        </w:r>
        <w:r w:rsidR="003434E5">
          <w:rPr>
            <w:noProof/>
            <w:webHidden/>
          </w:rPr>
          <w:fldChar w:fldCharType="separate"/>
        </w:r>
        <w:r w:rsidR="003434E5">
          <w:rPr>
            <w:noProof/>
            <w:webHidden/>
          </w:rPr>
          <w:t>36</w:t>
        </w:r>
        <w:r w:rsidR="003434E5">
          <w:rPr>
            <w:noProof/>
            <w:webHidden/>
          </w:rPr>
          <w:fldChar w:fldCharType="end"/>
        </w:r>
      </w:hyperlink>
    </w:p>
    <w:p w14:paraId="57F0982A" w14:textId="356C2103" w:rsidR="003434E5" w:rsidRDefault="009F5795">
      <w:pPr>
        <w:pStyle w:val="TOC2"/>
        <w:rPr>
          <w:rFonts w:asciiTheme="minorHAnsi" w:eastAsiaTheme="minorEastAsia" w:hAnsiTheme="minorHAnsi" w:cstheme="minorBidi"/>
          <w:noProof/>
          <w:sz w:val="22"/>
          <w:szCs w:val="22"/>
        </w:rPr>
      </w:pPr>
      <w:hyperlink w:anchor="_Toc507433215" w:history="1">
        <w:r w:rsidR="003434E5" w:rsidRPr="00336C08">
          <w:rPr>
            <w:rStyle w:val="Hyperlink"/>
            <w:noProof/>
          </w:rPr>
          <w:t>4.3</w:t>
        </w:r>
        <w:r w:rsidR="003434E5">
          <w:rPr>
            <w:rFonts w:asciiTheme="minorHAnsi" w:eastAsiaTheme="minorEastAsia" w:hAnsiTheme="minorHAnsi" w:cstheme="minorBidi"/>
            <w:noProof/>
            <w:sz w:val="22"/>
            <w:szCs w:val="22"/>
          </w:rPr>
          <w:tab/>
        </w:r>
        <w:r w:rsidR="003434E5" w:rsidRPr="00336C08">
          <w:rPr>
            <w:rStyle w:val="Hyperlink"/>
            <w:noProof/>
          </w:rPr>
          <w:t>Employee Time Sheet Replication</w:t>
        </w:r>
        <w:r w:rsidR="003434E5">
          <w:rPr>
            <w:noProof/>
            <w:webHidden/>
          </w:rPr>
          <w:tab/>
        </w:r>
        <w:r w:rsidR="003434E5">
          <w:rPr>
            <w:noProof/>
            <w:webHidden/>
          </w:rPr>
          <w:fldChar w:fldCharType="begin"/>
        </w:r>
        <w:r w:rsidR="003434E5">
          <w:rPr>
            <w:noProof/>
            <w:webHidden/>
          </w:rPr>
          <w:instrText xml:space="preserve"> PAGEREF _Toc507433215 \h </w:instrText>
        </w:r>
        <w:r w:rsidR="003434E5">
          <w:rPr>
            <w:noProof/>
            <w:webHidden/>
          </w:rPr>
        </w:r>
        <w:r w:rsidR="003434E5">
          <w:rPr>
            <w:noProof/>
            <w:webHidden/>
          </w:rPr>
          <w:fldChar w:fldCharType="separate"/>
        </w:r>
        <w:r w:rsidR="003434E5">
          <w:rPr>
            <w:noProof/>
            <w:webHidden/>
          </w:rPr>
          <w:t>37</w:t>
        </w:r>
        <w:r w:rsidR="003434E5">
          <w:rPr>
            <w:noProof/>
            <w:webHidden/>
          </w:rPr>
          <w:fldChar w:fldCharType="end"/>
        </w:r>
      </w:hyperlink>
    </w:p>
    <w:p w14:paraId="440A7A05" w14:textId="16655BCD" w:rsidR="003434E5" w:rsidRDefault="009F5795">
      <w:pPr>
        <w:pStyle w:val="TOC4"/>
        <w:rPr>
          <w:rFonts w:asciiTheme="minorHAnsi" w:eastAsiaTheme="minorEastAsia" w:hAnsiTheme="minorHAnsi" w:cstheme="minorBidi"/>
          <w:noProof/>
          <w:sz w:val="22"/>
          <w:szCs w:val="22"/>
        </w:rPr>
      </w:pPr>
      <w:hyperlink w:anchor="_Toc507433216" w:history="1">
        <w:r w:rsidR="003434E5" w:rsidRPr="00336C08">
          <w:rPr>
            <w:rStyle w:val="Hyperlink"/>
            <w:noProof/>
          </w:rPr>
          <w:t>4.3.1.1</w:t>
        </w:r>
        <w:r w:rsidR="003434E5">
          <w:rPr>
            <w:rFonts w:asciiTheme="minorHAnsi" w:eastAsiaTheme="minorEastAsia" w:hAnsiTheme="minorHAnsi" w:cstheme="minorBidi"/>
            <w:noProof/>
            <w:sz w:val="22"/>
            <w:szCs w:val="22"/>
          </w:rPr>
          <w:tab/>
        </w:r>
        <w:r w:rsidR="003434E5" w:rsidRPr="00336C08">
          <w:rPr>
            <w:rStyle w:val="Hyperlink"/>
            <w:noProof/>
          </w:rPr>
          <w:t>Triggering Employee Time Sheet Replication</w:t>
        </w:r>
        <w:r w:rsidR="003434E5">
          <w:rPr>
            <w:noProof/>
            <w:webHidden/>
          </w:rPr>
          <w:tab/>
        </w:r>
        <w:r w:rsidR="003434E5">
          <w:rPr>
            <w:noProof/>
            <w:webHidden/>
          </w:rPr>
          <w:fldChar w:fldCharType="begin"/>
        </w:r>
        <w:r w:rsidR="003434E5">
          <w:rPr>
            <w:noProof/>
            <w:webHidden/>
          </w:rPr>
          <w:instrText xml:space="preserve"> PAGEREF _Toc507433216 \h </w:instrText>
        </w:r>
        <w:r w:rsidR="003434E5">
          <w:rPr>
            <w:noProof/>
            <w:webHidden/>
          </w:rPr>
        </w:r>
        <w:r w:rsidR="003434E5">
          <w:rPr>
            <w:noProof/>
            <w:webHidden/>
          </w:rPr>
          <w:fldChar w:fldCharType="separate"/>
        </w:r>
        <w:r w:rsidR="003434E5">
          <w:rPr>
            <w:noProof/>
            <w:webHidden/>
          </w:rPr>
          <w:t>38</w:t>
        </w:r>
        <w:r w:rsidR="003434E5">
          <w:rPr>
            <w:noProof/>
            <w:webHidden/>
          </w:rPr>
          <w:fldChar w:fldCharType="end"/>
        </w:r>
      </w:hyperlink>
    </w:p>
    <w:p w14:paraId="60F7E7D5" w14:textId="3EDA2011" w:rsidR="003434E5" w:rsidRDefault="009F5795">
      <w:pPr>
        <w:pStyle w:val="TOC4"/>
        <w:rPr>
          <w:rFonts w:asciiTheme="minorHAnsi" w:eastAsiaTheme="minorEastAsia" w:hAnsiTheme="minorHAnsi" w:cstheme="minorBidi"/>
          <w:noProof/>
          <w:sz w:val="22"/>
          <w:szCs w:val="22"/>
        </w:rPr>
      </w:pPr>
      <w:hyperlink w:anchor="_Toc507433217" w:history="1">
        <w:r w:rsidR="003434E5" w:rsidRPr="00336C08">
          <w:rPr>
            <w:rStyle w:val="Hyperlink"/>
            <w:noProof/>
          </w:rPr>
          <w:t>4.3.1.2</w:t>
        </w:r>
        <w:r w:rsidR="003434E5">
          <w:rPr>
            <w:rFonts w:asciiTheme="minorHAnsi" w:eastAsiaTheme="minorEastAsia" w:hAnsiTheme="minorHAnsi" w:cstheme="minorBidi"/>
            <w:noProof/>
            <w:sz w:val="22"/>
            <w:szCs w:val="22"/>
          </w:rPr>
          <w:tab/>
        </w:r>
        <w:r w:rsidR="003434E5" w:rsidRPr="00336C08">
          <w:rPr>
            <w:rStyle w:val="Hyperlink"/>
            <w:noProof/>
          </w:rPr>
          <w:t>Updating Employee Remuneration Information in Employee Central Payroll</w:t>
        </w:r>
        <w:r w:rsidR="003434E5">
          <w:rPr>
            <w:noProof/>
            <w:webHidden/>
          </w:rPr>
          <w:tab/>
        </w:r>
        <w:r w:rsidR="003434E5">
          <w:rPr>
            <w:noProof/>
            <w:webHidden/>
          </w:rPr>
          <w:fldChar w:fldCharType="begin"/>
        </w:r>
        <w:r w:rsidR="003434E5">
          <w:rPr>
            <w:noProof/>
            <w:webHidden/>
          </w:rPr>
          <w:instrText xml:space="preserve"> PAGEREF _Toc507433217 \h </w:instrText>
        </w:r>
        <w:r w:rsidR="003434E5">
          <w:rPr>
            <w:noProof/>
            <w:webHidden/>
          </w:rPr>
        </w:r>
        <w:r w:rsidR="003434E5">
          <w:rPr>
            <w:noProof/>
            <w:webHidden/>
          </w:rPr>
          <w:fldChar w:fldCharType="separate"/>
        </w:r>
        <w:r w:rsidR="003434E5">
          <w:rPr>
            <w:noProof/>
            <w:webHidden/>
          </w:rPr>
          <w:t>38</w:t>
        </w:r>
        <w:r w:rsidR="003434E5">
          <w:rPr>
            <w:noProof/>
            <w:webHidden/>
          </w:rPr>
          <w:fldChar w:fldCharType="end"/>
        </w:r>
      </w:hyperlink>
    </w:p>
    <w:p w14:paraId="2185C44D" w14:textId="732EBC4E" w:rsidR="003434E5" w:rsidRDefault="009F5795">
      <w:pPr>
        <w:pStyle w:val="TOC4"/>
        <w:rPr>
          <w:rFonts w:asciiTheme="minorHAnsi" w:eastAsiaTheme="minorEastAsia" w:hAnsiTheme="minorHAnsi" w:cstheme="minorBidi"/>
          <w:noProof/>
          <w:sz w:val="22"/>
          <w:szCs w:val="22"/>
        </w:rPr>
      </w:pPr>
      <w:hyperlink w:anchor="_Toc507433218" w:history="1">
        <w:r w:rsidR="003434E5" w:rsidRPr="00336C08">
          <w:rPr>
            <w:rStyle w:val="Hyperlink"/>
            <w:noProof/>
          </w:rPr>
          <w:t>4.3.1.3</w:t>
        </w:r>
        <w:r w:rsidR="003434E5">
          <w:rPr>
            <w:rFonts w:asciiTheme="minorHAnsi" w:eastAsiaTheme="minorEastAsia" w:hAnsiTheme="minorHAnsi" w:cstheme="minorBidi"/>
            <w:noProof/>
            <w:sz w:val="22"/>
            <w:szCs w:val="22"/>
          </w:rPr>
          <w:tab/>
        </w:r>
        <w:r w:rsidR="003434E5" w:rsidRPr="00336C08">
          <w:rPr>
            <w:rStyle w:val="Hyperlink"/>
            <w:noProof/>
          </w:rPr>
          <w:t>Initiating Employee Remuneration Information Replication Confirmation Message</w:t>
        </w:r>
        <w:r w:rsidR="003434E5">
          <w:rPr>
            <w:noProof/>
            <w:webHidden/>
          </w:rPr>
          <w:tab/>
        </w:r>
        <w:r w:rsidR="003434E5">
          <w:rPr>
            <w:noProof/>
            <w:webHidden/>
          </w:rPr>
          <w:fldChar w:fldCharType="begin"/>
        </w:r>
        <w:r w:rsidR="003434E5">
          <w:rPr>
            <w:noProof/>
            <w:webHidden/>
          </w:rPr>
          <w:instrText xml:space="preserve"> PAGEREF _Toc507433218 \h </w:instrText>
        </w:r>
        <w:r w:rsidR="003434E5">
          <w:rPr>
            <w:noProof/>
            <w:webHidden/>
          </w:rPr>
        </w:r>
        <w:r w:rsidR="003434E5">
          <w:rPr>
            <w:noProof/>
            <w:webHidden/>
          </w:rPr>
          <w:fldChar w:fldCharType="separate"/>
        </w:r>
        <w:r w:rsidR="003434E5">
          <w:rPr>
            <w:noProof/>
            <w:webHidden/>
          </w:rPr>
          <w:t>38</w:t>
        </w:r>
        <w:r w:rsidR="003434E5">
          <w:rPr>
            <w:noProof/>
            <w:webHidden/>
          </w:rPr>
          <w:fldChar w:fldCharType="end"/>
        </w:r>
      </w:hyperlink>
    </w:p>
    <w:p w14:paraId="23C8835C" w14:textId="7827FEE5" w:rsidR="003434E5" w:rsidRDefault="009F5795">
      <w:pPr>
        <w:pStyle w:val="TOC4"/>
        <w:rPr>
          <w:rFonts w:asciiTheme="minorHAnsi" w:eastAsiaTheme="minorEastAsia" w:hAnsiTheme="minorHAnsi" w:cstheme="minorBidi"/>
          <w:noProof/>
          <w:sz w:val="22"/>
          <w:szCs w:val="22"/>
        </w:rPr>
      </w:pPr>
      <w:hyperlink w:anchor="_Toc507433219" w:history="1">
        <w:r w:rsidR="003434E5" w:rsidRPr="00336C08">
          <w:rPr>
            <w:rStyle w:val="Hyperlink"/>
            <w:noProof/>
          </w:rPr>
          <w:t>4.3.1.4</w:t>
        </w:r>
        <w:r w:rsidR="003434E5">
          <w:rPr>
            <w:rFonts w:asciiTheme="minorHAnsi" w:eastAsiaTheme="minorEastAsia" w:hAnsiTheme="minorHAnsi" w:cstheme="minorBidi"/>
            <w:noProof/>
            <w:sz w:val="22"/>
            <w:szCs w:val="22"/>
          </w:rPr>
          <w:tab/>
        </w:r>
        <w:r w:rsidR="003434E5" w:rsidRPr="00336C08">
          <w:rPr>
            <w:rStyle w:val="Hyperlink"/>
            <w:noProof/>
          </w:rPr>
          <w:t>Receiving Employee Time Sheet Replication Confirmation Message</w:t>
        </w:r>
        <w:r w:rsidR="003434E5">
          <w:rPr>
            <w:noProof/>
            <w:webHidden/>
          </w:rPr>
          <w:tab/>
        </w:r>
        <w:r w:rsidR="003434E5">
          <w:rPr>
            <w:noProof/>
            <w:webHidden/>
          </w:rPr>
          <w:fldChar w:fldCharType="begin"/>
        </w:r>
        <w:r w:rsidR="003434E5">
          <w:rPr>
            <w:noProof/>
            <w:webHidden/>
          </w:rPr>
          <w:instrText xml:space="preserve"> PAGEREF _Toc507433219 \h </w:instrText>
        </w:r>
        <w:r w:rsidR="003434E5">
          <w:rPr>
            <w:noProof/>
            <w:webHidden/>
          </w:rPr>
        </w:r>
        <w:r w:rsidR="003434E5">
          <w:rPr>
            <w:noProof/>
            <w:webHidden/>
          </w:rPr>
          <w:fldChar w:fldCharType="separate"/>
        </w:r>
        <w:r w:rsidR="003434E5">
          <w:rPr>
            <w:noProof/>
            <w:webHidden/>
          </w:rPr>
          <w:t>39</w:t>
        </w:r>
        <w:r w:rsidR="003434E5">
          <w:rPr>
            <w:noProof/>
            <w:webHidden/>
          </w:rPr>
          <w:fldChar w:fldCharType="end"/>
        </w:r>
      </w:hyperlink>
    </w:p>
    <w:p w14:paraId="5E641B8A" w14:textId="39FA6A02" w:rsidR="003434E5" w:rsidRDefault="009F5795">
      <w:pPr>
        <w:pStyle w:val="TOC3"/>
        <w:rPr>
          <w:rFonts w:asciiTheme="minorHAnsi" w:eastAsiaTheme="minorEastAsia" w:hAnsiTheme="minorHAnsi" w:cstheme="minorBidi"/>
          <w:noProof/>
          <w:sz w:val="22"/>
          <w:szCs w:val="22"/>
        </w:rPr>
      </w:pPr>
      <w:hyperlink w:anchor="_Toc507433220" w:history="1">
        <w:r w:rsidR="003434E5" w:rsidRPr="00336C08">
          <w:rPr>
            <w:rStyle w:val="Hyperlink"/>
            <w:noProof/>
          </w:rPr>
          <w:t>4.3.2</w:t>
        </w:r>
        <w:r w:rsidR="003434E5">
          <w:rPr>
            <w:rFonts w:asciiTheme="minorHAnsi" w:eastAsiaTheme="minorEastAsia" w:hAnsiTheme="minorHAnsi" w:cstheme="minorBidi"/>
            <w:noProof/>
            <w:sz w:val="22"/>
            <w:szCs w:val="22"/>
          </w:rPr>
          <w:tab/>
        </w:r>
        <w:r w:rsidR="003434E5" w:rsidRPr="00336C08">
          <w:rPr>
            <w:rStyle w:val="Hyperlink"/>
            <w:noProof/>
          </w:rPr>
          <w:t>Monitoring Employee Time Sheet Replication</w:t>
        </w:r>
        <w:r w:rsidR="003434E5">
          <w:rPr>
            <w:noProof/>
            <w:webHidden/>
          </w:rPr>
          <w:tab/>
        </w:r>
        <w:r w:rsidR="003434E5">
          <w:rPr>
            <w:noProof/>
            <w:webHidden/>
          </w:rPr>
          <w:fldChar w:fldCharType="begin"/>
        </w:r>
        <w:r w:rsidR="003434E5">
          <w:rPr>
            <w:noProof/>
            <w:webHidden/>
          </w:rPr>
          <w:instrText xml:space="preserve"> PAGEREF _Toc507433220 \h </w:instrText>
        </w:r>
        <w:r w:rsidR="003434E5">
          <w:rPr>
            <w:noProof/>
            <w:webHidden/>
          </w:rPr>
        </w:r>
        <w:r w:rsidR="003434E5">
          <w:rPr>
            <w:noProof/>
            <w:webHidden/>
          </w:rPr>
          <w:fldChar w:fldCharType="separate"/>
        </w:r>
        <w:r w:rsidR="003434E5">
          <w:rPr>
            <w:noProof/>
            <w:webHidden/>
          </w:rPr>
          <w:t>39</w:t>
        </w:r>
        <w:r w:rsidR="003434E5">
          <w:rPr>
            <w:noProof/>
            <w:webHidden/>
          </w:rPr>
          <w:fldChar w:fldCharType="end"/>
        </w:r>
      </w:hyperlink>
    </w:p>
    <w:p w14:paraId="41816309" w14:textId="4E320780" w:rsidR="003434E5" w:rsidRDefault="009F5795">
      <w:pPr>
        <w:pStyle w:val="TOC3"/>
        <w:rPr>
          <w:rFonts w:asciiTheme="minorHAnsi" w:eastAsiaTheme="minorEastAsia" w:hAnsiTheme="minorHAnsi" w:cstheme="minorBidi"/>
          <w:noProof/>
          <w:sz w:val="22"/>
          <w:szCs w:val="22"/>
        </w:rPr>
      </w:pPr>
      <w:hyperlink w:anchor="_Toc507433221" w:history="1">
        <w:r w:rsidR="003434E5" w:rsidRPr="00336C08">
          <w:rPr>
            <w:rStyle w:val="Hyperlink"/>
            <w:noProof/>
          </w:rPr>
          <w:t>4.3.3</w:t>
        </w:r>
        <w:r w:rsidR="003434E5">
          <w:rPr>
            <w:rFonts w:asciiTheme="minorHAnsi" w:eastAsiaTheme="minorEastAsia" w:hAnsiTheme="minorHAnsi" w:cstheme="minorBidi"/>
            <w:noProof/>
            <w:sz w:val="22"/>
            <w:szCs w:val="22"/>
          </w:rPr>
          <w:tab/>
        </w:r>
        <w:r w:rsidR="003434E5" w:rsidRPr="00336C08">
          <w:rPr>
            <w:rStyle w:val="Hyperlink"/>
            <w:noProof/>
          </w:rPr>
          <w:t>Viewing Employee Remuneration Information</w:t>
        </w:r>
        <w:r w:rsidR="003434E5">
          <w:rPr>
            <w:noProof/>
            <w:webHidden/>
          </w:rPr>
          <w:tab/>
        </w:r>
        <w:r w:rsidR="003434E5">
          <w:rPr>
            <w:noProof/>
            <w:webHidden/>
          </w:rPr>
          <w:fldChar w:fldCharType="begin"/>
        </w:r>
        <w:r w:rsidR="003434E5">
          <w:rPr>
            <w:noProof/>
            <w:webHidden/>
          </w:rPr>
          <w:instrText xml:space="preserve"> PAGEREF _Toc507433221 \h </w:instrText>
        </w:r>
        <w:r w:rsidR="003434E5">
          <w:rPr>
            <w:noProof/>
            <w:webHidden/>
          </w:rPr>
        </w:r>
        <w:r w:rsidR="003434E5">
          <w:rPr>
            <w:noProof/>
            <w:webHidden/>
          </w:rPr>
          <w:fldChar w:fldCharType="separate"/>
        </w:r>
        <w:r w:rsidR="003434E5">
          <w:rPr>
            <w:noProof/>
            <w:webHidden/>
          </w:rPr>
          <w:t>40</w:t>
        </w:r>
        <w:r w:rsidR="003434E5">
          <w:rPr>
            <w:noProof/>
            <w:webHidden/>
          </w:rPr>
          <w:fldChar w:fldCharType="end"/>
        </w:r>
      </w:hyperlink>
    </w:p>
    <w:p w14:paraId="1BC12B4F" w14:textId="5B71D301" w:rsidR="003434E5" w:rsidRDefault="009F5795">
      <w:pPr>
        <w:pStyle w:val="TOC2"/>
        <w:rPr>
          <w:rFonts w:asciiTheme="minorHAnsi" w:eastAsiaTheme="minorEastAsia" w:hAnsiTheme="minorHAnsi" w:cstheme="minorBidi"/>
          <w:noProof/>
          <w:sz w:val="22"/>
          <w:szCs w:val="22"/>
        </w:rPr>
      </w:pPr>
      <w:hyperlink w:anchor="_Toc507433222" w:history="1">
        <w:r w:rsidR="003434E5" w:rsidRPr="00336C08">
          <w:rPr>
            <w:rStyle w:val="Hyperlink"/>
            <w:noProof/>
          </w:rPr>
          <w:t>4.4</w:t>
        </w:r>
        <w:r w:rsidR="003434E5">
          <w:rPr>
            <w:rFonts w:asciiTheme="minorHAnsi" w:eastAsiaTheme="minorEastAsia" w:hAnsiTheme="minorHAnsi" w:cstheme="minorBidi"/>
            <w:noProof/>
            <w:sz w:val="22"/>
            <w:szCs w:val="22"/>
          </w:rPr>
          <w:tab/>
        </w:r>
        <w:r w:rsidR="003434E5" w:rsidRPr="00336C08">
          <w:rPr>
            <w:rStyle w:val="Hyperlink"/>
            <w:noProof/>
          </w:rPr>
          <w:t>Maintain</w:t>
        </w:r>
        <w:r w:rsidR="003434E5" w:rsidRPr="00336C08">
          <w:rPr>
            <w:rStyle w:val="Hyperlink"/>
            <w:noProof/>
            <w:lang w:eastAsia="zh-CN"/>
          </w:rPr>
          <w:t>ing</w:t>
        </w:r>
        <w:r w:rsidR="003434E5" w:rsidRPr="00336C08">
          <w:rPr>
            <w:rStyle w:val="Hyperlink"/>
            <w:noProof/>
          </w:rPr>
          <w:t xml:space="preserve"> Payroll-Relevant Employee Data</w:t>
        </w:r>
        <w:r w:rsidR="003434E5">
          <w:rPr>
            <w:noProof/>
            <w:webHidden/>
          </w:rPr>
          <w:tab/>
        </w:r>
        <w:r w:rsidR="003434E5">
          <w:rPr>
            <w:noProof/>
            <w:webHidden/>
          </w:rPr>
          <w:fldChar w:fldCharType="begin"/>
        </w:r>
        <w:r w:rsidR="003434E5">
          <w:rPr>
            <w:noProof/>
            <w:webHidden/>
          </w:rPr>
          <w:instrText xml:space="preserve"> PAGEREF _Toc507433222 \h </w:instrText>
        </w:r>
        <w:r w:rsidR="003434E5">
          <w:rPr>
            <w:noProof/>
            <w:webHidden/>
          </w:rPr>
        </w:r>
        <w:r w:rsidR="003434E5">
          <w:rPr>
            <w:noProof/>
            <w:webHidden/>
          </w:rPr>
          <w:fldChar w:fldCharType="separate"/>
        </w:r>
        <w:r w:rsidR="003434E5">
          <w:rPr>
            <w:noProof/>
            <w:webHidden/>
          </w:rPr>
          <w:t>43</w:t>
        </w:r>
        <w:r w:rsidR="003434E5">
          <w:rPr>
            <w:noProof/>
            <w:webHidden/>
          </w:rPr>
          <w:fldChar w:fldCharType="end"/>
        </w:r>
      </w:hyperlink>
    </w:p>
    <w:p w14:paraId="5CA743C6" w14:textId="6668C19E" w:rsidR="003434E5" w:rsidRDefault="009F5795">
      <w:pPr>
        <w:pStyle w:val="TOC3"/>
        <w:rPr>
          <w:rFonts w:asciiTheme="minorHAnsi" w:eastAsiaTheme="minorEastAsia" w:hAnsiTheme="minorHAnsi" w:cstheme="minorBidi"/>
          <w:noProof/>
          <w:sz w:val="22"/>
          <w:szCs w:val="22"/>
        </w:rPr>
      </w:pPr>
      <w:hyperlink w:anchor="_Toc507433223" w:history="1">
        <w:r w:rsidR="003434E5" w:rsidRPr="00336C08">
          <w:rPr>
            <w:rStyle w:val="Hyperlink"/>
            <w:noProof/>
          </w:rPr>
          <w:t>4.4.1</w:t>
        </w:r>
        <w:r w:rsidR="003434E5">
          <w:rPr>
            <w:rFonts w:asciiTheme="minorHAnsi" w:eastAsiaTheme="minorEastAsia" w:hAnsiTheme="minorHAnsi" w:cstheme="minorBidi"/>
            <w:noProof/>
            <w:sz w:val="22"/>
            <w:szCs w:val="22"/>
          </w:rPr>
          <w:tab/>
        </w:r>
        <w:r w:rsidR="003434E5" w:rsidRPr="00336C08">
          <w:rPr>
            <w:rStyle w:val="Hyperlink"/>
            <w:noProof/>
          </w:rPr>
          <w:t>United Arab Emirates (AE)</w:t>
        </w:r>
        <w:r w:rsidR="003434E5">
          <w:rPr>
            <w:noProof/>
            <w:webHidden/>
          </w:rPr>
          <w:tab/>
        </w:r>
        <w:r w:rsidR="003434E5">
          <w:rPr>
            <w:noProof/>
            <w:webHidden/>
          </w:rPr>
          <w:fldChar w:fldCharType="begin"/>
        </w:r>
        <w:r w:rsidR="003434E5">
          <w:rPr>
            <w:noProof/>
            <w:webHidden/>
          </w:rPr>
          <w:instrText xml:space="preserve"> PAGEREF _Toc507433223 \h </w:instrText>
        </w:r>
        <w:r w:rsidR="003434E5">
          <w:rPr>
            <w:noProof/>
            <w:webHidden/>
          </w:rPr>
        </w:r>
        <w:r w:rsidR="003434E5">
          <w:rPr>
            <w:noProof/>
            <w:webHidden/>
          </w:rPr>
          <w:fldChar w:fldCharType="separate"/>
        </w:r>
        <w:r w:rsidR="003434E5">
          <w:rPr>
            <w:noProof/>
            <w:webHidden/>
          </w:rPr>
          <w:t>44</w:t>
        </w:r>
        <w:r w:rsidR="003434E5">
          <w:rPr>
            <w:noProof/>
            <w:webHidden/>
          </w:rPr>
          <w:fldChar w:fldCharType="end"/>
        </w:r>
      </w:hyperlink>
    </w:p>
    <w:p w14:paraId="17DFE71D" w14:textId="770697BC" w:rsidR="003434E5" w:rsidRDefault="009F5795">
      <w:pPr>
        <w:pStyle w:val="TOC4"/>
        <w:rPr>
          <w:rFonts w:asciiTheme="minorHAnsi" w:eastAsiaTheme="minorEastAsia" w:hAnsiTheme="minorHAnsi" w:cstheme="minorBidi"/>
          <w:noProof/>
          <w:sz w:val="22"/>
          <w:szCs w:val="22"/>
        </w:rPr>
      </w:pPr>
      <w:hyperlink w:anchor="_Toc507433224" w:history="1">
        <w:r w:rsidR="003434E5" w:rsidRPr="00336C08">
          <w:rPr>
            <w:rStyle w:val="Hyperlink"/>
            <w:noProof/>
          </w:rPr>
          <w:t>4.4.1.1</w:t>
        </w:r>
        <w:r w:rsidR="003434E5">
          <w:rPr>
            <w:rFonts w:asciiTheme="minorHAnsi" w:eastAsiaTheme="minorEastAsia" w:hAnsiTheme="minorHAnsi" w:cstheme="minorBidi"/>
            <w:noProof/>
            <w:sz w:val="22"/>
            <w:szCs w:val="22"/>
          </w:rPr>
          <w:tab/>
        </w:r>
        <w:r w:rsidR="003434E5" w:rsidRPr="00336C08">
          <w:rPr>
            <w:rStyle w:val="Hyperlink"/>
            <w:noProof/>
          </w:rPr>
          <w:t>Maintaining Contract Elements</w:t>
        </w:r>
        <w:r w:rsidR="003434E5">
          <w:rPr>
            <w:noProof/>
            <w:webHidden/>
          </w:rPr>
          <w:tab/>
        </w:r>
        <w:r w:rsidR="003434E5">
          <w:rPr>
            <w:noProof/>
            <w:webHidden/>
          </w:rPr>
          <w:fldChar w:fldCharType="begin"/>
        </w:r>
        <w:r w:rsidR="003434E5">
          <w:rPr>
            <w:noProof/>
            <w:webHidden/>
          </w:rPr>
          <w:instrText xml:space="preserve"> PAGEREF _Toc507433224 \h </w:instrText>
        </w:r>
        <w:r w:rsidR="003434E5">
          <w:rPr>
            <w:noProof/>
            <w:webHidden/>
          </w:rPr>
        </w:r>
        <w:r w:rsidR="003434E5">
          <w:rPr>
            <w:noProof/>
            <w:webHidden/>
          </w:rPr>
          <w:fldChar w:fldCharType="separate"/>
        </w:r>
        <w:r w:rsidR="003434E5">
          <w:rPr>
            <w:noProof/>
            <w:webHidden/>
          </w:rPr>
          <w:t>44</w:t>
        </w:r>
        <w:r w:rsidR="003434E5">
          <w:rPr>
            <w:noProof/>
            <w:webHidden/>
          </w:rPr>
          <w:fldChar w:fldCharType="end"/>
        </w:r>
      </w:hyperlink>
    </w:p>
    <w:p w14:paraId="03B1F165" w14:textId="109AC4C2" w:rsidR="003434E5" w:rsidRDefault="009F5795">
      <w:pPr>
        <w:pStyle w:val="TOC4"/>
        <w:rPr>
          <w:rFonts w:asciiTheme="minorHAnsi" w:eastAsiaTheme="minorEastAsia" w:hAnsiTheme="minorHAnsi" w:cstheme="minorBidi"/>
          <w:noProof/>
          <w:sz w:val="22"/>
          <w:szCs w:val="22"/>
        </w:rPr>
      </w:pPr>
      <w:hyperlink w:anchor="_Toc507433225" w:history="1">
        <w:r w:rsidR="003434E5" w:rsidRPr="00336C08">
          <w:rPr>
            <w:rStyle w:val="Hyperlink"/>
            <w:noProof/>
          </w:rPr>
          <w:t>4.4.1.2</w:t>
        </w:r>
        <w:r w:rsidR="003434E5">
          <w:rPr>
            <w:rFonts w:asciiTheme="minorHAnsi" w:eastAsiaTheme="minorEastAsia" w:hAnsiTheme="minorHAnsi" w:cstheme="minorBidi"/>
            <w:noProof/>
            <w:sz w:val="22"/>
            <w:szCs w:val="22"/>
          </w:rPr>
          <w:tab/>
        </w:r>
        <w:r w:rsidR="003434E5" w:rsidRPr="00336C08">
          <w:rPr>
            <w:rStyle w:val="Hyperlink"/>
            <w:noProof/>
          </w:rPr>
          <w:t>Maintaining Social Insurance Data</w:t>
        </w:r>
        <w:r w:rsidR="003434E5">
          <w:rPr>
            <w:noProof/>
            <w:webHidden/>
          </w:rPr>
          <w:tab/>
        </w:r>
        <w:r w:rsidR="003434E5">
          <w:rPr>
            <w:noProof/>
            <w:webHidden/>
          </w:rPr>
          <w:fldChar w:fldCharType="begin"/>
        </w:r>
        <w:r w:rsidR="003434E5">
          <w:rPr>
            <w:noProof/>
            <w:webHidden/>
          </w:rPr>
          <w:instrText xml:space="preserve"> PAGEREF _Toc507433225 \h </w:instrText>
        </w:r>
        <w:r w:rsidR="003434E5">
          <w:rPr>
            <w:noProof/>
            <w:webHidden/>
          </w:rPr>
        </w:r>
        <w:r w:rsidR="003434E5">
          <w:rPr>
            <w:noProof/>
            <w:webHidden/>
          </w:rPr>
          <w:fldChar w:fldCharType="separate"/>
        </w:r>
        <w:r w:rsidR="003434E5">
          <w:rPr>
            <w:noProof/>
            <w:webHidden/>
          </w:rPr>
          <w:t>47</w:t>
        </w:r>
        <w:r w:rsidR="003434E5">
          <w:rPr>
            <w:noProof/>
            <w:webHidden/>
          </w:rPr>
          <w:fldChar w:fldCharType="end"/>
        </w:r>
      </w:hyperlink>
    </w:p>
    <w:p w14:paraId="5C866976" w14:textId="3F359B5A" w:rsidR="003434E5" w:rsidRDefault="009F5795">
      <w:pPr>
        <w:pStyle w:val="TOC3"/>
        <w:rPr>
          <w:rFonts w:asciiTheme="minorHAnsi" w:eastAsiaTheme="minorEastAsia" w:hAnsiTheme="minorHAnsi" w:cstheme="minorBidi"/>
          <w:noProof/>
          <w:sz w:val="22"/>
          <w:szCs w:val="22"/>
        </w:rPr>
      </w:pPr>
      <w:hyperlink w:anchor="_Toc507433226" w:history="1">
        <w:r w:rsidR="003434E5" w:rsidRPr="00336C08">
          <w:rPr>
            <w:rStyle w:val="Hyperlink"/>
            <w:noProof/>
          </w:rPr>
          <w:t>4.4.2</w:t>
        </w:r>
        <w:r w:rsidR="003434E5">
          <w:rPr>
            <w:rFonts w:asciiTheme="minorHAnsi" w:eastAsiaTheme="minorEastAsia" w:hAnsiTheme="minorHAnsi" w:cstheme="minorBidi"/>
            <w:noProof/>
            <w:sz w:val="22"/>
            <w:szCs w:val="22"/>
          </w:rPr>
          <w:tab/>
        </w:r>
        <w:r w:rsidR="003434E5" w:rsidRPr="00336C08">
          <w:rPr>
            <w:rStyle w:val="Hyperlink"/>
            <w:noProof/>
          </w:rPr>
          <w:t>Australia (AU)</w:t>
        </w:r>
        <w:r w:rsidR="003434E5">
          <w:rPr>
            <w:noProof/>
            <w:webHidden/>
          </w:rPr>
          <w:tab/>
        </w:r>
        <w:r w:rsidR="003434E5">
          <w:rPr>
            <w:noProof/>
            <w:webHidden/>
          </w:rPr>
          <w:fldChar w:fldCharType="begin"/>
        </w:r>
        <w:r w:rsidR="003434E5">
          <w:rPr>
            <w:noProof/>
            <w:webHidden/>
          </w:rPr>
          <w:instrText xml:space="preserve"> PAGEREF _Toc507433226 \h </w:instrText>
        </w:r>
        <w:r w:rsidR="003434E5">
          <w:rPr>
            <w:noProof/>
            <w:webHidden/>
          </w:rPr>
        </w:r>
        <w:r w:rsidR="003434E5">
          <w:rPr>
            <w:noProof/>
            <w:webHidden/>
          </w:rPr>
          <w:fldChar w:fldCharType="separate"/>
        </w:r>
        <w:r w:rsidR="003434E5">
          <w:rPr>
            <w:noProof/>
            <w:webHidden/>
          </w:rPr>
          <w:t>50</w:t>
        </w:r>
        <w:r w:rsidR="003434E5">
          <w:rPr>
            <w:noProof/>
            <w:webHidden/>
          </w:rPr>
          <w:fldChar w:fldCharType="end"/>
        </w:r>
      </w:hyperlink>
    </w:p>
    <w:p w14:paraId="2B88AF6E" w14:textId="23FD3097" w:rsidR="003434E5" w:rsidRDefault="009F5795">
      <w:pPr>
        <w:pStyle w:val="TOC4"/>
        <w:rPr>
          <w:rFonts w:asciiTheme="minorHAnsi" w:eastAsiaTheme="minorEastAsia" w:hAnsiTheme="minorHAnsi" w:cstheme="minorBidi"/>
          <w:noProof/>
          <w:sz w:val="22"/>
          <w:szCs w:val="22"/>
        </w:rPr>
      </w:pPr>
      <w:hyperlink w:anchor="_Toc507433227" w:history="1">
        <w:r w:rsidR="003434E5" w:rsidRPr="00336C08">
          <w:rPr>
            <w:rStyle w:val="Hyperlink"/>
            <w:noProof/>
          </w:rPr>
          <w:t>4.4.2.1</w:t>
        </w:r>
        <w:r w:rsidR="003434E5">
          <w:rPr>
            <w:rFonts w:asciiTheme="minorHAnsi" w:eastAsiaTheme="minorEastAsia" w:hAnsiTheme="minorHAnsi" w:cstheme="minorBidi"/>
            <w:noProof/>
            <w:sz w:val="22"/>
            <w:szCs w:val="22"/>
          </w:rPr>
          <w:tab/>
        </w:r>
        <w:r w:rsidR="003434E5" w:rsidRPr="00336C08">
          <w:rPr>
            <w:rStyle w:val="Hyperlink"/>
            <w:noProof/>
          </w:rPr>
          <w:t>Maintaining Tax Data</w:t>
        </w:r>
        <w:r w:rsidR="003434E5">
          <w:rPr>
            <w:noProof/>
            <w:webHidden/>
          </w:rPr>
          <w:tab/>
        </w:r>
        <w:r w:rsidR="003434E5">
          <w:rPr>
            <w:noProof/>
            <w:webHidden/>
          </w:rPr>
          <w:fldChar w:fldCharType="begin"/>
        </w:r>
        <w:r w:rsidR="003434E5">
          <w:rPr>
            <w:noProof/>
            <w:webHidden/>
          </w:rPr>
          <w:instrText xml:space="preserve"> PAGEREF _Toc507433227 \h </w:instrText>
        </w:r>
        <w:r w:rsidR="003434E5">
          <w:rPr>
            <w:noProof/>
            <w:webHidden/>
          </w:rPr>
        </w:r>
        <w:r w:rsidR="003434E5">
          <w:rPr>
            <w:noProof/>
            <w:webHidden/>
          </w:rPr>
          <w:fldChar w:fldCharType="separate"/>
        </w:r>
        <w:r w:rsidR="003434E5">
          <w:rPr>
            <w:noProof/>
            <w:webHidden/>
          </w:rPr>
          <w:t>50</w:t>
        </w:r>
        <w:r w:rsidR="003434E5">
          <w:rPr>
            <w:noProof/>
            <w:webHidden/>
          </w:rPr>
          <w:fldChar w:fldCharType="end"/>
        </w:r>
      </w:hyperlink>
    </w:p>
    <w:p w14:paraId="35BEE774" w14:textId="77CED7CC" w:rsidR="003434E5" w:rsidRDefault="009F5795">
      <w:pPr>
        <w:pStyle w:val="TOC4"/>
        <w:rPr>
          <w:rFonts w:asciiTheme="minorHAnsi" w:eastAsiaTheme="minorEastAsia" w:hAnsiTheme="minorHAnsi" w:cstheme="minorBidi"/>
          <w:noProof/>
          <w:sz w:val="22"/>
          <w:szCs w:val="22"/>
        </w:rPr>
      </w:pPr>
      <w:hyperlink w:anchor="_Toc507433228" w:history="1">
        <w:r w:rsidR="003434E5" w:rsidRPr="00336C08">
          <w:rPr>
            <w:rStyle w:val="Hyperlink"/>
            <w:noProof/>
          </w:rPr>
          <w:t>4.4.2.2</w:t>
        </w:r>
        <w:r w:rsidR="003434E5">
          <w:rPr>
            <w:rFonts w:asciiTheme="minorHAnsi" w:eastAsiaTheme="minorEastAsia" w:hAnsiTheme="minorHAnsi" w:cstheme="minorBidi"/>
            <w:noProof/>
            <w:sz w:val="22"/>
            <w:szCs w:val="22"/>
          </w:rPr>
          <w:tab/>
        </w:r>
        <w:r w:rsidR="003434E5" w:rsidRPr="00336C08">
          <w:rPr>
            <w:rStyle w:val="Hyperlink"/>
            <w:noProof/>
          </w:rPr>
          <w:t>Maintaining Superannuation Data</w:t>
        </w:r>
        <w:r w:rsidR="003434E5">
          <w:rPr>
            <w:noProof/>
            <w:webHidden/>
          </w:rPr>
          <w:tab/>
        </w:r>
        <w:r w:rsidR="003434E5">
          <w:rPr>
            <w:noProof/>
            <w:webHidden/>
          </w:rPr>
          <w:fldChar w:fldCharType="begin"/>
        </w:r>
        <w:r w:rsidR="003434E5">
          <w:rPr>
            <w:noProof/>
            <w:webHidden/>
          </w:rPr>
          <w:instrText xml:space="preserve"> PAGEREF _Toc507433228 \h </w:instrText>
        </w:r>
        <w:r w:rsidR="003434E5">
          <w:rPr>
            <w:noProof/>
            <w:webHidden/>
          </w:rPr>
        </w:r>
        <w:r w:rsidR="003434E5">
          <w:rPr>
            <w:noProof/>
            <w:webHidden/>
          </w:rPr>
          <w:fldChar w:fldCharType="separate"/>
        </w:r>
        <w:r w:rsidR="003434E5">
          <w:rPr>
            <w:noProof/>
            <w:webHidden/>
          </w:rPr>
          <w:t>57</w:t>
        </w:r>
        <w:r w:rsidR="003434E5">
          <w:rPr>
            <w:noProof/>
            <w:webHidden/>
          </w:rPr>
          <w:fldChar w:fldCharType="end"/>
        </w:r>
      </w:hyperlink>
    </w:p>
    <w:p w14:paraId="77C21478" w14:textId="502EB957" w:rsidR="003434E5" w:rsidRDefault="009F5795">
      <w:pPr>
        <w:pStyle w:val="TOC4"/>
        <w:rPr>
          <w:rFonts w:asciiTheme="minorHAnsi" w:eastAsiaTheme="minorEastAsia" w:hAnsiTheme="minorHAnsi" w:cstheme="minorBidi"/>
          <w:noProof/>
          <w:sz w:val="22"/>
          <w:szCs w:val="22"/>
        </w:rPr>
      </w:pPr>
      <w:hyperlink w:anchor="_Toc507433229" w:history="1">
        <w:r w:rsidR="003434E5" w:rsidRPr="00336C08">
          <w:rPr>
            <w:rStyle w:val="Hyperlink"/>
            <w:noProof/>
          </w:rPr>
          <w:t>4.4.2.3</w:t>
        </w:r>
        <w:r w:rsidR="003434E5">
          <w:rPr>
            <w:rFonts w:asciiTheme="minorHAnsi" w:eastAsiaTheme="minorEastAsia" w:hAnsiTheme="minorHAnsi" w:cstheme="minorBidi"/>
            <w:noProof/>
            <w:sz w:val="22"/>
            <w:szCs w:val="22"/>
          </w:rPr>
          <w:tab/>
        </w:r>
        <w:r w:rsidR="003434E5" w:rsidRPr="00336C08">
          <w:rPr>
            <w:rStyle w:val="Hyperlink"/>
            <w:noProof/>
          </w:rPr>
          <w:t>Maintaining Higher Duty Allowance Data</w:t>
        </w:r>
        <w:r w:rsidR="003434E5">
          <w:rPr>
            <w:noProof/>
            <w:webHidden/>
          </w:rPr>
          <w:tab/>
        </w:r>
        <w:r w:rsidR="003434E5">
          <w:rPr>
            <w:noProof/>
            <w:webHidden/>
          </w:rPr>
          <w:fldChar w:fldCharType="begin"/>
        </w:r>
        <w:r w:rsidR="003434E5">
          <w:rPr>
            <w:noProof/>
            <w:webHidden/>
          </w:rPr>
          <w:instrText xml:space="preserve"> PAGEREF _Toc507433229 \h </w:instrText>
        </w:r>
        <w:r w:rsidR="003434E5">
          <w:rPr>
            <w:noProof/>
            <w:webHidden/>
          </w:rPr>
        </w:r>
        <w:r w:rsidR="003434E5">
          <w:rPr>
            <w:noProof/>
            <w:webHidden/>
          </w:rPr>
          <w:fldChar w:fldCharType="separate"/>
        </w:r>
        <w:r w:rsidR="003434E5">
          <w:rPr>
            <w:noProof/>
            <w:webHidden/>
          </w:rPr>
          <w:t>62</w:t>
        </w:r>
        <w:r w:rsidR="003434E5">
          <w:rPr>
            <w:noProof/>
            <w:webHidden/>
          </w:rPr>
          <w:fldChar w:fldCharType="end"/>
        </w:r>
      </w:hyperlink>
    </w:p>
    <w:p w14:paraId="6B983CCC" w14:textId="5828051A" w:rsidR="003434E5" w:rsidRDefault="009F5795">
      <w:pPr>
        <w:pStyle w:val="TOC4"/>
        <w:rPr>
          <w:rFonts w:asciiTheme="minorHAnsi" w:eastAsiaTheme="minorEastAsia" w:hAnsiTheme="minorHAnsi" w:cstheme="minorBidi"/>
          <w:noProof/>
          <w:sz w:val="22"/>
          <w:szCs w:val="22"/>
        </w:rPr>
      </w:pPr>
      <w:hyperlink w:anchor="_Toc507433230" w:history="1">
        <w:r w:rsidR="003434E5" w:rsidRPr="00336C08">
          <w:rPr>
            <w:rStyle w:val="Hyperlink"/>
            <w:noProof/>
          </w:rPr>
          <w:t>4.4.2.4</w:t>
        </w:r>
        <w:r w:rsidR="003434E5">
          <w:rPr>
            <w:rFonts w:asciiTheme="minorHAnsi" w:eastAsiaTheme="minorEastAsia" w:hAnsiTheme="minorHAnsi" w:cstheme="minorBidi"/>
            <w:noProof/>
            <w:sz w:val="22"/>
            <w:szCs w:val="22"/>
          </w:rPr>
          <w:tab/>
        </w:r>
        <w:r w:rsidR="003434E5" w:rsidRPr="00336C08">
          <w:rPr>
            <w:rStyle w:val="Hyperlink"/>
            <w:noProof/>
          </w:rPr>
          <w:t>Maintaining Payment Summary Foreign Employment Data</w:t>
        </w:r>
        <w:r w:rsidR="003434E5">
          <w:rPr>
            <w:noProof/>
            <w:webHidden/>
          </w:rPr>
          <w:tab/>
        </w:r>
        <w:r w:rsidR="003434E5">
          <w:rPr>
            <w:noProof/>
            <w:webHidden/>
          </w:rPr>
          <w:fldChar w:fldCharType="begin"/>
        </w:r>
        <w:r w:rsidR="003434E5">
          <w:rPr>
            <w:noProof/>
            <w:webHidden/>
          </w:rPr>
          <w:instrText xml:space="preserve"> PAGEREF _Toc507433230 \h </w:instrText>
        </w:r>
        <w:r w:rsidR="003434E5">
          <w:rPr>
            <w:noProof/>
            <w:webHidden/>
          </w:rPr>
        </w:r>
        <w:r w:rsidR="003434E5">
          <w:rPr>
            <w:noProof/>
            <w:webHidden/>
          </w:rPr>
          <w:fldChar w:fldCharType="separate"/>
        </w:r>
        <w:r w:rsidR="003434E5">
          <w:rPr>
            <w:noProof/>
            <w:webHidden/>
          </w:rPr>
          <w:t>69</w:t>
        </w:r>
        <w:r w:rsidR="003434E5">
          <w:rPr>
            <w:noProof/>
            <w:webHidden/>
          </w:rPr>
          <w:fldChar w:fldCharType="end"/>
        </w:r>
      </w:hyperlink>
    </w:p>
    <w:p w14:paraId="4A614C07" w14:textId="42E439B8" w:rsidR="003434E5" w:rsidRDefault="009F5795">
      <w:pPr>
        <w:pStyle w:val="TOC4"/>
        <w:rPr>
          <w:rFonts w:asciiTheme="minorHAnsi" w:eastAsiaTheme="minorEastAsia" w:hAnsiTheme="minorHAnsi" w:cstheme="minorBidi"/>
          <w:noProof/>
          <w:sz w:val="22"/>
          <w:szCs w:val="22"/>
        </w:rPr>
      </w:pPr>
      <w:hyperlink w:anchor="_Toc507433231" w:history="1">
        <w:r w:rsidR="003434E5" w:rsidRPr="00336C08">
          <w:rPr>
            <w:rStyle w:val="Hyperlink"/>
            <w:noProof/>
          </w:rPr>
          <w:t>4.4.2.5</w:t>
        </w:r>
        <w:r w:rsidR="003434E5">
          <w:rPr>
            <w:rFonts w:asciiTheme="minorHAnsi" w:eastAsiaTheme="minorEastAsia" w:hAnsiTheme="minorHAnsi" w:cstheme="minorBidi"/>
            <w:noProof/>
            <w:sz w:val="22"/>
            <w:szCs w:val="22"/>
          </w:rPr>
          <w:tab/>
        </w:r>
        <w:r w:rsidR="003434E5" w:rsidRPr="00336C08">
          <w:rPr>
            <w:rStyle w:val="Hyperlink"/>
            <w:noProof/>
          </w:rPr>
          <w:t>Maintaining Termination Payment Data</w:t>
        </w:r>
        <w:r w:rsidR="003434E5">
          <w:rPr>
            <w:noProof/>
            <w:webHidden/>
          </w:rPr>
          <w:tab/>
        </w:r>
        <w:r w:rsidR="003434E5">
          <w:rPr>
            <w:noProof/>
            <w:webHidden/>
          </w:rPr>
          <w:fldChar w:fldCharType="begin"/>
        </w:r>
        <w:r w:rsidR="003434E5">
          <w:rPr>
            <w:noProof/>
            <w:webHidden/>
          </w:rPr>
          <w:instrText xml:space="preserve"> PAGEREF _Toc507433231 \h </w:instrText>
        </w:r>
        <w:r w:rsidR="003434E5">
          <w:rPr>
            <w:noProof/>
            <w:webHidden/>
          </w:rPr>
        </w:r>
        <w:r w:rsidR="003434E5">
          <w:rPr>
            <w:noProof/>
            <w:webHidden/>
          </w:rPr>
          <w:fldChar w:fldCharType="separate"/>
        </w:r>
        <w:r w:rsidR="003434E5">
          <w:rPr>
            <w:noProof/>
            <w:webHidden/>
          </w:rPr>
          <w:t>74</w:t>
        </w:r>
        <w:r w:rsidR="003434E5">
          <w:rPr>
            <w:noProof/>
            <w:webHidden/>
          </w:rPr>
          <w:fldChar w:fldCharType="end"/>
        </w:r>
      </w:hyperlink>
    </w:p>
    <w:p w14:paraId="11AE945E" w14:textId="5946FFEB" w:rsidR="003434E5" w:rsidRDefault="009F5795">
      <w:pPr>
        <w:pStyle w:val="TOC4"/>
        <w:rPr>
          <w:rFonts w:asciiTheme="minorHAnsi" w:eastAsiaTheme="minorEastAsia" w:hAnsiTheme="minorHAnsi" w:cstheme="minorBidi"/>
          <w:noProof/>
          <w:sz w:val="22"/>
          <w:szCs w:val="22"/>
        </w:rPr>
      </w:pPr>
      <w:hyperlink w:anchor="_Toc507433232" w:history="1">
        <w:r w:rsidR="003434E5" w:rsidRPr="00336C08">
          <w:rPr>
            <w:rStyle w:val="Hyperlink"/>
            <w:noProof/>
          </w:rPr>
          <w:t>4.4.2.6</w:t>
        </w:r>
        <w:r w:rsidR="003434E5">
          <w:rPr>
            <w:rFonts w:asciiTheme="minorHAnsi" w:eastAsiaTheme="minorEastAsia" w:hAnsiTheme="minorHAnsi" w:cstheme="minorBidi"/>
            <w:noProof/>
            <w:sz w:val="22"/>
            <w:szCs w:val="22"/>
          </w:rPr>
          <w:tab/>
        </w:r>
        <w:r w:rsidR="003434E5" w:rsidRPr="00336C08">
          <w:rPr>
            <w:rStyle w:val="Hyperlink"/>
            <w:noProof/>
          </w:rPr>
          <w:t>Maintaining Payment Summary Data</w:t>
        </w:r>
        <w:r w:rsidR="003434E5">
          <w:rPr>
            <w:noProof/>
            <w:webHidden/>
          </w:rPr>
          <w:tab/>
        </w:r>
        <w:r w:rsidR="003434E5">
          <w:rPr>
            <w:noProof/>
            <w:webHidden/>
          </w:rPr>
          <w:fldChar w:fldCharType="begin"/>
        </w:r>
        <w:r w:rsidR="003434E5">
          <w:rPr>
            <w:noProof/>
            <w:webHidden/>
          </w:rPr>
          <w:instrText xml:space="preserve"> PAGEREF _Toc507433232 \h </w:instrText>
        </w:r>
        <w:r w:rsidR="003434E5">
          <w:rPr>
            <w:noProof/>
            <w:webHidden/>
          </w:rPr>
        </w:r>
        <w:r w:rsidR="003434E5">
          <w:rPr>
            <w:noProof/>
            <w:webHidden/>
          </w:rPr>
          <w:fldChar w:fldCharType="separate"/>
        </w:r>
        <w:r w:rsidR="003434E5">
          <w:rPr>
            <w:noProof/>
            <w:webHidden/>
          </w:rPr>
          <w:t>80</w:t>
        </w:r>
        <w:r w:rsidR="003434E5">
          <w:rPr>
            <w:noProof/>
            <w:webHidden/>
          </w:rPr>
          <w:fldChar w:fldCharType="end"/>
        </w:r>
      </w:hyperlink>
    </w:p>
    <w:p w14:paraId="717E9C3C" w14:textId="2011F92A" w:rsidR="003434E5" w:rsidRDefault="009F5795">
      <w:pPr>
        <w:pStyle w:val="TOC3"/>
        <w:rPr>
          <w:rFonts w:asciiTheme="minorHAnsi" w:eastAsiaTheme="minorEastAsia" w:hAnsiTheme="minorHAnsi" w:cstheme="minorBidi"/>
          <w:noProof/>
          <w:sz w:val="22"/>
          <w:szCs w:val="22"/>
        </w:rPr>
      </w:pPr>
      <w:hyperlink w:anchor="_Toc507433233" w:history="1">
        <w:r w:rsidR="003434E5" w:rsidRPr="00336C08">
          <w:rPr>
            <w:rStyle w:val="Hyperlink"/>
            <w:noProof/>
            <w:highlight w:val="red"/>
          </w:rPr>
          <w:t>4.4.3</w:t>
        </w:r>
        <w:r w:rsidR="003434E5">
          <w:rPr>
            <w:rFonts w:asciiTheme="minorHAnsi" w:eastAsiaTheme="minorEastAsia" w:hAnsiTheme="minorHAnsi" w:cstheme="minorBidi"/>
            <w:noProof/>
            <w:sz w:val="22"/>
            <w:szCs w:val="22"/>
          </w:rPr>
          <w:tab/>
        </w:r>
        <w:r w:rsidR="003434E5" w:rsidRPr="00336C08">
          <w:rPr>
            <w:rStyle w:val="Hyperlink"/>
            <w:noProof/>
            <w:highlight w:val="red"/>
          </w:rPr>
          <w:t>China (CN)</w:t>
        </w:r>
        <w:r w:rsidR="003434E5">
          <w:rPr>
            <w:noProof/>
            <w:webHidden/>
          </w:rPr>
          <w:tab/>
        </w:r>
        <w:r w:rsidR="003434E5">
          <w:rPr>
            <w:noProof/>
            <w:webHidden/>
          </w:rPr>
          <w:fldChar w:fldCharType="begin"/>
        </w:r>
        <w:r w:rsidR="003434E5">
          <w:rPr>
            <w:noProof/>
            <w:webHidden/>
          </w:rPr>
          <w:instrText xml:space="preserve"> PAGEREF _Toc507433233 \h </w:instrText>
        </w:r>
        <w:r w:rsidR="003434E5">
          <w:rPr>
            <w:noProof/>
            <w:webHidden/>
          </w:rPr>
        </w:r>
        <w:r w:rsidR="003434E5">
          <w:rPr>
            <w:noProof/>
            <w:webHidden/>
          </w:rPr>
          <w:fldChar w:fldCharType="separate"/>
        </w:r>
        <w:r w:rsidR="003434E5">
          <w:rPr>
            <w:noProof/>
            <w:webHidden/>
          </w:rPr>
          <w:t>87</w:t>
        </w:r>
        <w:r w:rsidR="003434E5">
          <w:rPr>
            <w:noProof/>
            <w:webHidden/>
          </w:rPr>
          <w:fldChar w:fldCharType="end"/>
        </w:r>
      </w:hyperlink>
    </w:p>
    <w:p w14:paraId="213C8B95" w14:textId="57A8B142" w:rsidR="003434E5" w:rsidRDefault="009F5795">
      <w:pPr>
        <w:pStyle w:val="TOC3"/>
        <w:rPr>
          <w:rFonts w:asciiTheme="minorHAnsi" w:eastAsiaTheme="minorEastAsia" w:hAnsiTheme="minorHAnsi" w:cstheme="minorBidi"/>
          <w:noProof/>
          <w:sz w:val="22"/>
          <w:szCs w:val="22"/>
        </w:rPr>
      </w:pPr>
      <w:hyperlink w:anchor="_Toc507433234" w:history="1">
        <w:r w:rsidR="003434E5" w:rsidRPr="00336C08">
          <w:rPr>
            <w:rStyle w:val="Hyperlink"/>
            <w:noProof/>
          </w:rPr>
          <w:t>4.4.4</w:t>
        </w:r>
        <w:r w:rsidR="003434E5">
          <w:rPr>
            <w:rFonts w:asciiTheme="minorHAnsi" w:eastAsiaTheme="minorEastAsia" w:hAnsiTheme="minorHAnsi" w:cstheme="minorBidi"/>
            <w:noProof/>
            <w:sz w:val="22"/>
            <w:szCs w:val="22"/>
          </w:rPr>
          <w:tab/>
        </w:r>
        <w:r w:rsidR="003434E5" w:rsidRPr="00336C08">
          <w:rPr>
            <w:rStyle w:val="Hyperlink"/>
            <w:noProof/>
          </w:rPr>
          <w:t>Germany (DE)</w:t>
        </w:r>
        <w:r w:rsidR="003434E5">
          <w:rPr>
            <w:noProof/>
            <w:webHidden/>
          </w:rPr>
          <w:tab/>
        </w:r>
        <w:r w:rsidR="003434E5">
          <w:rPr>
            <w:noProof/>
            <w:webHidden/>
          </w:rPr>
          <w:fldChar w:fldCharType="begin"/>
        </w:r>
        <w:r w:rsidR="003434E5">
          <w:rPr>
            <w:noProof/>
            <w:webHidden/>
          </w:rPr>
          <w:instrText xml:space="preserve"> PAGEREF _Toc507433234 \h </w:instrText>
        </w:r>
        <w:r w:rsidR="003434E5">
          <w:rPr>
            <w:noProof/>
            <w:webHidden/>
          </w:rPr>
        </w:r>
        <w:r w:rsidR="003434E5">
          <w:rPr>
            <w:noProof/>
            <w:webHidden/>
          </w:rPr>
          <w:fldChar w:fldCharType="separate"/>
        </w:r>
        <w:r w:rsidR="003434E5">
          <w:rPr>
            <w:noProof/>
            <w:webHidden/>
          </w:rPr>
          <w:t>87</w:t>
        </w:r>
        <w:r w:rsidR="003434E5">
          <w:rPr>
            <w:noProof/>
            <w:webHidden/>
          </w:rPr>
          <w:fldChar w:fldCharType="end"/>
        </w:r>
      </w:hyperlink>
    </w:p>
    <w:p w14:paraId="2AC38841" w14:textId="71EC3259" w:rsidR="003434E5" w:rsidRDefault="009F5795">
      <w:pPr>
        <w:pStyle w:val="TOC4"/>
        <w:rPr>
          <w:rFonts w:asciiTheme="minorHAnsi" w:eastAsiaTheme="minorEastAsia" w:hAnsiTheme="minorHAnsi" w:cstheme="minorBidi"/>
          <w:noProof/>
          <w:sz w:val="22"/>
          <w:szCs w:val="22"/>
        </w:rPr>
      </w:pPr>
      <w:hyperlink w:anchor="_Toc507433235" w:history="1">
        <w:r w:rsidR="003434E5" w:rsidRPr="00336C08">
          <w:rPr>
            <w:rStyle w:val="Hyperlink"/>
            <w:noProof/>
          </w:rPr>
          <w:t>4.4.4.1</w:t>
        </w:r>
        <w:r w:rsidR="003434E5">
          <w:rPr>
            <w:rFonts w:asciiTheme="minorHAnsi" w:eastAsiaTheme="minorEastAsia" w:hAnsiTheme="minorHAnsi" w:cstheme="minorBidi"/>
            <w:noProof/>
            <w:sz w:val="22"/>
            <w:szCs w:val="22"/>
          </w:rPr>
          <w:tab/>
        </w:r>
        <w:r w:rsidR="003434E5" w:rsidRPr="00336C08">
          <w:rPr>
            <w:rStyle w:val="Hyperlink"/>
            <w:noProof/>
          </w:rPr>
          <w:t>Maintaining Social Insurance Data</w:t>
        </w:r>
        <w:r w:rsidR="003434E5">
          <w:rPr>
            <w:noProof/>
            <w:webHidden/>
          </w:rPr>
          <w:tab/>
        </w:r>
        <w:r w:rsidR="003434E5">
          <w:rPr>
            <w:noProof/>
            <w:webHidden/>
          </w:rPr>
          <w:fldChar w:fldCharType="begin"/>
        </w:r>
        <w:r w:rsidR="003434E5">
          <w:rPr>
            <w:noProof/>
            <w:webHidden/>
          </w:rPr>
          <w:instrText xml:space="preserve"> PAGEREF _Toc507433235 \h </w:instrText>
        </w:r>
        <w:r w:rsidR="003434E5">
          <w:rPr>
            <w:noProof/>
            <w:webHidden/>
          </w:rPr>
        </w:r>
        <w:r w:rsidR="003434E5">
          <w:rPr>
            <w:noProof/>
            <w:webHidden/>
          </w:rPr>
          <w:fldChar w:fldCharType="separate"/>
        </w:r>
        <w:r w:rsidR="003434E5">
          <w:rPr>
            <w:noProof/>
            <w:webHidden/>
          </w:rPr>
          <w:t>87</w:t>
        </w:r>
        <w:r w:rsidR="003434E5">
          <w:rPr>
            <w:noProof/>
            <w:webHidden/>
          </w:rPr>
          <w:fldChar w:fldCharType="end"/>
        </w:r>
      </w:hyperlink>
    </w:p>
    <w:p w14:paraId="2A4EF723" w14:textId="7F69365C" w:rsidR="003434E5" w:rsidRDefault="009F5795">
      <w:pPr>
        <w:pStyle w:val="TOC4"/>
        <w:rPr>
          <w:rFonts w:asciiTheme="minorHAnsi" w:eastAsiaTheme="minorEastAsia" w:hAnsiTheme="minorHAnsi" w:cstheme="minorBidi"/>
          <w:noProof/>
          <w:sz w:val="22"/>
          <w:szCs w:val="22"/>
        </w:rPr>
      </w:pPr>
      <w:hyperlink w:anchor="_Toc507433236" w:history="1">
        <w:r w:rsidR="003434E5" w:rsidRPr="00336C08">
          <w:rPr>
            <w:rStyle w:val="Hyperlink"/>
            <w:noProof/>
          </w:rPr>
          <w:t>4.4.4.2</w:t>
        </w:r>
        <w:r w:rsidR="003434E5">
          <w:rPr>
            <w:rFonts w:asciiTheme="minorHAnsi" w:eastAsiaTheme="minorEastAsia" w:hAnsiTheme="minorHAnsi" w:cstheme="minorBidi"/>
            <w:noProof/>
            <w:sz w:val="22"/>
            <w:szCs w:val="22"/>
          </w:rPr>
          <w:tab/>
        </w:r>
        <w:r w:rsidR="003434E5" w:rsidRPr="00336C08">
          <w:rPr>
            <w:rStyle w:val="Hyperlink"/>
            <w:noProof/>
          </w:rPr>
          <w:t>Maintaining Tax Data</w:t>
        </w:r>
        <w:r w:rsidR="003434E5">
          <w:rPr>
            <w:noProof/>
            <w:webHidden/>
          </w:rPr>
          <w:tab/>
        </w:r>
        <w:r w:rsidR="003434E5">
          <w:rPr>
            <w:noProof/>
            <w:webHidden/>
          </w:rPr>
          <w:fldChar w:fldCharType="begin"/>
        </w:r>
        <w:r w:rsidR="003434E5">
          <w:rPr>
            <w:noProof/>
            <w:webHidden/>
          </w:rPr>
          <w:instrText xml:space="preserve"> PAGEREF _Toc507433236 \h </w:instrText>
        </w:r>
        <w:r w:rsidR="003434E5">
          <w:rPr>
            <w:noProof/>
            <w:webHidden/>
          </w:rPr>
        </w:r>
        <w:r w:rsidR="003434E5">
          <w:rPr>
            <w:noProof/>
            <w:webHidden/>
          </w:rPr>
          <w:fldChar w:fldCharType="separate"/>
        </w:r>
        <w:r w:rsidR="003434E5">
          <w:rPr>
            <w:noProof/>
            <w:webHidden/>
          </w:rPr>
          <w:t>94</w:t>
        </w:r>
        <w:r w:rsidR="003434E5">
          <w:rPr>
            <w:noProof/>
            <w:webHidden/>
          </w:rPr>
          <w:fldChar w:fldCharType="end"/>
        </w:r>
      </w:hyperlink>
    </w:p>
    <w:p w14:paraId="326BC52B" w14:textId="392B4A6D" w:rsidR="003434E5" w:rsidRDefault="009F5795">
      <w:pPr>
        <w:pStyle w:val="TOC4"/>
        <w:rPr>
          <w:rFonts w:asciiTheme="minorHAnsi" w:eastAsiaTheme="minorEastAsia" w:hAnsiTheme="minorHAnsi" w:cstheme="minorBidi"/>
          <w:noProof/>
          <w:sz w:val="22"/>
          <w:szCs w:val="22"/>
        </w:rPr>
      </w:pPr>
      <w:hyperlink w:anchor="_Toc507433237" w:history="1">
        <w:r w:rsidR="003434E5" w:rsidRPr="00336C08">
          <w:rPr>
            <w:rStyle w:val="Hyperlink"/>
            <w:noProof/>
          </w:rPr>
          <w:t>4.4.4.3</w:t>
        </w:r>
        <w:r w:rsidR="003434E5">
          <w:rPr>
            <w:rFonts w:asciiTheme="minorHAnsi" w:eastAsiaTheme="minorEastAsia" w:hAnsiTheme="minorHAnsi" w:cstheme="minorBidi"/>
            <w:noProof/>
            <w:sz w:val="22"/>
            <w:szCs w:val="22"/>
          </w:rPr>
          <w:tab/>
        </w:r>
        <w:r w:rsidR="003434E5" w:rsidRPr="00336C08">
          <w:rPr>
            <w:rStyle w:val="Hyperlink"/>
            <w:noProof/>
          </w:rPr>
          <w:t>Maintaining Additional Employer Benefits</w:t>
        </w:r>
        <w:r w:rsidR="003434E5">
          <w:rPr>
            <w:noProof/>
            <w:webHidden/>
          </w:rPr>
          <w:tab/>
        </w:r>
        <w:r w:rsidR="003434E5">
          <w:rPr>
            <w:noProof/>
            <w:webHidden/>
          </w:rPr>
          <w:fldChar w:fldCharType="begin"/>
        </w:r>
        <w:r w:rsidR="003434E5">
          <w:rPr>
            <w:noProof/>
            <w:webHidden/>
          </w:rPr>
          <w:instrText xml:space="preserve"> PAGEREF _Toc507433237 \h </w:instrText>
        </w:r>
        <w:r w:rsidR="003434E5">
          <w:rPr>
            <w:noProof/>
            <w:webHidden/>
          </w:rPr>
        </w:r>
        <w:r w:rsidR="003434E5">
          <w:rPr>
            <w:noProof/>
            <w:webHidden/>
          </w:rPr>
          <w:fldChar w:fldCharType="separate"/>
        </w:r>
        <w:r w:rsidR="003434E5">
          <w:rPr>
            <w:noProof/>
            <w:webHidden/>
          </w:rPr>
          <w:t>99</w:t>
        </w:r>
        <w:r w:rsidR="003434E5">
          <w:rPr>
            <w:noProof/>
            <w:webHidden/>
          </w:rPr>
          <w:fldChar w:fldCharType="end"/>
        </w:r>
      </w:hyperlink>
    </w:p>
    <w:p w14:paraId="6B77D916" w14:textId="3D5DB40F" w:rsidR="003434E5" w:rsidRDefault="009F5795">
      <w:pPr>
        <w:pStyle w:val="TOC3"/>
        <w:rPr>
          <w:rFonts w:asciiTheme="minorHAnsi" w:eastAsiaTheme="minorEastAsia" w:hAnsiTheme="minorHAnsi" w:cstheme="minorBidi"/>
          <w:noProof/>
          <w:sz w:val="22"/>
          <w:szCs w:val="22"/>
        </w:rPr>
      </w:pPr>
      <w:hyperlink w:anchor="_Toc507433238" w:history="1">
        <w:r w:rsidR="003434E5" w:rsidRPr="00336C08">
          <w:rPr>
            <w:rStyle w:val="Hyperlink"/>
            <w:noProof/>
          </w:rPr>
          <w:t>4.4.5</w:t>
        </w:r>
        <w:r w:rsidR="003434E5">
          <w:rPr>
            <w:rFonts w:asciiTheme="minorHAnsi" w:eastAsiaTheme="minorEastAsia" w:hAnsiTheme="minorHAnsi" w:cstheme="minorBidi"/>
            <w:noProof/>
            <w:sz w:val="22"/>
            <w:szCs w:val="22"/>
          </w:rPr>
          <w:tab/>
        </w:r>
        <w:r w:rsidR="003434E5" w:rsidRPr="00336C08">
          <w:rPr>
            <w:rStyle w:val="Hyperlink"/>
            <w:noProof/>
          </w:rPr>
          <w:t>France (FR)</w:t>
        </w:r>
        <w:r w:rsidR="003434E5">
          <w:rPr>
            <w:noProof/>
            <w:webHidden/>
          </w:rPr>
          <w:tab/>
        </w:r>
        <w:r w:rsidR="003434E5">
          <w:rPr>
            <w:noProof/>
            <w:webHidden/>
          </w:rPr>
          <w:fldChar w:fldCharType="begin"/>
        </w:r>
        <w:r w:rsidR="003434E5">
          <w:rPr>
            <w:noProof/>
            <w:webHidden/>
          </w:rPr>
          <w:instrText xml:space="preserve"> PAGEREF _Toc507433238 \h </w:instrText>
        </w:r>
        <w:r w:rsidR="003434E5">
          <w:rPr>
            <w:noProof/>
            <w:webHidden/>
          </w:rPr>
        </w:r>
        <w:r w:rsidR="003434E5">
          <w:rPr>
            <w:noProof/>
            <w:webHidden/>
          </w:rPr>
          <w:fldChar w:fldCharType="separate"/>
        </w:r>
        <w:r w:rsidR="003434E5">
          <w:rPr>
            <w:noProof/>
            <w:webHidden/>
          </w:rPr>
          <w:t>103</w:t>
        </w:r>
        <w:r w:rsidR="003434E5">
          <w:rPr>
            <w:noProof/>
            <w:webHidden/>
          </w:rPr>
          <w:fldChar w:fldCharType="end"/>
        </w:r>
      </w:hyperlink>
    </w:p>
    <w:p w14:paraId="6FD0125B" w14:textId="1BD491F9" w:rsidR="003434E5" w:rsidRDefault="009F5795">
      <w:pPr>
        <w:pStyle w:val="TOC4"/>
        <w:rPr>
          <w:rFonts w:asciiTheme="minorHAnsi" w:eastAsiaTheme="minorEastAsia" w:hAnsiTheme="minorHAnsi" w:cstheme="minorBidi"/>
          <w:noProof/>
          <w:sz w:val="22"/>
          <w:szCs w:val="22"/>
        </w:rPr>
      </w:pPr>
      <w:hyperlink w:anchor="_Toc507433239" w:history="1">
        <w:r w:rsidR="003434E5" w:rsidRPr="00336C08">
          <w:rPr>
            <w:rStyle w:val="Hyperlink"/>
            <w:noProof/>
          </w:rPr>
          <w:t>4.4.5.1</w:t>
        </w:r>
        <w:r w:rsidR="003434E5">
          <w:rPr>
            <w:rFonts w:asciiTheme="minorHAnsi" w:eastAsiaTheme="minorEastAsia" w:hAnsiTheme="minorHAnsi" w:cstheme="minorBidi"/>
            <w:noProof/>
            <w:sz w:val="22"/>
            <w:szCs w:val="22"/>
          </w:rPr>
          <w:tab/>
        </w:r>
        <w:r w:rsidR="003434E5" w:rsidRPr="00336C08">
          <w:rPr>
            <w:rStyle w:val="Hyperlink"/>
            <w:noProof/>
          </w:rPr>
          <w:t>Maintaining Contract Elements</w:t>
        </w:r>
        <w:r w:rsidR="003434E5">
          <w:rPr>
            <w:noProof/>
            <w:webHidden/>
          </w:rPr>
          <w:tab/>
        </w:r>
        <w:r w:rsidR="003434E5">
          <w:rPr>
            <w:noProof/>
            <w:webHidden/>
          </w:rPr>
          <w:fldChar w:fldCharType="begin"/>
        </w:r>
        <w:r w:rsidR="003434E5">
          <w:rPr>
            <w:noProof/>
            <w:webHidden/>
          </w:rPr>
          <w:instrText xml:space="preserve"> PAGEREF _Toc507433239 \h </w:instrText>
        </w:r>
        <w:r w:rsidR="003434E5">
          <w:rPr>
            <w:noProof/>
            <w:webHidden/>
          </w:rPr>
        </w:r>
        <w:r w:rsidR="003434E5">
          <w:rPr>
            <w:noProof/>
            <w:webHidden/>
          </w:rPr>
          <w:fldChar w:fldCharType="separate"/>
        </w:r>
        <w:r w:rsidR="003434E5">
          <w:rPr>
            <w:noProof/>
            <w:webHidden/>
          </w:rPr>
          <w:t>103</w:t>
        </w:r>
        <w:r w:rsidR="003434E5">
          <w:rPr>
            <w:noProof/>
            <w:webHidden/>
          </w:rPr>
          <w:fldChar w:fldCharType="end"/>
        </w:r>
      </w:hyperlink>
    </w:p>
    <w:p w14:paraId="1C5D2685" w14:textId="47682862" w:rsidR="003434E5" w:rsidRDefault="009F5795">
      <w:pPr>
        <w:pStyle w:val="TOC4"/>
        <w:rPr>
          <w:rFonts w:asciiTheme="minorHAnsi" w:eastAsiaTheme="minorEastAsia" w:hAnsiTheme="minorHAnsi" w:cstheme="minorBidi"/>
          <w:noProof/>
          <w:sz w:val="22"/>
          <w:szCs w:val="22"/>
        </w:rPr>
      </w:pPr>
      <w:hyperlink w:anchor="_Toc507433240" w:history="1">
        <w:r w:rsidR="003434E5" w:rsidRPr="00336C08">
          <w:rPr>
            <w:rStyle w:val="Hyperlink"/>
            <w:noProof/>
          </w:rPr>
          <w:t>4.4.5.2</w:t>
        </w:r>
        <w:r w:rsidR="003434E5">
          <w:rPr>
            <w:rFonts w:asciiTheme="minorHAnsi" w:eastAsiaTheme="minorEastAsia" w:hAnsiTheme="minorHAnsi" w:cstheme="minorBidi"/>
            <w:noProof/>
            <w:sz w:val="22"/>
            <w:szCs w:val="22"/>
          </w:rPr>
          <w:tab/>
        </w:r>
        <w:r w:rsidR="003434E5" w:rsidRPr="00336C08">
          <w:rPr>
            <w:rStyle w:val="Hyperlink"/>
            <w:noProof/>
          </w:rPr>
          <w:t>Maintaining Additional Employment Contract Data</w:t>
        </w:r>
        <w:r w:rsidR="003434E5">
          <w:rPr>
            <w:noProof/>
            <w:webHidden/>
          </w:rPr>
          <w:tab/>
        </w:r>
        <w:r w:rsidR="003434E5">
          <w:rPr>
            <w:noProof/>
            <w:webHidden/>
          </w:rPr>
          <w:fldChar w:fldCharType="begin"/>
        </w:r>
        <w:r w:rsidR="003434E5">
          <w:rPr>
            <w:noProof/>
            <w:webHidden/>
          </w:rPr>
          <w:instrText xml:space="preserve"> PAGEREF _Toc507433240 \h </w:instrText>
        </w:r>
        <w:r w:rsidR="003434E5">
          <w:rPr>
            <w:noProof/>
            <w:webHidden/>
          </w:rPr>
        </w:r>
        <w:r w:rsidR="003434E5">
          <w:rPr>
            <w:noProof/>
            <w:webHidden/>
          </w:rPr>
          <w:fldChar w:fldCharType="separate"/>
        </w:r>
        <w:r w:rsidR="003434E5">
          <w:rPr>
            <w:noProof/>
            <w:webHidden/>
          </w:rPr>
          <w:t>106</w:t>
        </w:r>
        <w:r w:rsidR="003434E5">
          <w:rPr>
            <w:noProof/>
            <w:webHidden/>
          </w:rPr>
          <w:fldChar w:fldCharType="end"/>
        </w:r>
      </w:hyperlink>
    </w:p>
    <w:p w14:paraId="3C9B80BA" w14:textId="229AB3D7" w:rsidR="003434E5" w:rsidRDefault="009F5795">
      <w:pPr>
        <w:pStyle w:val="TOC4"/>
        <w:rPr>
          <w:rFonts w:asciiTheme="minorHAnsi" w:eastAsiaTheme="minorEastAsia" w:hAnsiTheme="minorHAnsi" w:cstheme="minorBidi"/>
          <w:noProof/>
          <w:sz w:val="22"/>
          <w:szCs w:val="22"/>
        </w:rPr>
      </w:pPr>
      <w:hyperlink w:anchor="_Toc507433241" w:history="1">
        <w:r w:rsidR="003434E5" w:rsidRPr="00336C08">
          <w:rPr>
            <w:rStyle w:val="Hyperlink"/>
            <w:noProof/>
          </w:rPr>
          <w:t>4.4.5.3</w:t>
        </w:r>
        <w:r w:rsidR="003434E5">
          <w:rPr>
            <w:rFonts w:asciiTheme="minorHAnsi" w:eastAsiaTheme="minorEastAsia" w:hAnsiTheme="minorHAnsi" w:cstheme="minorBidi"/>
            <w:noProof/>
            <w:sz w:val="22"/>
            <w:szCs w:val="22"/>
          </w:rPr>
          <w:tab/>
        </w:r>
        <w:r w:rsidR="003434E5" w:rsidRPr="00336C08">
          <w:rPr>
            <w:rStyle w:val="Hyperlink"/>
            <w:noProof/>
          </w:rPr>
          <w:t>Maintaining Social Insurance Data</w:t>
        </w:r>
        <w:r w:rsidR="003434E5">
          <w:rPr>
            <w:noProof/>
            <w:webHidden/>
          </w:rPr>
          <w:tab/>
        </w:r>
        <w:r w:rsidR="003434E5">
          <w:rPr>
            <w:noProof/>
            <w:webHidden/>
          </w:rPr>
          <w:fldChar w:fldCharType="begin"/>
        </w:r>
        <w:r w:rsidR="003434E5">
          <w:rPr>
            <w:noProof/>
            <w:webHidden/>
          </w:rPr>
          <w:instrText xml:space="preserve"> PAGEREF _Toc507433241 \h </w:instrText>
        </w:r>
        <w:r w:rsidR="003434E5">
          <w:rPr>
            <w:noProof/>
            <w:webHidden/>
          </w:rPr>
        </w:r>
        <w:r w:rsidR="003434E5">
          <w:rPr>
            <w:noProof/>
            <w:webHidden/>
          </w:rPr>
          <w:fldChar w:fldCharType="separate"/>
        </w:r>
        <w:r w:rsidR="003434E5">
          <w:rPr>
            <w:noProof/>
            <w:webHidden/>
          </w:rPr>
          <w:t>108</w:t>
        </w:r>
        <w:r w:rsidR="003434E5">
          <w:rPr>
            <w:noProof/>
            <w:webHidden/>
          </w:rPr>
          <w:fldChar w:fldCharType="end"/>
        </w:r>
      </w:hyperlink>
    </w:p>
    <w:p w14:paraId="34A63331" w14:textId="223CDFBE" w:rsidR="003434E5" w:rsidRDefault="009F5795">
      <w:pPr>
        <w:pStyle w:val="TOC4"/>
        <w:rPr>
          <w:rFonts w:asciiTheme="minorHAnsi" w:eastAsiaTheme="minorEastAsia" w:hAnsiTheme="minorHAnsi" w:cstheme="minorBidi"/>
          <w:noProof/>
          <w:sz w:val="22"/>
          <w:szCs w:val="22"/>
        </w:rPr>
      </w:pPr>
      <w:hyperlink w:anchor="_Toc507433242" w:history="1">
        <w:r w:rsidR="003434E5" w:rsidRPr="00336C08">
          <w:rPr>
            <w:rStyle w:val="Hyperlink"/>
            <w:noProof/>
          </w:rPr>
          <w:t>4.4.5.4</w:t>
        </w:r>
        <w:r w:rsidR="003434E5">
          <w:rPr>
            <w:rFonts w:asciiTheme="minorHAnsi" w:eastAsiaTheme="minorEastAsia" w:hAnsiTheme="minorHAnsi" w:cstheme="minorBidi"/>
            <w:noProof/>
            <w:sz w:val="22"/>
            <w:szCs w:val="22"/>
          </w:rPr>
          <w:tab/>
        </w:r>
        <w:r w:rsidR="003434E5" w:rsidRPr="00336C08">
          <w:rPr>
            <w:rStyle w:val="Hyperlink"/>
            <w:noProof/>
          </w:rPr>
          <w:t>Maintaining Social Balance</w:t>
        </w:r>
        <w:r w:rsidR="003434E5">
          <w:rPr>
            <w:noProof/>
            <w:webHidden/>
          </w:rPr>
          <w:tab/>
        </w:r>
        <w:r w:rsidR="003434E5">
          <w:rPr>
            <w:noProof/>
            <w:webHidden/>
          </w:rPr>
          <w:fldChar w:fldCharType="begin"/>
        </w:r>
        <w:r w:rsidR="003434E5">
          <w:rPr>
            <w:noProof/>
            <w:webHidden/>
          </w:rPr>
          <w:instrText xml:space="preserve"> PAGEREF _Toc507433242 \h </w:instrText>
        </w:r>
        <w:r w:rsidR="003434E5">
          <w:rPr>
            <w:noProof/>
            <w:webHidden/>
          </w:rPr>
        </w:r>
        <w:r w:rsidR="003434E5">
          <w:rPr>
            <w:noProof/>
            <w:webHidden/>
          </w:rPr>
          <w:fldChar w:fldCharType="separate"/>
        </w:r>
        <w:r w:rsidR="003434E5">
          <w:rPr>
            <w:noProof/>
            <w:webHidden/>
          </w:rPr>
          <w:t>114</w:t>
        </w:r>
        <w:r w:rsidR="003434E5">
          <w:rPr>
            <w:noProof/>
            <w:webHidden/>
          </w:rPr>
          <w:fldChar w:fldCharType="end"/>
        </w:r>
      </w:hyperlink>
    </w:p>
    <w:p w14:paraId="6706AD8C" w14:textId="7791B29D" w:rsidR="003434E5" w:rsidRDefault="009F5795">
      <w:pPr>
        <w:pStyle w:val="TOC4"/>
        <w:rPr>
          <w:rFonts w:asciiTheme="minorHAnsi" w:eastAsiaTheme="minorEastAsia" w:hAnsiTheme="minorHAnsi" w:cstheme="minorBidi"/>
          <w:noProof/>
          <w:sz w:val="22"/>
          <w:szCs w:val="22"/>
        </w:rPr>
      </w:pPr>
      <w:hyperlink w:anchor="_Toc507433243" w:history="1">
        <w:r w:rsidR="003434E5" w:rsidRPr="00336C08">
          <w:rPr>
            <w:rStyle w:val="Hyperlink"/>
            <w:noProof/>
          </w:rPr>
          <w:t>4.4.5.5</w:t>
        </w:r>
        <w:r w:rsidR="003434E5">
          <w:rPr>
            <w:rFonts w:asciiTheme="minorHAnsi" w:eastAsiaTheme="minorEastAsia" w:hAnsiTheme="minorHAnsi" w:cstheme="minorBidi"/>
            <w:noProof/>
            <w:sz w:val="22"/>
            <w:szCs w:val="22"/>
          </w:rPr>
          <w:tab/>
        </w:r>
        <w:r w:rsidR="003434E5" w:rsidRPr="00336C08">
          <w:rPr>
            <w:rStyle w:val="Hyperlink"/>
            <w:noProof/>
          </w:rPr>
          <w:t>Maintaining Additional Employer Benefits</w:t>
        </w:r>
        <w:r w:rsidR="003434E5">
          <w:rPr>
            <w:noProof/>
            <w:webHidden/>
          </w:rPr>
          <w:tab/>
        </w:r>
        <w:r w:rsidR="003434E5">
          <w:rPr>
            <w:noProof/>
            <w:webHidden/>
          </w:rPr>
          <w:fldChar w:fldCharType="begin"/>
        </w:r>
        <w:r w:rsidR="003434E5">
          <w:rPr>
            <w:noProof/>
            <w:webHidden/>
          </w:rPr>
          <w:instrText xml:space="preserve"> PAGEREF _Toc507433243 \h </w:instrText>
        </w:r>
        <w:r w:rsidR="003434E5">
          <w:rPr>
            <w:noProof/>
            <w:webHidden/>
          </w:rPr>
        </w:r>
        <w:r w:rsidR="003434E5">
          <w:rPr>
            <w:noProof/>
            <w:webHidden/>
          </w:rPr>
          <w:fldChar w:fldCharType="separate"/>
        </w:r>
        <w:r w:rsidR="003434E5">
          <w:rPr>
            <w:noProof/>
            <w:webHidden/>
          </w:rPr>
          <w:t>116</w:t>
        </w:r>
        <w:r w:rsidR="003434E5">
          <w:rPr>
            <w:noProof/>
            <w:webHidden/>
          </w:rPr>
          <w:fldChar w:fldCharType="end"/>
        </w:r>
      </w:hyperlink>
    </w:p>
    <w:p w14:paraId="063CD065" w14:textId="70133F0C" w:rsidR="003434E5" w:rsidRDefault="009F5795">
      <w:pPr>
        <w:pStyle w:val="TOC4"/>
        <w:rPr>
          <w:rFonts w:asciiTheme="minorHAnsi" w:eastAsiaTheme="minorEastAsia" w:hAnsiTheme="minorHAnsi" w:cstheme="minorBidi"/>
          <w:noProof/>
          <w:sz w:val="22"/>
          <w:szCs w:val="22"/>
        </w:rPr>
      </w:pPr>
      <w:hyperlink w:anchor="_Toc507433244" w:history="1">
        <w:r w:rsidR="003434E5" w:rsidRPr="00336C08">
          <w:rPr>
            <w:rStyle w:val="Hyperlink"/>
            <w:noProof/>
          </w:rPr>
          <w:t>4.4.5.6</w:t>
        </w:r>
        <w:r w:rsidR="003434E5">
          <w:rPr>
            <w:rFonts w:asciiTheme="minorHAnsi" w:eastAsiaTheme="minorEastAsia" w:hAnsiTheme="minorHAnsi" w:cstheme="minorBidi"/>
            <w:noProof/>
            <w:sz w:val="22"/>
            <w:szCs w:val="22"/>
          </w:rPr>
          <w:tab/>
        </w:r>
        <w:r w:rsidR="003434E5" w:rsidRPr="00336C08">
          <w:rPr>
            <w:rStyle w:val="Hyperlink"/>
            <w:noProof/>
          </w:rPr>
          <w:t>Maintaining Family Members/Dependents</w:t>
        </w:r>
        <w:r w:rsidR="003434E5">
          <w:rPr>
            <w:noProof/>
            <w:webHidden/>
          </w:rPr>
          <w:tab/>
        </w:r>
        <w:r w:rsidR="003434E5">
          <w:rPr>
            <w:noProof/>
            <w:webHidden/>
          </w:rPr>
          <w:fldChar w:fldCharType="begin"/>
        </w:r>
        <w:r w:rsidR="003434E5">
          <w:rPr>
            <w:noProof/>
            <w:webHidden/>
          </w:rPr>
          <w:instrText xml:space="preserve"> PAGEREF _Toc507433244 \h </w:instrText>
        </w:r>
        <w:r w:rsidR="003434E5">
          <w:rPr>
            <w:noProof/>
            <w:webHidden/>
          </w:rPr>
        </w:r>
        <w:r w:rsidR="003434E5">
          <w:rPr>
            <w:noProof/>
            <w:webHidden/>
          </w:rPr>
          <w:fldChar w:fldCharType="separate"/>
        </w:r>
        <w:r w:rsidR="003434E5">
          <w:rPr>
            <w:noProof/>
            <w:webHidden/>
          </w:rPr>
          <w:t>121</w:t>
        </w:r>
        <w:r w:rsidR="003434E5">
          <w:rPr>
            <w:noProof/>
            <w:webHidden/>
          </w:rPr>
          <w:fldChar w:fldCharType="end"/>
        </w:r>
      </w:hyperlink>
    </w:p>
    <w:p w14:paraId="661361D2" w14:textId="6F8ECB1C" w:rsidR="003434E5" w:rsidRDefault="009F5795">
      <w:pPr>
        <w:pStyle w:val="TOC4"/>
        <w:rPr>
          <w:rFonts w:asciiTheme="minorHAnsi" w:eastAsiaTheme="minorEastAsia" w:hAnsiTheme="minorHAnsi" w:cstheme="minorBidi"/>
          <w:noProof/>
          <w:sz w:val="22"/>
          <w:szCs w:val="22"/>
        </w:rPr>
      </w:pPr>
      <w:hyperlink w:anchor="_Toc507433245" w:history="1">
        <w:r w:rsidR="003434E5" w:rsidRPr="00336C08">
          <w:rPr>
            <w:rStyle w:val="Hyperlink"/>
            <w:noProof/>
          </w:rPr>
          <w:t>4.4.5.7</w:t>
        </w:r>
        <w:r w:rsidR="003434E5">
          <w:rPr>
            <w:rFonts w:asciiTheme="minorHAnsi" w:eastAsiaTheme="minorEastAsia" w:hAnsiTheme="minorHAnsi" w:cstheme="minorBidi"/>
            <w:noProof/>
            <w:sz w:val="22"/>
            <w:szCs w:val="22"/>
          </w:rPr>
          <w:tab/>
        </w:r>
        <w:r w:rsidR="003434E5" w:rsidRPr="00336C08">
          <w:rPr>
            <w:rStyle w:val="Hyperlink"/>
            <w:noProof/>
          </w:rPr>
          <w:t>Maintaining Absences</w:t>
        </w:r>
        <w:r w:rsidR="003434E5">
          <w:rPr>
            <w:noProof/>
            <w:webHidden/>
          </w:rPr>
          <w:tab/>
        </w:r>
        <w:r w:rsidR="003434E5">
          <w:rPr>
            <w:noProof/>
            <w:webHidden/>
          </w:rPr>
          <w:fldChar w:fldCharType="begin"/>
        </w:r>
        <w:r w:rsidR="003434E5">
          <w:rPr>
            <w:noProof/>
            <w:webHidden/>
          </w:rPr>
          <w:instrText xml:space="preserve"> PAGEREF _Toc507433245 \h </w:instrText>
        </w:r>
        <w:r w:rsidR="003434E5">
          <w:rPr>
            <w:noProof/>
            <w:webHidden/>
          </w:rPr>
        </w:r>
        <w:r w:rsidR="003434E5">
          <w:rPr>
            <w:noProof/>
            <w:webHidden/>
          </w:rPr>
          <w:fldChar w:fldCharType="separate"/>
        </w:r>
        <w:r w:rsidR="003434E5">
          <w:rPr>
            <w:noProof/>
            <w:webHidden/>
          </w:rPr>
          <w:t>123</w:t>
        </w:r>
        <w:r w:rsidR="003434E5">
          <w:rPr>
            <w:noProof/>
            <w:webHidden/>
          </w:rPr>
          <w:fldChar w:fldCharType="end"/>
        </w:r>
      </w:hyperlink>
    </w:p>
    <w:p w14:paraId="109C98CC" w14:textId="4B2AE0BB" w:rsidR="003434E5" w:rsidRDefault="009F5795">
      <w:pPr>
        <w:pStyle w:val="TOC4"/>
        <w:rPr>
          <w:rFonts w:asciiTheme="minorHAnsi" w:eastAsiaTheme="minorEastAsia" w:hAnsiTheme="minorHAnsi" w:cstheme="minorBidi"/>
          <w:noProof/>
          <w:sz w:val="22"/>
          <w:szCs w:val="22"/>
        </w:rPr>
      </w:pPr>
      <w:hyperlink w:anchor="_Toc507433246" w:history="1">
        <w:r w:rsidR="003434E5" w:rsidRPr="00336C08">
          <w:rPr>
            <w:rStyle w:val="Hyperlink"/>
            <w:noProof/>
          </w:rPr>
          <w:t>4.4.5.8</w:t>
        </w:r>
        <w:r w:rsidR="003434E5">
          <w:rPr>
            <w:rFonts w:asciiTheme="minorHAnsi" w:eastAsiaTheme="minorEastAsia" w:hAnsiTheme="minorHAnsi" w:cstheme="minorBidi"/>
            <w:noProof/>
            <w:sz w:val="22"/>
            <w:szCs w:val="22"/>
          </w:rPr>
          <w:tab/>
        </w:r>
        <w:r w:rsidR="003434E5" w:rsidRPr="00336C08">
          <w:rPr>
            <w:rStyle w:val="Hyperlink"/>
            <w:noProof/>
          </w:rPr>
          <w:t>Maintaining Termination/Severances Data</w:t>
        </w:r>
        <w:r w:rsidR="003434E5">
          <w:rPr>
            <w:noProof/>
            <w:webHidden/>
          </w:rPr>
          <w:tab/>
        </w:r>
        <w:r w:rsidR="003434E5">
          <w:rPr>
            <w:noProof/>
            <w:webHidden/>
          </w:rPr>
          <w:fldChar w:fldCharType="begin"/>
        </w:r>
        <w:r w:rsidR="003434E5">
          <w:rPr>
            <w:noProof/>
            <w:webHidden/>
          </w:rPr>
          <w:instrText xml:space="preserve"> PAGEREF _Toc507433246 \h </w:instrText>
        </w:r>
        <w:r w:rsidR="003434E5">
          <w:rPr>
            <w:noProof/>
            <w:webHidden/>
          </w:rPr>
        </w:r>
        <w:r w:rsidR="003434E5">
          <w:rPr>
            <w:noProof/>
            <w:webHidden/>
          </w:rPr>
          <w:fldChar w:fldCharType="separate"/>
        </w:r>
        <w:r w:rsidR="003434E5">
          <w:rPr>
            <w:noProof/>
            <w:webHidden/>
          </w:rPr>
          <w:t>128</w:t>
        </w:r>
        <w:r w:rsidR="003434E5">
          <w:rPr>
            <w:noProof/>
            <w:webHidden/>
          </w:rPr>
          <w:fldChar w:fldCharType="end"/>
        </w:r>
      </w:hyperlink>
    </w:p>
    <w:p w14:paraId="629E85FA" w14:textId="77C9D3C2" w:rsidR="003434E5" w:rsidRDefault="009F5795">
      <w:pPr>
        <w:pStyle w:val="TOC3"/>
        <w:rPr>
          <w:rFonts w:asciiTheme="minorHAnsi" w:eastAsiaTheme="minorEastAsia" w:hAnsiTheme="minorHAnsi" w:cstheme="minorBidi"/>
          <w:noProof/>
          <w:sz w:val="22"/>
          <w:szCs w:val="22"/>
        </w:rPr>
      </w:pPr>
      <w:hyperlink w:anchor="_Toc507433247" w:history="1">
        <w:r w:rsidR="003434E5" w:rsidRPr="00336C08">
          <w:rPr>
            <w:rStyle w:val="Hyperlink"/>
            <w:noProof/>
          </w:rPr>
          <w:t>4.4.6</w:t>
        </w:r>
        <w:r w:rsidR="003434E5">
          <w:rPr>
            <w:rFonts w:asciiTheme="minorHAnsi" w:eastAsiaTheme="minorEastAsia" w:hAnsiTheme="minorHAnsi" w:cstheme="minorBidi"/>
            <w:noProof/>
            <w:sz w:val="22"/>
            <w:szCs w:val="22"/>
          </w:rPr>
          <w:tab/>
        </w:r>
        <w:r w:rsidR="003434E5" w:rsidRPr="00336C08">
          <w:rPr>
            <w:rStyle w:val="Hyperlink"/>
            <w:noProof/>
          </w:rPr>
          <w:t>United Kingdom (GB)</w:t>
        </w:r>
        <w:r w:rsidR="003434E5">
          <w:rPr>
            <w:noProof/>
            <w:webHidden/>
          </w:rPr>
          <w:tab/>
        </w:r>
        <w:r w:rsidR="003434E5">
          <w:rPr>
            <w:noProof/>
            <w:webHidden/>
          </w:rPr>
          <w:fldChar w:fldCharType="begin"/>
        </w:r>
        <w:r w:rsidR="003434E5">
          <w:rPr>
            <w:noProof/>
            <w:webHidden/>
          </w:rPr>
          <w:instrText xml:space="preserve"> PAGEREF _Toc507433247 \h </w:instrText>
        </w:r>
        <w:r w:rsidR="003434E5">
          <w:rPr>
            <w:noProof/>
            <w:webHidden/>
          </w:rPr>
        </w:r>
        <w:r w:rsidR="003434E5">
          <w:rPr>
            <w:noProof/>
            <w:webHidden/>
          </w:rPr>
          <w:fldChar w:fldCharType="separate"/>
        </w:r>
        <w:r w:rsidR="003434E5">
          <w:rPr>
            <w:noProof/>
            <w:webHidden/>
          </w:rPr>
          <w:t>131</w:t>
        </w:r>
        <w:r w:rsidR="003434E5">
          <w:rPr>
            <w:noProof/>
            <w:webHidden/>
          </w:rPr>
          <w:fldChar w:fldCharType="end"/>
        </w:r>
      </w:hyperlink>
    </w:p>
    <w:p w14:paraId="7686A6AD" w14:textId="18981421" w:rsidR="003434E5" w:rsidRDefault="009F5795">
      <w:pPr>
        <w:pStyle w:val="TOC4"/>
        <w:rPr>
          <w:rFonts w:asciiTheme="minorHAnsi" w:eastAsiaTheme="minorEastAsia" w:hAnsiTheme="minorHAnsi" w:cstheme="minorBidi"/>
          <w:noProof/>
          <w:sz w:val="22"/>
          <w:szCs w:val="22"/>
        </w:rPr>
      </w:pPr>
      <w:hyperlink w:anchor="_Toc507433248" w:history="1">
        <w:r w:rsidR="003434E5" w:rsidRPr="00336C08">
          <w:rPr>
            <w:rStyle w:val="Hyperlink"/>
            <w:noProof/>
          </w:rPr>
          <w:t>4.4.6.1</w:t>
        </w:r>
        <w:r w:rsidR="003434E5">
          <w:rPr>
            <w:rFonts w:asciiTheme="minorHAnsi" w:eastAsiaTheme="minorEastAsia" w:hAnsiTheme="minorHAnsi" w:cstheme="minorBidi"/>
            <w:noProof/>
            <w:sz w:val="22"/>
            <w:szCs w:val="22"/>
          </w:rPr>
          <w:tab/>
        </w:r>
        <w:r w:rsidR="003434E5" w:rsidRPr="00336C08">
          <w:rPr>
            <w:rStyle w:val="Hyperlink"/>
            <w:noProof/>
          </w:rPr>
          <w:t>Maintaining Tax Data</w:t>
        </w:r>
        <w:r w:rsidR="003434E5">
          <w:rPr>
            <w:noProof/>
            <w:webHidden/>
          </w:rPr>
          <w:tab/>
        </w:r>
        <w:r w:rsidR="003434E5">
          <w:rPr>
            <w:noProof/>
            <w:webHidden/>
          </w:rPr>
          <w:fldChar w:fldCharType="begin"/>
        </w:r>
        <w:r w:rsidR="003434E5">
          <w:rPr>
            <w:noProof/>
            <w:webHidden/>
          </w:rPr>
          <w:instrText xml:space="preserve"> PAGEREF _Toc507433248 \h </w:instrText>
        </w:r>
        <w:r w:rsidR="003434E5">
          <w:rPr>
            <w:noProof/>
            <w:webHidden/>
          </w:rPr>
        </w:r>
        <w:r w:rsidR="003434E5">
          <w:rPr>
            <w:noProof/>
            <w:webHidden/>
          </w:rPr>
          <w:fldChar w:fldCharType="separate"/>
        </w:r>
        <w:r w:rsidR="003434E5">
          <w:rPr>
            <w:noProof/>
            <w:webHidden/>
          </w:rPr>
          <w:t>131</w:t>
        </w:r>
        <w:r w:rsidR="003434E5">
          <w:rPr>
            <w:noProof/>
            <w:webHidden/>
          </w:rPr>
          <w:fldChar w:fldCharType="end"/>
        </w:r>
      </w:hyperlink>
    </w:p>
    <w:p w14:paraId="26B53967" w14:textId="5788032D" w:rsidR="003434E5" w:rsidRDefault="009F5795">
      <w:pPr>
        <w:pStyle w:val="TOC4"/>
        <w:rPr>
          <w:rFonts w:asciiTheme="minorHAnsi" w:eastAsiaTheme="minorEastAsia" w:hAnsiTheme="minorHAnsi" w:cstheme="minorBidi"/>
          <w:noProof/>
          <w:sz w:val="22"/>
          <w:szCs w:val="22"/>
        </w:rPr>
      </w:pPr>
      <w:hyperlink w:anchor="_Toc507433249" w:history="1">
        <w:r w:rsidR="003434E5" w:rsidRPr="00336C08">
          <w:rPr>
            <w:rStyle w:val="Hyperlink"/>
            <w:noProof/>
          </w:rPr>
          <w:t>4.4.6.2</w:t>
        </w:r>
        <w:r w:rsidR="003434E5">
          <w:rPr>
            <w:rFonts w:asciiTheme="minorHAnsi" w:eastAsiaTheme="minorEastAsia" w:hAnsiTheme="minorHAnsi" w:cstheme="minorBidi"/>
            <w:noProof/>
            <w:sz w:val="22"/>
            <w:szCs w:val="22"/>
          </w:rPr>
          <w:tab/>
        </w:r>
        <w:r w:rsidR="003434E5" w:rsidRPr="00336C08">
          <w:rPr>
            <w:rStyle w:val="Hyperlink"/>
            <w:noProof/>
          </w:rPr>
          <w:t>Maintaining Social Insurance Data</w:t>
        </w:r>
        <w:r w:rsidR="003434E5">
          <w:rPr>
            <w:noProof/>
            <w:webHidden/>
          </w:rPr>
          <w:tab/>
        </w:r>
        <w:r w:rsidR="003434E5">
          <w:rPr>
            <w:noProof/>
            <w:webHidden/>
          </w:rPr>
          <w:fldChar w:fldCharType="begin"/>
        </w:r>
        <w:r w:rsidR="003434E5">
          <w:rPr>
            <w:noProof/>
            <w:webHidden/>
          </w:rPr>
          <w:instrText xml:space="preserve"> PAGEREF _Toc507433249 \h </w:instrText>
        </w:r>
        <w:r w:rsidR="003434E5">
          <w:rPr>
            <w:noProof/>
            <w:webHidden/>
          </w:rPr>
        </w:r>
        <w:r w:rsidR="003434E5">
          <w:rPr>
            <w:noProof/>
            <w:webHidden/>
          </w:rPr>
          <w:fldChar w:fldCharType="separate"/>
        </w:r>
        <w:r w:rsidR="003434E5">
          <w:rPr>
            <w:noProof/>
            <w:webHidden/>
          </w:rPr>
          <w:t>140</w:t>
        </w:r>
        <w:r w:rsidR="003434E5">
          <w:rPr>
            <w:noProof/>
            <w:webHidden/>
          </w:rPr>
          <w:fldChar w:fldCharType="end"/>
        </w:r>
      </w:hyperlink>
    </w:p>
    <w:p w14:paraId="1167F651" w14:textId="15DD7108" w:rsidR="003434E5" w:rsidRDefault="009F5795">
      <w:pPr>
        <w:pStyle w:val="TOC4"/>
        <w:rPr>
          <w:rFonts w:asciiTheme="minorHAnsi" w:eastAsiaTheme="minorEastAsia" w:hAnsiTheme="minorHAnsi" w:cstheme="minorBidi"/>
          <w:noProof/>
          <w:sz w:val="22"/>
          <w:szCs w:val="22"/>
        </w:rPr>
      </w:pPr>
      <w:hyperlink w:anchor="_Toc507433250" w:history="1">
        <w:r w:rsidR="003434E5" w:rsidRPr="00336C08">
          <w:rPr>
            <w:rStyle w:val="Hyperlink"/>
            <w:noProof/>
          </w:rPr>
          <w:t>4.4.6.3</w:t>
        </w:r>
        <w:r w:rsidR="003434E5">
          <w:rPr>
            <w:rFonts w:asciiTheme="minorHAnsi" w:eastAsiaTheme="minorEastAsia" w:hAnsiTheme="minorHAnsi" w:cstheme="minorBidi"/>
            <w:noProof/>
            <w:sz w:val="22"/>
            <w:szCs w:val="22"/>
          </w:rPr>
          <w:tab/>
        </w:r>
        <w:r w:rsidR="003434E5" w:rsidRPr="00336C08">
          <w:rPr>
            <w:rStyle w:val="Hyperlink"/>
            <w:noProof/>
          </w:rPr>
          <w:t>Maintaining Compensation Data</w:t>
        </w:r>
        <w:r w:rsidR="003434E5">
          <w:rPr>
            <w:noProof/>
            <w:webHidden/>
          </w:rPr>
          <w:tab/>
        </w:r>
        <w:r w:rsidR="003434E5">
          <w:rPr>
            <w:noProof/>
            <w:webHidden/>
          </w:rPr>
          <w:fldChar w:fldCharType="begin"/>
        </w:r>
        <w:r w:rsidR="003434E5">
          <w:rPr>
            <w:noProof/>
            <w:webHidden/>
          </w:rPr>
          <w:instrText xml:space="preserve"> PAGEREF _Toc507433250 \h </w:instrText>
        </w:r>
        <w:r w:rsidR="003434E5">
          <w:rPr>
            <w:noProof/>
            <w:webHidden/>
          </w:rPr>
        </w:r>
        <w:r w:rsidR="003434E5">
          <w:rPr>
            <w:noProof/>
            <w:webHidden/>
          </w:rPr>
          <w:fldChar w:fldCharType="separate"/>
        </w:r>
        <w:r w:rsidR="003434E5">
          <w:rPr>
            <w:noProof/>
            <w:webHidden/>
          </w:rPr>
          <w:t>144</w:t>
        </w:r>
        <w:r w:rsidR="003434E5">
          <w:rPr>
            <w:noProof/>
            <w:webHidden/>
          </w:rPr>
          <w:fldChar w:fldCharType="end"/>
        </w:r>
      </w:hyperlink>
    </w:p>
    <w:p w14:paraId="5C61495B" w14:textId="49D38869" w:rsidR="003434E5" w:rsidRDefault="009F5795">
      <w:pPr>
        <w:pStyle w:val="TOC4"/>
        <w:rPr>
          <w:rFonts w:asciiTheme="minorHAnsi" w:eastAsiaTheme="minorEastAsia" w:hAnsiTheme="minorHAnsi" w:cstheme="minorBidi"/>
          <w:noProof/>
          <w:sz w:val="22"/>
          <w:szCs w:val="22"/>
        </w:rPr>
      </w:pPr>
      <w:hyperlink w:anchor="_Toc507433251" w:history="1">
        <w:r w:rsidR="003434E5" w:rsidRPr="00336C08">
          <w:rPr>
            <w:rStyle w:val="Hyperlink"/>
            <w:noProof/>
          </w:rPr>
          <w:t>4.4.6.4</w:t>
        </w:r>
        <w:r w:rsidR="003434E5">
          <w:rPr>
            <w:rFonts w:asciiTheme="minorHAnsi" w:eastAsiaTheme="minorEastAsia" w:hAnsiTheme="minorHAnsi" w:cstheme="minorBidi"/>
            <w:noProof/>
            <w:sz w:val="22"/>
            <w:szCs w:val="22"/>
          </w:rPr>
          <w:tab/>
        </w:r>
        <w:r w:rsidR="003434E5" w:rsidRPr="00336C08">
          <w:rPr>
            <w:rStyle w:val="Hyperlink"/>
            <w:noProof/>
          </w:rPr>
          <w:t>Maintaining Earnings and Deductions</w:t>
        </w:r>
        <w:r w:rsidR="003434E5">
          <w:rPr>
            <w:noProof/>
            <w:webHidden/>
          </w:rPr>
          <w:tab/>
        </w:r>
        <w:r w:rsidR="003434E5">
          <w:rPr>
            <w:noProof/>
            <w:webHidden/>
          </w:rPr>
          <w:fldChar w:fldCharType="begin"/>
        </w:r>
        <w:r w:rsidR="003434E5">
          <w:rPr>
            <w:noProof/>
            <w:webHidden/>
          </w:rPr>
          <w:instrText xml:space="preserve"> PAGEREF _Toc507433251 \h </w:instrText>
        </w:r>
        <w:r w:rsidR="003434E5">
          <w:rPr>
            <w:noProof/>
            <w:webHidden/>
          </w:rPr>
        </w:r>
        <w:r w:rsidR="003434E5">
          <w:rPr>
            <w:noProof/>
            <w:webHidden/>
          </w:rPr>
          <w:fldChar w:fldCharType="separate"/>
        </w:r>
        <w:r w:rsidR="003434E5">
          <w:rPr>
            <w:noProof/>
            <w:webHidden/>
          </w:rPr>
          <w:t>149</w:t>
        </w:r>
        <w:r w:rsidR="003434E5">
          <w:rPr>
            <w:noProof/>
            <w:webHidden/>
          </w:rPr>
          <w:fldChar w:fldCharType="end"/>
        </w:r>
      </w:hyperlink>
    </w:p>
    <w:p w14:paraId="1B481049" w14:textId="6D8DED06" w:rsidR="003434E5" w:rsidRDefault="009F5795">
      <w:pPr>
        <w:pStyle w:val="TOC4"/>
        <w:rPr>
          <w:rFonts w:asciiTheme="minorHAnsi" w:eastAsiaTheme="minorEastAsia" w:hAnsiTheme="minorHAnsi" w:cstheme="minorBidi"/>
          <w:noProof/>
          <w:sz w:val="22"/>
          <w:szCs w:val="22"/>
        </w:rPr>
      </w:pPr>
      <w:hyperlink w:anchor="_Toc507433252" w:history="1">
        <w:r w:rsidR="003434E5" w:rsidRPr="00336C08">
          <w:rPr>
            <w:rStyle w:val="Hyperlink"/>
            <w:noProof/>
          </w:rPr>
          <w:t>4.4.6.5</w:t>
        </w:r>
        <w:r w:rsidR="003434E5">
          <w:rPr>
            <w:rFonts w:asciiTheme="minorHAnsi" w:eastAsiaTheme="minorEastAsia" w:hAnsiTheme="minorHAnsi" w:cstheme="minorBidi"/>
            <w:noProof/>
            <w:sz w:val="22"/>
            <w:szCs w:val="22"/>
          </w:rPr>
          <w:tab/>
        </w:r>
        <w:r w:rsidR="003434E5" w:rsidRPr="00336C08">
          <w:rPr>
            <w:rStyle w:val="Hyperlink"/>
            <w:noProof/>
          </w:rPr>
          <w:t>Maintaining Statutory Pay Data</w:t>
        </w:r>
        <w:r w:rsidR="003434E5">
          <w:rPr>
            <w:noProof/>
            <w:webHidden/>
          </w:rPr>
          <w:tab/>
        </w:r>
        <w:r w:rsidR="003434E5">
          <w:rPr>
            <w:noProof/>
            <w:webHidden/>
          </w:rPr>
          <w:fldChar w:fldCharType="begin"/>
        </w:r>
        <w:r w:rsidR="003434E5">
          <w:rPr>
            <w:noProof/>
            <w:webHidden/>
          </w:rPr>
          <w:instrText xml:space="preserve"> PAGEREF _Toc507433252 \h </w:instrText>
        </w:r>
        <w:r w:rsidR="003434E5">
          <w:rPr>
            <w:noProof/>
            <w:webHidden/>
          </w:rPr>
        </w:r>
        <w:r w:rsidR="003434E5">
          <w:rPr>
            <w:noProof/>
            <w:webHidden/>
          </w:rPr>
          <w:fldChar w:fldCharType="separate"/>
        </w:r>
        <w:r w:rsidR="003434E5">
          <w:rPr>
            <w:noProof/>
            <w:webHidden/>
          </w:rPr>
          <w:t>155</w:t>
        </w:r>
        <w:r w:rsidR="003434E5">
          <w:rPr>
            <w:noProof/>
            <w:webHidden/>
          </w:rPr>
          <w:fldChar w:fldCharType="end"/>
        </w:r>
      </w:hyperlink>
    </w:p>
    <w:p w14:paraId="36A58D66" w14:textId="536926F9" w:rsidR="003434E5" w:rsidRDefault="009F5795">
      <w:pPr>
        <w:pStyle w:val="TOC4"/>
        <w:rPr>
          <w:rFonts w:asciiTheme="minorHAnsi" w:eastAsiaTheme="minorEastAsia" w:hAnsiTheme="minorHAnsi" w:cstheme="minorBidi"/>
          <w:noProof/>
          <w:sz w:val="22"/>
          <w:szCs w:val="22"/>
        </w:rPr>
      </w:pPr>
      <w:hyperlink w:anchor="_Toc507433253" w:history="1">
        <w:r w:rsidR="003434E5" w:rsidRPr="00336C08">
          <w:rPr>
            <w:rStyle w:val="Hyperlink"/>
            <w:noProof/>
          </w:rPr>
          <w:t>4.4.6.6</w:t>
        </w:r>
        <w:r w:rsidR="003434E5">
          <w:rPr>
            <w:rFonts w:asciiTheme="minorHAnsi" w:eastAsiaTheme="minorEastAsia" w:hAnsiTheme="minorHAnsi" w:cstheme="minorBidi"/>
            <w:noProof/>
            <w:sz w:val="22"/>
            <w:szCs w:val="22"/>
          </w:rPr>
          <w:tab/>
        </w:r>
        <w:r w:rsidR="003434E5" w:rsidRPr="00336C08">
          <w:rPr>
            <w:rStyle w:val="Hyperlink"/>
            <w:noProof/>
          </w:rPr>
          <w:t>Maintaining Qualification Data</w:t>
        </w:r>
        <w:r w:rsidR="003434E5">
          <w:rPr>
            <w:noProof/>
            <w:webHidden/>
          </w:rPr>
          <w:tab/>
        </w:r>
        <w:r w:rsidR="003434E5">
          <w:rPr>
            <w:noProof/>
            <w:webHidden/>
          </w:rPr>
          <w:fldChar w:fldCharType="begin"/>
        </w:r>
        <w:r w:rsidR="003434E5">
          <w:rPr>
            <w:noProof/>
            <w:webHidden/>
          </w:rPr>
          <w:instrText xml:space="preserve"> PAGEREF _Toc507433253 \h </w:instrText>
        </w:r>
        <w:r w:rsidR="003434E5">
          <w:rPr>
            <w:noProof/>
            <w:webHidden/>
          </w:rPr>
        </w:r>
        <w:r w:rsidR="003434E5">
          <w:rPr>
            <w:noProof/>
            <w:webHidden/>
          </w:rPr>
          <w:fldChar w:fldCharType="separate"/>
        </w:r>
        <w:r w:rsidR="003434E5">
          <w:rPr>
            <w:noProof/>
            <w:webHidden/>
          </w:rPr>
          <w:t>160</w:t>
        </w:r>
        <w:r w:rsidR="003434E5">
          <w:rPr>
            <w:noProof/>
            <w:webHidden/>
          </w:rPr>
          <w:fldChar w:fldCharType="end"/>
        </w:r>
      </w:hyperlink>
    </w:p>
    <w:p w14:paraId="082E4379" w14:textId="6C42810E" w:rsidR="003434E5" w:rsidRDefault="009F5795">
      <w:pPr>
        <w:pStyle w:val="TOC3"/>
        <w:rPr>
          <w:rFonts w:asciiTheme="minorHAnsi" w:eastAsiaTheme="minorEastAsia" w:hAnsiTheme="minorHAnsi" w:cstheme="minorBidi"/>
          <w:noProof/>
          <w:sz w:val="22"/>
          <w:szCs w:val="22"/>
        </w:rPr>
      </w:pPr>
      <w:hyperlink w:anchor="_Toc507433254" w:history="1">
        <w:r w:rsidR="003434E5" w:rsidRPr="00336C08">
          <w:rPr>
            <w:rStyle w:val="Hyperlink"/>
            <w:noProof/>
          </w:rPr>
          <w:t>4.4.7</w:t>
        </w:r>
        <w:r w:rsidR="003434E5">
          <w:rPr>
            <w:rFonts w:asciiTheme="minorHAnsi" w:eastAsiaTheme="minorEastAsia" w:hAnsiTheme="minorHAnsi" w:cstheme="minorBidi"/>
            <w:noProof/>
            <w:sz w:val="22"/>
            <w:szCs w:val="22"/>
          </w:rPr>
          <w:tab/>
        </w:r>
        <w:r w:rsidR="003434E5" w:rsidRPr="00336C08">
          <w:rPr>
            <w:rStyle w:val="Hyperlink"/>
            <w:noProof/>
          </w:rPr>
          <w:t>Kingdom of Saudi Arabia (SA)</w:t>
        </w:r>
        <w:r w:rsidR="003434E5">
          <w:rPr>
            <w:noProof/>
            <w:webHidden/>
          </w:rPr>
          <w:tab/>
        </w:r>
        <w:r w:rsidR="003434E5">
          <w:rPr>
            <w:noProof/>
            <w:webHidden/>
          </w:rPr>
          <w:fldChar w:fldCharType="begin"/>
        </w:r>
        <w:r w:rsidR="003434E5">
          <w:rPr>
            <w:noProof/>
            <w:webHidden/>
          </w:rPr>
          <w:instrText xml:space="preserve"> PAGEREF _Toc507433254 \h </w:instrText>
        </w:r>
        <w:r w:rsidR="003434E5">
          <w:rPr>
            <w:noProof/>
            <w:webHidden/>
          </w:rPr>
        </w:r>
        <w:r w:rsidR="003434E5">
          <w:rPr>
            <w:noProof/>
            <w:webHidden/>
          </w:rPr>
          <w:fldChar w:fldCharType="separate"/>
        </w:r>
        <w:r w:rsidR="003434E5">
          <w:rPr>
            <w:noProof/>
            <w:webHidden/>
          </w:rPr>
          <w:t>169</w:t>
        </w:r>
        <w:r w:rsidR="003434E5">
          <w:rPr>
            <w:noProof/>
            <w:webHidden/>
          </w:rPr>
          <w:fldChar w:fldCharType="end"/>
        </w:r>
      </w:hyperlink>
    </w:p>
    <w:p w14:paraId="71DF1C05" w14:textId="18757924" w:rsidR="003434E5" w:rsidRDefault="009F5795">
      <w:pPr>
        <w:pStyle w:val="TOC4"/>
        <w:rPr>
          <w:rFonts w:asciiTheme="minorHAnsi" w:eastAsiaTheme="minorEastAsia" w:hAnsiTheme="minorHAnsi" w:cstheme="minorBidi"/>
          <w:noProof/>
          <w:sz w:val="22"/>
          <w:szCs w:val="22"/>
        </w:rPr>
      </w:pPr>
      <w:hyperlink w:anchor="_Toc507433255" w:history="1">
        <w:r w:rsidR="003434E5" w:rsidRPr="00336C08">
          <w:rPr>
            <w:rStyle w:val="Hyperlink"/>
            <w:noProof/>
          </w:rPr>
          <w:t>4.4.7.1</w:t>
        </w:r>
        <w:r w:rsidR="003434E5">
          <w:rPr>
            <w:rFonts w:asciiTheme="minorHAnsi" w:eastAsiaTheme="minorEastAsia" w:hAnsiTheme="minorHAnsi" w:cstheme="minorBidi"/>
            <w:noProof/>
            <w:sz w:val="22"/>
            <w:szCs w:val="22"/>
          </w:rPr>
          <w:tab/>
        </w:r>
        <w:r w:rsidR="003434E5" w:rsidRPr="00336C08">
          <w:rPr>
            <w:rStyle w:val="Hyperlink"/>
            <w:noProof/>
          </w:rPr>
          <w:t>Maintaining Sanction Data</w:t>
        </w:r>
        <w:r w:rsidR="003434E5">
          <w:rPr>
            <w:noProof/>
            <w:webHidden/>
          </w:rPr>
          <w:tab/>
        </w:r>
        <w:r w:rsidR="003434E5">
          <w:rPr>
            <w:noProof/>
            <w:webHidden/>
          </w:rPr>
          <w:fldChar w:fldCharType="begin"/>
        </w:r>
        <w:r w:rsidR="003434E5">
          <w:rPr>
            <w:noProof/>
            <w:webHidden/>
          </w:rPr>
          <w:instrText xml:space="preserve"> PAGEREF _Toc507433255 \h </w:instrText>
        </w:r>
        <w:r w:rsidR="003434E5">
          <w:rPr>
            <w:noProof/>
            <w:webHidden/>
          </w:rPr>
        </w:r>
        <w:r w:rsidR="003434E5">
          <w:rPr>
            <w:noProof/>
            <w:webHidden/>
          </w:rPr>
          <w:fldChar w:fldCharType="separate"/>
        </w:r>
        <w:r w:rsidR="003434E5">
          <w:rPr>
            <w:noProof/>
            <w:webHidden/>
          </w:rPr>
          <w:t>169</w:t>
        </w:r>
        <w:r w:rsidR="003434E5">
          <w:rPr>
            <w:noProof/>
            <w:webHidden/>
          </w:rPr>
          <w:fldChar w:fldCharType="end"/>
        </w:r>
      </w:hyperlink>
    </w:p>
    <w:p w14:paraId="1742EC52" w14:textId="0B4B5A30" w:rsidR="003434E5" w:rsidRDefault="009F5795">
      <w:pPr>
        <w:pStyle w:val="TOC4"/>
        <w:rPr>
          <w:rFonts w:asciiTheme="minorHAnsi" w:eastAsiaTheme="minorEastAsia" w:hAnsiTheme="minorHAnsi" w:cstheme="minorBidi"/>
          <w:noProof/>
          <w:sz w:val="22"/>
          <w:szCs w:val="22"/>
        </w:rPr>
      </w:pPr>
      <w:hyperlink w:anchor="_Toc507433256" w:history="1">
        <w:r w:rsidR="003434E5" w:rsidRPr="00336C08">
          <w:rPr>
            <w:rStyle w:val="Hyperlink"/>
            <w:noProof/>
          </w:rPr>
          <w:t>4.4.7.2</w:t>
        </w:r>
        <w:r w:rsidR="003434E5">
          <w:rPr>
            <w:rFonts w:asciiTheme="minorHAnsi" w:eastAsiaTheme="minorEastAsia" w:hAnsiTheme="minorHAnsi" w:cstheme="minorBidi"/>
            <w:noProof/>
            <w:sz w:val="22"/>
            <w:szCs w:val="22"/>
          </w:rPr>
          <w:tab/>
        </w:r>
        <w:r w:rsidR="003434E5" w:rsidRPr="00336C08">
          <w:rPr>
            <w:rStyle w:val="Hyperlink"/>
            <w:noProof/>
          </w:rPr>
          <w:t>Maintaining Contract Elements</w:t>
        </w:r>
        <w:r w:rsidR="003434E5">
          <w:rPr>
            <w:noProof/>
            <w:webHidden/>
          </w:rPr>
          <w:tab/>
        </w:r>
        <w:r w:rsidR="003434E5">
          <w:rPr>
            <w:noProof/>
            <w:webHidden/>
          </w:rPr>
          <w:fldChar w:fldCharType="begin"/>
        </w:r>
        <w:r w:rsidR="003434E5">
          <w:rPr>
            <w:noProof/>
            <w:webHidden/>
          </w:rPr>
          <w:instrText xml:space="preserve"> PAGEREF _Toc507433256 \h </w:instrText>
        </w:r>
        <w:r w:rsidR="003434E5">
          <w:rPr>
            <w:noProof/>
            <w:webHidden/>
          </w:rPr>
        </w:r>
        <w:r w:rsidR="003434E5">
          <w:rPr>
            <w:noProof/>
            <w:webHidden/>
          </w:rPr>
          <w:fldChar w:fldCharType="separate"/>
        </w:r>
        <w:r w:rsidR="003434E5">
          <w:rPr>
            <w:noProof/>
            <w:webHidden/>
          </w:rPr>
          <w:t>172</w:t>
        </w:r>
        <w:r w:rsidR="003434E5">
          <w:rPr>
            <w:noProof/>
            <w:webHidden/>
          </w:rPr>
          <w:fldChar w:fldCharType="end"/>
        </w:r>
      </w:hyperlink>
    </w:p>
    <w:p w14:paraId="7D70CD0B" w14:textId="71DF0775" w:rsidR="003434E5" w:rsidRDefault="009F5795">
      <w:pPr>
        <w:pStyle w:val="TOC4"/>
        <w:rPr>
          <w:rFonts w:asciiTheme="minorHAnsi" w:eastAsiaTheme="minorEastAsia" w:hAnsiTheme="minorHAnsi" w:cstheme="minorBidi"/>
          <w:noProof/>
          <w:sz w:val="22"/>
          <w:szCs w:val="22"/>
        </w:rPr>
      </w:pPr>
      <w:hyperlink w:anchor="_Toc507433257" w:history="1">
        <w:r w:rsidR="003434E5" w:rsidRPr="00336C08">
          <w:rPr>
            <w:rStyle w:val="Hyperlink"/>
            <w:noProof/>
          </w:rPr>
          <w:t>4.4.7.3</w:t>
        </w:r>
        <w:r w:rsidR="003434E5">
          <w:rPr>
            <w:rFonts w:asciiTheme="minorHAnsi" w:eastAsiaTheme="minorEastAsia" w:hAnsiTheme="minorHAnsi" w:cstheme="minorBidi"/>
            <w:noProof/>
            <w:sz w:val="22"/>
            <w:szCs w:val="22"/>
          </w:rPr>
          <w:tab/>
        </w:r>
        <w:r w:rsidR="003434E5" w:rsidRPr="00336C08">
          <w:rPr>
            <w:rStyle w:val="Hyperlink"/>
            <w:noProof/>
          </w:rPr>
          <w:t>Maintaining Family Members/Dependents Data</w:t>
        </w:r>
        <w:r w:rsidR="003434E5">
          <w:rPr>
            <w:noProof/>
            <w:webHidden/>
          </w:rPr>
          <w:tab/>
        </w:r>
        <w:r w:rsidR="003434E5">
          <w:rPr>
            <w:noProof/>
            <w:webHidden/>
          </w:rPr>
          <w:fldChar w:fldCharType="begin"/>
        </w:r>
        <w:r w:rsidR="003434E5">
          <w:rPr>
            <w:noProof/>
            <w:webHidden/>
          </w:rPr>
          <w:instrText xml:space="preserve"> PAGEREF _Toc507433257 \h </w:instrText>
        </w:r>
        <w:r w:rsidR="003434E5">
          <w:rPr>
            <w:noProof/>
            <w:webHidden/>
          </w:rPr>
        </w:r>
        <w:r w:rsidR="003434E5">
          <w:rPr>
            <w:noProof/>
            <w:webHidden/>
          </w:rPr>
          <w:fldChar w:fldCharType="separate"/>
        </w:r>
        <w:r w:rsidR="003434E5">
          <w:rPr>
            <w:noProof/>
            <w:webHidden/>
          </w:rPr>
          <w:t>174</w:t>
        </w:r>
        <w:r w:rsidR="003434E5">
          <w:rPr>
            <w:noProof/>
            <w:webHidden/>
          </w:rPr>
          <w:fldChar w:fldCharType="end"/>
        </w:r>
      </w:hyperlink>
    </w:p>
    <w:p w14:paraId="6B77153B" w14:textId="5476C8FD" w:rsidR="003434E5" w:rsidRDefault="009F5795">
      <w:pPr>
        <w:pStyle w:val="TOC4"/>
        <w:rPr>
          <w:rFonts w:asciiTheme="minorHAnsi" w:eastAsiaTheme="minorEastAsia" w:hAnsiTheme="minorHAnsi" w:cstheme="minorBidi"/>
          <w:noProof/>
          <w:sz w:val="22"/>
          <w:szCs w:val="22"/>
        </w:rPr>
      </w:pPr>
      <w:hyperlink w:anchor="_Toc507433258" w:history="1">
        <w:r w:rsidR="003434E5" w:rsidRPr="00336C08">
          <w:rPr>
            <w:rStyle w:val="Hyperlink"/>
            <w:noProof/>
          </w:rPr>
          <w:t>4.4.7.4</w:t>
        </w:r>
        <w:r w:rsidR="003434E5">
          <w:rPr>
            <w:rFonts w:asciiTheme="minorHAnsi" w:eastAsiaTheme="minorEastAsia" w:hAnsiTheme="minorHAnsi" w:cstheme="minorBidi"/>
            <w:noProof/>
            <w:sz w:val="22"/>
            <w:szCs w:val="22"/>
          </w:rPr>
          <w:tab/>
        </w:r>
        <w:r w:rsidR="003434E5" w:rsidRPr="00336C08">
          <w:rPr>
            <w:rStyle w:val="Hyperlink"/>
            <w:noProof/>
          </w:rPr>
          <w:t>Maintaining Personal IDs</w:t>
        </w:r>
        <w:r w:rsidR="003434E5">
          <w:rPr>
            <w:noProof/>
            <w:webHidden/>
          </w:rPr>
          <w:tab/>
        </w:r>
        <w:r w:rsidR="003434E5">
          <w:rPr>
            <w:noProof/>
            <w:webHidden/>
          </w:rPr>
          <w:fldChar w:fldCharType="begin"/>
        </w:r>
        <w:r w:rsidR="003434E5">
          <w:rPr>
            <w:noProof/>
            <w:webHidden/>
          </w:rPr>
          <w:instrText xml:space="preserve"> PAGEREF _Toc507433258 \h </w:instrText>
        </w:r>
        <w:r w:rsidR="003434E5">
          <w:rPr>
            <w:noProof/>
            <w:webHidden/>
          </w:rPr>
        </w:r>
        <w:r w:rsidR="003434E5">
          <w:rPr>
            <w:noProof/>
            <w:webHidden/>
          </w:rPr>
          <w:fldChar w:fldCharType="separate"/>
        </w:r>
        <w:r w:rsidR="003434E5">
          <w:rPr>
            <w:noProof/>
            <w:webHidden/>
          </w:rPr>
          <w:t>178</w:t>
        </w:r>
        <w:r w:rsidR="003434E5">
          <w:rPr>
            <w:noProof/>
            <w:webHidden/>
          </w:rPr>
          <w:fldChar w:fldCharType="end"/>
        </w:r>
      </w:hyperlink>
    </w:p>
    <w:p w14:paraId="52766A8C" w14:textId="7B61253A" w:rsidR="003434E5" w:rsidRDefault="009F5795">
      <w:pPr>
        <w:pStyle w:val="TOC4"/>
        <w:rPr>
          <w:rFonts w:asciiTheme="minorHAnsi" w:eastAsiaTheme="minorEastAsia" w:hAnsiTheme="minorHAnsi" w:cstheme="minorBidi"/>
          <w:noProof/>
          <w:sz w:val="22"/>
          <w:szCs w:val="22"/>
        </w:rPr>
      </w:pPr>
      <w:hyperlink w:anchor="_Toc507433259" w:history="1">
        <w:r w:rsidR="003434E5" w:rsidRPr="00336C08">
          <w:rPr>
            <w:rStyle w:val="Hyperlink"/>
            <w:noProof/>
          </w:rPr>
          <w:t>4.4.7.5</w:t>
        </w:r>
        <w:r w:rsidR="003434E5">
          <w:rPr>
            <w:rFonts w:asciiTheme="minorHAnsi" w:eastAsiaTheme="minorEastAsia" w:hAnsiTheme="minorHAnsi" w:cstheme="minorBidi"/>
            <w:noProof/>
            <w:sz w:val="22"/>
            <w:szCs w:val="22"/>
          </w:rPr>
          <w:tab/>
        </w:r>
        <w:r w:rsidR="003434E5" w:rsidRPr="00336C08">
          <w:rPr>
            <w:rStyle w:val="Hyperlink"/>
            <w:noProof/>
          </w:rPr>
          <w:t>Maintaining Social Insurance Data</w:t>
        </w:r>
        <w:r w:rsidR="003434E5">
          <w:rPr>
            <w:noProof/>
            <w:webHidden/>
          </w:rPr>
          <w:tab/>
        </w:r>
        <w:r w:rsidR="003434E5">
          <w:rPr>
            <w:noProof/>
            <w:webHidden/>
          </w:rPr>
          <w:fldChar w:fldCharType="begin"/>
        </w:r>
        <w:r w:rsidR="003434E5">
          <w:rPr>
            <w:noProof/>
            <w:webHidden/>
          </w:rPr>
          <w:instrText xml:space="preserve"> PAGEREF _Toc507433259 \h </w:instrText>
        </w:r>
        <w:r w:rsidR="003434E5">
          <w:rPr>
            <w:noProof/>
            <w:webHidden/>
          </w:rPr>
        </w:r>
        <w:r w:rsidR="003434E5">
          <w:rPr>
            <w:noProof/>
            <w:webHidden/>
          </w:rPr>
          <w:fldChar w:fldCharType="separate"/>
        </w:r>
        <w:r w:rsidR="003434E5">
          <w:rPr>
            <w:noProof/>
            <w:webHidden/>
          </w:rPr>
          <w:t>181</w:t>
        </w:r>
        <w:r w:rsidR="003434E5">
          <w:rPr>
            <w:noProof/>
            <w:webHidden/>
          </w:rPr>
          <w:fldChar w:fldCharType="end"/>
        </w:r>
      </w:hyperlink>
    </w:p>
    <w:p w14:paraId="23E26F47" w14:textId="24EA3E83" w:rsidR="003434E5" w:rsidRDefault="009F5795">
      <w:pPr>
        <w:pStyle w:val="TOC4"/>
        <w:rPr>
          <w:rFonts w:asciiTheme="minorHAnsi" w:eastAsiaTheme="minorEastAsia" w:hAnsiTheme="minorHAnsi" w:cstheme="minorBidi"/>
          <w:noProof/>
          <w:sz w:val="22"/>
          <w:szCs w:val="22"/>
        </w:rPr>
      </w:pPr>
      <w:hyperlink w:anchor="_Toc507433260" w:history="1">
        <w:r w:rsidR="003434E5" w:rsidRPr="00336C08">
          <w:rPr>
            <w:rStyle w:val="Hyperlink"/>
            <w:noProof/>
          </w:rPr>
          <w:t>4.4.7.6</w:t>
        </w:r>
        <w:r w:rsidR="003434E5">
          <w:rPr>
            <w:rFonts w:asciiTheme="minorHAnsi" w:eastAsiaTheme="minorEastAsia" w:hAnsiTheme="minorHAnsi" w:cstheme="minorBidi"/>
            <w:noProof/>
            <w:sz w:val="22"/>
            <w:szCs w:val="22"/>
          </w:rPr>
          <w:tab/>
        </w:r>
        <w:r w:rsidR="003434E5" w:rsidRPr="00336C08">
          <w:rPr>
            <w:rStyle w:val="Hyperlink"/>
            <w:noProof/>
          </w:rPr>
          <w:t>Maintaining Occupational Hazard Data</w:t>
        </w:r>
        <w:r w:rsidR="003434E5">
          <w:rPr>
            <w:noProof/>
            <w:webHidden/>
          </w:rPr>
          <w:tab/>
        </w:r>
        <w:r w:rsidR="003434E5">
          <w:rPr>
            <w:noProof/>
            <w:webHidden/>
          </w:rPr>
          <w:fldChar w:fldCharType="begin"/>
        </w:r>
        <w:r w:rsidR="003434E5">
          <w:rPr>
            <w:noProof/>
            <w:webHidden/>
          </w:rPr>
          <w:instrText xml:space="preserve"> PAGEREF _Toc507433260 \h </w:instrText>
        </w:r>
        <w:r w:rsidR="003434E5">
          <w:rPr>
            <w:noProof/>
            <w:webHidden/>
          </w:rPr>
        </w:r>
        <w:r w:rsidR="003434E5">
          <w:rPr>
            <w:noProof/>
            <w:webHidden/>
          </w:rPr>
          <w:fldChar w:fldCharType="separate"/>
        </w:r>
        <w:r w:rsidR="003434E5">
          <w:rPr>
            <w:noProof/>
            <w:webHidden/>
          </w:rPr>
          <w:t>184</w:t>
        </w:r>
        <w:r w:rsidR="003434E5">
          <w:rPr>
            <w:noProof/>
            <w:webHidden/>
          </w:rPr>
          <w:fldChar w:fldCharType="end"/>
        </w:r>
      </w:hyperlink>
    </w:p>
    <w:p w14:paraId="40D3B848" w14:textId="60F9DE72" w:rsidR="003434E5" w:rsidRDefault="009F5795">
      <w:pPr>
        <w:pStyle w:val="TOC3"/>
        <w:rPr>
          <w:rFonts w:asciiTheme="minorHAnsi" w:eastAsiaTheme="minorEastAsia" w:hAnsiTheme="minorHAnsi" w:cstheme="minorBidi"/>
          <w:noProof/>
          <w:sz w:val="22"/>
          <w:szCs w:val="22"/>
        </w:rPr>
      </w:pPr>
      <w:hyperlink w:anchor="_Toc507433261" w:history="1">
        <w:r w:rsidR="003434E5" w:rsidRPr="00336C08">
          <w:rPr>
            <w:rStyle w:val="Hyperlink"/>
            <w:noProof/>
          </w:rPr>
          <w:t>4.4.8</w:t>
        </w:r>
        <w:r w:rsidR="003434E5">
          <w:rPr>
            <w:rFonts w:asciiTheme="minorHAnsi" w:eastAsiaTheme="minorEastAsia" w:hAnsiTheme="minorHAnsi" w:cstheme="minorBidi"/>
            <w:noProof/>
            <w:sz w:val="22"/>
            <w:szCs w:val="22"/>
          </w:rPr>
          <w:tab/>
        </w:r>
        <w:r w:rsidR="003434E5" w:rsidRPr="00336C08">
          <w:rPr>
            <w:rStyle w:val="Hyperlink"/>
            <w:noProof/>
          </w:rPr>
          <w:t>United States (US)</w:t>
        </w:r>
        <w:r w:rsidR="003434E5">
          <w:rPr>
            <w:noProof/>
            <w:webHidden/>
          </w:rPr>
          <w:tab/>
        </w:r>
        <w:r w:rsidR="003434E5">
          <w:rPr>
            <w:noProof/>
            <w:webHidden/>
          </w:rPr>
          <w:fldChar w:fldCharType="begin"/>
        </w:r>
        <w:r w:rsidR="003434E5">
          <w:rPr>
            <w:noProof/>
            <w:webHidden/>
          </w:rPr>
          <w:instrText xml:space="preserve"> PAGEREF _Toc507433261 \h </w:instrText>
        </w:r>
        <w:r w:rsidR="003434E5">
          <w:rPr>
            <w:noProof/>
            <w:webHidden/>
          </w:rPr>
        </w:r>
        <w:r w:rsidR="003434E5">
          <w:rPr>
            <w:noProof/>
            <w:webHidden/>
          </w:rPr>
          <w:fldChar w:fldCharType="separate"/>
        </w:r>
        <w:r w:rsidR="003434E5">
          <w:rPr>
            <w:noProof/>
            <w:webHidden/>
          </w:rPr>
          <w:t>191</w:t>
        </w:r>
        <w:r w:rsidR="003434E5">
          <w:rPr>
            <w:noProof/>
            <w:webHidden/>
          </w:rPr>
          <w:fldChar w:fldCharType="end"/>
        </w:r>
      </w:hyperlink>
    </w:p>
    <w:p w14:paraId="1551728F" w14:textId="0173F7EB" w:rsidR="003434E5" w:rsidRDefault="009F5795">
      <w:pPr>
        <w:pStyle w:val="TOC1"/>
        <w:rPr>
          <w:rFonts w:asciiTheme="minorHAnsi" w:eastAsiaTheme="minorEastAsia" w:hAnsiTheme="minorHAnsi" w:cstheme="minorBidi"/>
          <w:noProof/>
          <w:sz w:val="22"/>
          <w:szCs w:val="22"/>
        </w:rPr>
      </w:pPr>
      <w:hyperlink w:anchor="_Toc507433262" w:history="1">
        <w:r w:rsidR="003434E5" w:rsidRPr="00336C08">
          <w:rPr>
            <w:rStyle w:val="Hyperlink"/>
            <w:noProof/>
          </w:rPr>
          <w:t>5</w:t>
        </w:r>
        <w:r w:rsidR="003434E5">
          <w:rPr>
            <w:rFonts w:asciiTheme="minorHAnsi" w:eastAsiaTheme="minorEastAsia" w:hAnsiTheme="minorHAnsi" w:cstheme="minorBidi"/>
            <w:noProof/>
            <w:sz w:val="22"/>
            <w:szCs w:val="22"/>
          </w:rPr>
          <w:tab/>
        </w:r>
        <w:r w:rsidR="003434E5" w:rsidRPr="00336C08">
          <w:rPr>
            <w:rStyle w:val="Hyperlink"/>
            <w:noProof/>
          </w:rPr>
          <w:t>Appendix</w:t>
        </w:r>
        <w:r w:rsidR="003434E5">
          <w:rPr>
            <w:noProof/>
            <w:webHidden/>
          </w:rPr>
          <w:tab/>
        </w:r>
        <w:r w:rsidR="003434E5">
          <w:rPr>
            <w:noProof/>
            <w:webHidden/>
          </w:rPr>
          <w:fldChar w:fldCharType="begin"/>
        </w:r>
        <w:r w:rsidR="003434E5">
          <w:rPr>
            <w:noProof/>
            <w:webHidden/>
          </w:rPr>
          <w:instrText xml:space="preserve"> PAGEREF _Toc507433262 \h </w:instrText>
        </w:r>
        <w:r w:rsidR="003434E5">
          <w:rPr>
            <w:noProof/>
            <w:webHidden/>
          </w:rPr>
        </w:r>
        <w:r w:rsidR="003434E5">
          <w:rPr>
            <w:noProof/>
            <w:webHidden/>
          </w:rPr>
          <w:fldChar w:fldCharType="separate"/>
        </w:r>
        <w:r w:rsidR="003434E5">
          <w:rPr>
            <w:noProof/>
            <w:webHidden/>
          </w:rPr>
          <w:t>195</w:t>
        </w:r>
        <w:r w:rsidR="003434E5">
          <w:rPr>
            <w:noProof/>
            <w:webHidden/>
          </w:rPr>
          <w:fldChar w:fldCharType="end"/>
        </w:r>
      </w:hyperlink>
    </w:p>
    <w:p w14:paraId="70A4879A" w14:textId="45EA8936" w:rsidR="003434E5" w:rsidRDefault="009F5795">
      <w:pPr>
        <w:pStyle w:val="TOC2"/>
        <w:rPr>
          <w:rFonts w:asciiTheme="minorHAnsi" w:eastAsiaTheme="minorEastAsia" w:hAnsiTheme="minorHAnsi" w:cstheme="minorBidi"/>
          <w:noProof/>
          <w:sz w:val="22"/>
          <w:szCs w:val="22"/>
        </w:rPr>
      </w:pPr>
      <w:hyperlink w:anchor="_Toc507433263" w:history="1">
        <w:r w:rsidR="003434E5" w:rsidRPr="00336C08">
          <w:rPr>
            <w:rStyle w:val="Hyperlink"/>
            <w:noProof/>
          </w:rPr>
          <w:t>5.1</w:t>
        </w:r>
        <w:r w:rsidR="003434E5">
          <w:rPr>
            <w:rFonts w:asciiTheme="minorHAnsi" w:eastAsiaTheme="minorEastAsia" w:hAnsiTheme="minorHAnsi" w:cstheme="minorBidi"/>
            <w:noProof/>
            <w:sz w:val="22"/>
            <w:szCs w:val="22"/>
          </w:rPr>
          <w:tab/>
        </w:r>
        <w:r w:rsidR="003434E5" w:rsidRPr="00336C08">
          <w:rPr>
            <w:rStyle w:val="Hyperlink"/>
            <w:noProof/>
          </w:rPr>
          <w:t>Process Chains</w:t>
        </w:r>
        <w:r w:rsidR="003434E5">
          <w:rPr>
            <w:noProof/>
            <w:webHidden/>
          </w:rPr>
          <w:tab/>
        </w:r>
        <w:r w:rsidR="003434E5">
          <w:rPr>
            <w:noProof/>
            <w:webHidden/>
          </w:rPr>
          <w:fldChar w:fldCharType="begin"/>
        </w:r>
        <w:r w:rsidR="003434E5">
          <w:rPr>
            <w:noProof/>
            <w:webHidden/>
          </w:rPr>
          <w:instrText xml:space="preserve"> PAGEREF _Toc507433263 \h </w:instrText>
        </w:r>
        <w:r w:rsidR="003434E5">
          <w:rPr>
            <w:noProof/>
            <w:webHidden/>
          </w:rPr>
        </w:r>
        <w:r w:rsidR="003434E5">
          <w:rPr>
            <w:noProof/>
            <w:webHidden/>
          </w:rPr>
          <w:fldChar w:fldCharType="separate"/>
        </w:r>
        <w:r w:rsidR="003434E5">
          <w:rPr>
            <w:noProof/>
            <w:webHidden/>
          </w:rPr>
          <w:t>195</w:t>
        </w:r>
        <w:r w:rsidR="003434E5">
          <w:rPr>
            <w:noProof/>
            <w:webHidden/>
          </w:rPr>
          <w:fldChar w:fldCharType="end"/>
        </w:r>
      </w:hyperlink>
    </w:p>
    <w:p w14:paraId="72F30CDD" w14:textId="0AD02F55" w:rsidR="003434E5" w:rsidRDefault="009F5795">
      <w:pPr>
        <w:pStyle w:val="TOC3"/>
        <w:rPr>
          <w:rFonts w:asciiTheme="minorHAnsi" w:eastAsiaTheme="minorEastAsia" w:hAnsiTheme="minorHAnsi" w:cstheme="minorBidi"/>
          <w:noProof/>
          <w:sz w:val="22"/>
          <w:szCs w:val="22"/>
        </w:rPr>
      </w:pPr>
      <w:hyperlink w:anchor="_Toc507433264" w:history="1">
        <w:r w:rsidR="003434E5" w:rsidRPr="00336C08">
          <w:rPr>
            <w:rStyle w:val="Hyperlink"/>
            <w:noProof/>
          </w:rPr>
          <w:t>5.1.1</w:t>
        </w:r>
        <w:r w:rsidR="003434E5">
          <w:rPr>
            <w:rFonts w:asciiTheme="minorHAnsi" w:eastAsiaTheme="minorEastAsia" w:hAnsiTheme="minorHAnsi" w:cstheme="minorBidi"/>
            <w:noProof/>
            <w:sz w:val="22"/>
            <w:szCs w:val="22"/>
          </w:rPr>
          <w:tab/>
        </w:r>
        <w:r w:rsidR="003434E5" w:rsidRPr="00336C08">
          <w:rPr>
            <w:rStyle w:val="Hyperlink"/>
            <w:noProof/>
          </w:rPr>
          <w:t>Preceding Processes</w:t>
        </w:r>
        <w:r w:rsidR="003434E5">
          <w:rPr>
            <w:noProof/>
            <w:webHidden/>
          </w:rPr>
          <w:tab/>
        </w:r>
        <w:r w:rsidR="003434E5">
          <w:rPr>
            <w:noProof/>
            <w:webHidden/>
          </w:rPr>
          <w:fldChar w:fldCharType="begin"/>
        </w:r>
        <w:r w:rsidR="003434E5">
          <w:rPr>
            <w:noProof/>
            <w:webHidden/>
          </w:rPr>
          <w:instrText xml:space="preserve"> PAGEREF _Toc507433264 \h </w:instrText>
        </w:r>
        <w:r w:rsidR="003434E5">
          <w:rPr>
            <w:noProof/>
            <w:webHidden/>
          </w:rPr>
        </w:r>
        <w:r w:rsidR="003434E5">
          <w:rPr>
            <w:noProof/>
            <w:webHidden/>
          </w:rPr>
          <w:fldChar w:fldCharType="separate"/>
        </w:r>
        <w:r w:rsidR="003434E5">
          <w:rPr>
            <w:noProof/>
            <w:webHidden/>
          </w:rPr>
          <w:t>195</w:t>
        </w:r>
        <w:r w:rsidR="003434E5">
          <w:rPr>
            <w:noProof/>
            <w:webHidden/>
          </w:rPr>
          <w:fldChar w:fldCharType="end"/>
        </w:r>
      </w:hyperlink>
    </w:p>
    <w:p w14:paraId="7141661B" w14:textId="0C24EFE6" w:rsidR="003434E5" w:rsidRDefault="009F5795">
      <w:pPr>
        <w:pStyle w:val="TOC3"/>
        <w:rPr>
          <w:rFonts w:asciiTheme="minorHAnsi" w:eastAsiaTheme="minorEastAsia" w:hAnsiTheme="minorHAnsi" w:cstheme="minorBidi"/>
          <w:noProof/>
          <w:sz w:val="22"/>
          <w:szCs w:val="22"/>
        </w:rPr>
      </w:pPr>
      <w:hyperlink w:anchor="_Toc507433265" w:history="1">
        <w:r w:rsidR="003434E5" w:rsidRPr="00336C08">
          <w:rPr>
            <w:rStyle w:val="Hyperlink"/>
            <w:noProof/>
          </w:rPr>
          <w:t>5.1.2</w:t>
        </w:r>
        <w:r w:rsidR="003434E5">
          <w:rPr>
            <w:rFonts w:asciiTheme="minorHAnsi" w:eastAsiaTheme="minorEastAsia" w:hAnsiTheme="minorHAnsi" w:cstheme="minorBidi"/>
            <w:noProof/>
            <w:sz w:val="22"/>
            <w:szCs w:val="22"/>
          </w:rPr>
          <w:tab/>
        </w:r>
        <w:r w:rsidR="003434E5" w:rsidRPr="00336C08">
          <w:rPr>
            <w:rStyle w:val="Hyperlink"/>
            <w:noProof/>
          </w:rPr>
          <w:t>Succeeding Processes</w:t>
        </w:r>
        <w:r w:rsidR="003434E5">
          <w:rPr>
            <w:noProof/>
            <w:webHidden/>
          </w:rPr>
          <w:tab/>
        </w:r>
        <w:r w:rsidR="003434E5">
          <w:rPr>
            <w:noProof/>
            <w:webHidden/>
          </w:rPr>
          <w:fldChar w:fldCharType="begin"/>
        </w:r>
        <w:r w:rsidR="003434E5">
          <w:rPr>
            <w:noProof/>
            <w:webHidden/>
          </w:rPr>
          <w:instrText xml:space="preserve"> PAGEREF _Toc507433265 \h </w:instrText>
        </w:r>
        <w:r w:rsidR="003434E5">
          <w:rPr>
            <w:noProof/>
            <w:webHidden/>
          </w:rPr>
        </w:r>
        <w:r w:rsidR="003434E5">
          <w:rPr>
            <w:noProof/>
            <w:webHidden/>
          </w:rPr>
          <w:fldChar w:fldCharType="separate"/>
        </w:r>
        <w:r w:rsidR="003434E5">
          <w:rPr>
            <w:noProof/>
            <w:webHidden/>
          </w:rPr>
          <w:t>196</w:t>
        </w:r>
        <w:r w:rsidR="003434E5">
          <w:rPr>
            <w:noProof/>
            <w:webHidden/>
          </w:rPr>
          <w:fldChar w:fldCharType="end"/>
        </w:r>
      </w:hyperlink>
    </w:p>
    <w:p w14:paraId="284A0697" w14:textId="5EA54E9E" w:rsidR="005F371D" w:rsidRPr="00EB2E98" w:rsidRDefault="005F371D" w:rsidP="005F371D">
      <w:pPr>
        <w:tabs>
          <w:tab w:val="right" w:leader="dot" w:pos="14317"/>
        </w:tabs>
      </w:pPr>
      <w:r>
        <w:rPr>
          <w:rFonts w:ascii="BentonSans Bold" w:hAnsi="BentonSans Bold"/>
          <w:noProof/>
        </w:rPr>
        <w:fldChar w:fldCharType="end"/>
      </w:r>
    </w:p>
    <w:p w14:paraId="3AEBA3E6" w14:textId="77777777" w:rsidR="005F371D" w:rsidRPr="00EB2E98" w:rsidRDefault="005F371D" w:rsidP="005F371D"/>
    <w:p w14:paraId="7CFB8E9C" w14:textId="77777777" w:rsidR="005F371D" w:rsidRPr="00EB2E98" w:rsidRDefault="005F371D" w:rsidP="005F371D">
      <w:pPr>
        <w:sectPr w:rsidR="005F371D" w:rsidRPr="00EB2E98" w:rsidSect="00025C46">
          <w:headerReference w:type="even" r:id="rId10"/>
          <w:headerReference w:type="default" r:id="rId11"/>
          <w:footerReference w:type="even" r:id="rId12"/>
          <w:headerReference w:type="first" r:id="rId13"/>
          <w:footerReference w:type="first" r:id="rId14"/>
          <w:pgSz w:w="15842" w:h="12242" w:orient="landscape" w:code="1"/>
          <w:pgMar w:top="720" w:right="720" w:bottom="720" w:left="720" w:header="624" w:footer="362" w:gutter="0"/>
          <w:cols w:space="708"/>
          <w:titlePg/>
          <w:docGrid w:linePitch="360"/>
        </w:sectPr>
      </w:pPr>
    </w:p>
    <w:p w14:paraId="599AF1A1" w14:textId="77777777" w:rsidR="005F371D" w:rsidRPr="00EB2E98" w:rsidRDefault="005F371D" w:rsidP="005F371D">
      <w:pPr>
        <w:pStyle w:val="SAPKeyblockTitle"/>
      </w:pPr>
      <w:r w:rsidRPr="00EB2E98">
        <w:lastRenderedPageBreak/>
        <w:t>Document History</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20" w:firstRow="1" w:lastRow="0" w:firstColumn="0" w:lastColumn="0" w:noHBand="0" w:noVBand="1"/>
      </w:tblPr>
      <w:tblGrid>
        <w:gridCol w:w="1725"/>
        <w:gridCol w:w="2383"/>
        <w:gridCol w:w="10178"/>
      </w:tblGrid>
      <w:tr w:rsidR="005F371D" w:rsidRPr="00EB2E98" w14:paraId="207D67F3" w14:textId="77777777" w:rsidTr="00002278">
        <w:trPr>
          <w:tblHeader/>
        </w:trPr>
        <w:tc>
          <w:tcPr>
            <w:tcW w:w="1129"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28348A2D" w14:textId="77777777" w:rsidR="005F371D" w:rsidRPr="00EB2E98" w:rsidRDefault="005F371D" w:rsidP="005F371D">
            <w:pPr>
              <w:keepNext/>
              <w:rPr>
                <w:b/>
                <w:color w:val="FFFFFF"/>
              </w:rPr>
            </w:pPr>
            <w:r w:rsidRPr="00EB2E98">
              <w:rPr>
                <w:b/>
                <w:color w:val="FFFFFF"/>
              </w:rPr>
              <w:t>Revision</w:t>
            </w:r>
          </w:p>
        </w:tc>
        <w:tc>
          <w:tcPr>
            <w:tcW w:w="1560"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02A5AE47" w14:textId="77777777" w:rsidR="005F371D" w:rsidRPr="00EB2E98" w:rsidRDefault="005F371D" w:rsidP="005F371D">
            <w:pPr>
              <w:keepNext/>
              <w:rPr>
                <w:b/>
                <w:color w:val="FFFFFF"/>
              </w:rPr>
            </w:pPr>
            <w:r w:rsidRPr="00EB2E98">
              <w:rPr>
                <w:b/>
                <w:color w:val="FFFFFF"/>
              </w:rPr>
              <w:t>Change Date</w:t>
            </w:r>
          </w:p>
        </w:tc>
        <w:tc>
          <w:tcPr>
            <w:tcW w:w="6662"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291B89AD" w14:textId="77777777" w:rsidR="005F371D" w:rsidRPr="00EB2E98" w:rsidRDefault="005F371D" w:rsidP="005F371D">
            <w:pPr>
              <w:keepNext/>
              <w:rPr>
                <w:b/>
                <w:color w:val="FFFFFF"/>
              </w:rPr>
            </w:pPr>
            <w:r w:rsidRPr="00EB2E98">
              <w:rPr>
                <w:b/>
                <w:color w:val="FFFFFF"/>
              </w:rPr>
              <w:t>Description</w:t>
            </w:r>
          </w:p>
        </w:tc>
      </w:tr>
      <w:tr w:rsidR="005F371D" w:rsidRPr="00EB2E98" w14:paraId="12DA0CA0" w14:textId="77777777" w:rsidTr="00002278">
        <w:tc>
          <w:tcPr>
            <w:tcW w:w="1129" w:type="dxa"/>
            <w:shd w:val="clear" w:color="auto" w:fill="auto"/>
          </w:tcPr>
          <w:p w14:paraId="0609A54E" w14:textId="77777777" w:rsidR="005F371D" w:rsidRPr="00EB2E98" w:rsidRDefault="005F371D" w:rsidP="005F371D"/>
        </w:tc>
        <w:tc>
          <w:tcPr>
            <w:tcW w:w="1560" w:type="dxa"/>
            <w:shd w:val="clear" w:color="auto" w:fill="auto"/>
          </w:tcPr>
          <w:p w14:paraId="3B175483" w14:textId="77777777" w:rsidR="005F371D" w:rsidRPr="00EB2E98" w:rsidRDefault="005F371D" w:rsidP="005F371D"/>
        </w:tc>
        <w:tc>
          <w:tcPr>
            <w:tcW w:w="6662" w:type="dxa"/>
            <w:shd w:val="clear" w:color="auto" w:fill="auto"/>
          </w:tcPr>
          <w:p w14:paraId="091201C1" w14:textId="77777777" w:rsidR="005F371D" w:rsidRPr="00EB2E98" w:rsidRDefault="005F371D" w:rsidP="005F371D"/>
        </w:tc>
      </w:tr>
    </w:tbl>
    <w:p w14:paraId="522322DA" w14:textId="77777777" w:rsidR="005F371D" w:rsidRPr="00EB2E98" w:rsidRDefault="005F371D" w:rsidP="005F371D"/>
    <w:p w14:paraId="28FCDF09" w14:textId="77777777" w:rsidR="005F371D" w:rsidRPr="00EB2E98" w:rsidRDefault="005F371D" w:rsidP="005F371D">
      <w:bookmarkStart w:id="7" w:name="_&lt;Title_of_Chapter"/>
      <w:bookmarkStart w:id="8" w:name="_Toc189547007"/>
      <w:bookmarkStart w:id="9" w:name="_Toc27368457"/>
      <w:bookmarkStart w:id="10" w:name="_Toc266256886"/>
      <w:bookmarkStart w:id="11" w:name="_Toc401568654"/>
      <w:bookmarkEnd w:id="7"/>
    </w:p>
    <w:p w14:paraId="08052DF2" w14:textId="77777777" w:rsidR="005F371D" w:rsidRPr="00EB2E98" w:rsidRDefault="005F371D" w:rsidP="005F371D">
      <w:pPr>
        <w:pStyle w:val="Heading1"/>
        <w:spacing w:before="560" w:after="320"/>
        <w:ind w:left="850" w:hanging="850"/>
      </w:pPr>
      <w:bookmarkStart w:id="12" w:name="_Toc391586487"/>
      <w:bookmarkStart w:id="13" w:name="_Toc391586861"/>
      <w:bookmarkStart w:id="14" w:name="_Toc410685012"/>
      <w:bookmarkStart w:id="15" w:name="_Toc474655407"/>
      <w:bookmarkStart w:id="16" w:name="_Toc507433176"/>
      <w:bookmarkStart w:id="17" w:name="_Toc386012203"/>
      <w:bookmarkStart w:id="18" w:name="_Toc401565097"/>
      <w:bookmarkEnd w:id="8"/>
      <w:bookmarkEnd w:id="9"/>
      <w:bookmarkEnd w:id="10"/>
      <w:bookmarkEnd w:id="11"/>
      <w:r w:rsidRPr="00EB2E98">
        <w:lastRenderedPageBreak/>
        <w:t>Purpose</w:t>
      </w:r>
      <w:bookmarkEnd w:id="12"/>
      <w:bookmarkEnd w:id="13"/>
      <w:bookmarkEnd w:id="14"/>
      <w:bookmarkEnd w:id="15"/>
      <w:bookmarkEnd w:id="16"/>
      <w:r w:rsidRPr="00EB2E98">
        <w:t xml:space="preserve"> </w:t>
      </w:r>
    </w:p>
    <w:p w14:paraId="49C04FF1" w14:textId="77777777" w:rsidR="005F371D" w:rsidRPr="00EB2E98" w:rsidRDefault="005F371D" w:rsidP="005F371D">
      <w:pPr>
        <w:pStyle w:val="Heading2"/>
        <w:ind w:left="850" w:hanging="850"/>
      </w:pPr>
      <w:bookmarkStart w:id="19" w:name="_Toc391586488"/>
      <w:bookmarkStart w:id="20" w:name="_Toc391586862"/>
      <w:bookmarkStart w:id="21" w:name="_Toc410685013"/>
      <w:bookmarkStart w:id="22" w:name="_Toc474655408"/>
      <w:bookmarkStart w:id="23" w:name="_Toc507433177"/>
      <w:r w:rsidRPr="00EB2E98">
        <w:t>Purpose of the Document</w:t>
      </w:r>
      <w:bookmarkEnd w:id="19"/>
      <w:bookmarkEnd w:id="20"/>
      <w:bookmarkEnd w:id="21"/>
      <w:bookmarkEnd w:id="22"/>
      <w:bookmarkEnd w:id="23"/>
    </w:p>
    <w:p w14:paraId="71C79EC6" w14:textId="77777777" w:rsidR="005F371D" w:rsidRPr="00EB2E98" w:rsidRDefault="005F371D" w:rsidP="005F371D">
      <w:pPr>
        <w:rPr>
          <w:rFonts w:eastAsia="SimSun"/>
        </w:rPr>
      </w:pPr>
      <w:r w:rsidRPr="00EB2E98">
        <w:t xml:space="preserve">This document provides a detailed procedure for testing the scope item </w:t>
      </w:r>
      <w:r w:rsidRPr="00EB2E98">
        <w:rPr>
          <w:rStyle w:val="SAPTextReference"/>
        </w:rPr>
        <w:t>Integration with SAP SuccessFactors Employee Central Payroll</w:t>
      </w:r>
      <w:r w:rsidRPr="00EB2E98">
        <w:t xml:space="preserve"> after solution deployment, reflecting the predefined scope of the solution. Each process step is covered in its own section, providing the system interactions (i.e. test steps) in a table view. Steps that are not in scope of the process but are needed for testing are marked accordingly (see column </w:t>
      </w:r>
      <w:r w:rsidRPr="00EB2E98">
        <w:rPr>
          <w:rStyle w:val="SAPScreenElement"/>
        </w:rPr>
        <w:t>Test Step</w:t>
      </w:r>
      <w:r w:rsidRPr="00EB2E98">
        <w:t>). Customer-project-specific steps must be added.</w:t>
      </w:r>
    </w:p>
    <w:p w14:paraId="1223040C" w14:textId="77777777" w:rsidR="005F371D" w:rsidRPr="00EB2E98" w:rsidRDefault="005F371D" w:rsidP="005F371D">
      <w:r w:rsidRPr="00EB2E98">
        <w:t xml:space="preserve">Note for the customer project team: Instructions for the customer project team are mentioned between brackets and should be removed before hand -over to project testers. The appendix is included for internal reference, in particular to support A2O, and should also be deleted before hand-over to the customer, unless deemed helpful to explain the larger context. </w:t>
      </w:r>
    </w:p>
    <w:p w14:paraId="645F0C69" w14:textId="77777777" w:rsidR="005F371D" w:rsidRPr="00EB2E98" w:rsidRDefault="005F371D" w:rsidP="005F371D">
      <w:pPr>
        <w:pStyle w:val="Heading2"/>
        <w:ind w:left="850" w:hanging="850"/>
      </w:pPr>
      <w:bookmarkStart w:id="24" w:name="_Toc391586489"/>
      <w:bookmarkStart w:id="25" w:name="_Toc391586863"/>
      <w:bookmarkStart w:id="26" w:name="_Toc410685014"/>
      <w:bookmarkStart w:id="27" w:name="_Toc474655409"/>
      <w:bookmarkStart w:id="28" w:name="_Toc507433178"/>
      <w:r w:rsidRPr="00EB2E98">
        <w:t xml:space="preserve">Purpose of </w:t>
      </w:r>
      <w:bookmarkEnd w:id="24"/>
      <w:bookmarkEnd w:id="25"/>
      <w:bookmarkEnd w:id="26"/>
      <w:r w:rsidRPr="00EB2E98">
        <w:t>Integration with SAP SuccessFactors Employee Central Payroll</w:t>
      </w:r>
      <w:bookmarkEnd w:id="27"/>
      <w:bookmarkEnd w:id="28"/>
    </w:p>
    <w:p w14:paraId="1BCAB4D6" w14:textId="77777777" w:rsidR="00080171" w:rsidRPr="00080171" w:rsidRDefault="00080171">
      <w:pPr>
        <w:pStyle w:val="SAPNoteHeading"/>
        <w:ind w:left="720"/>
        <w:rPr>
          <w:ins w:id="29" w:author="Author" w:date="2018-02-20T08:58:00Z"/>
          <w:rPrChange w:id="30" w:author="Author" w:date="2018-02-20T08:58:00Z">
            <w:rPr>
              <w:ins w:id="31" w:author="Author" w:date="2018-02-20T08:58:00Z"/>
              <w:highlight w:val="cyan"/>
            </w:rPr>
          </w:rPrChange>
        </w:rPr>
        <w:pPrChange w:id="32" w:author="Author" w:date="2018-02-20T08:58:00Z">
          <w:pPr>
            <w:pStyle w:val="SAPNoteHeading"/>
            <w:ind w:left="0"/>
          </w:pPr>
        </w:pPrChange>
      </w:pPr>
      <w:ins w:id="33" w:author="Author" w:date="2018-02-20T08:58:00Z">
        <w:r w:rsidRPr="00080171">
          <w:rPr>
            <w:noProof/>
            <w:rPrChange w:id="34" w:author="Author" w:date="2018-02-20T08:58:00Z">
              <w:rPr>
                <w:noProof/>
                <w:highlight w:val="cyan"/>
              </w:rPr>
            </w:rPrChange>
          </w:rPr>
          <w:drawing>
            <wp:inline distT="0" distB="0" distL="0" distR="0" wp14:anchorId="060E0494" wp14:editId="62D25A8F">
              <wp:extent cx="228600" cy="228600"/>
              <wp:effectExtent l="0" t="0" r="0" b="0"/>
              <wp:docPr id="35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80171">
          <w:rPr>
            <w:rPrChange w:id="35" w:author="Author" w:date="2018-02-20T08:58:00Z">
              <w:rPr>
                <w:highlight w:val="cyan"/>
              </w:rPr>
            </w:rPrChange>
          </w:rPr>
          <w:t> Note</w:t>
        </w:r>
      </w:ins>
    </w:p>
    <w:p w14:paraId="4A883222" w14:textId="15E678EA" w:rsidR="00080171" w:rsidRPr="00080171" w:rsidRDefault="00080171">
      <w:pPr>
        <w:spacing w:after="0"/>
        <w:ind w:left="720"/>
        <w:rPr>
          <w:ins w:id="36" w:author="Author" w:date="2018-02-20T08:58:00Z"/>
          <w:rPrChange w:id="37" w:author="Author" w:date="2018-02-20T08:58:00Z">
            <w:rPr>
              <w:ins w:id="38" w:author="Author" w:date="2018-02-20T08:58:00Z"/>
              <w:highlight w:val="cyan"/>
            </w:rPr>
          </w:rPrChange>
        </w:rPr>
        <w:pPrChange w:id="39" w:author="Author" w:date="2018-02-20T08:58:00Z">
          <w:pPr>
            <w:spacing w:after="0"/>
          </w:pPr>
        </w:pPrChange>
      </w:pPr>
      <w:ins w:id="40" w:author="Author" w:date="2018-02-20T08:58:00Z">
        <w:r w:rsidRPr="00080171">
          <w:rPr>
            <w:rPrChange w:id="41" w:author="Author" w:date="2018-02-20T08:58:00Z">
              <w:rPr>
                <w:highlight w:val="cyan"/>
              </w:rPr>
            </w:rPrChange>
          </w:rPr>
          <w:t>The document is, unless otherwise specified, valid for all countries in scope of this SAP Best Practices</w:t>
        </w:r>
      </w:ins>
      <w:ins w:id="42" w:author="Author" w:date="2018-03-01T10:36:00Z">
        <w:r w:rsidR="009F5795" w:rsidRPr="00DD6484">
          <w:t>, with country-specific details also being described</w:t>
        </w:r>
      </w:ins>
      <w:bookmarkStart w:id="43" w:name="_GoBack"/>
      <w:bookmarkEnd w:id="43"/>
      <w:ins w:id="44" w:author="Author" w:date="2018-02-20T08:58:00Z">
        <w:r w:rsidRPr="00080171">
          <w:rPr>
            <w:rPrChange w:id="45" w:author="Author" w:date="2018-02-20T08:58:00Z">
              <w:rPr>
                <w:highlight w:val="cyan"/>
              </w:rPr>
            </w:rPrChange>
          </w:rPr>
          <w:t>.</w:t>
        </w:r>
        <w:r w:rsidRPr="00080171">
          <w:rPr>
            <w:rPrChange w:id="46" w:author="Author" w:date="2018-02-20T08:58:00Z">
              <w:rPr>
                <w:highlight w:val="cyan"/>
              </w:rPr>
            </w:rPrChange>
          </w:rPr>
          <w:br/>
          <w:t>In the following, instead of spelling out the country names, we will use the two-letter code for the countries, as follows:</w:t>
        </w:r>
      </w:ins>
    </w:p>
    <w:p w14:paraId="65F82BA0" w14:textId="77777777" w:rsidR="00080171" w:rsidRPr="00080171" w:rsidRDefault="00080171">
      <w:pPr>
        <w:pStyle w:val="ListParagraph"/>
        <w:numPr>
          <w:ilvl w:val="0"/>
          <w:numId w:val="28"/>
        </w:numPr>
        <w:spacing w:before="0" w:after="120"/>
        <w:ind w:left="1080"/>
        <w:rPr>
          <w:ins w:id="47" w:author="Author" w:date="2018-02-20T08:58:00Z"/>
          <w:rPrChange w:id="48" w:author="Author" w:date="2018-02-20T08:58:00Z">
            <w:rPr>
              <w:ins w:id="49" w:author="Author" w:date="2018-02-20T08:58:00Z"/>
              <w:highlight w:val="cyan"/>
            </w:rPr>
          </w:rPrChange>
        </w:rPr>
        <w:pPrChange w:id="50" w:author="Author" w:date="2018-02-20T08:58:00Z">
          <w:pPr>
            <w:pStyle w:val="ListParagraph"/>
            <w:numPr>
              <w:numId w:val="28"/>
            </w:numPr>
            <w:spacing w:before="0" w:after="120"/>
            <w:ind w:hanging="360"/>
          </w:pPr>
        </w:pPrChange>
      </w:pPr>
      <w:ins w:id="51" w:author="Author" w:date="2018-02-20T08:58:00Z">
        <w:r w:rsidRPr="00080171">
          <w:rPr>
            <w:rPrChange w:id="52" w:author="Author" w:date="2018-02-20T08:58:00Z">
              <w:rPr>
                <w:highlight w:val="cyan"/>
              </w:rPr>
            </w:rPrChange>
          </w:rPr>
          <w:t>AE – United Arab Emirates</w:t>
        </w:r>
      </w:ins>
    </w:p>
    <w:p w14:paraId="7CAE7AD4" w14:textId="77777777" w:rsidR="00080171" w:rsidRPr="00080171" w:rsidRDefault="00080171">
      <w:pPr>
        <w:pStyle w:val="ListParagraph"/>
        <w:numPr>
          <w:ilvl w:val="0"/>
          <w:numId w:val="28"/>
        </w:numPr>
        <w:ind w:left="1080"/>
        <w:rPr>
          <w:ins w:id="53" w:author="Author" w:date="2018-02-20T08:58:00Z"/>
          <w:rPrChange w:id="54" w:author="Author" w:date="2018-02-20T08:58:00Z">
            <w:rPr>
              <w:ins w:id="55" w:author="Author" w:date="2018-02-20T08:58:00Z"/>
              <w:highlight w:val="cyan"/>
            </w:rPr>
          </w:rPrChange>
        </w:rPr>
        <w:pPrChange w:id="56" w:author="Author" w:date="2018-02-20T08:58:00Z">
          <w:pPr>
            <w:pStyle w:val="ListParagraph"/>
            <w:numPr>
              <w:numId w:val="28"/>
            </w:numPr>
            <w:ind w:hanging="360"/>
          </w:pPr>
        </w:pPrChange>
      </w:pPr>
      <w:ins w:id="57" w:author="Author" w:date="2018-02-20T08:58:00Z">
        <w:r w:rsidRPr="00080171">
          <w:rPr>
            <w:rPrChange w:id="58" w:author="Author" w:date="2018-02-20T08:58:00Z">
              <w:rPr>
                <w:highlight w:val="cyan"/>
              </w:rPr>
            </w:rPrChange>
          </w:rPr>
          <w:t>AU – Australia</w:t>
        </w:r>
      </w:ins>
    </w:p>
    <w:p w14:paraId="4CAB11D3" w14:textId="77777777" w:rsidR="00080171" w:rsidRPr="00080171" w:rsidRDefault="00080171">
      <w:pPr>
        <w:pStyle w:val="ListParagraph"/>
        <w:numPr>
          <w:ilvl w:val="0"/>
          <w:numId w:val="28"/>
        </w:numPr>
        <w:ind w:left="1080"/>
        <w:rPr>
          <w:ins w:id="59" w:author="Author" w:date="2018-02-20T08:58:00Z"/>
          <w:rPrChange w:id="60" w:author="Author" w:date="2018-02-20T08:58:00Z">
            <w:rPr>
              <w:ins w:id="61" w:author="Author" w:date="2018-02-20T08:58:00Z"/>
              <w:highlight w:val="cyan"/>
            </w:rPr>
          </w:rPrChange>
        </w:rPr>
        <w:pPrChange w:id="62" w:author="Author" w:date="2018-02-20T08:58:00Z">
          <w:pPr>
            <w:pStyle w:val="ListParagraph"/>
            <w:numPr>
              <w:numId w:val="28"/>
            </w:numPr>
            <w:ind w:hanging="360"/>
          </w:pPr>
        </w:pPrChange>
      </w:pPr>
      <w:commentRangeStart w:id="63"/>
      <w:ins w:id="64" w:author="Author" w:date="2018-02-20T08:58:00Z">
        <w:r w:rsidRPr="00080171">
          <w:rPr>
            <w:rPrChange w:id="65" w:author="Author" w:date="2018-02-20T08:58:00Z">
              <w:rPr>
                <w:highlight w:val="cyan"/>
              </w:rPr>
            </w:rPrChange>
          </w:rPr>
          <w:t>CN – China</w:t>
        </w:r>
        <w:commentRangeEnd w:id="63"/>
        <w:r w:rsidRPr="00080171">
          <w:rPr>
            <w:rStyle w:val="CommentReference"/>
          </w:rPr>
          <w:commentReference w:id="63"/>
        </w:r>
      </w:ins>
    </w:p>
    <w:p w14:paraId="59D79A67" w14:textId="77777777" w:rsidR="00080171" w:rsidRPr="00080171" w:rsidRDefault="00080171">
      <w:pPr>
        <w:pStyle w:val="ListParagraph"/>
        <w:numPr>
          <w:ilvl w:val="0"/>
          <w:numId w:val="28"/>
        </w:numPr>
        <w:ind w:left="1080"/>
        <w:rPr>
          <w:ins w:id="66" w:author="Author" w:date="2018-02-20T08:58:00Z"/>
          <w:rPrChange w:id="67" w:author="Author" w:date="2018-02-20T08:58:00Z">
            <w:rPr>
              <w:ins w:id="68" w:author="Author" w:date="2018-02-20T08:58:00Z"/>
              <w:highlight w:val="cyan"/>
            </w:rPr>
          </w:rPrChange>
        </w:rPr>
        <w:pPrChange w:id="69" w:author="Author" w:date="2018-02-20T08:58:00Z">
          <w:pPr>
            <w:pStyle w:val="ListParagraph"/>
            <w:numPr>
              <w:numId w:val="28"/>
            </w:numPr>
            <w:ind w:hanging="360"/>
          </w:pPr>
        </w:pPrChange>
      </w:pPr>
      <w:ins w:id="70" w:author="Author" w:date="2018-02-20T08:58:00Z">
        <w:r w:rsidRPr="00080171">
          <w:rPr>
            <w:rPrChange w:id="71" w:author="Author" w:date="2018-02-20T08:58:00Z">
              <w:rPr>
                <w:highlight w:val="cyan"/>
              </w:rPr>
            </w:rPrChange>
          </w:rPr>
          <w:t>DE – Germany</w:t>
        </w:r>
      </w:ins>
    </w:p>
    <w:p w14:paraId="3F4B3796" w14:textId="77777777" w:rsidR="00080171" w:rsidRPr="00080171" w:rsidRDefault="00080171">
      <w:pPr>
        <w:pStyle w:val="ListParagraph"/>
        <w:numPr>
          <w:ilvl w:val="0"/>
          <w:numId w:val="28"/>
        </w:numPr>
        <w:ind w:left="1080"/>
        <w:rPr>
          <w:ins w:id="72" w:author="Author" w:date="2018-02-20T08:58:00Z"/>
          <w:rPrChange w:id="73" w:author="Author" w:date="2018-02-20T08:58:00Z">
            <w:rPr>
              <w:ins w:id="74" w:author="Author" w:date="2018-02-20T08:58:00Z"/>
              <w:highlight w:val="cyan"/>
            </w:rPr>
          </w:rPrChange>
        </w:rPr>
        <w:pPrChange w:id="75" w:author="Author" w:date="2018-02-20T08:58:00Z">
          <w:pPr>
            <w:pStyle w:val="ListParagraph"/>
            <w:numPr>
              <w:numId w:val="28"/>
            </w:numPr>
            <w:ind w:hanging="360"/>
          </w:pPr>
        </w:pPrChange>
      </w:pPr>
      <w:ins w:id="76" w:author="Author" w:date="2018-02-20T08:58:00Z">
        <w:r w:rsidRPr="00080171">
          <w:rPr>
            <w:rPrChange w:id="77" w:author="Author" w:date="2018-02-20T08:58:00Z">
              <w:rPr>
                <w:highlight w:val="cyan"/>
              </w:rPr>
            </w:rPrChange>
          </w:rPr>
          <w:t>FR – France</w:t>
        </w:r>
      </w:ins>
    </w:p>
    <w:p w14:paraId="43A04AFC" w14:textId="77777777" w:rsidR="00080171" w:rsidRPr="00080171" w:rsidRDefault="00080171">
      <w:pPr>
        <w:pStyle w:val="ListParagraph"/>
        <w:numPr>
          <w:ilvl w:val="0"/>
          <w:numId w:val="28"/>
        </w:numPr>
        <w:ind w:left="1080"/>
        <w:rPr>
          <w:ins w:id="78" w:author="Author" w:date="2018-02-20T08:58:00Z"/>
          <w:rPrChange w:id="79" w:author="Author" w:date="2018-02-20T08:58:00Z">
            <w:rPr>
              <w:ins w:id="80" w:author="Author" w:date="2018-02-20T08:58:00Z"/>
              <w:highlight w:val="cyan"/>
            </w:rPr>
          </w:rPrChange>
        </w:rPr>
        <w:pPrChange w:id="81" w:author="Author" w:date="2018-02-20T08:58:00Z">
          <w:pPr>
            <w:pStyle w:val="ListParagraph"/>
            <w:numPr>
              <w:numId w:val="28"/>
            </w:numPr>
            <w:ind w:hanging="360"/>
          </w:pPr>
        </w:pPrChange>
      </w:pPr>
      <w:ins w:id="82" w:author="Author" w:date="2018-02-20T08:58:00Z">
        <w:r w:rsidRPr="00080171">
          <w:rPr>
            <w:rPrChange w:id="83" w:author="Author" w:date="2018-02-20T08:58:00Z">
              <w:rPr>
                <w:highlight w:val="cyan"/>
              </w:rPr>
            </w:rPrChange>
          </w:rPr>
          <w:t>GB – United Kingdom</w:t>
        </w:r>
      </w:ins>
    </w:p>
    <w:p w14:paraId="7769890C" w14:textId="77777777" w:rsidR="00080171" w:rsidRPr="00080171" w:rsidRDefault="00080171">
      <w:pPr>
        <w:pStyle w:val="ListParagraph"/>
        <w:numPr>
          <w:ilvl w:val="0"/>
          <w:numId w:val="28"/>
        </w:numPr>
        <w:ind w:left="1080"/>
        <w:rPr>
          <w:ins w:id="84" w:author="Author" w:date="2018-02-20T08:58:00Z"/>
          <w:rPrChange w:id="85" w:author="Author" w:date="2018-02-20T08:58:00Z">
            <w:rPr>
              <w:ins w:id="86" w:author="Author" w:date="2018-02-20T08:58:00Z"/>
              <w:highlight w:val="cyan"/>
            </w:rPr>
          </w:rPrChange>
        </w:rPr>
        <w:pPrChange w:id="87" w:author="Author" w:date="2018-02-20T08:58:00Z">
          <w:pPr>
            <w:pStyle w:val="ListParagraph"/>
            <w:numPr>
              <w:numId w:val="28"/>
            </w:numPr>
            <w:ind w:hanging="360"/>
          </w:pPr>
        </w:pPrChange>
      </w:pPr>
      <w:ins w:id="88" w:author="Author" w:date="2018-02-20T08:58:00Z">
        <w:r w:rsidRPr="00080171">
          <w:rPr>
            <w:rPrChange w:id="89" w:author="Author" w:date="2018-02-20T08:58:00Z">
              <w:rPr>
                <w:highlight w:val="cyan"/>
              </w:rPr>
            </w:rPrChange>
          </w:rPr>
          <w:t>SA – Kingdom of Saudi Arabia</w:t>
        </w:r>
      </w:ins>
    </w:p>
    <w:p w14:paraId="07106EB3" w14:textId="5550E79F" w:rsidR="00080171" w:rsidRPr="00080171" w:rsidRDefault="00080171">
      <w:pPr>
        <w:pStyle w:val="ListParagraph"/>
        <w:numPr>
          <w:ilvl w:val="0"/>
          <w:numId w:val="28"/>
        </w:numPr>
        <w:ind w:left="1080"/>
        <w:rPr>
          <w:ins w:id="90" w:author="Author" w:date="2018-02-20T08:58:00Z"/>
        </w:rPr>
        <w:pPrChange w:id="91" w:author="Author" w:date="2018-02-20T08:58:00Z">
          <w:pPr/>
        </w:pPrChange>
      </w:pPr>
      <w:ins w:id="92" w:author="Author" w:date="2018-02-20T08:58:00Z">
        <w:r w:rsidRPr="00080171">
          <w:rPr>
            <w:rPrChange w:id="93" w:author="Author" w:date="2018-02-20T08:58:00Z">
              <w:rPr>
                <w:highlight w:val="cyan"/>
              </w:rPr>
            </w:rPrChange>
          </w:rPr>
          <w:t>US – United States</w:t>
        </w:r>
      </w:ins>
    </w:p>
    <w:p w14:paraId="55B1FEEC" w14:textId="77777777" w:rsidR="00080171" w:rsidRDefault="00080171" w:rsidP="005F371D">
      <w:pPr>
        <w:rPr>
          <w:ins w:id="94" w:author="Author" w:date="2018-02-20T08:58:00Z"/>
        </w:rPr>
      </w:pPr>
    </w:p>
    <w:p w14:paraId="2D6BFFFF" w14:textId="605FC914" w:rsidR="005F371D" w:rsidRPr="00EB2E98" w:rsidDel="00DC39E1" w:rsidRDefault="005F371D" w:rsidP="00002278">
      <w:pPr>
        <w:pStyle w:val="SAPNoteHeading"/>
        <w:rPr>
          <w:del w:id="95" w:author="Author" w:date="2018-02-13T10:44:00Z"/>
        </w:rPr>
      </w:pPr>
      <w:del w:id="96" w:author="Author" w:date="2018-02-13T10:44:00Z">
        <w:r w:rsidRPr="00EB2E98" w:rsidDel="00DC39E1">
          <w:rPr>
            <w:noProof/>
          </w:rPr>
          <w:drawing>
            <wp:inline distT="0" distB="0" distL="0" distR="0" wp14:anchorId="47E3032E" wp14:editId="6AFDDEFD">
              <wp:extent cx="228600" cy="228600"/>
              <wp:effectExtent l="0" t="0" r="0" b="0"/>
              <wp:docPr id="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B2E98" w:rsidDel="00DC39E1">
          <w:delText> Caution</w:delText>
        </w:r>
      </w:del>
    </w:p>
    <w:p w14:paraId="2348AA09" w14:textId="43BDD17F" w:rsidR="005F371D" w:rsidRPr="00EB2E98" w:rsidDel="00DC39E1" w:rsidRDefault="005F371D" w:rsidP="00002278">
      <w:pPr>
        <w:pStyle w:val="NoteParagraph"/>
        <w:ind w:left="624"/>
        <w:rPr>
          <w:del w:id="97" w:author="Author" w:date="2018-02-13T10:44:00Z"/>
        </w:rPr>
      </w:pPr>
      <w:del w:id="98" w:author="Author" w:date="2018-02-13T10:44:00Z">
        <w:r w:rsidRPr="00EB2E98" w:rsidDel="00DC39E1">
          <w:delText xml:space="preserve">The scope item described in this test script is relevant only if your company considers </w:delText>
        </w:r>
        <w:r w:rsidR="00693FDD" w:rsidDel="00DC39E1">
          <w:delText xml:space="preserve">the </w:delText>
        </w:r>
        <w:r w:rsidRPr="00EB2E98" w:rsidDel="00DC39E1">
          <w:delText>integration between SAP SuccessFactors Employee Central and SAP SuccessFactors Employee Central Payroll!</w:delText>
        </w:r>
      </w:del>
    </w:p>
    <w:p w14:paraId="35AFF14A" w14:textId="22073BF5" w:rsidR="005F371D" w:rsidRPr="00EB2E98" w:rsidDel="00DC39E1" w:rsidRDefault="005F371D" w:rsidP="00002278">
      <w:pPr>
        <w:pStyle w:val="NoteParagraph"/>
        <w:ind w:left="624"/>
        <w:rPr>
          <w:del w:id="99" w:author="Author" w:date="2018-02-13T10:44:00Z"/>
        </w:rPr>
      </w:pPr>
      <w:del w:id="100" w:author="Author" w:date="2018-02-13T10:44:00Z">
        <w:r w:rsidRPr="00EB2E98" w:rsidDel="00DC39E1">
          <w:delText>In case the integration between SAP SuccessFactors Employee Central and SAP SuccessFactors Employee Central Payroll is not relevant for your company, you can skip this document!</w:delText>
        </w:r>
      </w:del>
    </w:p>
    <w:p w14:paraId="39C86B71" w14:textId="11494C70" w:rsidR="005F371D" w:rsidRPr="00EB2E98" w:rsidDel="00DC39E1" w:rsidRDefault="005F371D" w:rsidP="005F371D">
      <w:pPr>
        <w:pStyle w:val="NoteParagraph"/>
        <w:rPr>
          <w:del w:id="101" w:author="Author" w:date="2018-02-13T10:44:00Z"/>
        </w:rPr>
      </w:pPr>
    </w:p>
    <w:p w14:paraId="58CE936F" w14:textId="77777777" w:rsidR="005F371D" w:rsidRPr="00EB2E98" w:rsidRDefault="005F371D" w:rsidP="005F371D">
      <w:r w:rsidRPr="00EB2E98">
        <w:t>If your company has integration between SAP SuccessFactors Employee Central and SAP SuccessFactors Employee Central Payroll in place, the employee data as maintained in SAP SuccessFactors Employee Central is replicated to SAP SuccessFactors Employee Central Payroll, where it is used for payroll processing purposes. Nevertheless, in order to run a correct payroll, payroll-relevant data, like for example social insurance, needs to be maintained based on specific law requirements.</w:t>
      </w:r>
    </w:p>
    <w:p w14:paraId="07FAEACF" w14:textId="77777777" w:rsidR="005F371D" w:rsidRPr="00EB2E98" w:rsidRDefault="005F371D" w:rsidP="005F371D">
      <w:r w:rsidRPr="00EB2E98">
        <w:t>This document describes how to check in SAP SuccessFactors Employee Central Payroll the correctness of the replicated employee data from SAP SuccessFactors Employee Central. In addition, the maintenance of payroll-relevant data in SAP SuccessFactors Employee Central Payroll is described: this is done using the mash-up UI rendered into the SAP SuccessFactors Employee Central instance.</w:t>
      </w:r>
    </w:p>
    <w:p w14:paraId="1BDF6A21" w14:textId="077A7896" w:rsidR="00E64916" w:rsidRDefault="00E64916">
      <w:pPr>
        <w:pStyle w:val="SAPNoteHeading"/>
        <w:ind w:left="720"/>
        <w:rPr>
          <w:ins w:id="102" w:author="Author" w:date="2018-02-26T17:27:00Z"/>
        </w:rPr>
        <w:pPrChange w:id="103" w:author="Author" w:date="2018-02-26T17:27:00Z">
          <w:pPr>
            <w:pStyle w:val="SAPNoteHeading"/>
            <w:ind w:left="630"/>
          </w:pPr>
        </w:pPrChange>
      </w:pPr>
      <w:ins w:id="104" w:author="Author" w:date="2018-02-26T17:26:00Z">
        <w:r w:rsidRPr="00634BA7">
          <w:rPr>
            <w:noProof/>
          </w:rPr>
          <w:lastRenderedPageBreak/>
          <w:drawing>
            <wp:inline distT="0" distB="0" distL="0" distR="0" wp14:anchorId="0F3142D3" wp14:editId="6FDD5EDC">
              <wp:extent cx="228600" cy="228600"/>
              <wp:effectExtent l="0" t="0" r="0" b="0"/>
              <wp:docPr id="35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Note</w:t>
        </w:r>
      </w:ins>
    </w:p>
    <w:p w14:paraId="2F465829" w14:textId="2B0C3150" w:rsidR="00041EE8" w:rsidRPr="00F70D27" w:rsidDel="0050050F" w:rsidRDefault="00E64916">
      <w:pPr>
        <w:pStyle w:val="NoteParagraph"/>
        <w:ind w:left="720"/>
        <w:rPr>
          <w:del w:id="105" w:author="Author" w:date="2018-02-26T17:51:00Z"/>
          <w:strike/>
          <w:highlight w:val="yellow"/>
          <w:rPrChange w:id="106" w:author="Author" w:date="2018-02-26T17:51:00Z">
            <w:rPr>
              <w:del w:id="107" w:author="Author" w:date="2018-02-26T17:51:00Z"/>
            </w:rPr>
          </w:rPrChange>
        </w:rPr>
        <w:pPrChange w:id="108" w:author="Author" w:date="2018-02-26T17:51:00Z">
          <w:pPr>
            <w:pStyle w:val="SAPNoteHeading"/>
            <w:ind w:left="630"/>
          </w:pPr>
        </w:pPrChange>
      </w:pPr>
      <w:ins w:id="109" w:author="Author" w:date="2018-02-26T17:27:00Z">
        <w:r>
          <w:t xml:space="preserve">In </w:t>
        </w:r>
      </w:ins>
      <w:ins w:id="110" w:author="Author" w:date="2018-02-26T17:54:00Z">
        <w:r w:rsidR="0050050F">
          <w:t xml:space="preserve">the description within </w:t>
        </w:r>
      </w:ins>
      <w:ins w:id="111" w:author="Author" w:date="2018-02-26T17:27:00Z">
        <w:r>
          <w:t>this</w:t>
        </w:r>
      </w:ins>
      <w:ins w:id="112" w:author="Author" w:date="2018-02-26T17:29:00Z">
        <w:r>
          <w:t xml:space="preserve"> document it is considered that the </w:t>
        </w:r>
        <w:r w:rsidRPr="00F70D27">
          <w:rPr>
            <w:rStyle w:val="SAPEmphasis"/>
            <w:rPrChange w:id="113" w:author="Author" w:date="2018-02-26T17:30:00Z">
              <w:rPr/>
            </w:rPrChange>
          </w:rPr>
          <w:t>Core</w:t>
        </w:r>
        <w:r>
          <w:t xml:space="preserve"> content, </w:t>
        </w:r>
        <w:r w:rsidRPr="00F70D27">
          <w:rPr>
            <w:rStyle w:val="SAPEmphasis"/>
            <w:rPrChange w:id="114" w:author="Author" w:date="2018-02-26T17:30:00Z">
              <w:rPr/>
            </w:rPrChange>
          </w:rPr>
          <w:t>Time Off</w:t>
        </w:r>
        <w:r>
          <w:t xml:space="preserve"> content, and </w:t>
        </w:r>
        <w:r w:rsidRPr="00F70D27">
          <w:rPr>
            <w:rStyle w:val="SAPEmphasis"/>
            <w:rPrChange w:id="115" w:author="Author" w:date="2018-02-26T17:30:00Z">
              <w:rPr/>
            </w:rPrChange>
          </w:rPr>
          <w:t>Payroll Time Sheet</w:t>
        </w:r>
        <w:r>
          <w:t xml:space="preserve"> content </w:t>
        </w:r>
      </w:ins>
      <w:ins w:id="116" w:author="Author" w:date="2018-02-26T17:30:00Z">
        <w:r>
          <w:t xml:space="preserve">in the </w:t>
        </w:r>
        <w:r w:rsidRPr="00EB2E98">
          <w:t>SAP SuccessFactors Employee Central</w:t>
        </w:r>
        <w:r>
          <w:t xml:space="preserve"> </w:t>
        </w:r>
      </w:ins>
      <w:ins w:id="117" w:author="Author" w:date="2018-02-26T17:51:00Z">
        <w:r w:rsidR="00F70D27">
          <w:t xml:space="preserve">instance </w:t>
        </w:r>
      </w:ins>
      <w:ins w:id="118" w:author="Author" w:date="2018-02-26T17:29:00Z">
        <w:r>
          <w:t xml:space="preserve">have been </w:t>
        </w:r>
        <w:r w:rsidRPr="00F70D27">
          <w:rPr>
            <w:rStyle w:val="SAPEmphasis"/>
            <w:rPrChange w:id="119" w:author="Author" w:date="2018-02-26T17:30:00Z">
              <w:rPr/>
            </w:rPrChange>
          </w:rPr>
          <w:t xml:space="preserve">deployed </w:t>
        </w:r>
      </w:ins>
      <w:ins w:id="120" w:author="Author" w:date="2018-02-26T17:30:00Z">
        <w:r w:rsidRPr="00F70D27">
          <w:rPr>
            <w:rStyle w:val="SAPEmphasis"/>
            <w:rPrChange w:id="121" w:author="Author" w:date="2018-02-26T17:30:00Z">
              <w:rPr/>
            </w:rPrChange>
          </w:rPr>
          <w:t>with the SAP Best Practices</w:t>
        </w:r>
        <w:r>
          <w:t>.</w:t>
        </w:r>
      </w:ins>
      <w:ins w:id="122" w:author="Author" w:date="2018-02-26T17:56:00Z">
        <w:r w:rsidR="0050050F">
          <w:t xml:space="preserve"> Nevertheless, the procedure described is applicable also to the case in which the mentioned content has not been </w:t>
        </w:r>
      </w:ins>
      <w:ins w:id="123" w:author="Author" w:date="2018-02-26T17:57:00Z">
        <w:r w:rsidR="0050050F" w:rsidRPr="0050050F">
          <w:t>deployed with the SAP Best Practices</w:t>
        </w:r>
        <w:r w:rsidR="0050050F">
          <w:t>.</w:t>
        </w:r>
      </w:ins>
      <w:ins w:id="124" w:author="Author" w:date="2018-02-26T17:30:00Z">
        <w:del w:id="125" w:author="Author" w:date="2018-02-26T17:51:00Z">
          <w:r w:rsidDel="0050050F">
            <w:delText xml:space="preserve"> </w:delText>
          </w:r>
        </w:del>
      </w:ins>
      <w:commentRangeStart w:id="126"/>
      <w:ins w:id="127" w:author="Author" w:date="2018-02-26T17:31:00Z">
        <w:del w:id="128" w:author="Author" w:date="2018-02-26T17:51:00Z">
          <w:r w:rsidRPr="00F70D27" w:rsidDel="0050050F">
            <w:rPr>
              <w:strike/>
              <w:highlight w:val="yellow"/>
              <w:rPrChange w:id="129" w:author="Author" w:date="2018-02-26T17:51:00Z">
                <w:rPr/>
              </w:rPrChange>
            </w:rPr>
            <w:delText xml:space="preserve">Under this assumption, you can </w:delText>
          </w:r>
        </w:del>
      </w:ins>
      <w:del w:id="130" w:author="Author" w:date="2018-02-26T17:51:00Z">
        <w:r w:rsidR="00041EE8" w:rsidRPr="00F70D27" w:rsidDel="0050050F">
          <w:rPr>
            <w:strike/>
            <w:noProof/>
            <w:highlight w:val="yellow"/>
            <w:rPrChange w:id="131" w:author="Author" w:date="2018-02-26T17:51:00Z">
              <w:rPr>
                <w:noProof/>
              </w:rPr>
            </w:rPrChange>
          </w:rPr>
          <w:drawing>
            <wp:inline distT="0" distB="0" distL="0" distR="0" wp14:anchorId="38B0F5C3" wp14:editId="1CB696D0">
              <wp:extent cx="228600" cy="228600"/>
              <wp:effectExtent l="0" t="0" r="0" b="0"/>
              <wp:docPr id="1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41EE8" w:rsidRPr="00F70D27" w:rsidDel="0050050F">
          <w:rPr>
            <w:strike/>
            <w:highlight w:val="yellow"/>
            <w:rPrChange w:id="132" w:author="Author" w:date="2018-02-26T17:51:00Z">
              <w:rPr/>
            </w:rPrChange>
          </w:rPr>
          <w:delText> Recommendation</w:delText>
        </w:r>
      </w:del>
    </w:p>
    <w:p w14:paraId="11EB1BB3" w14:textId="754C5344" w:rsidR="005F371D" w:rsidRPr="00F70D27" w:rsidDel="0050050F" w:rsidRDefault="005F371D">
      <w:pPr>
        <w:pStyle w:val="NoteParagraph"/>
        <w:ind w:left="720"/>
        <w:rPr>
          <w:del w:id="133" w:author="Author" w:date="2018-02-26T17:51:00Z"/>
          <w:strike/>
          <w:highlight w:val="yellow"/>
          <w:rPrChange w:id="134" w:author="Author" w:date="2018-02-26T17:51:00Z">
            <w:rPr>
              <w:del w:id="135" w:author="Author" w:date="2018-02-26T17:51:00Z"/>
            </w:rPr>
          </w:rPrChange>
        </w:rPr>
        <w:pPrChange w:id="136" w:author="Author" w:date="2018-02-26T17:51:00Z">
          <w:pPr>
            <w:pStyle w:val="NoteParagraph"/>
            <w:ind w:left="630"/>
          </w:pPr>
        </w:pPrChange>
      </w:pPr>
      <w:del w:id="137" w:author="Author" w:date="2018-02-26T17:51:00Z">
        <w:r w:rsidRPr="00F70D27" w:rsidDel="0050050F">
          <w:rPr>
            <w:strike/>
            <w:highlight w:val="yellow"/>
            <w:rPrChange w:id="138" w:author="Author" w:date="2018-02-26T17:51:00Z">
              <w:rPr/>
            </w:rPrChange>
          </w:rPr>
          <w:delText>R</w:delText>
        </w:r>
      </w:del>
      <w:ins w:id="139" w:author="Author" w:date="2018-02-26T17:31:00Z">
        <w:del w:id="140" w:author="Author" w:date="2018-02-26T17:51:00Z">
          <w:r w:rsidR="00E64916" w:rsidRPr="00F70D27" w:rsidDel="0050050F">
            <w:rPr>
              <w:strike/>
              <w:highlight w:val="yellow"/>
              <w:rPrChange w:id="141" w:author="Author" w:date="2018-02-26T17:51:00Z">
                <w:rPr/>
              </w:rPrChange>
            </w:rPr>
            <w:delText>r</w:delText>
          </w:r>
        </w:del>
      </w:ins>
      <w:del w:id="142" w:author="Author" w:date="2018-02-26T17:51:00Z">
        <w:r w:rsidRPr="00F70D27" w:rsidDel="0050050F">
          <w:rPr>
            <w:strike/>
            <w:highlight w:val="yellow"/>
            <w:rPrChange w:id="143" w:author="Author" w:date="2018-02-26T17:51:00Z">
              <w:rPr/>
            </w:rPrChange>
          </w:rPr>
          <w:delText xml:space="preserve">efer to test script of scope item </w:delText>
        </w:r>
        <w:r w:rsidRPr="00F70D27" w:rsidDel="0050050F">
          <w:rPr>
            <w:rStyle w:val="SAPScreenElement"/>
            <w:strike/>
            <w:color w:val="auto"/>
            <w:highlight w:val="yellow"/>
            <w:rPrChange w:id="144" w:author="Author" w:date="2018-02-26T17:51:00Z">
              <w:rPr>
                <w:rStyle w:val="SAPScreenElement"/>
                <w:color w:val="auto"/>
              </w:rPr>
            </w:rPrChange>
          </w:rPr>
          <w:delText xml:space="preserve">Add New Employee / Rehire (FJ0), </w:delText>
        </w:r>
        <w:r w:rsidRPr="00F70D27" w:rsidDel="0050050F">
          <w:rPr>
            <w:strike/>
            <w:highlight w:val="yellow"/>
            <w:rPrChange w:id="145" w:author="Author" w:date="2018-02-26T17:51:00Z">
              <w:rPr/>
            </w:rPrChange>
          </w:rPr>
          <w:delText xml:space="preserve">or optionally configuration guide of building block </w:delText>
        </w:r>
        <w:r w:rsidRPr="00F70D27" w:rsidDel="0050050F">
          <w:rPr>
            <w:rStyle w:val="SAPScreenElement"/>
            <w:strike/>
            <w:color w:val="auto"/>
            <w:highlight w:val="yellow"/>
            <w:rPrChange w:id="146" w:author="Author" w:date="2018-02-26T17:51:00Z">
              <w:rPr>
                <w:rStyle w:val="SAPScreenElement"/>
                <w:color w:val="auto"/>
              </w:rPr>
            </w:rPrChange>
          </w:rPr>
          <w:delText>FK7</w:delText>
        </w:r>
        <w:r w:rsidRPr="00F70D27" w:rsidDel="0050050F">
          <w:rPr>
            <w:rStyle w:val="SAPScreenElement"/>
            <w:strike/>
            <w:color w:val="auto"/>
            <w:highlight w:val="yellow"/>
            <w:rPrChange w:id="147" w:author="Author" w:date="2018-02-26T17:51:00Z">
              <w:rPr>
                <w:rStyle w:val="SAPScreenElement"/>
                <w:color w:val="auto"/>
                <w:highlight w:val="yellow"/>
              </w:rPr>
            </w:rPrChange>
          </w:rPr>
          <w:delText>(</w:delText>
        </w:r>
        <w:r w:rsidR="00041EE8" w:rsidRPr="00F70D27" w:rsidDel="0050050F">
          <w:rPr>
            <w:rStyle w:val="SAPScreenElement"/>
            <w:strike/>
            <w:color w:val="auto"/>
            <w:highlight w:val="yellow"/>
            <w:rPrChange w:id="148" w:author="Author" w:date="2018-02-26T17:51:00Z">
              <w:rPr>
                <w:rStyle w:val="SAPScreenElement"/>
                <w:color w:val="auto"/>
                <w:highlight w:val="yellow"/>
              </w:rPr>
            </w:rPrChange>
          </w:rPr>
          <w:delText>&lt;YourCountry&gt;</w:delText>
        </w:r>
        <w:r w:rsidRPr="00F70D27" w:rsidDel="0050050F">
          <w:rPr>
            <w:rStyle w:val="SAPScreenElement"/>
            <w:strike/>
            <w:color w:val="auto"/>
            <w:highlight w:val="yellow"/>
            <w:rPrChange w:id="149" w:author="Author" w:date="2018-02-26T17:51:00Z">
              <w:rPr>
                <w:rStyle w:val="SAPScreenElement"/>
                <w:color w:val="auto"/>
                <w:highlight w:val="yellow"/>
              </w:rPr>
            </w:rPrChange>
          </w:rPr>
          <w:delText>)</w:delText>
        </w:r>
        <w:r w:rsidRPr="00F70D27" w:rsidDel="0050050F">
          <w:rPr>
            <w:strike/>
            <w:highlight w:val="yellow"/>
            <w:rPrChange w:id="150" w:author="Author" w:date="2018-02-26T17:51:00Z">
              <w:rPr>
                <w:highlight w:val="yellow"/>
              </w:rPr>
            </w:rPrChange>
          </w:rPr>
          <w:delText>,</w:delText>
        </w:r>
        <w:r w:rsidRPr="00F70D27" w:rsidDel="0050050F">
          <w:rPr>
            <w:strike/>
            <w:highlight w:val="yellow"/>
            <w:rPrChange w:id="151" w:author="Author" w:date="2018-02-26T17:51:00Z">
              <w:rPr/>
            </w:rPrChange>
          </w:rPr>
          <w:delText xml:space="preserve"> to see which fields you need to maintain</w:delText>
        </w:r>
      </w:del>
      <w:ins w:id="152" w:author="Author" w:date="2018-02-05T13:35:00Z">
        <w:del w:id="153" w:author="Author" w:date="2018-02-26T17:51:00Z">
          <w:r w:rsidR="00C94636" w:rsidRPr="00F70D27" w:rsidDel="0050050F">
            <w:rPr>
              <w:strike/>
              <w:highlight w:val="yellow"/>
              <w:rPrChange w:id="154" w:author="Author" w:date="2018-02-26T17:51:00Z">
                <w:rPr/>
              </w:rPrChange>
            </w:rPr>
            <w:delText xml:space="preserve"> in an employee’s file</w:delText>
          </w:r>
        </w:del>
      </w:ins>
      <w:del w:id="155" w:author="Author" w:date="2018-02-26T17:51:00Z">
        <w:r w:rsidRPr="00F70D27" w:rsidDel="0050050F">
          <w:rPr>
            <w:strike/>
            <w:highlight w:val="yellow"/>
            <w:rPrChange w:id="156" w:author="Author" w:date="2018-02-26T17:51:00Z">
              <w:rPr/>
            </w:rPrChange>
          </w:rPr>
          <w:delText xml:space="preserve"> in order to have a successful integration with SAP SuccessFactors Employee Central Payroll.</w:delText>
        </w:r>
      </w:del>
    </w:p>
    <w:p w14:paraId="4C6EBA14" w14:textId="4454A0FE" w:rsidR="00041EE8" w:rsidRPr="00F70D27" w:rsidDel="0050050F" w:rsidRDefault="00041EE8">
      <w:pPr>
        <w:pStyle w:val="NoteParagraph"/>
        <w:ind w:left="720"/>
        <w:rPr>
          <w:del w:id="157" w:author="Author" w:date="2018-02-26T17:51:00Z"/>
          <w:strike/>
          <w:highlight w:val="yellow"/>
          <w:rPrChange w:id="158" w:author="Author" w:date="2018-02-26T17:51:00Z">
            <w:rPr>
              <w:del w:id="159" w:author="Author" w:date="2018-02-26T17:51:00Z"/>
              <w:highlight w:val="yellow"/>
            </w:rPr>
          </w:rPrChange>
        </w:rPr>
        <w:pPrChange w:id="160" w:author="Author" w:date="2018-02-26T17:51:00Z">
          <w:pPr>
            <w:pStyle w:val="SAPNoteHeading"/>
            <w:ind w:left="1440"/>
          </w:pPr>
        </w:pPrChange>
      </w:pPr>
      <w:del w:id="161" w:author="Author" w:date="2018-02-26T17:51:00Z">
        <w:r w:rsidRPr="00F70D27" w:rsidDel="0050050F">
          <w:rPr>
            <w:strike/>
            <w:noProof/>
            <w:highlight w:val="yellow"/>
            <w:rPrChange w:id="162" w:author="Author" w:date="2018-02-26T17:51:00Z">
              <w:rPr>
                <w:noProof/>
                <w:highlight w:val="yellow"/>
              </w:rPr>
            </w:rPrChange>
          </w:rPr>
          <w:drawing>
            <wp:inline distT="0" distB="0" distL="0" distR="0" wp14:anchorId="55A355F1" wp14:editId="7624D77D">
              <wp:extent cx="228600" cy="228600"/>
              <wp:effectExtent l="0" t="0" r="0" b="0"/>
              <wp:docPr id="3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0D27" w:rsidDel="0050050F">
          <w:rPr>
            <w:strike/>
            <w:highlight w:val="yellow"/>
            <w:rPrChange w:id="163" w:author="Author" w:date="2018-02-26T17:51:00Z">
              <w:rPr>
                <w:highlight w:val="yellow"/>
              </w:rPr>
            </w:rPrChange>
          </w:rPr>
          <w:delText xml:space="preserve"> Note</w:delText>
        </w:r>
      </w:del>
    </w:p>
    <w:p w14:paraId="2DFFD922" w14:textId="15233345" w:rsidR="00041EE8" w:rsidRPr="00F70D27" w:rsidRDefault="00041EE8">
      <w:pPr>
        <w:pStyle w:val="NoteParagraph"/>
        <w:ind w:left="720"/>
        <w:rPr>
          <w:ins w:id="164" w:author="Author" w:date="2018-02-05T13:36:00Z"/>
          <w:strike/>
          <w:rPrChange w:id="165" w:author="Author" w:date="2018-02-26T17:51:00Z">
            <w:rPr>
              <w:ins w:id="166" w:author="Author" w:date="2018-02-05T13:36:00Z"/>
            </w:rPr>
          </w:rPrChange>
        </w:rPr>
        <w:pPrChange w:id="167" w:author="Author" w:date="2018-02-26T17:51:00Z">
          <w:pPr>
            <w:ind w:left="1440"/>
          </w:pPr>
        </w:pPrChange>
      </w:pPr>
      <w:del w:id="168" w:author="Author" w:date="2018-02-26T17:51:00Z">
        <w:r w:rsidRPr="00F70D27" w:rsidDel="0050050F">
          <w:rPr>
            <w:rStyle w:val="SAPScreenElement"/>
            <w:strike/>
            <w:color w:val="auto"/>
            <w:highlight w:val="yellow"/>
            <w:rPrChange w:id="169" w:author="Author" w:date="2018-02-26T17:51:00Z">
              <w:rPr>
                <w:rStyle w:val="SAPScreenElement"/>
                <w:color w:val="auto"/>
                <w:highlight w:val="yellow"/>
              </w:rPr>
            </w:rPrChange>
          </w:rPr>
          <w:delText>&lt;YourCountry&gt;</w:delText>
        </w:r>
        <w:r w:rsidRPr="00F70D27" w:rsidDel="0050050F">
          <w:rPr>
            <w:strike/>
            <w:highlight w:val="yellow"/>
            <w:rPrChange w:id="170" w:author="Author" w:date="2018-02-26T17:51:00Z">
              <w:rPr>
                <w:highlight w:val="yellow"/>
              </w:rPr>
            </w:rPrChange>
          </w:rPr>
          <w:delText xml:space="preserve"> is to be replaced by the </w:delText>
        </w:r>
        <w:r w:rsidRPr="00F70D27" w:rsidDel="0050050F">
          <w:rPr>
            <w:rStyle w:val="SAPEmphasis"/>
            <w:strike/>
            <w:highlight w:val="yellow"/>
            <w:rPrChange w:id="171" w:author="Author" w:date="2018-02-26T17:51:00Z">
              <w:rPr>
                <w:rStyle w:val="SAPEmphasis"/>
                <w:highlight w:val="yellow"/>
              </w:rPr>
            </w:rPrChange>
          </w:rPr>
          <w:delText>two-letter code</w:delText>
        </w:r>
        <w:r w:rsidRPr="00F70D27" w:rsidDel="0050050F">
          <w:rPr>
            <w:strike/>
            <w:highlight w:val="yellow"/>
            <w:rPrChange w:id="172" w:author="Author" w:date="2018-02-26T17:51:00Z">
              <w:rPr>
                <w:highlight w:val="yellow"/>
              </w:rPr>
            </w:rPrChange>
          </w:rPr>
          <w:delText xml:space="preserve"> for your respective country, for example, </w:delText>
        </w:r>
        <w:r w:rsidRPr="00F70D27" w:rsidDel="0050050F">
          <w:rPr>
            <w:rStyle w:val="SAPEmphasis"/>
            <w:strike/>
            <w:highlight w:val="yellow"/>
            <w:rPrChange w:id="173" w:author="Author" w:date="2018-02-26T17:51:00Z">
              <w:rPr>
                <w:rStyle w:val="SAPEmphasis"/>
                <w:highlight w:val="yellow"/>
              </w:rPr>
            </w:rPrChange>
          </w:rPr>
          <w:delText>AE</w:delText>
        </w:r>
        <w:r w:rsidRPr="00F70D27" w:rsidDel="0050050F">
          <w:rPr>
            <w:strike/>
            <w:highlight w:val="yellow"/>
            <w:rPrChange w:id="174" w:author="Author" w:date="2018-02-26T17:51:00Z">
              <w:rPr>
                <w:highlight w:val="yellow"/>
              </w:rPr>
            </w:rPrChange>
          </w:rPr>
          <w:delText xml:space="preserve">, </w:delText>
        </w:r>
        <w:r w:rsidRPr="00F70D27" w:rsidDel="0050050F">
          <w:rPr>
            <w:rStyle w:val="SAPEmphasis"/>
            <w:strike/>
            <w:highlight w:val="yellow"/>
            <w:rPrChange w:id="175" w:author="Author" w:date="2018-02-26T17:51:00Z">
              <w:rPr>
                <w:rStyle w:val="SAPEmphasis"/>
                <w:highlight w:val="yellow"/>
              </w:rPr>
            </w:rPrChange>
          </w:rPr>
          <w:delText>AU</w:delText>
        </w:r>
        <w:r w:rsidRPr="00F70D27" w:rsidDel="0050050F">
          <w:rPr>
            <w:strike/>
            <w:highlight w:val="yellow"/>
            <w:rPrChange w:id="176" w:author="Author" w:date="2018-02-26T17:51:00Z">
              <w:rPr>
                <w:highlight w:val="yellow"/>
              </w:rPr>
            </w:rPrChange>
          </w:rPr>
          <w:delText>, etc.</w:delText>
        </w:r>
      </w:del>
      <w:commentRangeEnd w:id="126"/>
      <w:r w:rsidR="00E64916" w:rsidRPr="00F70D27">
        <w:rPr>
          <w:rStyle w:val="CommentReference"/>
          <w:strike/>
          <w:highlight w:val="yellow"/>
          <w:rPrChange w:id="177" w:author="Author" w:date="2018-02-26T17:51:00Z">
            <w:rPr>
              <w:rStyle w:val="CommentReference"/>
            </w:rPr>
          </w:rPrChange>
        </w:rPr>
        <w:commentReference w:id="126"/>
      </w:r>
    </w:p>
    <w:p w14:paraId="3B89F15B" w14:textId="03466641" w:rsidR="00C94636" w:rsidDel="00080171" w:rsidRDefault="00C94636">
      <w:pPr>
        <w:ind w:left="850"/>
        <w:rPr>
          <w:ins w:id="178" w:author="Author" w:date="2018-02-05T13:36:00Z"/>
          <w:del w:id="179" w:author="Author" w:date="2018-02-20T08:58:00Z"/>
        </w:rPr>
        <w:pPrChange w:id="180" w:author="Author" w:date="2018-02-20T08:58:00Z">
          <w:pPr>
            <w:ind w:left="1440"/>
          </w:pPr>
        </w:pPrChange>
      </w:pPr>
      <w:bookmarkStart w:id="181" w:name="_Toc507433179"/>
      <w:bookmarkEnd w:id="181"/>
    </w:p>
    <w:p w14:paraId="5A24A5A1" w14:textId="5C200D82" w:rsidR="00C94636" w:rsidRPr="00D07FE0" w:rsidDel="00080171" w:rsidRDefault="00C94636">
      <w:pPr>
        <w:pStyle w:val="SAPNoteHeading"/>
        <w:ind w:left="850"/>
        <w:rPr>
          <w:ins w:id="182" w:author="Author" w:date="2018-02-05T13:36:00Z"/>
          <w:del w:id="183" w:author="Author" w:date="2018-02-20T08:58:00Z"/>
          <w:highlight w:val="cyan"/>
        </w:rPr>
        <w:pPrChange w:id="184" w:author="Author" w:date="2018-02-20T08:58:00Z">
          <w:pPr>
            <w:pStyle w:val="SAPNoteHeading"/>
            <w:ind w:left="0"/>
          </w:pPr>
        </w:pPrChange>
      </w:pPr>
      <w:ins w:id="185" w:author="Author" w:date="2018-02-05T13:36:00Z">
        <w:del w:id="186" w:author="Author" w:date="2018-02-20T08:58:00Z">
          <w:r w:rsidRPr="00D07FE0" w:rsidDel="00080171">
            <w:rPr>
              <w:noProof/>
              <w:highlight w:val="cyan"/>
            </w:rPr>
            <w:drawing>
              <wp:inline distT="0" distB="0" distL="0" distR="0" wp14:anchorId="286EF595" wp14:editId="43D01F88">
                <wp:extent cx="228600" cy="228600"/>
                <wp:effectExtent l="0" t="0" r="0" b="0"/>
                <wp:docPr id="35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D07FE0" w:rsidDel="00080171">
            <w:rPr>
              <w:highlight w:val="cyan"/>
            </w:rPr>
            <w:delText> Note</w:delText>
          </w:r>
          <w:bookmarkStart w:id="187" w:name="_Toc507433180"/>
          <w:bookmarkEnd w:id="187"/>
        </w:del>
      </w:ins>
    </w:p>
    <w:p w14:paraId="4AF2FD29" w14:textId="42BD11AB" w:rsidR="00C94636" w:rsidDel="00080171" w:rsidRDefault="00C94636">
      <w:pPr>
        <w:spacing w:after="0"/>
        <w:ind w:left="850"/>
        <w:rPr>
          <w:ins w:id="188" w:author="Author" w:date="2018-02-05T13:36:00Z"/>
          <w:del w:id="189" w:author="Author" w:date="2018-02-20T08:58:00Z"/>
          <w:highlight w:val="cyan"/>
        </w:rPr>
        <w:pPrChange w:id="190" w:author="Author" w:date="2018-02-20T08:58:00Z">
          <w:pPr>
            <w:spacing w:after="0"/>
          </w:pPr>
        </w:pPrChange>
      </w:pPr>
      <w:ins w:id="191" w:author="Author" w:date="2018-02-05T13:36:00Z">
        <w:del w:id="192" w:author="Author" w:date="2018-02-20T08:58:00Z">
          <w:r w:rsidRPr="00D07FE0" w:rsidDel="00080171">
            <w:rPr>
              <w:highlight w:val="cyan"/>
            </w:rPr>
            <w:delText>The document is</w:delText>
          </w:r>
          <w:r w:rsidDel="00080171">
            <w:rPr>
              <w:highlight w:val="cyan"/>
            </w:rPr>
            <w:delText xml:space="preserve">, </w:delText>
          </w:r>
          <w:r w:rsidRPr="00A15FB0" w:rsidDel="00080171">
            <w:rPr>
              <w:highlight w:val="cyan"/>
            </w:rPr>
            <w:delText>unless otherwise specified</w:delText>
          </w:r>
          <w:r w:rsidDel="00080171">
            <w:rPr>
              <w:highlight w:val="cyan"/>
            </w:rPr>
            <w:delText>,</w:delText>
          </w:r>
          <w:r w:rsidRPr="00D07FE0" w:rsidDel="00080171">
            <w:rPr>
              <w:highlight w:val="cyan"/>
            </w:rPr>
            <w:delText xml:space="preserve"> valid for all countries in scope </w:delText>
          </w:r>
          <w:r w:rsidRPr="00A15FB0" w:rsidDel="00080171">
            <w:rPr>
              <w:highlight w:val="cyan"/>
            </w:rPr>
            <w:delText>of this SAP Best Practices solution.</w:delText>
          </w:r>
          <w:r w:rsidDel="00080171">
            <w:rPr>
              <w:highlight w:val="cyan"/>
            </w:rPr>
            <w:br/>
            <w:delText xml:space="preserve">In the following, instead of spelling out the country names, we will use the </w:delText>
          </w:r>
          <w:r w:rsidRPr="00C42C14" w:rsidDel="00080171">
            <w:rPr>
              <w:highlight w:val="cyan"/>
            </w:rPr>
            <w:delText>two-letter code</w:delText>
          </w:r>
          <w:r w:rsidRPr="00CB609B" w:rsidDel="00080171">
            <w:rPr>
              <w:highlight w:val="cyan"/>
            </w:rPr>
            <w:delText xml:space="preserve"> for </w:delText>
          </w:r>
          <w:r w:rsidDel="00080171">
            <w:rPr>
              <w:highlight w:val="cyan"/>
            </w:rPr>
            <w:delText>the</w:delText>
          </w:r>
          <w:r w:rsidRPr="00CB609B" w:rsidDel="00080171">
            <w:rPr>
              <w:highlight w:val="cyan"/>
            </w:rPr>
            <w:delText xml:space="preserve"> </w:delText>
          </w:r>
          <w:r w:rsidDel="00080171">
            <w:rPr>
              <w:highlight w:val="cyan"/>
            </w:rPr>
            <w:delText>countries, as follows:</w:delText>
          </w:r>
          <w:bookmarkStart w:id="193" w:name="_Toc507433181"/>
          <w:bookmarkEnd w:id="193"/>
        </w:del>
      </w:ins>
    </w:p>
    <w:p w14:paraId="66E6E868" w14:textId="58FB9EB8" w:rsidR="00C94636" w:rsidRPr="00E75B6F" w:rsidDel="00080171" w:rsidRDefault="00C94636">
      <w:pPr>
        <w:pStyle w:val="ListParagraph"/>
        <w:spacing w:before="0" w:after="120"/>
        <w:ind w:left="850"/>
        <w:rPr>
          <w:ins w:id="194" w:author="Author" w:date="2018-02-05T13:36:00Z"/>
          <w:del w:id="195" w:author="Author" w:date="2018-02-20T08:58:00Z"/>
          <w:highlight w:val="cyan"/>
        </w:rPr>
        <w:pPrChange w:id="196" w:author="Author" w:date="2018-02-20T08:58:00Z">
          <w:pPr>
            <w:pStyle w:val="ListParagraph"/>
            <w:numPr>
              <w:numId w:val="28"/>
            </w:numPr>
            <w:spacing w:before="0" w:after="120"/>
            <w:ind w:hanging="360"/>
          </w:pPr>
        </w:pPrChange>
      </w:pPr>
      <w:ins w:id="197" w:author="Author" w:date="2018-02-05T13:36:00Z">
        <w:del w:id="198" w:author="Author" w:date="2018-02-20T08:58:00Z">
          <w:r w:rsidRPr="00E75B6F" w:rsidDel="00080171">
            <w:rPr>
              <w:highlight w:val="cyan"/>
            </w:rPr>
            <w:delText>AE – United Arab Emirates</w:delText>
          </w:r>
          <w:bookmarkStart w:id="199" w:name="_Toc507433182"/>
          <w:bookmarkEnd w:id="199"/>
        </w:del>
      </w:ins>
    </w:p>
    <w:p w14:paraId="436EC7CE" w14:textId="7E499BC4" w:rsidR="00C94636" w:rsidDel="00080171" w:rsidRDefault="00C94636">
      <w:pPr>
        <w:pStyle w:val="ListParagraph"/>
        <w:ind w:left="850"/>
        <w:rPr>
          <w:ins w:id="200" w:author="Author" w:date="2018-02-05T13:36:00Z"/>
          <w:del w:id="201" w:author="Author" w:date="2018-02-20T08:58:00Z"/>
          <w:highlight w:val="cyan"/>
        </w:rPr>
        <w:pPrChange w:id="202" w:author="Author" w:date="2018-02-20T08:58:00Z">
          <w:pPr>
            <w:pStyle w:val="ListParagraph"/>
            <w:numPr>
              <w:numId w:val="28"/>
            </w:numPr>
            <w:ind w:hanging="360"/>
          </w:pPr>
        </w:pPrChange>
      </w:pPr>
      <w:ins w:id="203" w:author="Author" w:date="2018-02-05T13:36:00Z">
        <w:del w:id="204" w:author="Author" w:date="2018-02-20T08:58:00Z">
          <w:r w:rsidDel="00080171">
            <w:rPr>
              <w:highlight w:val="cyan"/>
            </w:rPr>
            <w:delText>AU – Australia</w:delText>
          </w:r>
          <w:bookmarkStart w:id="205" w:name="_Toc507433183"/>
          <w:bookmarkEnd w:id="205"/>
        </w:del>
      </w:ins>
    </w:p>
    <w:p w14:paraId="0BF40481" w14:textId="49BBD55E" w:rsidR="00C94636" w:rsidDel="00080171" w:rsidRDefault="00C94636">
      <w:pPr>
        <w:pStyle w:val="ListParagraph"/>
        <w:ind w:left="850"/>
        <w:rPr>
          <w:ins w:id="206" w:author="Author" w:date="2018-02-05T13:36:00Z"/>
          <w:del w:id="207" w:author="Author" w:date="2018-02-20T08:58:00Z"/>
          <w:highlight w:val="cyan"/>
        </w:rPr>
        <w:pPrChange w:id="208" w:author="Author" w:date="2018-02-20T08:58:00Z">
          <w:pPr>
            <w:pStyle w:val="ListParagraph"/>
            <w:numPr>
              <w:numId w:val="28"/>
            </w:numPr>
            <w:ind w:hanging="360"/>
          </w:pPr>
        </w:pPrChange>
      </w:pPr>
      <w:commentRangeStart w:id="209"/>
      <w:ins w:id="210" w:author="Author" w:date="2018-02-05T13:36:00Z">
        <w:del w:id="211" w:author="Author" w:date="2018-02-20T08:58:00Z">
          <w:r w:rsidDel="00080171">
            <w:rPr>
              <w:highlight w:val="cyan"/>
            </w:rPr>
            <w:delText>CN – China</w:delText>
          </w:r>
        </w:del>
      </w:ins>
      <w:commentRangeEnd w:id="209"/>
      <w:del w:id="212" w:author="Author" w:date="2018-02-20T08:58:00Z">
        <w:r w:rsidR="00DC39E1" w:rsidDel="00080171">
          <w:rPr>
            <w:rStyle w:val="CommentReference"/>
          </w:rPr>
          <w:commentReference w:id="209"/>
        </w:r>
      </w:del>
      <w:bookmarkStart w:id="213" w:name="_Toc507433184"/>
      <w:bookmarkEnd w:id="213"/>
    </w:p>
    <w:p w14:paraId="2B5D7419" w14:textId="6E2B3759" w:rsidR="00C94636" w:rsidDel="00080171" w:rsidRDefault="00C94636">
      <w:pPr>
        <w:pStyle w:val="ListParagraph"/>
        <w:ind w:left="850"/>
        <w:rPr>
          <w:ins w:id="214" w:author="Author" w:date="2018-02-05T13:36:00Z"/>
          <w:del w:id="215" w:author="Author" w:date="2018-02-20T08:58:00Z"/>
          <w:highlight w:val="cyan"/>
        </w:rPr>
        <w:pPrChange w:id="216" w:author="Author" w:date="2018-02-20T08:58:00Z">
          <w:pPr>
            <w:pStyle w:val="ListParagraph"/>
            <w:numPr>
              <w:numId w:val="28"/>
            </w:numPr>
            <w:ind w:hanging="360"/>
          </w:pPr>
        </w:pPrChange>
      </w:pPr>
      <w:ins w:id="217" w:author="Author" w:date="2018-02-05T13:36:00Z">
        <w:del w:id="218" w:author="Author" w:date="2018-02-20T08:58:00Z">
          <w:r w:rsidDel="00080171">
            <w:rPr>
              <w:highlight w:val="cyan"/>
            </w:rPr>
            <w:delText>DE – Germany</w:delText>
          </w:r>
          <w:bookmarkStart w:id="219" w:name="_Toc507433185"/>
          <w:bookmarkEnd w:id="219"/>
        </w:del>
      </w:ins>
    </w:p>
    <w:p w14:paraId="3B3BB581" w14:textId="4BA3F63D" w:rsidR="00C94636" w:rsidDel="00080171" w:rsidRDefault="00C94636">
      <w:pPr>
        <w:pStyle w:val="ListParagraph"/>
        <w:ind w:left="850"/>
        <w:rPr>
          <w:ins w:id="220" w:author="Author" w:date="2018-02-05T13:36:00Z"/>
          <w:del w:id="221" w:author="Author" w:date="2018-02-20T08:58:00Z"/>
          <w:highlight w:val="cyan"/>
        </w:rPr>
        <w:pPrChange w:id="222" w:author="Author" w:date="2018-02-20T08:58:00Z">
          <w:pPr>
            <w:pStyle w:val="ListParagraph"/>
            <w:numPr>
              <w:numId w:val="28"/>
            </w:numPr>
            <w:ind w:hanging="360"/>
          </w:pPr>
        </w:pPrChange>
      </w:pPr>
      <w:ins w:id="223" w:author="Author" w:date="2018-02-05T13:36:00Z">
        <w:del w:id="224" w:author="Author" w:date="2018-02-20T08:58:00Z">
          <w:r w:rsidDel="00080171">
            <w:rPr>
              <w:highlight w:val="cyan"/>
            </w:rPr>
            <w:delText>FR – France</w:delText>
          </w:r>
          <w:bookmarkStart w:id="225" w:name="_Toc507433186"/>
          <w:bookmarkEnd w:id="225"/>
        </w:del>
      </w:ins>
    </w:p>
    <w:p w14:paraId="7CAEE835" w14:textId="321AC686" w:rsidR="00C94636" w:rsidDel="00080171" w:rsidRDefault="00C94636">
      <w:pPr>
        <w:pStyle w:val="ListParagraph"/>
        <w:ind w:left="850"/>
        <w:rPr>
          <w:ins w:id="226" w:author="Author" w:date="2018-02-05T13:36:00Z"/>
          <w:del w:id="227" w:author="Author" w:date="2018-02-20T08:58:00Z"/>
          <w:highlight w:val="cyan"/>
        </w:rPr>
        <w:pPrChange w:id="228" w:author="Author" w:date="2018-02-20T08:58:00Z">
          <w:pPr>
            <w:pStyle w:val="ListParagraph"/>
            <w:numPr>
              <w:numId w:val="28"/>
            </w:numPr>
            <w:ind w:hanging="360"/>
          </w:pPr>
        </w:pPrChange>
      </w:pPr>
      <w:ins w:id="229" w:author="Author" w:date="2018-02-05T13:36:00Z">
        <w:del w:id="230" w:author="Author" w:date="2018-02-20T08:58:00Z">
          <w:r w:rsidDel="00080171">
            <w:rPr>
              <w:highlight w:val="cyan"/>
            </w:rPr>
            <w:delText>GB – United Kingdom</w:delText>
          </w:r>
          <w:bookmarkStart w:id="231" w:name="_Toc507433187"/>
          <w:bookmarkEnd w:id="231"/>
        </w:del>
      </w:ins>
    </w:p>
    <w:p w14:paraId="5D0F2AFE" w14:textId="2D3FFBC4" w:rsidR="00C94636" w:rsidDel="00080171" w:rsidRDefault="00C94636">
      <w:pPr>
        <w:pStyle w:val="ListParagraph"/>
        <w:ind w:left="850"/>
        <w:rPr>
          <w:ins w:id="232" w:author="Author" w:date="2018-02-05T13:36:00Z"/>
          <w:del w:id="233" w:author="Author" w:date="2018-02-20T08:58:00Z"/>
          <w:highlight w:val="cyan"/>
        </w:rPr>
        <w:pPrChange w:id="234" w:author="Author" w:date="2018-02-20T08:58:00Z">
          <w:pPr>
            <w:pStyle w:val="ListParagraph"/>
            <w:numPr>
              <w:numId w:val="28"/>
            </w:numPr>
            <w:ind w:hanging="360"/>
          </w:pPr>
        </w:pPrChange>
      </w:pPr>
      <w:ins w:id="235" w:author="Author" w:date="2018-02-05T13:36:00Z">
        <w:del w:id="236" w:author="Author" w:date="2018-02-20T08:58:00Z">
          <w:r w:rsidDel="00080171">
            <w:rPr>
              <w:highlight w:val="cyan"/>
            </w:rPr>
            <w:delText>SA – Kingdom of Saudi Arabia</w:delText>
          </w:r>
          <w:bookmarkStart w:id="237" w:name="_Toc507433188"/>
          <w:bookmarkEnd w:id="237"/>
        </w:del>
      </w:ins>
    </w:p>
    <w:p w14:paraId="63452DBA" w14:textId="46F03976" w:rsidR="00C94636" w:rsidRPr="002C3ECC" w:rsidDel="00080171" w:rsidRDefault="00C94636">
      <w:pPr>
        <w:pStyle w:val="ListParagraph"/>
        <w:ind w:left="850"/>
        <w:rPr>
          <w:del w:id="238" w:author="Author" w:date="2018-02-20T08:58:00Z"/>
          <w:highlight w:val="cyan"/>
          <w:rPrChange w:id="239" w:author="Author" w:date="2018-02-05T13:36:00Z">
            <w:rPr>
              <w:del w:id="240" w:author="Author" w:date="2018-02-20T08:58:00Z"/>
            </w:rPr>
          </w:rPrChange>
        </w:rPr>
        <w:pPrChange w:id="241" w:author="Author" w:date="2018-02-20T08:58:00Z">
          <w:pPr>
            <w:ind w:left="1440"/>
          </w:pPr>
        </w:pPrChange>
      </w:pPr>
      <w:ins w:id="242" w:author="Author" w:date="2018-02-05T13:36:00Z">
        <w:del w:id="243" w:author="Author" w:date="2018-02-20T08:58:00Z">
          <w:r w:rsidDel="00080171">
            <w:rPr>
              <w:highlight w:val="cyan"/>
            </w:rPr>
            <w:delText>US – United States</w:delText>
          </w:r>
        </w:del>
      </w:ins>
      <w:bookmarkStart w:id="244" w:name="_Toc507433189"/>
      <w:bookmarkEnd w:id="244"/>
    </w:p>
    <w:p w14:paraId="0392701B" w14:textId="77777777" w:rsidR="005F371D" w:rsidRPr="00EB2E98" w:rsidRDefault="005F371D" w:rsidP="00E64916">
      <w:pPr>
        <w:pStyle w:val="Heading1"/>
      </w:pPr>
      <w:bookmarkStart w:id="245" w:name="_Toc391586490"/>
      <w:bookmarkStart w:id="246" w:name="_Toc391586864"/>
      <w:bookmarkStart w:id="247" w:name="_Toc410685015"/>
      <w:bookmarkStart w:id="248" w:name="_Toc474655410"/>
      <w:bookmarkStart w:id="249" w:name="_Toc507433190"/>
      <w:r w:rsidRPr="00EB2E98">
        <w:lastRenderedPageBreak/>
        <w:t>Prerequisites</w:t>
      </w:r>
      <w:bookmarkEnd w:id="245"/>
      <w:bookmarkEnd w:id="246"/>
      <w:bookmarkEnd w:id="247"/>
      <w:bookmarkEnd w:id="248"/>
      <w:bookmarkEnd w:id="249"/>
    </w:p>
    <w:p w14:paraId="23E379A0" w14:textId="77777777" w:rsidR="005F371D" w:rsidRPr="00EB2E98" w:rsidRDefault="005F371D" w:rsidP="005F371D">
      <w:pPr>
        <w:rPr>
          <w:rFonts w:eastAsia="SimSun"/>
        </w:rPr>
      </w:pPr>
      <w:r w:rsidRPr="00EB2E98">
        <w:t>This section summarizes all prerequisites needed to conduct the test in terms of system, user, master data, organizational data, and other test data and business conditions.</w:t>
      </w:r>
    </w:p>
    <w:p w14:paraId="68BDC358" w14:textId="77777777" w:rsidR="005F371D" w:rsidRPr="00EB2E98" w:rsidRDefault="005F371D" w:rsidP="005F371D">
      <w:pPr>
        <w:pStyle w:val="Heading2"/>
        <w:ind w:left="850" w:hanging="850"/>
      </w:pPr>
      <w:bookmarkStart w:id="250" w:name="_Toc391586492"/>
      <w:bookmarkStart w:id="251" w:name="_Toc391586866"/>
      <w:bookmarkStart w:id="252" w:name="_Toc410685016"/>
      <w:bookmarkStart w:id="253" w:name="_Toc474655411"/>
      <w:bookmarkStart w:id="254" w:name="_Toc507433191"/>
      <w:r w:rsidRPr="00EB2E98">
        <w:t>Configuration</w:t>
      </w:r>
      <w:bookmarkEnd w:id="250"/>
      <w:bookmarkEnd w:id="251"/>
      <w:bookmarkEnd w:id="252"/>
      <w:bookmarkEnd w:id="253"/>
      <w:bookmarkEnd w:id="254"/>
    </w:p>
    <w:p w14:paraId="52FBE71A" w14:textId="77777777" w:rsidR="005F371D" w:rsidRPr="00EB2E98" w:rsidRDefault="005F371D" w:rsidP="005F371D">
      <w:pPr>
        <w:rPr>
          <w:rFonts w:eastAsia="SimSun"/>
          <w:lang w:eastAsia="zh-CN"/>
        </w:rPr>
      </w:pPr>
      <w:r w:rsidRPr="00EB2E98">
        <w:t xml:space="preserve">Please ensure to follow the correct installation sequence of building blocks as specified in the </w:t>
      </w:r>
      <w:r w:rsidRPr="0020075D">
        <w:rPr>
          <w:rStyle w:val="SAPScreenElement"/>
          <w:color w:val="auto"/>
        </w:rPr>
        <w:t>Prerequisite Matrix</w:t>
      </w:r>
      <w:r w:rsidRPr="00EB2E98">
        <w:t>.</w:t>
      </w:r>
    </w:p>
    <w:p w14:paraId="24DDAC02" w14:textId="77777777" w:rsidR="005F371D" w:rsidRPr="00EB2E98" w:rsidRDefault="005F371D" w:rsidP="005F371D">
      <w:pPr>
        <w:pStyle w:val="Heading2"/>
        <w:ind w:left="850" w:hanging="850"/>
      </w:pPr>
      <w:bookmarkStart w:id="255" w:name="_Toc410685017"/>
      <w:bookmarkStart w:id="256" w:name="_Toc474655412"/>
      <w:bookmarkStart w:id="257" w:name="_Toc507433192"/>
      <w:bookmarkStart w:id="258" w:name="_Toc391586493"/>
      <w:bookmarkStart w:id="259" w:name="_Toc391586867"/>
      <w:r w:rsidRPr="00EB2E98">
        <w:t>System Access</w:t>
      </w:r>
      <w:bookmarkEnd w:id="255"/>
      <w:bookmarkEnd w:id="256"/>
      <w:bookmarkEnd w:id="257"/>
      <w:r w:rsidRPr="00EB2E98">
        <w:t xml:space="preserve"> </w:t>
      </w:r>
      <w:bookmarkEnd w:id="258"/>
      <w:bookmarkEnd w:id="259"/>
    </w:p>
    <w:p w14:paraId="671CA137" w14:textId="77777777" w:rsidR="005F371D" w:rsidRPr="00EB2E98" w:rsidRDefault="005F371D" w:rsidP="005F371D">
      <w:pPr>
        <w:rPr>
          <w:rFonts w:eastAsia="SimSun"/>
        </w:rPr>
      </w:pPr>
      <w:r w:rsidRPr="00EB2E98">
        <w:t>The test should be conducted with the following system and users:</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014"/>
        <w:gridCol w:w="4780"/>
        <w:gridCol w:w="7492"/>
      </w:tblGrid>
      <w:tr w:rsidR="005F371D" w:rsidRPr="00EB2E98" w14:paraId="0F6E3970" w14:textId="77777777" w:rsidTr="00002278">
        <w:trPr>
          <w:tblHeader/>
        </w:trPr>
        <w:tc>
          <w:tcPr>
            <w:tcW w:w="2014" w:type="dxa"/>
            <w:shd w:val="clear" w:color="auto" w:fill="999999"/>
          </w:tcPr>
          <w:p w14:paraId="5061A8AD" w14:textId="77777777" w:rsidR="005F371D" w:rsidRPr="00EB2E98" w:rsidRDefault="005F371D" w:rsidP="005F371D">
            <w:pPr>
              <w:pStyle w:val="SAPTableHeader"/>
            </w:pPr>
          </w:p>
        </w:tc>
        <w:tc>
          <w:tcPr>
            <w:tcW w:w="4780" w:type="dxa"/>
            <w:shd w:val="clear" w:color="auto" w:fill="999999"/>
            <w:hideMark/>
          </w:tcPr>
          <w:p w14:paraId="4D90CBB0" w14:textId="77777777" w:rsidR="005F371D" w:rsidRPr="00EB2E98" w:rsidRDefault="005F371D" w:rsidP="005F371D">
            <w:pPr>
              <w:pStyle w:val="SAPTableHeader"/>
            </w:pPr>
            <w:r w:rsidRPr="00EB2E98">
              <w:t>Type of Data</w:t>
            </w:r>
          </w:p>
        </w:tc>
        <w:tc>
          <w:tcPr>
            <w:tcW w:w="7492" w:type="dxa"/>
            <w:shd w:val="clear" w:color="auto" w:fill="999999"/>
            <w:hideMark/>
          </w:tcPr>
          <w:p w14:paraId="46E30CC8" w14:textId="77777777" w:rsidR="005F371D" w:rsidRPr="00EB2E98" w:rsidRDefault="005F371D" w:rsidP="005F371D">
            <w:pPr>
              <w:pStyle w:val="SAPTableHeader"/>
            </w:pPr>
            <w:r w:rsidRPr="00EB2E98">
              <w:t>Details</w:t>
            </w:r>
          </w:p>
        </w:tc>
      </w:tr>
      <w:tr w:rsidR="005F371D" w:rsidRPr="00EB2E98" w14:paraId="4D183141" w14:textId="77777777" w:rsidTr="00002278">
        <w:tc>
          <w:tcPr>
            <w:tcW w:w="2014" w:type="dxa"/>
          </w:tcPr>
          <w:p w14:paraId="129E3CEE" w14:textId="77777777" w:rsidR="005F371D" w:rsidRPr="00EB2E98" w:rsidRDefault="005F371D" w:rsidP="005F371D">
            <w:r w:rsidRPr="00EB2E98">
              <w:t>System</w:t>
            </w:r>
          </w:p>
        </w:tc>
        <w:tc>
          <w:tcPr>
            <w:tcW w:w="4780" w:type="dxa"/>
          </w:tcPr>
          <w:p w14:paraId="5B9435A0" w14:textId="77777777" w:rsidR="005F371D" w:rsidRPr="00EB2E98" w:rsidRDefault="005F371D" w:rsidP="005F371D">
            <w:r w:rsidRPr="00EB2E98">
              <w:t>SAP SuccessFactors Employee Central Payroll</w:t>
            </w:r>
          </w:p>
        </w:tc>
        <w:tc>
          <w:tcPr>
            <w:tcW w:w="7492" w:type="dxa"/>
          </w:tcPr>
          <w:p w14:paraId="5FDA19AF" w14:textId="77777777" w:rsidR="005F371D" w:rsidRPr="00EB2E98" w:rsidRDefault="005F371D" w:rsidP="005F371D">
            <w:r w:rsidRPr="00EB2E98">
              <w:t>&lt;Provide details on how to access system, e.g. system client or URL&gt;</w:t>
            </w:r>
          </w:p>
        </w:tc>
      </w:tr>
      <w:tr w:rsidR="005F371D" w:rsidRPr="00EB2E98" w14:paraId="09B338C8" w14:textId="77777777" w:rsidTr="00002278">
        <w:tc>
          <w:tcPr>
            <w:tcW w:w="2014" w:type="dxa"/>
          </w:tcPr>
          <w:p w14:paraId="34266CEC" w14:textId="77777777" w:rsidR="005F371D" w:rsidRPr="00EB2E98" w:rsidRDefault="005F371D" w:rsidP="005F371D">
            <w:r w:rsidRPr="00EB2E98">
              <w:t>Standard User</w:t>
            </w:r>
          </w:p>
        </w:tc>
        <w:tc>
          <w:tcPr>
            <w:tcW w:w="4780" w:type="dxa"/>
          </w:tcPr>
          <w:p w14:paraId="412D5933" w14:textId="77777777" w:rsidR="005F371D" w:rsidRPr="00EB2E98" w:rsidRDefault="005F371D" w:rsidP="005F371D">
            <w:r w:rsidRPr="00EB2E98">
              <w:t>HR Administrator</w:t>
            </w:r>
          </w:p>
        </w:tc>
        <w:tc>
          <w:tcPr>
            <w:tcW w:w="7492" w:type="dxa"/>
          </w:tcPr>
          <w:p w14:paraId="03C3CD9A" w14:textId="77777777" w:rsidR="005F371D" w:rsidRPr="00EB2E98" w:rsidRDefault="005F371D" w:rsidP="005F371D">
            <w:r w:rsidRPr="00EB2E98">
              <w:t>&lt;Provide Standard User Id and Password for test, if applicable&gt;</w:t>
            </w:r>
          </w:p>
        </w:tc>
      </w:tr>
      <w:tr w:rsidR="005F371D" w:rsidRPr="00EB2E98" w14:paraId="6A018B3B" w14:textId="77777777" w:rsidTr="00002278">
        <w:tc>
          <w:tcPr>
            <w:tcW w:w="2014" w:type="dxa"/>
          </w:tcPr>
          <w:p w14:paraId="3B960E19" w14:textId="77777777" w:rsidR="005F371D" w:rsidRPr="00EB2E98" w:rsidRDefault="005F371D" w:rsidP="005F371D">
            <w:r w:rsidRPr="00EB2E98">
              <w:t>System</w:t>
            </w:r>
          </w:p>
        </w:tc>
        <w:tc>
          <w:tcPr>
            <w:tcW w:w="4780" w:type="dxa"/>
          </w:tcPr>
          <w:p w14:paraId="06A7ACD4" w14:textId="77777777" w:rsidR="005F371D" w:rsidRPr="00EB2E98" w:rsidRDefault="005F371D" w:rsidP="005F371D">
            <w:r w:rsidRPr="00EB2E98">
              <w:t xml:space="preserve">SAP SuccessFactors Employee Central </w:t>
            </w:r>
          </w:p>
        </w:tc>
        <w:tc>
          <w:tcPr>
            <w:tcW w:w="7492" w:type="dxa"/>
          </w:tcPr>
          <w:p w14:paraId="699DE906" w14:textId="77777777" w:rsidR="005F371D" w:rsidRPr="00EB2E98" w:rsidRDefault="005F371D" w:rsidP="005F371D">
            <w:r w:rsidRPr="00EB2E98">
              <w:t>&lt;Provide details on how to access system, e.g. system client or URL&gt;</w:t>
            </w:r>
          </w:p>
        </w:tc>
      </w:tr>
      <w:tr w:rsidR="005F371D" w:rsidRPr="00EB2E98" w14:paraId="0AA9D8F9" w14:textId="77777777" w:rsidTr="00002278">
        <w:tc>
          <w:tcPr>
            <w:tcW w:w="2014" w:type="dxa"/>
          </w:tcPr>
          <w:p w14:paraId="58474088" w14:textId="77777777" w:rsidR="005F371D" w:rsidRPr="00EB2E98" w:rsidRDefault="005F371D" w:rsidP="005F371D">
            <w:r w:rsidRPr="00EB2E98">
              <w:t>Standard User</w:t>
            </w:r>
          </w:p>
        </w:tc>
        <w:tc>
          <w:tcPr>
            <w:tcW w:w="4780" w:type="dxa"/>
          </w:tcPr>
          <w:p w14:paraId="4083830A" w14:textId="77777777" w:rsidR="005F371D" w:rsidRPr="00EB2E98" w:rsidRDefault="005F371D" w:rsidP="005F371D">
            <w:r w:rsidRPr="00EB2E98">
              <w:t>HR Administrator</w:t>
            </w:r>
          </w:p>
        </w:tc>
        <w:tc>
          <w:tcPr>
            <w:tcW w:w="7492" w:type="dxa"/>
          </w:tcPr>
          <w:p w14:paraId="1046E41D" w14:textId="77777777" w:rsidR="005F371D" w:rsidRPr="00EB2E98" w:rsidRDefault="005F371D" w:rsidP="005F371D">
            <w:r w:rsidRPr="00EB2E98">
              <w:t>&lt;Provide Standard User Id and Password for test, if applicable&gt;</w:t>
            </w:r>
          </w:p>
        </w:tc>
      </w:tr>
      <w:tr w:rsidR="005F371D" w:rsidRPr="00EB2E98" w14:paraId="08F65177" w14:textId="77777777" w:rsidTr="00002278">
        <w:tc>
          <w:tcPr>
            <w:tcW w:w="2014" w:type="dxa"/>
          </w:tcPr>
          <w:p w14:paraId="30F570EB" w14:textId="77777777" w:rsidR="005F371D" w:rsidRPr="00EB2E98" w:rsidRDefault="005F371D" w:rsidP="005F371D">
            <w:r w:rsidRPr="00EB2E98">
              <w:t>Standard User</w:t>
            </w:r>
          </w:p>
        </w:tc>
        <w:tc>
          <w:tcPr>
            <w:tcW w:w="4780" w:type="dxa"/>
          </w:tcPr>
          <w:p w14:paraId="52F9C482" w14:textId="77777777" w:rsidR="005F371D" w:rsidRPr="00EB2E98" w:rsidRDefault="005F371D" w:rsidP="005F371D">
            <w:r w:rsidRPr="00EB2E98">
              <w:t>Administrative Super User</w:t>
            </w:r>
          </w:p>
        </w:tc>
        <w:tc>
          <w:tcPr>
            <w:tcW w:w="7492" w:type="dxa"/>
          </w:tcPr>
          <w:p w14:paraId="52F48099" w14:textId="77777777" w:rsidR="005F371D" w:rsidRPr="00EB2E98" w:rsidRDefault="005F371D" w:rsidP="005F371D">
            <w:r w:rsidRPr="00EB2E98">
              <w:t>&lt;Provide Standard User Id and Password for test, if applicable&gt;</w:t>
            </w:r>
          </w:p>
        </w:tc>
      </w:tr>
    </w:tbl>
    <w:p w14:paraId="6C9FFA93" w14:textId="77777777" w:rsidR="005F371D" w:rsidRPr="00EB2E98" w:rsidRDefault="005F371D" w:rsidP="00002278">
      <w:pPr>
        <w:pStyle w:val="SAPNoteHeading"/>
      </w:pPr>
      <w:bookmarkStart w:id="260" w:name="_Toc394394066"/>
      <w:bookmarkStart w:id="261" w:name="_Toc394394107"/>
      <w:bookmarkStart w:id="262" w:name="_Toc394394148"/>
      <w:bookmarkStart w:id="263" w:name="_Toc391586494"/>
      <w:bookmarkStart w:id="264" w:name="_Toc391586868"/>
      <w:bookmarkStart w:id="265" w:name="_Toc410685018"/>
      <w:bookmarkEnd w:id="260"/>
      <w:bookmarkEnd w:id="261"/>
      <w:bookmarkEnd w:id="262"/>
      <w:r w:rsidRPr="00EB2E98">
        <w:rPr>
          <w:noProof/>
        </w:rPr>
        <w:drawing>
          <wp:inline distT="0" distB="0" distL="0" distR="0" wp14:anchorId="7ABF08E6" wp14:editId="0DC5624F">
            <wp:extent cx="228600" cy="228600"/>
            <wp:effectExtent l="0" t="0" r="0" b="0"/>
            <wp:docPr id="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B2E98">
        <w:t> Note</w:t>
      </w:r>
    </w:p>
    <w:p w14:paraId="505CCA05" w14:textId="77777777" w:rsidR="005F371D" w:rsidRPr="00EB2E98" w:rsidRDefault="005F371D" w:rsidP="00002278">
      <w:pPr>
        <w:pStyle w:val="NoteParagraph"/>
        <w:ind w:left="624"/>
      </w:pPr>
      <w:r w:rsidRPr="00EB2E98">
        <w:t>In the following, we will use the following abbreviations for the systems:</w:t>
      </w:r>
    </w:p>
    <w:p w14:paraId="12BEFBF5" w14:textId="77777777" w:rsidR="005F371D" w:rsidRPr="00EB2E98" w:rsidRDefault="005F371D" w:rsidP="00002278">
      <w:pPr>
        <w:pStyle w:val="NoteParagraph"/>
        <w:numPr>
          <w:ilvl w:val="0"/>
          <w:numId w:val="9"/>
        </w:numPr>
        <w:ind w:left="1080" w:hanging="450"/>
        <w:rPr>
          <w:rStyle w:val="SAPTextReference"/>
          <w:rFonts w:ascii="BentonSans Book" w:hAnsi="BentonSans Book"/>
        </w:rPr>
      </w:pPr>
      <w:r w:rsidRPr="00002278">
        <w:rPr>
          <w:rStyle w:val="SAPTextReference"/>
        </w:rPr>
        <w:t>SAP</w:t>
      </w:r>
      <w:r w:rsidRPr="00EB2E98">
        <w:rPr>
          <w:rStyle w:val="SAPTextReference"/>
        </w:rPr>
        <w:t xml:space="preserve"> SuccessFactors Employee Central</w:t>
      </w:r>
      <w:r w:rsidRPr="00EB2E98">
        <w:t xml:space="preserve"> will be referenced as </w:t>
      </w:r>
      <w:r w:rsidRPr="00EB2E98">
        <w:rPr>
          <w:rStyle w:val="SAPTextReference"/>
        </w:rPr>
        <w:t>Employee Central.</w:t>
      </w:r>
    </w:p>
    <w:p w14:paraId="43D4AD30" w14:textId="77777777" w:rsidR="005F371D" w:rsidRPr="00EB2E98" w:rsidRDefault="005F371D" w:rsidP="00002278">
      <w:pPr>
        <w:pStyle w:val="NoteParagraph"/>
        <w:numPr>
          <w:ilvl w:val="0"/>
          <w:numId w:val="9"/>
        </w:numPr>
        <w:ind w:left="1080" w:hanging="450"/>
      </w:pPr>
      <w:r w:rsidRPr="00002278">
        <w:rPr>
          <w:rStyle w:val="SAPTextReference"/>
        </w:rPr>
        <w:t>SAP</w:t>
      </w:r>
      <w:r w:rsidRPr="00EB2E98">
        <w:rPr>
          <w:rStyle w:val="SAPTextReference"/>
        </w:rPr>
        <w:t xml:space="preserve"> SuccessFactors Employee Central Payroll</w:t>
      </w:r>
      <w:r w:rsidRPr="00EB2E98">
        <w:t xml:space="preserve"> will be referenced as </w:t>
      </w:r>
      <w:r w:rsidRPr="00EB2E98">
        <w:rPr>
          <w:rStyle w:val="SAPTextReference"/>
        </w:rPr>
        <w:t>Employee Central Payroll.</w:t>
      </w:r>
      <w:r w:rsidRPr="00EB2E98" w:rsidDel="001B40D0">
        <w:rPr>
          <w:rStyle w:val="SAPTextReference"/>
        </w:rPr>
        <w:t xml:space="preserve"> </w:t>
      </w:r>
    </w:p>
    <w:p w14:paraId="5104D358" w14:textId="77777777" w:rsidR="005F371D" w:rsidRPr="00EB2E98" w:rsidRDefault="005F371D" w:rsidP="005F371D">
      <w:pPr>
        <w:pStyle w:val="Heading2"/>
        <w:ind w:left="850" w:hanging="850"/>
      </w:pPr>
      <w:bookmarkStart w:id="266" w:name="_Toc474655413"/>
      <w:bookmarkStart w:id="267" w:name="_Toc507433193"/>
      <w:r w:rsidRPr="00EB2E98">
        <w:t>Roles</w:t>
      </w:r>
      <w:bookmarkEnd w:id="263"/>
      <w:bookmarkEnd w:id="264"/>
      <w:bookmarkEnd w:id="265"/>
      <w:bookmarkEnd w:id="266"/>
      <w:bookmarkEnd w:id="267"/>
    </w:p>
    <w:p w14:paraId="412CA6B1" w14:textId="77777777" w:rsidR="005F371D" w:rsidRPr="00EB2E98" w:rsidRDefault="005F371D" w:rsidP="005F371D">
      <w:pPr>
        <w:rPr>
          <w:rFonts w:eastAsia="SimSun"/>
        </w:rPr>
      </w:pPr>
      <w:r w:rsidRPr="00EB2E98">
        <w:t>For non-standard users, the following roles must be assigned in Employee Central to the system user(s) testing this scenario. The permission roles are pre-delivered</w:t>
      </w:r>
      <w:r w:rsidRPr="00EB2E98">
        <w:rPr>
          <w:rStyle w:val="SAPScreenElement"/>
        </w:rPr>
        <w:t>.</w:t>
      </w:r>
    </w:p>
    <w:tbl>
      <w:tblPr>
        <w:tblW w:w="1446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2402"/>
        <w:gridCol w:w="5130"/>
        <w:gridCol w:w="2880"/>
        <w:gridCol w:w="4050"/>
      </w:tblGrid>
      <w:tr w:rsidR="005F371D" w:rsidRPr="00EB2E98" w14:paraId="13586046" w14:textId="77777777" w:rsidTr="000C1C9F">
        <w:trPr>
          <w:tblHeader/>
        </w:trPr>
        <w:tc>
          <w:tcPr>
            <w:tcW w:w="2402" w:type="dxa"/>
            <w:shd w:val="clear" w:color="auto" w:fill="999999"/>
            <w:hideMark/>
          </w:tcPr>
          <w:p w14:paraId="6903B854" w14:textId="77777777" w:rsidR="005F371D" w:rsidRPr="00EB2E98" w:rsidRDefault="005F371D" w:rsidP="005F371D">
            <w:pPr>
              <w:pStyle w:val="SAPTableHeader"/>
            </w:pPr>
            <w:r w:rsidRPr="00EB2E98">
              <w:t>Business Role</w:t>
            </w:r>
          </w:p>
        </w:tc>
        <w:tc>
          <w:tcPr>
            <w:tcW w:w="5130" w:type="dxa"/>
            <w:shd w:val="clear" w:color="auto" w:fill="999999"/>
            <w:hideMark/>
          </w:tcPr>
          <w:p w14:paraId="4EC35B29" w14:textId="77777777" w:rsidR="005F371D" w:rsidRPr="00EB2E98" w:rsidRDefault="005F371D" w:rsidP="005F371D">
            <w:pPr>
              <w:pStyle w:val="SAPTableHeader"/>
            </w:pPr>
            <w:r w:rsidRPr="00EB2E98">
              <w:t>Permission Role</w:t>
            </w:r>
          </w:p>
        </w:tc>
        <w:tc>
          <w:tcPr>
            <w:tcW w:w="2880" w:type="dxa"/>
            <w:shd w:val="clear" w:color="auto" w:fill="999999"/>
            <w:hideMark/>
          </w:tcPr>
          <w:p w14:paraId="378D1C45" w14:textId="77777777" w:rsidR="005F371D" w:rsidRPr="00EB2E98" w:rsidRDefault="005F371D" w:rsidP="005F371D">
            <w:pPr>
              <w:pStyle w:val="SAPTableHeader"/>
            </w:pPr>
            <w:r w:rsidRPr="00EB2E98">
              <w:t>Process Step</w:t>
            </w:r>
          </w:p>
        </w:tc>
        <w:tc>
          <w:tcPr>
            <w:tcW w:w="4050" w:type="dxa"/>
            <w:shd w:val="clear" w:color="auto" w:fill="999999"/>
            <w:hideMark/>
          </w:tcPr>
          <w:p w14:paraId="3B825DE1" w14:textId="77777777" w:rsidR="005F371D" w:rsidRPr="00EB2E98" w:rsidRDefault="005F371D" w:rsidP="005F371D">
            <w:pPr>
              <w:pStyle w:val="SAPTableHeader"/>
            </w:pPr>
            <w:r w:rsidRPr="00EB2E98">
              <w:t>Sample data</w:t>
            </w:r>
          </w:p>
        </w:tc>
      </w:tr>
      <w:tr w:rsidR="005F371D" w:rsidRPr="00EB2E98" w14:paraId="4BA05CE9" w14:textId="77777777" w:rsidTr="000C1C9F">
        <w:tc>
          <w:tcPr>
            <w:tcW w:w="2402" w:type="dxa"/>
          </w:tcPr>
          <w:p w14:paraId="4072279C" w14:textId="77777777" w:rsidR="005F371D" w:rsidRPr="00EB2E98" w:rsidRDefault="005F371D" w:rsidP="005F371D">
            <w:r w:rsidRPr="00EB2E98">
              <w:t>Administrative Super User</w:t>
            </w:r>
          </w:p>
        </w:tc>
        <w:tc>
          <w:tcPr>
            <w:tcW w:w="5130" w:type="dxa"/>
          </w:tcPr>
          <w:p w14:paraId="76665EC4" w14:textId="53F9C2F9" w:rsidR="005F371D" w:rsidRPr="00EB2E98" w:rsidRDefault="005F371D" w:rsidP="005F371D">
            <w:r w:rsidRPr="008F27E1">
              <w:t>SAP BestPractices Super Admin</w:t>
            </w:r>
          </w:p>
        </w:tc>
        <w:tc>
          <w:tcPr>
            <w:tcW w:w="2880" w:type="dxa"/>
          </w:tcPr>
          <w:p w14:paraId="504E6FE6" w14:textId="77777777" w:rsidR="005F371D" w:rsidRPr="00EB2E98" w:rsidRDefault="005F371D" w:rsidP="005F371D">
            <w:r w:rsidRPr="00EB2E98">
              <w:t xml:space="preserve">Refer to chapter </w:t>
            </w:r>
            <w:r w:rsidRPr="00EB2E98">
              <w:rPr>
                <w:rStyle w:val="SAPTextReference"/>
              </w:rPr>
              <w:t>Overview Table</w:t>
            </w:r>
            <w:r w:rsidRPr="00EB2E98">
              <w:rPr>
                <w:rStyle w:val="SAPEmphasis"/>
              </w:rPr>
              <w:t xml:space="preserve"> </w:t>
            </w:r>
          </w:p>
        </w:tc>
        <w:tc>
          <w:tcPr>
            <w:tcW w:w="4050" w:type="dxa"/>
          </w:tcPr>
          <w:p w14:paraId="6C27BD91" w14:textId="77777777" w:rsidR="005F371D" w:rsidRPr="00EB2E98" w:rsidRDefault="005F371D" w:rsidP="005F371D">
            <w:r w:rsidRPr="00EB2E98">
              <w:t xml:space="preserve">Test user: </w:t>
            </w:r>
            <w:r w:rsidRPr="00EB2E98">
              <w:rPr>
                <w:rStyle w:val="SAPUserEntry"/>
              </w:rPr>
              <w:t>&lt;userid&gt;</w:t>
            </w:r>
            <w:r w:rsidRPr="00E64916">
              <w:t>;</w:t>
            </w:r>
            <w:r w:rsidRPr="00E64916">
              <w:rPr>
                <w:b/>
              </w:rPr>
              <w:t xml:space="preserve"> </w:t>
            </w:r>
            <w:r w:rsidRPr="00EB2E98">
              <w:t xml:space="preserve">Password: </w:t>
            </w:r>
            <w:r w:rsidRPr="00EB2E98">
              <w:rPr>
                <w:rStyle w:val="SAPUserEntry"/>
              </w:rPr>
              <w:t>&lt;password&gt;</w:t>
            </w:r>
          </w:p>
        </w:tc>
      </w:tr>
      <w:tr w:rsidR="005F371D" w:rsidRPr="00EB2E98" w14:paraId="6E3DE89D" w14:textId="77777777" w:rsidTr="000C1C9F">
        <w:tc>
          <w:tcPr>
            <w:tcW w:w="2402" w:type="dxa"/>
            <w:hideMark/>
          </w:tcPr>
          <w:p w14:paraId="62192C96" w14:textId="77777777" w:rsidR="005F371D" w:rsidRPr="00EB2E98" w:rsidRDefault="005F371D" w:rsidP="005F371D">
            <w:r w:rsidRPr="00EB2E98">
              <w:lastRenderedPageBreak/>
              <w:t>HR Administrator</w:t>
            </w:r>
          </w:p>
        </w:tc>
        <w:tc>
          <w:tcPr>
            <w:tcW w:w="5130" w:type="dxa"/>
            <w:hideMark/>
          </w:tcPr>
          <w:p w14:paraId="7AD05D71" w14:textId="1E3BED2F" w:rsidR="005F371D" w:rsidRPr="00EB2E98" w:rsidRDefault="005F371D" w:rsidP="005F371D">
            <w:r w:rsidRPr="00EB2E98">
              <w:t>For testing purposes</w:t>
            </w:r>
            <w:r>
              <w:t>,</w:t>
            </w:r>
            <w:r w:rsidRPr="00EB2E98">
              <w:t xml:space="preserve"> only: </w:t>
            </w:r>
            <w:r w:rsidRPr="008F27E1">
              <w:t>SAP BestPractices Super Admin</w:t>
            </w:r>
          </w:p>
        </w:tc>
        <w:tc>
          <w:tcPr>
            <w:tcW w:w="2880" w:type="dxa"/>
            <w:hideMark/>
          </w:tcPr>
          <w:p w14:paraId="269DA7EC" w14:textId="77777777" w:rsidR="005F371D" w:rsidRPr="00EB2E98" w:rsidRDefault="005F371D" w:rsidP="005F371D">
            <w:r w:rsidRPr="00EB2E98">
              <w:t xml:space="preserve">Refer to chapter </w:t>
            </w:r>
            <w:r w:rsidRPr="00EB2E98">
              <w:rPr>
                <w:rStyle w:val="SAPTextReference"/>
              </w:rPr>
              <w:t>Overview Table</w:t>
            </w:r>
            <w:r w:rsidRPr="00EB2E98">
              <w:rPr>
                <w:rStyle w:val="SAPEmphasis"/>
              </w:rPr>
              <w:t xml:space="preserve"> </w:t>
            </w:r>
          </w:p>
        </w:tc>
        <w:tc>
          <w:tcPr>
            <w:tcW w:w="4050" w:type="dxa"/>
            <w:hideMark/>
          </w:tcPr>
          <w:p w14:paraId="093FC38F" w14:textId="77777777" w:rsidR="005F371D" w:rsidRPr="00EB2E98" w:rsidRDefault="005F371D" w:rsidP="005F371D">
            <w:r w:rsidRPr="00EB2E98">
              <w:t xml:space="preserve">Test user: </w:t>
            </w:r>
            <w:r w:rsidRPr="00EB2E98">
              <w:rPr>
                <w:rStyle w:val="SAPUserEntry"/>
              </w:rPr>
              <w:t>&lt;userid&gt;</w:t>
            </w:r>
            <w:r w:rsidRPr="00E64916">
              <w:t xml:space="preserve">; </w:t>
            </w:r>
            <w:r w:rsidRPr="00EB2E98">
              <w:t xml:space="preserve">Password: </w:t>
            </w:r>
            <w:r w:rsidRPr="00EB2E98">
              <w:rPr>
                <w:rStyle w:val="SAPUserEntry"/>
              </w:rPr>
              <w:t>&lt;password&gt;</w:t>
            </w:r>
          </w:p>
        </w:tc>
      </w:tr>
    </w:tbl>
    <w:p w14:paraId="5811BA8E" w14:textId="77777777" w:rsidR="005F371D" w:rsidRPr="00EB2E98" w:rsidRDefault="005F371D" w:rsidP="005F371D">
      <w:pPr>
        <w:pStyle w:val="Heading2"/>
        <w:ind w:left="850" w:hanging="850"/>
      </w:pPr>
      <w:bookmarkStart w:id="268" w:name="_Toc394394068"/>
      <w:bookmarkStart w:id="269" w:name="_Toc394394109"/>
      <w:bookmarkStart w:id="270" w:name="_Toc394394150"/>
      <w:bookmarkStart w:id="271" w:name="_Toc394394069"/>
      <w:bookmarkStart w:id="272" w:name="_Toc394394110"/>
      <w:bookmarkStart w:id="273" w:name="_Toc394394151"/>
      <w:bookmarkStart w:id="274" w:name="_Toc391586495"/>
      <w:bookmarkStart w:id="275" w:name="_Toc391586870"/>
      <w:bookmarkStart w:id="276" w:name="_Toc410685019"/>
      <w:bookmarkStart w:id="277" w:name="_Toc474655414"/>
      <w:bookmarkStart w:id="278" w:name="_Toc507433194"/>
      <w:bookmarkEnd w:id="268"/>
      <w:bookmarkEnd w:id="269"/>
      <w:bookmarkEnd w:id="270"/>
      <w:bookmarkEnd w:id="271"/>
      <w:bookmarkEnd w:id="272"/>
      <w:bookmarkEnd w:id="273"/>
      <w:r w:rsidRPr="00EB2E98">
        <w:t>Master Data, Organizational Data, and Other Data</w:t>
      </w:r>
      <w:bookmarkEnd w:id="274"/>
      <w:bookmarkEnd w:id="275"/>
      <w:bookmarkEnd w:id="276"/>
      <w:bookmarkEnd w:id="277"/>
      <w:bookmarkEnd w:id="278"/>
    </w:p>
    <w:p w14:paraId="3B2ECC9A" w14:textId="77777777" w:rsidR="005F371D" w:rsidRPr="00EB2E98" w:rsidRDefault="005F371D" w:rsidP="005F371D">
      <w:pPr>
        <w:rPr>
          <w:rFonts w:eastAsia="SimSun"/>
        </w:rPr>
      </w:pPr>
      <w:bookmarkStart w:id="279" w:name="_Toc394394071"/>
      <w:bookmarkStart w:id="280" w:name="_Toc394394112"/>
      <w:bookmarkStart w:id="281" w:name="_Toc394394153"/>
      <w:bookmarkStart w:id="282" w:name="_Toc384797912"/>
      <w:bookmarkStart w:id="283" w:name="_Toc384797945"/>
      <w:bookmarkStart w:id="284" w:name="_Toc386109854"/>
      <w:bookmarkStart w:id="285" w:name="_Toc391586496"/>
      <w:bookmarkStart w:id="286" w:name="_Toc391586871"/>
      <w:bookmarkStart w:id="287" w:name="_Toc410685020"/>
      <w:bookmarkStart w:id="288" w:name="_Toc371939849"/>
      <w:bookmarkEnd w:id="279"/>
      <w:bookmarkEnd w:id="280"/>
      <w:bookmarkEnd w:id="281"/>
      <w:r w:rsidRPr="00EB2E98">
        <w:t>The organizational structure and master data of your company have been created in your system during implementation. The organizational structure reflects the structure of your company and includes the company, cost center and location in the system. The master data reflects employee specific data.</w:t>
      </w:r>
    </w:p>
    <w:p w14:paraId="0D6C02D2" w14:textId="77777777" w:rsidR="005F371D" w:rsidRPr="00EB2E98" w:rsidRDefault="005F371D" w:rsidP="005F371D">
      <w:pPr>
        <w:pStyle w:val="Heading2"/>
        <w:ind w:left="850" w:hanging="850"/>
      </w:pPr>
      <w:bookmarkStart w:id="289" w:name="_Toc474655415"/>
      <w:bookmarkStart w:id="290" w:name="_Toc507433195"/>
      <w:r w:rsidRPr="00EB2E98">
        <w:t>Business Conditions</w:t>
      </w:r>
      <w:bookmarkEnd w:id="282"/>
      <w:bookmarkEnd w:id="283"/>
      <w:bookmarkEnd w:id="284"/>
      <w:bookmarkEnd w:id="285"/>
      <w:bookmarkEnd w:id="286"/>
      <w:bookmarkEnd w:id="287"/>
      <w:bookmarkEnd w:id="289"/>
      <w:bookmarkEnd w:id="290"/>
    </w:p>
    <w:p w14:paraId="03B4E1B9" w14:textId="77777777" w:rsidR="005F371D" w:rsidRPr="00EB2E98" w:rsidRDefault="005F371D" w:rsidP="005F371D">
      <w:pPr>
        <w:rPr>
          <w:rFonts w:eastAsia="SimSun"/>
        </w:rPr>
      </w:pPr>
      <w:r w:rsidRPr="00EB2E98">
        <w:t xml:space="preserve">Before this scope item can be tested, the following business conditions must be met. </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332"/>
        <w:gridCol w:w="7290"/>
        <w:gridCol w:w="6664"/>
      </w:tblGrid>
      <w:tr w:rsidR="005F371D" w:rsidRPr="00EB2E98" w14:paraId="040851CB" w14:textId="77777777" w:rsidTr="0020075D">
        <w:trPr>
          <w:tblHeader/>
        </w:trPr>
        <w:tc>
          <w:tcPr>
            <w:tcW w:w="332" w:type="dxa"/>
            <w:shd w:val="clear" w:color="auto" w:fill="999999"/>
          </w:tcPr>
          <w:p w14:paraId="4D4428DC" w14:textId="77777777" w:rsidR="005F371D" w:rsidRPr="00EB2E98" w:rsidRDefault="005F371D" w:rsidP="005F371D">
            <w:pPr>
              <w:pStyle w:val="SAPTableHeader"/>
            </w:pPr>
          </w:p>
        </w:tc>
        <w:tc>
          <w:tcPr>
            <w:tcW w:w="7290" w:type="dxa"/>
            <w:shd w:val="clear" w:color="auto" w:fill="999999"/>
            <w:hideMark/>
          </w:tcPr>
          <w:p w14:paraId="4AE051AB" w14:textId="77777777" w:rsidR="005F371D" w:rsidRPr="00EB2E98" w:rsidRDefault="005F371D" w:rsidP="005F371D">
            <w:pPr>
              <w:pStyle w:val="SAPTableHeader"/>
              <w:rPr>
                <w:b/>
              </w:rPr>
            </w:pPr>
            <w:r w:rsidRPr="00EB2E98">
              <w:t>Business Condition</w:t>
            </w:r>
          </w:p>
        </w:tc>
        <w:tc>
          <w:tcPr>
            <w:tcW w:w="6664" w:type="dxa"/>
            <w:shd w:val="clear" w:color="auto" w:fill="999999"/>
            <w:hideMark/>
          </w:tcPr>
          <w:p w14:paraId="1AA9ED7B" w14:textId="77777777" w:rsidR="005F371D" w:rsidRPr="00EB2E98" w:rsidRDefault="005F371D" w:rsidP="005F371D">
            <w:pPr>
              <w:pStyle w:val="SAPTableHeader"/>
            </w:pPr>
            <w:r w:rsidRPr="00EB2E98">
              <w:t>Comment</w:t>
            </w:r>
          </w:p>
        </w:tc>
      </w:tr>
      <w:tr w:rsidR="005F371D" w:rsidRPr="00EB2E98" w14:paraId="5E382B9B" w14:textId="77777777" w:rsidTr="0020075D">
        <w:tc>
          <w:tcPr>
            <w:tcW w:w="332" w:type="dxa"/>
            <w:hideMark/>
          </w:tcPr>
          <w:p w14:paraId="4E367E82" w14:textId="77777777" w:rsidR="005F371D" w:rsidRPr="00EB2E98" w:rsidRDefault="005F371D" w:rsidP="005F371D">
            <w:r w:rsidRPr="00EB2E98">
              <w:t>1</w:t>
            </w:r>
          </w:p>
        </w:tc>
        <w:tc>
          <w:tcPr>
            <w:tcW w:w="7290" w:type="dxa"/>
            <w:hideMark/>
          </w:tcPr>
          <w:p w14:paraId="1BA0300C" w14:textId="77777777" w:rsidR="005F371D" w:rsidRPr="00EB2E98" w:rsidRDefault="005F371D" w:rsidP="005F371D">
            <w:r w:rsidRPr="00EB2E98">
              <w:rPr>
                <w:lang w:eastAsia="de-DE"/>
              </w:rPr>
              <w:t>One administrator user with the complete access to all employee views and fields must exist.</w:t>
            </w:r>
          </w:p>
        </w:tc>
        <w:tc>
          <w:tcPr>
            <w:tcW w:w="6664" w:type="dxa"/>
            <w:hideMark/>
          </w:tcPr>
          <w:p w14:paraId="6B6008A2" w14:textId="25408DBC" w:rsidR="005F371D" w:rsidRPr="00EB2E98" w:rsidRDefault="005F371D" w:rsidP="005F371D">
            <w:pPr>
              <w:rPr>
                <w:lang w:eastAsia="de-DE"/>
              </w:rPr>
            </w:pPr>
            <w:r w:rsidRPr="00EB2E98">
              <w:rPr>
                <w:lang w:eastAsia="de-DE"/>
              </w:rPr>
              <w:t xml:space="preserve">Permission </w:t>
            </w:r>
            <w:r w:rsidR="00A12CDE">
              <w:t xml:space="preserve">group </w:t>
            </w:r>
            <w:r w:rsidRPr="005F371D">
              <w:rPr>
                <w:rStyle w:val="SAPScreenElement"/>
                <w:color w:val="auto"/>
              </w:rPr>
              <w:t>SAP BestPractices Super Admin</w:t>
            </w:r>
            <w:r>
              <w:rPr>
                <w:rStyle w:val="SAPScreenElement"/>
                <w:color w:val="auto"/>
              </w:rPr>
              <w:t xml:space="preserve"> </w:t>
            </w:r>
            <w:r w:rsidRPr="00EB2E98">
              <w:rPr>
                <w:lang w:eastAsia="de-DE"/>
              </w:rPr>
              <w:t xml:space="preserve">can be used as reference. </w:t>
            </w:r>
          </w:p>
        </w:tc>
      </w:tr>
      <w:tr w:rsidR="005F371D" w:rsidRPr="00EB2E98" w14:paraId="3246F85C" w14:textId="77777777" w:rsidTr="0020075D">
        <w:tc>
          <w:tcPr>
            <w:tcW w:w="332" w:type="dxa"/>
            <w:hideMark/>
          </w:tcPr>
          <w:p w14:paraId="2BEDC3C9" w14:textId="77777777" w:rsidR="005F371D" w:rsidRPr="00EB2E98" w:rsidRDefault="005F371D" w:rsidP="005F371D">
            <w:r w:rsidRPr="00EB2E98">
              <w:t>2</w:t>
            </w:r>
          </w:p>
        </w:tc>
        <w:tc>
          <w:tcPr>
            <w:tcW w:w="7290" w:type="dxa"/>
            <w:hideMark/>
          </w:tcPr>
          <w:p w14:paraId="5B7CADC4" w14:textId="487C2B85" w:rsidR="005F371D" w:rsidRPr="00EB2E98" w:rsidRDefault="005F371D" w:rsidP="005F371D">
            <w:pPr>
              <w:rPr>
                <w:lang w:eastAsia="de-DE"/>
              </w:rPr>
            </w:pPr>
            <w:r w:rsidRPr="00EB2E98">
              <w:rPr>
                <w:lang w:eastAsia="de-DE"/>
              </w:rPr>
              <w:t xml:space="preserve">Employees must have been hired (or rehired) and already exist in the </w:t>
            </w:r>
            <w:del w:id="291" w:author="Author" w:date="2018-02-26T18:13:00Z">
              <w:r w:rsidRPr="006751E9" w:rsidDel="006751E9">
                <w:rPr>
                  <w:rStyle w:val="SAPScreenElement"/>
                  <w:color w:val="auto"/>
                  <w:rPrChange w:id="292" w:author="Author" w:date="2018-02-26T18:14:00Z">
                    <w:rPr/>
                  </w:rPrChange>
                </w:rPr>
                <w:delText xml:space="preserve">SAP SuccessFactors </w:delText>
              </w:r>
            </w:del>
            <w:r w:rsidRPr="006751E9">
              <w:rPr>
                <w:rStyle w:val="SAPScreenElement"/>
                <w:color w:val="auto"/>
                <w:rPrChange w:id="293" w:author="Author" w:date="2018-02-26T18:14:00Z">
                  <w:rPr/>
                </w:rPrChange>
              </w:rPr>
              <w:t>Employee Central</w:t>
            </w:r>
            <w:r w:rsidRPr="006751E9">
              <w:rPr>
                <w:rStyle w:val="SAPScreenElement"/>
                <w:color w:val="auto"/>
                <w:rPrChange w:id="294" w:author="Author" w:date="2018-02-26T18:14:00Z">
                  <w:rPr>
                    <w:lang w:eastAsia="de-DE"/>
                  </w:rPr>
                </w:rPrChange>
              </w:rPr>
              <w:t xml:space="preserve"> </w:t>
            </w:r>
            <w:r w:rsidRPr="00EB2E98">
              <w:rPr>
                <w:lang w:eastAsia="de-DE"/>
              </w:rPr>
              <w:t>system.</w:t>
            </w:r>
          </w:p>
        </w:tc>
        <w:tc>
          <w:tcPr>
            <w:tcW w:w="6664" w:type="dxa"/>
            <w:hideMark/>
          </w:tcPr>
          <w:p w14:paraId="59231770" w14:textId="6CD471B5" w:rsidR="005F371D" w:rsidRPr="00EB2E98" w:rsidRDefault="000C1C9F" w:rsidP="005F371D">
            <w:pPr>
              <w:rPr>
                <w:rFonts w:ascii="BentonSans Book Italic" w:hAnsi="BentonSans Book Italic"/>
              </w:rPr>
            </w:pPr>
            <w:r>
              <w:t>R</w:t>
            </w:r>
            <w:r w:rsidR="0020075D">
              <w:t>efer</w:t>
            </w:r>
            <w:r w:rsidR="0020075D">
              <w:rPr>
                <w:lang w:eastAsia="de-DE"/>
              </w:rPr>
              <w:t xml:space="preserve"> to the appropriate </w:t>
            </w:r>
            <w:ins w:id="295" w:author="Author" w:date="2018-02-13T10:45:00Z">
              <w:r w:rsidR="00DC39E1">
                <w:rPr>
                  <w:lang w:eastAsia="de-DE"/>
                </w:rPr>
                <w:t xml:space="preserve">process </w:t>
              </w:r>
            </w:ins>
            <w:r w:rsidR="0020075D">
              <w:rPr>
                <w:lang w:eastAsia="de-DE"/>
              </w:rPr>
              <w:t>step</w:t>
            </w:r>
            <w:r w:rsidR="005F371D" w:rsidRPr="00EB2E98">
              <w:rPr>
                <w:lang w:eastAsia="de-DE"/>
              </w:rPr>
              <w:t xml:space="preserve"> of scope item </w:t>
            </w:r>
            <w:r w:rsidR="005F371D" w:rsidRPr="00EB2E98">
              <w:rPr>
                <w:rStyle w:val="SAPScreenElement"/>
                <w:color w:val="auto"/>
              </w:rPr>
              <w:t>Add New Employee / Rehire (FJ0).</w:t>
            </w:r>
          </w:p>
        </w:tc>
        <w:bookmarkEnd w:id="288"/>
      </w:tr>
      <w:tr w:rsidR="005F371D" w:rsidRPr="00EB2E98" w14:paraId="094606CA" w14:textId="77777777" w:rsidTr="0020075D">
        <w:tc>
          <w:tcPr>
            <w:tcW w:w="332" w:type="dxa"/>
          </w:tcPr>
          <w:p w14:paraId="67B29EA3" w14:textId="77777777" w:rsidR="005F371D" w:rsidRPr="00EB2E98" w:rsidRDefault="005F371D" w:rsidP="005F371D">
            <w:commentRangeStart w:id="296"/>
            <w:commentRangeStart w:id="297"/>
            <w:r w:rsidRPr="00EB2E98">
              <w:t>3</w:t>
            </w:r>
          </w:p>
        </w:tc>
        <w:tc>
          <w:tcPr>
            <w:tcW w:w="7290" w:type="dxa"/>
          </w:tcPr>
          <w:p w14:paraId="4A7CBC6A" w14:textId="32375D00" w:rsidR="005F371D" w:rsidRPr="00EB2E98" w:rsidRDefault="005F371D" w:rsidP="005F371D">
            <w:r w:rsidRPr="00EB2E98">
              <w:t xml:space="preserve">If appropriate, other actions, like change in pay, transfer, and so on, have been executed in the </w:t>
            </w:r>
            <w:del w:id="298" w:author="Author" w:date="2018-02-26T18:14:00Z">
              <w:r w:rsidRPr="006751E9" w:rsidDel="006751E9">
                <w:rPr>
                  <w:rStyle w:val="SAPScreenElement"/>
                  <w:color w:val="auto"/>
                  <w:rPrChange w:id="299" w:author="Author" w:date="2018-02-26T18:14:00Z">
                    <w:rPr/>
                  </w:rPrChange>
                </w:rPr>
                <w:delText xml:space="preserve">SAP SuccessFactors </w:delText>
              </w:r>
            </w:del>
            <w:r w:rsidRPr="006751E9">
              <w:rPr>
                <w:rStyle w:val="SAPScreenElement"/>
                <w:color w:val="auto"/>
                <w:rPrChange w:id="300" w:author="Author" w:date="2018-02-26T18:14:00Z">
                  <w:rPr/>
                </w:rPrChange>
              </w:rPr>
              <w:t>Employee Central</w:t>
            </w:r>
            <w:r w:rsidRPr="00EB2E98">
              <w:t xml:space="preserve"> system.</w:t>
            </w:r>
          </w:p>
        </w:tc>
        <w:tc>
          <w:tcPr>
            <w:tcW w:w="6664" w:type="dxa"/>
          </w:tcPr>
          <w:p w14:paraId="2E55093F" w14:textId="4C80D83C" w:rsidR="005F371D" w:rsidRPr="00EB2E98" w:rsidRDefault="005F371D" w:rsidP="005F371D">
            <w:r w:rsidRPr="00EB2E98">
              <w:rPr>
                <w:lang w:eastAsia="de-DE"/>
              </w:rPr>
              <w:t xml:space="preserve">Refer to the appropriate </w:t>
            </w:r>
            <w:ins w:id="301" w:author="Author" w:date="2018-02-13T10:46:00Z">
              <w:r w:rsidR="00DC39E1">
                <w:t>process</w:t>
              </w:r>
              <w:r w:rsidR="00DC39E1" w:rsidRPr="00EB2E98">
                <w:t xml:space="preserve"> </w:t>
              </w:r>
            </w:ins>
            <w:r w:rsidRPr="00EB2E98">
              <w:rPr>
                <w:lang w:eastAsia="de-DE"/>
              </w:rPr>
              <w:t xml:space="preserve">steps </w:t>
            </w:r>
            <w:r w:rsidRPr="00EB2E98">
              <w:t xml:space="preserve">described in test scripts: </w:t>
            </w:r>
          </w:p>
          <w:p w14:paraId="0F508E75" w14:textId="77777777" w:rsidR="005F371D" w:rsidRPr="00EB2E98" w:rsidRDefault="005F371D" w:rsidP="00F37D62">
            <w:pPr>
              <w:numPr>
                <w:ilvl w:val="0"/>
                <w:numId w:val="14"/>
              </w:numPr>
              <w:ind w:left="162" w:hanging="162"/>
              <w:rPr>
                <w:rStyle w:val="SAPTextReference"/>
              </w:rPr>
            </w:pPr>
            <w:r w:rsidRPr="00EB2E98">
              <w:rPr>
                <w:rStyle w:val="SAPTextReference"/>
              </w:rPr>
              <w:t>Take Action: Job Change/Transfer/Pay Rate Change (FJ1)</w:t>
            </w:r>
          </w:p>
          <w:p w14:paraId="2075C671" w14:textId="77777777" w:rsidR="005F371D" w:rsidRPr="00EB2E98" w:rsidRDefault="005F371D" w:rsidP="00F37D62">
            <w:pPr>
              <w:numPr>
                <w:ilvl w:val="0"/>
                <w:numId w:val="14"/>
              </w:numPr>
              <w:ind w:left="162" w:hanging="162"/>
              <w:rPr>
                <w:rStyle w:val="SAPTextReference"/>
              </w:rPr>
            </w:pPr>
            <w:r w:rsidRPr="00EB2E98">
              <w:rPr>
                <w:rStyle w:val="SAPTextReference"/>
              </w:rPr>
              <w:t>Take Action: Promotion/Demotion (FJ2)</w:t>
            </w:r>
          </w:p>
          <w:p w14:paraId="614AAFC5" w14:textId="77777777" w:rsidR="005F371D" w:rsidRPr="00EB2E98" w:rsidRDefault="005F371D" w:rsidP="00F37D62">
            <w:pPr>
              <w:numPr>
                <w:ilvl w:val="0"/>
                <w:numId w:val="14"/>
              </w:numPr>
              <w:ind w:left="162" w:hanging="162"/>
            </w:pPr>
            <w:r w:rsidRPr="00EB2E98">
              <w:rPr>
                <w:rStyle w:val="SAPTextReference"/>
              </w:rPr>
              <w:t>Take Action: Termination (FJ3)</w:t>
            </w:r>
          </w:p>
        </w:tc>
      </w:tr>
      <w:tr w:rsidR="005F371D" w:rsidRPr="00EB2E98" w14:paraId="22DBE1F9" w14:textId="77777777" w:rsidTr="0020075D">
        <w:tc>
          <w:tcPr>
            <w:tcW w:w="332" w:type="dxa"/>
          </w:tcPr>
          <w:p w14:paraId="5E7F2E46" w14:textId="77777777" w:rsidR="005F371D" w:rsidRPr="00EB2E98" w:rsidRDefault="005F371D" w:rsidP="005F371D">
            <w:r w:rsidRPr="00EB2E98">
              <w:t>4</w:t>
            </w:r>
          </w:p>
        </w:tc>
        <w:tc>
          <w:tcPr>
            <w:tcW w:w="7290" w:type="dxa"/>
          </w:tcPr>
          <w:p w14:paraId="501F2ACA" w14:textId="77777777" w:rsidR="005F371D" w:rsidRPr="00EB2E98" w:rsidRDefault="005F371D" w:rsidP="005F371D">
            <w:r w:rsidRPr="00EB2E98">
              <w:t>If appropriate, other replication-relevant data has been maintained for the employees.</w:t>
            </w:r>
          </w:p>
        </w:tc>
        <w:tc>
          <w:tcPr>
            <w:tcW w:w="6664" w:type="dxa"/>
          </w:tcPr>
          <w:p w14:paraId="56B96EC8" w14:textId="77777777" w:rsidR="005F371D" w:rsidRPr="00EB2E98" w:rsidRDefault="005F371D" w:rsidP="005F371D">
            <w:r w:rsidRPr="00EB2E98">
              <w:rPr>
                <w:lang w:eastAsia="de-DE"/>
              </w:rPr>
              <w:t xml:space="preserve">Refer to the appropriate steps </w:t>
            </w:r>
            <w:r w:rsidRPr="00EB2E98">
              <w:t xml:space="preserve">of scope item </w:t>
            </w:r>
            <w:r w:rsidRPr="00EB2E98">
              <w:rPr>
                <w:rStyle w:val="SAPTextReference"/>
              </w:rPr>
              <w:t>Data Change Employee File (FJ5).</w:t>
            </w:r>
          </w:p>
        </w:tc>
      </w:tr>
      <w:tr w:rsidR="005F371D" w:rsidRPr="00EB2E98" w14:paraId="7BBB0129" w14:textId="77777777" w:rsidTr="0020075D">
        <w:tc>
          <w:tcPr>
            <w:tcW w:w="332" w:type="dxa"/>
          </w:tcPr>
          <w:p w14:paraId="6878D5D6" w14:textId="77777777" w:rsidR="005F371D" w:rsidRPr="00EB2E98" w:rsidRDefault="005F371D" w:rsidP="005F371D">
            <w:r w:rsidRPr="00EB2E98">
              <w:t>5</w:t>
            </w:r>
          </w:p>
        </w:tc>
        <w:tc>
          <w:tcPr>
            <w:tcW w:w="7290" w:type="dxa"/>
          </w:tcPr>
          <w:p w14:paraId="7EB05E69" w14:textId="77777777" w:rsidR="005F371D" w:rsidRPr="00EB2E98" w:rsidRDefault="005F371D" w:rsidP="005F371D">
            <w:r w:rsidRPr="00EB2E98">
              <w:t>All time off relevant data for the employees have been maintained.</w:t>
            </w:r>
          </w:p>
        </w:tc>
        <w:tc>
          <w:tcPr>
            <w:tcW w:w="6664" w:type="dxa"/>
          </w:tcPr>
          <w:p w14:paraId="4F22E305" w14:textId="6F7C0EAE" w:rsidR="005F371D" w:rsidRPr="00EB2E98" w:rsidRDefault="005F371D" w:rsidP="005F371D">
            <w:r w:rsidRPr="00EB2E98">
              <w:t>Refer to the appropriate</w:t>
            </w:r>
            <w:ins w:id="302" w:author="Author" w:date="2018-02-13T10:46:00Z">
              <w:r w:rsidR="00DC39E1">
                <w:t xml:space="preserve"> process</w:t>
              </w:r>
            </w:ins>
            <w:r w:rsidRPr="00EB2E98">
              <w:t xml:space="preserve"> steps described in one of the test scripts: </w:t>
            </w:r>
          </w:p>
          <w:p w14:paraId="086C20D8" w14:textId="751F653A" w:rsidR="005F371D" w:rsidRDefault="005F371D" w:rsidP="005F371D">
            <w:pPr>
              <w:pStyle w:val="ListBullet"/>
              <w:ind w:left="162" w:hanging="180"/>
            </w:pPr>
            <w:r w:rsidRPr="00EB2E98">
              <w:rPr>
                <w:rStyle w:val="SAPTextReference"/>
              </w:rPr>
              <w:t xml:space="preserve">Request and Manage Time Off (FJ7) - </w:t>
            </w:r>
            <w:r w:rsidRPr="00EB2E98">
              <w:t xml:space="preserve">in case the </w:t>
            </w:r>
            <w:r w:rsidRPr="00EB2E98">
              <w:rPr>
                <w:rStyle w:val="SAPEmphasis"/>
              </w:rPr>
              <w:t>Time Off</w:t>
            </w:r>
            <w:r w:rsidRPr="00EB2E98">
              <w:t xml:space="preserve"> module</w:t>
            </w:r>
            <w:r w:rsidRPr="00EB2E98" w:rsidDel="00A2445D">
              <w:t xml:space="preserve"> </w:t>
            </w:r>
            <w:r w:rsidR="005A2975" w:rsidRPr="00CA3FA6">
              <w:t>has been implemented</w:t>
            </w:r>
            <w:r w:rsidR="005A2975">
              <w:t xml:space="preserve"> </w:t>
            </w:r>
            <w:r w:rsidRPr="00EB2E98">
              <w:t>in the</w:t>
            </w:r>
            <w:r w:rsidRPr="00EB2E98">
              <w:rPr>
                <w:rStyle w:val="SAPEmphasis"/>
              </w:rPr>
              <w:t xml:space="preserve"> </w:t>
            </w:r>
            <w:del w:id="303" w:author="Author" w:date="2018-02-26T18:14:00Z">
              <w:r w:rsidRPr="00EB2E98" w:rsidDel="006751E9">
                <w:rPr>
                  <w:rStyle w:val="SAPEmphasis"/>
                </w:rPr>
                <w:delText xml:space="preserve">SAP SuccessFactors </w:delText>
              </w:r>
            </w:del>
            <w:r w:rsidRPr="00EB2E98">
              <w:rPr>
                <w:rStyle w:val="SAPEmphasis"/>
              </w:rPr>
              <w:t xml:space="preserve">Employee Central </w:t>
            </w:r>
            <w:r w:rsidRPr="00EB2E98">
              <w:t xml:space="preserve">instance and </w:t>
            </w:r>
            <w:r w:rsidR="00EE1718">
              <w:t xml:space="preserve">this module </w:t>
            </w:r>
            <w:r w:rsidRPr="00EB2E98">
              <w:t xml:space="preserve">is integrated with the </w:t>
            </w:r>
            <w:del w:id="304" w:author="Author" w:date="2018-02-26T18:14:00Z">
              <w:r w:rsidRPr="006751E9" w:rsidDel="006751E9">
                <w:rPr>
                  <w:rStyle w:val="SAPEmphasis"/>
                  <w:rPrChange w:id="305" w:author="Author" w:date="2018-02-26T18:14:00Z">
                    <w:rPr/>
                  </w:rPrChange>
                </w:rPr>
                <w:delText xml:space="preserve">SAP SuccessFactors </w:delText>
              </w:r>
            </w:del>
            <w:r w:rsidRPr="006751E9">
              <w:rPr>
                <w:rStyle w:val="SAPEmphasis"/>
                <w:rPrChange w:id="306" w:author="Author" w:date="2018-02-26T18:14:00Z">
                  <w:rPr/>
                </w:rPrChange>
              </w:rPr>
              <w:t>Employee Central Payroll</w:t>
            </w:r>
            <w:r w:rsidRPr="00EB2E98">
              <w:t xml:space="preserve"> system</w:t>
            </w:r>
          </w:p>
          <w:p w14:paraId="54B74D9D" w14:textId="77777777" w:rsidR="00CB71F5" w:rsidRPr="0031577F" w:rsidRDefault="00CB71F5" w:rsidP="00CB71F5">
            <w:pPr>
              <w:pStyle w:val="SAPNoteHeading"/>
              <w:ind w:left="426"/>
              <w:rPr>
                <w:highlight w:val="yellow"/>
              </w:rPr>
            </w:pPr>
            <w:r w:rsidRPr="0031577F">
              <w:rPr>
                <w:noProof/>
                <w:highlight w:val="yellow"/>
              </w:rPr>
              <w:drawing>
                <wp:inline distT="0" distB="0" distL="0" distR="0" wp14:anchorId="27D43EC6" wp14:editId="1478FB70">
                  <wp:extent cx="228600" cy="228600"/>
                  <wp:effectExtent l="0" t="0" r="0" b="0"/>
                  <wp:docPr id="3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1577F">
              <w:rPr>
                <w:highlight w:val="yellow"/>
              </w:rPr>
              <w:t> Caution</w:t>
            </w:r>
          </w:p>
          <w:p w14:paraId="021562E9" w14:textId="5C7D4364" w:rsidR="00CB71F5" w:rsidRPr="00EB2E98" w:rsidRDefault="00CB71F5" w:rsidP="00CB71F5">
            <w:pPr>
              <w:pStyle w:val="ListBullet"/>
              <w:numPr>
                <w:ilvl w:val="0"/>
                <w:numId w:val="0"/>
              </w:numPr>
              <w:ind w:left="426"/>
            </w:pPr>
            <w:r w:rsidRPr="00EB2E98">
              <w:rPr>
                <w:rStyle w:val="SAPTextReference"/>
              </w:rPr>
              <w:t xml:space="preserve">Request and Manage Time Off (FJ7) </w:t>
            </w:r>
            <w:r w:rsidRPr="0031577F">
              <w:rPr>
                <w:highlight w:val="yellow"/>
              </w:rPr>
              <w:t>is not in</w:t>
            </w:r>
            <w:r>
              <w:rPr>
                <w:highlight w:val="yellow"/>
              </w:rPr>
              <w:t xml:space="preserve"> scope for the following country</w:t>
            </w:r>
            <w:r w:rsidRPr="0031577F">
              <w:rPr>
                <w:highlight w:val="yellow"/>
              </w:rPr>
              <w:t xml:space="preserve">: </w:t>
            </w:r>
            <w:commentRangeStart w:id="307"/>
            <w:r w:rsidRPr="00CB71F5">
              <w:rPr>
                <w:b/>
                <w:highlight w:val="yellow"/>
              </w:rPr>
              <w:t>CN</w:t>
            </w:r>
            <w:commentRangeEnd w:id="307"/>
            <w:r>
              <w:rPr>
                <w:rStyle w:val="CommentReference"/>
              </w:rPr>
              <w:commentReference w:id="307"/>
            </w:r>
            <w:r w:rsidRPr="0031577F">
              <w:rPr>
                <w:highlight w:val="yellow"/>
              </w:rPr>
              <w:t>.</w:t>
            </w:r>
          </w:p>
          <w:p w14:paraId="00912773" w14:textId="72187347" w:rsidR="005F371D" w:rsidRDefault="005F371D" w:rsidP="0031577F">
            <w:pPr>
              <w:pStyle w:val="ListBullet"/>
              <w:ind w:left="162" w:hanging="180"/>
            </w:pPr>
            <w:r w:rsidRPr="00EB2E98">
              <w:rPr>
                <w:rStyle w:val="SAPTextReference"/>
              </w:rPr>
              <w:t xml:space="preserve">Manage Leave Of Absence (10B) - </w:t>
            </w:r>
            <w:r w:rsidRPr="00EB2E98">
              <w:t xml:space="preserve">in case the </w:t>
            </w:r>
            <w:r w:rsidRPr="00EB2E98">
              <w:rPr>
                <w:rStyle w:val="SAPEmphasis"/>
              </w:rPr>
              <w:t>Time Off for Leave of Absence Only</w:t>
            </w:r>
            <w:r w:rsidRPr="00EB2E98">
              <w:t xml:space="preserve"> module </w:t>
            </w:r>
            <w:r w:rsidR="005A2975" w:rsidRPr="00CA3FA6">
              <w:t>has been implemented</w:t>
            </w:r>
            <w:r w:rsidR="005A2975">
              <w:t xml:space="preserve"> </w:t>
            </w:r>
            <w:r w:rsidRPr="00EB2E98">
              <w:t>in the</w:t>
            </w:r>
            <w:r w:rsidRPr="00EB2E98">
              <w:rPr>
                <w:rStyle w:val="SAPEmphasis"/>
              </w:rPr>
              <w:t xml:space="preserve"> </w:t>
            </w:r>
            <w:del w:id="308" w:author="Author" w:date="2018-02-26T18:14:00Z">
              <w:r w:rsidRPr="00EB2E98" w:rsidDel="006751E9">
                <w:rPr>
                  <w:rStyle w:val="SAPEmphasis"/>
                </w:rPr>
                <w:delText xml:space="preserve">SAP SuccessFactors </w:delText>
              </w:r>
            </w:del>
            <w:r w:rsidRPr="00EB2E98">
              <w:rPr>
                <w:rStyle w:val="SAPEmphasis"/>
              </w:rPr>
              <w:t xml:space="preserve">Employee Central </w:t>
            </w:r>
            <w:r w:rsidRPr="00EB2E98">
              <w:lastRenderedPageBreak/>
              <w:t xml:space="preserve">instance and </w:t>
            </w:r>
            <w:r w:rsidR="00EE1718">
              <w:t xml:space="preserve">this module </w:t>
            </w:r>
            <w:r w:rsidRPr="00EB2E98">
              <w:t xml:space="preserve">is integrated with the </w:t>
            </w:r>
            <w:del w:id="309" w:author="Author" w:date="2018-02-26T18:15:00Z">
              <w:r w:rsidRPr="00EB2E98" w:rsidDel="006751E9">
                <w:delText xml:space="preserve">SAP SuccessFactors </w:delText>
              </w:r>
            </w:del>
            <w:r w:rsidRPr="006751E9">
              <w:rPr>
                <w:rStyle w:val="SAPEmphasis"/>
                <w:rPrChange w:id="310" w:author="Author" w:date="2018-02-26T18:15:00Z">
                  <w:rPr/>
                </w:rPrChange>
              </w:rPr>
              <w:t>Employee Central Payroll</w:t>
            </w:r>
            <w:r w:rsidRPr="00EB2E98">
              <w:t xml:space="preserve"> system</w:t>
            </w:r>
          </w:p>
          <w:p w14:paraId="131EC72E" w14:textId="77777777" w:rsidR="0031577F" w:rsidRPr="0031577F" w:rsidRDefault="0031577F" w:rsidP="0031577F">
            <w:pPr>
              <w:pStyle w:val="SAPNoteHeading"/>
              <w:ind w:left="426"/>
              <w:rPr>
                <w:highlight w:val="yellow"/>
              </w:rPr>
            </w:pPr>
            <w:r w:rsidRPr="0031577F">
              <w:rPr>
                <w:noProof/>
                <w:highlight w:val="yellow"/>
              </w:rPr>
              <w:drawing>
                <wp:inline distT="0" distB="0" distL="0" distR="0" wp14:anchorId="12D6CC13" wp14:editId="555F9EA3">
                  <wp:extent cx="228600" cy="22860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1577F">
              <w:rPr>
                <w:highlight w:val="yellow"/>
              </w:rPr>
              <w:t> Caution</w:t>
            </w:r>
          </w:p>
          <w:p w14:paraId="3734B2C5" w14:textId="0110D70D" w:rsidR="0031577F" w:rsidRPr="00EB2E98" w:rsidRDefault="0031577F" w:rsidP="0031577F">
            <w:pPr>
              <w:ind w:left="426"/>
            </w:pPr>
            <w:r w:rsidRPr="0031577F">
              <w:rPr>
                <w:rStyle w:val="SAPTextReference"/>
                <w:highlight w:val="yellow"/>
              </w:rPr>
              <w:t xml:space="preserve">Manage Leave Of Absence (10B) </w:t>
            </w:r>
            <w:r w:rsidRPr="0031577F">
              <w:rPr>
                <w:highlight w:val="yellow"/>
              </w:rPr>
              <w:t>is not in</w:t>
            </w:r>
            <w:r w:rsidR="00CB71F5">
              <w:rPr>
                <w:highlight w:val="yellow"/>
              </w:rPr>
              <w:t xml:space="preserve"> scope for the following countries</w:t>
            </w:r>
            <w:r w:rsidRPr="0031577F">
              <w:rPr>
                <w:highlight w:val="yellow"/>
              </w:rPr>
              <w:t xml:space="preserve">: </w:t>
            </w:r>
            <w:commentRangeStart w:id="311"/>
            <w:r w:rsidR="00CB71F5" w:rsidRPr="00CB71F5">
              <w:rPr>
                <w:b/>
                <w:highlight w:val="yellow"/>
              </w:rPr>
              <w:t>CN</w:t>
            </w:r>
            <w:commentRangeEnd w:id="311"/>
            <w:r w:rsidR="00CB71F5">
              <w:rPr>
                <w:rStyle w:val="CommentReference"/>
              </w:rPr>
              <w:commentReference w:id="311"/>
            </w:r>
            <w:r w:rsidR="00CB71F5" w:rsidRPr="00CB71F5">
              <w:rPr>
                <w:b/>
                <w:highlight w:val="yellow"/>
              </w:rPr>
              <w:t>,</w:t>
            </w:r>
            <w:r w:rsidR="00CB71F5">
              <w:rPr>
                <w:highlight w:val="yellow"/>
              </w:rPr>
              <w:t xml:space="preserve"> </w:t>
            </w:r>
            <w:commentRangeStart w:id="312"/>
            <w:r w:rsidRPr="0031577F">
              <w:rPr>
                <w:b/>
                <w:highlight w:val="yellow"/>
              </w:rPr>
              <w:t>DE</w:t>
            </w:r>
            <w:r w:rsidRPr="0031577F">
              <w:rPr>
                <w:highlight w:val="yellow"/>
              </w:rPr>
              <w:t>.</w:t>
            </w:r>
            <w:commentRangeEnd w:id="312"/>
            <w:r w:rsidR="00CB71F5">
              <w:rPr>
                <w:rStyle w:val="CommentReference"/>
              </w:rPr>
              <w:commentReference w:id="312"/>
            </w:r>
          </w:p>
        </w:tc>
      </w:tr>
      <w:tr w:rsidR="005F371D" w:rsidRPr="00EB2E98" w14:paraId="2CB34A04" w14:textId="77777777" w:rsidTr="0020075D">
        <w:tc>
          <w:tcPr>
            <w:tcW w:w="332" w:type="dxa"/>
          </w:tcPr>
          <w:p w14:paraId="50287AAE" w14:textId="77777777" w:rsidR="005F371D" w:rsidRPr="00EB2E98" w:rsidRDefault="005F371D" w:rsidP="005F371D">
            <w:r w:rsidRPr="00EB2E98">
              <w:lastRenderedPageBreak/>
              <w:t>6</w:t>
            </w:r>
          </w:p>
        </w:tc>
        <w:tc>
          <w:tcPr>
            <w:tcW w:w="7290" w:type="dxa"/>
          </w:tcPr>
          <w:p w14:paraId="3BF7378F" w14:textId="2384D60F" w:rsidR="005F371D" w:rsidRPr="00EB2E98" w:rsidRDefault="005A2975" w:rsidP="005F371D">
            <w:r>
              <w:t xml:space="preserve">In case both </w:t>
            </w:r>
            <w:r w:rsidRPr="0046444D">
              <w:t xml:space="preserve">the </w:t>
            </w:r>
            <w:r w:rsidRPr="0046444D">
              <w:rPr>
                <w:rStyle w:val="SAPEmphasis"/>
              </w:rPr>
              <w:t>Time Off</w:t>
            </w:r>
            <w:r w:rsidRPr="0046444D">
              <w:t xml:space="preserve"> </w:t>
            </w:r>
            <w:r>
              <w:t xml:space="preserve">and the </w:t>
            </w:r>
            <w:r w:rsidRPr="009F5286">
              <w:rPr>
                <w:rStyle w:val="SAPEmphasis"/>
              </w:rPr>
              <w:t xml:space="preserve">Payroll </w:t>
            </w:r>
            <w:r w:rsidRPr="00E3594C">
              <w:rPr>
                <w:rStyle w:val="SAPEmphasis"/>
              </w:rPr>
              <w:t>Time Sheet</w:t>
            </w:r>
            <w:r>
              <w:t xml:space="preserve"> modules </w:t>
            </w:r>
            <w:r w:rsidRPr="00CA3FA6">
              <w:t>ha</w:t>
            </w:r>
            <w:r>
              <w:t>ve</w:t>
            </w:r>
            <w:r w:rsidRPr="00CA3FA6">
              <w:t xml:space="preserve"> been implemented</w:t>
            </w:r>
            <w:r>
              <w:t xml:space="preserve"> in the</w:t>
            </w:r>
            <w:r w:rsidRPr="00C033F4">
              <w:rPr>
                <w:rStyle w:val="SAPEmphasis"/>
              </w:rPr>
              <w:t xml:space="preserve"> </w:t>
            </w:r>
            <w:del w:id="313" w:author="Author" w:date="2018-02-26T18:15:00Z">
              <w:r w:rsidRPr="006751E9" w:rsidDel="006751E9">
                <w:rPr>
                  <w:rStyle w:val="SAPScreenElement"/>
                  <w:color w:val="auto"/>
                  <w:rPrChange w:id="314" w:author="Author" w:date="2018-02-26T18:15:00Z">
                    <w:rPr>
                      <w:rStyle w:val="SAPEmphasis"/>
                    </w:rPr>
                  </w:rPrChange>
                </w:rPr>
                <w:delText xml:space="preserve">SAP SuccessFactors </w:delText>
              </w:r>
            </w:del>
            <w:r w:rsidRPr="006751E9">
              <w:rPr>
                <w:rStyle w:val="SAPScreenElement"/>
                <w:color w:val="auto"/>
                <w:rPrChange w:id="315" w:author="Author" w:date="2018-02-26T18:15:00Z">
                  <w:rPr>
                    <w:rStyle w:val="SAPEmphasis"/>
                  </w:rPr>
                </w:rPrChange>
              </w:rPr>
              <w:t>Employee Central</w:t>
            </w:r>
            <w:r>
              <w:rPr>
                <w:rStyle w:val="SAPEmphasis"/>
              </w:rPr>
              <w:t xml:space="preserve"> </w:t>
            </w:r>
            <w:r w:rsidRPr="006751E9">
              <w:rPr>
                <w:rPrChange w:id="316" w:author="Author" w:date="2018-02-26T18:15:00Z">
                  <w:rPr>
                    <w:rStyle w:val="SAPEmphasis"/>
                  </w:rPr>
                </w:rPrChange>
              </w:rPr>
              <w:t>instance</w:t>
            </w:r>
            <w:r>
              <w:rPr>
                <w:rStyle w:val="SAPEmphasis"/>
              </w:rPr>
              <w:t xml:space="preserve"> </w:t>
            </w:r>
            <w:r>
              <w:t xml:space="preserve">and both are </w:t>
            </w:r>
            <w:r w:rsidRPr="009F4CD2">
              <w:t xml:space="preserve">integrated with </w:t>
            </w:r>
            <w:r>
              <w:t xml:space="preserve">the </w:t>
            </w:r>
            <w:del w:id="317" w:author="Author" w:date="2018-02-26T18:15:00Z">
              <w:r w:rsidRPr="006751E9" w:rsidDel="006751E9">
                <w:rPr>
                  <w:rStyle w:val="SAPScreenElement"/>
                  <w:color w:val="auto"/>
                  <w:rPrChange w:id="318" w:author="Author" w:date="2018-02-26T18:15:00Z">
                    <w:rPr/>
                  </w:rPrChange>
                </w:rPr>
                <w:delText xml:space="preserve">SAP SuccessFactors </w:delText>
              </w:r>
            </w:del>
            <w:r w:rsidRPr="006751E9">
              <w:rPr>
                <w:rStyle w:val="SAPScreenElement"/>
                <w:color w:val="auto"/>
                <w:rPrChange w:id="319" w:author="Author" w:date="2018-02-26T18:15:00Z">
                  <w:rPr/>
                </w:rPrChange>
              </w:rPr>
              <w:t>Employee Central Payroll</w:t>
            </w:r>
            <w:r>
              <w:t xml:space="preserve"> system</w:t>
            </w:r>
            <w:r w:rsidR="005F371D" w:rsidRPr="00EB2E98">
              <w:rPr>
                <w:rStyle w:val="SAPEmphasis"/>
              </w:rPr>
              <w:t>:</w:t>
            </w:r>
            <w:r w:rsidR="005F371D" w:rsidRPr="00EB2E98">
              <w:t xml:space="preserve"> working time has been recorded by the employees.</w:t>
            </w:r>
          </w:p>
        </w:tc>
        <w:tc>
          <w:tcPr>
            <w:tcW w:w="6664" w:type="dxa"/>
          </w:tcPr>
          <w:p w14:paraId="5E053F6E" w14:textId="3E2BAC01" w:rsidR="005F371D" w:rsidRDefault="005F371D" w:rsidP="005F371D">
            <w:pPr>
              <w:rPr>
                <w:ins w:id="320" w:author="Author" w:date="2018-02-05T14:33:00Z"/>
                <w:rStyle w:val="SAPTextReference"/>
              </w:rPr>
            </w:pPr>
            <w:r w:rsidRPr="00EB2E98">
              <w:rPr>
                <w:lang w:eastAsia="de-DE"/>
              </w:rPr>
              <w:t xml:space="preserve">Refer to the appropriate </w:t>
            </w:r>
            <w:ins w:id="321" w:author="Author" w:date="2018-02-13T10:46:00Z">
              <w:r w:rsidR="00DC39E1">
                <w:rPr>
                  <w:lang w:eastAsia="de-DE"/>
                </w:rPr>
                <w:t xml:space="preserve">process </w:t>
              </w:r>
            </w:ins>
            <w:r w:rsidRPr="00EB2E98">
              <w:rPr>
                <w:lang w:eastAsia="de-DE"/>
              </w:rPr>
              <w:t xml:space="preserve">steps </w:t>
            </w:r>
            <w:r w:rsidRPr="00EB2E98">
              <w:t xml:space="preserve">of scope item </w:t>
            </w:r>
            <w:r w:rsidRPr="00EB2E98">
              <w:rPr>
                <w:rStyle w:val="SAPTextReference"/>
              </w:rPr>
              <w:t>Record Working Time (15S).</w:t>
            </w:r>
          </w:p>
          <w:p w14:paraId="029F6DC2" w14:textId="0A759456" w:rsidR="00852F2E" w:rsidRPr="00DC39E1" w:rsidDel="00486EAD" w:rsidRDefault="00852F2E">
            <w:pPr>
              <w:pStyle w:val="SAPNoteHeading"/>
              <w:ind w:left="341" w:hanging="284"/>
              <w:rPr>
                <w:ins w:id="322" w:author="Author" w:date="2018-02-05T14:33:00Z"/>
                <w:del w:id="323" w:author="Author" w:date="2018-02-26T18:01:00Z"/>
                <w:strike/>
                <w:highlight w:val="yellow"/>
                <w:rPrChange w:id="324" w:author="Author" w:date="2018-02-13T10:45:00Z">
                  <w:rPr>
                    <w:ins w:id="325" w:author="Author" w:date="2018-02-05T14:33:00Z"/>
                    <w:del w:id="326" w:author="Author" w:date="2018-02-26T18:01:00Z"/>
                    <w:highlight w:val="yellow"/>
                  </w:rPr>
                </w:rPrChange>
              </w:rPr>
              <w:pPrChange w:id="327" w:author="Author" w:date="2018-02-26T18:01:00Z">
                <w:pPr>
                  <w:pStyle w:val="SAPNoteHeading"/>
                  <w:ind w:left="426"/>
                </w:pPr>
              </w:pPrChange>
            </w:pPr>
            <w:ins w:id="328" w:author="Author" w:date="2018-02-05T14:33:00Z">
              <w:del w:id="329" w:author="Author" w:date="2018-02-26T18:01:00Z">
                <w:r w:rsidRPr="00DC39E1" w:rsidDel="00486EAD">
                  <w:rPr>
                    <w:strike/>
                    <w:noProof/>
                    <w:highlight w:val="yellow"/>
                    <w:rPrChange w:id="330" w:author="Author" w:date="2018-02-13T10:45:00Z">
                      <w:rPr>
                        <w:noProof/>
                        <w:highlight w:val="yellow"/>
                      </w:rPr>
                    </w:rPrChange>
                  </w:rPr>
                  <w:drawing>
                    <wp:inline distT="0" distB="0" distL="0" distR="0" wp14:anchorId="423BC893" wp14:editId="0A8A81AD">
                      <wp:extent cx="228600" cy="228600"/>
                      <wp:effectExtent l="0" t="0" r="0" b="0"/>
                      <wp:docPr id="3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DC39E1" w:rsidDel="00486EAD">
                  <w:rPr>
                    <w:strike/>
                    <w:highlight w:val="yellow"/>
                    <w:rPrChange w:id="331" w:author="Author" w:date="2018-02-13T10:45:00Z">
                      <w:rPr>
                        <w:highlight w:val="yellow"/>
                      </w:rPr>
                    </w:rPrChange>
                  </w:rPr>
                  <w:delText> Caution</w:delText>
                </w:r>
              </w:del>
            </w:ins>
          </w:p>
          <w:p w14:paraId="161B3454" w14:textId="690F290E" w:rsidR="00852F2E" w:rsidRPr="00EB2E98" w:rsidRDefault="00852F2E">
            <w:pPr>
              <w:pStyle w:val="ListBullet"/>
              <w:numPr>
                <w:ilvl w:val="0"/>
                <w:numId w:val="0"/>
              </w:numPr>
              <w:ind w:left="341" w:hanging="284"/>
              <w:pPrChange w:id="332" w:author="Author" w:date="2018-02-26T18:01:00Z">
                <w:pPr/>
              </w:pPrChange>
            </w:pPr>
            <w:ins w:id="333" w:author="Author" w:date="2018-02-05T14:34:00Z">
              <w:del w:id="334" w:author="Author" w:date="2018-02-26T18:01:00Z">
                <w:r w:rsidRPr="00DC39E1" w:rsidDel="00486EAD">
                  <w:rPr>
                    <w:rStyle w:val="SAPTextReference"/>
                    <w:strike/>
                    <w:rPrChange w:id="335" w:author="Author" w:date="2018-02-13T10:45:00Z">
                      <w:rPr>
                        <w:rStyle w:val="SAPTextReference"/>
                      </w:rPr>
                    </w:rPrChange>
                  </w:rPr>
                  <w:delText xml:space="preserve">Record Working Time (15S) </w:delText>
                </w:r>
              </w:del>
            </w:ins>
            <w:ins w:id="336" w:author="Author" w:date="2018-02-05T14:33:00Z">
              <w:del w:id="337" w:author="Author" w:date="2018-02-26T18:01:00Z">
                <w:r w:rsidRPr="00DC39E1" w:rsidDel="00486EAD">
                  <w:rPr>
                    <w:strike/>
                    <w:highlight w:val="yellow"/>
                    <w:rPrChange w:id="338" w:author="Author" w:date="2018-02-13T10:45:00Z">
                      <w:rPr>
                        <w:highlight w:val="yellow"/>
                      </w:rPr>
                    </w:rPrChange>
                  </w:rPr>
                  <w:delText xml:space="preserve">is not in scope for the following country: </w:delText>
                </w:r>
                <w:commentRangeStart w:id="339"/>
                <w:commentRangeStart w:id="340"/>
                <w:r w:rsidRPr="00DC39E1" w:rsidDel="00486EAD">
                  <w:rPr>
                    <w:b/>
                    <w:strike/>
                    <w:highlight w:val="yellow"/>
                    <w:rPrChange w:id="341" w:author="Author" w:date="2018-02-13T10:45:00Z">
                      <w:rPr>
                        <w:b/>
                        <w:highlight w:val="yellow"/>
                      </w:rPr>
                    </w:rPrChange>
                  </w:rPr>
                  <w:delText>CN</w:delText>
                </w:r>
                <w:commentRangeEnd w:id="339"/>
                <w:r w:rsidRPr="00DC39E1" w:rsidDel="00486EAD">
                  <w:rPr>
                    <w:rStyle w:val="CommentReference"/>
                    <w:strike/>
                    <w:rPrChange w:id="342" w:author="Author" w:date="2018-02-13T10:45:00Z">
                      <w:rPr>
                        <w:rStyle w:val="CommentReference"/>
                      </w:rPr>
                    </w:rPrChange>
                  </w:rPr>
                  <w:commentReference w:id="339"/>
                </w:r>
              </w:del>
            </w:ins>
            <w:commentRangeEnd w:id="340"/>
            <w:del w:id="343" w:author="Author" w:date="2018-02-26T18:01:00Z">
              <w:r w:rsidR="00DC39E1" w:rsidRPr="00DC39E1" w:rsidDel="00486EAD">
                <w:rPr>
                  <w:rStyle w:val="CommentReference"/>
                  <w:strike/>
                  <w:rPrChange w:id="344" w:author="Author" w:date="2018-02-13T10:45:00Z">
                    <w:rPr>
                      <w:rStyle w:val="CommentReference"/>
                    </w:rPr>
                  </w:rPrChange>
                </w:rPr>
                <w:commentReference w:id="340"/>
              </w:r>
            </w:del>
            <w:ins w:id="345" w:author="Author" w:date="2018-02-05T14:33:00Z">
              <w:del w:id="346" w:author="Author" w:date="2018-02-26T18:01:00Z">
                <w:r w:rsidRPr="00DC39E1" w:rsidDel="00486EAD">
                  <w:rPr>
                    <w:strike/>
                    <w:highlight w:val="yellow"/>
                    <w:rPrChange w:id="347" w:author="Author" w:date="2018-02-13T10:45:00Z">
                      <w:rPr>
                        <w:highlight w:val="yellow"/>
                      </w:rPr>
                    </w:rPrChange>
                  </w:rPr>
                  <w:delText>.</w:delText>
                </w:r>
              </w:del>
            </w:ins>
            <w:commentRangeEnd w:id="296"/>
            <w:del w:id="348" w:author="Author" w:date="2018-02-26T18:01:00Z">
              <w:r w:rsidR="00DC39E1" w:rsidDel="00486EAD">
                <w:rPr>
                  <w:rStyle w:val="CommentReference"/>
                </w:rPr>
                <w:commentReference w:id="296"/>
              </w:r>
              <w:r w:rsidR="0050050F" w:rsidDel="00486EAD">
                <w:rPr>
                  <w:rStyle w:val="CommentReference"/>
                </w:rPr>
                <w:commentReference w:id="297"/>
              </w:r>
            </w:del>
          </w:p>
        </w:tc>
      </w:tr>
    </w:tbl>
    <w:p w14:paraId="752B4A93" w14:textId="77777777" w:rsidR="005F371D" w:rsidRPr="00EB2E98" w:rsidRDefault="005F371D" w:rsidP="005F371D">
      <w:pPr>
        <w:pStyle w:val="SAPNoteHeading"/>
      </w:pPr>
      <w:bookmarkStart w:id="349" w:name="_Toc386012198"/>
      <w:bookmarkStart w:id="350" w:name="_Toc401565092"/>
      <w:bookmarkStart w:id="351" w:name="_Toc421723747"/>
      <w:bookmarkStart w:id="352" w:name="_Toc391586498"/>
      <w:bookmarkStart w:id="353" w:name="_Toc391586873"/>
      <w:bookmarkStart w:id="354" w:name="_Toc410685021"/>
      <w:commentRangeEnd w:id="297"/>
      <w:r w:rsidRPr="00EB2E98">
        <w:rPr>
          <w:noProof/>
        </w:rPr>
        <w:drawing>
          <wp:inline distT="0" distB="0" distL="0" distR="0" wp14:anchorId="685922D3" wp14:editId="3E99E659">
            <wp:extent cx="228600" cy="228600"/>
            <wp:effectExtent l="0" t="0" r="0" b="0"/>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B2E98">
        <w:t> Recommendation</w:t>
      </w:r>
    </w:p>
    <w:p w14:paraId="18D8E26A" w14:textId="49C4AEBD" w:rsidR="005F371D" w:rsidRPr="00EB2E98" w:rsidRDefault="005F371D" w:rsidP="005F371D">
      <w:pPr>
        <w:pStyle w:val="NoteParagraph"/>
        <w:ind w:left="619"/>
      </w:pPr>
      <w:r w:rsidRPr="00EB2E98">
        <w:t xml:space="preserve">It is recommended to complete the </w:t>
      </w:r>
      <w:ins w:id="355" w:author="Author" w:date="2018-02-13T10:46:00Z">
        <w:r w:rsidR="00DC39E1">
          <w:t>process</w:t>
        </w:r>
        <w:r w:rsidR="00DC39E1" w:rsidRPr="00EB2E98">
          <w:t xml:space="preserve"> </w:t>
        </w:r>
      </w:ins>
      <w:r w:rsidRPr="00EB2E98">
        <w:t xml:space="preserve">steps described in test script </w:t>
      </w:r>
      <w:r w:rsidRPr="00EB2E98">
        <w:rPr>
          <w:rStyle w:val="SAPTextReference"/>
        </w:rPr>
        <w:t>Add New Employee / Rehire (FJ0)</w:t>
      </w:r>
      <w:r w:rsidRPr="00EB2E98">
        <w:t xml:space="preserve"> for several employees. Having this done, you can consider different combinations for the scenarios referring to take action, </w:t>
      </w:r>
      <w:r w:rsidR="00BC7413">
        <w:t xml:space="preserve">requesting </w:t>
      </w:r>
      <w:r w:rsidRPr="00EB2E98">
        <w:t xml:space="preserve">time off, and </w:t>
      </w:r>
      <w:r w:rsidR="00BC7413">
        <w:t>recording working time</w:t>
      </w:r>
      <w:r w:rsidRPr="00EB2E98">
        <w:t>.</w:t>
      </w:r>
      <w:bookmarkEnd w:id="349"/>
      <w:bookmarkEnd w:id="350"/>
      <w:bookmarkEnd w:id="351"/>
    </w:p>
    <w:p w14:paraId="5372BD78" w14:textId="77777777" w:rsidR="005F371D" w:rsidRPr="00EB2E98" w:rsidRDefault="005F371D" w:rsidP="005F371D"/>
    <w:p w14:paraId="73DB90F0" w14:textId="77777777" w:rsidR="005F371D" w:rsidRPr="00EB2E98" w:rsidRDefault="005F371D" w:rsidP="005F371D">
      <w:pPr>
        <w:pStyle w:val="Heading1"/>
        <w:spacing w:before="560" w:after="320"/>
        <w:ind w:left="850" w:hanging="850"/>
      </w:pPr>
      <w:bookmarkStart w:id="356" w:name="_Toc474655416"/>
      <w:bookmarkStart w:id="357" w:name="_Toc507433196"/>
      <w:r w:rsidRPr="00EB2E98">
        <w:lastRenderedPageBreak/>
        <w:t>Overview Table</w:t>
      </w:r>
      <w:bookmarkEnd w:id="352"/>
      <w:bookmarkEnd w:id="353"/>
      <w:bookmarkEnd w:id="354"/>
      <w:bookmarkEnd w:id="356"/>
      <w:bookmarkEnd w:id="357"/>
    </w:p>
    <w:p w14:paraId="49543A0D" w14:textId="77777777" w:rsidR="005F371D" w:rsidRPr="00EB2E98" w:rsidRDefault="005F371D" w:rsidP="005F371D">
      <w:pPr>
        <w:rPr>
          <w:iCs/>
        </w:rPr>
      </w:pPr>
      <w:r w:rsidRPr="00EB2E98">
        <w:rPr>
          <w:iCs/>
        </w:rPr>
        <w:t xml:space="preserve">The scope item </w:t>
      </w:r>
      <w:r w:rsidRPr="00EB2E98">
        <w:rPr>
          <w:rStyle w:val="SAPTextReference"/>
        </w:rPr>
        <w:t xml:space="preserve">Integration with </w:t>
      </w:r>
      <w:r w:rsidRPr="00EB2E98">
        <w:t>SAP</w:t>
      </w:r>
      <w:r w:rsidRPr="00EB2E98">
        <w:rPr>
          <w:rStyle w:val="SAPTextReference"/>
        </w:rPr>
        <w:t xml:space="preserve"> SuccessFactors Employee Central Payroll</w:t>
      </w:r>
      <w:r w:rsidRPr="00EB2E98">
        <w:rPr>
          <w:iCs/>
        </w:rPr>
        <w:t xml:space="preserve"> consists of several process steps provided in the table below.</w:t>
      </w:r>
    </w:p>
    <w:tbl>
      <w:tblPr>
        <w:tblW w:w="14286"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2600"/>
        <w:gridCol w:w="1080"/>
        <w:gridCol w:w="3150"/>
        <w:gridCol w:w="1440"/>
        <w:gridCol w:w="1350"/>
        <w:gridCol w:w="4666"/>
      </w:tblGrid>
      <w:tr w:rsidR="005F371D" w:rsidRPr="00EB2E98" w14:paraId="60106873" w14:textId="77777777" w:rsidTr="00CB71F5">
        <w:trPr>
          <w:trHeight w:val="382"/>
          <w:tblHeader/>
        </w:trPr>
        <w:tc>
          <w:tcPr>
            <w:tcW w:w="2600" w:type="dxa"/>
            <w:shd w:val="clear" w:color="auto" w:fill="999999"/>
          </w:tcPr>
          <w:p w14:paraId="3F43F018" w14:textId="77777777" w:rsidR="005F371D" w:rsidRPr="00EB2E98" w:rsidRDefault="005F371D" w:rsidP="005F371D">
            <w:pPr>
              <w:pStyle w:val="TableHeading"/>
              <w:rPr>
                <w:rFonts w:ascii="BentonSans Bold" w:hAnsi="BentonSans Bold"/>
                <w:b w:val="0"/>
                <w:bCs/>
                <w:color w:val="FFFFFF"/>
                <w:sz w:val="18"/>
                <w:szCs w:val="18"/>
              </w:rPr>
            </w:pPr>
            <w:r w:rsidRPr="00EB2E98">
              <w:rPr>
                <w:rFonts w:ascii="BentonSans Bold" w:hAnsi="BentonSans Bold"/>
                <w:b w:val="0"/>
                <w:bCs/>
                <w:color w:val="FFFFFF"/>
                <w:sz w:val="18"/>
                <w:szCs w:val="18"/>
              </w:rPr>
              <w:t>Process Step</w:t>
            </w:r>
          </w:p>
        </w:tc>
        <w:tc>
          <w:tcPr>
            <w:tcW w:w="1080" w:type="dxa"/>
            <w:shd w:val="clear" w:color="auto" w:fill="999999"/>
          </w:tcPr>
          <w:p w14:paraId="2C5EADB9" w14:textId="77777777" w:rsidR="005F371D" w:rsidRPr="00EB2E98" w:rsidRDefault="005F371D" w:rsidP="005F371D">
            <w:pPr>
              <w:pStyle w:val="TableHeading"/>
              <w:rPr>
                <w:rFonts w:ascii="BentonSans Bold" w:hAnsi="BentonSans Bold"/>
                <w:b w:val="0"/>
                <w:bCs/>
                <w:color w:val="FFFFFF"/>
                <w:sz w:val="18"/>
                <w:szCs w:val="18"/>
              </w:rPr>
            </w:pPr>
            <w:r w:rsidRPr="00EB2E98">
              <w:rPr>
                <w:rFonts w:ascii="BentonSans Bold" w:hAnsi="BentonSans Bold"/>
                <w:b w:val="0"/>
                <w:bCs/>
                <w:color w:val="FFFFFF"/>
                <w:sz w:val="18"/>
                <w:szCs w:val="18"/>
              </w:rPr>
              <w:t>UI Type</w:t>
            </w:r>
          </w:p>
        </w:tc>
        <w:tc>
          <w:tcPr>
            <w:tcW w:w="3150" w:type="dxa"/>
            <w:shd w:val="clear" w:color="auto" w:fill="999999"/>
          </w:tcPr>
          <w:p w14:paraId="473B665A" w14:textId="77777777" w:rsidR="005F371D" w:rsidRPr="00EB2E98" w:rsidRDefault="005F371D" w:rsidP="005F371D">
            <w:pPr>
              <w:pStyle w:val="TableHeading"/>
              <w:rPr>
                <w:rFonts w:ascii="BentonSans Bold" w:hAnsi="BentonSans Bold"/>
                <w:b w:val="0"/>
                <w:bCs/>
                <w:color w:val="FFFFFF"/>
                <w:sz w:val="18"/>
                <w:szCs w:val="18"/>
              </w:rPr>
            </w:pPr>
            <w:r w:rsidRPr="00EB2E98">
              <w:rPr>
                <w:rFonts w:ascii="BentonSans Bold" w:hAnsi="BentonSans Bold"/>
                <w:b w:val="0"/>
                <w:bCs/>
                <w:color w:val="FFFFFF"/>
                <w:sz w:val="18"/>
                <w:szCs w:val="18"/>
              </w:rPr>
              <w:t>Business Condition</w:t>
            </w:r>
          </w:p>
        </w:tc>
        <w:tc>
          <w:tcPr>
            <w:tcW w:w="1440" w:type="dxa"/>
            <w:shd w:val="clear" w:color="auto" w:fill="999999"/>
          </w:tcPr>
          <w:p w14:paraId="4CD263DC" w14:textId="77777777" w:rsidR="005F371D" w:rsidRPr="00EB2E98" w:rsidRDefault="005F371D" w:rsidP="005F371D">
            <w:pPr>
              <w:pStyle w:val="TableHeading"/>
              <w:rPr>
                <w:rFonts w:ascii="BentonSans Bold" w:hAnsi="BentonSans Bold"/>
                <w:b w:val="0"/>
                <w:bCs/>
                <w:color w:val="FFFFFF"/>
                <w:sz w:val="18"/>
                <w:szCs w:val="18"/>
              </w:rPr>
            </w:pPr>
            <w:r w:rsidRPr="00EB2E98">
              <w:rPr>
                <w:rFonts w:ascii="BentonSans Bold" w:hAnsi="BentonSans Bold"/>
                <w:b w:val="0"/>
                <w:bCs/>
                <w:color w:val="FFFFFF"/>
                <w:sz w:val="18"/>
                <w:szCs w:val="18"/>
              </w:rPr>
              <w:t>Business Role</w:t>
            </w:r>
          </w:p>
        </w:tc>
        <w:tc>
          <w:tcPr>
            <w:tcW w:w="1350" w:type="dxa"/>
            <w:shd w:val="clear" w:color="auto" w:fill="999999"/>
          </w:tcPr>
          <w:p w14:paraId="3E4DCE9B" w14:textId="77777777" w:rsidR="005F371D" w:rsidRPr="00EB2E98" w:rsidRDefault="005F371D" w:rsidP="005F371D">
            <w:pPr>
              <w:pStyle w:val="TableHeading"/>
              <w:rPr>
                <w:rFonts w:ascii="BentonSans Bold" w:hAnsi="BentonSans Bold"/>
                <w:b w:val="0"/>
                <w:bCs/>
                <w:color w:val="FFFFFF"/>
                <w:sz w:val="18"/>
                <w:szCs w:val="18"/>
              </w:rPr>
            </w:pPr>
            <w:r w:rsidRPr="00EB2E98">
              <w:rPr>
                <w:rFonts w:ascii="BentonSans Bold" w:hAnsi="BentonSans Bold"/>
                <w:b w:val="0"/>
                <w:bCs/>
                <w:color w:val="FFFFFF"/>
                <w:sz w:val="18"/>
                <w:szCs w:val="18"/>
              </w:rPr>
              <w:t xml:space="preserve">Transaction Code </w:t>
            </w:r>
          </w:p>
        </w:tc>
        <w:tc>
          <w:tcPr>
            <w:tcW w:w="4666" w:type="dxa"/>
            <w:shd w:val="clear" w:color="auto" w:fill="999999"/>
          </w:tcPr>
          <w:p w14:paraId="49FBE86D" w14:textId="77777777" w:rsidR="005F371D" w:rsidRPr="00EB2E98" w:rsidRDefault="005F371D" w:rsidP="005F371D">
            <w:pPr>
              <w:pStyle w:val="TableHeading"/>
              <w:rPr>
                <w:rFonts w:ascii="BentonSans Bold" w:hAnsi="BentonSans Bold"/>
                <w:b w:val="0"/>
                <w:bCs/>
                <w:color w:val="FFFFFF"/>
                <w:sz w:val="18"/>
                <w:szCs w:val="18"/>
              </w:rPr>
            </w:pPr>
            <w:r w:rsidRPr="00EB2E98">
              <w:rPr>
                <w:rFonts w:ascii="BentonSans Bold" w:hAnsi="BentonSans Bold"/>
                <w:b w:val="0"/>
                <w:bCs/>
                <w:color w:val="FFFFFF"/>
                <w:sz w:val="18"/>
                <w:szCs w:val="18"/>
              </w:rPr>
              <w:t>Expected Results</w:t>
            </w:r>
          </w:p>
        </w:tc>
      </w:tr>
      <w:tr w:rsidR="005F371D" w:rsidRPr="00EB2E98" w14:paraId="107D49AF" w14:textId="77777777" w:rsidTr="00002278">
        <w:tc>
          <w:tcPr>
            <w:tcW w:w="14286" w:type="dxa"/>
            <w:gridSpan w:val="6"/>
            <w:shd w:val="clear" w:color="auto" w:fill="auto"/>
          </w:tcPr>
          <w:p w14:paraId="7083EF39" w14:textId="77777777" w:rsidR="005F371D" w:rsidRPr="00EB2E98" w:rsidRDefault="005F371D" w:rsidP="00CB71F5">
            <w:r w:rsidRPr="00EB2E98">
              <w:rPr>
                <w:rStyle w:val="SAPEmphasis"/>
              </w:rPr>
              <w:t>Employee Master Data Replication</w:t>
            </w:r>
          </w:p>
        </w:tc>
      </w:tr>
      <w:tr w:rsidR="005F371D" w:rsidRPr="00EB2E98" w14:paraId="7A40276F" w14:textId="77777777" w:rsidTr="00CB71F5">
        <w:tc>
          <w:tcPr>
            <w:tcW w:w="2600" w:type="dxa"/>
            <w:shd w:val="clear" w:color="auto" w:fill="auto"/>
          </w:tcPr>
          <w:p w14:paraId="3180684F" w14:textId="77777777" w:rsidR="005F371D" w:rsidRPr="00EB2E98" w:rsidRDefault="005F371D" w:rsidP="00CB71F5">
            <w:pPr>
              <w:rPr>
                <w:rStyle w:val="SAPEmphasis"/>
              </w:rPr>
            </w:pPr>
            <w:r w:rsidRPr="00EB2E98">
              <w:rPr>
                <w:rStyle w:val="SAPEmphasis"/>
              </w:rPr>
              <w:t>Trigger Employee Master Data Replication</w:t>
            </w:r>
          </w:p>
        </w:tc>
        <w:tc>
          <w:tcPr>
            <w:tcW w:w="1080" w:type="dxa"/>
            <w:shd w:val="clear" w:color="auto" w:fill="auto"/>
          </w:tcPr>
          <w:p w14:paraId="262E7F35" w14:textId="77777777" w:rsidR="005F371D" w:rsidRPr="00EB2E98" w:rsidRDefault="005F371D" w:rsidP="00CB71F5">
            <w:r w:rsidRPr="00EB2E98">
              <w:t>Back-ground</w:t>
            </w:r>
          </w:p>
        </w:tc>
        <w:tc>
          <w:tcPr>
            <w:tcW w:w="3150" w:type="dxa"/>
            <w:shd w:val="clear" w:color="auto" w:fill="auto"/>
          </w:tcPr>
          <w:p w14:paraId="60D2EC4B" w14:textId="77777777" w:rsidR="005F371D" w:rsidRPr="00EB2E98" w:rsidRDefault="005F371D" w:rsidP="00CB71F5">
            <w:r w:rsidRPr="00EB2E98">
              <w:t>A background job has been scheduled in the Employee Central Payroll system.</w:t>
            </w:r>
          </w:p>
        </w:tc>
        <w:tc>
          <w:tcPr>
            <w:tcW w:w="1440" w:type="dxa"/>
            <w:shd w:val="clear" w:color="auto" w:fill="auto"/>
          </w:tcPr>
          <w:p w14:paraId="16BFE37F" w14:textId="77777777" w:rsidR="005F371D" w:rsidRPr="00EB2E98" w:rsidRDefault="005F371D" w:rsidP="00CB71F5">
            <w:r w:rsidRPr="00EB2E98">
              <w:t>-</w:t>
            </w:r>
          </w:p>
        </w:tc>
        <w:tc>
          <w:tcPr>
            <w:tcW w:w="1350" w:type="dxa"/>
            <w:shd w:val="clear" w:color="auto" w:fill="auto"/>
          </w:tcPr>
          <w:p w14:paraId="5A874857" w14:textId="77777777" w:rsidR="005F371D" w:rsidRPr="00EB2E98" w:rsidRDefault="005F371D" w:rsidP="00CB71F5"/>
        </w:tc>
        <w:tc>
          <w:tcPr>
            <w:tcW w:w="4666" w:type="dxa"/>
            <w:shd w:val="clear" w:color="auto" w:fill="auto"/>
          </w:tcPr>
          <w:p w14:paraId="12EF1D35" w14:textId="77777777" w:rsidR="005F371D" w:rsidRPr="00EB2E98" w:rsidRDefault="005F371D" w:rsidP="00CB71F5">
            <w:r w:rsidRPr="00EB2E98">
              <w:t xml:space="preserve">The data of the employee has been extracted from Employee Central and sent to Employee Central Payroll. </w:t>
            </w:r>
          </w:p>
        </w:tc>
      </w:tr>
      <w:tr w:rsidR="005F371D" w:rsidRPr="00EB2E98" w14:paraId="6F786B04" w14:textId="77777777" w:rsidTr="00CB71F5">
        <w:tc>
          <w:tcPr>
            <w:tcW w:w="2600" w:type="dxa"/>
            <w:shd w:val="clear" w:color="auto" w:fill="auto"/>
          </w:tcPr>
          <w:p w14:paraId="0A35BB79" w14:textId="77777777" w:rsidR="005F371D" w:rsidRPr="00EB2E98" w:rsidRDefault="005F371D" w:rsidP="00CB71F5">
            <w:pPr>
              <w:rPr>
                <w:rStyle w:val="SAPEmphasis"/>
              </w:rPr>
            </w:pPr>
            <w:r w:rsidRPr="00EB2E98">
              <w:rPr>
                <w:rStyle w:val="SAPEmphasis"/>
              </w:rPr>
              <w:t>Create Employee Master Data Record in Employee Central Payroll</w:t>
            </w:r>
          </w:p>
        </w:tc>
        <w:tc>
          <w:tcPr>
            <w:tcW w:w="1080" w:type="dxa"/>
            <w:shd w:val="clear" w:color="auto" w:fill="auto"/>
          </w:tcPr>
          <w:p w14:paraId="4A65C508" w14:textId="77777777" w:rsidR="005F371D" w:rsidRPr="00EB2E98" w:rsidRDefault="005F371D" w:rsidP="00CB71F5">
            <w:r w:rsidRPr="00EB2E98">
              <w:t>Back-ground</w:t>
            </w:r>
          </w:p>
        </w:tc>
        <w:tc>
          <w:tcPr>
            <w:tcW w:w="3150" w:type="dxa"/>
            <w:shd w:val="clear" w:color="auto" w:fill="auto"/>
          </w:tcPr>
          <w:p w14:paraId="3D44A6F6" w14:textId="77777777" w:rsidR="005F371D" w:rsidRPr="00EB2E98" w:rsidRDefault="005F371D" w:rsidP="00CB71F5">
            <w:r w:rsidRPr="00EB2E98">
              <w:t>The employee does not yet exist in the Employee Central Payroll system.</w:t>
            </w:r>
          </w:p>
        </w:tc>
        <w:tc>
          <w:tcPr>
            <w:tcW w:w="1440" w:type="dxa"/>
            <w:shd w:val="clear" w:color="auto" w:fill="auto"/>
          </w:tcPr>
          <w:p w14:paraId="0DC60A28" w14:textId="77777777" w:rsidR="005F371D" w:rsidRPr="00EB2E98" w:rsidRDefault="005F371D" w:rsidP="00CB71F5">
            <w:r w:rsidRPr="00EB2E98">
              <w:t>-</w:t>
            </w:r>
          </w:p>
        </w:tc>
        <w:tc>
          <w:tcPr>
            <w:tcW w:w="1350" w:type="dxa"/>
            <w:shd w:val="clear" w:color="auto" w:fill="auto"/>
          </w:tcPr>
          <w:p w14:paraId="01804B65" w14:textId="77777777" w:rsidR="005F371D" w:rsidRPr="00EB2E98" w:rsidRDefault="005F371D" w:rsidP="00CB71F5"/>
        </w:tc>
        <w:tc>
          <w:tcPr>
            <w:tcW w:w="4666" w:type="dxa"/>
            <w:shd w:val="clear" w:color="auto" w:fill="auto"/>
          </w:tcPr>
          <w:p w14:paraId="31D91146" w14:textId="77777777" w:rsidR="005F371D" w:rsidRPr="00EB2E98" w:rsidRDefault="005F371D" w:rsidP="00CB71F5">
            <w:r w:rsidRPr="00EB2E98">
              <w:t>The master data record of the newly hired employee has been created automatically in Employee Central Payroll.</w:t>
            </w:r>
          </w:p>
        </w:tc>
      </w:tr>
      <w:tr w:rsidR="005F371D" w:rsidRPr="00EB2E98" w14:paraId="4FAD226B" w14:textId="77777777" w:rsidTr="00CB71F5">
        <w:tc>
          <w:tcPr>
            <w:tcW w:w="2600" w:type="dxa"/>
            <w:shd w:val="clear" w:color="auto" w:fill="auto"/>
          </w:tcPr>
          <w:p w14:paraId="79AE73D2" w14:textId="77777777" w:rsidR="005F371D" w:rsidRPr="00EB2E98" w:rsidRDefault="005F371D" w:rsidP="00CB71F5">
            <w:pPr>
              <w:rPr>
                <w:rStyle w:val="SAPEmphasis"/>
              </w:rPr>
            </w:pPr>
            <w:r w:rsidRPr="00EB2E98">
              <w:rPr>
                <w:rStyle w:val="SAPEmphasis"/>
              </w:rPr>
              <w:t>Update Employee Master Data Record in Employee Central Payroll</w:t>
            </w:r>
          </w:p>
        </w:tc>
        <w:tc>
          <w:tcPr>
            <w:tcW w:w="1080" w:type="dxa"/>
            <w:shd w:val="clear" w:color="auto" w:fill="auto"/>
          </w:tcPr>
          <w:p w14:paraId="349E2F28" w14:textId="77777777" w:rsidR="005F371D" w:rsidRPr="00EB2E98" w:rsidRDefault="005F371D" w:rsidP="00CB71F5">
            <w:r w:rsidRPr="00EB2E98">
              <w:t>Back-ground</w:t>
            </w:r>
          </w:p>
        </w:tc>
        <w:tc>
          <w:tcPr>
            <w:tcW w:w="3150" w:type="dxa"/>
            <w:shd w:val="clear" w:color="auto" w:fill="auto"/>
          </w:tcPr>
          <w:p w14:paraId="3383F2B7" w14:textId="77777777" w:rsidR="005F371D" w:rsidRPr="00EB2E98" w:rsidRDefault="005F371D" w:rsidP="00CB71F5">
            <w:r w:rsidRPr="00EB2E98">
              <w:t>Changes in Employee Central have been performed to an employee whose record has already been replicated to Employee Central Payroll.</w:t>
            </w:r>
          </w:p>
        </w:tc>
        <w:tc>
          <w:tcPr>
            <w:tcW w:w="1440" w:type="dxa"/>
            <w:shd w:val="clear" w:color="auto" w:fill="auto"/>
          </w:tcPr>
          <w:p w14:paraId="68032082" w14:textId="77777777" w:rsidR="005F371D" w:rsidRPr="00EB2E98" w:rsidRDefault="005F371D" w:rsidP="00CB71F5">
            <w:r w:rsidRPr="00EB2E98">
              <w:t>-</w:t>
            </w:r>
          </w:p>
        </w:tc>
        <w:tc>
          <w:tcPr>
            <w:tcW w:w="1350" w:type="dxa"/>
            <w:shd w:val="clear" w:color="auto" w:fill="auto"/>
          </w:tcPr>
          <w:p w14:paraId="5B0306BF" w14:textId="77777777" w:rsidR="005F371D" w:rsidRPr="00EB2E98" w:rsidRDefault="005F371D" w:rsidP="00CB71F5"/>
        </w:tc>
        <w:tc>
          <w:tcPr>
            <w:tcW w:w="4666" w:type="dxa"/>
            <w:shd w:val="clear" w:color="auto" w:fill="auto"/>
          </w:tcPr>
          <w:p w14:paraId="1E26C054" w14:textId="77777777" w:rsidR="005F371D" w:rsidRPr="00EB2E98" w:rsidRDefault="005F371D" w:rsidP="00CB71F5">
            <w:r w:rsidRPr="00EB2E98">
              <w:t>The master data record of the employee has been updated automatically in Employee Central Payroll.</w:t>
            </w:r>
          </w:p>
        </w:tc>
      </w:tr>
      <w:tr w:rsidR="005F371D" w:rsidRPr="00EB2E98" w14:paraId="010CA079" w14:textId="77777777" w:rsidTr="00CB71F5">
        <w:tc>
          <w:tcPr>
            <w:tcW w:w="2600" w:type="dxa"/>
            <w:shd w:val="clear" w:color="auto" w:fill="auto"/>
          </w:tcPr>
          <w:p w14:paraId="400E3CC9" w14:textId="77777777" w:rsidR="005F371D" w:rsidRPr="00EB2E98" w:rsidRDefault="005F371D" w:rsidP="00CB71F5">
            <w:pPr>
              <w:rPr>
                <w:rStyle w:val="SAPEmphasis"/>
              </w:rPr>
            </w:pPr>
            <w:r w:rsidRPr="00EB2E98">
              <w:rPr>
                <w:rStyle w:val="SAPEmphasis"/>
              </w:rPr>
              <w:t xml:space="preserve">Initiate Employee Master Data Replication Confirmation Message </w:t>
            </w:r>
          </w:p>
        </w:tc>
        <w:tc>
          <w:tcPr>
            <w:tcW w:w="1080" w:type="dxa"/>
            <w:shd w:val="clear" w:color="auto" w:fill="auto"/>
          </w:tcPr>
          <w:p w14:paraId="7D3EC3A8" w14:textId="77777777" w:rsidR="005F371D" w:rsidRPr="00EB2E98" w:rsidRDefault="005F371D" w:rsidP="00CB71F5">
            <w:r w:rsidRPr="00EB2E98">
              <w:t>Back-ground</w:t>
            </w:r>
          </w:p>
        </w:tc>
        <w:tc>
          <w:tcPr>
            <w:tcW w:w="3150" w:type="dxa"/>
            <w:shd w:val="clear" w:color="auto" w:fill="auto"/>
          </w:tcPr>
          <w:p w14:paraId="6BE4FFA9" w14:textId="77777777" w:rsidR="005F371D" w:rsidRPr="00EB2E98" w:rsidRDefault="005F371D" w:rsidP="00CB71F5"/>
        </w:tc>
        <w:tc>
          <w:tcPr>
            <w:tcW w:w="1440" w:type="dxa"/>
            <w:shd w:val="clear" w:color="auto" w:fill="auto"/>
          </w:tcPr>
          <w:p w14:paraId="4B30EB82" w14:textId="77777777" w:rsidR="005F371D" w:rsidRPr="00EB2E98" w:rsidRDefault="005F371D" w:rsidP="00CB71F5">
            <w:r w:rsidRPr="00EB2E98">
              <w:t>-</w:t>
            </w:r>
          </w:p>
        </w:tc>
        <w:tc>
          <w:tcPr>
            <w:tcW w:w="1350" w:type="dxa"/>
            <w:shd w:val="clear" w:color="auto" w:fill="auto"/>
          </w:tcPr>
          <w:p w14:paraId="2EC7B078" w14:textId="77777777" w:rsidR="005F371D" w:rsidRPr="00EB2E98" w:rsidRDefault="005F371D" w:rsidP="00CB71F5"/>
        </w:tc>
        <w:tc>
          <w:tcPr>
            <w:tcW w:w="4666" w:type="dxa"/>
            <w:shd w:val="clear" w:color="auto" w:fill="auto"/>
          </w:tcPr>
          <w:p w14:paraId="3DC9C80E" w14:textId="77777777" w:rsidR="005F371D" w:rsidRPr="00EB2E98" w:rsidRDefault="005F371D" w:rsidP="00CB71F5">
            <w:r w:rsidRPr="00EB2E98">
              <w:t>A confirmation message about the replication of employee master data has been sent by the Employee Central Payroll system.</w:t>
            </w:r>
          </w:p>
        </w:tc>
      </w:tr>
      <w:tr w:rsidR="005F371D" w:rsidRPr="00EB2E98" w14:paraId="447D8D65" w14:textId="77777777" w:rsidTr="00CB71F5">
        <w:tc>
          <w:tcPr>
            <w:tcW w:w="2600" w:type="dxa"/>
            <w:shd w:val="clear" w:color="auto" w:fill="auto"/>
          </w:tcPr>
          <w:p w14:paraId="5C74FE33" w14:textId="77777777" w:rsidR="005F371D" w:rsidRPr="00EB2E98" w:rsidRDefault="005F371D" w:rsidP="00CB71F5">
            <w:pPr>
              <w:rPr>
                <w:rStyle w:val="SAPEmphasis"/>
              </w:rPr>
            </w:pPr>
            <w:r w:rsidRPr="00EB2E98">
              <w:rPr>
                <w:rStyle w:val="SAPEmphasis"/>
              </w:rPr>
              <w:t>Receive Employee Master Data Replication Confirmation Message</w:t>
            </w:r>
          </w:p>
        </w:tc>
        <w:tc>
          <w:tcPr>
            <w:tcW w:w="1080" w:type="dxa"/>
            <w:shd w:val="clear" w:color="auto" w:fill="auto"/>
          </w:tcPr>
          <w:p w14:paraId="0F48C5DF" w14:textId="77777777" w:rsidR="005F371D" w:rsidRPr="00EB2E98" w:rsidRDefault="005F371D" w:rsidP="00CB71F5">
            <w:r w:rsidRPr="00EB2E98">
              <w:t>Back-ground</w:t>
            </w:r>
          </w:p>
        </w:tc>
        <w:tc>
          <w:tcPr>
            <w:tcW w:w="3150" w:type="dxa"/>
            <w:shd w:val="clear" w:color="auto" w:fill="auto"/>
          </w:tcPr>
          <w:p w14:paraId="75DBA4B2" w14:textId="77777777" w:rsidR="005F371D" w:rsidRPr="00EB2E98" w:rsidRDefault="005F371D" w:rsidP="00CB71F5"/>
        </w:tc>
        <w:tc>
          <w:tcPr>
            <w:tcW w:w="1440" w:type="dxa"/>
            <w:shd w:val="clear" w:color="auto" w:fill="auto"/>
          </w:tcPr>
          <w:p w14:paraId="064A32B5" w14:textId="77777777" w:rsidR="005F371D" w:rsidRPr="00EB2E98" w:rsidRDefault="005F371D" w:rsidP="00CB71F5">
            <w:r w:rsidRPr="00EB2E98">
              <w:t>-</w:t>
            </w:r>
          </w:p>
        </w:tc>
        <w:tc>
          <w:tcPr>
            <w:tcW w:w="1350" w:type="dxa"/>
            <w:shd w:val="clear" w:color="auto" w:fill="auto"/>
          </w:tcPr>
          <w:p w14:paraId="67880EE9" w14:textId="77777777" w:rsidR="005F371D" w:rsidRPr="00EB2E98" w:rsidRDefault="005F371D" w:rsidP="00CB71F5"/>
        </w:tc>
        <w:tc>
          <w:tcPr>
            <w:tcW w:w="4666" w:type="dxa"/>
            <w:shd w:val="clear" w:color="auto" w:fill="auto"/>
          </w:tcPr>
          <w:p w14:paraId="69B0F395" w14:textId="77777777" w:rsidR="005F371D" w:rsidRPr="00EB2E98" w:rsidRDefault="005F371D" w:rsidP="00CB71F5">
            <w:r w:rsidRPr="00EB2E98">
              <w:t>The confirmation message has been received by Employee Central.</w:t>
            </w:r>
          </w:p>
        </w:tc>
      </w:tr>
      <w:tr w:rsidR="005F371D" w:rsidRPr="00EB2E98" w14:paraId="678FEC92" w14:textId="77777777" w:rsidTr="00CB71F5">
        <w:tc>
          <w:tcPr>
            <w:tcW w:w="2600" w:type="dxa"/>
            <w:shd w:val="clear" w:color="auto" w:fill="auto"/>
          </w:tcPr>
          <w:p w14:paraId="1FA6359C" w14:textId="77777777" w:rsidR="005F371D" w:rsidRPr="00EB2E98" w:rsidRDefault="005F371D" w:rsidP="00CB71F5">
            <w:pPr>
              <w:rPr>
                <w:rStyle w:val="SAPEmphasis"/>
              </w:rPr>
            </w:pPr>
            <w:r w:rsidRPr="00EB2E98">
              <w:rPr>
                <w:rStyle w:val="SAPEmphasis"/>
              </w:rPr>
              <w:t>Monitor Employee Master Data Replication</w:t>
            </w:r>
          </w:p>
        </w:tc>
        <w:tc>
          <w:tcPr>
            <w:tcW w:w="1080" w:type="dxa"/>
            <w:shd w:val="clear" w:color="auto" w:fill="auto"/>
          </w:tcPr>
          <w:p w14:paraId="466353F3" w14:textId="77777777" w:rsidR="005F371D" w:rsidRPr="00EB2E98" w:rsidRDefault="005F371D" w:rsidP="00CB71F5">
            <w:r w:rsidRPr="00EB2E98">
              <w:t>Employee Central UI</w:t>
            </w:r>
          </w:p>
        </w:tc>
        <w:tc>
          <w:tcPr>
            <w:tcW w:w="3150" w:type="dxa"/>
            <w:shd w:val="clear" w:color="auto" w:fill="auto"/>
          </w:tcPr>
          <w:p w14:paraId="6B98668B" w14:textId="77777777" w:rsidR="005F371D" w:rsidRPr="00EB2E98" w:rsidRDefault="005F371D" w:rsidP="00CB71F5"/>
        </w:tc>
        <w:tc>
          <w:tcPr>
            <w:tcW w:w="1440" w:type="dxa"/>
            <w:shd w:val="clear" w:color="auto" w:fill="auto"/>
          </w:tcPr>
          <w:p w14:paraId="50A2D775" w14:textId="77777777" w:rsidR="005F371D" w:rsidRPr="00EB2E98" w:rsidRDefault="005F371D" w:rsidP="00CB71F5">
            <w:r w:rsidRPr="00EB2E98">
              <w:t>Administrative Super User</w:t>
            </w:r>
          </w:p>
        </w:tc>
        <w:tc>
          <w:tcPr>
            <w:tcW w:w="1350" w:type="dxa"/>
            <w:shd w:val="clear" w:color="auto" w:fill="auto"/>
          </w:tcPr>
          <w:p w14:paraId="1230922D" w14:textId="77777777" w:rsidR="005F371D" w:rsidRPr="00EB2E98" w:rsidRDefault="005F371D" w:rsidP="00CB71F5">
            <w:r w:rsidRPr="00EB2E98">
              <w:t>Company Instance URL</w:t>
            </w:r>
          </w:p>
        </w:tc>
        <w:tc>
          <w:tcPr>
            <w:tcW w:w="4666" w:type="dxa"/>
            <w:shd w:val="clear" w:color="auto" w:fill="auto"/>
          </w:tcPr>
          <w:p w14:paraId="6C6486B0" w14:textId="77777777" w:rsidR="005F371D" w:rsidRPr="00EB2E98" w:rsidRDefault="005F371D" w:rsidP="00CB71F5">
            <w:r w:rsidRPr="00EB2E98">
              <w:t>The success or failure of the creation or update of the employee’s master data record in Employee Central Payroll has been monitored. Failed jobs, if existing, have been identified.</w:t>
            </w:r>
          </w:p>
        </w:tc>
      </w:tr>
      <w:tr w:rsidR="005F371D" w:rsidRPr="00EB2E98" w14:paraId="42C494F7" w14:textId="77777777" w:rsidTr="00CB71F5">
        <w:tc>
          <w:tcPr>
            <w:tcW w:w="2600" w:type="dxa"/>
            <w:shd w:val="clear" w:color="auto" w:fill="auto"/>
          </w:tcPr>
          <w:p w14:paraId="177386C4" w14:textId="77777777" w:rsidR="005F371D" w:rsidRPr="00EB2E98" w:rsidRDefault="005F371D" w:rsidP="00CB71F5">
            <w:pPr>
              <w:rPr>
                <w:rStyle w:val="SAPEmphasis"/>
              </w:rPr>
            </w:pPr>
            <w:r w:rsidRPr="00EB2E98">
              <w:rPr>
                <w:rStyle w:val="SAPEmphasis"/>
              </w:rPr>
              <w:t>Maintain Employee Master Data (Optional)</w:t>
            </w:r>
          </w:p>
        </w:tc>
        <w:tc>
          <w:tcPr>
            <w:tcW w:w="1080" w:type="dxa"/>
            <w:shd w:val="clear" w:color="auto" w:fill="auto"/>
          </w:tcPr>
          <w:p w14:paraId="4605CBFE" w14:textId="77777777" w:rsidR="005F371D" w:rsidRPr="00EB2E98" w:rsidRDefault="005F371D" w:rsidP="00CB71F5">
            <w:r w:rsidRPr="00EB2E98">
              <w:t>Employee Central UI</w:t>
            </w:r>
          </w:p>
        </w:tc>
        <w:tc>
          <w:tcPr>
            <w:tcW w:w="3150" w:type="dxa"/>
            <w:shd w:val="clear" w:color="auto" w:fill="auto"/>
          </w:tcPr>
          <w:p w14:paraId="676FB15A" w14:textId="77777777" w:rsidR="005F371D" w:rsidRPr="00EB2E98" w:rsidRDefault="005F371D" w:rsidP="00CB71F5">
            <w:r w:rsidRPr="00EB2E98">
              <w:t>Errors during replication to Employee Central Payroll have occurred.</w:t>
            </w:r>
          </w:p>
        </w:tc>
        <w:tc>
          <w:tcPr>
            <w:tcW w:w="1440" w:type="dxa"/>
            <w:shd w:val="clear" w:color="auto" w:fill="auto"/>
          </w:tcPr>
          <w:p w14:paraId="42F3C0FB" w14:textId="77777777" w:rsidR="005F371D" w:rsidRPr="00EB2E98" w:rsidRDefault="005F371D" w:rsidP="00CB71F5">
            <w:r w:rsidRPr="00EB2E98">
              <w:t>HR Administrator</w:t>
            </w:r>
          </w:p>
        </w:tc>
        <w:tc>
          <w:tcPr>
            <w:tcW w:w="1350" w:type="dxa"/>
            <w:shd w:val="clear" w:color="auto" w:fill="auto"/>
          </w:tcPr>
          <w:p w14:paraId="1C3F3D9E" w14:textId="77777777" w:rsidR="005F371D" w:rsidRPr="00EB2E98" w:rsidRDefault="005F371D" w:rsidP="00CB71F5">
            <w:r w:rsidRPr="00EB2E98">
              <w:t>Company Instance URL</w:t>
            </w:r>
          </w:p>
        </w:tc>
        <w:tc>
          <w:tcPr>
            <w:tcW w:w="4666" w:type="dxa"/>
            <w:shd w:val="clear" w:color="auto" w:fill="auto"/>
          </w:tcPr>
          <w:p w14:paraId="412BA779" w14:textId="77777777" w:rsidR="005F371D" w:rsidRPr="00EB2E98" w:rsidRDefault="005F371D" w:rsidP="00CB71F5">
            <w:r w:rsidRPr="00EB2E98">
              <w:t>Master data has been corrected for the employees for whom the replication to Employee Central Payroll was not successful.</w:t>
            </w:r>
          </w:p>
        </w:tc>
      </w:tr>
      <w:tr w:rsidR="005F371D" w:rsidRPr="00EB2E98" w14:paraId="4CF80C84" w14:textId="77777777" w:rsidTr="00CB71F5">
        <w:tc>
          <w:tcPr>
            <w:tcW w:w="2600" w:type="dxa"/>
            <w:shd w:val="clear" w:color="auto" w:fill="auto"/>
          </w:tcPr>
          <w:p w14:paraId="0A939090" w14:textId="77777777" w:rsidR="005F371D" w:rsidRPr="00EB2E98" w:rsidRDefault="005F371D" w:rsidP="00CB71F5">
            <w:pPr>
              <w:rPr>
                <w:rStyle w:val="SAPEmphasis"/>
              </w:rPr>
            </w:pPr>
            <w:r w:rsidRPr="00EB2E98">
              <w:rPr>
                <w:rStyle w:val="SAPEmphasis"/>
              </w:rPr>
              <w:t>Replicate Employee Master Data (Optional)</w:t>
            </w:r>
          </w:p>
        </w:tc>
        <w:tc>
          <w:tcPr>
            <w:tcW w:w="1080" w:type="dxa"/>
            <w:shd w:val="clear" w:color="auto" w:fill="auto"/>
          </w:tcPr>
          <w:p w14:paraId="5A1DAD11" w14:textId="77777777" w:rsidR="005F371D" w:rsidRPr="00EB2E98" w:rsidRDefault="005F371D" w:rsidP="00CB71F5">
            <w:r w:rsidRPr="00EB2E98">
              <w:t>Employee Central UI</w:t>
            </w:r>
          </w:p>
        </w:tc>
        <w:tc>
          <w:tcPr>
            <w:tcW w:w="3150" w:type="dxa"/>
            <w:shd w:val="clear" w:color="auto" w:fill="auto"/>
          </w:tcPr>
          <w:p w14:paraId="3F854D54" w14:textId="77777777" w:rsidR="005F371D" w:rsidRPr="00EB2E98" w:rsidRDefault="005F371D" w:rsidP="00CB71F5">
            <w:r w:rsidRPr="00EB2E98">
              <w:t>Payroll area in Employee Central Payroll to which employee is assigned is in status</w:t>
            </w:r>
            <w:r w:rsidRPr="00EB2E98">
              <w:rPr>
                <w:rStyle w:val="UserInput"/>
                <w:sz w:val="18"/>
              </w:rPr>
              <w:t xml:space="preserve"> </w:t>
            </w:r>
            <w:r w:rsidRPr="00EB2E98">
              <w:rPr>
                <w:rStyle w:val="UserInput"/>
                <w:b w:val="0"/>
                <w:sz w:val="18"/>
              </w:rPr>
              <w:t>released for correction</w:t>
            </w:r>
            <w:r w:rsidRPr="00EB2E98">
              <w:t>. Employee master data has been maintained in Employee Central.</w:t>
            </w:r>
          </w:p>
        </w:tc>
        <w:tc>
          <w:tcPr>
            <w:tcW w:w="1440" w:type="dxa"/>
            <w:shd w:val="clear" w:color="auto" w:fill="auto"/>
          </w:tcPr>
          <w:p w14:paraId="77F4556C" w14:textId="77777777" w:rsidR="005F371D" w:rsidRPr="00EB2E98" w:rsidRDefault="005F371D" w:rsidP="00CB71F5">
            <w:r w:rsidRPr="00EB2E98">
              <w:t>Administrative Super User</w:t>
            </w:r>
          </w:p>
        </w:tc>
        <w:tc>
          <w:tcPr>
            <w:tcW w:w="1350" w:type="dxa"/>
            <w:shd w:val="clear" w:color="auto" w:fill="auto"/>
          </w:tcPr>
          <w:p w14:paraId="737DFC21" w14:textId="77777777" w:rsidR="005F371D" w:rsidRPr="00EB2E98" w:rsidRDefault="005F371D" w:rsidP="00CB71F5">
            <w:r w:rsidRPr="00EB2E98">
              <w:t>Company Instance URL</w:t>
            </w:r>
          </w:p>
        </w:tc>
        <w:tc>
          <w:tcPr>
            <w:tcW w:w="4666" w:type="dxa"/>
            <w:shd w:val="clear" w:color="auto" w:fill="auto"/>
          </w:tcPr>
          <w:p w14:paraId="433E6D68" w14:textId="77777777" w:rsidR="005F371D" w:rsidRPr="00EB2E98" w:rsidRDefault="005F371D" w:rsidP="00CB71F5">
            <w:r w:rsidRPr="00EB2E98">
              <w:t>The replication of employee master data has been executed manually.</w:t>
            </w:r>
          </w:p>
        </w:tc>
      </w:tr>
      <w:tr w:rsidR="005F371D" w:rsidRPr="00EB2E98" w14:paraId="3AA11373" w14:textId="77777777" w:rsidTr="00CB71F5">
        <w:tc>
          <w:tcPr>
            <w:tcW w:w="2600" w:type="dxa"/>
            <w:shd w:val="clear" w:color="auto" w:fill="auto"/>
          </w:tcPr>
          <w:p w14:paraId="630506B5" w14:textId="77777777" w:rsidR="005F371D" w:rsidRPr="00EB2E98" w:rsidRDefault="005F371D" w:rsidP="00CB71F5">
            <w:pPr>
              <w:rPr>
                <w:rStyle w:val="SAPEmphasis"/>
              </w:rPr>
            </w:pPr>
            <w:r w:rsidRPr="00EB2E98">
              <w:rPr>
                <w:rStyle w:val="SAPEmphasis"/>
              </w:rPr>
              <w:lastRenderedPageBreak/>
              <w:t>View Personnel Master Data</w:t>
            </w:r>
          </w:p>
        </w:tc>
        <w:tc>
          <w:tcPr>
            <w:tcW w:w="1080" w:type="dxa"/>
            <w:shd w:val="clear" w:color="auto" w:fill="auto"/>
          </w:tcPr>
          <w:p w14:paraId="52DF3707" w14:textId="77777777" w:rsidR="005F371D" w:rsidRPr="00EB2E98" w:rsidRDefault="005F371D" w:rsidP="00CB71F5">
            <w:r w:rsidRPr="00EB2E98">
              <w:t>Employee Central Payroll UI</w:t>
            </w:r>
          </w:p>
        </w:tc>
        <w:tc>
          <w:tcPr>
            <w:tcW w:w="3150" w:type="dxa"/>
            <w:shd w:val="clear" w:color="auto" w:fill="auto"/>
          </w:tcPr>
          <w:p w14:paraId="584EE940" w14:textId="77777777" w:rsidR="005F371D" w:rsidRPr="00EB2E98" w:rsidRDefault="005F371D" w:rsidP="00CB71F5">
            <w:r w:rsidRPr="00EB2E98">
              <w:t>Master data of the employee has been transferred successfully to Employee Central Payroll.</w:t>
            </w:r>
          </w:p>
        </w:tc>
        <w:tc>
          <w:tcPr>
            <w:tcW w:w="1440" w:type="dxa"/>
            <w:shd w:val="clear" w:color="auto" w:fill="auto"/>
          </w:tcPr>
          <w:p w14:paraId="665710B1" w14:textId="77777777" w:rsidR="005F371D" w:rsidRPr="00EB2E98" w:rsidRDefault="005F371D" w:rsidP="00CB71F5">
            <w:r w:rsidRPr="00EB2E98">
              <w:t>HR Administrator</w:t>
            </w:r>
          </w:p>
        </w:tc>
        <w:tc>
          <w:tcPr>
            <w:tcW w:w="1350" w:type="dxa"/>
            <w:shd w:val="clear" w:color="auto" w:fill="auto"/>
          </w:tcPr>
          <w:p w14:paraId="35284B57" w14:textId="77777777" w:rsidR="005F371D" w:rsidRPr="00EB2E98" w:rsidRDefault="005F371D" w:rsidP="00CB71F5">
            <w:r w:rsidRPr="00EB2E98">
              <w:t>PA20</w:t>
            </w:r>
          </w:p>
        </w:tc>
        <w:tc>
          <w:tcPr>
            <w:tcW w:w="4666" w:type="dxa"/>
            <w:shd w:val="clear" w:color="auto" w:fill="auto"/>
          </w:tcPr>
          <w:p w14:paraId="65DF17CD" w14:textId="77777777" w:rsidR="005F371D" w:rsidRPr="00EB2E98" w:rsidRDefault="005F371D" w:rsidP="00CB71F5">
            <w:r w:rsidRPr="00EB2E98">
              <w:t>The updated master data record of the employee has been viewed.</w:t>
            </w:r>
          </w:p>
        </w:tc>
      </w:tr>
      <w:tr w:rsidR="005F371D" w:rsidRPr="00EB2E98" w14:paraId="1C63D560" w14:textId="77777777" w:rsidTr="00002278">
        <w:tc>
          <w:tcPr>
            <w:tcW w:w="14286" w:type="dxa"/>
            <w:gridSpan w:val="6"/>
            <w:shd w:val="clear" w:color="auto" w:fill="auto"/>
          </w:tcPr>
          <w:p w14:paraId="507405E8" w14:textId="77777777" w:rsidR="005F371D" w:rsidRPr="00EB2E98" w:rsidRDefault="005F371D" w:rsidP="00CB71F5">
            <w:pPr>
              <w:rPr>
                <w:rStyle w:val="SAPEmphasis"/>
              </w:rPr>
            </w:pPr>
            <w:r w:rsidRPr="00EB2E98">
              <w:rPr>
                <w:rStyle w:val="SAPEmphasis"/>
              </w:rPr>
              <w:t>Employee Time Off Replication</w:t>
            </w:r>
          </w:p>
          <w:p w14:paraId="737B3E31" w14:textId="40C60C33" w:rsidR="0019599B" w:rsidRPr="006751E9" w:rsidRDefault="0019599B" w:rsidP="00CB71F5">
            <w:pPr>
              <w:rPr>
                <w:ins w:id="358" w:author="Author" w:date="2018-01-29T15:30:00Z"/>
                <w:rStyle w:val="SAPEmphasis"/>
                <w:rPrChange w:id="359" w:author="Author" w:date="2018-02-26T18:10:00Z">
                  <w:rPr>
                    <w:ins w:id="360" w:author="Author" w:date="2018-01-29T15:30:00Z"/>
                    <w:rStyle w:val="SAPEmphasis"/>
                    <w:highlight w:val="cyan"/>
                  </w:rPr>
                </w:rPrChange>
              </w:rPr>
            </w:pPr>
            <w:ins w:id="361" w:author="Author" w:date="2018-01-29T15:30:00Z">
              <w:r w:rsidRPr="006751E9">
                <w:rPr>
                  <w:rStyle w:val="SAPEmphasis"/>
                  <w:rPrChange w:id="362" w:author="Author" w:date="2018-02-26T18:10:00Z">
                    <w:rPr>
                      <w:rStyle w:val="SAPEmphasis"/>
                      <w:highlight w:val="cyan"/>
                    </w:rPr>
                  </w:rPrChange>
                </w:rPr>
                <w:t>* relevant only for following countries:</w:t>
              </w:r>
              <w:r w:rsidRPr="006751E9">
                <w:rPr>
                  <w:rPrChange w:id="363" w:author="Author" w:date="2018-02-26T18:10:00Z">
                    <w:rPr>
                      <w:highlight w:val="cyan"/>
                    </w:rPr>
                  </w:rPrChange>
                </w:rPr>
                <w:t xml:space="preserve"> </w:t>
              </w:r>
              <w:r w:rsidRPr="006751E9">
                <w:rPr>
                  <w:rStyle w:val="SAPEmphasis"/>
                  <w:rPrChange w:id="364" w:author="Author" w:date="2018-02-26T18:10:00Z">
                    <w:rPr>
                      <w:rStyle w:val="SAPEmphasis"/>
                      <w:highlight w:val="cyan"/>
                    </w:rPr>
                  </w:rPrChange>
                </w:rPr>
                <w:t>AE, AU, DE, FR, GB, SA, US</w:t>
              </w:r>
            </w:ins>
          </w:p>
          <w:p w14:paraId="0E137B0A" w14:textId="40C60C33" w:rsidR="005F371D" w:rsidRPr="00EB2E98" w:rsidRDefault="005F371D" w:rsidP="00CB71F5">
            <w:r w:rsidRPr="00EB2E98">
              <w:rPr>
                <w:rStyle w:val="SAPEmphasis"/>
              </w:rPr>
              <w:t xml:space="preserve">* relevant only if Time Off </w:t>
            </w:r>
            <w:r w:rsidR="004D26CE">
              <w:rPr>
                <w:rStyle w:val="SAPEmphasis"/>
              </w:rPr>
              <w:t>module has been implemented</w:t>
            </w:r>
            <w:r w:rsidR="004D26CE" w:rsidRPr="003C6017">
              <w:rPr>
                <w:rStyle w:val="SAPEmphasis"/>
              </w:rPr>
              <w:t xml:space="preserve"> </w:t>
            </w:r>
            <w:r w:rsidRPr="00EB2E98">
              <w:rPr>
                <w:rStyle w:val="SAPEmphasis"/>
              </w:rPr>
              <w:t>in your Employee Central instance and is integrated with Employee Central Payroll</w:t>
            </w:r>
          </w:p>
        </w:tc>
      </w:tr>
      <w:tr w:rsidR="005F371D" w:rsidRPr="00EB2E98" w14:paraId="327F88C7" w14:textId="77777777" w:rsidTr="00CB71F5">
        <w:tc>
          <w:tcPr>
            <w:tcW w:w="2600" w:type="dxa"/>
            <w:shd w:val="clear" w:color="auto" w:fill="auto"/>
          </w:tcPr>
          <w:p w14:paraId="3CFD73D4" w14:textId="77777777" w:rsidR="005F371D" w:rsidRPr="00EB2E98" w:rsidRDefault="005F371D" w:rsidP="00CB71F5">
            <w:pPr>
              <w:rPr>
                <w:rStyle w:val="SAPEmphasis"/>
              </w:rPr>
            </w:pPr>
            <w:r w:rsidRPr="00EB2E98">
              <w:rPr>
                <w:rStyle w:val="SAPEmphasis"/>
              </w:rPr>
              <w:t>Trigger Employee Time Off Replication</w:t>
            </w:r>
          </w:p>
        </w:tc>
        <w:tc>
          <w:tcPr>
            <w:tcW w:w="1080" w:type="dxa"/>
            <w:shd w:val="clear" w:color="auto" w:fill="auto"/>
          </w:tcPr>
          <w:p w14:paraId="62516F72" w14:textId="77777777" w:rsidR="005F371D" w:rsidRPr="00EB2E98" w:rsidRDefault="005F371D" w:rsidP="00CB71F5">
            <w:pPr>
              <w:rPr>
                <w:rFonts w:eastAsia="Calibri"/>
                <w:sz w:val="22"/>
                <w:szCs w:val="22"/>
              </w:rPr>
            </w:pPr>
            <w:r w:rsidRPr="00EB2E98">
              <w:t>Back-ground</w:t>
            </w:r>
          </w:p>
        </w:tc>
        <w:tc>
          <w:tcPr>
            <w:tcW w:w="3150" w:type="dxa"/>
            <w:shd w:val="clear" w:color="auto" w:fill="auto"/>
          </w:tcPr>
          <w:p w14:paraId="692D43AD" w14:textId="77777777" w:rsidR="005F371D" w:rsidRPr="00EB2E98" w:rsidRDefault="005F371D" w:rsidP="00CB71F5">
            <w:pPr>
              <w:rPr>
                <w:rFonts w:ascii="Calibri" w:eastAsia="Calibri" w:hAnsi="Calibri"/>
                <w:sz w:val="22"/>
                <w:szCs w:val="22"/>
              </w:rPr>
            </w:pPr>
            <w:r w:rsidRPr="00EB2E98">
              <w:t>A background job has been scheduled in the Employee Central Payroll system.</w:t>
            </w:r>
          </w:p>
        </w:tc>
        <w:tc>
          <w:tcPr>
            <w:tcW w:w="1440" w:type="dxa"/>
            <w:shd w:val="clear" w:color="auto" w:fill="auto"/>
          </w:tcPr>
          <w:p w14:paraId="088A26D5" w14:textId="77777777" w:rsidR="005F371D" w:rsidRPr="00EB2E98" w:rsidRDefault="005F371D" w:rsidP="00CB71F5">
            <w:r w:rsidRPr="00EB2E98">
              <w:t>-</w:t>
            </w:r>
          </w:p>
        </w:tc>
        <w:tc>
          <w:tcPr>
            <w:tcW w:w="1350" w:type="dxa"/>
            <w:shd w:val="clear" w:color="auto" w:fill="auto"/>
          </w:tcPr>
          <w:p w14:paraId="37006AD5" w14:textId="77777777" w:rsidR="005F371D" w:rsidRPr="00EB2E98" w:rsidRDefault="005F371D" w:rsidP="00CB71F5"/>
        </w:tc>
        <w:tc>
          <w:tcPr>
            <w:tcW w:w="4666" w:type="dxa"/>
            <w:shd w:val="clear" w:color="auto" w:fill="auto"/>
          </w:tcPr>
          <w:p w14:paraId="260F42B9" w14:textId="77777777" w:rsidR="005F371D" w:rsidRPr="00EB2E98" w:rsidRDefault="005F371D" w:rsidP="00CB71F5">
            <w:pPr>
              <w:rPr>
                <w:rFonts w:ascii="Calibri" w:eastAsia="Calibri" w:hAnsi="Calibri"/>
                <w:sz w:val="22"/>
                <w:szCs w:val="22"/>
              </w:rPr>
            </w:pPr>
            <w:r w:rsidRPr="00EB2E98">
              <w:t xml:space="preserve">The change in the time off data of the employee has been extracted from Employee Central and sent to Employee Central Payroll. </w:t>
            </w:r>
          </w:p>
        </w:tc>
      </w:tr>
      <w:tr w:rsidR="005F371D" w:rsidRPr="00EB2E98" w14:paraId="1672D2A6" w14:textId="77777777" w:rsidTr="00CB71F5">
        <w:tc>
          <w:tcPr>
            <w:tcW w:w="2600" w:type="dxa"/>
            <w:shd w:val="clear" w:color="auto" w:fill="auto"/>
          </w:tcPr>
          <w:p w14:paraId="61AEFE67" w14:textId="77777777" w:rsidR="005F371D" w:rsidRPr="00EB2E98" w:rsidRDefault="005F371D" w:rsidP="00CB71F5">
            <w:pPr>
              <w:rPr>
                <w:rStyle w:val="SAPEmphasis"/>
              </w:rPr>
            </w:pPr>
            <w:r w:rsidRPr="00EB2E98">
              <w:rPr>
                <w:rStyle w:val="SAPEmphasis"/>
              </w:rPr>
              <w:t>Update Employee Absence Record in Employee Central Payroll</w:t>
            </w:r>
          </w:p>
        </w:tc>
        <w:tc>
          <w:tcPr>
            <w:tcW w:w="1080" w:type="dxa"/>
            <w:shd w:val="clear" w:color="auto" w:fill="auto"/>
          </w:tcPr>
          <w:p w14:paraId="11629388" w14:textId="77777777" w:rsidR="005F371D" w:rsidRPr="00EB2E98" w:rsidRDefault="005F371D" w:rsidP="00CB71F5">
            <w:r w:rsidRPr="00EB2E98">
              <w:t>Back-ground</w:t>
            </w:r>
          </w:p>
        </w:tc>
        <w:tc>
          <w:tcPr>
            <w:tcW w:w="3150" w:type="dxa"/>
            <w:shd w:val="clear" w:color="auto" w:fill="auto"/>
          </w:tcPr>
          <w:p w14:paraId="0DC28148" w14:textId="77777777" w:rsidR="005F371D" w:rsidRPr="00EB2E98" w:rsidRDefault="005F371D" w:rsidP="00CB71F5">
            <w:r w:rsidRPr="00EB2E98">
              <w:t>The employee master data record has already been replicated successfully to Employee Central Payroll.</w:t>
            </w:r>
          </w:p>
        </w:tc>
        <w:tc>
          <w:tcPr>
            <w:tcW w:w="1440" w:type="dxa"/>
            <w:shd w:val="clear" w:color="auto" w:fill="auto"/>
          </w:tcPr>
          <w:p w14:paraId="79E65575" w14:textId="77777777" w:rsidR="005F371D" w:rsidRPr="00EB2E98" w:rsidRDefault="005F371D" w:rsidP="00CB71F5">
            <w:r w:rsidRPr="00EB2E98">
              <w:t>-</w:t>
            </w:r>
          </w:p>
        </w:tc>
        <w:tc>
          <w:tcPr>
            <w:tcW w:w="1350" w:type="dxa"/>
            <w:shd w:val="clear" w:color="auto" w:fill="auto"/>
          </w:tcPr>
          <w:p w14:paraId="14697373" w14:textId="77777777" w:rsidR="005F371D" w:rsidRPr="00EB2E98" w:rsidRDefault="005F371D" w:rsidP="00CB71F5"/>
        </w:tc>
        <w:tc>
          <w:tcPr>
            <w:tcW w:w="4666" w:type="dxa"/>
            <w:shd w:val="clear" w:color="auto" w:fill="auto"/>
          </w:tcPr>
          <w:p w14:paraId="2C7EC5B1" w14:textId="77777777" w:rsidR="005F371D" w:rsidRPr="00EB2E98" w:rsidRDefault="005F371D" w:rsidP="00CB71F5">
            <w:r w:rsidRPr="00EB2E98">
              <w:t>The absence record of the employee has been updated automatically in Employee Central Payroll.</w:t>
            </w:r>
          </w:p>
        </w:tc>
      </w:tr>
      <w:tr w:rsidR="005F371D" w:rsidRPr="00EB2E98" w14:paraId="29DC25CF" w14:textId="77777777" w:rsidTr="00CB71F5">
        <w:tc>
          <w:tcPr>
            <w:tcW w:w="2600" w:type="dxa"/>
            <w:shd w:val="clear" w:color="auto" w:fill="auto"/>
          </w:tcPr>
          <w:p w14:paraId="4E07D863" w14:textId="77777777" w:rsidR="005F371D" w:rsidRPr="00EB2E98" w:rsidRDefault="005F371D" w:rsidP="00CB71F5">
            <w:pPr>
              <w:rPr>
                <w:rStyle w:val="SAPEmphasis"/>
              </w:rPr>
            </w:pPr>
            <w:r w:rsidRPr="00EB2E98">
              <w:rPr>
                <w:rStyle w:val="SAPEmphasis"/>
              </w:rPr>
              <w:t>Initiate Employee Absence Record Replication Confirmation Message</w:t>
            </w:r>
          </w:p>
        </w:tc>
        <w:tc>
          <w:tcPr>
            <w:tcW w:w="1080" w:type="dxa"/>
            <w:shd w:val="clear" w:color="auto" w:fill="auto"/>
          </w:tcPr>
          <w:p w14:paraId="1E051CA4" w14:textId="77777777" w:rsidR="005F371D" w:rsidRPr="00EB2E98" w:rsidRDefault="005F371D" w:rsidP="00CB71F5">
            <w:r w:rsidRPr="00EB2E98">
              <w:t>Back-ground</w:t>
            </w:r>
          </w:p>
        </w:tc>
        <w:tc>
          <w:tcPr>
            <w:tcW w:w="3150" w:type="dxa"/>
            <w:shd w:val="clear" w:color="auto" w:fill="auto"/>
          </w:tcPr>
          <w:p w14:paraId="45288EC7" w14:textId="77777777" w:rsidR="005F371D" w:rsidRPr="00EB2E98" w:rsidRDefault="005F371D" w:rsidP="00CB71F5"/>
        </w:tc>
        <w:tc>
          <w:tcPr>
            <w:tcW w:w="1440" w:type="dxa"/>
            <w:shd w:val="clear" w:color="auto" w:fill="auto"/>
          </w:tcPr>
          <w:p w14:paraId="3FFA41E8" w14:textId="77777777" w:rsidR="005F371D" w:rsidRPr="00EB2E98" w:rsidRDefault="005F371D" w:rsidP="00CB71F5">
            <w:r w:rsidRPr="00EB2E98">
              <w:t>-</w:t>
            </w:r>
          </w:p>
        </w:tc>
        <w:tc>
          <w:tcPr>
            <w:tcW w:w="1350" w:type="dxa"/>
            <w:shd w:val="clear" w:color="auto" w:fill="auto"/>
          </w:tcPr>
          <w:p w14:paraId="7EBF4468" w14:textId="77777777" w:rsidR="005F371D" w:rsidRPr="00EB2E98" w:rsidRDefault="005F371D" w:rsidP="00CB71F5"/>
        </w:tc>
        <w:tc>
          <w:tcPr>
            <w:tcW w:w="4666" w:type="dxa"/>
            <w:shd w:val="clear" w:color="auto" w:fill="auto"/>
          </w:tcPr>
          <w:p w14:paraId="0AB055E7" w14:textId="77777777" w:rsidR="005F371D" w:rsidRPr="00EB2E98" w:rsidRDefault="005F371D" w:rsidP="00CB71F5">
            <w:r w:rsidRPr="00EB2E98">
              <w:t>A confirmation message about the replication of employee absence data has been sent by the Employee Central Payroll system.</w:t>
            </w:r>
          </w:p>
        </w:tc>
      </w:tr>
      <w:tr w:rsidR="005F371D" w:rsidRPr="00EB2E98" w14:paraId="63B13E2F" w14:textId="77777777" w:rsidTr="00CB71F5">
        <w:tc>
          <w:tcPr>
            <w:tcW w:w="2600" w:type="dxa"/>
            <w:shd w:val="clear" w:color="auto" w:fill="auto"/>
          </w:tcPr>
          <w:p w14:paraId="7DA33416" w14:textId="77777777" w:rsidR="005F371D" w:rsidRPr="00EB2E98" w:rsidRDefault="005F371D" w:rsidP="00CB71F5">
            <w:pPr>
              <w:rPr>
                <w:rStyle w:val="SAPEmphasis"/>
              </w:rPr>
            </w:pPr>
            <w:r w:rsidRPr="00EB2E98">
              <w:rPr>
                <w:rStyle w:val="SAPEmphasis"/>
              </w:rPr>
              <w:t>Receive Employee Time Off Replication Confirmation Message</w:t>
            </w:r>
          </w:p>
        </w:tc>
        <w:tc>
          <w:tcPr>
            <w:tcW w:w="1080" w:type="dxa"/>
            <w:shd w:val="clear" w:color="auto" w:fill="auto"/>
          </w:tcPr>
          <w:p w14:paraId="7912318A" w14:textId="77777777" w:rsidR="005F371D" w:rsidRPr="00EB2E98" w:rsidRDefault="005F371D" w:rsidP="00CB71F5">
            <w:r w:rsidRPr="00EB2E98">
              <w:t>Back-ground</w:t>
            </w:r>
          </w:p>
        </w:tc>
        <w:tc>
          <w:tcPr>
            <w:tcW w:w="3150" w:type="dxa"/>
            <w:shd w:val="clear" w:color="auto" w:fill="auto"/>
          </w:tcPr>
          <w:p w14:paraId="4A037D95" w14:textId="77777777" w:rsidR="005F371D" w:rsidRPr="00EB2E98" w:rsidRDefault="005F371D" w:rsidP="00CB71F5"/>
        </w:tc>
        <w:tc>
          <w:tcPr>
            <w:tcW w:w="1440" w:type="dxa"/>
            <w:shd w:val="clear" w:color="auto" w:fill="auto"/>
          </w:tcPr>
          <w:p w14:paraId="02F5A01D" w14:textId="77777777" w:rsidR="005F371D" w:rsidRPr="00EB2E98" w:rsidRDefault="005F371D" w:rsidP="00CB71F5">
            <w:r w:rsidRPr="00EB2E98">
              <w:t>-</w:t>
            </w:r>
          </w:p>
        </w:tc>
        <w:tc>
          <w:tcPr>
            <w:tcW w:w="1350" w:type="dxa"/>
            <w:shd w:val="clear" w:color="auto" w:fill="auto"/>
          </w:tcPr>
          <w:p w14:paraId="240C29FD" w14:textId="77777777" w:rsidR="005F371D" w:rsidRPr="00EB2E98" w:rsidRDefault="005F371D" w:rsidP="00CB71F5"/>
        </w:tc>
        <w:tc>
          <w:tcPr>
            <w:tcW w:w="4666" w:type="dxa"/>
            <w:shd w:val="clear" w:color="auto" w:fill="auto"/>
          </w:tcPr>
          <w:p w14:paraId="01B3A443" w14:textId="77777777" w:rsidR="005F371D" w:rsidRPr="00EB2E98" w:rsidRDefault="005F371D" w:rsidP="00CB71F5">
            <w:r w:rsidRPr="00EB2E98">
              <w:t>The confirmation message has been received by Employee Central.</w:t>
            </w:r>
          </w:p>
        </w:tc>
      </w:tr>
      <w:tr w:rsidR="005F371D" w:rsidRPr="00EB2E98" w14:paraId="21D2A4FA" w14:textId="77777777" w:rsidTr="00CB71F5">
        <w:tc>
          <w:tcPr>
            <w:tcW w:w="2600" w:type="dxa"/>
            <w:shd w:val="clear" w:color="auto" w:fill="auto"/>
          </w:tcPr>
          <w:p w14:paraId="21AB727C" w14:textId="77777777" w:rsidR="005F371D" w:rsidRPr="00EB2E98" w:rsidRDefault="005F371D" w:rsidP="00CB71F5">
            <w:pPr>
              <w:rPr>
                <w:rStyle w:val="SAPEmphasis"/>
              </w:rPr>
            </w:pPr>
            <w:r w:rsidRPr="00EB2E98">
              <w:rPr>
                <w:rStyle w:val="SAPEmphasis"/>
              </w:rPr>
              <w:t>Monitor Employee Time Off Replication</w:t>
            </w:r>
          </w:p>
        </w:tc>
        <w:tc>
          <w:tcPr>
            <w:tcW w:w="1080" w:type="dxa"/>
            <w:shd w:val="clear" w:color="auto" w:fill="auto"/>
          </w:tcPr>
          <w:p w14:paraId="4953CE9F" w14:textId="77777777" w:rsidR="005F371D" w:rsidRPr="00EB2E98" w:rsidRDefault="005F371D" w:rsidP="00CB71F5">
            <w:r w:rsidRPr="00EB2E98">
              <w:t>Employee Central UI</w:t>
            </w:r>
          </w:p>
        </w:tc>
        <w:tc>
          <w:tcPr>
            <w:tcW w:w="3150" w:type="dxa"/>
            <w:shd w:val="clear" w:color="auto" w:fill="auto"/>
          </w:tcPr>
          <w:p w14:paraId="2F2A7FDB" w14:textId="77777777" w:rsidR="005F371D" w:rsidRPr="00EB2E98" w:rsidRDefault="005F371D" w:rsidP="00CB71F5"/>
        </w:tc>
        <w:tc>
          <w:tcPr>
            <w:tcW w:w="1440" w:type="dxa"/>
            <w:shd w:val="clear" w:color="auto" w:fill="auto"/>
          </w:tcPr>
          <w:p w14:paraId="0C77C316" w14:textId="77777777" w:rsidR="005F371D" w:rsidRPr="00EB2E98" w:rsidRDefault="005F371D" w:rsidP="00CB71F5">
            <w:r w:rsidRPr="00EB2E98">
              <w:t>Administrative Super User</w:t>
            </w:r>
          </w:p>
        </w:tc>
        <w:tc>
          <w:tcPr>
            <w:tcW w:w="1350" w:type="dxa"/>
            <w:shd w:val="clear" w:color="auto" w:fill="auto"/>
          </w:tcPr>
          <w:p w14:paraId="6983E441" w14:textId="77777777" w:rsidR="005F371D" w:rsidRPr="00EB2E98" w:rsidRDefault="005F371D" w:rsidP="00CB71F5">
            <w:r w:rsidRPr="00EB2E98">
              <w:t>Company Instance URL</w:t>
            </w:r>
          </w:p>
        </w:tc>
        <w:tc>
          <w:tcPr>
            <w:tcW w:w="4666" w:type="dxa"/>
            <w:shd w:val="clear" w:color="auto" w:fill="auto"/>
          </w:tcPr>
          <w:p w14:paraId="03D87379" w14:textId="77777777" w:rsidR="005F371D" w:rsidRPr="00EB2E98" w:rsidRDefault="005F371D" w:rsidP="00CB71F5">
            <w:r w:rsidRPr="00EB2E98">
              <w:t>The update of the employee’s time off record in Employee Central Payroll has been monitored.</w:t>
            </w:r>
          </w:p>
        </w:tc>
      </w:tr>
      <w:tr w:rsidR="005F371D" w:rsidRPr="00EB2E98" w14:paraId="09F844C0" w14:textId="77777777" w:rsidTr="00CB71F5">
        <w:tc>
          <w:tcPr>
            <w:tcW w:w="2600" w:type="dxa"/>
            <w:shd w:val="clear" w:color="auto" w:fill="auto"/>
          </w:tcPr>
          <w:p w14:paraId="290FD141" w14:textId="77777777" w:rsidR="005F371D" w:rsidRPr="00EB2E98" w:rsidRDefault="005F371D" w:rsidP="00CB71F5">
            <w:pPr>
              <w:rPr>
                <w:rStyle w:val="SAPEmphasis"/>
              </w:rPr>
            </w:pPr>
            <w:r w:rsidRPr="00EB2E98">
              <w:rPr>
                <w:rStyle w:val="SAPEmphasis"/>
              </w:rPr>
              <w:t>View Employee Absence Data</w:t>
            </w:r>
          </w:p>
        </w:tc>
        <w:tc>
          <w:tcPr>
            <w:tcW w:w="1080" w:type="dxa"/>
            <w:shd w:val="clear" w:color="auto" w:fill="auto"/>
          </w:tcPr>
          <w:p w14:paraId="5EDB7A8F" w14:textId="77777777" w:rsidR="005F371D" w:rsidRPr="00EB2E98" w:rsidRDefault="005F371D" w:rsidP="00CB71F5">
            <w:pPr>
              <w:rPr>
                <w:lang w:eastAsia="zh-CN"/>
              </w:rPr>
            </w:pPr>
            <w:r w:rsidRPr="00EB2E98">
              <w:t xml:space="preserve">Employee Central Payroll </w:t>
            </w:r>
            <w:r w:rsidRPr="00EB2E98">
              <w:rPr>
                <w:lang w:eastAsia="zh-CN"/>
              </w:rPr>
              <w:t>UI</w:t>
            </w:r>
          </w:p>
        </w:tc>
        <w:tc>
          <w:tcPr>
            <w:tcW w:w="3150" w:type="dxa"/>
            <w:shd w:val="clear" w:color="auto" w:fill="auto"/>
          </w:tcPr>
          <w:p w14:paraId="24F9B8E3" w14:textId="77777777" w:rsidR="005F371D" w:rsidRPr="00EB2E98" w:rsidRDefault="005F371D" w:rsidP="00CB71F5">
            <w:r w:rsidRPr="00EB2E98">
              <w:t>Time off data of the employee has been transferred successfully to Employee Central Payroll.</w:t>
            </w:r>
          </w:p>
        </w:tc>
        <w:tc>
          <w:tcPr>
            <w:tcW w:w="1440" w:type="dxa"/>
            <w:shd w:val="clear" w:color="auto" w:fill="auto"/>
          </w:tcPr>
          <w:p w14:paraId="1B369663" w14:textId="77777777" w:rsidR="005F371D" w:rsidRPr="00EB2E98" w:rsidRDefault="005F371D" w:rsidP="00CB71F5">
            <w:pPr>
              <w:rPr>
                <w:rFonts w:ascii="Calibri" w:eastAsia="Calibri" w:hAnsi="Calibri"/>
                <w:sz w:val="22"/>
                <w:szCs w:val="22"/>
              </w:rPr>
            </w:pPr>
            <w:r w:rsidRPr="00EB2E98">
              <w:t>HR Administrator</w:t>
            </w:r>
          </w:p>
        </w:tc>
        <w:tc>
          <w:tcPr>
            <w:tcW w:w="1350" w:type="dxa"/>
            <w:shd w:val="clear" w:color="auto" w:fill="auto"/>
          </w:tcPr>
          <w:p w14:paraId="1834171A" w14:textId="77777777" w:rsidR="005F371D" w:rsidRPr="00EB2E98" w:rsidRDefault="005F371D" w:rsidP="00CB71F5">
            <w:r w:rsidRPr="00EB2E98">
              <w:t>PA20</w:t>
            </w:r>
          </w:p>
        </w:tc>
        <w:tc>
          <w:tcPr>
            <w:tcW w:w="4666" w:type="dxa"/>
            <w:shd w:val="clear" w:color="auto" w:fill="auto"/>
          </w:tcPr>
          <w:p w14:paraId="216710B2" w14:textId="77777777" w:rsidR="005F371D" w:rsidRPr="00EB2E98" w:rsidRDefault="005F371D" w:rsidP="00CB71F5">
            <w:r w:rsidRPr="00EB2E98">
              <w:t>The absence data record of the employee has been viewed.</w:t>
            </w:r>
          </w:p>
        </w:tc>
      </w:tr>
      <w:tr w:rsidR="005F371D" w:rsidRPr="00EB2E98" w14:paraId="56487410" w14:textId="77777777" w:rsidTr="00002278">
        <w:tc>
          <w:tcPr>
            <w:tcW w:w="14286" w:type="dxa"/>
            <w:gridSpan w:val="6"/>
            <w:shd w:val="clear" w:color="auto" w:fill="auto"/>
          </w:tcPr>
          <w:p w14:paraId="14722330" w14:textId="77777777" w:rsidR="005F371D" w:rsidRPr="00EB2E98" w:rsidRDefault="005F371D" w:rsidP="00CB71F5">
            <w:pPr>
              <w:rPr>
                <w:rStyle w:val="SAPEmphasis"/>
              </w:rPr>
            </w:pPr>
            <w:r w:rsidRPr="00EB2E98">
              <w:rPr>
                <w:rStyle w:val="SAPEmphasis"/>
              </w:rPr>
              <w:t>Employee Time Sheet Replication</w:t>
            </w:r>
          </w:p>
          <w:p w14:paraId="418D4642" w14:textId="77777777" w:rsidR="00E979D4" w:rsidRPr="00DC39E1" w:rsidRDefault="00E979D4" w:rsidP="00CB71F5">
            <w:pPr>
              <w:rPr>
                <w:ins w:id="365" w:author="Author" w:date="2018-01-29T15:31:00Z"/>
                <w:rStyle w:val="SAPEmphasis"/>
                <w:strike/>
                <w:highlight w:val="cyan"/>
                <w:rPrChange w:id="366" w:author="Author" w:date="2018-02-13T10:46:00Z">
                  <w:rPr>
                    <w:ins w:id="367" w:author="Author" w:date="2018-01-29T15:31:00Z"/>
                    <w:rStyle w:val="SAPEmphasis"/>
                    <w:highlight w:val="cyan"/>
                  </w:rPr>
                </w:rPrChange>
              </w:rPr>
            </w:pPr>
            <w:commentRangeStart w:id="368"/>
            <w:ins w:id="369" w:author="Author" w:date="2018-01-29T15:31:00Z">
              <w:r w:rsidRPr="00DC39E1">
                <w:rPr>
                  <w:rStyle w:val="SAPEmphasis"/>
                  <w:strike/>
                  <w:highlight w:val="cyan"/>
                  <w:rPrChange w:id="370" w:author="Author" w:date="2018-02-13T10:46:00Z">
                    <w:rPr>
                      <w:rStyle w:val="SAPEmphasis"/>
                      <w:highlight w:val="cyan"/>
                    </w:rPr>
                  </w:rPrChange>
                </w:rPr>
                <w:t>* relevant only for following countries:</w:t>
              </w:r>
              <w:r w:rsidRPr="00DC39E1">
                <w:rPr>
                  <w:strike/>
                  <w:highlight w:val="cyan"/>
                  <w:rPrChange w:id="371" w:author="Author" w:date="2018-02-13T10:46:00Z">
                    <w:rPr>
                      <w:highlight w:val="cyan"/>
                    </w:rPr>
                  </w:rPrChange>
                </w:rPr>
                <w:t xml:space="preserve"> </w:t>
              </w:r>
              <w:r w:rsidRPr="00DC39E1">
                <w:rPr>
                  <w:rStyle w:val="SAPEmphasis"/>
                  <w:strike/>
                  <w:highlight w:val="cyan"/>
                  <w:rPrChange w:id="372" w:author="Author" w:date="2018-02-13T10:46:00Z">
                    <w:rPr>
                      <w:rStyle w:val="SAPEmphasis"/>
                      <w:highlight w:val="cyan"/>
                    </w:rPr>
                  </w:rPrChange>
                </w:rPr>
                <w:t>AE, AU, DE, FR, GB, SA, US</w:t>
              </w:r>
            </w:ins>
            <w:commentRangeEnd w:id="368"/>
            <w:r w:rsidR="00DC39E1">
              <w:rPr>
                <w:rStyle w:val="CommentReference"/>
              </w:rPr>
              <w:commentReference w:id="368"/>
            </w:r>
          </w:p>
          <w:p w14:paraId="79BCAD12" w14:textId="55115AEB" w:rsidR="005F371D" w:rsidRPr="00EB2E98" w:rsidRDefault="005F371D" w:rsidP="00CB71F5">
            <w:r w:rsidRPr="00EB2E98">
              <w:rPr>
                <w:rStyle w:val="SAPEmphasis"/>
              </w:rPr>
              <w:t xml:space="preserve">* relevant only if </w:t>
            </w:r>
            <w:r w:rsidR="004D26CE">
              <w:rPr>
                <w:rStyle w:val="SAPEmphasis"/>
              </w:rPr>
              <w:t xml:space="preserve">both </w:t>
            </w:r>
            <w:r w:rsidRPr="00EB2E98">
              <w:rPr>
                <w:rStyle w:val="SAPEmphasis"/>
              </w:rPr>
              <w:t xml:space="preserve">Time Off </w:t>
            </w:r>
            <w:r w:rsidR="004D26CE">
              <w:rPr>
                <w:rStyle w:val="SAPEmphasis"/>
              </w:rPr>
              <w:t xml:space="preserve">and Payroll </w:t>
            </w:r>
            <w:r w:rsidR="004D26CE" w:rsidRPr="005B3DC5">
              <w:rPr>
                <w:rStyle w:val="SAPEmphasis"/>
              </w:rPr>
              <w:t>Time Sheet</w:t>
            </w:r>
            <w:r w:rsidR="004D26CE">
              <w:rPr>
                <w:rStyle w:val="SAPEmphasis"/>
              </w:rPr>
              <w:t xml:space="preserve"> modules</w:t>
            </w:r>
            <w:r w:rsidR="004D26CE" w:rsidRPr="005B3DC5">
              <w:rPr>
                <w:rStyle w:val="SAPEmphasis"/>
              </w:rPr>
              <w:t xml:space="preserve"> </w:t>
            </w:r>
            <w:r w:rsidR="004D26CE">
              <w:rPr>
                <w:rStyle w:val="SAPEmphasis"/>
              </w:rPr>
              <w:t>have been implemented</w:t>
            </w:r>
            <w:r w:rsidR="004D26CE" w:rsidRPr="003C6017">
              <w:rPr>
                <w:rStyle w:val="SAPEmphasis"/>
              </w:rPr>
              <w:t xml:space="preserve"> </w:t>
            </w:r>
            <w:r w:rsidRPr="00EB2E98">
              <w:rPr>
                <w:rStyle w:val="SAPEmphasis"/>
              </w:rPr>
              <w:t>in your Employee Central</w:t>
            </w:r>
            <w:r w:rsidRPr="00EB2E98">
              <w:t xml:space="preserve"> </w:t>
            </w:r>
            <w:r w:rsidRPr="00EB2E98">
              <w:rPr>
                <w:rStyle w:val="SAPEmphasis"/>
              </w:rPr>
              <w:t>instance, and both are integrated with Employee Central Payroll</w:t>
            </w:r>
          </w:p>
        </w:tc>
      </w:tr>
      <w:tr w:rsidR="005F371D" w:rsidRPr="00EB2E98" w14:paraId="750AE2A5" w14:textId="77777777" w:rsidTr="00CB71F5">
        <w:tc>
          <w:tcPr>
            <w:tcW w:w="2600" w:type="dxa"/>
            <w:shd w:val="clear" w:color="auto" w:fill="auto"/>
          </w:tcPr>
          <w:p w14:paraId="349972A3" w14:textId="77777777" w:rsidR="005F371D" w:rsidRPr="00EB2E98" w:rsidRDefault="005F371D" w:rsidP="00CB71F5">
            <w:pPr>
              <w:rPr>
                <w:rStyle w:val="SAPEmphasis"/>
              </w:rPr>
            </w:pPr>
            <w:r w:rsidRPr="00EB2E98">
              <w:rPr>
                <w:rStyle w:val="SAPEmphasis"/>
              </w:rPr>
              <w:t>Trigger Employee Time Sheet Replication</w:t>
            </w:r>
          </w:p>
        </w:tc>
        <w:tc>
          <w:tcPr>
            <w:tcW w:w="1080" w:type="dxa"/>
            <w:shd w:val="clear" w:color="auto" w:fill="auto"/>
          </w:tcPr>
          <w:p w14:paraId="7DCFB579" w14:textId="77777777" w:rsidR="005F371D" w:rsidRPr="00EB2E98" w:rsidRDefault="005F371D" w:rsidP="00CB71F5">
            <w:r w:rsidRPr="00EB2E98">
              <w:t>Back-ground</w:t>
            </w:r>
          </w:p>
        </w:tc>
        <w:tc>
          <w:tcPr>
            <w:tcW w:w="3150" w:type="dxa"/>
            <w:shd w:val="clear" w:color="auto" w:fill="auto"/>
          </w:tcPr>
          <w:p w14:paraId="2471D021" w14:textId="77777777" w:rsidR="005F371D" w:rsidRPr="00EB2E98" w:rsidRDefault="005F371D" w:rsidP="00CB71F5">
            <w:r w:rsidRPr="00EB2E98">
              <w:t>A background job has been scheduled in the Employee Central Payroll system.</w:t>
            </w:r>
          </w:p>
        </w:tc>
        <w:tc>
          <w:tcPr>
            <w:tcW w:w="1440" w:type="dxa"/>
            <w:shd w:val="clear" w:color="auto" w:fill="auto"/>
          </w:tcPr>
          <w:p w14:paraId="3D4A4E7E" w14:textId="77777777" w:rsidR="005F371D" w:rsidRPr="00EB2E98" w:rsidRDefault="005F371D" w:rsidP="00CB71F5">
            <w:r w:rsidRPr="00EB2E98">
              <w:t>-</w:t>
            </w:r>
          </w:p>
        </w:tc>
        <w:tc>
          <w:tcPr>
            <w:tcW w:w="1350" w:type="dxa"/>
            <w:shd w:val="clear" w:color="auto" w:fill="auto"/>
          </w:tcPr>
          <w:p w14:paraId="66B1FCB5" w14:textId="77777777" w:rsidR="005F371D" w:rsidRPr="00EB2E98" w:rsidRDefault="005F371D" w:rsidP="00CB71F5"/>
        </w:tc>
        <w:tc>
          <w:tcPr>
            <w:tcW w:w="4666" w:type="dxa"/>
            <w:shd w:val="clear" w:color="auto" w:fill="auto"/>
          </w:tcPr>
          <w:p w14:paraId="553889CA" w14:textId="77777777" w:rsidR="005F371D" w:rsidRPr="00EB2E98" w:rsidRDefault="005F371D" w:rsidP="00CB71F5">
            <w:r w:rsidRPr="00EB2E98">
              <w:t>The change in the time sheet data of the employee has been extracted from Employee Central and sent to Employee Central Payroll.</w:t>
            </w:r>
          </w:p>
        </w:tc>
      </w:tr>
      <w:tr w:rsidR="005F371D" w:rsidRPr="00EB2E98" w14:paraId="2DE55058" w14:textId="77777777" w:rsidTr="00CB71F5">
        <w:tc>
          <w:tcPr>
            <w:tcW w:w="2600" w:type="dxa"/>
            <w:shd w:val="clear" w:color="auto" w:fill="auto"/>
          </w:tcPr>
          <w:p w14:paraId="3DA5D318" w14:textId="77777777" w:rsidR="005F371D" w:rsidRPr="00EB2E98" w:rsidRDefault="005F371D" w:rsidP="00CB71F5">
            <w:pPr>
              <w:rPr>
                <w:rStyle w:val="SAPEmphasis"/>
              </w:rPr>
            </w:pPr>
            <w:r w:rsidRPr="00EB2E98">
              <w:rPr>
                <w:rStyle w:val="SAPEmphasis"/>
              </w:rPr>
              <w:lastRenderedPageBreak/>
              <w:t>Update Employee Remuneration Information in Employee Central Payroll</w:t>
            </w:r>
          </w:p>
        </w:tc>
        <w:tc>
          <w:tcPr>
            <w:tcW w:w="1080" w:type="dxa"/>
            <w:shd w:val="clear" w:color="auto" w:fill="auto"/>
          </w:tcPr>
          <w:p w14:paraId="1DA02300" w14:textId="77777777" w:rsidR="005F371D" w:rsidRPr="00EB2E98" w:rsidRDefault="005F371D" w:rsidP="00CB71F5">
            <w:r w:rsidRPr="00EB2E98">
              <w:t>Back-ground</w:t>
            </w:r>
          </w:p>
        </w:tc>
        <w:tc>
          <w:tcPr>
            <w:tcW w:w="3150" w:type="dxa"/>
            <w:shd w:val="clear" w:color="auto" w:fill="auto"/>
          </w:tcPr>
          <w:p w14:paraId="236B8454" w14:textId="77777777" w:rsidR="005F371D" w:rsidRPr="00EB2E98" w:rsidRDefault="005F371D" w:rsidP="00CB71F5">
            <w:r w:rsidRPr="00EB2E98">
              <w:t>The employee master data record has already been replicated successfully to Employee Central Payroll.</w:t>
            </w:r>
          </w:p>
        </w:tc>
        <w:tc>
          <w:tcPr>
            <w:tcW w:w="1440" w:type="dxa"/>
            <w:shd w:val="clear" w:color="auto" w:fill="auto"/>
          </w:tcPr>
          <w:p w14:paraId="6EC04F5F" w14:textId="77777777" w:rsidR="005F371D" w:rsidRPr="00EB2E98" w:rsidRDefault="005F371D" w:rsidP="00CB71F5">
            <w:r w:rsidRPr="00EB2E98">
              <w:t>-</w:t>
            </w:r>
          </w:p>
        </w:tc>
        <w:tc>
          <w:tcPr>
            <w:tcW w:w="1350" w:type="dxa"/>
            <w:shd w:val="clear" w:color="auto" w:fill="auto"/>
          </w:tcPr>
          <w:p w14:paraId="62B1ECF1" w14:textId="77777777" w:rsidR="005F371D" w:rsidRPr="00EB2E98" w:rsidRDefault="005F371D" w:rsidP="00CB71F5"/>
        </w:tc>
        <w:tc>
          <w:tcPr>
            <w:tcW w:w="4666" w:type="dxa"/>
            <w:shd w:val="clear" w:color="auto" w:fill="auto"/>
          </w:tcPr>
          <w:p w14:paraId="5EDBB616" w14:textId="77777777" w:rsidR="005F371D" w:rsidRPr="00EB2E98" w:rsidRDefault="005F371D" w:rsidP="00CB71F5">
            <w:r w:rsidRPr="00EB2E98">
              <w:t>The remuneration information record of the employee has been updated automatically in Employee Central Payroll.</w:t>
            </w:r>
          </w:p>
        </w:tc>
      </w:tr>
      <w:tr w:rsidR="005F371D" w:rsidRPr="00EB2E98" w14:paraId="5C674709" w14:textId="77777777" w:rsidTr="00CB71F5">
        <w:tc>
          <w:tcPr>
            <w:tcW w:w="2600" w:type="dxa"/>
            <w:shd w:val="clear" w:color="auto" w:fill="auto"/>
          </w:tcPr>
          <w:p w14:paraId="51481E74" w14:textId="77777777" w:rsidR="005F371D" w:rsidRPr="00EB2E98" w:rsidRDefault="005F371D" w:rsidP="00CB71F5">
            <w:pPr>
              <w:rPr>
                <w:rStyle w:val="SAPEmphasis"/>
              </w:rPr>
            </w:pPr>
            <w:r w:rsidRPr="00EB2E98">
              <w:rPr>
                <w:rStyle w:val="SAPEmphasis"/>
              </w:rPr>
              <w:t>Initiate Employee Remuneration Information Replication Confirmation Message</w:t>
            </w:r>
          </w:p>
        </w:tc>
        <w:tc>
          <w:tcPr>
            <w:tcW w:w="1080" w:type="dxa"/>
            <w:shd w:val="clear" w:color="auto" w:fill="auto"/>
          </w:tcPr>
          <w:p w14:paraId="56C523DA" w14:textId="77777777" w:rsidR="005F371D" w:rsidRPr="00EB2E98" w:rsidRDefault="005F371D" w:rsidP="00CB71F5">
            <w:r w:rsidRPr="00EB2E98">
              <w:t>Back-ground</w:t>
            </w:r>
          </w:p>
        </w:tc>
        <w:tc>
          <w:tcPr>
            <w:tcW w:w="3150" w:type="dxa"/>
            <w:shd w:val="clear" w:color="auto" w:fill="auto"/>
          </w:tcPr>
          <w:p w14:paraId="63FD489F" w14:textId="77777777" w:rsidR="005F371D" w:rsidRPr="00EB2E98" w:rsidRDefault="005F371D" w:rsidP="00CB71F5"/>
        </w:tc>
        <w:tc>
          <w:tcPr>
            <w:tcW w:w="1440" w:type="dxa"/>
            <w:shd w:val="clear" w:color="auto" w:fill="auto"/>
          </w:tcPr>
          <w:p w14:paraId="06D7E138" w14:textId="77777777" w:rsidR="005F371D" w:rsidRPr="00EB2E98" w:rsidRDefault="005F371D" w:rsidP="00CB71F5">
            <w:r w:rsidRPr="00EB2E98">
              <w:t>-</w:t>
            </w:r>
          </w:p>
        </w:tc>
        <w:tc>
          <w:tcPr>
            <w:tcW w:w="1350" w:type="dxa"/>
            <w:shd w:val="clear" w:color="auto" w:fill="auto"/>
          </w:tcPr>
          <w:p w14:paraId="22E7D293" w14:textId="77777777" w:rsidR="005F371D" w:rsidRPr="00EB2E98" w:rsidRDefault="005F371D" w:rsidP="00CB71F5"/>
        </w:tc>
        <w:tc>
          <w:tcPr>
            <w:tcW w:w="4666" w:type="dxa"/>
            <w:shd w:val="clear" w:color="auto" w:fill="auto"/>
          </w:tcPr>
          <w:p w14:paraId="328611D8" w14:textId="77777777" w:rsidR="005F371D" w:rsidRPr="00EB2E98" w:rsidRDefault="005F371D" w:rsidP="00CB71F5">
            <w:r w:rsidRPr="00EB2E98">
              <w:t>A confirmation message about the replication of employee remuneration information data has been sent by the Employee Central Payroll system.</w:t>
            </w:r>
          </w:p>
        </w:tc>
      </w:tr>
      <w:tr w:rsidR="005F371D" w:rsidRPr="00EB2E98" w14:paraId="2910C7DA" w14:textId="77777777" w:rsidTr="00CB71F5">
        <w:tc>
          <w:tcPr>
            <w:tcW w:w="2600" w:type="dxa"/>
            <w:shd w:val="clear" w:color="auto" w:fill="auto"/>
          </w:tcPr>
          <w:p w14:paraId="011D0D9F" w14:textId="77777777" w:rsidR="005F371D" w:rsidRPr="00EB2E98" w:rsidRDefault="005F371D" w:rsidP="00CB71F5">
            <w:pPr>
              <w:rPr>
                <w:rStyle w:val="SAPEmphasis"/>
              </w:rPr>
            </w:pPr>
            <w:r w:rsidRPr="00EB2E98">
              <w:rPr>
                <w:rStyle w:val="SAPEmphasis"/>
              </w:rPr>
              <w:t>Receive Employee Time Sheet Replication Confirmation Message</w:t>
            </w:r>
          </w:p>
        </w:tc>
        <w:tc>
          <w:tcPr>
            <w:tcW w:w="1080" w:type="dxa"/>
            <w:shd w:val="clear" w:color="auto" w:fill="auto"/>
          </w:tcPr>
          <w:p w14:paraId="52A04F13" w14:textId="77777777" w:rsidR="005F371D" w:rsidRPr="00EB2E98" w:rsidRDefault="005F371D" w:rsidP="00CB71F5">
            <w:r w:rsidRPr="00EB2E98">
              <w:t>Back-ground</w:t>
            </w:r>
          </w:p>
        </w:tc>
        <w:tc>
          <w:tcPr>
            <w:tcW w:w="3150" w:type="dxa"/>
            <w:shd w:val="clear" w:color="auto" w:fill="auto"/>
          </w:tcPr>
          <w:p w14:paraId="6B065C39" w14:textId="77777777" w:rsidR="005F371D" w:rsidRPr="00EB2E98" w:rsidRDefault="005F371D" w:rsidP="00CB71F5"/>
        </w:tc>
        <w:tc>
          <w:tcPr>
            <w:tcW w:w="1440" w:type="dxa"/>
            <w:shd w:val="clear" w:color="auto" w:fill="auto"/>
          </w:tcPr>
          <w:p w14:paraId="6E0CF795" w14:textId="77777777" w:rsidR="005F371D" w:rsidRPr="00EB2E98" w:rsidRDefault="005F371D" w:rsidP="00CB71F5">
            <w:r w:rsidRPr="00EB2E98">
              <w:t>-</w:t>
            </w:r>
          </w:p>
        </w:tc>
        <w:tc>
          <w:tcPr>
            <w:tcW w:w="1350" w:type="dxa"/>
            <w:shd w:val="clear" w:color="auto" w:fill="auto"/>
          </w:tcPr>
          <w:p w14:paraId="0282F928" w14:textId="77777777" w:rsidR="005F371D" w:rsidRPr="00EB2E98" w:rsidRDefault="005F371D" w:rsidP="00CB71F5"/>
        </w:tc>
        <w:tc>
          <w:tcPr>
            <w:tcW w:w="4666" w:type="dxa"/>
            <w:shd w:val="clear" w:color="auto" w:fill="auto"/>
          </w:tcPr>
          <w:p w14:paraId="759D27E7" w14:textId="05472808" w:rsidR="005F371D" w:rsidRPr="00EB2E98" w:rsidRDefault="005F371D" w:rsidP="00CB71F5">
            <w:r w:rsidRPr="00EB2E98">
              <w:t xml:space="preserve">The confirmation message has been received </w:t>
            </w:r>
            <w:r w:rsidR="00306DA6">
              <w:t xml:space="preserve">by </w:t>
            </w:r>
            <w:r w:rsidRPr="00EB2E98">
              <w:t>Employee Central.</w:t>
            </w:r>
          </w:p>
        </w:tc>
      </w:tr>
      <w:tr w:rsidR="005F371D" w:rsidRPr="00EB2E98" w14:paraId="625AC5C2" w14:textId="77777777" w:rsidTr="00CB71F5">
        <w:tc>
          <w:tcPr>
            <w:tcW w:w="2600" w:type="dxa"/>
            <w:shd w:val="clear" w:color="auto" w:fill="auto"/>
          </w:tcPr>
          <w:p w14:paraId="03CFB537" w14:textId="77777777" w:rsidR="005F371D" w:rsidRPr="00EB2E98" w:rsidRDefault="005F371D" w:rsidP="00CB71F5">
            <w:pPr>
              <w:rPr>
                <w:rStyle w:val="SAPEmphasis"/>
              </w:rPr>
            </w:pPr>
            <w:r w:rsidRPr="00EB2E98">
              <w:rPr>
                <w:rStyle w:val="SAPEmphasis"/>
              </w:rPr>
              <w:t>Monitor Employee Time Sheet Replication</w:t>
            </w:r>
          </w:p>
        </w:tc>
        <w:tc>
          <w:tcPr>
            <w:tcW w:w="1080" w:type="dxa"/>
            <w:shd w:val="clear" w:color="auto" w:fill="auto"/>
          </w:tcPr>
          <w:p w14:paraId="5267A93D" w14:textId="77777777" w:rsidR="005F371D" w:rsidRPr="00EB2E98" w:rsidRDefault="005F371D" w:rsidP="00CB71F5">
            <w:r w:rsidRPr="00EB2E98">
              <w:t>Employee Central UI</w:t>
            </w:r>
          </w:p>
        </w:tc>
        <w:tc>
          <w:tcPr>
            <w:tcW w:w="3150" w:type="dxa"/>
            <w:shd w:val="clear" w:color="auto" w:fill="auto"/>
          </w:tcPr>
          <w:p w14:paraId="6DD47415" w14:textId="77777777" w:rsidR="005F371D" w:rsidRPr="00EB2E98" w:rsidRDefault="005F371D" w:rsidP="00CB71F5"/>
        </w:tc>
        <w:tc>
          <w:tcPr>
            <w:tcW w:w="1440" w:type="dxa"/>
            <w:shd w:val="clear" w:color="auto" w:fill="auto"/>
          </w:tcPr>
          <w:p w14:paraId="0A762B30" w14:textId="77777777" w:rsidR="005F371D" w:rsidRPr="00EB2E98" w:rsidRDefault="005F371D" w:rsidP="00CB71F5">
            <w:r w:rsidRPr="00EB2E98">
              <w:t>Administrative Super User</w:t>
            </w:r>
          </w:p>
        </w:tc>
        <w:tc>
          <w:tcPr>
            <w:tcW w:w="1350" w:type="dxa"/>
            <w:shd w:val="clear" w:color="auto" w:fill="auto"/>
          </w:tcPr>
          <w:p w14:paraId="72639718" w14:textId="77777777" w:rsidR="005F371D" w:rsidRPr="00EB2E98" w:rsidRDefault="005F371D" w:rsidP="00CB71F5">
            <w:r w:rsidRPr="00EB2E98">
              <w:t>Company Instance URL</w:t>
            </w:r>
          </w:p>
        </w:tc>
        <w:tc>
          <w:tcPr>
            <w:tcW w:w="4666" w:type="dxa"/>
            <w:shd w:val="clear" w:color="auto" w:fill="auto"/>
          </w:tcPr>
          <w:p w14:paraId="71A85892" w14:textId="77777777" w:rsidR="005F371D" w:rsidRPr="00EB2E98" w:rsidRDefault="005F371D" w:rsidP="00CB71F5">
            <w:r w:rsidRPr="00EB2E98">
              <w:t>The update of the employee’s time sheet record in Employee Central Payroll has been monitored.</w:t>
            </w:r>
          </w:p>
        </w:tc>
      </w:tr>
      <w:tr w:rsidR="005F371D" w:rsidRPr="00EB2E98" w14:paraId="43E391D8" w14:textId="77777777" w:rsidTr="00CB71F5">
        <w:tc>
          <w:tcPr>
            <w:tcW w:w="2600" w:type="dxa"/>
            <w:shd w:val="clear" w:color="auto" w:fill="auto"/>
          </w:tcPr>
          <w:p w14:paraId="4F6192E5" w14:textId="77777777" w:rsidR="005F371D" w:rsidRPr="00EB2E98" w:rsidRDefault="005F371D" w:rsidP="00CB71F5">
            <w:pPr>
              <w:rPr>
                <w:rStyle w:val="SAPEmphasis"/>
              </w:rPr>
            </w:pPr>
            <w:r w:rsidRPr="00EB2E98">
              <w:rPr>
                <w:rStyle w:val="SAPEmphasis"/>
              </w:rPr>
              <w:t>View Employee Remuneration Information</w:t>
            </w:r>
          </w:p>
        </w:tc>
        <w:tc>
          <w:tcPr>
            <w:tcW w:w="1080" w:type="dxa"/>
            <w:shd w:val="clear" w:color="auto" w:fill="auto"/>
          </w:tcPr>
          <w:p w14:paraId="6D4D38D9" w14:textId="77777777" w:rsidR="005F371D" w:rsidRPr="00EB2E98" w:rsidRDefault="005F371D" w:rsidP="00CB71F5">
            <w:r w:rsidRPr="00EB2E98">
              <w:t xml:space="preserve">Employee Central Payroll </w:t>
            </w:r>
            <w:r w:rsidRPr="00EB2E98">
              <w:rPr>
                <w:lang w:eastAsia="zh-CN"/>
              </w:rPr>
              <w:t>UI</w:t>
            </w:r>
          </w:p>
        </w:tc>
        <w:tc>
          <w:tcPr>
            <w:tcW w:w="3150" w:type="dxa"/>
            <w:shd w:val="clear" w:color="auto" w:fill="auto"/>
          </w:tcPr>
          <w:p w14:paraId="468ADEFB" w14:textId="77777777" w:rsidR="005F371D" w:rsidRPr="00EB2E98" w:rsidRDefault="005F371D" w:rsidP="00CB71F5">
            <w:r w:rsidRPr="00EB2E98">
              <w:t>Time sheet data of the employee has been transferred successfully to Employee Central Payroll.</w:t>
            </w:r>
          </w:p>
        </w:tc>
        <w:tc>
          <w:tcPr>
            <w:tcW w:w="1440" w:type="dxa"/>
            <w:shd w:val="clear" w:color="auto" w:fill="auto"/>
          </w:tcPr>
          <w:p w14:paraId="589930A7" w14:textId="77777777" w:rsidR="005F371D" w:rsidRPr="00EB2E98" w:rsidRDefault="005F371D" w:rsidP="00CB71F5">
            <w:r w:rsidRPr="00EB2E98">
              <w:t>HR Administrator</w:t>
            </w:r>
          </w:p>
        </w:tc>
        <w:tc>
          <w:tcPr>
            <w:tcW w:w="1350" w:type="dxa"/>
            <w:shd w:val="clear" w:color="auto" w:fill="auto"/>
          </w:tcPr>
          <w:p w14:paraId="07EC5EF9" w14:textId="77777777" w:rsidR="005F371D" w:rsidRPr="00EB2E98" w:rsidRDefault="005F371D" w:rsidP="00CB71F5">
            <w:r w:rsidRPr="00EB2E98">
              <w:t>PA20</w:t>
            </w:r>
          </w:p>
        </w:tc>
        <w:tc>
          <w:tcPr>
            <w:tcW w:w="4666" w:type="dxa"/>
            <w:shd w:val="clear" w:color="auto" w:fill="auto"/>
          </w:tcPr>
          <w:p w14:paraId="120423F1" w14:textId="77777777" w:rsidR="005F371D" w:rsidRPr="00EB2E98" w:rsidRDefault="005F371D" w:rsidP="00CB71F5">
            <w:r w:rsidRPr="00EB2E98">
              <w:t>The remuneration information as replicated from the working time recorded in the Employee Central time sheet has been viewed.</w:t>
            </w:r>
          </w:p>
        </w:tc>
      </w:tr>
      <w:tr w:rsidR="005F371D" w:rsidRPr="00CB71F5" w14:paraId="2D28B50C" w14:textId="77777777" w:rsidTr="00002278">
        <w:tc>
          <w:tcPr>
            <w:tcW w:w="14286" w:type="dxa"/>
            <w:gridSpan w:val="6"/>
            <w:shd w:val="clear" w:color="auto" w:fill="auto"/>
          </w:tcPr>
          <w:p w14:paraId="0C5ED547" w14:textId="77777777" w:rsidR="005F371D" w:rsidRPr="00CB71F5" w:rsidRDefault="005F371D" w:rsidP="00CB71F5">
            <w:pPr>
              <w:rPr>
                <w:rFonts w:ascii="BentonSans Medium" w:hAnsi="BentonSans Medium"/>
              </w:rPr>
            </w:pPr>
            <w:commentRangeStart w:id="373"/>
            <w:r w:rsidRPr="00CB71F5">
              <w:rPr>
                <w:rStyle w:val="SAPEmphasis"/>
              </w:rPr>
              <w:t>Maintenance of Payroll-Relevant Employee Data</w:t>
            </w:r>
          </w:p>
        </w:tc>
      </w:tr>
      <w:tr w:rsidR="00437C44" w:rsidRPr="00CB71F5" w14:paraId="236F541E" w14:textId="77777777" w:rsidTr="00002278">
        <w:tc>
          <w:tcPr>
            <w:tcW w:w="14286" w:type="dxa"/>
            <w:gridSpan w:val="6"/>
            <w:shd w:val="clear" w:color="auto" w:fill="auto"/>
          </w:tcPr>
          <w:p w14:paraId="39D45FE3" w14:textId="0A2FF396" w:rsidR="00437C44" w:rsidRPr="00CB71F5" w:rsidRDefault="00437C44" w:rsidP="00CB71F5">
            <w:pPr>
              <w:rPr>
                <w:rStyle w:val="SAPEmphasis"/>
              </w:rPr>
            </w:pPr>
            <w:r w:rsidRPr="00CB71F5">
              <w:rPr>
                <w:rStyle w:val="SAPEmphasis"/>
              </w:rPr>
              <w:t>United Arab Emirates (AE)</w:t>
            </w:r>
          </w:p>
        </w:tc>
      </w:tr>
      <w:commentRangeEnd w:id="373"/>
      <w:tr w:rsidR="00437C44" w:rsidRPr="00CB71F5" w14:paraId="32E7DEDD" w14:textId="77777777" w:rsidTr="00CB71F5">
        <w:tc>
          <w:tcPr>
            <w:tcW w:w="2600" w:type="dxa"/>
            <w:shd w:val="clear" w:color="auto" w:fill="auto"/>
          </w:tcPr>
          <w:p w14:paraId="6E8BA35E" w14:textId="1A8DDF9B" w:rsidR="00437C44" w:rsidRPr="00CB71F5" w:rsidRDefault="00437C44" w:rsidP="00CB71F5">
            <w:pPr>
              <w:rPr>
                <w:rStyle w:val="SAPEmphasis"/>
              </w:rPr>
            </w:pPr>
            <w:r w:rsidRPr="00CB71F5">
              <w:rPr>
                <w:rStyle w:val="SAPEmphasis"/>
              </w:rPr>
              <w:t>Maintain Contract Elements</w:t>
            </w:r>
          </w:p>
        </w:tc>
        <w:tc>
          <w:tcPr>
            <w:tcW w:w="1080" w:type="dxa"/>
            <w:shd w:val="clear" w:color="auto" w:fill="auto"/>
          </w:tcPr>
          <w:p w14:paraId="7E073093" w14:textId="4FC7FE1F" w:rsidR="00437C44" w:rsidRPr="00CB71F5" w:rsidRDefault="00437C44" w:rsidP="00CB71F5">
            <w:r w:rsidRPr="00CB71F5">
              <w:t>Employee Central UI</w:t>
            </w:r>
          </w:p>
        </w:tc>
        <w:tc>
          <w:tcPr>
            <w:tcW w:w="3150" w:type="dxa"/>
            <w:shd w:val="clear" w:color="auto" w:fill="auto"/>
          </w:tcPr>
          <w:p w14:paraId="74DF791A" w14:textId="77777777" w:rsidR="00437C44" w:rsidRPr="00CB71F5" w:rsidRDefault="00437C44" w:rsidP="00CB71F5"/>
        </w:tc>
        <w:tc>
          <w:tcPr>
            <w:tcW w:w="1440" w:type="dxa"/>
            <w:shd w:val="clear" w:color="auto" w:fill="auto"/>
          </w:tcPr>
          <w:p w14:paraId="3C35C478" w14:textId="466CC9AC" w:rsidR="00437C44" w:rsidRPr="00CB71F5" w:rsidRDefault="00437C44" w:rsidP="00CB71F5">
            <w:r w:rsidRPr="00CB71F5">
              <w:t>HR Administrator</w:t>
            </w:r>
          </w:p>
        </w:tc>
        <w:tc>
          <w:tcPr>
            <w:tcW w:w="1350" w:type="dxa"/>
            <w:shd w:val="clear" w:color="auto" w:fill="auto"/>
          </w:tcPr>
          <w:p w14:paraId="75BF0A54" w14:textId="5681A03A" w:rsidR="00437C44" w:rsidRPr="00CB71F5" w:rsidRDefault="00437C44" w:rsidP="00CB71F5">
            <w:pPr>
              <w:autoSpaceDE w:val="0"/>
              <w:autoSpaceDN w:val="0"/>
              <w:adjustRightInd w:val="0"/>
            </w:pPr>
            <w:r w:rsidRPr="00CB71F5">
              <w:t>Company Instance URL</w:t>
            </w:r>
          </w:p>
        </w:tc>
        <w:tc>
          <w:tcPr>
            <w:tcW w:w="4666" w:type="dxa"/>
            <w:shd w:val="clear" w:color="auto" w:fill="auto"/>
          </w:tcPr>
          <w:p w14:paraId="3CFC3772" w14:textId="45ECBB9E" w:rsidR="00437C44" w:rsidRPr="00CB71F5" w:rsidRDefault="00437C44" w:rsidP="00CB71F5">
            <w:r w:rsidRPr="00CB71F5">
              <w:t>Data related to the employee’s employment contract has been maintained.</w:t>
            </w:r>
          </w:p>
        </w:tc>
      </w:tr>
      <w:tr w:rsidR="00437C44" w:rsidRPr="00CB71F5" w14:paraId="7439B548" w14:textId="77777777" w:rsidTr="00CB71F5">
        <w:tc>
          <w:tcPr>
            <w:tcW w:w="2600" w:type="dxa"/>
            <w:shd w:val="clear" w:color="auto" w:fill="auto"/>
          </w:tcPr>
          <w:p w14:paraId="11908C33" w14:textId="25E6817B" w:rsidR="00437C44" w:rsidRPr="00CB71F5" w:rsidRDefault="00437C44" w:rsidP="00CB71F5">
            <w:pPr>
              <w:rPr>
                <w:rStyle w:val="SAPEmphasis"/>
              </w:rPr>
            </w:pPr>
            <w:r w:rsidRPr="00CB71F5">
              <w:rPr>
                <w:rStyle w:val="SAPEmphasis"/>
              </w:rPr>
              <w:t>Maintain Social Insurance Data</w:t>
            </w:r>
          </w:p>
        </w:tc>
        <w:tc>
          <w:tcPr>
            <w:tcW w:w="1080" w:type="dxa"/>
            <w:shd w:val="clear" w:color="auto" w:fill="auto"/>
          </w:tcPr>
          <w:p w14:paraId="715F43CF" w14:textId="17020070" w:rsidR="00437C44" w:rsidRPr="00CB71F5" w:rsidRDefault="00437C44" w:rsidP="00CB71F5">
            <w:r w:rsidRPr="00CB71F5">
              <w:t>Employee Central UI</w:t>
            </w:r>
          </w:p>
        </w:tc>
        <w:tc>
          <w:tcPr>
            <w:tcW w:w="3150" w:type="dxa"/>
            <w:shd w:val="clear" w:color="auto" w:fill="auto"/>
          </w:tcPr>
          <w:p w14:paraId="6EB960BF" w14:textId="42D7775E" w:rsidR="00437C44" w:rsidRPr="00CB71F5" w:rsidRDefault="00437C44" w:rsidP="00CB71F5">
            <w:r w:rsidRPr="00CB71F5">
              <w:t>The employee is a Gulf Cooperation Council national.</w:t>
            </w:r>
          </w:p>
        </w:tc>
        <w:tc>
          <w:tcPr>
            <w:tcW w:w="1440" w:type="dxa"/>
            <w:shd w:val="clear" w:color="auto" w:fill="auto"/>
          </w:tcPr>
          <w:p w14:paraId="58C165AA" w14:textId="5F0B3134" w:rsidR="00437C44" w:rsidRPr="00CB71F5" w:rsidRDefault="00437C44" w:rsidP="00CB71F5">
            <w:r w:rsidRPr="00CB71F5">
              <w:t>HR Administrator</w:t>
            </w:r>
          </w:p>
        </w:tc>
        <w:tc>
          <w:tcPr>
            <w:tcW w:w="1350" w:type="dxa"/>
            <w:shd w:val="clear" w:color="auto" w:fill="auto"/>
          </w:tcPr>
          <w:p w14:paraId="0E66025A" w14:textId="4B6B92D9" w:rsidR="00437C44" w:rsidRPr="00CB71F5" w:rsidRDefault="00437C44" w:rsidP="00CB71F5">
            <w:pPr>
              <w:autoSpaceDE w:val="0"/>
              <w:autoSpaceDN w:val="0"/>
              <w:adjustRightInd w:val="0"/>
            </w:pPr>
            <w:r w:rsidRPr="00CB71F5">
              <w:t>Company Instance URL</w:t>
            </w:r>
          </w:p>
        </w:tc>
        <w:tc>
          <w:tcPr>
            <w:tcW w:w="4666" w:type="dxa"/>
            <w:shd w:val="clear" w:color="auto" w:fill="auto"/>
          </w:tcPr>
          <w:p w14:paraId="7A74F721" w14:textId="78ED6B71" w:rsidR="00437C44" w:rsidRPr="00CB71F5" w:rsidRDefault="00437C44" w:rsidP="00CB71F5">
            <w:r w:rsidRPr="00CB71F5">
              <w:t>The required information for calculating contributions to pension funds to be paid by an employee and employer has been maintained.</w:t>
            </w:r>
          </w:p>
        </w:tc>
      </w:tr>
      <w:tr w:rsidR="00437C44" w:rsidRPr="00CB71F5" w14:paraId="17B6DB29" w14:textId="77777777" w:rsidTr="002C438F">
        <w:tc>
          <w:tcPr>
            <w:tcW w:w="14286" w:type="dxa"/>
            <w:gridSpan w:val="6"/>
            <w:shd w:val="clear" w:color="auto" w:fill="auto"/>
          </w:tcPr>
          <w:p w14:paraId="718BB54A" w14:textId="4C06A858" w:rsidR="00437C44" w:rsidRPr="00CB71F5" w:rsidRDefault="00437C44" w:rsidP="00CB71F5">
            <w:r w:rsidRPr="00CB71F5">
              <w:rPr>
                <w:rStyle w:val="SAPEmphasis"/>
              </w:rPr>
              <w:t>Australia (AU)</w:t>
            </w:r>
          </w:p>
        </w:tc>
      </w:tr>
      <w:tr w:rsidR="00437C44" w:rsidRPr="00041EE8" w14:paraId="2A219F25" w14:textId="77777777" w:rsidTr="00CB71F5">
        <w:tc>
          <w:tcPr>
            <w:tcW w:w="2600" w:type="dxa"/>
            <w:shd w:val="clear" w:color="auto" w:fill="auto"/>
          </w:tcPr>
          <w:p w14:paraId="7D9ED4C6" w14:textId="64A5F152" w:rsidR="00437C44" w:rsidRPr="00CB71F5" w:rsidRDefault="00437C44" w:rsidP="00CB71F5">
            <w:pPr>
              <w:rPr>
                <w:rStyle w:val="SAPEmphasis"/>
              </w:rPr>
            </w:pPr>
            <w:r w:rsidRPr="00CB71F5">
              <w:rPr>
                <w:rStyle w:val="SAPEmphasis"/>
              </w:rPr>
              <w:t>Maintain Tax Data</w:t>
            </w:r>
            <w:r w:rsidRPr="00CB71F5">
              <w:rPr>
                <w:b/>
                <w:lang w:eastAsia="zh-CN"/>
              </w:rPr>
              <w:t xml:space="preserve"> </w:t>
            </w:r>
          </w:p>
        </w:tc>
        <w:tc>
          <w:tcPr>
            <w:tcW w:w="1080" w:type="dxa"/>
            <w:shd w:val="clear" w:color="auto" w:fill="auto"/>
          </w:tcPr>
          <w:p w14:paraId="5155B381" w14:textId="4D27BFEA" w:rsidR="00437C44" w:rsidRPr="00CB71F5" w:rsidRDefault="00437C44" w:rsidP="00CB71F5">
            <w:r w:rsidRPr="00CB71F5">
              <w:t>Employee Central UI</w:t>
            </w:r>
          </w:p>
        </w:tc>
        <w:tc>
          <w:tcPr>
            <w:tcW w:w="3150" w:type="dxa"/>
            <w:shd w:val="clear" w:color="auto" w:fill="auto"/>
          </w:tcPr>
          <w:p w14:paraId="5FD43434" w14:textId="77777777" w:rsidR="00437C44" w:rsidRPr="00CB71F5" w:rsidRDefault="00437C44" w:rsidP="00CB71F5"/>
        </w:tc>
        <w:tc>
          <w:tcPr>
            <w:tcW w:w="1440" w:type="dxa"/>
            <w:shd w:val="clear" w:color="auto" w:fill="auto"/>
          </w:tcPr>
          <w:p w14:paraId="6AE38EA6" w14:textId="08FA47C8" w:rsidR="00437C44" w:rsidRPr="00CB71F5" w:rsidRDefault="00437C44" w:rsidP="00CB71F5">
            <w:r w:rsidRPr="00CB71F5">
              <w:t>HR Administrator</w:t>
            </w:r>
          </w:p>
        </w:tc>
        <w:tc>
          <w:tcPr>
            <w:tcW w:w="1350" w:type="dxa"/>
            <w:shd w:val="clear" w:color="auto" w:fill="auto"/>
          </w:tcPr>
          <w:p w14:paraId="36E45564" w14:textId="04A079FC" w:rsidR="00437C44" w:rsidRPr="00CB71F5" w:rsidRDefault="00437C44" w:rsidP="00CB71F5">
            <w:pPr>
              <w:autoSpaceDE w:val="0"/>
              <w:autoSpaceDN w:val="0"/>
              <w:adjustRightInd w:val="0"/>
            </w:pPr>
            <w:r w:rsidRPr="00CB71F5">
              <w:t>Company Instance URL</w:t>
            </w:r>
          </w:p>
        </w:tc>
        <w:tc>
          <w:tcPr>
            <w:tcW w:w="4666" w:type="dxa"/>
            <w:shd w:val="clear" w:color="auto" w:fill="auto"/>
          </w:tcPr>
          <w:p w14:paraId="70ACA422" w14:textId="1B74601D" w:rsidR="00437C44" w:rsidRPr="00CB71F5" w:rsidRDefault="00437C44" w:rsidP="00CB71F5">
            <w:r w:rsidRPr="00CB71F5">
              <w:t>The tax-related data for an employee has been entered into the system.</w:t>
            </w:r>
          </w:p>
        </w:tc>
      </w:tr>
      <w:tr w:rsidR="00437C44" w:rsidRPr="00041EE8" w14:paraId="4A47A595" w14:textId="77777777" w:rsidTr="00CB71F5">
        <w:tc>
          <w:tcPr>
            <w:tcW w:w="2600" w:type="dxa"/>
            <w:shd w:val="clear" w:color="auto" w:fill="auto"/>
          </w:tcPr>
          <w:p w14:paraId="750C5169" w14:textId="5A97E86A" w:rsidR="00437C44" w:rsidRPr="00041EE8" w:rsidRDefault="009F5795" w:rsidP="00CB71F5">
            <w:pPr>
              <w:rPr>
                <w:rStyle w:val="SAPEmphasis"/>
                <w:highlight w:val="cyan"/>
              </w:rPr>
            </w:pPr>
            <w:hyperlink w:anchor="_Toc452237059" w:history="1">
              <w:r w:rsidR="00437C44" w:rsidRPr="00EF6A93">
                <w:rPr>
                  <w:rStyle w:val="SAPEmphasis"/>
                </w:rPr>
                <w:t>Maintain Superannuation Data</w:t>
              </w:r>
            </w:hyperlink>
          </w:p>
        </w:tc>
        <w:tc>
          <w:tcPr>
            <w:tcW w:w="1080" w:type="dxa"/>
            <w:shd w:val="clear" w:color="auto" w:fill="auto"/>
          </w:tcPr>
          <w:p w14:paraId="749C31F6" w14:textId="10BC06F9" w:rsidR="00437C44" w:rsidRPr="00041EE8" w:rsidRDefault="00437C44" w:rsidP="00CB71F5">
            <w:pPr>
              <w:rPr>
                <w:highlight w:val="cyan"/>
              </w:rPr>
            </w:pPr>
            <w:r w:rsidRPr="00EF6A93">
              <w:t>Employee Central UI</w:t>
            </w:r>
          </w:p>
        </w:tc>
        <w:tc>
          <w:tcPr>
            <w:tcW w:w="3150" w:type="dxa"/>
            <w:shd w:val="clear" w:color="auto" w:fill="auto"/>
          </w:tcPr>
          <w:p w14:paraId="27359E48" w14:textId="77777777" w:rsidR="00437C44" w:rsidRPr="00041EE8" w:rsidRDefault="00437C44" w:rsidP="00CB71F5">
            <w:pPr>
              <w:rPr>
                <w:highlight w:val="cyan"/>
              </w:rPr>
            </w:pPr>
          </w:p>
        </w:tc>
        <w:tc>
          <w:tcPr>
            <w:tcW w:w="1440" w:type="dxa"/>
            <w:shd w:val="clear" w:color="auto" w:fill="auto"/>
          </w:tcPr>
          <w:p w14:paraId="4F0609FF" w14:textId="1864377B" w:rsidR="00437C44" w:rsidRPr="00041EE8" w:rsidRDefault="00437C44" w:rsidP="00CB71F5">
            <w:pPr>
              <w:rPr>
                <w:highlight w:val="cyan"/>
              </w:rPr>
            </w:pPr>
            <w:r w:rsidRPr="00EF6A93">
              <w:t>HR Administrator</w:t>
            </w:r>
          </w:p>
        </w:tc>
        <w:tc>
          <w:tcPr>
            <w:tcW w:w="1350" w:type="dxa"/>
            <w:shd w:val="clear" w:color="auto" w:fill="auto"/>
          </w:tcPr>
          <w:p w14:paraId="35BA4D4F" w14:textId="57B125ED" w:rsidR="00437C44" w:rsidRPr="00041EE8" w:rsidRDefault="00437C44" w:rsidP="00CB71F5">
            <w:pPr>
              <w:autoSpaceDE w:val="0"/>
              <w:autoSpaceDN w:val="0"/>
              <w:adjustRightInd w:val="0"/>
              <w:rPr>
                <w:highlight w:val="cyan"/>
              </w:rPr>
            </w:pPr>
            <w:r w:rsidRPr="00EF6A93">
              <w:t>Company Instance URL</w:t>
            </w:r>
          </w:p>
        </w:tc>
        <w:tc>
          <w:tcPr>
            <w:tcW w:w="4666" w:type="dxa"/>
            <w:shd w:val="clear" w:color="auto" w:fill="auto"/>
          </w:tcPr>
          <w:p w14:paraId="4734A917" w14:textId="4208D06F" w:rsidR="00437C44" w:rsidRPr="00041EE8" w:rsidRDefault="00437C44" w:rsidP="00CB71F5">
            <w:pPr>
              <w:rPr>
                <w:highlight w:val="cyan"/>
              </w:rPr>
            </w:pPr>
            <w:r w:rsidRPr="00EF6A93">
              <w:t>The superannuation data for an employee has been entered into the system.</w:t>
            </w:r>
          </w:p>
        </w:tc>
      </w:tr>
      <w:tr w:rsidR="00437C44" w:rsidRPr="00041EE8" w14:paraId="24229325" w14:textId="77777777" w:rsidTr="00CB71F5">
        <w:tc>
          <w:tcPr>
            <w:tcW w:w="2600" w:type="dxa"/>
            <w:shd w:val="clear" w:color="auto" w:fill="auto"/>
          </w:tcPr>
          <w:p w14:paraId="2ECF5E7F" w14:textId="67311C45" w:rsidR="00437C44" w:rsidRPr="00041EE8" w:rsidRDefault="009F5795" w:rsidP="00CB71F5">
            <w:pPr>
              <w:rPr>
                <w:rStyle w:val="SAPEmphasis"/>
                <w:highlight w:val="cyan"/>
              </w:rPr>
            </w:pPr>
            <w:hyperlink w:anchor="_Toc452237060" w:history="1">
              <w:r w:rsidR="00437C44" w:rsidRPr="00EF6A93">
                <w:rPr>
                  <w:rStyle w:val="SAPEmphasis"/>
                </w:rPr>
                <w:t xml:space="preserve">Maintain </w:t>
              </w:r>
            </w:hyperlink>
            <w:r w:rsidR="00437C44" w:rsidRPr="00EF6A93">
              <w:rPr>
                <w:rStyle w:val="SAPEmphasis"/>
              </w:rPr>
              <w:t>Higher Duty Allowance Data</w:t>
            </w:r>
          </w:p>
        </w:tc>
        <w:tc>
          <w:tcPr>
            <w:tcW w:w="1080" w:type="dxa"/>
            <w:shd w:val="clear" w:color="auto" w:fill="auto"/>
          </w:tcPr>
          <w:p w14:paraId="6468F1CC" w14:textId="62167D1F" w:rsidR="00437C44" w:rsidRPr="00041EE8" w:rsidRDefault="00437C44" w:rsidP="00CB71F5">
            <w:pPr>
              <w:rPr>
                <w:highlight w:val="cyan"/>
              </w:rPr>
            </w:pPr>
            <w:r w:rsidRPr="00EF6A93">
              <w:t>Employee Central UI</w:t>
            </w:r>
          </w:p>
        </w:tc>
        <w:tc>
          <w:tcPr>
            <w:tcW w:w="3150" w:type="dxa"/>
            <w:shd w:val="clear" w:color="auto" w:fill="auto"/>
          </w:tcPr>
          <w:p w14:paraId="2910F9C6" w14:textId="13CB0A59" w:rsidR="00437C44" w:rsidRPr="00041EE8" w:rsidRDefault="00437C44" w:rsidP="00CB71F5">
            <w:pPr>
              <w:rPr>
                <w:highlight w:val="cyan"/>
              </w:rPr>
            </w:pPr>
            <w:r w:rsidRPr="00EF6A93">
              <w:t>The employee is working for a limited period on a higher position/role.</w:t>
            </w:r>
          </w:p>
        </w:tc>
        <w:tc>
          <w:tcPr>
            <w:tcW w:w="1440" w:type="dxa"/>
            <w:shd w:val="clear" w:color="auto" w:fill="auto"/>
          </w:tcPr>
          <w:p w14:paraId="0B4AF288" w14:textId="6F58A403" w:rsidR="00437C44" w:rsidRPr="00041EE8" w:rsidRDefault="00437C44" w:rsidP="00CB71F5">
            <w:pPr>
              <w:rPr>
                <w:highlight w:val="cyan"/>
              </w:rPr>
            </w:pPr>
            <w:r w:rsidRPr="00EF6A93">
              <w:t>HR Administrator</w:t>
            </w:r>
          </w:p>
        </w:tc>
        <w:tc>
          <w:tcPr>
            <w:tcW w:w="1350" w:type="dxa"/>
            <w:shd w:val="clear" w:color="auto" w:fill="auto"/>
          </w:tcPr>
          <w:p w14:paraId="5546F777" w14:textId="36990352" w:rsidR="00437C44" w:rsidRPr="00041EE8" w:rsidRDefault="00437C44" w:rsidP="00CB71F5">
            <w:pPr>
              <w:autoSpaceDE w:val="0"/>
              <w:autoSpaceDN w:val="0"/>
              <w:adjustRightInd w:val="0"/>
              <w:rPr>
                <w:highlight w:val="cyan"/>
              </w:rPr>
            </w:pPr>
            <w:r w:rsidRPr="00EF6A93">
              <w:t>Company Instance URL</w:t>
            </w:r>
          </w:p>
        </w:tc>
        <w:tc>
          <w:tcPr>
            <w:tcW w:w="4666" w:type="dxa"/>
            <w:shd w:val="clear" w:color="auto" w:fill="auto"/>
          </w:tcPr>
          <w:p w14:paraId="1E906294" w14:textId="272140ED" w:rsidR="00437C44" w:rsidRPr="00041EE8" w:rsidRDefault="00437C44" w:rsidP="00CB71F5">
            <w:pPr>
              <w:rPr>
                <w:highlight w:val="cyan"/>
              </w:rPr>
            </w:pPr>
            <w:r w:rsidRPr="00EF6A93">
              <w:t>The higher duty allowance, to which the employee is entitled in case he or she is working for a limited period on a higher position/role, has been maintained.</w:t>
            </w:r>
          </w:p>
        </w:tc>
      </w:tr>
      <w:tr w:rsidR="00437C44" w:rsidRPr="00041EE8" w14:paraId="4F62A18E" w14:textId="77777777" w:rsidTr="00CB71F5">
        <w:tc>
          <w:tcPr>
            <w:tcW w:w="2600" w:type="dxa"/>
            <w:shd w:val="clear" w:color="auto" w:fill="auto"/>
          </w:tcPr>
          <w:p w14:paraId="1DCCC69F" w14:textId="41C4794C" w:rsidR="00437C44" w:rsidRPr="00041EE8" w:rsidRDefault="009F5795" w:rsidP="00CB71F5">
            <w:pPr>
              <w:rPr>
                <w:rStyle w:val="SAPEmphasis"/>
                <w:highlight w:val="cyan"/>
              </w:rPr>
            </w:pPr>
            <w:hyperlink w:anchor="_Toc452237061" w:history="1">
              <w:r w:rsidR="00437C44" w:rsidRPr="00EF6A93">
                <w:rPr>
                  <w:rStyle w:val="SAPEmphasis"/>
                </w:rPr>
                <w:t xml:space="preserve">Maintain </w:t>
              </w:r>
            </w:hyperlink>
            <w:r w:rsidR="00437C44" w:rsidRPr="00EF6A93">
              <w:rPr>
                <w:rStyle w:val="SAPEmphasis"/>
              </w:rPr>
              <w:t>Payment Summary Foreign Employment Data</w:t>
            </w:r>
          </w:p>
        </w:tc>
        <w:tc>
          <w:tcPr>
            <w:tcW w:w="1080" w:type="dxa"/>
            <w:shd w:val="clear" w:color="auto" w:fill="auto"/>
          </w:tcPr>
          <w:p w14:paraId="53EC7AC8" w14:textId="296E311A" w:rsidR="00437C44" w:rsidRPr="00041EE8" w:rsidRDefault="00437C44" w:rsidP="00CB71F5">
            <w:pPr>
              <w:rPr>
                <w:highlight w:val="cyan"/>
              </w:rPr>
            </w:pPr>
            <w:r w:rsidRPr="00EF6A93">
              <w:t>Employee Central UI</w:t>
            </w:r>
          </w:p>
        </w:tc>
        <w:tc>
          <w:tcPr>
            <w:tcW w:w="3150" w:type="dxa"/>
            <w:shd w:val="clear" w:color="auto" w:fill="auto"/>
          </w:tcPr>
          <w:p w14:paraId="322F2D43" w14:textId="035E79C8" w:rsidR="00437C44" w:rsidRPr="00041EE8" w:rsidRDefault="00437C44" w:rsidP="00CB71F5">
            <w:pPr>
              <w:rPr>
                <w:highlight w:val="cyan"/>
              </w:rPr>
            </w:pPr>
            <w:r w:rsidRPr="00EF6A93">
              <w:t xml:space="preserve">The employee should have </w:t>
            </w:r>
            <w:r w:rsidRPr="00EF6A93">
              <w:rPr>
                <w:rStyle w:val="SAPScreenElement"/>
              </w:rPr>
              <w:t>Employee Class</w:t>
            </w:r>
            <w:r w:rsidRPr="007E7697">
              <w:rPr>
                <w:rStyle w:val="SAPMonospace"/>
              </w:rPr>
              <w:t xml:space="preserve"> </w:t>
            </w:r>
            <w:r w:rsidRPr="00EF6A93">
              <w:rPr>
                <w:rStyle w:val="SAPMonospace"/>
              </w:rPr>
              <w:t>Expat</w:t>
            </w:r>
            <w:r w:rsidRPr="007E7697">
              <w:rPr>
                <w:rStyle w:val="SAPMonospace"/>
              </w:rPr>
              <w:t xml:space="preserve"> </w:t>
            </w:r>
            <w:r w:rsidRPr="00EF6A93">
              <w:t xml:space="preserve">in </w:t>
            </w:r>
            <w:r w:rsidRPr="00EF6A93">
              <w:rPr>
                <w:rStyle w:val="SAPScreenElement"/>
              </w:rPr>
              <w:t>Job Information</w:t>
            </w:r>
            <w:r w:rsidRPr="00EF6A93">
              <w:t xml:space="preserve"> block of </w:t>
            </w:r>
            <w:r w:rsidRPr="00EF6A93">
              <w:rPr>
                <w:rStyle w:val="SAPScreenElement"/>
              </w:rPr>
              <w:t>Employment Information</w:t>
            </w:r>
            <w:r w:rsidRPr="00EF6A93">
              <w:t xml:space="preserve"> section. </w:t>
            </w:r>
          </w:p>
        </w:tc>
        <w:tc>
          <w:tcPr>
            <w:tcW w:w="1440" w:type="dxa"/>
            <w:shd w:val="clear" w:color="auto" w:fill="auto"/>
          </w:tcPr>
          <w:p w14:paraId="56E83EAD" w14:textId="5A729E22" w:rsidR="00437C44" w:rsidRPr="00041EE8" w:rsidRDefault="00437C44" w:rsidP="00CB71F5">
            <w:pPr>
              <w:rPr>
                <w:highlight w:val="cyan"/>
              </w:rPr>
            </w:pPr>
            <w:r w:rsidRPr="00EF6A93">
              <w:t>HR Administrator</w:t>
            </w:r>
          </w:p>
        </w:tc>
        <w:tc>
          <w:tcPr>
            <w:tcW w:w="1350" w:type="dxa"/>
            <w:shd w:val="clear" w:color="auto" w:fill="auto"/>
          </w:tcPr>
          <w:p w14:paraId="26B95CCC" w14:textId="7A296C31" w:rsidR="00437C44" w:rsidRPr="00041EE8" w:rsidRDefault="00437C44" w:rsidP="00CB71F5">
            <w:pPr>
              <w:autoSpaceDE w:val="0"/>
              <w:autoSpaceDN w:val="0"/>
              <w:adjustRightInd w:val="0"/>
              <w:rPr>
                <w:highlight w:val="cyan"/>
              </w:rPr>
            </w:pPr>
            <w:r w:rsidRPr="00EF6A93">
              <w:t>Company Instance URL</w:t>
            </w:r>
          </w:p>
        </w:tc>
        <w:tc>
          <w:tcPr>
            <w:tcW w:w="4666" w:type="dxa"/>
            <w:shd w:val="clear" w:color="auto" w:fill="auto"/>
          </w:tcPr>
          <w:p w14:paraId="3029D1CE" w14:textId="22289EF2" w:rsidR="00437C44" w:rsidRPr="00041EE8" w:rsidRDefault="00437C44" w:rsidP="00CB71F5">
            <w:pPr>
              <w:rPr>
                <w:highlight w:val="cyan"/>
              </w:rPr>
            </w:pPr>
            <w:r w:rsidRPr="00EF6A93">
              <w:t>The data in order to generate the payment summary for employees on foreign employment has been maintained.</w:t>
            </w:r>
          </w:p>
        </w:tc>
      </w:tr>
      <w:tr w:rsidR="00437C44" w:rsidRPr="00041EE8" w14:paraId="2482F148" w14:textId="77777777" w:rsidTr="00CB71F5">
        <w:tc>
          <w:tcPr>
            <w:tcW w:w="2600" w:type="dxa"/>
            <w:shd w:val="clear" w:color="auto" w:fill="auto"/>
          </w:tcPr>
          <w:p w14:paraId="3E07FF6C" w14:textId="0B66693B" w:rsidR="00437C44" w:rsidRPr="00041EE8" w:rsidRDefault="009F5795" w:rsidP="00CB71F5">
            <w:pPr>
              <w:rPr>
                <w:rStyle w:val="SAPEmphasis"/>
                <w:highlight w:val="cyan"/>
              </w:rPr>
            </w:pPr>
            <w:hyperlink w:anchor="_Toc452275489" w:history="1">
              <w:r w:rsidR="00437C44" w:rsidRPr="00EF6A93">
                <w:rPr>
                  <w:rStyle w:val="SAPEmphasis"/>
                </w:rPr>
                <w:t>Maintain Termination Payment Data</w:t>
              </w:r>
            </w:hyperlink>
          </w:p>
        </w:tc>
        <w:tc>
          <w:tcPr>
            <w:tcW w:w="1080" w:type="dxa"/>
            <w:shd w:val="clear" w:color="auto" w:fill="auto"/>
          </w:tcPr>
          <w:p w14:paraId="53DE9C43" w14:textId="72DFC290" w:rsidR="00437C44" w:rsidRPr="00041EE8" w:rsidRDefault="00437C44" w:rsidP="00CB71F5">
            <w:pPr>
              <w:rPr>
                <w:highlight w:val="cyan"/>
              </w:rPr>
            </w:pPr>
            <w:r w:rsidRPr="00EF6A93">
              <w:t>Employee Central UI</w:t>
            </w:r>
          </w:p>
        </w:tc>
        <w:tc>
          <w:tcPr>
            <w:tcW w:w="3150" w:type="dxa"/>
            <w:shd w:val="clear" w:color="auto" w:fill="auto"/>
          </w:tcPr>
          <w:p w14:paraId="1E1DA1DD" w14:textId="0D380F1E" w:rsidR="00437C44" w:rsidRPr="00041EE8" w:rsidRDefault="00437C44" w:rsidP="00CB71F5">
            <w:pPr>
              <w:rPr>
                <w:highlight w:val="cyan"/>
              </w:rPr>
            </w:pPr>
            <w:r w:rsidRPr="00EF6A93">
              <w:t>The employee has been terminated and is to receive termination payments.</w:t>
            </w:r>
          </w:p>
        </w:tc>
        <w:tc>
          <w:tcPr>
            <w:tcW w:w="1440" w:type="dxa"/>
            <w:shd w:val="clear" w:color="auto" w:fill="auto"/>
          </w:tcPr>
          <w:p w14:paraId="71D767DC" w14:textId="3AA8AEAA" w:rsidR="00437C44" w:rsidRPr="00041EE8" w:rsidRDefault="00437C44" w:rsidP="00CB71F5">
            <w:pPr>
              <w:rPr>
                <w:highlight w:val="cyan"/>
              </w:rPr>
            </w:pPr>
            <w:r w:rsidRPr="00EF6A93">
              <w:t>HR Administrator</w:t>
            </w:r>
          </w:p>
        </w:tc>
        <w:tc>
          <w:tcPr>
            <w:tcW w:w="1350" w:type="dxa"/>
            <w:shd w:val="clear" w:color="auto" w:fill="auto"/>
          </w:tcPr>
          <w:p w14:paraId="6FB8552F" w14:textId="74419582" w:rsidR="00437C44" w:rsidRPr="00041EE8" w:rsidRDefault="00437C44" w:rsidP="00CB71F5">
            <w:pPr>
              <w:autoSpaceDE w:val="0"/>
              <w:autoSpaceDN w:val="0"/>
              <w:adjustRightInd w:val="0"/>
              <w:rPr>
                <w:highlight w:val="cyan"/>
              </w:rPr>
            </w:pPr>
            <w:r w:rsidRPr="00EF6A93">
              <w:t>Company Instance URL</w:t>
            </w:r>
          </w:p>
        </w:tc>
        <w:tc>
          <w:tcPr>
            <w:tcW w:w="4666" w:type="dxa"/>
            <w:shd w:val="clear" w:color="auto" w:fill="auto"/>
          </w:tcPr>
          <w:p w14:paraId="0DA8EC6E" w14:textId="13118FB2" w:rsidR="00437C44" w:rsidRPr="00041EE8" w:rsidRDefault="00437C44" w:rsidP="00CB71F5">
            <w:pPr>
              <w:rPr>
                <w:highlight w:val="cyan"/>
              </w:rPr>
            </w:pPr>
            <w:r w:rsidRPr="00EF6A93">
              <w:t>The termination payment data for an employee, who has been terminated, has been maintained.</w:t>
            </w:r>
          </w:p>
        </w:tc>
      </w:tr>
      <w:tr w:rsidR="00437C44" w:rsidRPr="00041EE8" w14:paraId="0B2D5CEB" w14:textId="77777777" w:rsidTr="00CB71F5">
        <w:tc>
          <w:tcPr>
            <w:tcW w:w="2600" w:type="dxa"/>
            <w:shd w:val="clear" w:color="auto" w:fill="auto"/>
          </w:tcPr>
          <w:p w14:paraId="68FFE93D" w14:textId="23C24FB2" w:rsidR="00437C44" w:rsidRPr="00041EE8" w:rsidRDefault="009F5795" w:rsidP="00CB71F5">
            <w:pPr>
              <w:rPr>
                <w:rStyle w:val="SAPEmphasis"/>
                <w:highlight w:val="cyan"/>
              </w:rPr>
            </w:pPr>
            <w:hyperlink w:anchor="_Toc452275490" w:history="1">
              <w:r w:rsidR="00437C44" w:rsidRPr="00EF6A93">
                <w:rPr>
                  <w:rStyle w:val="SAPEmphasis"/>
                </w:rPr>
                <w:t>Maintain Payment Summary Data</w:t>
              </w:r>
            </w:hyperlink>
          </w:p>
        </w:tc>
        <w:tc>
          <w:tcPr>
            <w:tcW w:w="1080" w:type="dxa"/>
            <w:shd w:val="clear" w:color="auto" w:fill="auto"/>
          </w:tcPr>
          <w:p w14:paraId="3CA3AA31" w14:textId="707823B2" w:rsidR="00437C44" w:rsidRPr="00041EE8" w:rsidRDefault="00437C44" w:rsidP="00CB71F5">
            <w:pPr>
              <w:rPr>
                <w:highlight w:val="cyan"/>
              </w:rPr>
            </w:pPr>
            <w:r w:rsidRPr="00EF6A93">
              <w:t>Employee Central UI</w:t>
            </w:r>
          </w:p>
        </w:tc>
        <w:tc>
          <w:tcPr>
            <w:tcW w:w="3150" w:type="dxa"/>
            <w:shd w:val="clear" w:color="auto" w:fill="auto"/>
          </w:tcPr>
          <w:p w14:paraId="6DC4FC41" w14:textId="77777777" w:rsidR="00437C44" w:rsidRPr="00041EE8" w:rsidRDefault="00437C44" w:rsidP="00CB71F5">
            <w:pPr>
              <w:rPr>
                <w:highlight w:val="cyan"/>
              </w:rPr>
            </w:pPr>
          </w:p>
        </w:tc>
        <w:tc>
          <w:tcPr>
            <w:tcW w:w="1440" w:type="dxa"/>
            <w:shd w:val="clear" w:color="auto" w:fill="auto"/>
          </w:tcPr>
          <w:p w14:paraId="390E3D61" w14:textId="4BFE612B" w:rsidR="00437C44" w:rsidRPr="00041EE8" w:rsidRDefault="00437C44" w:rsidP="00CB71F5">
            <w:pPr>
              <w:rPr>
                <w:highlight w:val="cyan"/>
              </w:rPr>
            </w:pPr>
            <w:r w:rsidRPr="00EF6A93">
              <w:t>HR Administrator</w:t>
            </w:r>
          </w:p>
        </w:tc>
        <w:tc>
          <w:tcPr>
            <w:tcW w:w="1350" w:type="dxa"/>
            <w:shd w:val="clear" w:color="auto" w:fill="auto"/>
          </w:tcPr>
          <w:p w14:paraId="72557E23" w14:textId="78E2920C" w:rsidR="00437C44" w:rsidRPr="00041EE8" w:rsidRDefault="00437C44" w:rsidP="00CB71F5">
            <w:pPr>
              <w:autoSpaceDE w:val="0"/>
              <w:autoSpaceDN w:val="0"/>
              <w:adjustRightInd w:val="0"/>
              <w:rPr>
                <w:highlight w:val="cyan"/>
              </w:rPr>
            </w:pPr>
            <w:r w:rsidRPr="00EF6A93">
              <w:t>Company Instance URL</w:t>
            </w:r>
          </w:p>
        </w:tc>
        <w:tc>
          <w:tcPr>
            <w:tcW w:w="4666" w:type="dxa"/>
            <w:shd w:val="clear" w:color="auto" w:fill="auto"/>
          </w:tcPr>
          <w:p w14:paraId="54D504FE" w14:textId="2709D7FD" w:rsidR="00437C44" w:rsidRPr="00041EE8" w:rsidRDefault="00437C44" w:rsidP="00CB71F5">
            <w:pPr>
              <w:rPr>
                <w:highlight w:val="cyan"/>
              </w:rPr>
            </w:pPr>
            <w:r w:rsidRPr="00EF6A93">
              <w:t>The payment summary data for an employee has been maintained.</w:t>
            </w:r>
          </w:p>
        </w:tc>
      </w:tr>
      <w:tr w:rsidR="00437C44" w:rsidRPr="00041EE8" w14:paraId="24C3D34A" w14:textId="77777777" w:rsidTr="00CB71F5">
        <w:tc>
          <w:tcPr>
            <w:tcW w:w="2600" w:type="dxa"/>
            <w:shd w:val="clear" w:color="auto" w:fill="auto"/>
          </w:tcPr>
          <w:p w14:paraId="66AB935C" w14:textId="3F96D482" w:rsidR="00437C44" w:rsidRPr="00041EE8" w:rsidRDefault="00437C44" w:rsidP="00CB71F5">
            <w:pPr>
              <w:rPr>
                <w:rStyle w:val="SAPEmphasis"/>
                <w:highlight w:val="cyan"/>
              </w:rPr>
            </w:pPr>
            <w:r>
              <w:rPr>
                <w:rStyle w:val="SAPEmphasis"/>
                <w:highlight w:val="cyan"/>
              </w:rPr>
              <w:t>???CHINA???</w:t>
            </w:r>
          </w:p>
        </w:tc>
        <w:tc>
          <w:tcPr>
            <w:tcW w:w="1080" w:type="dxa"/>
            <w:shd w:val="clear" w:color="auto" w:fill="auto"/>
          </w:tcPr>
          <w:p w14:paraId="5F41314C" w14:textId="77777777" w:rsidR="00437C44" w:rsidRPr="00041EE8" w:rsidRDefault="00437C44" w:rsidP="00CB71F5">
            <w:pPr>
              <w:rPr>
                <w:highlight w:val="cyan"/>
              </w:rPr>
            </w:pPr>
          </w:p>
        </w:tc>
        <w:tc>
          <w:tcPr>
            <w:tcW w:w="3150" w:type="dxa"/>
            <w:shd w:val="clear" w:color="auto" w:fill="auto"/>
          </w:tcPr>
          <w:p w14:paraId="630D1AA2" w14:textId="77777777" w:rsidR="00437C44" w:rsidRPr="00041EE8" w:rsidRDefault="00437C44" w:rsidP="00CB71F5">
            <w:pPr>
              <w:rPr>
                <w:highlight w:val="cyan"/>
              </w:rPr>
            </w:pPr>
          </w:p>
        </w:tc>
        <w:tc>
          <w:tcPr>
            <w:tcW w:w="1440" w:type="dxa"/>
            <w:shd w:val="clear" w:color="auto" w:fill="auto"/>
          </w:tcPr>
          <w:p w14:paraId="08C39385" w14:textId="77777777" w:rsidR="00437C44" w:rsidRPr="00041EE8" w:rsidRDefault="00437C44" w:rsidP="00CB71F5">
            <w:pPr>
              <w:rPr>
                <w:highlight w:val="cyan"/>
              </w:rPr>
            </w:pPr>
          </w:p>
        </w:tc>
        <w:tc>
          <w:tcPr>
            <w:tcW w:w="1350" w:type="dxa"/>
            <w:shd w:val="clear" w:color="auto" w:fill="auto"/>
          </w:tcPr>
          <w:p w14:paraId="51FF008D" w14:textId="77777777" w:rsidR="00437C44" w:rsidRPr="00041EE8" w:rsidRDefault="00437C44" w:rsidP="00CB71F5">
            <w:pPr>
              <w:autoSpaceDE w:val="0"/>
              <w:autoSpaceDN w:val="0"/>
              <w:adjustRightInd w:val="0"/>
              <w:rPr>
                <w:highlight w:val="cyan"/>
              </w:rPr>
            </w:pPr>
          </w:p>
        </w:tc>
        <w:tc>
          <w:tcPr>
            <w:tcW w:w="4666" w:type="dxa"/>
            <w:shd w:val="clear" w:color="auto" w:fill="auto"/>
          </w:tcPr>
          <w:p w14:paraId="3EC4F3A5" w14:textId="77777777" w:rsidR="00437C44" w:rsidRPr="00041EE8" w:rsidRDefault="00437C44" w:rsidP="00CB71F5">
            <w:pPr>
              <w:rPr>
                <w:highlight w:val="cyan"/>
              </w:rPr>
            </w:pPr>
          </w:p>
        </w:tc>
      </w:tr>
      <w:tr w:rsidR="00437C44" w:rsidRPr="00CB71F5" w14:paraId="5159FB21" w14:textId="77777777" w:rsidTr="002C438F">
        <w:tc>
          <w:tcPr>
            <w:tcW w:w="14286" w:type="dxa"/>
            <w:gridSpan w:val="6"/>
            <w:shd w:val="clear" w:color="auto" w:fill="auto"/>
          </w:tcPr>
          <w:p w14:paraId="63A523C4" w14:textId="6D7165DF" w:rsidR="00437C44" w:rsidRPr="00CB71F5" w:rsidRDefault="00437C44" w:rsidP="00CB71F5">
            <w:r w:rsidRPr="00CB71F5">
              <w:rPr>
                <w:rStyle w:val="SAPEmphasis"/>
              </w:rPr>
              <w:t>Germany (DE)</w:t>
            </w:r>
          </w:p>
        </w:tc>
      </w:tr>
      <w:tr w:rsidR="00437C44" w:rsidRPr="00CB71F5" w14:paraId="630814C6" w14:textId="77777777" w:rsidTr="00CB71F5">
        <w:tc>
          <w:tcPr>
            <w:tcW w:w="2600" w:type="dxa"/>
            <w:shd w:val="clear" w:color="auto" w:fill="auto"/>
          </w:tcPr>
          <w:p w14:paraId="10570B77" w14:textId="2C96232D" w:rsidR="00437C44" w:rsidRPr="00CB71F5" w:rsidRDefault="00437C44" w:rsidP="00CB71F5">
            <w:pPr>
              <w:rPr>
                <w:rStyle w:val="SAPEmphasis"/>
              </w:rPr>
            </w:pPr>
            <w:r w:rsidRPr="00CB71F5">
              <w:rPr>
                <w:rStyle w:val="SAPEmphasis"/>
              </w:rPr>
              <w:t>Maintain Social Insurance Data</w:t>
            </w:r>
          </w:p>
        </w:tc>
        <w:tc>
          <w:tcPr>
            <w:tcW w:w="1080" w:type="dxa"/>
            <w:shd w:val="clear" w:color="auto" w:fill="auto"/>
          </w:tcPr>
          <w:p w14:paraId="765F8EBF" w14:textId="16D0406E" w:rsidR="00437C44" w:rsidRPr="00CB71F5" w:rsidRDefault="00437C44" w:rsidP="00CB71F5">
            <w:r w:rsidRPr="00CB71F5">
              <w:t>Employee Central UI</w:t>
            </w:r>
          </w:p>
        </w:tc>
        <w:tc>
          <w:tcPr>
            <w:tcW w:w="3150" w:type="dxa"/>
            <w:shd w:val="clear" w:color="auto" w:fill="auto"/>
          </w:tcPr>
          <w:p w14:paraId="4AF43045" w14:textId="77777777" w:rsidR="00437C44" w:rsidRPr="00CB71F5" w:rsidRDefault="00437C44" w:rsidP="00CB71F5"/>
        </w:tc>
        <w:tc>
          <w:tcPr>
            <w:tcW w:w="1440" w:type="dxa"/>
            <w:shd w:val="clear" w:color="auto" w:fill="auto"/>
          </w:tcPr>
          <w:p w14:paraId="14EC9CB6" w14:textId="4E446F96" w:rsidR="00437C44" w:rsidRPr="00CB71F5" w:rsidRDefault="00437C44" w:rsidP="00CB71F5">
            <w:r w:rsidRPr="00CB71F5">
              <w:t>HR Administrator</w:t>
            </w:r>
          </w:p>
        </w:tc>
        <w:tc>
          <w:tcPr>
            <w:tcW w:w="1350" w:type="dxa"/>
            <w:shd w:val="clear" w:color="auto" w:fill="auto"/>
          </w:tcPr>
          <w:p w14:paraId="5444BD32" w14:textId="3279AD1A" w:rsidR="00437C44" w:rsidRPr="00CB71F5" w:rsidRDefault="00437C44" w:rsidP="00CB71F5">
            <w:pPr>
              <w:autoSpaceDE w:val="0"/>
              <w:autoSpaceDN w:val="0"/>
              <w:adjustRightInd w:val="0"/>
            </w:pPr>
            <w:r w:rsidRPr="00CB71F5">
              <w:t>Company Instance URL</w:t>
            </w:r>
          </w:p>
        </w:tc>
        <w:tc>
          <w:tcPr>
            <w:tcW w:w="4666" w:type="dxa"/>
            <w:shd w:val="clear" w:color="auto" w:fill="auto"/>
          </w:tcPr>
          <w:p w14:paraId="6C1B0127" w14:textId="00F28F99" w:rsidR="00437C44" w:rsidRPr="00CB71F5" w:rsidRDefault="00437C44" w:rsidP="00CB71F5">
            <w:r w:rsidRPr="00CB71F5">
              <w:t>Data related to social insurance has been maintained.</w:t>
            </w:r>
          </w:p>
        </w:tc>
      </w:tr>
      <w:tr w:rsidR="00437C44" w:rsidRPr="00CB71F5" w14:paraId="5AD0D06E" w14:textId="77777777" w:rsidTr="00CB71F5">
        <w:tc>
          <w:tcPr>
            <w:tcW w:w="2600" w:type="dxa"/>
            <w:shd w:val="clear" w:color="auto" w:fill="auto"/>
          </w:tcPr>
          <w:p w14:paraId="4F9B0A00" w14:textId="747B8931" w:rsidR="00437C44" w:rsidRPr="00CB71F5" w:rsidRDefault="00437C44" w:rsidP="00CB71F5">
            <w:pPr>
              <w:rPr>
                <w:rStyle w:val="SAPEmphasis"/>
              </w:rPr>
            </w:pPr>
            <w:r w:rsidRPr="00CB71F5">
              <w:rPr>
                <w:rStyle w:val="SAPEmphasis"/>
              </w:rPr>
              <w:t>Maintain Tax Data</w:t>
            </w:r>
          </w:p>
        </w:tc>
        <w:tc>
          <w:tcPr>
            <w:tcW w:w="1080" w:type="dxa"/>
            <w:shd w:val="clear" w:color="auto" w:fill="auto"/>
          </w:tcPr>
          <w:p w14:paraId="09DB7DF1" w14:textId="424B07E0" w:rsidR="00437C44" w:rsidRPr="00CB71F5" w:rsidRDefault="00437C44" w:rsidP="00CB71F5">
            <w:r w:rsidRPr="00CB71F5">
              <w:t>Employee Central UI</w:t>
            </w:r>
          </w:p>
        </w:tc>
        <w:tc>
          <w:tcPr>
            <w:tcW w:w="3150" w:type="dxa"/>
            <w:shd w:val="clear" w:color="auto" w:fill="auto"/>
          </w:tcPr>
          <w:p w14:paraId="447B3528" w14:textId="77777777" w:rsidR="00437C44" w:rsidRPr="00CB71F5" w:rsidRDefault="00437C44" w:rsidP="00CB71F5"/>
        </w:tc>
        <w:tc>
          <w:tcPr>
            <w:tcW w:w="1440" w:type="dxa"/>
            <w:shd w:val="clear" w:color="auto" w:fill="auto"/>
          </w:tcPr>
          <w:p w14:paraId="45B3189F" w14:textId="5379F11E" w:rsidR="00437C44" w:rsidRPr="00CB71F5" w:rsidRDefault="00437C44" w:rsidP="00CB71F5">
            <w:r w:rsidRPr="00CB71F5">
              <w:t>HR Administrator</w:t>
            </w:r>
          </w:p>
        </w:tc>
        <w:tc>
          <w:tcPr>
            <w:tcW w:w="1350" w:type="dxa"/>
            <w:shd w:val="clear" w:color="auto" w:fill="auto"/>
          </w:tcPr>
          <w:p w14:paraId="02C4647B" w14:textId="0823F673" w:rsidR="00437C44" w:rsidRPr="00CB71F5" w:rsidRDefault="00437C44" w:rsidP="00CB71F5">
            <w:pPr>
              <w:autoSpaceDE w:val="0"/>
              <w:autoSpaceDN w:val="0"/>
              <w:adjustRightInd w:val="0"/>
            </w:pPr>
            <w:r w:rsidRPr="00CB71F5">
              <w:t>Company Instance URL</w:t>
            </w:r>
          </w:p>
        </w:tc>
        <w:tc>
          <w:tcPr>
            <w:tcW w:w="4666" w:type="dxa"/>
            <w:shd w:val="clear" w:color="auto" w:fill="auto"/>
          </w:tcPr>
          <w:p w14:paraId="434F788F" w14:textId="66B2587E" w:rsidR="00437C44" w:rsidRPr="00CB71F5" w:rsidRDefault="00437C44" w:rsidP="00CB71F5">
            <w:r w:rsidRPr="00CB71F5">
              <w:t>Tax related data has been maintained.</w:t>
            </w:r>
          </w:p>
        </w:tc>
      </w:tr>
      <w:tr w:rsidR="00437C44" w:rsidRPr="00CB71F5" w14:paraId="0C52D6D6" w14:textId="77777777" w:rsidTr="00CB71F5">
        <w:tc>
          <w:tcPr>
            <w:tcW w:w="2600" w:type="dxa"/>
            <w:shd w:val="clear" w:color="auto" w:fill="auto"/>
          </w:tcPr>
          <w:p w14:paraId="3A2CB6FE" w14:textId="62F9B4E2" w:rsidR="00437C44" w:rsidRPr="00CB71F5" w:rsidRDefault="00437C44" w:rsidP="00CB71F5">
            <w:pPr>
              <w:rPr>
                <w:rStyle w:val="SAPEmphasis"/>
              </w:rPr>
            </w:pPr>
            <w:r w:rsidRPr="00CB71F5">
              <w:rPr>
                <w:rStyle w:val="SAPEmphasis"/>
              </w:rPr>
              <w:t>Maintain Additional Employer Benefits</w:t>
            </w:r>
            <w:r w:rsidRPr="00CB71F5">
              <w:rPr>
                <w:b/>
                <w:lang w:eastAsia="zh-CN"/>
              </w:rPr>
              <w:t xml:space="preserve"> </w:t>
            </w:r>
          </w:p>
        </w:tc>
        <w:tc>
          <w:tcPr>
            <w:tcW w:w="1080" w:type="dxa"/>
            <w:shd w:val="clear" w:color="auto" w:fill="auto"/>
          </w:tcPr>
          <w:p w14:paraId="6074F9F3" w14:textId="209D3D83" w:rsidR="00437C44" w:rsidRPr="00CB71F5" w:rsidRDefault="00437C44" w:rsidP="00CB71F5">
            <w:r w:rsidRPr="00CB71F5">
              <w:t>Employee Central UI</w:t>
            </w:r>
          </w:p>
        </w:tc>
        <w:tc>
          <w:tcPr>
            <w:tcW w:w="3150" w:type="dxa"/>
            <w:shd w:val="clear" w:color="auto" w:fill="auto"/>
          </w:tcPr>
          <w:p w14:paraId="02A5CAA7" w14:textId="77777777" w:rsidR="00437C44" w:rsidRPr="00CB71F5" w:rsidRDefault="00437C44" w:rsidP="00CB71F5"/>
        </w:tc>
        <w:tc>
          <w:tcPr>
            <w:tcW w:w="1440" w:type="dxa"/>
            <w:shd w:val="clear" w:color="auto" w:fill="auto"/>
          </w:tcPr>
          <w:p w14:paraId="2D5C274F" w14:textId="4B4D8449" w:rsidR="00437C44" w:rsidRPr="00CB71F5" w:rsidRDefault="00437C44" w:rsidP="00CB71F5">
            <w:r w:rsidRPr="00CB71F5">
              <w:t>HR Administrator</w:t>
            </w:r>
          </w:p>
        </w:tc>
        <w:tc>
          <w:tcPr>
            <w:tcW w:w="1350" w:type="dxa"/>
            <w:shd w:val="clear" w:color="auto" w:fill="auto"/>
          </w:tcPr>
          <w:p w14:paraId="435CD5D9" w14:textId="77D8B91C" w:rsidR="00437C44" w:rsidRPr="00CB71F5" w:rsidRDefault="00437C44" w:rsidP="00CB71F5">
            <w:pPr>
              <w:autoSpaceDE w:val="0"/>
              <w:autoSpaceDN w:val="0"/>
              <w:adjustRightInd w:val="0"/>
            </w:pPr>
            <w:r w:rsidRPr="00CB71F5">
              <w:t>Company Instance URL</w:t>
            </w:r>
          </w:p>
        </w:tc>
        <w:tc>
          <w:tcPr>
            <w:tcW w:w="4666" w:type="dxa"/>
            <w:shd w:val="clear" w:color="auto" w:fill="auto"/>
          </w:tcPr>
          <w:p w14:paraId="5B84AFA3" w14:textId="50426A25" w:rsidR="00437C44" w:rsidRPr="00CB71F5" w:rsidRDefault="00437C44" w:rsidP="00CB71F5">
            <w:r w:rsidRPr="00CB71F5">
              <w:t>Additional employer benefits to which the employee is entitled have been maintained.</w:t>
            </w:r>
          </w:p>
        </w:tc>
      </w:tr>
      <w:tr w:rsidR="00437C44" w:rsidRPr="00041EE8" w14:paraId="52004C3B" w14:textId="77777777" w:rsidTr="002C438F">
        <w:tc>
          <w:tcPr>
            <w:tcW w:w="14286" w:type="dxa"/>
            <w:gridSpan w:val="6"/>
            <w:shd w:val="clear" w:color="auto" w:fill="auto"/>
          </w:tcPr>
          <w:p w14:paraId="2C97AE23" w14:textId="62A5AAB5" w:rsidR="00437C44" w:rsidRPr="00CB71F5" w:rsidRDefault="00437C44" w:rsidP="00CB71F5">
            <w:r w:rsidRPr="00CB71F5">
              <w:rPr>
                <w:rStyle w:val="SAPEmphasis"/>
              </w:rPr>
              <w:t>France (FR)</w:t>
            </w:r>
          </w:p>
        </w:tc>
      </w:tr>
      <w:tr w:rsidR="00437C44" w:rsidRPr="00041EE8" w14:paraId="0A0DFFE6" w14:textId="77777777" w:rsidTr="00CB71F5">
        <w:tc>
          <w:tcPr>
            <w:tcW w:w="2600" w:type="dxa"/>
            <w:shd w:val="clear" w:color="auto" w:fill="auto"/>
          </w:tcPr>
          <w:p w14:paraId="276B0AB9" w14:textId="4D1F867A" w:rsidR="00437C44" w:rsidRPr="00041EE8" w:rsidRDefault="00437C44" w:rsidP="00CB71F5">
            <w:pPr>
              <w:rPr>
                <w:rStyle w:val="SAPEmphasis"/>
                <w:highlight w:val="cyan"/>
              </w:rPr>
            </w:pPr>
            <w:r w:rsidRPr="001F6823">
              <w:rPr>
                <w:rStyle w:val="SAPEmphasis"/>
              </w:rPr>
              <w:t>Maintain Contract Element</w:t>
            </w:r>
            <w:r w:rsidRPr="001F6823">
              <w:rPr>
                <w:b/>
                <w:lang w:eastAsia="zh-CN"/>
              </w:rPr>
              <w:t xml:space="preserve"> </w:t>
            </w:r>
          </w:p>
        </w:tc>
        <w:tc>
          <w:tcPr>
            <w:tcW w:w="1080" w:type="dxa"/>
            <w:shd w:val="clear" w:color="auto" w:fill="auto"/>
          </w:tcPr>
          <w:p w14:paraId="50872250" w14:textId="4D76C897" w:rsidR="00437C44" w:rsidRPr="00041EE8" w:rsidRDefault="00437C44" w:rsidP="00CB71F5">
            <w:pPr>
              <w:rPr>
                <w:highlight w:val="cyan"/>
              </w:rPr>
            </w:pPr>
            <w:r w:rsidRPr="001F6823">
              <w:t>Employee Central UI</w:t>
            </w:r>
          </w:p>
        </w:tc>
        <w:tc>
          <w:tcPr>
            <w:tcW w:w="3150" w:type="dxa"/>
            <w:shd w:val="clear" w:color="auto" w:fill="auto"/>
          </w:tcPr>
          <w:p w14:paraId="6B3C3F5C" w14:textId="77777777" w:rsidR="00437C44" w:rsidRPr="00041EE8" w:rsidRDefault="00437C44" w:rsidP="00CB71F5">
            <w:pPr>
              <w:rPr>
                <w:highlight w:val="cyan"/>
              </w:rPr>
            </w:pPr>
          </w:p>
        </w:tc>
        <w:tc>
          <w:tcPr>
            <w:tcW w:w="1440" w:type="dxa"/>
            <w:shd w:val="clear" w:color="auto" w:fill="auto"/>
          </w:tcPr>
          <w:p w14:paraId="0157A6A2" w14:textId="60FA33A0" w:rsidR="00437C44" w:rsidRPr="00041EE8" w:rsidRDefault="00437C44" w:rsidP="00CB71F5">
            <w:pPr>
              <w:rPr>
                <w:highlight w:val="cyan"/>
              </w:rPr>
            </w:pPr>
            <w:r w:rsidRPr="001F6823">
              <w:t>HR Administrator</w:t>
            </w:r>
          </w:p>
        </w:tc>
        <w:tc>
          <w:tcPr>
            <w:tcW w:w="1350" w:type="dxa"/>
            <w:shd w:val="clear" w:color="auto" w:fill="auto"/>
          </w:tcPr>
          <w:p w14:paraId="1AA05238" w14:textId="799B7B1B" w:rsidR="00437C44" w:rsidRPr="00041EE8" w:rsidRDefault="00437C44" w:rsidP="00CB71F5">
            <w:pPr>
              <w:autoSpaceDE w:val="0"/>
              <w:autoSpaceDN w:val="0"/>
              <w:adjustRightInd w:val="0"/>
              <w:rPr>
                <w:highlight w:val="cyan"/>
              </w:rPr>
            </w:pPr>
            <w:r w:rsidRPr="001F6823">
              <w:t>Company Instance URL</w:t>
            </w:r>
          </w:p>
        </w:tc>
        <w:tc>
          <w:tcPr>
            <w:tcW w:w="4666" w:type="dxa"/>
            <w:shd w:val="clear" w:color="auto" w:fill="auto"/>
          </w:tcPr>
          <w:p w14:paraId="137EFF1F" w14:textId="5CCEAFEC" w:rsidR="00437C44" w:rsidRPr="00041EE8" w:rsidRDefault="00437C44" w:rsidP="00CB71F5">
            <w:pPr>
              <w:rPr>
                <w:highlight w:val="cyan"/>
              </w:rPr>
            </w:pPr>
            <w:r w:rsidRPr="001F6823">
              <w:t>The contract element data for an employee has been entered into the system.</w:t>
            </w:r>
          </w:p>
        </w:tc>
      </w:tr>
      <w:tr w:rsidR="00437C44" w:rsidRPr="00041EE8" w14:paraId="2C15507E" w14:textId="77777777" w:rsidTr="00CB71F5">
        <w:tc>
          <w:tcPr>
            <w:tcW w:w="2600" w:type="dxa"/>
            <w:shd w:val="clear" w:color="auto" w:fill="auto"/>
          </w:tcPr>
          <w:p w14:paraId="7861261A" w14:textId="003FC6FB" w:rsidR="00437C44" w:rsidRPr="00041EE8" w:rsidRDefault="009F5795" w:rsidP="00CB71F5">
            <w:pPr>
              <w:rPr>
                <w:rStyle w:val="SAPEmphasis"/>
                <w:highlight w:val="cyan"/>
              </w:rPr>
            </w:pPr>
            <w:hyperlink w:anchor="_Toc452237060" w:history="1">
              <w:r w:rsidR="00437C44" w:rsidRPr="001F6823">
                <w:rPr>
                  <w:rStyle w:val="SAPEmphasis"/>
                </w:rPr>
                <w:t xml:space="preserve">Maintain </w:t>
              </w:r>
            </w:hyperlink>
            <w:r w:rsidR="00437C44" w:rsidRPr="001F6823">
              <w:rPr>
                <w:rStyle w:val="SAPEmphasis"/>
              </w:rPr>
              <w:t>Additional Employment Contract Data</w:t>
            </w:r>
          </w:p>
        </w:tc>
        <w:tc>
          <w:tcPr>
            <w:tcW w:w="1080" w:type="dxa"/>
            <w:shd w:val="clear" w:color="auto" w:fill="auto"/>
          </w:tcPr>
          <w:p w14:paraId="41FFB1B3" w14:textId="29C14149" w:rsidR="00437C44" w:rsidRPr="00041EE8" w:rsidRDefault="00437C44" w:rsidP="00CB71F5">
            <w:pPr>
              <w:rPr>
                <w:highlight w:val="cyan"/>
              </w:rPr>
            </w:pPr>
            <w:r w:rsidRPr="001F6823">
              <w:t>Employee Central UI</w:t>
            </w:r>
          </w:p>
        </w:tc>
        <w:tc>
          <w:tcPr>
            <w:tcW w:w="3150" w:type="dxa"/>
            <w:shd w:val="clear" w:color="auto" w:fill="auto"/>
          </w:tcPr>
          <w:p w14:paraId="0950FC6B" w14:textId="77777777" w:rsidR="00437C44" w:rsidRPr="00041EE8" w:rsidRDefault="00437C44" w:rsidP="00CB71F5">
            <w:pPr>
              <w:rPr>
                <w:highlight w:val="cyan"/>
              </w:rPr>
            </w:pPr>
          </w:p>
        </w:tc>
        <w:tc>
          <w:tcPr>
            <w:tcW w:w="1440" w:type="dxa"/>
            <w:shd w:val="clear" w:color="auto" w:fill="auto"/>
          </w:tcPr>
          <w:p w14:paraId="02F046ED" w14:textId="75F2468A" w:rsidR="00437C44" w:rsidRPr="00041EE8" w:rsidRDefault="00437C44" w:rsidP="00CB71F5">
            <w:pPr>
              <w:rPr>
                <w:highlight w:val="cyan"/>
              </w:rPr>
            </w:pPr>
            <w:r w:rsidRPr="001F6823">
              <w:t>HR Administrator</w:t>
            </w:r>
          </w:p>
        </w:tc>
        <w:tc>
          <w:tcPr>
            <w:tcW w:w="1350" w:type="dxa"/>
            <w:shd w:val="clear" w:color="auto" w:fill="auto"/>
          </w:tcPr>
          <w:p w14:paraId="56DDB276" w14:textId="6A890D1F" w:rsidR="00437C44" w:rsidRPr="00041EE8" w:rsidRDefault="00437C44" w:rsidP="00CB71F5">
            <w:pPr>
              <w:autoSpaceDE w:val="0"/>
              <w:autoSpaceDN w:val="0"/>
              <w:adjustRightInd w:val="0"/>
              <w:rPr>
                <w:highlight w:val="cyan"/>
              </w:rPr>
            </w:pPr>
            <w:r w:rsidRPr="001F6823">
              <w:t>Company Instance URL</w:t>
            </w:r>
          </w:p>
        </w:tc>
        <w:tc>
          <w:tcPr>
            <w:tcW w:w="4666" w:type="dxa"/>
            <w:shd w:val="clear" w:color="auto" w:fill="auto"/>
          </w:tcPr>
          <w:p w14:paraId="121433D6" w14:textId="26C95B2B" w:rsidR="00437C44" w:rsidRPr="00041EE8" w:rsidRDefault="00437C44" w:rsidP="00CB71F5">
            <w:pPr>
              <w:rPr>
                <w:highlight w:val="cyan"/>
              </w:rPr>
            </w:pPr>
            <w:r w:rsidRPr="001F6823">
              <w:t>The additional data for the employment contract has been maintained.</w:t>
            </w:r>
          </w:p>
        </w:tc>
      </w:tr>
      <w:tr w:rsidR="00437C44" w:rsidRPr="00041EE8" w14:paraId="5A9D953F" w14:textId="77777777" w:rsidTr="00CB71F5">
        <w:tc>
          <w:tcPr>
            <w:tcW w:w="2600" w:type="dxa"/>
            <w:shd w:val="clear" w:color="auto" w:fill="auto"/>
          </w:tcPr>
          <w:p w14:paraId="37C148E4" w14:textId="15BB5298" w:rsidR="00437C44" w:rsidRPr="00041EE8" w:rsidRDefault="00437C44" w:rsidP="00CB71F5">
            <w:pPr>
              <w:rPr>
                <w:rStyle w:val="SAPEmphasis"/>
                <w:highlight w:val="cyan"/>
              </w:rPr>
            </w:pPr>
            <w:r w:rsidRPr="001F6823">
              <w:rPr>
                <w:rStyle w:val="SAPEmphasis"/>
              </w:rPr>
              <w:t>Maintain Social Insurance Data</w:t>
            </w:r>
          </w:p>
        </w:tc>
        <w:tc>
          <w:tcPr>
            <w:tcW w:w="1080" w:type="dxa"/>
            <w:shd w:val="clear" w:color="auto" w:fill="auto"/>
          </w:tcPr>
          <w:p w14:paraId="0D161F1C" w14:textId="4E5C601E" w:rsidR="00437C44" w:rsidRPr="00041EE8" w:rsidRDefault="00437C44" w:rsidP="00CB71F5">
            <w:pPr>
              <w:rPr>
                <w:highlight w:val="cyan"/>
              </w:rPr>
            </w:pPr>
            <w:r w:rsidRPr="001F6823">
              <w:t>Employee Central UI</w:t>
            </w:r>
          </w:p>
        </w:tc>
        <w:tc>
          <w:tcPr>
            <w:tcW w:w="3150" w:type="dxa"/>
            <w:shd w:val="clear" w:color="auto" w:fill="auto"/>
          </w:tcPr>
          <w:p w14:paraId="24B42534" w14:textId="77777777" w:rsidR="00437C44" w:rsidRPr="00041EE8" w:rsidRDefault="00437C44" w:rsidP="00CB71F5">
            <w:pPr>
              <w:rPr>
                <w:highlight w:val="cyan"/>
              </w:rPr>
            </w:pPr>
          </w:p>
        </w:tc>
        <w:tc>
          <w:tcPr>
            <w:tcW w:w="1440" w:type="dxa"/>
            <w:shd w:val="clear" w:color="auto" w:fill="auto"/>
          </w:tcPr>
          <w:p w14:paraId="2E03FFED" w14:textId="48E04301" w:rsidR="00437C44" w:rsidRPr="00041EE8" w:rsidRDefault="00437C44" w:rsidP="00CB71F5">
            <w:pPr>
              <w:rPr>
                <w:highlight w:val="cyan"/>
              </w:rPr>
            </w:pPr>
            <w:r w:rsidRPr="001F6823">
              <w:t>HR Administrator</w:t>
            </w:r>
          </w:p>
        </w:tc>
        <w:tc>
          <w:tcPr>
            <w:tcW w:w="1350" w:type="dxa"/>
            <w:shd w:val="clear" w:color="auto" w:fill="auto"/>
          </w:tcPr>
          <w:p w14:paraId="6A7DFE3D" w14:textId="5E774A9D" w:rsidR="00437C44" w:rsidRPr="00041EE8" w:rsidRDefault="00437C44" w:rsidP="00CB71F5">
            <w:pPr>
              <w:autoSpaceDE w:val="0"/>
              <w:autoSpaceDN w:val="0"/>
              <w:adjustRightInd w:val="0"/>
              <w:rPr>
                <w:highlight w:val="cyan"/>
              </w:rPr>
            </w:pPr>
            <w:r w:rsidRPr="001F6823">
              <w:t>Company Instance URL</w:t>
            </w:r>
          </w:p>
        </w:tc>
        <w:tc>
          <w:tcPr>
            <w:tcW w:w="4666" w:type="dxa"/>
            <w:shd w:val="clear" w:color="auto" w:fill="auto"/>
          </w:tcPr>
          <w:p w14:paraId="7E8F4D83" w14:textId="21764D4B" w:rsidR="00437C44" w:rsidRPr="00041EE8" w:rsidRDefault="00437C44" w:rsidP="00CB71F5">
            <w:pPr>
              <w:rPr>
                <w:highlight w:val="cyan"/>
              </w:rPr>
            </w:pPr>
            <w:r w:rsidRPr="001F6823">
              <w:t>Data related to social insurance, such as Social Insurance and IJSS Bordereau, has been maintained.</w:t>
            </w:r>
          </w:p>
        </w:tc>
      </w:tr>
      <w:tr w:rsidR="00437C44" w:rsidRPr="00041EE8" w14:paraId="335A5102" w14:textId="77777777" w:rsidTr="00CB71F5">
        <w:tc>
          <w:tcPr>
            <w:tcW w:w="2600" w:type="dxa"/>
            <w:shd w:val="clear" w:color="auto" w:fill="auto"/>
          </w:tcPr>
          <w:p w14:paraId="3524C9F3" w14:textId="527FEB12" w:rsidR="00437C44" w:rsidRPr="00041EE8" w:rsidRDefault="00437C44" w:rsidP="00CB71F5">
            <w:pPr>
              <w:rPr>
                <w:rStyle w:val="SAPEmphasis"/>
                <w:highlight w:val="cyan"/>
              </w:rPr>
            </w:pPr>
            <w:r w:rsidRPr="001F6823">
              <w:rPr>
                <w:rStyle w:val="SAPEmphasis"/>
              </w:rPr>
              <w:t>Maintain Social Balance</w:t>
            </w:r>
          </w:p>
        </w:tc>
        <w:tc>
          <w:tcPr>
            <w:tcW w:w="1080" w:type="dxa"/>
            <w:shd w:val="clear" w:color="auto" w:fill="auto"/>
          </w:tcPr>
          <w:p w14:paraId="5F644020" w14:textId="1069ED8E" w:rsidR="00437C44" w:rsidRPr="00041EE8" w:rsidRDefault="00437C44" w:rsidP="00CB71F5">
            <w:pPr>
              <w:rPr>
                <w:highlight w:val="cyan"/>
              </w:rPr>
            </w:pPr>
            <w:r w:rsidRPr="001F6823">
              <w:t>Employee Central UI</w:t>
            </w:r>
          </w:p>
        </w:tc>
        <w:tc>
          <w:tcPr>
            <w:tcW w:w="3150" w:type="dxa"/>
            <w:shd w:val="clear" w:color="auto" w:fill="auto"/>
          </w:tcPr>
          <w:p w14:paraId="23FCE517" w14:textId="77777777" w:rsidR="00437C44" w:rsidRPr="00041EE8" w:rsidRDefault="00437C44" w:rsidP="00CB71F5">
            <w:pPr>
              <w:rPr>
                <w:highlight w:val="cyan"/>
              </w:rPr>
            </w:pPr>
          </w:p>
        </w:tc>
        <w:tc>
          <w:tcPr>
            <w:tcW w:w="1440" w:type="dxa"/>
            <w:shd w:val="clear" w:color="auto" w:fill="auto"/>
          </w:tcPr>
          <w:p w14:paraId="37ED788D" w14:textId="4ACB1629" w:rsidR="00437C44" w:rsidRPr="00041EE8" w:rsidRDefault="00437C44" w:rsidP="00CB71F5">
            <w:pPr>
              <w:rPr>
                <w:highlight w:val="cyan"/>
              </w:rPr>
            </w:pPr>
            <w:r w:rsidRPr="001F6823">
              <w:t>HR Administrator</w:t>
            </w:r>
          </w:p>
        </w:tc>
        <w:tc>
          <w:tcPr>
            <w:tcW w:w="1350" w:type="dxa"/>
            <w:shd w:val="clear" w:color="auto" w:fill="auto"/>
          </w:tcPr>
          <w:p w14:paraId="2C3680DB" w14:textId="6C1DF7DC" w:rsidR="00437C44" w:rsidRPr="00041EE8" w:rsidRDefault="00437C44" w:rsidP="00CB71F5">
            <w:pPr>
              <w:autoSpaceDE w:val="0"/>
              <w:autoSpaceDN w:val="0"/>
              <w:adjustRightInd w:val="0"/>
              <w:rPr>
                <w:highlight w:val="cyan"/>
              </w:rPr>
            </w:pPr>
            <w:r w:rsidRPr="001F6823">
              <w:t>Company Instance URL</w:t>
            </w:r>
          </w:p>
        </w:tc>
        <w:tc>
          <w:tcPr>
            <w:tcW w:w="4666" w:type="dxa"/>
            <w:shd w:val="clear" w:color="auto" w:fill="auto"/>
          </w:tcPr>
          <w:p w14:paraId="41FA1DE9" w14:textId="54BAB260" w:rsidR="00437C44" w:rsidRPr="00041EE8" w:rsidRDefault="00437C44" w:rsidP="00CB71F5">
            <w:pPr>
              <w:rPr>
                <w:highlight w:val="cyan"/>
              </w:rPr>
            </w:pPr>
            <w:r w:rsidRPr="001F6823">
              <w:t>Social balance for the employee has been maintained.</w:t>
            </w:r>
          </w:p>
        </w:tc>
      </w:tr>
      <w:tr w:rsidR="00437C44" w:rsidRPr="00041EE8" w14:paraId="6A4C1450" w14:textId="77777777" w:rsidTr="00CB71F5">
        <w:tc>
          <w:tcPr>
            <w:tcW w:w="2600" w:type="dxa"/>
            <w:shd w:val="clear" w:color="auto" w:fill="auto"/>
          </w:tcPr>
          <w:p w14:paraId="212BF8D3" w14:textId="1959E5AB" w:rsidR="00437C44" w:rsidRPr="00041EE8" w:rsidRDefault="009F5795" w:rsidP="00CB71F5">
            <w:pPr>
              <w:rPr>
                <w:rStyle w:val="SAPEmphasis"/>
                <w:highlight w:val="cyan"/>
              </w:rPr>
            </w:pPr>
            <w:hyperlink w:anchor="_Toc452275490" w:history="1">
              <w:r w:rsidR="00437C44" w:rsidRPr="001F6823">
                <w:rPr>
                  <w:rStyle w:val="SAPEmphasis"/>
                </w:rPr>
                <w:t xml:space="preserve">Maintain </w:t>
              </w:r>
            </w:hyperlink>
            <w:r w:rsidR="00437C44" w:rsidRPr="001F6823">
              <w:rPr>
                <w:rStyle w:val="SAPEmphasis"/>
              </w:rPr>
              <w:t xml:space="preserve">Additional Employer Benefits </w:t>
            </w:r>
          </w:p>
        </w:tc>
        <w:tc>
          <w:tcPr>
            <w:tcW w:w="1080" w:type="dxa"/>
            <w:shd w:val="clear" w:color="auto" w:fill="auto"/>
          </w:tcPr>
          <w:p w14:paraId="2EF56E53" w14:textId="28CC8DF7" w:rsidR="00437C44" w:rsidRPr="00041EE8" w:rsidRDefault="00437C44" w:rsidP="00CB71F5">
            <w:pPr>
              <w:rPr>
                <w:highlight w:val="cyan"/>
              </w:rPr>
            </w:pPr>
            <w:r w:rsidRPr="001F6823">
              <w:t>Employee Central UI</w:t>
            </w:r>
          </w:p>
        </w:tc>
        <w:tc>
          <w:tcPr>
            <w:tcW w:w="3150" w:type="dxa"/>
            <w:shd w:val="clear" w:color="auto" w:fill="auto"/>
          </w:tcPr>
          <w:p w14:paraId="18963E6C" w14:textId="77777777" w:rsidR="00437C44" w:rsidRPr="00041EE8" w:rsidRDefault="00437C44" w:rsidP="00CB71F5">
            <w:pPr>
              <w:rPr>
                <w:highlight w:val="cyan"/>
              </w:rPr>
            </w:pPr>
          </w:p>
        </w:tc>
        <w:tc>
          <w:tcPr>
            <w:tcW w:w="1440" w:type="dxa"/>
            <w:shd w:val="clear" w:color="auto" w:fill="auto"/>
          </w:tcPr>
          <w:p w14:paraId="56E567A9" w14:textId="4A6F0316" w:rsidR="00437C44" w:rsidRPr="00041EE8" w:rsidRDefault="00437C44" w:rsidP="00CB71F5">
            <w:pPr>
              <w:rPr>
                <w:highlight w:val="cyan"/>
              </w:rPr>
            </w:pPr>
            <w:r w:rsidRPr="001F6823">
              <w:t>HR Administrator</w:t>
            </w:r>
          </w:p>
        </w:tc>
        <w:tc>
          <w:tcPr>
            <w:tcW w:w="1350" w:type="dxa"/>
            <w:shd w:val="clear" w:color="auto" w:fill="auto"/>
          </w:tcPr>
          <w:p w14:paraId="39C6A19A" w14:textId="1FD65257" w:rsidR="00437C44" w:rsidRPr="00041EE8" w:rsidRDefault="00437C44" w:rsidP="00CB71F5">
            <w:pPr>
              <w:autoSpaceDE w:val="0"/>
              <w:autoSpaceDN w:val="0"/>
              <w:adjustRightInd w:val="0"/>
              <w:rPr>
                <w:highlight w:val="cyan"/>
              </w:rPr>
            </w:pPr>
            <w:r w:rsidRPr="001F6823">
              <w:t>Company Instance URL</w:t>
            </w:r>
          </w:p>
        </w:tc>
        <w:tc>
          <w:tcPr>
            <w:tcW w:w="4666" w:type="dxa"/>
            <w:shd w:val="clear" w:color="auto" w:fill="auto"/>
          </w:tcPr>
          <w:p w14:paraId="1432574E" w14:textId="7C2183EE" w:rsidR="00437C44" w:rsidRPr="00041EE8" w:rsidRDefault="00437C44" w:rsidP="00CB71F5">
            <w:pPr>
              <w:rPr>
                <w:highlight w:val="cyan"/>
              </w:rPr>
            </w:pPr>
            <w:r w:rsidRPr="001F6823">
              <w:t>Additional employer benefits, such as Loans and Profit Sharing to which the employee is entitled to, have been maintained.</w:t>
            </w:r>
          </w:p>
        </w:tc>
      </w:tr>
      <w:tr w:rsidR="00437C44" w:rsidRPr="00041EE8" w14:paraId="259E0822" w14:textId="77777777" w:rsidTr="00CB71F5">
        <w:tc>
          <w:tcPr>
            <w:tcW w:w="2600" w:type="dxa"/>
            <w:shd w:val="clear" w:color="auto" w:fill="auto"/>
          </w:tcPr>
          <w:p w14:paraId="245DF170" w14:textId="2CCF47BC" w:rsidR="00437C44" w:rsidRPr="00041EE8" w:rsidRDefault="009F5795" w:rsidP="00CB71F5">
            <w:pPr>
              <w:rPr>
                <w:rStyle w:val="SAPEmphasis"/>
                <w:highlight w:val="cyan"/>
              </w:rPr>
            </w:pPr>
            <w:hyperlink w:anchor="_Toc452275490" w:history="1">
              <w:r w:rsidR="00437C44" w:rsidRPr="001F6823">
                <w:rPr>
                  <w:rStyle w:val="SAPEmphasis"/>
                </w:rPr>
                <w:t xml:space="preserve">Maintain </w:t>
              </w:r>
            </w:hyperlink>
            <w:r w:rsidR="00437C44" w:rsidRPr="001F6823">
              <w:rPr>
                <w:rStyle w:val="SAPEmphasis"/>
              </w:rPr>
              <w:t>Family Members/Dependents</w:t>
            </w:r>
          </w:p>
        </w:tc>
        <w:tc>
          <w:tcPr>
            <w:tcW w:w="1080" w:type="dxa"/>
            <w:shd w:val="clear" w:color="auto" w:fill="auto"/>
          </w:tcPr>
          <w:p w14:paraId="43041E98" w14:textId="26FFBDF5" w:rsidR="00437C44" w:rsidRPr="00041EE8" w:rsidRDefault="00437C44" w:rsidP="00CB71F5">
            <w:pPr>
              <w:rPr>
                <w:highlight w:val="cyan"/>
              </w:rPr>
            </w:pPr>
            <w:r w:rsidRPr="001F6823">
              <w:t>Employee Central UI</w:t>
            </w:r>
          </w:p>
        </w:tc>
        <w:tc>
          <w:tcPr>
            <w:tcW w:w="3150" w:type="dxa"/>
            <w:shd w:val="clear" w:color="auto" w:fill="auto"/>
          </w:tcPr>
          <w:p w14:paraId="10167CF2" w14:textId="77777777" w:rsidR="00437C44" w:rsidRPr="00041EE8" w:rsidRDefault="00437C44" w:rsidP="00CB71F5">
            <w:pPr>
              <w:rPr>
                <w:highlight w:val="cyan"/>
              </w:rPr>
            </w:pPr>
          </w:p>
        </w:tc>
        <w:tc>
          <w:tcPr>
            <w:tcW w:w="1440" w:type="dxa"/>
            <w:shd w:val="clear" w:color="auto" w:fill="auto"/>
          </w:tcPr>
          <w:p w14:paraId="49C40D94" w14:textId="3C271E7F" w:rsidR="00437C44" w:rsidRPr="00041EE8" w:rsidRDefault="00437C44" w:rsidP="00CB71F5">
            <w:pPr>
              <w:rPr>
                <w:highlight w:val="cyan"/>
              </w:rPr>
            </w:pPr>
            <w:r w:rsidRPr="001F6823">
              <w:t>HR Administrator</w:t>
            </w:r>
          </w:p>
        </w:tc>
        <w:tc>
          <w:tcPr>
            <w:tcW w:w="1350" w:type="dxa"/>
            <w:shd w:val="clear" w:color="auto" w:fill="auto"/>
          </w:tcPr>
          <w:p w14:paraId="0149D36A" w14:textId="43C9B458" w:rsidR="00437C44" w:rsidRPr="00041EE8" w:rsidRDefault="00437C44" w:rsidP="00CB71F5">
            <w:pPr>
              <w:autoSpaceDE w:val="0"/>
              <w:autoSpaceDN w:val="0"/>
              <w:adjustRightInd w:val="0"/>
              <w:rPr>
                <w:highlight w:val="cyan"/>
              </w:rPr>
            </w:pPr>
            <w:r w:rsidRPr="001F6823">
              <w:t>Company Instance URL</w:t>
            </w:r>
          </w:p>
        </w:tc>
        <w:tc>
          <w:tcPr>
            <w:tcW w:w="4666" w:type="dxa"/>
            <w:shd w:val="clear" w:color="auto" w:fill="auto"/>
          </w:tcPr>
          <w:p w14:paraId="08404B86" w14:textId="2C187561" w:rsidR="00437C44" w:rsidRPr="00041EE8" w:rsidRDefault="00437C44" w:rsidP="00CB71F5">
            <w:pPr>
              <w:rPr>
                <w:highlight w:val="cyan"/>
              </w:rPr>
            </w:pPr>
            <w:r w:rsidRPr="001F6823">
              <w:t>The Compensation data, such as Family Members/Dependents for an employee has been maintained.</w:t>
            </w:r>
          </w:p>
        </w:tc>
      </w:tr>
      <w:tr w:rsidR="00437C44" w:rsidRPr="00041EE8" w14:paraId="32C23851" w14:textId="77777777" w:rsidTr="00CB71F5">
        <w:tc>
          <w:tcPr>
            <w:tcW w:w="2600" w:type="dxa"/>
            <w:shd w:val="clear" w:color="auto" w:fill="auto"/>
          </w:tcPr>
          <w:p w14:paraId="0C88FC7A" w14:textId="415BC2CF" w:rsidR="00437C44" w:rsidRPr="00041EE8" w:rsidRDefault="009F5795" w:rsidP="00CB71F5">
            <w:pPr>
              <w:rPr>
                <w:rStyle w:val="SAPEmphasis"/>
                <w:highlight w:val="cyan"/>
              </w:rPr>
            </w:pPr>
            <w:hyperlink w:anchor="_Toc452237061" w:history="1">
              <w:r w:rsidR="00437C44" w:rsidRPr="001F6823">
                <w:rPr>
                  <w:rStyle w:val="SAPEmphasis"/>
                </w:rPr>
                <w:t xml:space="preserve">Maintain </w:t>
              </w:r>
            </w:hyperlink>
            <w:r w:rsidR="00437C44" w:rsidRPr="001F6823">
              <w:rPr>
                <w:rStyle w:val="SAPEmphasis"/>
              </w:rPr>
              <w:t>Absences</w:t>
            </w:r>
          </w:p>
        </w:tc>
        <w:tc>
          <w:tcPr>
            <w:tcW w:w="1080" w:type="dxa"/>
            <w:shd w:val="clear" w:color="auto" w:fill="auto"/>
          </w:tcPr>
          <w:p w14:paraId="7E4A92CF" w14:textId="784D5E5B" w:rsidR="00437C44" w:rsidRPr="00041EE8" w:rsidRDefault="00437C44" w:rsidP="00CB71F5">
            <w:pPr>
              <w:rPr>
                <w:highlight w:val="cyan"/>
              </w:rPr>
            </w:pPr>
            <w:r w:rsidRPr="001F6823">
              <w:t>Employee Central UI</w:t>
            </w:r>
          </w:p>
        </w:tc>
        <w:tc>
          <w:tcPr>
            <w:tcW w:w="3150" w:type="dxa"/>
            <w:shd w:val="clear" w:color="auto" w:fill="auto"/>
          </w:tcPr>
          <w:p w14:paraId="0DEEFBC6" w14:textId="77777777" w:rsidR="00437C44" w:rsidRPr="00041EE8" w:rsidRDefault="00437C44" w:rsidP="00CB71F5">
            <w:pPr>
              <w:rPr>
                <w:highlight w:val="cyan"/>
              </w:rPr>
            </w:pPr>
          </w:p>
        </w:tc>
        <w:tc>
          <w:tcPr>
            <w:tcW w:w="1440" w:type="dxa"/>
            <w:shd w:val="clear" w:color="auto" w:fill="auto"/>
          </w:tcPr>
          <w:p w14:paraId="243D960D" w14:textId="4B29BD1F" w:rsidR="00437C44" w:rsidRPr="00041EE8" w:rsidRDefault="00437C44" w:rsidP="00CB71F5">
            <w:pPr>
              <w:rPr>
                <w:highlight w:val="cyan"/>
              </w:rPr>
            </w:pPr>
            <w:r w:rsidRPr="001F6823">
              <w:t>HR Administrator</w:t>
            </w:r>
          </w:p>
        </w:tc>
        <w:tc>
          <w:tcPr>
            <w:tcW w:w="1350" w:type="dxa"/>
            <w:shd w:val="clear" w:color="auto" w:fill="auto"/>
          </w:tcPr>
          <w:p w14:paraId="69B23042" w14:textId="1B49360A" w:rsidR="00437C44" w:rsidRPr="00041EE8" w:rsidRDefault="00437C44" w:rsidP="00CB71F5">
            <w:pPr>
              <w:autoSpaceDE w:val="0"/>
              <w:autoSpaceDN w:val="0"/>
              <w:adjustRightInd w:val="0"/>
              <w:rPr>
                <w:highlight w:val="cyan"/>
              </w:rPr>
            </w:pPr>
            <w:r w:rsidRPr="001F6823">
              <w:t>Company Instance URL</w:t>
            </w:r>
          </w:p>
        </w:tc>
        <w:tc>
          <w:tcPr>
            <w:tcW w:w="4666" w:type="dxa"/>
            <w:shd w:val="clear" w:color="auto" w:fill="auto"/>
          </w:tcPr>
          <w:p w14:paraId="73F25560" w14:textId="62AAE710" w:rsidR="00437C44" w:rsidRPr="00041EE8" w:rsidRDefault="00437C44" w:rsidP="00CB71F5">
            <w:pPr>
              <w:rPr>
                <w:highlight w:val="cyan"/>
              </w:rPr>
            </w:pPr>
            <w:r w:rsidRPr="001F6823">
              <w:t>Absences for an employee have been maintained.</w:t>
            </w:r>
          </w:p>
        </w:tc>
      </w:tr>
      <w:tr w:rsidR="00437C44" w:rsidRPr="00041EE8" w14:paraId="67B642E1" w14:textId="77777777" w:rsidTr="00CB71F5">
        <w:tc>
          <w:tcPr>
            <w:tcW w:w="2600" w:type="dxa"/>
            <w:shd w:val="clear" w:color="auto" w:fill="auto"/>
          </w:tcPr>
          <w:p w14:paraId="7504C424" w14:textId="516F2AF3" w:rsidR="00437C44" w:rsidRPr="00041EE8" w:rsidRDefault="009F5795" w:rsidP="00CB71F5">
            <w:pPr>
              <w:rPr>
                <w:rStyle w:val="SAPEmphasis"/>
                <w:highlight w:val="cyan"/>
              </w:rPr>
            </w:pPr>
            <w:hyperlink w:anchor="_Toc452237059" w:history="1">
              <w:r w:rsidR="00437C44" w:rsidRPr="001F6823">
                <w:rPr>
                  <w:rStyle w:val="SAPEmphasis"/>
                </w:rPr>
                <w:t>Maintain Termination/</w:t>
              </w:r>
              <w:r w:rsidR="00437C44">
                <w:rPr>
                  <w:rStyle w:val="SAPEmphasis"/>
                </w:rPr>
                <w:t xml:space="preserve"> </w:t>
              </w:r>
              <w:r w:rsidR="00437C44" w:rsidRPr="001F6823">
                <w:rPr>
                  <w:rStyle w:val="SAPEmphasis"/>
                </w:rPr>
                <w:t xml:space="preserve">Severances </w:t>
              </w:r>
            </w:hyperlink>
            <w:r w:rsidR="00437C44">
              <w:rPr>
                <w:rStyle w:val="SAPEmphasis"/>
              </w:rPr>
              <w:t>Data</w:t>
            </w:r>
          </w:p>
        </w:tc>
        <w:tc>
          <w:tcPr>
            <w:tcW w:w="1080" w:type="dxa"/>
            <w:shd w:val="clear" w:color="auto" w:fill="auto"/>
          </w:tcPr>
          <w:p w14:paraId="52E59097" w14:textId="30CF99D3" w:rsidR="00437C44" w:rsidRPr="00041EE8" w:rsidRDefault="00437C44" w:rsidP="00CB71F5">
            <w:pPr>
              <w:rPr>
                <w:highlight w:val="cyan"/>
              </w:rPr>
            </w:pPr>
            <w:r w:rsidRPr="001F6823">
              <w:t>Employee Central UI</w:t>
            </w:r>
          </w:p>
        </w:tc>
        <w:tc>
          <w:tcPr>
            <w:tcW w:w="3150" w:type="dxa"/>
            <w:shd w:val="clear" w:color="auto" w:fill="auto"/>
          </w:tcPr>
          <w:p w14:paraId="4BE8BFE8" w14:textId="274CFC8F" w:rsidR="00437C44" w:rsidRPr="00041EE8" w:rsidRDefault="00437C44" w:rsidP="00CB71F5">
            <w:pPr>
              <w:rPr>
                <w:highlight w:val="cyan"/>
              </w:rPr>
            </w:pPr>
            <w:r w:rsidRPr="001F6823">
              <w:t>The employee has been terminated.</w:t>
            </w:r>
          </w:p>
        </w:tc>
        <w:tc>
          <w:tcPr>
            <w:tcW w:w="1440" w:type="dxa"/>
            <w:shd w:val="clear" w:color="auto" w:fill="auto"/>
          </w:tcPr>
          <w:p w14:paraId="3B16F2F6" w14:textId="4F81C9AC" w:rsidR="00437C44" w:rsidRPr="00041EE8" w:rsidRDefault="00437C44" w:rsidP="00CB71F5">
            <w:pPr>
              <w:rPr>
                <w:highlight w:val="cyan"/>
              </w:rPr>
            </w:pPr>
            <w:r w:rsidRPr="001F6823">
              <w:t>HR Administrator</w:t>
            </w:r>
          </w:p>
        </w:tc>
        <w:tc>
          <w:tcPr>
            <w:tcW w:w="1350" w:type="dxa"/>
            <w:shd w:val="clear" w:color="auto" w:fill="auto"/>
          </w:tcPr>
          <w:p w14:paraId="7A738C5F" w14:textId="4122AF84" w:rsidR="00437C44" w:rsidRPr="00041EE8" w:rsidRDefault="00437C44" w:rsidP="00CB71F5">
            <w:pPr>
              <w:autoSpaceDE w:val="0"/>
              <w:autoSpaceDN w:val="0"/>
              <w:adjustRightInd w:val="0"/>
              <w:rPr>
                <w:highlight w:val="cyan"/>
              </w:rPr>
            </w:pPr>
            <w:r w:rsidRPr="001F6823">
              <w:t>Company Instance URL</w:t>
            </w:r>
          </w:p>
        </w:tc>
        <w:tc>
          <w:tcPr>
            <w:tcW w:w="4666" w:type="dxa"/>
            <w:shd w:val="clear" w:color="auto" w:fill="auto"/>
          </w:tcPr>
          <w:p w14:paraId="3DDD23E1" w14:textId="6AB4213C" w:rsidR="00437C44" w:rsidRPr="00041EE8" w:rsidRDefault="00437C44" w:rsidP="00CB71F5">
            <w:pPr>
              <w:rPr>
                <w:highlight w:val="cyan"/>
              </w:rPr>
            </w:pPr>
            <w:r w:rsidRPr="001F6823">
              <w:t>The termination/severances data for an employee has been entered into the system.</w:t>
            </w:r>
          </w:p>
        </w:tc>
      </w:tr>
      <w:tr w:rsidR="00437C44" w:rsidRPr="00041EE8" w14:paraId="5C578208" w14:textId="77777777" w:rsidTr="002C438F">
        <w:tc>
          <w:tcPr>
            <w:tcW w:w="14286" w:type="dxa"/>
            <w:gridSpan w:val="6"/>
            <w:shd w:val="clear" w:color="auto" w:fill="auto"/>
          </w:tcPr>
          <w:p w14:paraId="3BF25FF1" w14:textId="33100D97" w:rsidR="00437C44" w:rsidRPr="00041EE8" w:rsidRDefault="00437C44" w:rsidP="00CB71F5">
            <w:pPr>
              <w:rPr>
                <w:highlight w:val="cyan"/>
              </w:rPr>
            </w:pPr>
            <w:r w:rsidRPr="00437C44">
              <w:rPr>
                <w:rStyle w:val="SAPEmphasis"/>
              </w:rPr>
              <w:t>United Kingdom</w:t>
            </w:r>
            <w:r>
              <w:rPr>
                <w:rStyle w:val="SAPEmphasis"/>
              </w:rPr>
              <w:t xml:space="preserve"> (GB)</w:t>
            </w:r>
          </w:p>
        </w:tc>
      </w:tr>
      <w:tr w:rsidR="00437C44" w:rsidRPr="00041EE8" w14:paraId="0DDB3CB2" w14:textId="77777777" w:rsidTr="00CB71F5">
        <w:tc>
          <w:tcPr>
            <w:tcW w:w="2600" w:type="dxa"/>
            <w:shd w:val="clear" w:color="auto" w:fill="auto"/>
          </w:tcPr>
          <w:p w14:paraId="0792305E" w14:textId="44DD3C56" w:rsidR="00437C44" w:rsidRPr="00041EE8" w:rsidRDefault="00437C44" w:rsidP="00CB71F5">
            <w:pPr>
              <w:rPr>
                <w:rStyle w:val="SAPEmphasis"/>
                <w:highlight w:val="cyan"/>
              </w:rPr>
            </w:pPr>
            <w:r w:rsidRPr="009F4CD2">
              <w:rPr>
                <w:rStyle w:val="SAPEmphasis"/>
              </w:rPr>
              <w:t xml:space="preserve">Maintain </w:t>
            </w:r>
            <w:r>
              <w:rPr>
                <w:rStyle w:val="SAPEmphasis"/>
              </w:rPr>
              <w:t>Tax</w:t>
            </w:r>
            <w:r w:rsidRPr="009F4CD2">
              <w:rPr>
                <w:rStyle w:val="SAPEmphasis"/>
              </w:rPr>
              <w:t xml:space="preserve"> Data</w:t>
            </w:r>
            <w:r w:rsidRPr="009F4CD2">
              <w:rPr>
                <w:b/>
                <w:lang w:eastAsia="zh-CN"/>
              </w:rPr>
              <w:t xml:space="preserve"> </w:t>
            </w:r>
          </w:p>
        </w:tc>
        <w:tc>
          <w:tcPr>
            <w:tcW w:w="1080" w:type="dxa"/>
            <w:shd w:val="clear" w:color="auto" w:fill="auto"/>
          </w:tcPr>
          <w:p w14:paraId="0E56392E" w14:textId="7660961E" w:rsidR="00437C44" w:rsidRPr="00041EE8" w:rsidRDefault="00437C44" w:rsidP="00CB71F5">
            <w:pPr>
              <w:rPr>
                <w:highlight w:val="cyan"/>
              </w:rPr>
            </w:pPr>
            <w:r w:rsidRPr="00201E0A">
              <w:t>Employee Central UI</w:t>
            </w:r>
          </w:p>
        </w:tc>
        <w:tc>
          <w:tcPr>
            <w:tcW w:w="3150" w:type="dxa"/>
            <w:shd w:val="clear" w:color="auto" w:fill="auto"/>
          </w:tcPr>
          <w:p w14:paraId="1CDC4193" w14:textId="77777777" w:rsidR="00437C44" w:rsidRPr="00041EE8" w:rsidRDefault="00437C44" w:rsidP="00CB71F5">
            <w:pPr>
              <w:rPr>
                <w:highlight w:val="cyan"/>
              </w:rPr>
            </w:pPr>
          </w:p>
        </w:tc>
        <w:tc>
          <w:tcPr>
            <w:tcW w:w="1440" w:type="dxa"/>
            <w:shd w:val="clear" w:color="auto" w:fill="auto"/>
          </w:tcPr>
          <w:p w14:paraId="48CC7028" w14:textId="726BE5CC" w:rsidR="00437C44" w:rsidRPr="00041EE8" w:rsidRDefault="00437C44" w:rsidP="00CB71F5">
            <w:pPr>
              <w:rPr>
                <w:highlight w:val="cyan"/>
              </w:rPr>
            </w:pPr>
            <w:r w:rsidRPr="009F4CD2">
              <w:t>HR Administrator</w:t>
            </w:r>
          </w:p>
        </w:tc>
        <w:tc>
          <w:tcPr>
            <w:tcW w:w="1350" w:type="dxa"/>
            <w:shd w:val="clear" w:color="auto" w:fill="auto"/>
          </w:tcPr>
          <w:p w14:paraId="65F77A82" w14:textId="305BA857" w:rsidR="00437C44" w:rsidRPr="00041EE8" w:rsidRDefault="00437C44" w:rsidP="00CB71F5">
            <w:pPr>
              <w:autoSpaceDE w:val="0"/>
              <w:autoSpaceDN w:val="0"/>
              <w:adjustRightInd w:val="0"/>
              <w:rPr>
                <w:highlight w:val="cyan"/>
              </w:rPr>
            </w:pPr>
            <w:r w:rsidRPr="004C5FFD">
              <w:t>Company Instance URL</w:t>
            </w:r>
          </w:p>
        </w:tc>
        <w:tc>
          <w:tcPr>
            <w:tcW w:w="4666" w:type="dxa"/>
            <w:shd w:val="clear" w:color="auto" w:fill="auto"/>
          </w:tcPr>
          <w:p w14:paraId="6223AE1B" w14:textId="4755D45E" w:rsidR="00437C44" w:rsidRPr="00041EE8" w:rsidRDefault="00437C44" w:rsidP="00CB71F5">
            <w:pPr>
              <w:rPr>
                <w:highlight w:val="cyan"/>
              </w:rPr>
            </w:pPr>
            <w:r w:rsidRPr="009F4CD2">
              <w:t xml:space="preserve">The </w:t>
            </w:r>
            <w:r>
              <w:t xml:space="preserve">tax-related </w:t>
            </w:r>
            <w:r w:rsidRPr="009F4CD2">
              <w:t>data for an employee has been entered into the system.</w:t>
            </w:r>
          </w:p>
        </w:tc>
      </w:tr>
      <w:tr w:rsidR="00437C44" w:rsidRPr="00041EE8" w14:paraId="795C233D" w14:textId="77777777" w:rsidTr="00CB71F5">
        <w:tc>
          <w:tcPr>
            <w:tcW w:w="2600" w:type="dxa"/>
            <w:shd w:val="clear" w:color="auto" w:fill="auto"/>
          </w:tcPr>
          <w:p w14:paraId="1254C6D8" w14:textId="42C0EDEB" w:rsidR="00437C44" w:rsidRPr="00041EE8" w:rsidRDefault="009F5795" w:rsidP="00CB71F5">
            <w:pPr>
              <w:rPr>
                <w:rStyle w:val="SAPEmphasis"/>
                <w:highlight w:val="cyan"/>
              </w:rPr>
            </w:pPr>
            <w:hyperlink w:anchor="_Toc452237059" w:history="1">
              <w:r w:rsidR="00437C44" w:rsidRPr="006E3C8B">
                <w:rPr>
                  <w:rStyle w:val="SAPEmphasis"/>
                </w:rPr>
                <w:t xml:space="preserve">Maintain </w:t>
              </w:r>
              <w:r w:rsidR="00437C44">
                <w:rPr>
                  <w:rStyle w:val="SAPEmphasis"/>
                </w:rPr>
                <w:t>Social Insurance</w:t>
              </w:r>
              <w:r w:rsidR="00437C44" w:rsidRPr="006E3C8B">
                <w:rPr>
                  <w:rStyle w:val="SAPEmphasis"/>
                </w:rPr>
                <w:t xml:space="preserve"> Data</w:t>
              </w:r>
            </w:hyperlink>
          </w:p>
        </w:tc>
        <w:tc>
          <w:tcPr>
            <w:tcW w:w="1080" w:type="dxa"/>
            <w:shd w:val="clear" w:color="auto" w:fill="auto"/>
          </w:tcPr>
          <w:p w14:paraId="595CF7C7" w14:textId="7E742D0E" w:rsidR="00437C44" w:rsidRPr="00041EE8" w:rsidRDefault="00437C44" w:rsidP="00CB71F5">
            <w:pPr>
              <w:rPr>
                <w:highlight w:val="cyan"/>
              </w:rPr>
            </w:pPr>
            <w:r w:rsidRPr="00201E0A">
              <w:t>Employee Central UI</w:t>
            </w:r>
          </w:p>
        </w:tc>
        <w:tc>
          <w:tcPr>
            <w:tcW w:w="3150" w:type="dxa"/>
            <w:shd w:val="clear" w:color="auto" w:fill="auto"/>
          </w:tcPr>
          <w:p w14:paraId="5E9A66AE" w14:textId="77777777" w:rsidR="00437C44" w:rsidRPr="00041EE8" w:rsidRDefault="00437C44" w:rsidP="00CB71F5">
            <w:pPr>
              <w:rPr>
                <w:highlight w:val="cyan"/>
              </w:rPr>
            </w:pPr>
          </w:p>
        </w:tc>
        <w:tc>
          <w:tcPr>
            <w:tcW w:w="1440" w:type="dxa"/>
            <w:shd w:val="clear" w:color="auto" w:fill="auto"/>
          </w:tcPr>
          <w:p w14:paraId="646215CC" w14:textId="49F16660" w:rsidR="00437C44" w:rsidRPr="00041EE8" w:rsidRDefault="00437C44" w:rsidP="00CB71F5">
            <w:pPr>
              <w:rPr>
                <w:highlight w:val="cyan"/>
              </w:rPr>
            </w:pPr>
            <w:r w:rsidRPr="009F4CD2">
              <w:t>HR Administrator</w:t>
            </w:r>
          </w:p>
        </w:tc>
        <w:tc>
          <w:tcPr>
            <w:tcW w:w="1350" w:type="dxa"/>
            <w:shd w:val="clear" w:color="auto" w:fill="auto"/>
          </w:tcPr>
          <w:p w14:paraId="21EB253A" w14:textId="4CF1471E" w:rsidR="00437C44" w:rsidRPr="00041EE8" w:rsidRDefault="00437C44" w:rsidP="00CB71F5">
            <w:pPr>
              <w:autoSpaceDE w:val="0"/>
              <w:autoSpaceDN w:val="0"/>
              <w:adjustRightInd w:val="0"/>
              <w:rPr>
                <w:highlight w:val="cyan"/>
              </w:rPr>
            </w:pPr>
            <w:r w:rsidRPr="004C5FFD">
              <w:t>Company Instance URL</w:t>
            </w:r>
          </w:p>
        </w:tc>
        <w:tc>
          <w:tcPr>
            <w:tcW w:w="4666" w:type="dxa"/>
            <w:shd w:val="clear" w:color="auto" w:fill="auto"/>
          </w:tcPr>
          <w:p w14:paraId="54FFEE0C" w14:textId="5F42265C" w:rsidR="00437C44" w:rsidRPr="00041EE8" w:rsidRDefault="00437C44" w:rsidP="00CB71F5">
            <w:pPr>
              <w:rPr>
                <w:highlight w:val="cyan"/>
              </w:rPr>
            </w:pPr>
            <w:r w:rsidRPr="009F4CD2">
              <w:t xml:space="preserve">The </w:t>
            </w:r>
            <w:r>
              <w:t>social insurance</w:t>
            </w:r>
            <w:r w:rsidRPr="009F4CD2">
              <w:t xml:space="preserve"> data for an employee has been entered into the system.</w:t>
            </w:r>
          </w:p>
        </w:tc>
      </w:tr>
      <w:tr w:rsidR="00437C44" w:rsidRPr="00041EE8" w14:paraId="2A311929" w14:textId="77777777" w:rsidTr="00CB71F5">
        <w:tc>
          <w:tcPr>
            <w:tcW w:w="2600" w:type="dxa"/>
            <w:shd w:val="clear" w:color="auto" w:fill="auto"/>
          </w:tcPr>
          <w:p w14:paraId="019F25D6" w14:textId="07C676CF" w:rsidR="00437C44" w:rsidRPr="00041EE8" w:rsidRDefault="009F5795" w:rsidP="00CB71F5">
            <w:pPr>
              <w:rPr>
                <w:rStyle w:val="SAPEmphasis"/>
                <w:highlight w:val="cyan"/>
              </w:rPr>
            </w:pPr>
            <w:hyperlink w:anchor="_Toc452237060" w:history="1">
              <w:r w:rsidR="00437C44" w:rsidRPr="006E3C8B">
                <w:rPr>
                  <w:rStyle w:val="SAPEmphasis"/>
                </w:rPr>
                <w:t xml:space="preserve">Maintain </w:t>
              </w:r>
            </w:hyperlink>
            <w:r w:rsidR="00437C44">
              <w:t xml:space="preserve"> </w:t>
            </w:r>
            <w:r w:rsidR="00437C44" w:rsidRPr="00F3770C">
              <w:rPr>
                <w:rStyle w:val="SAPEmphasis"/>
              </w:rPr>
              <w:t>Compensation</w:t>
            </w:r>
            <w:r w:rsidR="00437C44" w:rsidRPr="00AC18FE">
              <w:rPr>
                <w:rStyle w:val="SAPEmphasis"/>
              </w:rPr>
              <w:t xml:space="preserve"> Data</w:t>
            </w:r>
          </w:p>
        </w:tc>
        <w:tc>
          <w:tcPr>
            <w:tcW w:w="1080" w:type="dxa"/>
            <w:shd w:val="clear" w:color="auto" w:fill="auto"/>
          </w:tcPr>
          <w:p w14:paraId="517B2B94" w14:textId="63C89F71" w:rsidR="00437C44" w:rsidRPr="00041EE8" w:rsidRDefault="00437C44" w:rsidP="00CB71F5">
            <w:pPr>
              <w:rPr>
                <w:highlight w:val="cyan"/>
              </w:rPr>
            </w:pPr>
            <w:r w:rsidRPr="00201E0A">
              <w:t>Employee Central UI</w:t>
            </w:r>
          </w:p>
        </w:tc>
        <w:tc>
          <w:tcPr>
            <w:tcW w:w="3150" w:type="dxa"/>
            <w:shd w:val="clear" w:color="auto" w:fill="auto"/>
          </w:tcPr>
          <w:p w14:paraId="7D43A661" w14:textId="77777777" w:rsidR="00437C44" w:rsidRPr="00041EE8" w:rsidRDefault="00437C44" w:rsidP="00CB71F5">
            <w:pPr>
              <w:rPr>
                <w:highlight w:val="cyan"/>
              </w:rPr>
            </w:pPr>
          </w:p>
        </w:tc>
        <w:tc>
          <w:tcPr>
            <w:tcW w:w="1440" w:type="dxa"/>
            <w:shd w:val="clear" w:color="auto" w:fill="auto"/>
          </w:tcPr>
          <w:p w14:paraId="2752C5D6" w14:textId="22998D64" w:rsidR="00437C44" w:rsidRPr="00041EE8" w:rsidRDefault="00437C44" w:rsidP="00CB71F5">
            <w:pPr>
              <w:rPr>
                <w:highlight w:val="cyan"/>
              </w:rPr>
            </w:pPr>
            <w:r w:rsidRPr="009F4CD2">
              <w:t>HR Administrator</w:t>
            </w:r>
          </w:p>
        </w:tc>
        <w:tc>
          <w:tcPr>
            <w:tcW w:w="1350" w:type="dxa"/>
            <w:shd w:val="clear" w:color="auto" w:fill="auto"/>
          </w:tcPr>
          <w:p w14:paraId="2D7C5A1E" w14:textId="77D1F8E9" w:rsidR="00437C44" w:rsidRPr="00041EE8" w:rsidRDefault="00437C44" w:rsidP="00CB71F5">
            <w:pPr>
              <w:autoSpaceDE w:val="0"/>
              <w:autoSpaceDN w:val="0"/>
              <w:adjustRightInd w:val="0"/>
              <w:rPr>
                <w:highlight w:val="cyan"/>
              </w:rPr>
            </w:pPr>
            <w:r w:rsidRPr="004C5FFD">
              <w:t>Company Instance URL</w:t>
            </w:r>
          </w:p>
        </w:tc>
        <w:tc>
          <w:tcPr>
            <w:tcW w:w="4666" w:type="dxa"/>
            <w:shd w:val="clear" w:color="auto" w:fill="auto"/>
          </w:tcPr>
          <w:p w14:paraId="1699ED4B" w14:textId="4D46FCB4" w:rsidR="00437C44" w:rsidRPr="00041EE8" w:rsidRDefault="00437C44" w:rsidP="00CB71F5">
            <w:pPr>
              <w:rPr>
                <w:highlight w:val="cyan"/>
              </w:rPr>
            </w:pPr>
            <w:r w:rsidRPr="009F4CD2">
              <w:t xml:space="preserve">The </w:t>
            </w:r>
            <w:r>
              <w:t>compensation-related data</w:t>
            </w:r>
            <w:r w:rsidRPr="009F4CD2">
              <w:t xml:space="preserve"> for an employee</w:t>
            </w:r>
            <w:r>
              <w:t xml:space="preserve"> has been maintained.</w:t>
            </w:r>
          </w:p>
        </w:tc>
      </w:tr>
      <w:tr w:rsidR="00437C44" w:rsidRPr="00041EE8" w14:paraId="260A7814" w14:textId="77777777" w:rsidTr="00CB71F5">
        <w:tc>
          <w:tcPr>
            <w:tcW w:w="2600" w:type="dxa"/>
            <w:shd w:val="clear" w:color="auto" w:fill="auto"/>
          </w:tcPr>
          <w:p w14:paraId="5F85F075" w14:textId="37595B2F" w:rsidR="00437C44" w:rsidRPr="00041EE8" w:rsidRDefault="009F5795" w:rsidP="00CB71F5">
            <w:pPr>
              <w:rPr>
                <w:rStyle w:val="SAPEmphasis"/>
                <w:highlight w:val="cyan"/>
              </w:rPr>
            </w:pPr>
            <w:hyperlink w:anchor="_Toc452237061" w:history="1">
              <w:r w:rsidR="00437C44" w:rsidRPr="006E3C8B">
                <w:rPr>
                  <w:rStyle w:val="SAPEmphasis"/>
                </w:rPr>
                <w:t xml:space="preserve">Maintain </w:t>
              </w:r>
            </w:hyperlink>
            <w:r w:rsidR="00437C44">
              <w:t xml:space="preserve"> </w:t>
            </w:r>
            <w:r w:rsidR="00437C44" w:rsidRPr="00F3770C">
              <w:rPr>
                <w:rStyle w:val="SAPEmphasis"/>
              </w:rPr>
              <w:t>Earnings and Deductions</w:t>
            </w:r>
          </w:p>
        </w:tc>
        <w:tc>
          <w:tcPr>
            <w:tcW w:w="1080" w:type="dxa"/>
            <w:shd w:val="clear" w:color="auto" w:fill="auto"/>
          </w:tcPr>
          <w:p w14:paraId="3066A1B4" w14:textId="7A0BF316" w:rsidR="00437C44" w:rsidRPr="00041EE8" w:rsidRDefault="00437C44" w:rsidP="00CB71F5">
            <w:pPr>
              <w:rPr>
                <w:highlight w:val="cyan"/>
              </w:rPr>
            </w:pPr>
            <w:r w:rsidRPr="00201E0A">
              <w:t>Employee Central UI</w:t>
            </w:r>
          </w:p>
        </w:tc>
        <w:tc>
          <w:tcPr>
            <w:tcW w:w="3150" w:type="dxa"/>
            <w:shd w:val="clear" w:color="auto" w:fill="auto"/>
          </w:tcPr>
          <w:p w14:paraId="6C565120" w14:textId="77777777" w:rsidR="00437C44" w:rsidRPr="00041EE8" w:rsidRDefault="00437C44" w:rsidP="00CB71F5">
            <w:pPr>
              <w:rPr>
                <w:highlight w:val="cyan"/>
              </w:rPr>
            </w:pPr>
          </w:p>
        </w:tc>
        <w:tc>
          <w:tcPr>
            <w:tcW w:w="1440" w:type="dxa"/>
            <w:shd w:val="clear" w:color="auto" w:fill="auto"/>
          </w:tcPr>
          <w:p w14:paraId="4673378E" w14:textId="37798B1A" w:rsidR="00437C44" w:rsidRPr="00041EE8" w:rsidRDefault="00437C44" w:rsidP="00CB71F5">
            <w:pPr>
              <w:rPr>
                <w:highlight w:val="cyan"/>
              </w:rPr>
            </w:pPr>
            <w:r w:rsidRPr="009F4CD2">
              <w:t>HR Administrator</w:t>
            </w:r>
          </w:p>
        </w:tc>
        <w:tc>
          <w:tcPr>
            <w:tcW w:w="1350" w:type="dxa"/>
            <w:shd w:val="clear" w:color="auto" w:fill="auto"/>
          </w:tcPr>
          <w:p w14:paraId="4D271109" w14:textId="4CDA44E1" w:rsidR="00437C44" w:rsidRPr="00041EE8" w:rsidRDefault="00437C44" w:rsidP="00CB71F5">
            <w:pPr>
              <w:autoSpaceDE w:val="0"/>
              <w:autoSpaceDN w:val="0"/>
              <w:adjustRightInd w:val="0"/>
              <w:rPr>
                <w:highlight w:val="cyan"/>
              </w:rPr>
            </w:pPr>
            <w:r w:rsidRPr="004C5FFD">
              <w:t>Company Instance URL</w:t>
            </w:r>
          </w:p>
        </w:tc>
        <w:tc>
          <w:tcPr>
            <w:tcW w:w="4666" w:type="dxa"/>
            <w:shd w:val="clear" w:color="auto" w:fill="auto"/>
          </w:tcPr>
          <w:p w14:paraId="6EC566ED" w14:textId="6C913CCF" w:rsidR="00437C44" w:rsidRPr="00041EE8" w:rsidRDefault="00437C44" w:rsidP="00CB71F5">
            <w:pPr>
              <w:rPr>
                <w:highlight w:val="cyan"/>
              </w:rPr>
            </w:pPr>
            <w:r>
              <w:t xml:space="preserve">Earnings and deductions </w:t>
            </w:r>
            <w:r w:rsidRPr="009F4CD2">
              <w:t>for an employee</w:t>
            </w:r>
            <w:r>
              <w:t xml:space="preserve"> have been maintained.</w:t>
            </w:r>
          </w:p>
        </w:tc>
      </w:tr>
      <w:tr w:rsidR="00437C44" w:rsidRPr="00041EE8" w14:paraId="63D05744" w14:textId="77777777" w:rsidTr="00CB71F5">
        <w:tc>
          <w:tcPr>
            <w:tcW w:w="2600" w:type="dxa"/>
            <w:shd w:val="clear" w:color="auto" w:fill="auto"/>
          </w:tcPr>
          <w:p w14:paraId="5ACBA09E" w14:textId="1AD6BF92" w:rsidR="00437C44" w:rsidRPr="00041EE8" w:rsidRDefault="009F5795" w:rsidP="00CB71F5">
            <w:pPr>
              <w:rPr>
                <w:rStyle w:val="SAPEmphasis"/>
                <w:highlight w:val="cyan"/>
              </w:rPr>
            </w:pPr>
            <w:hyperlink w:anchor="_Toc452275489" w:history="1">
              <w:r w:rsidR="00437C44" w:rsidRPr="00AC18FE">
                <w:rPr>
                  <w:rStyle w:val="SAPEmphasis"/>
                </w:rPr>
                <w:t xml:space="preserve">Maintain </w:t>
              </w:r>
              <w:r w:rsidR="00437C44" w:rsidRPr="00F3770C">
                <w:rPr>
                  <w:rStyle w:val="SAPEmphasis"/>
                </w:rPr>
                <w:t xml:space="preserve">Statutory Pay </w:t>
              </w:r>
              <w:r w:rsidR="00437C44" w:rsidRPr="00AC18FE">
                <w:rPr>
                  <w:rStyle w:val="SAPEmphasis"/>
                </w:rPr>
                <w:t>Data</w:t>
              </w:r>
            </w:hyperlink>
          </w:p>
        </w:tc>
        <w:tc>
          <w:tcPr>
            <w:tcW w:w="1080" w:type="dxa"/>
            <w:shd w:val="clear" w:color="auto" w:fill="auto"/>
          </w:tcPr>
          <w:p w14:paraId="50DDAA9C" w14:textId="3B800CF2" w:rsidR="00437C44" w:rsidRPr="00041EE8" w:rsidRDefault="00437C44" w:rsidP="00CB71F5">
            <w:pPr>
              <w:rPr>
                <w:highlight w:val="cyan"/>
              </w:rPr>
            </w:pPr>
            <w:r w:rsidRPr="00201E0A">
              <w:t>Employee Central UI</w:t>
            </w:r>
          </w:p>
        </w:tc>
        <w:tc>
          <w:tcPr>
            <w:tcW w:w="3150" w:type="dxa"/>
            <w:shd w:val="clear" w:color="auto" w:fill="auto"/>
          </w:tcPr>
          <w:p w14:paraId="62E6FB03" w14:textId="77777777" w:rsidR="00437C44" w:rsidRPr="00041EE8" w:rsidRDefault="00437C44" w:rsidP="00CB71F5">
            <w:pPr>
              <w:rPr>
                <w:highlight w:val="cyan"/>
              </w:rPr>
            </w:pPr>
          </w:p>
        </w:tc>
        <w:tc>
          <w:tcPr>
            <w:tcW w:w="1440" w:type="dxa"/>
            <w:shd w:val="clear" w:color="auto" w:fill="auto"/>
          </w:tcPr>
          <w:p w14:paraId="523881D9" w14:textId="3A7D6FA3" w:rsidR="00437C44" w:rsidRPr="00041EE8" w:rsidRDefault="00437C44" w:rsidP="00CB71F5">
            <w:pPr>
              <w:rPr>
                <w:highlight w:val="cyan"/>
              </w:rPr>
            </w:pPr>
            <w:r w:rsidRPr="009F4CD2">
              <w:t>HR Administrator</w:t>
            </w:r>
          </w:p>
        </w:tc>
        <w:tc>
          <w:tcPr>
            <w:tcW w:w="1350" w:type="dxa"/>
            <w:shd w:val="clear" w:color="auto" w:fill="auto"/>
          </w:tcPr>
          <w:p w14:paraId="5CDA40EA" w14:textId="7930A43E" w:rsidR="00437C44" w:rsidRPr="00041EE8" w:rsidRDefault="00437C44" w:rsidP="00CB71F5">
            <w:pPr>
              <w:autoSpaceDE w:val="0"/>
              <w:autoSpaceDN w:val="0"/>
              <w:adjustRightInd w:val="0"/>
              <w:rPr>
                <w:highlight w:val="cyan"/>
              </w:rPr>
            </w:pPr>
            <w:r w:rsidRPr="004C5FFD">
              <w:t>Company Instance URL</w:t>
            </w:r>
          </w:p>
        </w:tc>
        <w:tc>
          <w:tcPr>
            <w:tcW w:w="4666" w:type="dxa"/>
            <w:shd w:val="clear" w:color="auto" w:fill="auto"/>
          </w:tcPr>
          <w:p w14:paraId="3BF93E1B" w14:textId="5A19CB2B" w:rsidR="00437C44" w:rsidRPr="00041EE8" w:rsidRDefault="00437C44" w:rsidP="00CB71F5">
            <w:pPr>
              <w:rPr>
                <w:highlight w:val="cyan"/>
              </w:rPr>
            </w:pPr>
            <w:r w:rsidRPr="00806A5B">
              <w:t xml:space="preserve">The </w:t>
            </w:r>
            <w:r>
              <w:t>statutory pay data for an employee, who is on maternity, paternity or adoption leave, has been maintained.</w:t>
            </w:r>
          </w:p>
        </w:tc>
      </w:tr>
      <w:tr w:rsidR="00437C44" w:rsidRPr="00041EE8" w14:paraId="0717FE3A" w14:textId="77777777" w:rsidTr="00CB71F5">
        <w:tc>
          <w:tcPr>
            <w:tcW w:w="2600" w:type="dxa"/>
            <w:shd w:val="clear" w:color="auto" w:fill="auto"/>
          </w:tcPr>
          <w:p w14:paraId="55C8CAC1" w14:textId="2A941926" w:rsidR="00437C44" w:rsidRPr="00041EE8" w:rsidRDefault="009F5795" w:rsidP="00CB71F5">
            <w:pPr>
              <w:rPr>
                <w:rStyle w:val="SAPEmphasis"/>
                <w:highlight w:val="cyan"/>
              </w:rPr>
            </w:pPr>
            <w:hyperlink w:anchor="_Toc452275490" w:history="1">
              <w:r w:rsidR="00437C44" w:rsidRPr="00AC18FE">
                <w:rPr>
                  <w:rStyle w:val="SAPEmphasis"/>
                </w:rPr>
                <w:t xml:space="preserve">Maintain </w:t>
              </w:r>
              <w:r w:rsidR="00437C44" w:rsidRPr="00F3770C">
                <w:rPr>
                  <w:rStyle w:val="SAPEmphasis"/>
                </w:rPr>
                <w:t>Qualification</w:t>
              </w:r>
              <w:r w:rsidR="00437C44" w:rsidRPr="00AC18FE">
                <w:rPr>
                  <w:rStyle w:val="SAPEmphasis"/>
                </w:rPr>
                <w:t xml:space="preserve"> Data</w:t>
              </w:r>
            </w:hyperlink>
          </w:p>
        </w:tc>
        <w:tc>
          <w:tcPr>
            <w:tcW w:w="1080" w:type="dxa"/>
            <w:shd w:val="clear" w:color="auto" w:fill="auto"/>
          </w:tcPr>
          <w:p w14:paraId="13172D20" w14:textId="0E958932" w:rsidR="00437C44" w:rsidRPr="00041EE8" w:rsidRDefault="00437C44" w:rsidP="00CB71F5">
            <w:pPr>
              <w:rPr>
                <w:highlight w:val="cyan"/>
              </w:rPr>
            </w:pPr>
            <w:r w:rsidRPr="00201E0A">
              <w:t>Employee Central UI</w:t>
            </w:r>
          </w:p>
        </w:tc>
        <w:tc>
          <w:tcPr>
            <w:tcW w:w="3150" w:type="dxa"/>
            <w:shd w:val="clear" w:color="auto" w:fill="auto"/>
          </w:tcPr>
          <w:p w14:paraId="7B2AE463" w14:textId="77777777" w:rsidR="00437C44" w:rsidRPr="00041EE8" w:rsidRDefault="00437C44" w:rsidP="00CB71F5">
            <w:pPr>
              <w:rPr>
                <w:highlight w:val="cyan"/>
              </w:rPr>
            </w:pPr>
          </w:p>
        </w:tc>
        <w:tc>
          <w:tcPr>
            <w:tcW w:w="1440" w:type="dxa"/>
            <w:shd w:val="clear" w:color="auto" w:fill="auto"/>
          </w:tcPr>
          <w:p w14:paraId="378899E9" w14:textId="19BCF418" w:rsidR="00437C44" w:rsidRPr="00041EE8" w:rsidRDefault="00437C44" w:rsidP="00CB71F5">
            <w:pPr>
              <w:rPr>
                <w:highlight w:val="cyan"/>
              </w:rPr>
            </w:pPr>
            <w:r w:rsidRPr="009F4CD2">
              <w:t>HR Administrator</w:t>
            </w:r>
          </w:p>
        </w:tc>
        <w:tc>
          <w:tcPr>
            <w:tcW w:w="1350" w:type="dxa"/>
            <w:shd w:val="clear" w:color="auto" w:fill="auto"/>
          </w:tcPr>
          <w:p w14:paraId="0E854183" w14:textId="00ED07A7" w:rsidR="00437C44" w:rsidRPr="00041EE8" w:rsidRDefault="00437C44" w:rsidP="00CB71F5">
            <w:pPr>
              <w:autoSpaceDE w:val="0"/>
              <w:autoSpaceDN w:val="0"/>
              <w:adjustRightInd w:val="0"/>
              <w:rPr>
                <w:highlight w:val="cyan"/>
              </w:rPr>
            </w:pPr>
            <w:r w:rsidRPr="004C5FFD">
              <w:t>Company Instance URL</w:t>
            </w:r>
          </w:p>
        </w:tc>
        <w:tc>
          <w:tcPr>
            <w:tcW w:w="4666" w:type="dxa"/>
            <w:shd w:val="clear" w:color="auto" w:fill="auto"/>
          </w:tcPr>
          <w:p w14:paraId="292EE51B" w14:textId="204B375C" w:rsidR="00437C44" w:rsidRPr="00041EE8" w:rsidRDefault="00437C44" w:rsidP="00CB71F5">
            <w:pPr>
              <w:rPr>
                <w:highlight w:val="cyan"/>
              </w:rPr>
            </w:pPr>
            <w:r w:rsidRPr="00806A5B">
              <w:t xml:space="preserve">The </w:t>
            </w:r>
            <w:r>
              <w:t>qualification data for an employee has been maintained.</w:t>
            </w:r>
          </w:p>
        </w:tc>
      </w:tr>
      <w:tr w:rsidR="00437C44" w:rsidRPr="00CB71F5" w14:paraId="370A76F2" w14:textId="77777777" w:rsidTr="002C438F">
        <w:tc>
          <w:tcPr>
            <w:tcW w:w="14286" w:type="dxa"/>
            <w:gridSpan w:val="6"/>
            <w:shd w:val="clear" w:color="auto" w:fill="auto"/>
          </w:tcPr>
          <w:p w14:paraId="4C74C731" w14:textId="464EA628" w:rsidR="00437C44" w:rsidRPr="00CB71F5" w:rsidRDefault="00437C44" w:rsidP="00CB71F5">
            <w:ins w:id="374" w:author="Author" w:date="2018-01-08T13:50:00Z">
              <w:r w:rsidRPr="00CB71F5">
                <w:rPr>
                  <w:rStyle w:val="SAPEmphasis"/>
                </w:rPr>
                <w:t>Kingdom of Saudi Arabia (SA)</w:t>
              </w:r>
            </w:ins>
          </w:p>
        </w:tc>
      </w:tr>
      <w:tr w:rsidR="00437C44" w:rsidRPr="00CB71F5" w14:paraId="33028A60" w14:textId="77777777" w:rsidTr="00CB71F5">
        <w:tc>
          <w:tcPr>
            <w:tcW w:w="2600" w:type="dxa"/>
            <w:shd w:val="clear" w:color="auto" w:fill="auto"/>
          </w:tcPr>
          <w:p w14:paraId="0DB6664D" w14:textId="77777777" w:rsidR="00437C44" w:rsidRPr="00CB71F5" w:rsidRDefault="00437C44" w:rsidP="00CB71F5">
            <w:pPr>
              <w:rPr>
                <w:b/>
                <w:lang w:eastAsia="zh-CN"/>
              </w:rPr>
            </w:pPr>
            <w:r w:rsidRPr="00CB71F5">
              <w:rPr>
                <w:rStyle w:val="SAPEmphasis"/>
              </w:rPr>
              <w:t>Maintain Sanction Data</w:t>
            </w:r>
          </w:p>
        </w:tc>
        <w:tc>
          <w:tcPr>
            <w:tcW w:w="1080" w:type="dxa"/>
            <w:shd w:val="clear" w:color="auto" w:fill="auto"/>
          </w:tcPr>
          <w:p w14:paraId="297F62C1" w14:textId="77777777" w:rsidR="00437C44" w:rsidRPr="00CB71F5" w:rsidRDefault="00437C44" w:rsidP="00CB71F5">
            <w:pPr>
              <w:rPr>
                <w:lang w:eastAsia="zh-CN"/>
              </w:rPr>
            </w:pPr>
            <w:r w:rsidRPr="00CB71F5">
              <w:t>Employee Central UI</w:t>
            </w:r>
          </w:p>
        </w:tc>
        <w:tc>
          <w:tcPr>
            <w:tcW w:w="3150" w:type="dxa"/>
            <w:shd w:val="clear" w:color="auto" w:fill="auto"/>
          </w:tcPr>
          <w:p w14:paraId="16FC443B" w14:textId="77777777" w:rsidR="00437C44" w:rsidRPr="00CB71F5" w:rsidRDefault="00437C44" w:rsidP="00CB71F5">
            <w:r w:rsidRPr="00CB71F5">
              <w:t xml:space="preserve">The line manager has reported the employee’s misconduct to the HR department. </w:t>
            </w:r>
          </w:p>
        </w:tc>
        <w:tc>
          <w:tcPr>
            <w:tcW w:w="1440" w:type="dxa"/>
            <w:shd w:val="clear" w:color="auto" w:fill="auto"/>
          </w:tcPr>
          <w:p w14:paraId="66D25529" w14:textId="77777777" w:rsidR="00437C44" w:rsidRPr="00CB71F5" w:rsidRDefault="00437C44" w:rsidP="00CB71F5">
            <w:r w:rsidRPr="00CB71F5">
              <w:t>HR Administrator</w:t>
            </w:r>
          </w:p>
        </w:tc>
        <w:tc>
          <w:tcPr>
            <w:tcW w:w="1350" w:type="dxa"/>
            <w:shd w:val="clear" w:color="auto" w:fill="auto"/>
          </w:tcPr>
          <w:p w14:paraId="2E19FBE8" w14:textId="77777777" w:rsidR="00437C44" w:rsidRPr="00CB71F5" w:rsidRDefault="00437C44" w:rsidP="00CB71F5">
            <w:pPr>
              <w:autoSpaceDE w:val="0"/>
              <w:autoSpaceDN w:val="0"/>
              <w:adjustRightInd w:val="0"/>
            </w:pPr>
            <w:r w:rsidRPr="00CB71F5">
              <w:t>Company Instance URL</w:t>
            </w:r>
          </w:p>
        </w:tc>
        <w:tc>
          <w:tcPr>
            <w:tcW w:w="4666" w:type="dxa"/>
            <w:shd w:val="clear" w:color="auto" w:fill="auto"/>
          </w:tcPr>
          <w:p w14:paraId="35E1D058" w14:textId="77777777" w:rsidR="00437C44" w:rsidRPr="00CB71F5" w:rsidRDefault="00437C44" w:rsidP="00CB71F5">
            <w:r w:rsidRPr="00CB71F5">
              <w:t>Data relevant to wage deduction as sanction for the employee has been maintained.</w:t>
            </w:r>
          </w:p>
        </w:tc>
      </w:tr>
      <w:tr w:rsidR="00437C44" w:rsidRPr="00CB71F5" w14:paraId="7E808639" w14:textId="77777777" w:rsidTr="00CB71F5">
        <w:tc>
          <w:tcPr>
            <w:tcW w:w="2600" w:type="dxa"/>
            <w:shd w:val="clear" w:color="auto" w:fill="auto"/>
          </w:tcPr>
          <w:p w14:paraId="03834684" w14:textId="77777777" w:rsidR="00437C44" w:rsidRPr="00CB71F5" w:rsidRDefault="00437C44" w:rsidP="00CB71F5">
            <w:pPr>
              <w:rPr>
                <w:rStyle w:val="SAPEmphasis"/>
              </w:rPr>
            </w:pPr>
            <w:r w:rsidRPr="00CB71F5">
              <w:rPr>
                <w:rStyle w:val="SAPEmphasis"/>
              </w:rPr>
              <w:t>Maintain Contract Elements</w:t>
            </w:r>
          </w:p>
        </w:tc>
        <w:tc>
          <w:tcPr>
            <w:tcW w:w="1080" w:type="dxa"/>
            <w:shd w:val="clear" w:color="auto" w:fill="auto"/>
          </w:tcPr>
          <w:p w14:paraId="5E34EDEC" w14:textId="77777777" w:rsidR="00437C44" w:rsidRPr="00CB71F5" w:rsidRDefault="00437C44" w:rsidP="00CB71F5">
            <w:r w:rsidRPr="00CB71F5">
              <w:t>Employee Central UI</w:t>
            </w:r>
          </w:p>
        </w:tc>
        <w:tc>
          <w:tcPr>
            <w:tcW w:w="3150" w:type="dxa"/>
            <w:shd w:val="clear" w:color="auto" w:fill="auto"/>
          </w:tcPr>
          <w:p w14:paraId="2F986AE0" w14:textId="77777777" w:rsidR="00437C44" w:rsidRPr="00CB71F5" w:rsidRDefault="00437C44" w:rsidP="00CB71F5"/>
        </w:tc>
        <w:tc>
          <w:tcPr>
            <w:tcW w:w="1440" w:type="dxa"/>
            <w:shd w:val="clear" w:color="auto" w:fill="auto"/>
          </w:tcPr>
          <w:p w14:paraId="0548DBAF" w14:textId="77777777" w:rsidR="00437C44" w:rsidRPr="00CB71F5" w:rsidRDefault="00437C44" w:rsidP="00CB71F5">
            <w:r w:rsidRPr="00CB71F5">
              <w:t>HR Administrator</w:t>
            </w:r>
          </w:p>
        </w:tc>
        <w:tc>
          <w:tcPr>
            <w:tcW w:w="1350" w:type="dxa"/>
            <w:shd w:val="clear" w:color="auto" w:fill="auto"/>
          </w:tcPr>
          <w:p w14:paraId="572086EA" w14:textId="77777777" w:rsidR="00437C44" w:rsidRPr="00CB71F5" w:rsidRDefault="00437C44" w:rsidP="00CB71F5">
            <w:pPr>
              <w:autoSpaceDE w:val="0"/>
              <w:autoSpaceDN w:val="0"/>
              <w:adjustRightInd w:val="0"/>
            </w:pPr>
            <w:r w:rsidRPr="00CB71F5">
              <w:t>Company Instance URL</w:t>
            </w:r>
          </w:p>
        </w:tc>
        <w:tc>
          <w:tcPr>
            <w:tcW w:w="4666" w:type="dxa"/>
            <w:shd w:val="clear" w:color="auto" w:fill="auto"/>
          </w:tcPr>
          <w:p w14:paraId="15E49DA5" w14:textId="77777777" w:rsidR="00437C44" w:rsidRPr="00CB71F5" w:rsidRDefault="00437C44" w:rsidP="00CB71F5">
            <w:r w:rsidRPr="00CB71F5">
              <w:t>Data related to the employee’s employment contract has been maintained.</w:t>
            </w:r>
          </w:p>
        </w:tc>
      </w:tr>
      <w:tr w:rsidR="00437C44" w:rsidRPr="00CB71F5" w14:paraId="5F8FC101" w14:textId="77777777" w:rsidTr="00CB71F5">
        <w:tc>
          <w:tcPr>
            <w:tcW w:w="2600" w:type="dxa"/>
            <w:shd w:val="clear" w:color="auto" w:fill="auto"/>
          </w:tcPr>
          <w:p w14:paraId="23AA3D42" w14:textId="77777777" w:rsidR="00437C44" w:rsidRPr="00CB71F5" w:rsidRDefault="00437C44" w:rsidP="00CB71F5">
            <w:pPr>
              <w:rPr>
                <w:rStyle w:val="SAPEmphasis"/>
              </w:rPr>
            </w:pPr>
            <w:r w:rsidRPr="00CB71F5">
              <w:rPr>
                <w:rStyle w:val="SAPEmphasis"/>
              </w:rPr>
              <w:t>Maintain Family Members/Dependents Data</w:t>
            </w:r>
          </w:p>
        </w:tc>
        <w:tc>
          <w:tcPr>
            <w:tcW w:w="1080" w:type="dxa"/>
            <w:shd w:val="clear" w:color="auto" w:fill="auto"/>
          </w:tcPr>
          <w:p w14:paraId="54FCCCE4" w14:textId="77777777" w:rsidR="00437C44" w:rsidRPr="00CB71F5" w:rsidRDefault="00437C44" w:rsidP="00CB71F5">
            <w:r w:rsidRPr="00CB71F5">
              <w:t>Employee Central UI</w:t>
            </w:r>
          </w:p>
        </w:tc>
        <w:tc>
          <w:tcPr>
            <w:tcW w:w="3150" w:type="dxa"/>
            <w:shd w:val="clear" w:color="auto" w:fill="auto"/>
          </w:tcPr>
          <w:p w14:paraId="014D1E59" w14:textId="77777777" w:rsidR="00437C44" w:rsidRPr="00CB71F5" w:rsidRDefault="00437C44" w:rsidP="00CB71F5"/>
        </w:tc>
        <w:tc>
          <w:tcPr>
            <w:tcW w:w="1440" w:type="dxa"/>
            <w:shd w:val="clear" w:color="auto" w:fill="auto"/>
          </w:tcPr>
          <w:p w14:paraId="0691F5CE" w14:textId="77777777" w:rsidR="00437C44" w:rsidRPr="00CB71F5" w:rsidRDefault="00437C44" w:rsidP="00CB71F5">
            <w:r w:rsidRPr="00CB71F5">
              <w:t>HR Administrator</w:t>
            </w:r>
          </w:p>
        </w:tc>
        <w:tc>
          <w:tcPr>
            <w:tcW w:w="1350" w:type="dxa"/>
            <w:shd w:val="clear" w:color="auto" w:fill="auto"/>
          </w:tcPr>
          <w:p w14:paraId="288F9F87" w14:textId="77777777" w:rsidR="00437C44" w:rsidRPr="00CB71F5" w:rsidRDefault="00437C44" w:rsidP="00CB71F5">
            <w:pPr>
              <w:autoSpaceDE w:val="0"/>
              <w:autoSpaceDN w:val="0"/>
              <w:adjustRightInd w:val="0"/>
            </w:pPr>
            <w:r w:rsidRPr="00CB71F5">
              <w:t>Company Instance URL</w:t>
            </w:r>
          </w:p>
        </w:tc>
        <w:tc>
          <w:tcPr>
            <w:tcW w:w="4666" w:type="dxa"/>
            <w:shd w:val="clear" w:color="auto" w:fill="auto"/>
          </w:tcPr>
          <w:p w14:paraId="28E7CC27" w14:textId="77777777" w:rsidR="00437C44" w:rsidRPr="00CB71F5" w:rsidRDefault="00437C44" w:rsidP="00CB71F5">
            <w:r w:rsidRPr="00CB71F5">
              <w:t>Data concerning the employee’s family members and other related persons has been maintained.</w:t>
            </w:r>
          </w:p>
        </w:tc>
      </w:tr>
      <w:tr w:rsidR="00437C44" w:rsidRPr="00CB71F5" w14:paraId="45EEF4A5" w14:textId="77777777" w:rsidTr="00CB71F5">
        <w:tc>
          <w:tcPr>
            <w:tcW w:w="2600" w:type="dxa"/>
            <w:shd w:val="clear" w:color="auto" w:fill="auto"/>
          </w:tcPr>
          <w:p w14:paraId="28EC3AD7" w14:textId="77777777" w:rsidR="00437C44" w:rsidRPr="00CB71F5" w:rsidRDefault="00437C44" w:rsidP="00CB71F5">
            <w:pPr>
              <w:rPr>
                <w:rStyle w:val="SAPEmphasis"/>
              </w:rPr>
            </w:pPr>
            <w:r w:rsidRPr="00CB71F5">
              <w:rPr>
                <w:rStyle w:val="SAPEmphasis"/>
              </w:rPr>
              <w:t>Maintain Personal IDs</w:t>
            </w:r>
          </w:p>
        </w:tc>
        <w:tc>
          <w:tcPr>
            <w:tcW w:w="1080" w:type="dxa"/>
            <w:shd w:val="clear" w:color="auto" w:fill="auto"/>
          </w:tcPr>
          <w:p w14:paraId="099A0275" w14:textId="77777777" w:rsidR="00437C44" w:rsidRPr="00CB71F5" w:rsidRDefault="00437C44" w:rsidP="00CB71F5">
            <w:r w:rsidRPr="00CB71F5">
              <w:t>Employee Central UI</w:t>
            </w:r>
          </w:p>
        </w:tc>
        <w:tc>
          <w:tcPr>
            <w:tcW w:w="3150" w:type="dxa"/>
            <w:shd w:val="clear" w:color="auto" w:fill="auto"/>
          </w:tcPr>
          <w:p w14:paraId="745CE664" w14:textId="77777777" w:rsidR="00437C44" w:rsidRPr="00CB71F5" w:rsidRDefault="00437C44" w:rsidP="00CB71F5"/>
        </w:tc>
        <w:tc>
          <w:tcPr>
            <w:tcW w:w="1440" w:type="dxa"/>
            <w:shd w:val="clear" w:color="auto" w:fill="auto"/>
          </w:tcPr>
          <w:p w14:paraId="2AFF8AC2" w14:textId="77777777" w:rsidR="00437C44" w:rsidRPr="00CB71F5" w:rsidRDefault="00437C44" w:rsidP="00CB71F5">
            <w:r w:rsidRPr="00CB71F5">
              <w:t>HR Administrator</w:t>
            </w:r>
          </w:p>
        </w:tc>
        <w:tc>
          <w:tcPr>
            <w:tcW w:w="1350" w:type="dxa"/>
            <w:shd w:val="clear" w:color="auto" w:fill="auto"/>
          </w:tcPr>
          <w:p w14:paraId="287AF4D7" w14:textId="77777777" w:rsidR="00437C44" w:rsidRPr="00CB71F5" w:rsidRDefault="00437C44" w:rsidP="00CB71F5">
            <w:pPr>
              <w:autoSpaceDE w:val="0"/>
              <w:autoSpaceDN w:val="0"/>
              <w:adjustRightInd w:val="0"/>
            </w:pPr>
            <w:r w:rsidRPr="00CB71F5">
              <w:t>Company Instance URL</w:t>
            </w:r>
          </w:p>
        </w:tc>
        <w:tc>
          <w:tcPr>
            <w:tcW w:w="4666" w:type="dxa"/>
            <w:shd w:val="clear" w:color="auto" w:fill="auto"/>
          </w:tcPr>
          <w:p w14:paraId="100FB712" w14:textId="77777777" w:rsidR="00437C44" w:rsidRPr="00CB71F5" w:rsidRDefault="00437C44" w:rsidP="00CB71F5">
            <w:r w:rsidRPr="00CB71F5">
              <w:t>The personal number for selected ID types has been maintained.</w:t>
            </w:r>
          </w:p>
        </w:tc>
      </w:tr>
      <w:tr w:rsidR="00437C44" w:rsidRPr="00CB71F5" w14:paraId="4FF10028" w14:textId="77777777" w:rsidTr="00CB71F5">
        <w:tc>
          <w:tcPr>
            <w:tcW w:w="2600" w:type="dxa"/>
            <w:shd w:val="clear" w:color="auto" w:fill="auto"/>
          </w:tcPr>
          <w:p w14:paraId="7B2C463D" w14:textId="77777777" w:rsidR="00437C44" w:rsidRPr="00CB71F5" w:rsidRDefault="00437C44" w:rsidP="00CB71F5">
            <w:pPr>
              <w:rPr>
                <w:rStyle w:val="SAPEmphasis"/>
              </w:rPr>
            </w:pPr>
            <w:r w:rsidRPr="00CB71F5">
              <w:rPr>
                <w:rStyle w:val="SAPEmphasis"/>
              </w:rPr>
              <w:t>Maintain Social Insurance Data</w:t>
            </w:r>
          </w:p>
        </w:tc>
        <w:tc>
          <w:tcPr>
            <w:tcW w:w="1080" w:type="dxa"/>
            <w:shd w:val="clear" w:color="auto" w:fill="auto"/>
          </w:tcPr>
          <w:p w14:paraId="6C8F8C5E" w14:textId="77777777" w:rsidR="00437C44" w:rsidRPr="00CB71F5" w:rsidRDefault="00437C44" w:rsidP="00CB71F5">
            <w:r w:rsidRPr="00CB71F5">
              <w:t>Employee Central UI</w:t>
            </w:r>
          </w:p>
        </w:tc>
        <w:tc>
          <w:tcPr>
            <w:tcW w:w="3150" w:type="dxa"/>
            <w:shd w:val="clear" w:color="auto" w:fill="auto"/>
          </w:tcPr>
          <w:p w14:paraId="5A08D5E0" w14:textId="77777777" w:rsidR="00437C44" w:rsidRPr="00CB71F5" w:rsidRDefault="00437C44" w:rsidP="00CB71F5">
            <w:r w:rsidRPr="00CB71F5">
              <w:t>The employee is a Gulf Cooperation Council national.</w:t>
            </w:r>
          </w:p>
        </w:tc>
        <w:tc>
          <w:tcPr>
            <w:tcW w:w="1440" w:type="dxa"/>
            <w:shd w:val="clear" w:color="auto" w:fill="auto"/>
          </w:tcPr>
          <w:p w14:paraId="2001E997" w14:textId="77777777" w:rsidR="00437C44" w:rsidRPr="00CB71F5" w:rsidRDefault="00437C44" w:rsidP="00CB71F5">
            <w:r w:rsidRPr="00CB71F5">
              <w:t>HR Administrator</w:t>
            </w:r>
          </w:p>
        </w:tc>
        <w:tc>
          <w:tcPr>
            <w:tcW w:w="1350" w:type="dxa"/>
            <w:shd w:val="clear" w:color="auto" w:fill="auto"/>
          </w:tcPr>
          <w:p w14:paraId="046AF8F6" w14:textId="77777777" w:rsidR="00437C44" w:rsidRPr="00CB71F5" w:rsidRDefault="00437C44" w:rsidP="00CB71F5">
            <w:pPr>
              <w:autoSpaceDE w:val="0"/>
              <w:autoSpaceDN w:val="0"/>
              <w:adjustRightInd w:val="0"/>
            </w:pPr>
            <w:r w:rsidRPr="00CB71F5">
              <w:t>Company Instance URL</w:t>
            </w:r>
          </w:p>
        </w:tc>
        <w:tc>
          <w:tcPr>
            <w:tcW w:w="4666" w:type="dxa"/>
            <w:shd w:val="clear" w:color="auto" w:fill="auto"/>
          </w:tcPr>
          <w:p w14:paraId="16DDA433" w14:textId="77777777" w:rsidR="00437C44" w:rsidRPr="00CB71F5" w:rsidRDefault="00437C44" w:rsidP="00CB71F5">
            <w:r w:rsidRPr="00CB71F5">
              <w:t>The required information for calculating GOSI contributions to be paid by an employee and employer has been maintained.</w:t>
            </w:r>
          </w:p>
        </w:tc>
      </w:tr>
      <w:tr w:rsidR="00437C44" w:rsidRPr="00EB2E98" w14:paraId="5B0E8BBE" w14:textId="77777777" w:rsidTr="00CB71F5">
        <w:tc>
          <w:tcPr>
            <w:tcW w:w="2600" w:type="dxa"/>
            <w:shd w:val="clear" w:color="auto" w:fill="auto"/>
          </w:tcPr>
          <w:p w14:paraId="6B9FF13E" w14:textId="77777777" w:rsidR="00437C44" w:rsidRPr="00CB71F5" w:rsidRDefault="00437C44" w:rsidP="00CB71F5">
            <w:pPr>
              <w:rPr>
                <w:rStyle w:val="SAPEmphasis"/>
              </w:rPr>
            </w:pPr>
            <w:r w:rsidRPr="00CB71F5">
              <w:rPr>
                <w:rStyle w:val="SAPEmphasis"/>
              </w:rPr>
              <w:lastRenderedPageBreak/>
              <w:t>Maintain Occupational Hazard Data</w:t>
            </w:r>
          </w:p>
        </w:tc>
        <w:tc>
          <w:tcPr>
            <w:tcW w:w="1080" w:type="dxa"/>
            <w:shd w:val="clear" w:color="auto" w:fill="auto"/>
          </w:tcPr>
          <w:p w14:paraId="71F6DB3F" w14:textId="77777777" w:rsidR="00437C44" w:rsidRPr="00CB71F5" w:rsidRDefault="00437C44" w:rsidP="00CB71F5">
            <w:r w:rsidRPr="00CB71F5">
              <w:t>Employee Central UI</w:t>
            </w:r>
          </w:p>
        </w:tc>
        <w:tc>
          <w:tcPr>
            <w:tcW w:w="3150" w:type="dxa"/>
            <w:shd w:val="clear" w:color="auto" w:fill="auto"/>
          </w:tcPr>
          <w:p w14:paraId="2645E651" w14:textId="77777777" w:rsidR="00437C44" w:rsidRPr="00CB71F5" w:rsidRDefault="00437C44" w:rsidP="00CB71F5">
            <w:r w:rsidRPr="00CB71F5">
              <w:t>The employee has suffered an injury or disease as result of an occupational hazard he or she was exposed to.</w:t>
            </w:r>
          </w:p>
        </w:tc>
        <w:tc>
          <w:tcPr>
            <w:tcW w:w="1440" w:type="dxa"/>
            <w:shd w:val="clear" w:color="auto" w:fill="auto"/>
          </w:tcPr>
          <w:p w14:paraId="62A17097" w14:textId="77777777" w:rsidR="00437C44" w:rsidRPr="00CB71F5" w:rsidRDefault="00437C44" w:rsidP="00CB71F5">
            <w:r w:rsidRPr="00CB71F5">
              <w:t>HR Administrator</w:t>
            </w:r>
          </w:p>
        </w:tc>
        <w:tc>
          <w:tcPr>
            <w:tcW w:w="1350" w:type="dxa"/>
            <w:shd w:val="clear" w:color="auto" w:fill="auto"/>
          </w:tcPr>
          <w:p w14:paraId="66692F6A" w14:textId="77777777" w:rsidR="00437C44" w:rsidRPr="00CB71F5" w:rsidRDefault="00437C44" w:rsidP="00CB71F5">
            <w:pPr>
              <w:autoSpaceDE w:val="0"/>
              <w:autoSpaceDN w:val="0"/>
              <w:adjustRightInd w:val="0"/>
            </w:pPr>
            <w:r w:rsidRPr="00CB71F5">
              <w:t>Company Instance URL</w:t>
            </w:r>
          </w:p>
        </w:tc>
        <w:tc>
          <w:tcPr>
            <w:tcW w:w="4666" w:type="dxa"/>
            <w:shd w:val="clear" w:color="auto" w:fill="auto"/>
          </w:tcPr>
          <w:p w14:paraId="6C4CD830" w14:textId="77777777" w:rsidR="00437C44" w:rsidRPr="00EB2E98" w:rsidRDefault="00437C44" w:rsidP="00CB71F5">
            <w:r w:rsidRPr="00CB71F5">
              <w:t>The data about the employee’s occupational hazard has been maintained.</w:t>
            </w:r>
            <w:r w:rsidRPr="00CB71F5">
              <w:rPr>
                <w:rStyle w:val="CommentReference"/>
              </w:rPr>
              <w:commentReference w:id="373"/>
            </w:r>
          </w:p>
        </w:tc>
      </w:tr>
      <w:tr w:rsidR="00437C44" w:rsidRPr="00EB2E98" w14:paraId="0C31EE42" w14:textId="77777777" w:rsidTr="00CB71F5">
        <w:tc>
          <w:tcPr>
            <w:tcW w:w="2600" w:type="dxa"/>
            <w:shd w:val="clear" w:color="auto" w:fill="auto"/>
          </w:tcPr>
          <w:p w14:paraId="5DE8547B" w14:textId="5C1663F5" w:rsidR="00437C44" w:rsidRPr="00041EE8" w:rsidRDefault="00437C44" w:rsidP="00CB71F5">
            <w:pPr>
              <w:rPr>
                <w:rStyle w:val="SAPEmphasis"/>
                <w:highlight w:val="cyan"/>
              </w:rPr>
            </w:pPr>
            <w:r>
              <w:rPr>
                <w:rStyle w:val="SAPEmphasis"/>
              </w:rPr>
              <w:t>Maintain</w:t>
            </w:r>
            <w:r w:rsidRPr="00437C44">
              <w:rPr>
                <w:rStyle w:val="SAPEmphasis"/>
              </w:rPr>
              <w:t xml:space="preserve"> Payroll-Relevant Employee Data</w:t>
            </w:r>
            <w:r>
              <w:rPr>
                <w:rStyle w:val="SAPEmphasis"/>
              </w:rPr>
              <w:t xml:space="preserve"> (US)</w:t>
            </w:r>
          </w:p>
        </w:tc>
        <w:tc>
          <w:tcPr>
            <w:tcW w:w="1080" w:type="dxa"/>
            <w:shd w:val="clear" w:color="auto" w:fill="auto"/>
          </w:tcPr>
          <w:p w14:paraId="34FDE866" w14:textId="47AC0A30" w:rsidR="00437C44" w:rsidRPr="00041EE8" w:rsidRDefault="00437C44" w:rsidP="00CB71F5">
            <w:pPr>
              <w:rPr>
                <w:highlight w:val="cyan"/>
              </w:rPr>
            </w:pPr>
            <w:r>
              <w:t>Employee Central</w:t>
            </w:r>
            <w:r w:rsidRPr="00873ACA">
              <w:t xml:space="preserve"> UI</w:t>
            </w:r>
          </w:p>
        </w:tc>
        <w:tc>
          <w:tcPr>
            <w:tcW w:w="3150" w:type="dxa"/>
            <w:shd w:val="clear" w:color="auto" w:fill="auto"/>
          </w:tcPr>
          <w:p w14:paraId="0BC9523F" w14:textId="2E0F9CB8" w:rsidR="00437C44" w:rsidRPr="00041EE8" w:rsidRDefault="00437C44" w:rsidP="00CB71F5">
            <w:pPr>
              <w:rPr>
                <w:highlight w:val="cyan"/>
              </w:rPr>
            </w:pPr>
            <w:r w:rsidRPr="009F4CD2">
              <w:t xml:space="preserve">Payroll-relevant data for an employee needs to be maintained using mash-up UI in </w:t>
            </w:r>
            <w:r>
              <w:t>Employee Central</w:t>
            </w:r>
            <w:r w:rsidRPr="009F4CD2">
              <w:t>.</w:t>
            </w:r>
          </w:p>
        </w:tc>
        <w:tc>
          <w:tcPr>
            <w:tcW w:w="1440" w:type="dxa"/>
            <w:shd w:val="clear" w:color="auto" w:fill="auto"/>
          </w:tcPr>
          <w:p w14:paraId="4564EF69" w14:textId="0B409AC9" w:rsidR="00437C44" w:rsidRPr="00041EE8" w:rsidRDefault="00437C44" w:rsidP="00CB71F5">
            <w:pPr>
              <w:rPr>
                <w:highlight w:val="cyan"/>
              </w:rPr>
            </w:pPr>
            <w:r w:rsidRPr="009F4CD2">
              <w:t>HR Administrator</w:t>
            </w:r>
          </w:p>
        </w:tc>
        <w:tc>
          <w:tcPr>
            <w:tcW w:w="1350" w:type="dxa"/>
            <w:shd w:val="clear" w:color="auto" w:fill="auto"/>
          </w:tcPr>
          <w:p w14:paraId="4C4175A5" w14:textId="455E6A1D" w:rsidR="00437C44" w:rsidRPr="00041EE8" w:rsidRDefault="00437C44" w:rsidP="00CB71F5">
            <w:pPr>
              <w:autoSpaceDE w:val="0"/>
              <w:autoSpaceDN w:val="0"/>
              <w:adjustRightInd w:val="0"/>
              <w:rPr>
                <w:highlight w:val="cyan"/>
              </w:rPr>
            </w:pPr>
            <w:r>
              <w:t>Company Instance</w:t>
            </w:r>
            <w:r w:rsidRPr="00873ACA">
              <w:t xml:space="preserve"> URL</w:t>
            </w:r>
          </w:p>
        </w:tc>
        <w:tc>
          <w:tcPr>
            <w:tcW w:w="4666" w:type="dxa"/>
            <w:shd w:val="clear" w:color="auto" w:fill="auto"/>
          </w:tcPr>
          <w:p w14:paraId="064B275E" w14:textId="411DC20B" w:rsidR="00437C44" w:rsidRPr="00041EE8" w:rsidRDefault="00437C44" w:rsidP="00CB71F5">
            <w:pPr>
              <w:rPr>
                <w:highlight w:val="cyan"/>
              </w:rPr>
            </w:pPr>
            <w:r w:rsidRPr="009F4CD2">
              <w:t>The payroll-relevant data for an employee has been entered into the system.</w:t>
            </w:r>
          </w:p>
        </w:tc>
      </w:tr>
    </w:tbl>
    <w:p w14:paraId="5813DDDA" w14:textId="77777777" w:rsidR="005F371D" w:rsidRPr="00EB2E98" w:rsidRDefault="005F371D" w:rsidP="005F371D">
      <w:pPr>
        <w:pStyle w:val="SAPNoteHeading"/>
        <w:rPr>
          <w:noProof/>
          <w:lang w:eastAsia="zh-CN"/>
        </w:rPr>
      </w:pPr>
      <w:bookmarkStart w:id="375" w:name="_Toc394394083"/>
      <w:bookmarkStart w:id="376" w:name="_Toc394394124"/>
      <w:bookmarkStart w:id="377" w:name="_Toc394394165"/>
      <w:bookmarkStart w:id="378" w:name="_Toc391586499"/>
      <w:bookmarkStart w:id="379" w:name="_Toc391586874"/>
      <w:bookmarkEnd w:id="375"/>
      <w:bookmarkEnd w:id="376"/>
      <w:bookmarkEnd w:id="377"/>
    </w:p>
    <w:p w14:paraId="0D32C845" w14:textId="77777777" w:rsidR="005F371D" w:rsidRPr="00EB2E98" w:rsidRDefault="005F371D" w:rsidP="005F371D">
      <w:pPr>
        <w:pStyle w:val="Heading1"/>
        <w:keepNext w:val="0"/>
        <w:tabs>
          <w:tab w:val="num" w:pos="426"/>
        </w:tabs>
        <w:spacing w:before="560" w:after="360"/>
        <w:ind w:left="573" w:hanging="573"/>
      </w:pPr>
      <w:bookmarkStart w:id="380" w:name="_Toc433708607"/>
      <w:bookmarkStart w:id="381" w:name="_Toc433714126"/>
      <w:bookmarkStart w:id="382" w:name="_Toc433720790"/>
      <w:bookmarkStart w:id="383" w:name="_Toc433722642"/>
      <w:bookmarkStart w:id="384" w:name="_Toc433722693"/>
      <w:bookmarkStart w:id="385" w:name="_Toc433723576"/>
      <w:bookmarkStart w:id="386" w:name="_Toc433723883"/>
      <w:bookmarkStart w:id="387" w:name="_Toc433723934"/>
      <w:bookmarkStart w:id="388" w:name="_Toc433723986"/>
      <w:bookmarkStart w:id="389" w:name="_Toc433728162"/>
      <w:bookmarkStart w:id="390" w:name="_Toc434338571"/>
      <w:bookmarkStart w:id="391" w:name="_Toc434502019"/>
      <w:bookmarkStart w:id="392" w:name="_Toc434511743"/>
      <w:bookmarkStart w:id="393" w:name="_Toc434573494"/>
      <w:bookmarkStart w:id="394" w:name="_Toc435535194"/>
      <w:bookmarkStart w:id="395" w:name="_Toc435540196"/>
      <w:bookmarkStart w:id="396" w:name="_Toc410685022"/>
      <w:bookmarkStart w:id="397" w:name="_Toc474655417"/>
      <w:bookmarkStart w:id="398" w:name="_Toc507433197"/>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r w:rsidRPr="00EB2E98">
        <w:lastRenderedPageBreak/>
        <w:t>Testing the Process Steps</w:t>
      </w:r>
      <w:bookmarkEnd w:id="378"/>
      <w:bookmarkEnd w:id="379"/>
      <w:bookmarkEnd w:id="396"/>
      <w:bookmarkEnd w:id="397"/>
      <w:bookmarkEnd w:id="398"/>
    </w:p>
    <w:p w14:paraId="7039AAE6" w14:textId="77777777" w:rsidR="005F371D" w:rsidRPr="00EB2E98" w:rsidRDefault="005F371D" w:rsidP="005F371D">
      <w:r w:rsidRPr="00EB2E98">
        <w:t>This section describes test procedures for each process step that belongs to this scope item.</w:t>
      </w:r>
    </w:p>
    <w:p w14:paraId="6F5E1D5B" w14:textId="77777777" w:rsidR="005F371D" w:rsidRPr="00EB2E98" w:rsidRDefault="005F371D" w:rsidP="005F371D"/>
    <w:p w14:paraId="08992A2B" w14:textId="77777777" w:rsidR="005F371D" w:rsidRPr="00EB2E98" w:rsidRDefault="005F371D" w:rsidP="005F371D">
      <w:r w:rsidRPr="00EB2E98">
        <w:t>The chapter is grouped into four subchapters:</w:t>
      </w:r>
    </w:p>
    <w:p w14:paraId="76F35BB4" w14:textId="77777777" w:rsidR="005F371D" w:rsidRPr="00EB2E98" w:rsidRDefault="005F371D" w:rsidP="00F37D62">
      <w:pPr>
        <w:numPr>
          <w:ilvl w:val="0"/>
          <w:numId w:val="9"/>
        </w:numPr>
      </w:pPr>
      <w:r w:rsidRPr="00EB2E98">
        <w:t xml:space="preserve">Correctness check of replicated employee master data created during hiring or changed as result of performing a </w:t>
      </w:r>
      <w:r w:rsidRPr="00EB2E98">
        <w:rPr>
          <w:rStyle w:val="SAPTextReference"/>
        </w:rPr>
        <w:t>Take Action</w:t>
      </w:r>
      <w:r w:rsidRPr="00EB2E98">
        <w:t xml:space="preserve"> process;</w:t>
      </w:r>
    </w:p>
    <w:p w14:paraId="71120F69" w14:textId="77777777" w:rsidR="005F371D" w:rsidRPr="00EB2E98" w:rsidRDefault="005F371D" w:rsidP="00F37D62">
      <w:pPr>
        <w:numPr>
          <w:ilvl w:val="0"/>
          <w:numId w:val="9"/>
        </w:numPr>
      </w:pPr>
      <w:r w:rsidRPr="00EB2E98">
        <w:t xml:space="preserve">Correctness check of replicated employee absence data as result of time off; </w:t>
      </w:r>
    </w:p>
    <w:p w14:paraId="5CE61545" w14:textId="77777777" w:rsidR="005F371D" w:rsidRPr="00EB2E98" w:rsidRDefault="005F371D" w:rsidP="00F37D62">
      <w:pPr>
        <w:numPr>
          <w:ilvl w:val="0"/>
          <w:numId w:val="9"/>
        </w:numPr>
      </w:pPr>
      <w:r w:rsidRPr="00EB2E98">
        <w:t xml:space="preserve">Correctness check of employee remuneration information resulted based on the replication of the employee’s time sheet data; </w:t>
      </w:r>
    </w:p>
    <w:p w14:paraId="01CAE817" w14:textId="43AE9312" w:rsidR="005F371D" w:rsidRDefault="005F371D" w:rsidP="00F37D62">
      <w:pPr>
        <w:numPr>
          <w:ilvl w:val="0"/>
          <w:numId w:val="9"/>
        </w:numPr>
        <w:rPr>
          <w:ins w:id="399" w:author="Author" w:date="2018-02-26T17:50:00Z"/>
        </w:rPr>
      </w:pPr>
      <w:r w:rsidRPr="00EB2E98">
        <w:t>Maintenance of payroll-relevant employee data using the mash-up UI in Employee Central.</w:t>
      </w:r>
    </w:p>
    <w:p w14:paraId="1B4D055D" w14:textId="2ED89212" w:rsidR="00F70D27" w:rsidRDefault="00F70D27">
      <w:pPr>
        <w:rPr>
          <w:ins w:id="400" w:author="Author" w:date="2018-02-26T17:50:00Z"/>
        </w:rPr>
        <w:pPrChange w:id="401" w:author="Author" w:date="2018-02-26T17:50:00Z">
          <w:pPr>
            <w:numPr>
              <w:numId w:val="9"/>
            </w:numPr>
            <w:ind w:left="720" w:hanging="360"/>
          </w:pPr>
        </w:pPrChange>
      </w:pPr>
    </w:p>
    <w:p w14:paraId="425199B3" w14:textId="77777777" w:rsidR="00F70D27" w:rsidRDefault="00F70D27">
      <w:pPr>
        <w:pStyle w:val="SAPNoteHeading"/>
        <w:ind w:left="720"/>
        <w:rPr>
          <w:ins w:id="402" w:author="Author" w:date="2018-02-26T17:50:00Z"/>
        </w:rPr>
        <w:pPrChange w:id="403" w:author="Author" w:date="2018-02-26T17:27:00Z">
          <w:pPr>
            <w:pStyle w:val="SAPNoteHeading"/>
            <w:ind w:left="630"/>
          </w:pPr>
        </w:pPrChange>
      </w:pPr>
      <w:ins w:id="404" w:author="Author" w:date="2018-02-26T17:50:00Z">
        <w:r w:rsidRPr="00634BA7">
          <w:rPr>
            <w:noProof/>
          </w:rPr>
          <w:drawing>
            <wp:inline distT="0" distB="0" distL="0" distR="0" wp14:anchorId="082D6647" wp14:editId="50B97215">
              <wp:extent cx="228600" cy="228600"/>
              <wp:effectExtent l="0" t="0" r="0" b="0"/>
              <wp:docPr id="36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Note</w:t>
        </w:r>
      </w:ins>
    </w:p>
    <w:p w14:paraId="4F8233B4" w14:textId="5AB1490A" w:rsidR="00F70D27" w:rsidRPr="00F70D27" w:rsidDel="00E64916" w:rsidRDefault="00F70D27">
      <w:pPr>
        <w:pStyle w:val="NoteParagraph"/>
        <w:ind w:left="720"/>
        <w:rPr>
          <w:ins w:id="405" w:author="Author" w:date="2018-02-26T17:50:00Z"/>
          <w:del w:id="406" w:author="Author" w:date="2018-02-26T17:31:00Z"/>
          <w:rPrChange w:id="407" w:author="Author" w:date="2018-02-26T17:51:00Z">
            <w:rPr>
              <w:ins w:id="408" w:author="Author" w:date="2018-02-26T17:50:00Z"/>
              <w:del w:id="409" w:author="Author" w:date="2018-02-26T17:31:00Z"/>
            </w:rPr>
          </w:rPrChange>
        </w:rPr>
        <w:pPrChange w:id="410" w:author="Author" w:date="2018-02-26T17:31:00Z">
          <w:pPr>
            <w:pStyle w:val="SAPNoteHeading"/>
            <w:ind w:left="630"/>
          </w:pPr>
        </w:pPrChange>
      </w:pPr>
      <w:ins w:id="411" w:author="Author" w:date="2018-02-26T17:50:00Z">
        <w:r>
          <w:t xml:space="preserve">In this document it is considered that the </w:t>
        </w:r>
        <w:r w:rsidRPr="00F70D27">
          <w:rPr>
            <w:rStyle w:val="SAPEmphasis"/>
            <w:rPrChange w:id="412" w:author="Author" w:date="2018-02-26T17:30:00Z">
              <w:rPr/>
            </w:rPrChange>
          </w:rPr>
          <w:t>Core</w:t>
        </w:r>
        <w:r>
          <w:t xml:space="preserve"> content, </w:t>
        </w:r>
        <w:r w:rsidRPr="00F70D27">
          <w:rPr>
            <w:rStyle w:val="SAPEmphasis"/>
            <w:rPrChange w:id="413" w:author="Author" w:date="2018-02-26T17:30:00Z">
              <w:rPr/>
            </w:rPrChange>
          </w:rPr>
          <w:t>Time Off</w:t>
        </w:r>
        <w:r>
          <w:t xml:space="preserve"> content, and </w:t>
        </w:r>
        <w:r w:rsidRPr="00F70D27">
          <w:rPr>
            <w:rStyle w:val="SAPEmphasis"/>
            <w:rPrChange w:id="414" w:author="Author" w:date="2018-02-26T17:30:00Z">
              <w:rPr/>
            </w:rPrChange>
          </w:rPr>
          <w:t>Payroll Time Sheet</w:t>
        </w:r>
        <w:r>
          <w:t xml:space="preserve"> content in the </w:t>
        </w:r>
        <w:del w:id="415" w:author="Author" w:date="2018-02-26T17:52:00Z">
          <w:r w:rsidRPr="006751E9" w:rsidDel="0050050F">
            <w:rPr>
              <w:rStyle w:val="SAPScreenElement"/>
              <w:color w:val="auto"/>
              <w:rPrChange w:id="416" w:author="Author" w:date="2018-02-26T17:52:00Z">
                <w:rPr/>
              </w:rPrChange>
            </w:rPr>
            <w:delText xml:space="preserve">SAP SuccessFactors </w:delText>
          </w:r>
        </w:del>
        <w:r w:rsidRPr="006751E9">
          <w:rPr>
            <w:rStyle w:val="SAPScreenElement"/>
            <w:color w:val="auto"/>
            <w:rPrChange w:id="417" w:author="Author" w:date="2018-02-26T17:52:00Z">
              <w:rPr/>
            </w:rPrChange>
          </w:rPr>
          <w:t>Employee Central</w:t>
        </w:r>
        <w:r>
          <w:t xml:space="preserve"> </w:t>
        </w:r>
      </w:ins>
      <w:ins w:id="418" w:author="Author" w:date="2018-02-26T17:52:00Z">
        <w:r w:rsidR="0050050F">
          <w:t xml:space="preserve">instance </w:t>
        </w:r>
      </w:ins>
      <w:ins w:id="419" w:author="Author" w:date="2018-02-26T17:50:00Z">
        <w:r>
          <w:t xml:space="preserve">have been </w:t>
        </w:r>
        <w:r w:rsidRPr="00F70D27">
          <w:rPr>
            <w:rStyle w:val="SAPEmphasis"/>
            <w:rPrChange w:id="420" w:author="Author" w:date="2018-02-26T17:30:00Z">
              <w:rPr/>
            </w:rPrChange>
          </w:rPr>
          <w:t xml:space="preserve">deployed with the SAP Best </w:t>
        </w:r>
        <w:r w:rsidRPr="00F70D27">
          <w:rPr>
            <w:rStyle w:val="SAPEmphasis"/>
            <w:rPrChange w:id="421" w:author="Author" w:date="2018-02-26T17:51:00Z">
              <w:rPr/>
            </w:rPrChange>
          </w:rPr>
          <w:t>Practices</w:t>
        </w:r>
        <w:r w:rsidRPr="00001E36">
          <w:t xml:space="preserve">. </w:t>
        </w:r>
        <w:r w:rsidRPr="003434E5">
          <w:t xml:space="preserve">Under this assumption, you can </w:t>
        </w:r>
        <w:del w:id="422" w:author="Author" w:date="2018-02-26T17:31:00Z">
          <w:r w:rsidRPr="00F70D27" w:rsidDel="00E64916">
            <w:rPr>
              <w:noProof/>
              <w:rPrChange w:id="423" w:author="Author" w:date="2018-02-26T17:51:00Z">
                <w:rPr>
                  <w:noProof/>
                </w:rPr>
              </w:rPrChange>
            </w:rPr>
            <w:drawing>
              <wp:inline distT="0" distB="0" distL="0" distR="0" wp14:anchorId="755A639F" wp14:editId="27ACBC5B">
                <wp:extent cx="228600" cy="228600"/>
                <wp:effectExtent l="0" t="0" r="0" b="0"/>
                <wp:docPr id="36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0D27" w:rsidDel="00E64916">
            <w:rPr>
              <w:rPrChange w:id="424" w:author="Author" w:date="2018-02-26T17:51:00Z">
                <w:rPr/>
              </w:rPrChange>
            </w:rPr>
            <w:delText> Recommendation</w:delText>
          </w:r>
        </w:del>
      </w:ins>
    </w:p>
    <w:p w14:paraId="51066BC3" w14:textId="70630551" w:rsidR="00F70D27" w:rsidRPr="00F70D27" w:rsidRDefault="00F70D27">
      <w:pPr>
        <w:pStyle w:val="NoteParagraph"/>
        <w:ind w:left="720"/>
        <w:rPr>
          <w:ins w:id="425" w:author="Author" w:date="2018-02-26T17:50:00Z"/>
        </w:rPr>
        <w:pPrChange w:id="426" w:author="Author" w:date="2018-02-26T17:31:00Z">
          <w:pPr>
            <w:pStyle w:val="NoteParagraph"/>
            <w:ind w:left="630"/>
          </w:pPr>
        </w:pPrChange>
      </w:pPr>
      <w:ins w:id="427" w:author="Author" w:date="2018-02-26T17:50:00Z">
        <w:del w:id="428" w:author="Author" w:date="2018-02-26T17:31:00Z">
          <w:r w:rsidRPr="00F70D27" w:rsidDel="00E64916">
            <w:delText>R</w:delText>
          </w:r>
        </w:del>
        <w:r w:rsidRPr="00F70D27">
          <w:t xml:space="preserve">refer to test script of scope item </w:t>
        </w:r>
        <w:r w:rsidRPr="00F70D27">
          <w:rPr>
            <w:rStyle w:val="SAPScreenElement"/>
            <w:color w:val="auto"/>
          </w:rPr>
          <w:t xml:space="preserve">Add New Employee / Rehire (FJ0), </w:t>
        </w:r>
        <w:r w:rsidRPr="00F70D27">
          <w:t xml:space="preserve">or optionally configuration guide of building block </w:t>
        </w:r>
        <w:r w:rsidRPr="00F70D27">
          <w:rPr>
            <w:rStyle w:val="SAPScreenElement"/>
            <w:color w:val="auto"/>
          </w:rPr>
          <w:t>FK7</w:t>
        </w:r>
        <w:r w:rsidRPr="00F70D27">
          <w:rPr>
            <w:rStyle w:val="SAPScreenElement"/>
            <w:color w:val="auto"/>
            <w:rPrChange w:id="429" w:author="Author" w:date="2018-02-26T17:51:00Z">
              <w:rPr>
                <w:rStyle w:val="SAPScreenElement"/>
                <w:color w:val="auto"/>
                <w:highlight w:val="yellow"/>
              </w:rPr>
            </w:rPrChange>
          </w:rPr>
          <w:t>(&lt;YourCountry&gt;)</w:t>
        </w:r>
        <w:r w:rsidRPr="00F70D27">
          <w:rPr>
            <w:rPrChange w:id="430" w:author="Author" w:date="2018-02-26T17:51:00Z">
              <w:rPr>
                <w:highlight w:val="yellow"/>
              </w:rPr>
            </w:rPrChange>
          </w:rPr>
          <w:t>,</w:t>
        </w:r>
        <w:r w:rsidRPr="00001E36">
          <w:t xml:space="preserve"> to see which fields you need to maintain</w:t>
        </w:r>
        <w:r w:rsidRPr="003434E5">
          <w:t xml:space="preserve"> in an employee’s file</w:t>
        </w:r>
        <w:r w:rsidRPr="00F70D27">
          <w:t xml:space="preserve"> in order to have a successful integration with </w:t>
        </w:r>
        <w:del w:id="431" w:author="Author" w:date="2018-02-26T17:52:00Z">
          <w:r w:rsidRPr="00F70D27" w:rsidDel="0050050F">
            <w:delText xml:space="preserve">SAP SuccessFactors </w:delText>
          </w:r>
        </w:del>
        <w:r w:rsidRPr="00F70D27">
          <w:t>Employee Central Payroll.</w:t>
        </w:r>
      </w:ins>
    </w:p>
    <w:p w14:paraId="7E60FCD7" w14:textId="77777777" w:rsidR="00F70D27" w:rsidRPr="00F70D27" w:rsidRDefault="00F70D27" w:rsidP="00F70D27">
      <w:pPr>
        <w:pStyle w:val="SAPNoteHeading"/>
        <w:ind w:left="1440"/>
        <w:rPr>
          <w:ins w:id="432" w:author="Author" w:date="2018-02-26T17:50:00Z"/>
          <w:rPrChange w:id="433" w:author="Author" w:date="2018-02-26T17:51:00Z">
            <w:rPr>
              <w:ins w:id="434" w:author="Author" w:date="2018-02-26T17:50:00Z"/>
              <w:highlight w:val="yellow"/>
            </w:rPr>
          </w:rPrChange>
        </w:rPr>
      </w:pPr>
      <w:ins w:id="435" w:author="Author" w:date="2018-02-26T17:50:00Z">
        <w:r w:rsidRPr="00F70D27">
          <w:rPr>
            <w:noProof/>
            <w:rPrChange w:id="436" w:author="Author" w:date="2018-02-26T17:51:00Z">
              <w:rPr>
                <w:noProof/>
                <w:highlight w:val="yellow"/>
              </w:rPr>
            </w:rPrChange>
          </w:rPr>
          <w:drawing>
            <wp:inline distT="0" distB="0" distL="0" distR="0" wp14:anchorId="28C2B09F" wp14:editId="4FFE9B21">
              <wp:extent cx="228600" cy="228600"/>
              <wp:effectExtent l="0" t="0" r="0" b="0"/>
              <wp:docPr id="365"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70D27">
          <w:rPr>
            <w:rPrChange w:id="437" w:author="Author" w:date="2018-02-26T17:51:00Z">
              <w:rPr>
                <w:highlight w:val="yellow"/>
              </w:rPr>
            </w:rPrChange>
          </w:rPr>
          <w:t xml:space="preserve"> Note</w:t>
        </w:r>
      </w:ins>
    </w:p>
    <w:p w14:paraId="456894E1" w14:textId="6883BC01" w:rsidR="00F70D27" w:rsidRPr="00EB2E98" w:rsidRDefault="00F70D27">
      <w:pPr>
        <w:ind w:left="1440"/>
        <w:pPrChange w:id="438" w:author="Author" w:date="2018-02-26T17:51:00Z">
          <w:pPr>
            <w:numPr>
              <w:numId w:val="9"/>
            </w:numPr>
            <w:ind w:left="720" w:hanging="360"/>
          </w:pPr>
        </w:pPrChange>
      </w:pPr>
      <w:ins w:id="439" w:author="Author" w:date="2018-02-26T17:50:00Z">
        <w:r w:rsidRPr="00F70D27">
          <w:rPr>
            <w:rStyle w:val="SAPScreenElement"/>
            <w:color w:val="auto"/>
            <w:rPrChange w:id="440" w:author="Author" w:date="2018-02-26T17:51:00Z">
              <w:rPr>
                <w:rStyle w:val="SAPScreenElement"/>
                <w:color w:val="auto"/>
                <w:highlight w:val="yellow"/>
              </w:rPr>
            </w:rPrChange>
          </w:rPr>
          <w:t>&lt;YourCountry&gt;</w:t>
        </w:r>
        <w:r w:rsidRPr="00F70D27">
          <w:rPr>
            <w:rPrChange w:id="441" w:author="Author" w:date="2018-02-26T17:51:00Z">
              <w:rPr>
                <w:highlight w:val="yellow"/>
              </w:rPr>
            </w:rPrChange>
          </w:rPr>
          <w:t xml:space="preserve"> is to be replaced by the </w:t>
        </w:r>
        <w:r w:rsidRPr="00F70D27">
          <w:rPr>
            <w:rStyle w:val="SAPEmphasis"/>
            <w:rPrChange w:id="442" w:author="Author" w:date="2018-02-26T17:51:00Z">
              <w:rPr>
                <w:rStyle w:val="SAPEmphasis"/>
                <w:highlight w:val="yellow"/>
              </w:rPr>
            </w:rPrChange>
          </w:rPr>
          <w:t>two-letter code</w:t>
        </w:r>
        <w:r w:rsidRPr="00F70D27">
          <w:rPr>
            <w:rPrChange w:id="443" w:author="Author" w:date="2018-02-26T17:51:00Z">
              <w:rPr>
                <w:highlight w:val="yellow"/>
              </w:rPr>
            </w:rPrChange>
          </w:rPr>
          <w:t xml:space="preserve"> for your respective country, for example, </w:t>
        </w:r>
        <w:r w:rsidRPr="00F70D27">
          <w:rPr>
            <w:rStyle w:val="SAPEmphasis"/>
            <w:rPrChange w:id="444" w:author="Author" w:date="2018-02-26T17:51:00Z">
              <w:rPr>
                <w:rStyle w:val="SAPEmphasis"/>
                <w:highlight w:val="yellow"/>
              </w:rPr>
            </w:rPrChange>
          </w:rPr>
          <w:t>AE</w:t>
        </w:r>
        <w:r w:rsidRPr="00F70D27">
          <w:rPr>
            <w:rPrChange w:id="445" w:author="Author" w:date="2018-02-26T17:51:00Z">
              <w:rPr>
                <w:highlight w:val="yellow"/>
              </w:rPr>
            </w:rPrChange>
          </w:rPr>
          <w:t xml:space="preserve">, </w:t>
        </w:r>
        <w:r w:rsidRPr="00F70D27">
          <w:rPr>
            <w:rStyle w:val="SAPEmphasis"/>
            <w:rPrChange w:id="446" w:author="Author" w:date="2018-02-26T17:51:00Z">
              <w:rPr>
                <w:rStyle w:val="SAPEmphasis"/>
                <w:highlight w:val="yellow"/>
              </w:rPr>
            </w:rPrChange>
          </w:rPr>
          <w:t>AU</w:t>
        </w:r>
        <w:r w:rsidRPr="00F70D27">
          <w:rPr>
            <w:rPrChange w:id="447" w:author="Author" w:date="2018-02-26T17:51:00Z">
              <w:rPr>
                <w:highlight w:val="yellow"/>
              </w:rPr>
            </w:rPrChange>
          </w:rPr>
          <w:t>, etc.</w:t>
        </w:r>
      </w:ins>
    </w:p>
    <w:p w14:paraId="60365CAC" w14:textId="77777777" w:rsidR="005F371D" w:rsidRPr="00EB2E98" w:rsidRDefault="005F371D" w:rsidP="005F371D"/>
    <w:p w14:paraId="208E13AC" w14:textId="77777777" w:rsidR="005F371D" w:rsidRPr="00EB2E98" w:rsidRDefault="005F371D" w:rsidP="005F371D">
      <w:r w:rsidRPr="00EB2E98">
        <w:t>The test should take around 1 hour.</w:t>
      </w:r>
    </w:p>
    <w:p w14:paraId="05956828" w14:textId="77777777" w:rsidR="005F371D" w:rsidRPr="00EB2E98" w:rsidRDefault="005F371D" w:rsidP="005F371D">
      <w:pPr>
        <w:pStyle w:val="Heading2"/>
        <w:ind w:left="850" w:hanging="850"/>
      </w:pPr>
      <w:bookmarkStart w:id="448" w:name="_Toc474655418"/>
      <w:bookmarkStart w:id="449" w:name="_Toc507433198"/>
      <w:r w:rsidRPr="00EB2E98">
        <w:t>Employee Master Data Replication</w:t>
      </w:r>
      <w:bookmarkEnd w:id="448"/>
      <w:bookmarkEnd w:id="449"/>
      <w:r w:rsidRPr="00EB2E98">
        <w:t xml:space="preserve"> </w:t>
      </w:r>
    </w:p>
    <w:p w14:paraId="4FC982A0" w14:textId="77777777" w:rsidR="005F371D" w:rsidRPr="00EB2E98" w:rsidRDefault="005F371D" w:rsidP="005F371D">
      <w:r w:rsidRPr="00EB2E98">
        <w:t>Upon creating an employee’s master data record or changing the same in Employee Central, this data is replicated to Employee Central Payroll, where it can be checked for correctness.</w:t>
      </w:r>
    </w:p>
    <w:p w14:paraId="00A50188" w14:textId="77777777" w:rsidR="005F371D" w:rsidRPr="00EB2E98" w:rsidRDefault="005F371D" w:rsidP="005F371D">
      <w:r w:rsidRPr="00EB2E98">
        <w:t>In the following, we refer to the master data replicated to Employee Central Payroll because of the hiring of an employee, or the take action processes an employee has experienced during his or her engagement at the company.</w:t>
      </w:r>
    </w:p>
    <w:p w14:paraId="553863DF" w14:textId="77777777" w:rsidR="005F371D" w:rsidRPr="00EB2E98" w:rsidRDefault="005F371D" w:rsidP="005F371D">
      <w:r w:rsidRPr="00EB2E98">
        <w:t>Upon saving the new or changed master data record of the employees in Employee Central, this data is replicated automatically to Employee Central Payroll, where it can be checked for correctness. These process steps are detailed in the following.</w:t>
      </w:r>
    </w:p>
    <w:p w14:paraId="6F5C34F5" w14:textId="77777777" w:rsidR="005F371D" w:rsidRPr="00EB2E98" w:rsidRDefault="005F371D" w:rsidP="005F371D">
      <w:pPr>
        <w:pStyle w:val="SAPKeyblockTitle"/>
      </w:pPr>
      <w:r w:rsidRPr="00EB2E98">
        <w:t>Prerequisites</w:t>
      </w:r>
    </w:p>
    <w:p w14:paraId="3F68833B" w14:textId="61C7693A" w:rsidR="005F371D" w:rsidRPr="00EB2E98" w:rsidRDefault="005F371D" w:rsidP="005F371D">
      <w:r w:rsidRPr="00EB2E98">
        <w:t xml:space="preserve">A batch job has been scheduled in Employee Central Payroll; for details refer to </w:t>
      </w:r>
      <w:r w:rsidRPr="00EB2E98">
        <w:rPr>
          <w:rStyle w:val="SAPTextReference"/>
        </w:rPr>
        <w:t>Configuration Guide - Getting Started</w:t>
      </w:r>
      <w:r w:rsidR="004F1A3B">
        <w:rPr>
          <w:rStyle w:val="SAPTextReference"/>
        </w:rPr>
        <w:t xml:space="preserve"> - Integration</w:t>
      </w:r>
      <w:r w:rsidRPr="00EB2E98">
        <w:t xml:space="preserve">, chapter </w:t>
      </w:r>
      <w:r w:rsidRPr="00EB2E98">
        <w:rPr>
          <w:rStyle w:val="SAPTextReference"/>
        </w:rPr>
        <w:t>Set Up Point to Point Connectivity</w:t>
      </w:r>
      <w:r w:rsidRPr="00EB2E98">
        <w:t>.</w:t>
      </w:r>
    </w:p>
    <w:p w14:paraId="277F3B63" w14:textId="77777777" w:rsidR="005F371D" w:rsidRPr="00EB2E98" w:rsidRDefault="005F371D" w:rsidP="005F371D">
      <w:pPr>
        <w:pStyle w:val="Heading4"/>
        <w:ind w:left="1417" w:hanging="1417"/>
      </w:pPr>
      <w:bookmarkStart w:id="450" w:name="_Toc461796411"/>
      <w:bookmarkStart w:id="451" w:name="_Toc461796459"/>
      <w:bookmarkStart w:id="452" w:name="_Toc461953530"/>
      <w:bookmarkStart w:id="453" w:name="_Toc394394085"/>
      <w:bookmarkStart w:id="454" w:name="_Toc394394126"/>
      <w:bookmarkStart w:id="455" w:name="_Toc394394167"/>
      <w:bookmarkStart w:id="456" w:name="_Toc394393734"/>
      <w:bookmarkStart w:id="457" w:name="_Toc394393735"/>
      <w:bookmarkStart w:id="458" w:name="_Toc394393737"/>
      <w:bookmarkStart w:id="459" w:name="_Toc394393738"/>
      <w:bookmarkStart w:id="460" w:name="_Toc394393740"/>
      <w:bookmarkStart w:id="461" w:name="_Toc394393743"/>
      <w:bookmarkStart w:id="462" w:name="_Toc394393744"/>
      <w:bookmarkStart w:id="463" w:name="_Toc419114426"/>
      <w:bookmarkStart w:id="464" w:name="_Toc421523776"/>
      <w:bookmarkStart w:id="465" w:name="_Toc474655419"/>
      <w:bookmarkStart w:id="466" w:name="_Toc507433199"/>
      <w:bookmarkStart w:id="467" w:name="_Toc410684922"/>
      <w:bookmarkStart w:id="468" w:name="_Toc430765993"/>
      <w:bookmarkStart w:id="469" w:name="_Ref357250331"/>
      <w:bookmarkStart w:id="470" w:name="_Toc352681909"/>
      <w:bookmarkStart w:id="471" w:name="_Toc364081987"/>
      <w:bookmarkStart w:id="472" w:name="_Toc379273905"/>
      <w:bookmarkStart w:id="473" w:name="_Toc391586501"/>
      <w:bookmarkStart w:id="474" w:name="_Toc391586876"/>
      <w:bookmarkStart w:id="475" w:name="_Toc410685024"/>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r w:rsidRPr="00EB2E98">
        <w:lastRenderedPageBreak/>
        <w:t>Triggering Employee Master Data Replication</w:t>
      </w:r>
      <w:bookmarkEnd w:id="465"/>
      <w:bookmarkEnd w:id="466"/>
      <w:r w:rsidRPr="00EB2E98">
        <w:t xml:space="preserve"> </w:t>
      </w:r>
      <w:bookmarkEnd w:id="467"/>
      <w:bookmarkEnd w:id="468"/>
    </w:p>
    <w:p w14:paraId="57160D58" w14:textId="77777777" w:rsidR="005F371D" w:rsidRPr="00EB2E98" w:rsidRDefault="005F371D" w:rsidP="005F371D">
      <w:pPr>
        <w:pStyle w:val="SAPKeyblockTitle"/>
      </w:pPr>
      <w:r w:rsidRPr="00EB2E98">
        <w:t>Purpose</w:t>
      </w:r>
    </w:p>
    <w:p w14:paraId="040AD4A5" w14:textId="77777777" w:rsidR="005F371D" w:rsidRPr="00EB2E98" w:rsidRDefault="005F371D" w:rsidP="005F371D">
      <w:r w:rsidRPr="00EB2E98">
        <w:t xml:space="preserve">Upon saving the master data record of the employees in Employee Central, the batch job, which has been scheduled in Employee Central Payroll on a regular basis, replicates the employee master data from Employee Central to Employee Central Payroll. </w:t>
      </w:r>
    </w:p>
    <w:p w14:paraId="2E8C7218" w14:textId="77777777" w:rsidR="005F371D" w:rsidRPr="00EB2E98" w:rsidRDefault="005F371D" w:rsidP="005F371D">
      <w:r w:rsidRPr="00EB2E98">
        <w:t>This is an automated step, and no manual execution is required.</w:t>
      </w:r>
    </w:p>
    <w:p w14:paraId="5D01C661" w14:textId="77777777" w:rsidR="005F371D" w:rsidRPr="00EB2E98" w:rsidRDefault="005F371D" w:rsidP="005F371D">
      <w:pPr>
        <w:pStyle w:val="Heading4"/>
        <w:ind w:left="1417" w:hanging="1417"/>
      </w:pPr>
      <w:bookmarkStart w:id="476" w:name="_Toc410684923"/>
      <w:bookmarkStart w:id="477" w:name="_Toc430765994"/>
      <w:bookmarkStart w:id="478" w:name="_Toc474655420"/>
      <w:bookmarkStart w:id="479" w:name="_Toc507433200"/>
      <w:r w:rsidRPr="00EB2E98">
        <w:t>Creating Employee Master Data Record in Employee Central Payroll</w:t>
      </w:r>
      <w:bookmarkEnd w:id="476"/>
      <w:bookmarkEnd w:id="477"/>
      <w:bookmarkEnd w:id="478"/>
      <w:bookmarkEnd w:id="479"/>
    </w:p>
    <w:p w14:paraId="282451E7" w14:textId="77777777" w:rsidR="005F371D" w:rsidRPr="00EB2E98" w:rsidRDefault="005F371D" w:rsidP="005F371D">
      <w:pPr>
        <w:pStyle w:val="SAPKeyblockTitle"/>
      </w:pPr>
      <w:r w:rsidRPr="00EB2E98">
        <w:t>Purpose</w:t>
      </w:r>
    </w:p>
    <w:p w14:paraId="1466DC85" w14:textId="77777777" w:rsidR="005F371D" w:rsidRPr="00EB2E98" w:rsidRDefault="005F371D" w:rsidP="005F371D">
      <w:bookmarkStart w:id="480" w:name="_Toc391585997"/>
      <w:r w:rsidRPr="00EB2E98">
        <w:t xml:space="preserve">In case a new employee has been hired (as described in chapter </w:t>
      </w:r>
      <w:r w:rsidRPr="00EB2E98">
        <w:rPr>
          <w:rStyle w:val="SAPScreenElement"/>
          <w:color w:val="auto"/>
        </w:rPr>
        <w:t>Add New Employee</w:t>
      </w:r>
      <w:r w:rsidRPr="00EB2E98">
        <w:t xml:space="preserve"> of test script </w:t>
      </w:r>
      <w:r w:rsidRPr="00EB2E98">
        <w:rPr>
          <w:rStyle w:val="SAPTextReference"/>
        </w:rPr>
        <w:t>FJ0</w:t>
      </w:r>
      <w:r w:rsidRPr="00EB2E98">
        <w:t xml:space="preserve">), based on the employee information passed from Employee Central, the Employee Central Payroll system recognizes that the employee does not exist in the system and creates automatically the employee’s master data record, which then can be viewed by the HR Administrator. </w:t>
      </w:r>
    </w:p>
    <w:p w14:paraId="49268660" w14:textId="77777777" w:rsidR="005F371D" w:rsidRPr="00EB2E98" w:rsidRDefault="005F371D" w:rsidP="005F371D">
      <w:r w:rsidRPr="00EB2E98">
        <w:t>This is an automated step, and no manual execution is required.</w:t>
      </w:r>
    </w:p>
    <w:p w14:paraId="65FDE338" w14:textId="77777777" w:rsidR="005F371D" w:rsidRPr="00EB2E98" w:rsidRDefault="005F371D" w:rsidP="005F371D">
      <w:pPr>
        <w:pStyle w:val="Heading4"/>
        <w:ind w:left="1417" w:hanging="1417"/>
      </w:pPr>
      <w:bookmarkStart w:id="481" w:name="_Toc474655421"/>
      <w:bookmarkStart w:id="482" w:name="_Toc507433201"/>
      <w:r w:rsidRPr="00EB2E98">
        <w:t>Updating Employee Master Data Record in Employee Central Payroll</w:t>
      </w:r>
      <w:bookmarkEnd w:id="481"/>
      <w:bookmarkEnd w:id="482"/>
      <w:r w:rsidRPr="00EB2E98">
        <w:t xml:space="preserve"> </w:t>
      </w:r>
    </w:p>
    <w:p w14:paraId="5802CD15" w14:textId="77777777" w:rsidR="005F371D" w:rsidRPr="00EB2E98" w:rsidRDefault="005F371D" w:rsidP="005F371D">
      <w:pPr>
        <w:pStyle w:val="SAPKeyblockTitle"/>
      </w:pPr>
      <w:r w:rsidRPr="00EB2E98">
        <w:t>Purpose</w:t>
      </w:r>
    </w:p>
    <w:p w14:paraId="7E82947D" w14:textId="77777777" w:rsidR="005F371D" w:rsidRPr="00EB2E98" w:rsidRDefault="005F371D" w:rsidP="005F371D">
      <w:r w:rsidRPr="00EB2E98">
        <w:t xml:space="preserve">In case changes to an already hired employee have been performed, based on the employee information passed from Employee Central, the Employee Central Payroll system recognizes that the employee exists in the system and updates automatically the existing master data record, which then can be viewed by the HR Administrator. </w:t>
      </w:r>
    </w:p>
    <w:p w14:paraId="728774E5" w14:textId="77777777" w:rsidR="005F371D" w:rsidRPr="00EB2E98" w:rsidRDefault="005F371D" w:rsidP="000C0134">
      <w:pPr>
        <w:pStyle w:val="SAPNoteHeading"/>
      </w:pPr>
      <w:r w:rsidRPr="00EB2E98">
        <w:rPr>
          <w:noProof/>
        </w:rPr>
        <w:drawing>
          <wp:inline distT="0" distB="0" distL="0" distR="0" wp14:anchorId="3126BB2D" wp14:editId="35E774D5">
            <wp:extent cx="228600" cy="228600"/>
            <wp:effectExtent l="0" t="0" r="0" b="0"/>
            <wp:docPr id="5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B2E98">
        <w:t> Note</w:t>
      </w:r>
    </w:p>
    <w:p w14:paraId="28DDB6EC" w14:textId="2235FD16" w:rsidR="000C0134" w:rsidRDefault="005F371D" w:rsidP="000C0134">
      <w:pPr>
        <w:ind w:left="624"/>
        <w:rPr>
          <w:ins w:id="483" w:author="Author" w:date="2018-02-05T14:09:00Z"/>
        </w:rPr>
      </w:pPr>
      <w:r w:rsidRPr="00EB2E98">
        <w:t xml:space="preserve">For details on changes to employee’s data, refer to one or several of the following test scripts: </w:t>
      </w:r>
      <w:r w:rsidRPr="00EB2E98">
        <w:rPr>
          <w:rStyle w:val="SAPTextReference"/>
        </w:rPr>
        <w:t>FJ1, FJ2, FJ3, FJ5</w:t>
      </w:r>
      <w:r w:rsidRPr="00EB2E98">
        <w:t xml:space="preserve">, chapter </w:t>
      </w:r>
      <w:r w:rsidRPr="00EB2E98">
        <w:rPr>
          <w:rStyle w:val="SAPScreenElement"/>
          <w:color w:val="auto"/>
        </w:rPr>
        <w:t>Long-Term Absences</w:t>
      </w:r>
      <w:r w:rsidRPr="00EB2E98">
        <w:t xml:space="preserve"> of test script </w:t>
      </w:r>
      <w:r w:rsidRPr="00EB2E98">
        <w:rPr>
          <w:rStyle w:val="SAPTextReference"/>
        </w:rPr>
        <w:t>FJ7</w:t>
      </w:r>
      <w:r w:rsidRPr="00EB2E98">
        <w:t xml:space="preserve"> (if </w:t>
      </w:r>
      <w:r w:rsidRPr="00EB2E98">
        <w:rPr>
          <w:rStyle w:val="SAPEmphasis"/>
        </w:rPr>
        <w:t>Time Off</w:t>
      </w:r>
      <w:r w:rsidRPr="00EB2E98">
        <w:t xml:space="preserve"> module </w:t>
      </w:r>
      <w:r w:rsidR="004D26CE" w:rsidRPr="00CA3FA6">
        <w:t>has been implemented</w:t>
      </w:r>
      <w:r w:rsidR="004D26CE" w:rsidDel="00CD5C36">
        <w:t xml:space="preserve"> </w:t>
      </w:r>
      <w:r w:rsidRPr="00EB2E98">
        <w:t xml:space="preserve">in the Employee Central instance) or </w:t>
      </w:r>
      <w:r w:rsidRPr="00EB2E98">
        <w:rPr>
          <w:rStyle w:val="SAPTextReference"/>
        </w:rPr>
        <w:t>10B</w:t>
      </w:r>
      <w:r w:rsidRPr="00EB2E98">
        <w:rPr>
          <w:rStyle w:val="SAPEmphasis"/>
        </w:rPr>
        <w:t xml:space="preserve"> </w:t>
      </w:r>
      <w:r w:rsidRPr="00EB2E98">
        <w:t xml:space="preserve">(if </w:t>
      </w:r>
      <w:r w:rsidRPr="00EB2E98">
        <w:rPr>
          <w:rStyle w:val="SAPEmphasis"/>
        </w:rPr>
        <w:t>Time Off</w:t>
      </w:r>
      <w:r w:rsidRPr="00EB2E98">
        <w:t xml:space="preserve"> </w:t>
      </w:r>
      <w:r w:rsidRPr="00EB2E98">
        <w:rPr>
          <w:rStyle w:val="SAPEmphasis"/>
        </w:rPr>
        <w:t>for Leave of Absence Only</w:t>
      </w:r>
      <w:r w:rsidRPr="00EB2E98">
        <w:t xml:space="preserve"> module </w:t>
      </w:r>
      <w:r w:rsidR="004D26CE" w:rsidRPr="00CA3FA6">
        <w:t>has been implemented</w:t>
      </w:r>
      <w:r w:rsidR="004D26CE" w:rsidDel="00CD5C36">
        <w:t xml:space="preserve"> </w:t>
      </w:r>
      <w:r w:rsidRPr="00EB2E98">
        <w:t>in the Employee Central instance)</w:t>
      </w:r>
      <w:r w:rsidR="00002278">
        <w:t>,</w:t>
      </w:r>
      <w:r w:rsidRPr="00EB2E98">
        <w:t xml:space="preserve"> or chapter </w:t>
      </w:r>
      <w:r w:rsidRPr="00EB2E98">
        <w:rPr>
          <w:rStyle w:val="SAPScreenElement"/>
          <w:color w:val="auto"/>
        </w:rPr>
        <w:t>Rehire</w:t>
      </w:r>
      <w:r w:rsidRPr="00EB2E98">
        <w:t xml:space="preserve"> of test script </w:t>
      </w:r>
      <w:r w:rsidRPr="00EB2E98">
        <w:rPr>
          <w:rStyle w:val="SAPTextReference"/>
        </w:rPr>
        <w:t>FJ0</w:t>
      </w:r>
      <w:r w:rsidRPr="00EB2E98">
        <w:t>.</w:t>
      </w:r>
    </w:p>
    <w:p w14:paraId="4712D4BE" w14:textId="77777777" w:rsidR="000C0134" w:rsidRPr="0031577F" w:rsidRDefault="000C0134" w:rsidP="000C0134">
      <w:pPr>
        <w:pStyle w:val="SAPNoteHeading"/>
        <w:rPr>
          <w:ins w:id="484" w:author="Author" w:date="2018-02-05T14:09:00Z"/>
          <w:highlight w:val="yellow"/>
        </w:rPr>
      </w:pPr>
      <w:ins w:id="485" w:author="Author" w:date="2018-02-05T14:09:00Z">
        <w:r w:rsidRPr="0031577F">
          <w:rPr>
            <w:noProof/>
            <w:highlight w:val="yellow"/>
          </w:rPr>
          <w:drawing>
            <wp:inline distT="0" distB="0" distL="0" distR="0" wp14:anchorId="7C92037A" wp14:editId="089C6A8A">
              <wp:extent cx="228600" cy="228600"/>
              <wp:effectExtent l="0" t="0" r="0" b="0"/>
              <wp:docPr id="3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1577F">
          <w:rPr>
            <w:highlight w:val="yellow"/>
          </w:rPr>
          <w:t> Caution</w:t>
        </w:r>
      </w:ins>
    </w:p>
    <w:p w14:paraId="38785CEF" w14:textId="31E924DF" w:rsidR="000C0134" w:rsidRDefault="000C0134" w:rsidP="000C0134">
      <w:pPr>
        <w:pStyle w:val="ListBullet"/>
        <w:numPr>
          <w:ilvl w:val="0"/>
          <w:numId w:val="0"/>
        </w:numPr>
        <w:ind w:left="624"/>
        <w:rPr>
          <w:ins w:id="486" w:author="Author" w:date="2018-02-05T14:11:00Z"/>
        </w:rPr>
      </w:pPr>
      <w:ins w:id="487" w:author="Author" w:date="2018-02-05T14:11:00Z">
        <w:r>
          <w:t>C</w:t>
        </w:r>
        <w:r w:rsidRPr="00EB2E98">
          <w:t xml:space="preserve">hapter </w:t>
        </w:r>
      </w:ins>
      <w:ins w:id="488" w:author="Author" w:date="2018-02-05T14:10:00Z">
        <w:r w:rsidRPr="00EB2E98">
          <w:rPr>
            <w:rStyle w:val="SAPScreenElement"/>
            <w:color w:val="auto"/>
          </w:rPr>
          <w:t>Long-Term Absences</w:t>
        </w:r>
        <w:r w:rsidRPr="00EB2E98">
          <w:t xml:space="preserve"> of test script </w:t>
        </w:r>
        <w:r w:rsidRPr="00EB2E98">
          <w:rPr>
            <w:rStyle w:val="SAPTextReference"/>
          </w:rPr>
          <w:t>FJ7</w:t>
        </w:r>
        <w:r w:rsidRPr="00EB2E98">
          <w:t xml:space="preserve"> </w:t>
        </w:r>
      </w:ins>
      <w:ins w:id="489" w:author="Author" w:date="2018-02-05T14:09:00Z">
        <w:r w:rsidRPr="0031577F">
          <w:rPr>
            <w:highlight w:val="yellow"/>
          </w:rPr>
          <w:t>is not in</w:t>
        </w:r>
        <w:r>
          <w:rPr>
            <w:highlight w:val="yellow"/>
          </w:rPr>
          <w:t xml:space="preserve"> scope for the following countries</w:t>
        </w:r>
        <w:r w:rsidRPr="0031577F">
          <w:rPr>
            <w:highlight w:val="yellow"/>
          </w:rPr>
          <w:t xml:space="preserve">: </w:t>
        </w:r>
        <w:commentRangeStart w:id="490"/>
        <w:r w:rsidRPr="00CB71F5">
          <w:rPr>
            <w:b/>
            <w:highlight w:val="yellow"/>
          </w:rPr>
          <w:t>CN</w:t>
        </w:r>
      </w:ins>
      <w:commentRangeEnd w:id="490"/>
      <w:ins w:id="491" w:author="Author" w:date="2018-02-05T14:10:00Z">
        <w:r w:rsidRPr="002C3ECC">
          <w:rPr>
            <w:highlight w:val="yellow"/>
            <w:rPrChange w:id="492" w:author="Author" w:date="2018-02-05T14:10:00Z">
              <w:rPr>
                <w:b/>
              </w:rPr>
            </w:rPrChange>
          </w:rPr>
          <w:t xml:space="preserve">, </w:t>
        </w:r>
        <w:commentRangeStart w:id="493"/>
        <w:commentRangeStart w:id="494"/>
        <w:r>
          <w:rPr>
            <w:b/>
          </w:rPr>
          <w:t>DE</w:t>
        </w:r>
      </w:ins>
      <w:ins w:id="495" w:author="Author" w:date="2018-02-05T14:09:00Z">
        <w:r>
          <w:rPr>
            <w:rStyle w:val="CommentReference"/>
          </w:rPr>
          <w:commentReference w:id="490"/>
        </w:r>
        <w:r w:rsidRPr="0031577F">
          <w:rPr>
            <w:highlight w:val="yellow"/>
          </w:rPr>
          <w:t>.</w:t>
        </w:r>
      </w:ins>
      <w:commentRangeEnd w:id="493"/>
      <w:ins w:id="496" w:author="Author" w:date="2018-02-05T14:11:00Z">
        <w:r>
          <w:rPr>
            <w:rStyle w:val="CommentReference"/>
          </w:rPr>
          <w:commentReference w:id="493"/>
        </w:r>
      </w:ins>
      <w:commentRangeEnd w:id="494"/>
      <w:r w:rsidR="006751E9">
        <w:rPr>
          <w:rStyle w:val="CommentReference"/>
        </w:rPr>
        <w:commentReference w:id="494"/>
      </w:r>
    </w:p>
    <w:p w14:paraId="0C3AF941" w14:textId="6F452BCA" w:rsidR="000C0134" w:rsidRDefault="000C0134">
      <w:pPr>
        <w:pStyle w:val="ListBullet"/>
        <w:numPr>
          <w:ilvl w:val="0"/>
          <w:numId w:val="0"/>
        </w:numPr>
        <w:ind w:left="624"/>
        <w:rPr>
          <w:ins w:id="497" w:author="Author" w:date="2018-02-05T14:09:00Z"/>
        </w:rPr>
        <w:pPrChange w:id="498" w:author="Author" w:date="2018-02-05T14:13:00Z">
          <w:pPr>
            <w:ind w:left="624"/>
          </w:pPr>
        </w:pPrChange>
      </w:pPr>
      <w:ins w:id="499" w:author="Author" w:date="2018-02-05T14:11:00Z">
        <w:r>
          <w:t>Scope item</w:t>
        </w:r>
        <w:r w:rsidRPr="00EB2E98">
          <w:t xml:space="preserve"> </w:t>
        </w:r>
        <w:r w:rsidRPr="00EB2E98">
          <w:rPr>
            <w:rStyle w:val="SAPTextReference"/>
          </w:rPr>
          <w:t>10B</w:t>
        </w:r>
        <w:r w:rsidRPr="000C0134">
          <w:rPr>
            <w:highlight w:val="yellow"/>
          </w:rPr>
          <w:t xml:space="preserve"> </w:t>
        </w:r>
        <w:r w:rsidRPr="0031577F">
          <w:rPr>
            <w:highlight w:val="yellow"/>
          </w:rPr>
          <w:t>is not in</w:t>
        </w:r>
        <w:r>
          <w:rPr>
            <w:highlight w:val="yellow"/>
          </w:rPr>
          <w:t xml:space="preserve"> scope for the following countries</w:t>
        </w:r>
        <w:r w:rsidRPr="0031577F">
          <w:rPr>
            <w:highlight w:val="yellow"/>
          </w:rPr>
          <w:t xml:space="preserve">: </w:t>
        </w:r>
        <w:commentRangeStart w:id="500"/>
        <w:r w:rsidRPr="00CB71F5">
          <w:rPr>
            <w:b/>
            <w:highlight w:val="yellow"/>
          </w:rPr>
          <w:t>CN</w:t>
        </w:r>
        <w:commentRangeEnd w:id="500"/>
        <w:r w:rsidRPr="00A319F6">
          <w:rPr>
            <w:highlight w:val="yellow"/>
          </w:rPr>
          <w:t xml:space="preserve">, </w:t>
        </w:r>
        <w:commentRangeStart w:id="501"/>
        <w:commentRangeStart w:id="502"/>
        <w:r>
          <w:rPr>
            <w:b/>
          </w:rPr>
          <w:t>DE</w:t>
        </w:r>
        <w:r>
          <w:rPr>
            <w:rStyle w:val="CommentReference"/>
          </w:rPr>
          <w:commentReference w:id="500"/>
        </w:r>
      </w:ins>
      <w:commentRangeEnd w:id="501"/>
      <w:ins w:id="503" w:author="Author" w:date="2018-02-05T14:12:00Z">
        <w:r>
          <w:rPr>
            <w:rStyle w:val="CommentReference"/>
          </w:rPr>
          <w:commentReference w:id="501"/>
        </w:r>
      </w:ins>
      <w:commentRangeEnd w:id="502"/>
      <w:r w:rsidR="006751E9">
        <w:rPr>
          <w:rStyle w:val="CommentReference"/>
        </w:rPr>
        <w:commentReference w:id="502"/>
      </w:r>
      <w:ins w:id="504" w:author="Author" w:date="2018-02-05T14:11:00Z">
        <w:r w:rsidRPr="0031577F">
          <w:rPr>
            <w:highlight w:val="yellow"/>
          </w:rPr>
          <w:t>.</w:t>
        </w:r>
      </w:ins>
    </w:p>
    <w:p w14:paraId="550472F1" w14:textId="77777777" w:rsidR="000C0134" w:rsidRPr="00EB2E98" w:rsidRDefault="000C0134" w:rsidP="000C0134">
      <w:pPr>
        <w:ind w:left="624"/>
      </w:pPr>
    </w:p>
    <w:p w14:paraId="793C81DA" w14:textId="77777777" w:rsidR="005F371D" w:rsidRPr="00EB2E98" w:rsidRDefault="005F371D" w:rsidP="005F371D">
      <w:r w:rsidRPr="00EB2E98">
        <w:t>This is an automated step, and no manual execution is required.</w:t>
      </w:r>
    </w:p>
    <w:p w14:paraId="214E748B" w14:textId="77777777" w:rsidR="005F371D" w:rsidRPr="00EB2E98" w:rsidRDefault="005F371D" w:rsidP="005F371D">
      <w:pPr>
        <w:pStyle w:val="Heading4"/>
        <w:ind w:left="1417" w:hanging="1417"/>
      </w:pPr>
      <w:bookmarkStart w:id="505" w:name="_Toc474655422"/>
      <w:bookmarkStart w:id="506" w:name="_Toc507433202"/>
      <w:bookmarkStart w:id="507" w:name="_Toc410684924"/>
      <w:bookmarkStart w:id="508" w:name="_Toc430765995"/>
      <w:r w:rsidRPr="00EB2E98">
        <w:t>Initiating Employee Master Data Replication Confirmation Message</w:t>
      </w:r>
      <w:bookmarkEnd w:id="505"/>
      <w:bookmarkEnd w:id="506"/>
      <w:r w:rsidRPr="00EB2E98">
        <w:t xml:space="preserve"> </w:t>
      </w:r>
      <w:bookmarkEnd w:id="507"/>
      <w:bookmarkEnd w:id="508"/>
    </w:p>
    <w:p w14:paraId="59D9C526" w14:textId="77777777" w:rsidR="005F371D" w:rsidRPr="00EB2E98" w:rsidRDefault="005F371D" w:rsidP="005F371D">
      <w:pPr>
        <w:pStyle w:val="SAPKeyblockTitle"/>
      </w:pPr>
      <w:r w:rsidRPr="00EB2E98">
        <w:t>Purpose</w:t>
      </w:r>
    </w:p>
    <w:p w14:paraId="126D15AE" w14:textId="77777777" w:rsidR="005F371D" w:rsidRPr="00EB2E98" w:rsidRDefault="005F371D" w:rsidP="005F371D">
      <w:r w:rsidRPr="00EB2E98">
        <w:t xml:space="preserve">After the employee master data replication has taken place, the Employee Central Payroll system sends a confirmation message to the Employee Central system. </w:t>
      </w:r>
    </w:p>
    <w:p w14:paraId="7DE563A3" w14:textId="77777777" w:rsidR="005F371D" w:rsidRPr="00EB2E98" w:rsidRDefault="005F371D" w:rsidP="005F371D">
      <w:r w:rsidRPr="00EB2E98">
        <w:t>This is an automated step, and no manual execution is required.</w:t>
      </w:r>
    </w:p>
    <w:p w14:paraId="642C6397" w14:textId="77777777" w:rsidR="005F371D" w:rsidRPr="00EB2E98" w:rsidRDefault="005F371D" w:rsidP="005F371D">
      <w:pPr>
        <w:pStyle w:val="Heading4"/>
        <w:ind w:left="1417" w:hanging="1417"/>
      </w:pPr>
      <w:bookmarkStart w:id="509" w:name="_Toc474655423"/>
      <w:bookmarkStart w:id="510" w:name="_Toc507433203"/>
      <w:bookmarkStart w:id="511" w:name="_Toc410684925"/>
      <w:bookmarkStart w:id="512" w:name="_Toc430765996"/>
      <w:r w:rsidRPr="00EB2E98">
        <w:t>Receiving Employee Master Data Replication Confirmation Message</w:t>
      </w:r>
      <w:bookmarkEnd w:id="509"/>
      <w:bookmarkEnd w:id="510"/>
      <w:r w:rsidRPr="00EB2E98">
        <w:t xml:space="preserve"> </w:t>
      </w:r>
      <w:bookmarkEnd w:id="511"/>
      <w:bookmarkEnd w:id="512"/>
    </w:p>
    <w:p w14:paraId="15F58FF8" w14:textId="77777777" w:rsidR="005F371D" w:rsidRPr="00EB2E98" w:rsidRDefault="005F371D" w:rsidP="005F371D">
      <w:pPr>
        <w:pStyle w:val="SAPKeyblockTitle"/>
      </w:pPr>
      <w:r w:rsidRPr="00EB2E98">
        <w:t>Purpose</w:t>
      </w:r>
    </w:p>
    <w:p w14:paraId="08A0D718" w14:textId="77777777" w:rsidR="005F371D" w:rsidRPr="00EB2E98" w:rsidRDefault="005F371D" w:rsidP="005F371D">
      <w:r w:rsidRPr="00EB2E98">
        <w:t xml:space="preserve">The confirmation of the employee master data replication is received by Employee Central and can be monitored there. </w:t>
      </w:r>
    </w:p>
    <w:p w14:paraId="1D685776" w14:textId="77777777" w:rsidR="005F371D" w:rsidRPr="00EB2E98" w:rsidRDefault="005F371D" w:rsidP="005F371D">
      <w:r w:rsidRPr="00EB2E98">
        <w:t>This is an automated step, and no manual execution is required.</w:t>
      </w:r>
    </w:p>
    <w:p w14:paraId="46F015FF" w14:textId="77777777" w:rsidR="005F371D" w:rsidRPr="00EB2E98" w:rsidRDefault="005F371D" w:rsidP="005F371D">
      <w:pPr>
        <w:pStyle w:val="Heading3"/>
      </w:pPr>
      <w:bookmarkStart w:id="513" w:name="_Toc432147991"/>
      <w:r w:rsidRPr="00EB2E98">
        <w:t xml:space="preserve"> </w:t>
      </w:r>
      <w:bookmarkStart w:id="514" w:name="_Toc474655424"/>
      <w:bookmarkStart w:id="515" w:name="_Toc507433204"/>
      <w:r w:rsidRPr="00EB2E98">
        <w:t>Monitoring Employee Master Data Replication</w:t>
      </w:r>
      <w:bookmarkEnd w:id="513"/>
      <w:bookmarkEnd w:id="514"/>
      <w:bookmarkEnd w:id="515"/>
    </w:p>
    <w:p w14:paraId="0388A019" w14:textId="77777777" w:rsidR="005F371D" w:rsidRPr="00EB2E98" w:rsidRDefault="005F371D" w:rsidP="005F371D">
      <w:pPr>
        <w:pStyle w:val="SAPKeyblockTitle"/>
      </w:pPr>
      <w:r w:rsidRPr="00EB2E98">
        <w:t>Test Administration</w:t>
      </w:r>
    </w:p>
    <w:p w14:paraId="2B7284FF" w14:textId="77777777" w:rsidR="005F371D" w:rsidRPr="00EB2E98" w:rsidRDefault="005F371D" w:rsidP="005F371D">
      <w:r w:rsidRPr="00EB2E98">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5F371D" w:rsidRPr="00EB2E98" w14:paraId="61FB110E" w14:textId="77777777" w:rsidTr="00002278">
        <w:tc>
          <w:tcPr>
            <w:tcW w:w="2280" w:type="dxa"/>
            <w:tcBorders>
              <w:top w:val="single" w:sz="8" w:space="0" w:color="999999"/>
              <w:left w:val="single" w:sz="8" w:space="0" w:color="999999"/>
              <w:bottom w:val="single" w:sz="8" w:space="0" w:color="999999"/>
              <w:right w:val="single" w:sz="8" w:space="0" w:color="999999"/>
            </w:tcBorders>
            <w:hideMark/>
          </w:tcPr>
          <w:p w14:paraId="63650107" w14:textId="77777777" w:rsidR="005F371D" w:rsidRPr="00EB2E98" w:rsidRDefault="005F371D" w:rsidP="005F371D">
            <w:pPr>
              <w:rPr>
                <w:rStyle w:val="SAPEmphasis"/>
              </w:rPr>
            </w:pPr>
            <w:r w:rsidRPr="00EB2E98">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34E553F1" w14:textId="77777777" w:rsidR="005F371D" w:rsidRPr="00EB2E98" w:rsidRDefault="005F371D" w:rsidP="005F371D">
            <w:r w:rsidRPr="00EB2E98">
              <w:t>&lt;X.XX&gt;</w:t>
            </w:r>
          </w:p>
        </w:tc>
        <w:tc>
          <w:tcPr>
            <w:tcW w:w="2401" w:type="dxa"/>
            <w:tcBorders>
              <w:top w:val="single" w:sz="8" w:space="0" w:color="999999"/>
              <w:left w:val="single" w:sz="8" w:space="0" w:color="999999"/>
              <w:bottom w:val="single" w:sz="8" w:space="0" w:color="999999"/>
              <w:right w:val="single" w:sz="8" w:space="0" w:color="999999"/>
            </w:tcBorders>
            <w:hideMark/>
          </w:tcPr>
          <w:p w14:paraId="5CD21BB1" w14:textId="77777777" w:rsidR="005F371D" w:rsidRPr="00EB2E98" w:rsidRDefault="005F371D" w:rsidP="005F371D">
            <w:pPr>
              <w:rPr>
                <w:rStyle w:val="SAPEmphasis"/>
              </w:rPr>
            </w:pPr>
            <w:r w:rsidRPr="00EB2E98">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037D38A9" w14:textId="77777777" w:rsidR="005F371D" w:rsidRPr="00EB2E98" w:rsidRDefault="005F371D" w:rsidP="005F371D">
            <w:r w:rsidRPr="00EB2E98">
              <w:t>&lt;name&gt;</w:t>
            </w:r>
          </w:p>
        </w:tc>
        <w:tc>
          <w:tcPr>
            <w:tcW w:w="2402" w:type="dxa"/>
            <w:tcBorders>
              <w:top w:val="single" w:sz="8" w:space="0" w:color="999999"/>
              <w:left w:val="single" w:sz="8" w:space="0" w:color="999999"/>
              <w:bottom w:val="single" w:sz="8" w:space="0" w:color="999999"/>
              <w:right w:val="single" w:sz="8" w:space="0" w:color="999999"/>
            </w:tcBorders>
            <w:hideMark/>
          </w:tcPr>
          <w:p w14:paraId="75F35953" w14:textId="77777777" w:rsidR="005F371D" w:rsidRPr="00EB2E98" w:rsidRDefault="005F371D" w:rsidP="005F371D">
            <w:pPr>
              <w:rPr>
                <w:rStyle w:val="SAPEmphasis"/>
              </w:rPr>
            </w:pPr>
            <w:r w:rsidRPr="00EB2E98">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tcPr>
          <w:p w14:paraId="13B6AC42" w14:textId="7A6070AE" w:rsidR="005F371D" w:rsidRPr="00EB2E98" w:rsidRDefault="00FD11AD" w:rsidP="005F371D">
            <w:r>
              <w:t>&lt;date&gt;</w:t>
            </w:r>
          </w:p>
        </w:tc>
      </w:tr>
      <w:tr w:rsidR="005F371D" w:rsidRPr="00EB2E98" w14:paraId="76593673" w14:textId="77777777" w:rsidTr="00002278">
        <w:tc>
          <w:tcPr>
            <w:tcW w:w="2280" w:type="dxa"/>
            <w:tcBorders>
              <w:top w:val="single" w:sz="8" w:space="0" w:color="999999"/>
              <w:left w:val="single" w:sz="8" w:space="0" w:color="999999"/>
              <w:bottom w:val="single" w:sz="8" w:space="0" w:color="999999"/>
              <w:right w:val="single" w:sz="8" w:space="0" w:color="999999"/>
            </w:tcBorders>
          </w:tcPr>
          <w:p w14:paraId="77CA1EF3" w14:textId="77777777" w:rsidR="005F371D" w:rsidRPr="00EB2E98" w:rsidRDefault="005F371D" w:rsidP="005F371D">
            <w:pPr>
              <w:rPr>
                <w:rStyle w:val="SAPEmphasis"/>
              </w:rPr>
            </w:pPr>
            <w:r w:rsidRPr="00EB2E98">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tcPr>
          <w:p w14:paraId="20123A74" w14:textId="77777777" w:rsidR="005F371D" w:rsidRPr="00EB2E98" w:rsidRDefault="005F371D" w:rsidP="005F371D">
            <w:r w:rsidRPr="00EB2E98">
              <w:t>Administrative Super User</w:t>
            </w:r>
          </w:p>
        </w:tc>
      </w:tr>
      <w:tr w:rsidR="005F371D" w:rsidRPr="00EB2E98" w14:paraId="717969C0" w14:textId="77777777" w:rsidTr="00002278">
        <w:tc>
          <w:tcPr>
            <w:tcW w:w="2280" w:type="dxa"/>
            <w:tcBorders>
              <w:top w:val="single" w:sz="8" w:space="0" w:color="999999"/>
              <w:left w:val="single" w:sz="8" w:space="0" w:color="999999"/>
              <w:bottom w:val="single" w:sz="8" w:space="0" w:color="999999"/>
              <w:right w:val="single" w:sz="8" w:space="0" w:color="999999"/>
            </w:tcBorders>
            <w:hideMark/>
          </w:tcPr>
          <w:p w14:paraId="578AD076" w14:textId="77777777" w:rsidR="005F371D" w:rsidRPr="00EB2E98" w:rsidRDefault="005F371D" w:rsidP="005F371D">
            <w:pPr>
              <w:rPr>
                <w:rStyle w:val="SAPEmphasis"/>
              </w:rPr>
            </w:pPr>
            <w:r w:rsidRPr="00EB2E98">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036C3449" w14:textId="77777777" w:rsidR="005F371D" w:rsidRPr="00EB2E98" w:rsidRDefault="005F371D" w:rsidP="005F371D">
            <w:r w:rsidRPr="00EB2E98">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691E79D5" w14:textId="77777777" w:rsidR="005F371D" w:rsidRPr="00EB2E98" w:rsidRDefault="005F371D" w:rsidP="005F371D">
            <w:pPr>
              <w:rPr>
                <w:rStyle w:val="SAPEmphasis"/>
              </w:rPr>
            </w:pPr>
            <w:r w:rsidRPr="00EB2E98">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5134CBC0" w14:textId="07279776" w:rsidR="005F371D" w:rsidRPr="00EB2E98" w:rsidRDefault="001861CE" w:rsidP="005F371D">
            <w:r>
              <w:t>&lt;duration&gt;</w:t>
            </w:r>
          </w:p>
        </w:tc>
      </w:tr>
    </w:tbl>
    <w:p w14:paraId="59DAE542" w14:textId="77777777" w:rsidR="005F371D" w:rsidRPr="00EB2E98" w:rsidRDefault="005F371D" w:rsidP="005F371D">
      <w:pPr>
        <w:pStyle w:val="SAPKeyblockTitle"/>
      </w:pPr>
      <w:r w:rsidRPr="00EB2E98">
        <w:lastRenderedPageBreak/>
        <w:t>Purpose</w:t>
      </w:r>
    </w:p>
    <w:p w14:paraId="3D99EE37" w14:textId="77777777" w:rsidR="005F371D" w:rsidRPr="00EB2E98" w:rsidRDefault="005F371D" w:rsidP="005F371D">
      <w:r w:rsidRPr="00EB2E98">
        <w:t>The Administrative Super User monitors the success or failure of the creation or update of the employee’s master data record in the Employee Central Payroll system. For this, he or she views in Employee Central the replication status for each employee to see if there are any failed jobs.</w:t>
      </w:r>
    </w:p>
    <w:p w14:paraId="55549AA2" w14:textId="77777777" w:rsidR="005F371D" w:rsidRPr="00EB2E98" w:rsidRDefault="005F371D" w:rsidP="005F371D">
      <w:pPr>
        <w:pStyle w:val="SAPKeyblockTitle"/>
      </w:pPr>
      <w:r w:rsidRPr="00EB2E98">
        <w:t>Procedure</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870"/>
        <w:gridCol w:w="2635"/>
        <w:gridCol w:w="4922"/>
        <w:gridCol w:w="4590"/>
        <w:gridCol w:w="1269"/>
      </w:tblGrid>
      <w:tr w:rsidR="005F371D" w:rsidRPr="00EB2E98" w14:paraId="714B9BE7" w14:textId="77777777" w:rsidTr="00002278">
        <w:trPr>
          <w:tblHeader/>
        </w:trPr>
        <w:tc>
          <w:tcPr>
            <w:tcW w:w="870" w:type="dxa"/>
            <w:tcBorders>
              <w:top w:val="single" w:sz="8" w:space="0" w:color="999999"/>
              <w:left w:val="single" w:sz="8" w:space="0" w:color="999999"/>
              <w:bottom w:val="single" w:sz="8" w:space="0" w:color="999999"/>
              <w:right w:val="single" w:sz="8" w:space="0" w:color="999999"/>
            </w:tcBorders>
            <w:shd w:val="clear" w:color="auto" w:fill="999999"/>
            <w:hideMark/>
          </w:tcPr>
          <w:p w14:paraId="29BD0CD9" w14:textId="77777777" w:rsidR="005F371D" w:rsidRPr="00EB2E98" w:rsidRDefault="005F371D" w:rsidP="005F371D">
            <w:pPr>
              <w:pStyle w:val="SAPTableHeader"/>
            </w:pPr>
            <w:r w:rsidRPr="00EB2E98">
              <w:t>Test Step #</w:t>
            </w:r>
          </w:p>
        </w:tc>
        <w:tc>
          <w:tcPr>
            <w:tcW w:w="2635" w:type="dxa"/>
            <w:tcBorders>
              <w:top w:val="single" w:sz="8" w:space="0" w:color="999999"/>
              <w:left w:val="single" w:sz="8" w:space="0" w:color="999999"/>
              <w:bottom w:val="single" w:sz="8" w:space="0" w:color="999999"/>
              <w:right w:val="single" w:sz="8" w:space="0" w:color="999999"/>
            </w:tcBorders>
            <w:shd w:val="clear" w:color="auto" w:fill="999999"/>
            <w:hideMark/>
          </w:tcPr>
          <w:p w14:paraId="54A2AC0F" w14:textId="77777777" w:rsidR="005F371D" w:rsidRPr="00EB2E98" w:rsidRDefault="005F371D" w:rsidP="005F371D">
            <w:pPr>
              <w:pStyle w:val="SAPTableHeader"/>
            </w:pPr>
            <w:r w:rsidRPr="00EB2E98">
              <w:t>Test Step Name</w:t>
            </w:r>
          </w:p>
        </w:tc>
        <w:tc>
          <w:tcPr>
            <w:tcW w:w="4922" w:type="dxa"/>
            <w:tcBorders>
              <w:top w:val="single" w:sz="8" w:space="0" w:color="999999"/>
              <w:left w:val="single" w:sz="8" w:space="0" w:color="999999"/>
              <w:bottom w:val="single" w:sz="8" w:space="0" w:color="999999"/>
              <w:right w:val="single" w:sz="8" w:space="0" w:color="999999"/>
            </w:tcBorders>
            <w:shd w:val="clear" w:color="auto" w:fill="999999"/>
            <w:hideMark/>
          </w:tcPr>
          <w:p w14:paraId="7FAFA35F" w14:textId="77777777" w:rsidR="005F371D" w:rsidRPr="00EB2E98" w:rsidRDefault="005F371D" w:rsidP="005F371D">
            <w:pPr>
              <w:pStyle w:val="SAPTableHeader"/>
            </w:pPr>
            <w:r w:rsidRPr="00EB2E98">
              <w:t>Instruction</w:t>
            </w:r>
          </w:p>
        </w:tc>
        <w:tc>
          <w:tcPr>
            <w:tcW w:w="4590" w:type="dxa"/>
            <w:tcBorders>
              <w:top w:val="single" w:sz="8" w:space="0" w:color="999999"/>
              <w:left w:val="single" w:sz="8" w:space="0" w:color="999999"/>
              <w:bottom w:val="single" w:sz="8" w:space="0" w:color="999999"/>
              <w:right w:val="single" w:sz="8" w:space="0" w:color="999999"/>
            </w:tcBorders>
            <w:shd w:val="clear" w:color="auto" w:fill="999999"/>
            <w:hideMark/>
          </w:tcPr>
          <w:p w14:paraId="101B713F" w14:textId="77777777" w:rsidR="005F371D" w:rsidRPr="00EB2E98" w:rsidRDefault="005F371D" w:rsidP="005F371D">
            <w:pPr>
              <w:pStyle w:val="SAPTableHeader"/>
            </w:pPr>
            <w:r w:rsidRPr="00EB2E98">
              <w:t>Expected Result</w:t>
            </w:r>
          </w:p>
        </w:tc>
        <w:tc>
          <w:tcPr>
            <w:tcW w:w="1269" w:type="dxa"/>
            <w:tcBorders>
              <w:top w:val="single" w:sz="8" w:space="0" w:color="999999"/>
              <w:left w:val="single" w:sz="8" w:space="0" w:color="999999"/>
              <w:bottom w:val="single" w:sz="8" w:space="0" w:color="999999"/>
              <w:right w:val="single" w:sz="8" w:space="0" w:color="999999"/>
            </w:tcBorders>
            <w:shd w:val="clear" w:color="auto" w:fill="999999"/>
            <w:hideMark/>
          </w:tcPr>
          <w:p w14:paraId="07D42993" w14:textId="77777777" w:rsidR="005F371D" w:rsidRPr="00EB2E98" w:rsidRDefault="005F371D" w:rsidP="005F371D">
            <w:pPr>
              <w:pStyle w:val="SAPTableHeader"/>
            </w:pPr>
            <w:r w:rsidRPr="00EB2E98">
              <w:t>Pass / Fail / Comment</w:t>
            </w:r>
          </w:p>
        </w:tc>
      </w:tr>
      <w:tr w:rsidR="005F371D" w:rsidRPr="00EB2E98" w14:paraId="06E93E80" w14:textId="77777777" w:rsidTr="00002278">
        <w:tc>
          <w:tcPr>
            <w:tcW w:w="870" w:type="dxa"/>
            <w:tcBorders>
              <w:top w:val="single" w:sz="8" w:space="0" w:color="999999"/>
              <w:left w:val="single" w:sz="8" w:space="0" w:color="999999"/>
              <w:bottom w:val="single" w:sz="8" w:space="0" w:color="999999"/>
              <w:right w:val="single" w:sz="8" w:space="0" w:color="999999"/>
            </w:tcBorders>
          </w:tcPr>
          <w:p w14:paraId="7CA8F343" w14:textId="77777777" w:rsidR="005F371D" w:rsidRPr="00EB2E98" w:rsidRDefault="005F371D" w:rsidP="00F37D62">
            <w:pPr>
              <w:pStyle w:val="ListNumber"/>
              <w:numPr>
                <w:ilvl w:val="0"/>
                <w:numId w:val="5"/>
              </w:numPr>
            </w:pPr>
          </w:p>
        </w:tc>
        <w:tc>
          <w:tcPr>
            <w:tcW w:w="2635" w:type="dxa"/>
            <w:tcBorders>
              <w:top w:val="single" w:sz="8" w:space="0" w:color="999999"/>
              <w:left w:val="single" w:sz="8" w:space="0" w:color="999999"/>
              <w:bottom w:val="single" w:sz="8" w:space="0" w:color="999999"/>
              <w:right w:val="single" w:sz="8" w:space="0" w:color="999999"/>
            </w:tcBorders>
          </w:tcPr>
          <w:p w14:paraId="78894567" w14:textId="77777777" w:rsidR="005F371D" w:rsidRPr="00EB2E98" w:rsidRDefault="005F371D" w:rsidP="005F371D">
            <w:pPr>
              <w:rPr>
                <w:rStyle w:val="SAPEmphasis"/>
              </w:rPr>
            </w:pPr>
            <w:r w:rsidRPr="00EB2E98">
              <w:rPr>
                <w:rStyle w:val="SAPEmphasis"/>
              </w:rPr>
              <w:t>Log on</w:t>
            </w:r>
          </w:p>
        </w:tc>
        <w:tc>
          <w:tcPr>
            <w:tcW w:w="4922" w:type="dxa"/>
            <w:tcBorders>
              <w:top w:val="single" w:sz="8" w:space="0" w:color="999999"/>
              <w:left w:val="single" w:sz="8" w:space="0" w:color="999999"/>
              <w:bottom w:val="single" w:sz="8" w:space="0" w:color="999999"/>
              <w:right w:val="single" w:sz="8" w:space="0" w:color="999999"/>
            </w:tcBorders>
          </w:tcPr>
          <w:p w14:paraId="45386832" w14:textId="77777777" w:rsidR="005F371D" w:rsidRPr="00EB2E98" w:rsidRDefault="005F371D" w:rsidP="005F371D">
            <w:r w:rsidRPr="00EB2E98">
              <w:t xml:space="preserve">Log on to </w:t>
            </w:r>
            <w:r w:rsidRPr="00EB2E98">
              <w:rPr>
                <w:rStyle w:val="SAPScreenElement"/>
                <w:color w:val="auto"/>
              </w:rPr>
              <w:t>Employee Central</w:t>
            </w:r>
            <w:r w:rsidRPr="00EB2E98" w:rsidDel="006B0616">
              <w:rPr>
                <w:rStyle w:val="SAPScreenElement"/>
                <w:color w:val="auto"/>
              </w:rPr>
              <w:t xml:space="preserve"> </w:t>
            </w:r>
            <w:r w:rsidRPr="00EB2E98">
              <w:t>as an Administrative Super User.</w:t>
            </w:r>
          </w:p>
        </w:tc>
        <w:tc>
          <w:tcPr>
            <w:tcW w:w="4590" w:type="dxa"/>
            <w:tcBorders>
              <w:top w:val="single" w:sz="8" w:space="0" w:color="999999"/>
              <w:left w:val="single" w:sz="8" w:space="0" w:color="999999"/>
              <w:bottom w:val="single" w:sz="8" w:space="0" w:color="999999"/>
              <w:right w:val="single" w:sz="8" w:space="0" w:color="999999"/>
            </w:tcBorders>
          </w:tcPr>
          <w:p w14:paraId="20020FAC" w14:textId="77777777" w:rsidR="005F371D" w:rsidRPr="00EB2E98" w:rsidRDefault="005F371D" w:rsidP="005F371D">
            <w:r w:rsidRPr="00EB2E98">
              <w:t xml:space="preserve">The </w:t>
            </w:r>
            <w:r w:rsidRPr="00EB2E98">
              <w:rPr>
                <w:rStyle w:val="SAPScreenElement"/>
              </w:rPr>
              <w:t>Home</w:t>
            </w:r>
            <w:r w:rsidRPr="00EB2E98">
              <w:t xml:space="preserve"> page is displayed.</w:t>
            </w:r>
          </w:p>
        </w:tc>
        <w:tc>
          <w:tcPr>
            <w:tcW w:w="1269" w:type="dxa"/>
            <w:tcBorders>
              <w:top w:val="single" w:sz="8" w:space="0" w:color="999999"/>
              <w:left w:val="single" w:sz="8" w:space="0" w:color="999999"/>
              <w:bottom w:val="single" w:sz="8" w:space="0" w:color="999999"/>
              <w:right w:val="single" w:sz="8" w:space="0" w:color="999999"/>
            </w:tcBorders>
          </w:tcPr>
          <w:p w14:paraId="0A1FF43B" w14:textId="77777777" w:rsidR="005F371D" w:rsidRPr="00EB2E98" w:rsidRDefault="005F371D" w:rsidP="005F371D"/>
        </w:tc>
      </w:tr>
      <w:tr w:rsidR="005F371D" w:rsidRPr="00EB2E98" w14:paraId="5A9F0D20" w14:textId="77777777" w:rsidTr="00002278">
        <w:tc>
          <w:tcPr>
            <w:tcW w:w="870" w:type="dxa"/>
            <w:tcBorders>
              <w:top w:val="single" w:sz="8" w:space="0" w:color="999999"/>
              <w:left w:val="single" w:sz="8" w:space="0" w:color="999999"/>
              <w:bottom w:val="single" w:sz="8" w:space="0" w:color="999999"/>
              <w:right w:val="single" w:sz="8" w:space="0" w:color="999999"/>
            </w:tcBorders>
          </w:tcPr>
          <w:p w14:paraId="3D0F576B" w14:textId="77777777" w:rsidR="005F371D" w:rsidRPr="00EB2E98" w:rsidRDefault="005F371D" w:rsidP="00F37D62">
            <w:pPr>
              <w:pStyle w:val="ListNumber"/>
              <w:numPr>
                <w:ilvl w:val="0"/>
                <w:numId w:val="5"/>
              </w:numPr>
            </w:pPr>
          </w:p>
        </w:tc>
        <w:tc>
          <w:tcPr>
            <w:tcW w:w="2635" w:type="dxa"/>
            <w:tcBorders>
              <w:top w:val="single" w:sz="8" w:space="0" w:color="999999"/>
              <w:left w:val="single" w:sz="8" w:space="0" w:color="999999"/>
              <w:bottom w:val="single" w:sz="8" w:space="0" w:color="999999"/>
              <w:right w:val="single" w:sz="8" w:space="0" w:color="999999"/>
            </w:tcBorders>
            <w:hideMark/>
          </w:tcPr>
          <w:p w14:paraId="10997014" w14:textId="77777777" w:rsidR="005F371D" w:rsidRPr="00EB2E98" w:rsidRDefault="005F371D" w:rsidP="005F371D">
            <w:pPr>
              <w:rPr>
                <w:rStyle w:val="SAPEmphasis"/>
              </w:rPr>
            </w:pPr>
            <w:r w:rsidRPr="00EB2E98">
              <w:rPr>
                <w:rStyle w:val="SAPEmphasis"/>
              </w:rPr>
              <w:t>Go to Admin Center Screen</w:t>
            </w:r>
          </w:p>
        </w:tc>
        <w:tc>
          <w:tcPr>
            <w:tcW w:w="4922" w:type="dxa"/>
            <w:tcBorders>
              <w:top w:val="single" w:sz="8" w:space="0" w:color="999999"/>
              <w:left w:val="single" w:sz="8" w:space="0" w:color="999999"/>
              <w:bottom w:val="single" w:sz="8" w:space="0" w:color="999999"/>
              <w:right w:val="single" w:sz="8" w:space="0" w:color="999999"/>
            </w:tcBorders>
            <w:hideMark/>
          </w:tcPr>
          <w:p w14:paraId="696D5853" w14:textId="77777777" w:rsidR="005F371D" w:rsidRPr="00EB2E98" w:rsidRDefault="005F371D" w:rsidP="005F371D">
            <w:r w:rsidRPr="00EB2E98">
              <w:t xml:space="preserve">From the </w:t>
            </w:r>
            <w:r w:rsidRPr="00EB2E98">
              <w:rPr>
                <w:rStyle w:val="SAPScreenElement"/>
              </w:rPr>
              <w:t>Home</w:t>
            </w:r>
            <w:r w:rsidRPr="00EB2E98">
              <w:t xml:space="preserve"> drop-down, select </w:t>
            </w:r>
            <w:r w:rsidRPr="00EB2E98">
              <w:rPr>
                <w:rStyle w:val="SAPScreenElement"/>
              </w:rPr>
              <w:t>Admin Center</w:t>
            </w:r>
            <w:r w:rsidRPr="00EB2E98">
              <w:t>.</w:t>
            </w:r>
          </w:p>
        </w:tc>
        <w:tc>
          <w:tcPr>
            <w:tcW w:w="4590" w:type="dxa"/>
            <w:tcBorders>
              <w:top w:val="single" w:sz="8" w:space="0" w:color="999999"/>
              <w:left w:val="single" w:sz="8" w:space="0" w:color="999999"/>
              <w:bottom w:val="single" w:sz="8" w:space="0" w:color="999999"/>
              <w:right w:val="single" w:sz="8" w:space="0" w:color="999999"/>
            </w:tcBorders>
            <w:hideMark/>
          </w:tcPr>
          <w:p w14:paraId="22E256AC" w14:textId="77777777" w:rsidR="005F371D" w:rsidRPr="00EB2E98" w:rsidRDefault="005F371D" w:rsidP="005F371D">
            <w:r w:rsidRPr="00EB2E98">
              <w:t xml:space="preserve">The </w:t>
            </w:r>
            <w:r w:rsidRPr="00EB2E98">
              <w:rPr>
                <w:rStyle w:val="SAPScreenElement"/>
              </w:rPr>
              <w:t>Admin Center</w:t>
            </w:r>
            <w:r w:rsidRPr="00EB2E98">
              <w:t xml:space="preserve"> screen is displayed.</w:t>
            </w:r>
          </w:p>
        </w:tc>
        <w:tc>
          <w:tcPr>
            <w:tcW w:w="1269" w:type="dxa"/>
            <w:tcBorders>
              <w:top w:val="single" w:sz="8" w:space="0" w:color="999999"/>
              <w:left w:val="single" w:sz="8" w:space="0" w:color="999999"/>
              <w:bottom w:val="single" w:sz="8" w:space="0" w:color="999999"/>
              <w:right w:val="single" w:sz="8" w:space="0" w:color="999999"/>
            </w:tcBorders>
          </w:tcPr>
          <w:p w14:paraId="6023DB40" w14:textId="77777777" w:rsidR="005F371D" w:rsidRPr="00EB2E98" w:rsidRDefault="005F371D" w:rsidP="005F371D"/>
        </w:tc>
      </w:tr>
      <w:tr w:rsidR="005F371D" w:rsidRPr="00EB2E98" w14:paraId="3D7A555E" w14:textId="77777777" w:rsidTr="00002278">
        <w:tc>
          <w:tcPr>
            <w:tcW w:w="870" w:type="dxa"/>
            <w:tcBorders>
              <w:top w:val="single" w:sz="8" w:space="0" w:color="999999"/>
              <w:left w:val="single" w:sz="8" w:space="0" w:color="999999"/>
              <w:bottom w:val="single" w:sz="8" w:space="0" w:color="999999"/>
              <w:right w:val="single" w:sz="8" w:space="0" w:color="999999"/>
            </w:tcBorders>
          </w:tcPr>
          <w:p w14:paraId="22C76D87" w14:textId="77777777" w:rsidR="005F371D" w:rsidRPr="00EB2E98" w:rsidRDefault="005F371D" w:rsidP="00F37D62">
            <w:pPr>
              <w:pStyle w:val="ListNumber"/>
              <w:numPr>
                <w:ilvl w:val="0"/>
                <w:numId w:val="5"/>
              </w:numPr>
            </w:pPr>
          </w:p>
        </w:tc>
        <w:tc>
          <w:tcPr>
            <w:tcW w:w="2635" w:type="dxa"/>
            <w:tcBorders>
              <w:top w:val="single" w:sz="8" w:space="0" w:color="999999"/>
              <w:left w:val="single" w:sz="8" w:space="0" w:color="999999"/>
              <w:bottom w:val="single" w:sz="8" w:space="0" w:color="999999"/>
              <w:right w:val="single" w:sz="8" w:space="0" w:color="999999"/>
            </w:tcBorders>
          </w:tcPr>
          <w:p w14:paraId="57C192E8" w14:textId="77777777" w:rsidR="005F371D" w:rsidRPr="00EB2E98" w:rsidRDefault="005F371D" w:rsidP="005F371D">
            <w:pPr>
              <w:rPr>
                <w:rStyle w:val="SAPEmphasis"/>
              </w:rPr>
            </w:pPr>
            <w:r w:rsidRPr="00EB2E98">
              <w:rPr>
                <w:rStyle w:val="SAPEmphasis"/>
              </w:rPr>
              <w:t>Go to Data Replication Monitor</w:t>
            </w:r>
          </w:p>
        </w:tc>
        <w:tc>
          <w:tcPr>
            <w:tcW w:w="4922" w:type="dxa"/>
            <w:tcBorders>
              <w:top w:val="single" w:sz="8" w:space="0" w:color="999999"/>
              <w:left w:val="single" w:sz="8" w:space="0" w:color="999999"/>
              <w:bottom w:val="single" w:sz="8" w:space="0" w:color="999999"/>
              <w:right w:val="single" w:sz="8" w:space="0" w:color="999999"/>
            </w:tcBorders>
          </w:tcPr>
          <w:p w14:paraId="382DB755" w14:textId="77777777" w:rsidR="005F371D" w:rsidRPr="00EB2E98" w:rsidRDefault="005F371D" w:rsidP="005F371D">
            <w:r w:rsidRPr="00EB2E98">
              <w:t xml:space="preserve">In the </w:t>
            </w:r>
            <w:r w:rsidRPr="00EB2E98">
              <w:rPr>
                <w:rStyle w:val="SAPScreenElement"/>
              </w:rPr>
              <w:t>Company Processes &amp; Cycles</w:t>
            </w:r>
            <w:r w:rsidRPr="00EB2E98">
              <w:t xml:space="preserve"> portlet of the</w:t>
            </w:r>
            <w:r w:rsidRPr="00EB2E98">
              <w:rPr>
                <w:rStyle w:val="SAPScreenElement"/>
              </w:rPr>
              <w:t xml:space="preserve"> Admin Center</w:t>
            </w:r>
            <w:r w:rsidRPr="00EB2E98">
              <w:t xml:space="preserve"> screen go to </w:t>
            </w:r>
            <w:r w:rsidRPr="00EB2E98">
              <w:rPr>
                <w:rStyle w:val="SAPScreenElement"/>
              </w:rPr>
              <w:t xml:space="preserve">Payroll </w:t>
            </w:r>
            <w:r w:rsidRPr="00EB2E98">
              <w:rPr>
                <w:rStyle w:val="SAPScreenElement"/>
              </w:rPr>
              <w:sym w:font="Symbol" w:char="F0AE"/>
            </w:r>
            <w:r w:rsidRPr="00EB2E98">
              <w:rPr>
                <w:rStyle w:val="SAPScreenElement"/>
              </w:rPr>
              <w:t xml:space="preserve"> Data Replication Monitor</w:t>
            </w:r>
            <w:r w:rsidRPr="00EB2E98">
              <w:t>.</w:t>
            </w:r>
          </w:p>
        </w:tc>
        <w:tc>
          <w:tcPr>
            <w:tcW w:w="4590" w:type="dxa"/>
            <w:tcBorders>
              <w:top w:val="single" w:sz="8" w:space="0" w:color="999999"/>
              <w:left w:val="single" w:sz="8" w:space="0" w:color="999999"/>
              <w:bottom w:val="single" w:sz="8" w:space="0" w:color="999999"/>
              <w:right w:val="single" w:sz="8" w:space="0" w:color="999999"/>
            </w:tcBorders>
          </w:tcPr>
          <w:p w14:paraId="4CDF04AE" w14:textId="77777777" w:rsidR="005F371D" w:rsidRPr="00EB2E98" w:rsidRDefault="005F371D" w:rsidP="005F371D">
            <w:r w:rsidRPr="00EB2E98">
              <w:t xml:space="preserve">The </w:t>
            </w:r>
            <w:r w:rsidRPr="00EB2E98">
              <w:rPr>
                <w:rStyle w:val="SAPScreenElement"/>
              </w:rPr>
              <w:t>Data Replication Monitor</w:t>
            </w:r>
            <w:r w:rsidRPr="00EB2E98">
              <w:t xml:space="preserve"> screen is displayed.</w:t>
            </w:r>
          </w:p>
        </w:tc>
        <w:tc>
          <w:tcPr>
            <w:tcW w:w="1269" w:type="dxa"/>
            <w:tcBorders>
              <w:top w:val="single" w:sz="8" w:space="0" w:color="999999"/>
              <w:left w:val="single" w:sz="8" w:space="0" w:color="999999"/>
              <w:bottom w:val="single" w:sz="8" w:space="0" w:color="999999"/>
              <w:right w:val="single" w:sz="8" w:space="0" w:color="999999"/>
            </w:tcBorders>
          </w:tcPr>
          <w:p w14:paraId="22C36805" w14:textId="77777777" w:rsidR="005F371D" w:rsidRPr="00EB2E98" w:rsidRDefault="005F371D" w:rsidP="005F371D"/>
        </w:tc>
      </w:tr>
      <w:tr w:rsidR="005F371D" w:rsidRPr="00EB2E98" w14:paraId="4B8F5C4E" w14:textId="77777777" w:rsidTr="00002278">
        <w:tc>
          <w:tcPr>
            <w:tcW w:w="870" w:type="dxa"/>
            <w:tcBorders>
              <w:top w:val="single" w:sz="8" w:space="0" w:color="999999"/>
              <w:left w:val="single" w:sz="8" w:space="0" w:color="999999"/>
              <w:bottom w:val="single" w:sz="8" w:space="0" w:color="999999"/>
              <w:right w:val="single" w:sz="8" w:space="0" w:color="999999"/>
            </w:tcBorders>
          </w:tcPr>
          <w:p w14:paraId="1929D0EA" w14:textId="77777777" w:rsidR="005F371D" w:rsidRPr="00EB2E98" w:rsidRDefault="005F371D" w:rsidP="00F37D62">
            <w:pPr>
              <w:pStyle w:val="ListNumber"/>
              <w:numPr>
                <w:ilvl w:val="0"/>
                <w:numId w:val="5"/>
              </w:numPr>
            </w:pPr>
          </w:p>
        </w:tc>
        <w:tc>
          <w:tcPr>
            <w:tcW w:w="2635" w:type="dxa"/>
            <w:tcBorders>
              <w:top w:val="single" w:sz="8" w:space="0" w:color="999999"/>
              <w:left w:val="single" w:sz="8" w:space="0" w:color="999999"/>
              <w:bottom w:val="single" w:sz="8" w:space="0" w:color="999999"/>
              <w:right w:val="single" w:sz="8" w:space="0" w:color="999999"/>
            </w:tcBorders>
          </w:tcPr>
          <w:p w14:paraId="74406BB5" w14:textId="77777777" w:rsidR="005F371D" w:rsidRPr="00EB2E98" w:rsidRDefault="005F371D" w:rsidP="005F371D">
            <w:pPr>
              <w:rPr>
                <w:rStyle w:val="SAPEmphasis"/>
              </w:rPr>
            </w:pPr>
            <w:r w:rsidRPr="00EB2E98">
              <w:rPr>
                <w:rStyle w:val="SAPEmphasis"/>
              </w:rPr>
              <w:t>Select Display Options</w:t>
            </w:r>
          </w:p>
        </w:tc>
        <w:tc>
          <w:tcPr>
            <w:tcW w:w="4922" w:type="dxa"/>
            <w:tcBorders>
              <w:top w:val="single" w:sz="8" w:space="0" w:color="999999"/>
              <w:left w:val="single" w:sz="8" w:space="0" w:color="999999"/>
              <w:bottom w:val="single" w:sz="8" w:space="0" w:color="999999"/>
              <w:right w:val="single" w:sz="8" w:space="0" w:color="999999"/>
            </w:tcBorders>
          </w:tcPr>
          <w:p w14:paraId="667102A0" w14:textId="77777777" w:rsidR="005F371D" w:rsidRPr="00EB2E98" w:rsidRDefault="005F371D" w:rsidP="005F371D">
            <w:r w:rsidRPr="00EB2E98">
              <w:t xml:space="preserve">In the </w:t>
            </w:r>
            <w:r w:rsidRPr="00EB2E98">
              <w:rPr>
                <w:rStyle w:val="SAPScreenElement"/>
              </w:rPr>
              <w:t>Display Options</w:t>
            </w:r>
            <w:r w:rsidRPr="00EB2E98">
              <w:t xml:space="preserve"> section of the screen, flag all checkboxes below</w:t>
            </w:r>
            <w:r w:rsidRPr="00EB2E98">
              <w:rPr>
                <w:rStyle w:val="SAPScreenElement"/>
              </w:rPr>
              <w:t xml:space="preserve"> Replication Status</w:t>
            </w:r>
            <w:r w:rsidRPr="00EB2E98">
              <w:t xml:space="preserve">. </w:t>
            </w:r>
          </w:p>
          <w:p w14:paraId="187EA857" w14:textId="77777777" w:rsidR="005F371D" w:rsidRPr="00EB2E98" w:rsidRDefault="005F371D" w:rsidP="005F371D"/>
          <w:p w14:paraId="4E0CE0E1" w14:textId="77777777" w:rsidR="005F371D" w:rsidRPr="00EB2E98" w:rsidRDefault="005F371D" w:rsidP="005F371D">
            <w:r w:rsidRPr="00EB2E98">
              <w:t xml:space="preserve">Select following </w:t>
            </w:r>
            <w:r w:rsidRPr="00EB2E98">
              <w:rPr>
                <w:rStyle w:val="SAPScreenElement"/>
              </w:rPr>
              <w:t>Selection Criteria</w:t>
            </w:r>
            <w:r w:rsidRPr="00EB2E98">
              <w:t>:</w:t>
            </w:r>
          </w:p>
          <w:p w14:paraId="5F1BF852" w14:textId="77777777" w:rsidR="005F371D" w:rsidRPr="00EB2E98" w:rsidRDefault="005F371D" w:rsidP="005F371D">
            <w:r w:rsidRPr="00EB2E98">
              <w:rPr>
                <w:rStyle w:val="SAPScreenElement"/>
              </w:rPr>
              <w:t>Replication Content Type:</w:t>
            </w:r>
            <w:r w:rsidRPr="00EB2E98">
              <w:t xml:space="preserve"> select</w:t>
            </w:r>
            <w:r w:rsidRPr="00EB2E98">
              <w:rPr>
                <w:rStyle w:val="SAPUserEntry"/>
              </w:rPr>
              <w:t xml:space="preserve"> Employee Master Data </w:t>
            </w:r>
            <w:r w:rsidRPr="00EB2E98">
              <w:t>from drop-down</w:t>
            </w:r>
          </w:p>
          <w:p w14:paraId="4F1240CC" w14:textId="77777777" w:rsidR="005F371D" w:rsidRPr="00EB2E98" w:rsidRDefault="005F371D" w:rsidP="005F371D">
            <w:pPr>
              <w:rPr>
                <w:rStyle w:val="SAPUserEntry"/>
              </w:rPr>
            </w:pPr>
            <w:r w:rsidRPr="00EB2E98">
              <w:t xml:space="preserve">Select other </w:t>
            </w:r>
            <w:r w:rsidRPr="00EB2E98">
              <w:rPr>
                <w:rStyle w:val="SAPScreenElement"/>
              </w:rPr>
              <w:t>Selection Criteria</w:t>
            </w:r>
            <w:r w:rsidRPr="00EB2E98">
              <w:t xml:space="preserve"> as appropriate, or leave as</w:t>
            </w:r>
            <w:r w:rsidRPr="00EB2E98">
              <w:rPr>
                <w:rStyle w:val="SAPUserEntry"/>
              </w:rPr>
              <w:t xml:space="preserve"> No Selection</w:t>
            </w:r>
          </w:p>
          <w:p w14:paraId="0A4CB83E" w14:textId="77777777" w:rsidR="005F371D" w:rsidRPr="00EB2E98" w:rsidRDefault="005F371D" w:rsidP="005F371D"/>
          <w:p w14:paraId="3C44C5BE" w14:textId="77777777" w:rsidR="005F371D" w:rsidRPr="00EB2E98" w:rsidRDefault="005F371D" w:rsidP="005F371D">
            <w:pPr>
              <w:pStyle w:val="NoteParagraph"/>
              <w:ind w:left="0"/>
            </w:pPr>
            <w:r w:rsidRPr="00EB2E98">
              <w:t xml:space="preserve">Check below </w:t>
            </w:r>
            <w:r w:rsidRPr="00EB2E98">
              <w:rPr>
                <w:rStyle w:val="SAPScreenElement"/>
              </w:rPr>
              <w:t>Replication Time</w:t>
            </w:r>
            <w:r w:rsidRPr="00EB2E98">
              <w:t xml:space="preserve"> for example the radio button </w:t>
            </w:r>
            <w:r w:rsidRPr="00EB2E98">
              <w:rPr>
                <w:rStyle w:val="SAPScreenElement"/>
              </w:rPr>
              <w:t>Last Hour</w:t>
            </w:r>
            <w:r w:rsidRPr="00EB2E98">
              <w:t xml:space="preserve"> to view the log from the last hour.</w:t>
            </w:r>
          </w:p>
          <w:p w14:paraId="3562CBBD" w14:textId="77777777" w:rsidR="005F371D" w:rsidRPr="00EB2E98" w:rsidRDefault="005F371D" w:rsidP="005F371D">
            <w:pPr>
              <w:pStyle w:val="NoteParagraph"/>
              <w:ind w:left="0"/>
            </w:pPr>
          </w:p>
          <w:p w14:paraId="2A2ED09A" w14:textId="77777777" w:rsidR="005F371D" w:rsidRPr="00EB2E98" w:rsidRDefault="005F371D" w:rsidP="005F371D">
            <w:r w:rsidRPr="00EB2E98">
              <w:t xml:space="preserve">When done, press the </w:t>
            </w:r>
            <w:r w:rsidRPr="00EB2E98">
              <w:rPr>
                <w:rStyle w:val="SAPScreenElement"/>
              </w:rPr>
              <w:t>Apply</w:t>
            </w:r>
            <w:r w:rsidRPr="00EB2E98">
              <w:t xml:space="preserve"> button.</w:t>
            </w:r>
          </w:p>
        </w:tc>
        <w:tc>
          <w:tcPr>
            <w:tcW w:w="4590" w:type="dxa"/>
            <w:tcBorders>
              <w:top w:val="single" w:sz="8" w:space="0" w:color="999999"/>
              <w:left w:val="single" w:sz="8" w:space="0" w:color="999999"/>
              <w:bottom w:val="single" w:sz="8" w:space="0" w:color="999999"/>
              <w:right w:val="single" w:sz="8" w:space="0" w:color="999999"/>
            </w:tcBorders>
          </w:tcPr>
          <w:p w14:paraId="61056D99" w14:textId="77777777" w:rsidR="005F371D" w:rsidRPr="00EB2E98" w:rsidRDefault="005F371D" w:rsidP="005F371D">
            <w:r w:rsidRPr="00EB2E98">
              <w:t xml:space="preserve">The employee master data replications from the last hour are shown in the </w:t>
            </w:r>
            <w:r w:rsidRPr="00EB2E98">
              <w:rPr>
                <w:rStyle w:val="SAPScreenElement"/>
              </w:rPr>
              <w:t>Standard View</w:t>
            </w:r>
            <w:r w:rsidRPr="00EB2E98">
              <w:t xml:space="preserve"> part of the </w:t>
            </w:r>
            <w:r w:rsidRPr="00EB2E98">
              <w:rPr>
                <w:rStyle w:val="SAPScreenElement"/>
              </w:rPr>
              <w:t>Data Replication Monitor</w:t>
            </w:r>
            <w:r w:rsidRPr="00EB2E98">
              <w:t xml:space="preserve"> screen.</w:t>
            </w:r>
          </w:p>
        </w:tc>
        <w:tc>
          <w:tcPr>
            <w:tcW w:w="1269" w:type="dxa"/>
            <w:tcBorders>
              <w:top w:val="single" w:sz="8" w:space="0" w:color="999999"/>
              <w:left w:val="single" w:sz="8" w:space="0" w:color="999999"/>
              <w:bottom w:val="single" w:sz="8" w:space="0" w:color="999999"/>
              <w:right w:val="single" w:sz="8" w:space="0" w:color="999999"/>
            </w:tcBorders>
          </w:tcPr>
          <w:p w14:paraId="284A75A1" w14:textId="77777777" w:rsidR="005F371D" w:rsidRPr="00EB2E98" w:rsidRDefault="005F371D" w:rsidP="005F371D"/>
        </w:tc>
      </w:tr>
      <w:tr w:rsidR="005F371D" w:rsidRPr="00EB2E98" w14:paraId="2FF2CB81" w14:textId="77777777" w:rsidTr="00002278">
        <w:tc>
          <w:tcPr>
            <w:tcW w:w="870" w:type="dxa"/>
            <w:tcBorders>
              <w:top w:val="single" w:sz="8" w:space="0" w:color="999999"/>
              <w:left w:val="single" w:sz="8" w:space="0" w:color="999999"/>
              <w:bottom w:val="single" w:sz="8" w:space="0" w:color="999999"/>
              <w:right w:val="single" w:sz="8" w:space="0" w:color="999999"/>
            </w:tcBorders>
          </w:tcPr>
          <w:p w14:paraId="55D50CBA" w14:textId="77777777" w:rsidR="005F371D" w:rsidRPr="00EB2E98" w:rsidRDefault="005F371D" w:rsidP="00F37D62">
            <w:pPr>
              <w:pStyle w:val="ListNumber"/>
              <w:numPr>
                <w:ilvl w:val="0"/>
                <w:numId w:val="5"/>
              </w:numPr>
            </w:pPr>
          </w:p>
        </w:tc>
        <w:tc>
          <w:tcPr>
            <w:tcW w:w="2635" w:type="dxa"/>
            <w:tcBorders>
              <w:top w:val="single" w:sz="8" w:space="0" w:color="999999"/>
              <w:left w:val="single" w:sz="8" w:space="0" w:color="999999"/>
              <w:bottom w:val="single" w:sz="8" w:space="0" w:color="999999"/>
              <w:right w:val="single" w:sz="8" w:space="0" w:color="999999"/>
            </w:tcBorders>
          </w:tcPr>
          <w:p w14:paraId="69562717" w14:textId="77777777" w:rsidR="005F371D" w:rsidRPr="00EB2E98" w:rsidRDefault="005F371D" w:rsidP="005F371D">
            <w:pPr>
              <w:rPr>
                <w:rStyle w:val="SAPEmphasis"/>
              </w:rPr>
            </w:pPr>
            <w:r w:rsidRPr="00EB2E98">
              <w:rPr>
                <w:rStyle w:val="SAPEmphasis"/>
              </w:rPr>
              <w:t>Check Status of Jobs</w:t>
            </w:r>
          </w:p>
        </w:tc>
        <w:tc>
          <w:tcPr>
            <w:tcW w:w="4922" w:type="dxa"/>
            <w:tcBorders>
              <w:top w:val="single" w:sz="8" w:space="0" w:color="999999"/>
              <w:left w:val="single" w:sz="8" w:space="0" w:color="999999"/>
              <w:bottom w:val="single" w:sz="8" w:space="0" w:color="999999"/>
              <w:right w:val="single" w:sz="8" w:space="0" w:color="999999"/>
            </w:tcBorders>
          </w:tcPr>
          <w:p w14:paraId="2926904C" w14:textId="77777777" w:rsidR="005F371D" w:rsidRPr="00EB2E98" w:rsidRDefault="005F371D" w:rsidP="005F371D">
            <w:r w:rsidRPr="00EB2E98">
              <w:t xml:space="preserve">Ensure that all jobs have the replication status </w:t>
            </w:r>
            <w:r w:rsidRPr="00EB2E98">
              <w:rPr>
                <w:rStyle w:val="SAPMonospace"/>
              </w:rPr>
              <w:t>Successful</w:t>
            </w:r>
            <w:r w:rsidRPr="00EB2E98">
              <w:t>.</w:t>
            </w:r>
          </w:p>
          <w:p w14:paraId="477A7F83" w14:textId="77777777" w:rsidR="005F371D" w:rsidRPr="00EB2E98" w:rsidRDefault="005F371D" w:rsidP="005F371D">
            <w:r w:rsidRPr="00EB2E98">
              <w:t>If there are any jobs with replication status</w:t>
            </w:r>
            <w:r w:rsidRPr="00EB2E98">
              <w:rPr>
                <w:rStyle w:val="SAPUserEntry"/>
              </w:rPr>
              <w:t xml:space="preserve"> </w:t>
            </w:r>
            <w:r w:rsidRPr="00EB2E98">
              <w:rPr>
                <w:rStyle w:val="SAPMonospace"/>
              </w:rPr>
              <w:t>Failed</w:t>
            </w:r>
            <w:r w:rsidRPr="00EB2E98">
              <w:rPr>
                <w:rStyle w:val="SAPUserEntry"/>
              </w:rPr>
              <w:t xml:space="preserve"> </w:t>
            </w:r>
            <w:r w:rsidRPr="00EB2E98">
              <w:t xml:space="preserve">click on the </w:t>
            </w:r>
            <w:r w:rsidRPr="00EB2E98">
              <w:rPr>
                <w:rStyle w:val="SAPScreenElement"/>
              </w:rPr>
              <w:t>Replication Status</w:t>
            </w:r>
            <w:r w:rsidRPr="00EB2E98">
              <w:t xml:space="preserve"> to view the error message. </w:t>
            </w:r>
          </w:p>
        </w:tc>
        <w:tc>
          <w:tcPr>
            <w:tcW w:w="4590" w:type="dxa"/>
            <w:tcBorders>
              <w:top w:val="single" w:sz="8" w:space="0" w:color="999999"/>
              <w:left w:val="single" w:sz="8" w:space="0" w:color="999999"/>
              <w:bottom w:val="single" w:sz="8" w:space="0" w:color="999999"/>
              <w:right w:val="single" w:sz="8" w:space="0" w:color="999999"/>
            </w:tcBorders>
          </w:tcPr>
          <w:p w14:paraId="417A9E81" w14:textId="77777777" w:rsidR="005F371D" w:rsidRPr="00EB2E98" w:rsidRDefault="005F371D" w:rsidP="005F371D">
            <w:r w:rsidRPr="00EB2E98">
              <w:t>Possibly existing unsuccessfully processed replication requests have been identified and are to be solved</w:t>
            </w:r>
            <w:r w:rsidRPr="00EB2E98">
              <w:rPr>
                <w:rFonts w:cs="Arial"/>
                <w:bCs/>
              </w:rPr>
              <w:t xml:space="preserve"> as described in process step </w:t>
            </w:r>
            <w:r w:rsidRPr="00EB2E98">
              <w:rPr>
                <w:rStyle w:val="SAPTextReference"/>
              </w:rPr>
              <w:t>Maintaining Employee Data</w:t>
            </w:r>
            <w:r w:rsidRPr="00EB2E98">
              <w:t xml:space="preserve">. </w:t>
            </w:r>
          </w:p>
          <w:p w14:paraId="181F9382" w14:textId="77777777" w:rsidR="005F371D" w:rsidRPr="00EB2E98" w:rsidRDefault="005F371D" w:rsidP="005F371D">
            <w:pPr>
              <w:rPr>
                <w:rFonts w:cs="Arial"/>
                <w:bCs/>
              </w:rPr>
            </w:pPr>
            <w:r w:rsidRPr="00EB2E98">
              <w:t xml:space="preserve">In case the Employee Central Payroll payroll area to which the employee is assigned is in status </w:t>
            </w:r>
            <w:r w:rsidRPr="00EB2E98">
              <w:rPr>
                <w:rStyle w:val="UserInput"/>
                <w:b w:val="0"/>
                <w:sz w:val="18"/>
              </w:rPr>
              <w:t>released for correction</w:t>
            </w:r>
            <w:r w:rsidRPr="00EB2E98">
              <w:t xml:space="preserve">, the replication needs </w:t>
            </w:r>
            <w:r w:rsidRPr="00EB2E98">
              <w:lastRenderedPageBreak/>
              <w:t>to be re-</w:t>
            </w:r>
            <w:r w:rsidRPr="00EB2E98">
              <w:rPr>
                <w:rFonts w:cs="Arial"/>
                <w:bCs/>
              </w:rPr>
              <w:t xml:space="preserve">executed manually as described in process step </w:t>
            </w:r>
            <w:r w:rsidRPr="00EB2E98">
              <w:rPr>
                <w:rStyle w:val="SAPTextReference"/>
              </w:rPr>
              <w:t>Replicating Employee Master Data</w:t>
            </w:r>
            <w:r w:rsidRPr="00EB2E98">
              <w:rPr>
                <w:rFonts w:cs="Arial"/>
                <w:bCs/>
              </w:rPr>
              <w:t>.</w:t>
            </w:r>
          </w:p>
          <w:p w14:paraId="0E6A9123" w14:textId="77777777" w:rsidR="005F371D" w:rsidRPr="00EB2E98" w:rsidRDefault="005F371D" w:rsidP="005F371D">
            <w:r w:rsidRPr="00EB2E98">
              <w:t xml:space="preserve">In case the Employee Central Payroll payroll area to which the employee is assigned is in status else then </w:t>
            </w:r>
            <w:r w:rsidRPr="00EB2E98">
              <w:rPr>
                <w:rStyle w:val="UserInput"/>
                <w:b w:val="0"/>
                <w:sz w:val="18"/>
              </w:rPr>
              <w:t>released for correction</w:t>
            </w:r>
            <w:r w:rsidRPr="00EB2E98">
              <w:t>, the changed data will be replicated automatically as delta information by the batch job, which has been scheduled in the Employee Central Payroll system on a regular basis.</w:t>
            </w:r>
          </w:p>
          <w:p w14:paraId="294E93F4" w14:textId="77777777" w:rsidR="005F371D" w:rsidRPr="00EB2E98" w:rsidRDefault="005F371D" w:rsidP="00041EE8">
            <w:pPr>
              <w:pStyle w:val="SAPNoteHeading"/>
              <w:ind w:left="252"/>
            </w:pPr>
            <w:r w:rsidRPr="00EB2E98">
              <w:rPr>
                <w:noProof/>
              </w:rPr>
              <w:drawing>
                <wp:inline distT="0" distB="0" distL="0" distR="0" wp14:anchorId="0B79CDCC" wp14:editId="5AD8CA59">
                  <wp:extent cx="228600" cy="228600"/>
                  <wp:effectExtent l="0" t="0" r="0" b="0"/>
                  <wp:docPr id="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B2E98">
              <w:t xml:space="preserve"> Note</w:t>
            </w:r>
          </w:p>
          <w:p w14:paraId="468EBFDF" w14:textId="77777777" w:rsidR="005F371D" w:rsidRPr="00EB2E98" w:rsidRDefault="005F371D" w:rsidP="00041EE8">
            <w:pPr>
              <w:pStyle w:val="NoteParagraph"/>
              <w:ind w:left="252"/>
            </w:pPr>
            <w:r w:rsidRPr="00EB2E98">
              <w:t>The payroll area in Employee Central Payroll is mapped from the pay group in Employee Central.</w:t>
            </w:r>
          </w:p>
          <w:p w14:paraId="6D63ABBF" w14:textId="77777777" w:rsidR="005F371D" w:rsidRPr="00EB2E98" w:rsidRDefault="005F371D" w:rsidP="005F371D">
            <w:r w:rsidRPr="00EB2E98">
              <w:rPr>
                <w:rFonts w:cs="Arial"/>
                <w:bCs/>
              </w:rPr>
              <w:t xml:space="preserve">The process step of correcting employee data needs to be repeated until all jobs have </w:t>
            </w:r>
            <w:r w:rsidRPr="00EB2E98">
              <w:t xml:space="preserve">replication status </w:t>
            </w:r>
            <w:r w:rsidRPr="00EB2E98">
              <w:rPr>
                <w:rStyle w:val="UserInput"/>
                <w:b w:val="0"/>
                <w:sz w:val="18"/>
              </w:rPr>
              <w:t>Successful</w:t>
            </w:r>
            <w:r w:rsidRPr="00EB2E98">
              <w:t>.</w:t>
            </w:r>
          </w:p>
        </w:tc>
        <w:tc>
          <w:tcPr>
            <w:tcW w:w="1269" w:type="dxa"/>
            <w:tcBorders>
              <w:top w:val="single" w:sz="8" w:space="0" w:color="999999"/>
              <w:left w:val="single" w:sz="8" w:space="0" w:color="999999"/>
              <w:bottom w:val="single" w:sz="8" w:space="0" w:color="999999"/>
              <w:right w:val="single" w:sz="8" w:space="0" w:color="999999"/>
            </w:tcBorders>
          </w:tcPr>
          <w:p w14:paraId="23C0A125" w14:textId="77777777" w:rsidR="005F371D" w:rsidRPr="00EB2E98" w:rsidRDefault="005F371D" w:rsidP="005F371D"/>
        </w:tc>
      </w:tr>
    </w:tbl>
    <w:p w14:paraId="14B1A0A5" w14:textId="77777777" w:rsidR="005F371D" w:rsidRPr="00EB2E98" w:rsidRDefault="005F371D" w:rsidP="000C0134">
      <w:pPr>
        <w:pStyle w:val="SAPNoteHeading"/>
        <w:spacing w:before="120"/>
      </w:pPr>
      <w:r w:rsidRPr="00EB2E98">
        <w:rPr>
          <w:noProof/>
        </w:rPr>
        <w:drawing>
          <wp:inline distT="0" distB="0" distL="0" distR="0" wp14:anchorId="49D79DDC" wp14:editId="6FCFDF7B">
            <wp:extent cx="228600" cy="228600"/>
            <wp:effectExtent l="0" t="0" r="0" b="0"/>
            <wp:docPr id="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B2E98">
        <w:t xml:space="preserve"> Note</w:t>
      </w:r>
    </w:p>
    <w:p w14:paraId="7D6CA95D" w14:textId="77777777" w:rsidR="005F371D" w:rsidRPr="00EB2E98" w:rsidRDefault="005F371D" w:rsidP="00332D1A">
      <w:pPr>
        <w:pStyle w:val="NoteParagraph"/>
        <w:ind w:left="624"/>
      </w:pPr>
      <w:r w:rsidRPr="00EB2E98">
        <w:t>Alternatively, you can monitor the success or failure of the creation or update of the employee’s master data record in Employee Central Payroll by going in the Employee Central Payroll system to transaction code</w:t>
      </w:r>
      <w:r w:rsidRPr="00332D1A">
        <w:rPr>
          <w:rStyle w:val="SAPUserEntry"/>
        </w:rPr>
        <w:t xml:space="preserve"> </w:t>
      </w:r>
      <w:r w:rsidRPr="00EB2E98">
        <w:rPr>
          <w:rStyle w:val="SAPUserEntry"/>
        </w:rPr>
        <w:t>SLG1</w:t>
      </w:r>
      <w:r w:rsidRPr="00EB2E98">
        <w:t>.</w:t>
      </w:r>
    </w:p>
    <w:p w14:paraId="4CAA434E" w14:textId="77777777" w:rsidR="005F371D" w:rsidRPr="00EB2E98" w:rsidRDefault="005F371D" w:rsidP="005F371D">
      <w:pPr>
        <w:pStyle w:val="Heading3"/>
      </w:pPr>
      <w:bookmarkStart w:id="516" w:name="_Toc474655425"/>
      <w:bookmarkStart w:id="517" w:name="_Toc507433205"/>
      <w:bookmarkStart w:id="518" w:name="_Toc421894887"/>
      <w:r w:rsidRPr="00EB2E98">
        <w:t>Maintaining Employee Master Data (Optional)</w:t>
      </w:r>
      <w:bookmarkEnd w:id="516"/>
      <w:bookmarkEnd w:id="517"/>
    </w:p>
    <w:p w14:paraId="3AE4DE2E" w14:textId="77777777" w:rsidR="005F371D" w:rsidRPr="00EB2E98" w:rsidRDefault="005F371D" w:rsidP="005F371D">
      <w:pPr>
        <w:pStyle w:val="SAPKeyblockTitle"/>
      </w:pPr>
      <w:r w:rsidRPr="00EB2E98">
        <w:t>Purpose</w:t>
      </w:r>
    </w:p>
    <w:p w14:paraId="792C5230" w14:textId="77777777" w:rsidR="005F371D" w:rsidRPr="00EB2E98" w:rsidRDefault="005F371D" w:rsidP="005F371D">
      <w:r w:rsidRPr="00EB2E98">
        <w:t>The HR Administrator</w:t>
      </w:r>
      <w:r w:rsidRPr="00EB2E98" w:rsidDel="007102E2">
        <w:t xml:space="preserve"> </w:t>
      </w:r>
      <w:r w:rsidRPr="00EB2E98">
        <w:t>corrects master data of the employees for whom the replication to Employee Central Payroll was not successful.</w:t>
      </w:r>
    </w:p>
    <w:p w14:paraId="345A0695" w14:textId="77777777" w:rsidR="005F371D" w:rsidRPr="00EB2E98" w:rsidRDefault="005F371D" w:rsidP="005F371D">
      <w:pPr>
        <w:pStyle w:val="SAPKeyblockTitle"/>
      </w:pPr>
      <w:r w:rsidRPr="00EB2E98">
        <w:t>Procedure</w:t>
      </w:r>
    </w:p>
    <w:p w14:paraId="7CBB4171" w14:textId="77777777" w:rsidR="005F371D" w:rsidRPr="00EB2E98" w:rsidRDefault="005F371D" w:rsidP="005F371D">
      <w:r w:rsidRPr="00EB2E98">
        <w:t xml:space="preserve">View the employee-specific error messages in the </w:t>
      </w:r>
      <w:r w:rsidRPr="00EB2E98">
        <w:rPr>
          <w:rStyle w:val="SAPScreenElement"/>
        </w:rPr>
        <w:t>Data Replication Monitor</w:t>
      </w:r>
      <w:r w:rsidRPr="00EB2E98">
        <w:t xml:space="preserve"> and solve them as appropriate. </w:t>
      </w:r>
    </w:p>
    <w:p w14:paraId="36CA788C" w14:textId="77777777" w:rsidR="005F371D" w:rsidRPr="00EB2E98" w:rsidRDefault="005F371D" w:rsidP="005F371D">
      <w:pPr>
        <w:pStyle w:val="NoteParagraph"/>
        <w:spacing w:before="560" w:after="280"/>
        <w:ind w:left="0"/>
        <w:rPr>
          <w:rFonts w:ascii="BentonSans Bold" w:hAnsi="BentonSans Bold"/>
          <w:color w:val="666666"/>
          <w:sz w:val="24"/>
        </w:rPr>
      </w:pPr>
      <w:r w:rsidRPr="00EB2E98">
        <w:rPr>
          <w:rFonts w:ascii="BentonSans Bold" w:hAnsi="BentonSans Bold"/>
          <w:color w:val="666666"/>
          <w:sz w:val="24"/>
        </w:rPr>
        <w:t>Result</w:t>
      </w:r>
    </w:p>
    <w:p w14:paraId="107F6D4D" w14:textId="77777777" w:rsidR="005F371D" w:rsidRPr="00EB2E98" w:rsidRDefault="005F371D" w:rsidP="005F371D">
      <w:r w:rsidRPr="00EB2E98">
        <w:lastRenderedPageBreak/>
        <w:t xml:space="preserve">The errors in the employee master data record have been corrected. </w:t>
      </w:r>
    </w:p>
    <w:p w14:paraId="0390DFAB" w14:textId="77777777" w:rsidR="005F371D" w:rsidRPr="00EB2E98" w:rsidRDefault="005F371D" w:rsidP="005F371D">
      <w:r w:rsidRPr="00EB2E98">
        <w:t>In case the payroll area in Employee Central Payroll to which the employee is assigned is in a status else then</w:t>
      </w:r>
      <w:r w:rsidRPr="00EB2E98">
        <w:rPr>
          <w:rStyle w:val="UserInput"/>
          <w:sz w:val="18"/>
        </w:rPr>
        <w:t xml:space="preserve"> </w:t>
      </w:r>
      <w:r w:rsidRPr="00EB2E98">
        <w:rPr>
          <w:rStyle w:val="UserInput"/>
          <w:b w:val="0"/>
          <w:sz w:val="18"/>
        </w:rPr>
        <w:t>released for correction</w:t>
      </w:r>
      <w:r w:rsidRPr="00EB2E98">
        <w:t xml:space="preserve">, the changed data will be replicated automatically by the batch job, which has been scheduled in the Employee Central Payroll system on a regular basis and you need not execute a manual replication step. Instead, you can directly go to Employee Central Payroll to view the replicated data, as described in process step </w:t>
      </w:r>
      <w:r w:rsidRPr="00EB2E98">
        <w:rPr>
          <w:rStyle w:val="SAPTextReference"/>
        </w:rPr>
        <w:t>Viewing Personnel Master Data</w:t>
      </w:r>
      <w:r w:rsidRPr="00EB2E98">
        <w:t>.</w:t>
      </w:r>
    </w:p>
    <w:p w14:paraId="67E15B8A" w14:textId="77777777" w:rsidR="005F371D" w:rsidRPr="00EB2E98" w:rsidRDefault="005F371D" w:rsidP="005F371D">
      <w:r w:rsidRPr="00EB2E98">
        <w:t>In contrary, if the payroll area in Employee Central Payroll to which the employee is assigned is in status</w:t>
      </w:r>
      <w:r w:rsidRPr="00EB2E98">
        <w:rPr>
          <w:rStyle w:val="UserInput"/>
          <w:sz w:val="18"/>
        </w:rPr>
        <w:t xml:space="preserve"> </w:t>
      </w:r>
      <w:r w:rsidRPr="00EB2E98">
        <w:rPr>
          <w:rStyle w:val="UserInput"/>
          <w:b w:val="0"/>
          <w:sz w:val="18"/>
        </w:rPr>
        <w:t>released for correction</w:t>
      </w:r>
      <w:r w:rsidRPr="00EB2E98">
        <w:t xml:space="preserve">, you need to execute a manual replication step, as described in the subsequent process step </w:t>
      </w:r>
      <w:r w:rsidRPr="00EB2E98">
        <w:rPr>
          <w:rStyle w:val="SAPTextReference"/>
        </w:rPr>
        <w:t>Replicating Employee Master Data</w:t>
      </w:r>
      <w:r w:rsidRPr="00EB2E98">
        <w:t>.</w:t>
      </w:r>
    </w:p>
    <w:p w14:paraId="4B81B4B8" w14:textId="77777777" w:rsidR="005F371D" w:rsidRPr="00EB2E98" w:rsidRDefault="005F371D" w:rsidP="005F371D">
      <w:pPr>
        <w:pStyle w:val="Heading3"/>
      </w:pPr>
      <w:r w:rsidRPr="00EB2E98">
        <w:t xml:space="preserve"> </w:t>
      </w:r>
      <w:bookmarkStart w:id="519" w:name="_Toc474655426"/>
      <w:bookmarkStart w:id="520" w:name="_Toc507433206"/>
      <w:r w:rsidRPr="00EB2E98">
        <w:t>Replicating Employee Master Data (Optional)</w:t>
      </w:r>
      <w:bookmarkEnd w:id="518"/>
      <w:bookmarkEnd w:id="519"/>
      <w:bookmarkEnd w:id="520"/>
    </w:p>
    <w:p w14:paraId="49FECCC9" w14:textId="77777777" w:rsidR="005F371D" w:rsidRPr="00EB2E98" w:rsidRDefault="005F371D" w:rsidP="005F371D">
      <w:pPr>
        <w:pStyle w:val="SAPKeyblockTitle"/>
      </w:pPr>
      <w:r w:rsidRPr="00EB2E98">
        <w:t>Test Administration</w:t>
      </w:r>
    </w:p>
    <w:p w14:paraId="4F0321F8" w14:textId="77777777" w:rsidR="005F371D" w:rsidRPr="00EB2E98" w:rsidRDefault="005F371D" w:rsidP="005F371D">
      <w:r w:rsidRPr="00EB2E98">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5F371D" w:rsidRPr="00EB2E98" w14:paraId="4257FCFF" w14:textId="77777777" w:rsidTr="00002278">
        <w:tc>
          <w:tcPr>
            <w:tcW w:w="2280" w:type="dxa"/>
            <w:tcBorders>
              <w:top w:val="single" w:sz="8" w:space="0" w:color="999999"/>
              <w:left w:val="single" w:sz="8" w:space="0" w:color="999999"/>
              <w:bottom w:val="single" w:sz="8" w:space="0" w:color="999999"/>
              <w:right w:val="single" w:sz="8" w:space="0" w:color="999999"/>
            </w:tcBorders>
            <w:hideMark/>
          </w:tcPr>
          <w:p w14:paraId="463B16F6" w14:textId="77777777" w:rsidR="005F371D" w:rsidRPr="00EB2E98" w:rsidRDefault="005F371D" w:rsidP="005F371D">
            <w:pPr>
              <w:rPr>
                <w:rStyle w:val="SAPEmphasis"/>
              </w:rPr>
            </w:pPr>
            <w:r w:rsidRPr="00EB2E98">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63ECBC79" w14:textId="77777777" w:rsidR="005F371D" w:rsidRPr="00EB2E98" w:rsidRDefault="005F371D" w:rsidP="005F371D">
            <w:r w:rsidRPr="00EB2E98">
              <w:t>&lt;X.XX&gt;</w:t>
            </w:r>
          </w:p>
        </w:tc>
        <w:tc>
          <w:tcPr>
            <w:tcW w:w="2401" w:type="dxa"/>
            <w:tcBorders>
              <w:top w:val="single" w:sz="8" w:space="0" w:color="999999"/>
              <w:left w:val="single" w:sz="8" w:space="0" w:color="999999"/>
              <w:bottom w:val="single" w:sz="8" w:space="0" w:color="999999"/>
              <w:right w:val="single" w:sz="8" w:space="0" w:color="999999"/>
            </w:tcBorders>
            <w:hideMark/>
          </w:tcPr>
          <w:p w14:paraId="0C075762" w14:textId="77777777" w:rsidR="005F371D" w:rsidRPr="00EB2E98" w:rsidRDefault="005F371D" w:rsidP="005F371D">
            <w:pPr>
              <w:rPr>
                <w:rStyle w:val="SAPEmphasis"/>
              </w:rPr>
            </w:pPr>
            <w:r w:rsidRPr="00EB2E98">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10B013E2" w14:textId="77777777" w:rsidR="005F371D" w:rsidRPr="00EB2E98" w:rsidRDefault="005F371D" w:rsidP="005F371D">
            <w:r w:rsidRPr="00EB2E98">
              <w:t>&lt;name&gt;</w:t>
            </w:r>
          </w:p>
        </w:tc>
        <w:tc>
          <w:tcPr>
            <w:tcW w:w="2402" w:type="dxa"/>
            <w:tcBorders>
              <w:top w:val="single" w:sz="8" w:space="0" w:color="999999"/>
              <w:left w:val="single" w:sz="8" w:space="0" w:color="999999"/>
              <w:bottom w:val="single" w:sz="8" w:space="0" w:color="999999"/>
              <w:right w:val="single" w:sz="8" w:space="0" w:color="999999"/>
            </w:tcBorders>
            <w:hideMark/>
          </w:tcPr>
          <w:p w14:paraId="4DF7914E" w14:textId="77777777" w:rsidR="005F371D" w:rsidRPr="00EB2E98" w:rsidRDefault="005F371D" w:rsidP="005F371D">
            <w:pPr>
              <w:rPr>
                <w:rStyle w:val="SAPEmphasis"/>
              </w:rPr>
            </w:pPr>
            <w:r w:rsidRPr="00EB2E98">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tcPr>
          <w:p w14:paraId="2D8E2CC3" w14:textId="1546D210" w:rsidR="005F371D" w:rsidRPr="00EB2E98" w:rsidRDefault="00FD11AD" w:rsidP="005F371D">
            <w:r>
              <w:t>&lt;date&gt;</w:t>
            </w:r>
          </w:p>
        </w:tc>
      </w:tr>
      <w:tr w:rsidR="005F371D" w:rsidRPr="00EB2E98" w14:paraId="246D8526" w14:textId="77777777" w:rsidTr="00002278">
        <w:tc>
          <w:tcPr>
            <w:tcW w:w="2280" w:type="dxa"/>
            <w:tcBorders>
              <w:top w:val="single" w:sz="8" w:space="0" w:color="999999"/>
              <w:left w:val="single" w:sz="8" w:space="0" w:color="999999"/>
              <w:bottom w:val="single" w:sz="8" w:space="0" w:color="999999"/>
              <w:right w:val="single" w:sz="8" w:space="0" w:color="999999"/>
            </w:tcBorders>
          </w:tcPr>
          <w:p w14:paraId="44919967" w14:textId="77777777" w:rsidR="005F371D" w:rsidRPr="00EB2E98" w:rsidRDefault="005F371D" w:rsidP="005F371D">
            <w:pPr>
              <w:rPr>
                <w:rStyle w:val="SAPEmphasis"/>
              </w:rPr>
            </w:pPr>
            <w:r w:rsidRPr="00EB2E98">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tcPr>
          <w:p w14:paraId="20B6EB4C" w14:textId="77777777" w:rsidR="005F371D" w:rsidRPr="00EB2E98" w:rsidRDefault="005F371D" w:rsidP="005F371D">
            <w:r w:rsidRPr="00EB2E98">
              <w:t>Administrative Super User</w:t>
            </w:r>
          </w:p>
        </w:tc>
      </w:tr>
      <w:tr w:rsidR="001861CE" w:rsidRPr="00EB2E98" w14:paraId="2AA8F791" w14:textId="77777777" w:rsidTr="00002278">
        <w:tc>
          <w:tcPr>
            <w:tcW w:w="2280" w:type="dxa"/>
            <w:tcBorders>
              <w:top w:val="single" w:sz="8" w:space="0" w:color="999999"/>
              <w:left w:val="single" w:sz="8" w:space="0" w:color="999999"/>
              <w:bottom w:val="single" w:sz="8" w:space="0" w:color="999999"/>
              <w:right w:val="single" w:sz="8" w:space="0" w:color="999999"/>
            </w:tcBorders>
            <w:hideMark/>
          </w:tcPr>
          <w:p w14:paraId="1899C1AC" w14:textId="77777777" w:rsidR="001861CE" w:rsidRPr="00EB2E98" w:rsidRDefault="001861CE" w:rsidP="001861CE">
            <w:pPr>
              <w:rPr>
                <w:rStyle w:val="SAPEmphasis"/>
              </w:rPr>
            </w:pPr>
            <w:r w:rsidRPr="00EB2E98">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5DA7A62B" w14:textId="77777777" w:rsidR="001861CE" w:rsidRPr="00EB2E98" w:rsidRDefault="001861CE" w:rsidP="001861CE">
            <w:r w:rsidRPr="00EB2E98">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039EB2CA" w14:textId="77777777" w:rsidR="001861CE" w:rsidRPr="00EB2E98" w:rsidRDefault="001861CE" w:rsidP="001861CE">
            <w:pPr>
              <w:rPr>
                <w:rStyle w:val="SAPEmphasis"/>
              </w:rPr>
            </w:pPr>
            <w:r w:rsidRPr="00EB2E98">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7A3DA9D3" w14:textId="1DDC4C54" w:rsidR="001861CE" w:rsidRPr="00EB2E98" w:rsidRDefault="001861CE" w:rsidP="001861CE">
            <w:r>
              <w:t>&lt;duration&gt;</w:t>
            </w:r>
          </w:p>
        </w:tc>
      </w:tr>
    </w:tbl>
    <w:p w14:paraId="2F2E4F84" w14:textId="77777777" w:rsidR="005F371D" w:rsidRPr="00EB2E98" w:rsidRDefault="005F371D" w:rsidP="005F371D">
      <w:pPr>
        <w:pStyle w:val="SAPKeyblockTitle"/>
      </w:pPr>
      <w:r w:rsidRPr="00EB2E98">
        <w:t>Purpose</w:t>
      </w:r>
    </w:p>
    <w:p w14:paraId="1EAD4CA1" w14:textId="77777777" w:rsidR="005F371D" w:rsidRPr="00EB2E98" w:rsidRDefault="005F371D" w:rsidP="005F371D">
      <w:r w:rsidRPr="00EB2E98">
        <w:t>During payroll processing, the replication of employees from Employee Central to Employee Central Payroll is restricted. This is the case if one of the involved Employee Central Payroll payroll areas is in status</w:t>
      </w:r>
      <w:r w:rsidRPr="00EB2E98">
        <w:rPr>
          <w:rStyle w:val="UserInput"/>
          <w:sz w:val="18"/>
        </w:rPr>
        <w:t xml:space="preserve"> </w:t>
      </w:r>
      <w:r w:rsidRPr="00EB2E98">
        <w:rPr>
          <w:rStyle w:val="UserInput"/>
          <w:b w:val="0"/>
          <w:sz w:val="18"/>
        </w:rPr>
        <w:t>released for correction</w:t>
      </w:r>
      <w:r w:rsidRPr="00EB2E98">
        <w:t>. So, in case employee(s) master data has been intentionally corrected in Employee Central (like for example incorrect bank details in the payment information), the system stops during the scheduled job in the Employee Central Payroll system the replication of the current employee. Instead, the Administrative Super User needs to trigger the replication manually.</w:t>
      </w:r>
    </w:p>
    <w:p w14:paraId="79616F83" w14:textId="77777777" w:rsidR="005F371D" w:rsidRPr="00EB2E98" w:rsidRDefault="005F371D" w:rsidP="005F371D">
      <w:pPr>
        <w:pStyle w:val="SAPKeyblockTitle"/>
      </w:pPr>
      <w:r w:rsidRPr="00EB2E98">
        <w:t>Prerequisites</w:t>
      </w:r>
    </w:p>
    <w:p w14:paraId="29FFE92E" w14:textId="77777777" w:rsidR="005F371D" w:rsidRPr="00EB2E98" w:rsidRDefault="005F371D" w:rsidP="005F371D">
      <w:r w:rsidRPr="00EB2E98">
        <w:t>Payroll area in Employee Central Payroll is in status</w:t>
      </w:r>
      <w:r w:rsidRPr="00EB2E98">
        <w:rPr>
          <w:rStyle w:val="UserInput"/>
          <w:sz w:val="18"/>
        </w:rPr>
        <w:t xml:space="preserve"> </w:t>
      </w:r>
      <w:r w:rsidRPr="00EB2E98">
        <w:rPr>
          <w:rStyle w:val="UserInput"/>
          <w:b w:val="0"/>
          <w:sz w:val="18"/>
        </w:rPr>
        <w:t>released for correction</w:t>
      </w:r>
      <w:r w:rsidRPr="00EB2E98">
        <w:rPr>
          <w:rStyle w:val="UserInput"/>
          <w:sz w:val="18"/>
        </w:rPr>
        <w:t xml:space="preserve"> </w:t>
      </w:r>
      <w:r w:rsidRPr="00EB2E98">
        <w:t>and employee master data has been maintained in Employee Central.</w:t>
      </w:r>
    </w:p>
    <w:p w14:paraId="59A15576" w14:textId="77777777" w:rsidR="005F371D" w:rsidRPr="00EB2E98" w:rsidRDefault="005F371D" w:rsidP="005F371D">
      <w:pPr>
        <w:pStyle w:val="SAPKeyblockTitle"/>
      </w:pPr>
      <w:r w:rsidRPr="00EB2E98">
        <w:lastRenderedPageBreak/>
        <w:t>Procedure</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867"/>
        <w:gridCol w:w="1890"/>
        <w:gridCol w:w="6120"/>
        <w:gridCol w:w="4140"/>
        <w:gridCol w:w="1269"/>
      </w:tblGrid>
      <w:tr w:rsidR="005F371D" w:rsidRPr="00EB2E98" w14:paraId="3E7C33FA" w14:textId="77777777" w:rsidTr="0020075D">
        <w:trPr>
          <w:tblHeader/>
        </w:trPr>
        <w:tc>
          <w:tcPr>
            <w:tcW w:w="867" w:type="dxa"/>
            <w:tcBorders>
              <w:top w:val="single" w:sz="8" w:space="0" w:color="999999"/>
              <w:left w:val="single" w:sz="8" w:space="0" w:color="999999"/>
              <w:bottom w:val="single" w:sz="8" w:space="0" w:color="999999"/>
              <w:right w:val="single" w:sz="8" w:space="0" w:color="999999"/>
            </w:tcBorders>
            <w:shd w:val="clear" w:color="auto" w:fill="999999"/>
            <w:hideMark/>
          </w:tcPr>
          <w:p w14:paraId="1D588236" w14:textId="77777777" w:rsidR="005F371D" w:rsidRPr="00EB2E98" w:rsidRDefault="005F371D" w:rsidP="005F371D">
            <w:pPr>
              <w:pStyle w:val="SAPTableHeader"/>
            </w:pPr>
            <w:r w:rsidRPr="00EB2E98">
              <w:t>Test Step #</w:t>
            </w:r>
          </w:p>
        </w:tc>
        <w:tc>
          <w:tcPr>
            <w:tcW w:w="1890" w:type="dxa"/>
            <w:tcBorders>
              <w:top w:val="single" w:sz="8" w:space="0" w:color="999999"/>
              <w:left w:val="single" w:sz="8" w:space="0" w:color="999999"/>
              <w:bottom w:val="single" w:sz="8" w:space="0" w:color="999999"/>
              <w:right w:val="single" w:sz="8" w:space="0" w:color="999999"/>
            </w:tcBorders>
            <w:shd w:val="clear" w:color="auto" w:fill="999999"/>
            <w:hideMark/>
          </w:tcPr>
          <w:p w14:paraId="67880C22" w14:textId="77777777" w:rsidR="005F371D" w:rsidRPr="00EB2E98" w:rsidRDefault="005F371D" w:rsidP="005F371D">
            <w:pPr>
              <w:pStyle w:val="SAPTableHeader"/>
            </w:pPr>
            <w:r w:rsidRPr="00EB2E98">
              <w:t>Test Step Name</w:t>
            </w:r>
          </w:p>
        </w:tc>
        <w:tc>
          <w:tcPr>
            <w:tcW w:w="6120" w:type="dxa"/>
            <w:tcBorders>
              <w:top w:val="single" w:sz="8" w:space="0" w:color="999999"/>
              <w:left w:val="single" w:sz="8" w:space="0" w:color="999999"/>
              <w:bottom w:val="single" w:sz="8" w:space="0" w:color="999999"/>
              <w:right w:val="single" w:sz="8" w:space="0" w:color="999999"/>
            </w:tcBorders>
            <w:shd w:val="clear" w:color="auto" w:fill="999999"/>
            <w:hideMark/>
          </w:tcPr>
          <w:p w14:paraId="69466F3B" w14:textId="77777777" w:rsidR="005F371D" w:rsidRPr="00EB2E98" w:rsidRDefault="005F371D" w:rsidP="005F371D">
            <w:pPr>
              <w:pStyle w:val="SAPTableHeader"/>
            </w:pPr>
            <w:r w:rsidRPr="00EB2E98">
              <w:t>Instruction</w:t>
            </w:r>
          </w:p>
        </w:tc>
        <w:tc>
          <w:tcPr>
            <w:tcW w:w="4140" w:type="dxa"/>
            <w:tcBorders>
              <w:top w:val="single" w:sz="8" w:space="0" w:color="999999"/>
              <w:left w:val="single" w:sz="8" w:space="0" w:color="999999"/>
              <w:bottom w:val="single" w:sz="8" w:space="0" w:color="999999"/>
              <w:right w:val="single" w:sz="8" w:space="0" w:color="999999"/>
            </w:tcBorders>
            <w:shd w:val="clear" w:color="auto" w:fill="999999"/>
            <w:hideMark/>
          </w:tcPr>
          <w:p w14:paraId="4E262670" w14:textId="77777777" w:rsidR="005F371D" w:rsidRPr="00EB2E98" w:rsidRDefault="005F371D" w:rsidP="005F371D">
            <w:pPr>
              <w:pStyle w:val="SAPTableHeader"/>
            </w:pPr>
            <w:r w:rsidRPr="00EB2E98">
              <w:t>Expected Result</w:t>
            </w:r>
          </w:p>
        </w:tc>
        <w:tc>
          <w:tcPr>
            <w:tcW w:w="1269" w:type="dxa"/>
            <w:tcBorders>
              <w:top w:val="single" w:sz="8" w:space="0" w:color="999999"/>
              <w:left w:val="single" w:sz="8" w:space="0" w:color="999999"/>
              <w:bottom w:val="single" w:sz="8" w:space="0" w:color="999999"/>
              <w:right w:val="single" w:sz="8" w:space="0" w:color="999999"/>
            </w:tcBorders>
            <w:shd w:val="clear" w:color="auto" w:fill="999999"/>
            <w:hideMark/>
          </w:tcPr>
          <w:p w14:paraId="289D8821" w14:textId="77777777" w:rsidR="005F371D" w:rsidRPr="00EB2E98" w:rsidRDefault="005F371D" w:rsidP="005F371D">
            <w:pPr>
              <w:pStyle w:val="SAPTableHeader"/>
            </w:pPr>
            <w:r w:rsidRPr="00EB2E98">
              <w:t>Pass / Fail / Comment</w:t>
            </w:r>
          </w:p>
        </w:tc>
      </w:tr>
      <w:tr w:rsidR="005F371D" w:rsidRPr="00EB2E98" w14:paraId="035DD843" w14:textId="77777777" w:rsidTr="0020075D">
        <w:tc>
          <w:tcPr>
            <w:tcW w:w="867" w:type="dxa"/>
            <w:tcBorders>
              <w:top w:val="single" w:sz="8" w:space="0" w:color="999999"/>
              <w:left w:val="single" w:sz="8" w:space="0" w:color="999999"/>
              <w:right w:val="single" w:sz="8" w:space="0" w:color="999999"/>
            </w:tcBorders>
          </w:tcPr>
          <w:p w14:paraId="3DE2DD6E" w14:textId="77777777" w:rsidR="005F371D" w:rsidRPr="00EB2E98" w:rsidRDefault="005F371D" w:rsidP="006135FF">
            <w:pPr>
              <w:pStyle w:val="ListNumber"/>
              <w:numPr>
                <w:ilvl w:val="0"/>
                <w:numId w:val="21"/>
              </w:numPr>
            </w:pPr>
          </w:p>
        </w:tc>
        <w:tc>
          <w:tcPr>
            <w:tcW w:w="1890" w:type="dxa"/>
            <w:tcBorders>
              <w:top w:val="single" w:sz="8" w:space="0" w:color="999999"/>
              <w:left w:val="single" w:sz="8" w:space="0" w:color="999999"/>
              <w:right w:val="single" w:sz="8" w:space="0" w:color="999999"/>
            </w:tcBorders>
            <w:hideMark/>
          </w:tcPr>
          <w:p w14:paraId="4355961C" w14:textId="77777777" w:rsidR="005F371D" w:rsidRPr="00EB2E98" w:rsidRDefault="005F371D" w:rsidP="005F371D">
            <w:r w:rsidRPr="00EB2E98">
              <w:rPr>
                <w:rStyle w:val="SAPEmphasis"/>
              </w:rPr>
              <w:t>Log on</w:t>
            </w:r>
            <w:r w:rsidRPr="00EB2E98">
              <w:t xml:space="preserve"> </w:t>
            </w:r>
          </w:p>
        </w:tc>
        <w:tc>
          <w:tcPr>
            <w:tcW w:w="6120" w:type="dxa"/>
            <w:tcBorders>
              <w:top w:val="single" w:sz="8" w:space="0" w:color="999999"/>
              <w:left w:val="single" w:sz="8" w:space="0" w:color="999999"/>
              <w:bottom w:val="single" w:sz="8" w:space="0" w:color="999999"/>
              <w:right w:val="single" w:sz="8" w:space="0" w:color="999999"/>
            </w:tcBorders>
            <w:hideMark/>
          </w:tcPr>
          <w:p w14:paraId="456C7F25" w14:textId="77777777" w:rsidR="005F371D" w:rsidRPr="00EB2E98" w:rsidRDefault="005F371D" w:rsidP="005F371D">
            <w:pPr>
              <w:rPr>
                <w:rStyle w:val="SAPUserEntry"/>
              </w:rPr>
            </w:pPr>
            <w:r w:rsidRPr="00EB2E98">
              <w:t xml:space="preserve">Log on to </w:t>
            </w:r>
            <w:r w:rsidRPr="00EB2E98">
              <w:rPr>
                <w:rStyle w:val="SAPScreenElement"/>
                <w:color w:val="auto"/>
              </w:rPr>
              <w:t>Employee Central</w:t>
            </w:r>
            <w:r w:rsidRPr="00EB2E98" w:rsidDel="006B0616">
              <w:t xml:space="preserve"> </w:t>
            </w:r>
            <w:r w:rsidRPr="00EB2E98">
              <w:t>as an Administrative Super User.</w:t>
            </w:r>
          </w:p>
        </w:tc>
        <w:tc>
          <w:tcPr>
            <w:tcW w:w="4140" w:type="dxa"/>
            <w:tcBorders>
              <w:top w:val="single" w:sz="8" w:space="0" w:color="999999"/>
              <w:left w:val="single" w:sz="8" w:space="0" w:color="999999"/>
              <w:right w:val="single" w:sz="8" w:space="0" w:color="999999"/>
            </w:tcBorders>
            <w:hideMark/>
          </w:tcPr>
          <w:p w14:paraId="6E569983" w14:textId="77777777" w:rsidR="005F371D" w:rsidRPr="00EB2E98" w:rsidRDefault="005F371D" w:rsidP="005F371D">
            <w:r w:rsidRPr="00EB2E98">
              <w:t xml:space="preserve">The </w:t>
            </w:r>
            <w:r w:rsidRPr="00EB2E98">
              <w:rPr>
                <w:rStyle w:val="SAPScreenElement"/>
              </w:rPr>
              <w:t>Home</w:t>
            </w:r>
            <w:r w:rsidRPr="00EB2E98">
              <w:t xml:space="preserve"> page is displayed.</w:t>
            </w:r>
          </w:p>
        </w:tc>
        <w:tc>
          <w:tcPr>
            <w:tcW w:w="1269" w:type="dxa"/>
            <w:tcBorders>
              <w:top w:val="single" w:sz="8" w:space="0" w:color="999999"/>
              <w:left w:val="single" w:sz="8" w:space="0" w:color="999999"/>
              <w:bottom w:val="single" w:sz="8" w:space="0" w:color="999999"/>
              <w:right w:val="single" w:sz="8" w:space="0" w:color="999999"/>
            </w:tcBorders>
          </w:tcPr>
          <w:p w14:paraId="0B4C2616" w14:textId="77777777" w:rsidR="005F371D" w:rsidRPr="00EB2E98" w:rsidRDefault="005F371D" w:rsidP="005F371D"/>
        </w:tc>
      </w:tr>
      <w:tr w:rsidR="005F371D" w:rsidRPr="00EB2E98" w14:paraId="51F1AF35" w14:textId="77777777" w:rsidTr="0020075D">
        <w:tc>
          <w:tcPr>
            <w:tcW w:w="867" w:type="dxa"/>
            <w:tcBorders>
              <w:top w:val="single" w:sz="8" w:space="0" w:color="999999"/>
              <w:left w:val="single" w:sz="8" w:space="0" w:color="999999"/>
              <w:bottom w:val="single" w:sz="8" w:space="0" w:color="999999"/>
              <w:right w:val="single" w:sz="8" w:space="0" w:color="999999"/>
            </w:tcBorders>
          </w:tcPr>
          <w:p w14:paraId="423E33A5" w14:textId="77777777" w:rsidR="005F371D" w:rsidRPr="00EB2E98" w:rsidRDefault="005F371D" w:rsidP="00F37D62">
            <w:pPr>
              <w:pStyle w:val="ListNumber"/>
              <w:numPr>
                <w:ilvl w:val="0"/>
                <w:numId w:val="5"/>
              </w:numPr>
            </w:pPr>
          </w:p>
        </w:tc>
        <w:tc>
          <w:tcPr>
            <w:tcW w:w="1890" w:type="dxa"/>
            <w:tcBorders>
              <w:top w:val="single" w:sz="8" w:space="0" w:color="999999"/>
              <w:left w:val="single" w:sz="8" w:space="0" w:color="999999"/>
              <w:bottom w:val="single" w:sz="8" w:space="0" w:color="999999"/>
              <w:right w:val="single" w:sz="8" w:space="0" w:color="999999"/>
            </w:tcBorders>
            <w:hideMark/>
          </w:tcPr>
          <w:p w14:paraId="67500859" w14:textId="77777777" w:rsidR="005F371D" w:rsidRPr="00EB2E98" w:rsidRDefault="005F371D" w:rsidP="005F371D">
            <w:pPr>
              <w:rPr>
                <w:rStyle w:val="SAPEmphasis"/>
              </w:rPr>
            </w:pPr>
            <w:r w:rsidRPr="00EB2E98">
              <w:rPr>
                <w:rStyle w:val="SAPEmphasis"/>
              </w:rPr>
              <w:t>Go to Payroll Replication Status</w:t>
            </w:r>
          </w:p>
        </w:tc>
        <w:tc>
          <w:tcPr>
            <w:tcW w:w="6120" w:type="dxa"/>
            <w:tcBorders>
              <w:top w:val="single" w:sz="8" w:space="0" w:color="999999"/>
              <w:left w:val="single" w:sz="8" w:space="0" w:color="999999"/>
              <w:bottom w:val="single" w:sz="8" w:space="0" w:color="999999"/>
              <w:right w:val="single" w:sz="8" w:space="0" w:color="999999"/>
            </w:tcBorders>
          </w:tcPr>
          <w:p w14:paraId="045D1C25" w14:textId="77777777" w:rsidR="005F371D" w:rsidRPr="00EB2E98" w:rsidRDefault="005F371D" w:rsidP="005F371D">
            <w:r w:rsidRPr="00EB2E98">
              <w:t xml:space="preserve">Select in the </w:t>
            </w:r>
            <w:r w:rsidRPr="00EB2E98">
              <w:rPr>
                <w:rStyle w:val="SAPScreenElement"/>
              </w:rPr>
              <w:t>Home</w:t>
            </w:r>
            <w:r w:rsidRPr="00EB2E98">
              <w:t xml:space="preserve"> drop-down value </w:t>
            </w:r>
            <w:r w:rsidRPr="00EB2E98">
              <w:rPr>
                <w:rStyle w:val="SAPScreenElement"/>
              </w:rPr>
              <w:t>Admin Center</w:t>
            </w:r>
            <w:r w:rsidRPr="00EB2E98">
              <w:t xml:space="preserve">. From the </w:t>
            </w:r>
            <w:r w:rsidRPr="00EB2E98">
              <w:rPr>
                <w:rStyle w:val="SAPScreenElement"/>
              </w:rPr>
              <w:t>Company Processes &amp; Cycles</w:t>
            </w:r>
            <w:r w:rsidRPr="00EB2E98">
              <w:t xml:space="preserve"> portlet select </w:t>
            </w:r>
            <w:r w:rsidRPr="00EB2E98">
              <w:rPr>
                <w:rStyle w:val="SAPScreenElement"/>
              </w:rPr>
              <w:t>Payroll</w:t>
            </w:r>
            <w:r w:rsidRPr="00EB2E98">
              <w:t xml:space="preserve"> </w:t>
            </w:r>
            <w:r w:rsidRPr="00EB2E98">
              <w:rPr>
                <w:rStyle w:val="SAPScreenElement"/>
              </w:rPr>
              <w:sym w:font="Symbol" w:char="F0AE"/>
            </w:r>
            <w:r w:rsidRPr="00EB2E98">
              <w:rPr>
                <w:rStyle w:val="SAPScreenElement"/>
              </w:rPr>
              <w:t xml:space="preserve"> Data Replication Monitor.</w:t>
            </w:r>
          </w:p>
        </w:tc>
        <w:tc>
          <w:tcPr>
            <w:tcW w:w="4140" w:type="dxa"/>
            <w:tcBorders>
              <w:top w:val="single" w:sz="8" w:space="0" w:color="999999"/>
              <w:left w:val="single" w:sz="8" w:space="0" w:color="999999"/>
              <w:bottom w:val="single" w:sz="8" w:space="0" w:color="999999"/>
              <w:right w:val="single" w:sz="8" w:space="0" w:color="999999"/>
            </w:tcBorders>
          </w:tcPr>
          <w:p w14:paraId="030D7ACE" w14:textId="77777777" w:rsidR="005F371D" w:rsidRPr="00EB2E98" w:rsidRDefault="005F371D" w:rsidP="005F371D">
            <w:r w:rsidRPr="00EB2E98">
              <w:t xml:space="preserve">The </w:t>
            </w:r>
            <w:r w:rsidRPr="00EB2E98">
              <w:rPr>
                <w:rStyle w:val="SAPScreenElement"/>
              </w:rPr>
              <w:t>Data Replication Monitor</w:t>
            </w:r>
            <w:r w:rsidRPr="00EB2E98">
              <w:t xml:space="preserve"> screen is displayed, where the </w:t>
            </w:r>
            <w:r w:rsidRPr="00EB2E98">
              <w:rPr>
                <w:rStyle w:val="SAPScreenElement"/>
              </w:rPr>
              <w:t>Replication Status</w:t>
            </w:r>
            <w:r w:rsidRPr="00EB2E98">
              <w:t xml:space="preserve"> tab is defaulted.</w:t>
            </w:r>
          </w:p>
        </w:tc>
        <w:tc>
          <w:tcPr>
            <w:tcW w:w="1269" w:type="dxa"/>
            <w:tcBorders>
              <w:top w:val="single" w:sz="8" w:space="0" w:color="999999"/>
              <w:left w:val="single" w:sz="8" w:space="0" w:color="999999"/>
              <w:bottom w:val="single" w:sz="8" w:space="0" w:color="999999"/>
              <w:right w:val="single" w:sz="8" w:space="0" w:color="999999"/>
            </w:tcBorders>
          </w:tcPr>
          <w:p w14:paraId="372CEFA0" w14:textId="77777777" w:rsidR="005F371D" w:rsidRPr="00EB2E98" w:rsidRDefault="005F371D" w:rsidP="005F371D"/>
        </w:tc>
      </w:tr>
      <w:tr w:rsidR="005F371D" w:rsidRPr="00EB2E98" w14:paraId="4BF4D3A2" w14:textId="77777777" w:rsidTr="0020075D">
        <w:tc>
          <w:tcPr>
            <w:tcW w:w="867" w:type="dxa"/>
            <w:tcBorders>
              <w:top w:val="single" w:sz="8" w:space="0" w:color="999999"/>
              <w:left w:val="single" w:sz="8" w:space="0" w:color="999999"/>
              <w:bottom w:val="single" w:sz="8" w:space="0" w:color="999999"/>
              <w:right w:val="single" w:sz="8" w:space="0" w:color="999999"/>
            </w:tcBorders>
          </w:tcPr>
          <w:p w14:paraId="3FDB6C2E" w14:textId="77777777" w:rsidR="005F371D" w:rsidRPr="00EB2E98" w:rsidRDefault="005F371D" w:rsidP="00F37D62">
            <w:pPr>
              <w:pStyle w:val="ListNumber"/>
              <w:numPr>
                <w:ilvl w:val="0"/>
                <w:numId w:val="5"/>
              </w:numPr>
            </w:pPr>
          </w:p>
        </w:tc>
        <w:tc>
          <w:tcPr>
            <w:tcW w:w="1890" w:type="dxa"/>
            <w:tcBorders>
              <w:top w:val="single" w:sz="8" w:space="0" w:color="999999"/>
              <w:left w:val="single" w:sz="8" w:space="0" w:color="999999"/>
              <w:bottom w:val="single" w:sz="8" w:space="0" w:color="999999"/>
              <w:right w:val="single" w:sz="8" w:space="0" w:color="999999"/>
            </w:tcBorders>
          </w:tcPr>
          <w:p w14:paraId="5FD1F813" w14:textId="77777777" w:rsidR="005F371D" w:rsidRPr="00EB2E98" w:rsidRDefault="005F371D" w:rsidP="005F371D">
            <w:pPr>
              <w:rPr>
                <w:rStyle w:val="SAPEmphasis"/>
              </w:rPr>
            </w:pPr>
            <w:r w:rsidRPr="00EB2E98">
              <w:rPr>
                <w:rStyle w:val="SAPEmphasis"/>
              </w:rPr>
              <w:t>Search Failed Replications</w:t>
            </w:r>
          </w:p>
        </w:tc>
        <w:tc>
          <w:tcPr>
            <w:tcW w:w="6120" w:type="dxa"/>
            <w:tcBorders>
              <w:top w:val="single" w:sz="8" w:space="0" w:color="999999"/>
              <w:left w:val="single" w:sz="8" w:space="0" w:color="999999"/>
              <w:bottom w:val="single" w:sz="8" w:space="0" w:color="999999"/>
              <w:right w:val="single" w:sz="8" w:space="0" w:color="999999"/>
            </w:tcBorders>
          </w:tcPr>
          <w:p w14:paraId="1526E92A" w14:textId="77777777" w:rsidR="005F371D" w:rsidRPr="00EB2E98" w:rsidRDefault="005F371D" w:rsidP="005F371D">
            <w:r w:rsidRPr="00EB2E98">
              <w:t xml:space="preserve">On the </w:t>
            </w:r>
            <w:r w:rsidRPr="00EB2E98">
              <w:rPr>
                <w:rStyle w:val="SAPScreenElement"/>
              </w:rPr>
              <w:t>Replication Status</w:t>
            </w:r>
            <w:r w:rsidRPr="00EB2E98">
              <w:t xml:space="preserve"> screen flag the </w:t>
            </w:r>
            <w:r w:rsidRPr="00EB2E98">
              <w:rPr>
                <w:rStyle w:val="SAPScreenElement"/>
              </w:rPr>
              <w:t>Failed</w:t>
            </w:r>
            <w:r w:rsidRPr="00EB2E98">
              <w:t xml:space="preserve"> check box, possibly enter selection criteria (for example </w:t>
            </w:r>
            <w:r w:rsidRPr="00EB2E98">
              <w:rPr>
                <w:rStyle w:val="SAPScreenElement"/>
              </w:rPr>
              <w:t>Replication Content Type</w:t>
            </w:r>
            <w:r w:rsidRPr="00EB2E98">
              <w:rPr>
                <w:rStyle w:val="SAPUserEntry"/>
              </w:rPr>
              <w:t xml:space="preserve"> Employee Master Data</w:t>
            </w:r>
            <w:r w:rsidRPr="00EB2E98">
              <w:t xml:space="preserve">) and flag the appropriate replication time radio-button. Click on the </w:t>
            </w:r>
            <w:r w:rsidRPr="00EB2E98">
              <w:rPr>
                <w:rStyle w:val="SAPScreenElement"/>
              </w:rPr>
              <w:t>Apply</w:t>
            </w:r>
            <w:r w:rsidRPr="00EB2E98">
              <w:t xml:space="preserve"> button.</w:t>
            </w:r>
          </w:p>
        </w:tc>
        <w:tc>
          <w:tcPr>
            <w:tcW w:w="4140" w:type="dxa"/>
            <w:tcBorders>
              <w:top w:val="single" w:sz="8" w:space="0" w:color="999999"/>
              <w:left w:val="single" w:sz="8" w:space="0" w:color="999999"/>
              <w:bottom w:val="single" w:sz="8" w:space="0" w:color="999999"/>
              <w:right w:val="single" w:sz="8" w:space="0" w:color="999999"/>
            </w:tcBorders>
          </w:tcPr>
          <w:p w14:paraId="10CBB831" w14:textId="77777777" w:rsidR="005F371D" w:rsidRPr="00EB2E98" w:rsidRDefault="005F371D" w:rsidP="005F371D">
            <w:r w:rsidRPr="00EB2E98">
              <w:t>A list is displayed, containing all employees of whom master data replication has failed.</w:t>
            </w:r>
          </w:p>
        </w:tc>
        <w:tc>
          <w:tcPr>
            <w:tcW w:w="1269" w:type="dxa"/>
            <w:tcBorders>
              <w:top w:val="single" w:sz="8" w:space="0" w:color="999999"/>
              <w:left w:val="single" w:sz="8" w:space="0" w:color="999999"/>
              <w:bottom w:val="single" w:sz="8" w:space="0" w:color="999999"/>
              <w:right w:val="single" w:sz="8" w:space="0" w:color="999999"/>
            </w:tcBorders>
          </w:tcPr>
          <w:p w14:paraId="7265F1A9" w14:textId="77777777" w:rsidR="005F371D" w:rsidRPr="00EB2E98" w:rsidRDefault="005F371D" w:rsidP="005F371D"/>
        </w:tc>
      </w:tr>
      <w:tr w:rsidR="005F371D" w:rsidRPr="00EB2E98" w14:paraId="0C7CF25B" w14:textId="77777777" w:rsidTr="0020075D">
        <w:tc>
          <w:tcPr>
            <w:tcW w:w="867" w:type="dxa"/>
            <w:tcBorders>
              <w:top w:val="single" w:sz="8" w:space="0" w:color="999999"/>
              <w:left w:val="single" w:sz="8" w:space="0" w:color="999999"/>
              <w:bottom w:val="single" w:sz="8" w:space="0" w:color="999999"/>
              <w:right w:val="single" w:sz="8" w:space="0" w:color="999999"/>
            </w:tcBorders>
          </w:tcPr>
          <w:p w14:paraId="0A67D5C8" w14:textId="77777777" w:rsidR="005F371D" w:rsidRPr="00EB2E98" w:rsidRDefault="005F371D" w:rsidP="00F37D62">
            <w:pPr>
              <w:pStyle w:val="ListNumber"/>
              <w:numPr>
                <w:ilvl w:val="0"/>
                <w:numId w:val="5"/>
              </w:numPr>
            </w:pPr>
          </w:p>
        </w:tc>
        <w:tc>
          <w:tcPr>
            <w:tcW w:w="1890" w:type="dxa"/>
            <w:tcBorders>
              <w:top w:val="single" w:sz="8" w:space="0" w:color="999999"/>
              <w:left w:val="single" w:sz="8" w:space="0" w:color="999999"/>
              <w:bottom w:val="single" w:sz="8" w:space="0" w:color="999999"/>
              <w:right w:val="single" w:sz="8" w:space="0" w:color="999999"/>
            </w:tcBorders>
          </w:tcPr>
          <w:p w14:paraId="4C810AA9" w14:textId="77777777" w:rsidR="005F371D" w:rsidRPr="00EB2E98" w:rsidRDefault="005F371D" w:rsidP="005F371D">
            <w:pPr>
              <w:rPr>
                <w:rStyle w:val="SAPEmphasis"/>
              </w:rPr>
            </w:pPr>
            <w:r w:rsidRPr="00EB2E98">
              <w:rPr>
                <w:rStyle w:val="SAPEmphasis"/>
              </w:rPr>
              <w:t>View Replication Error Description</w:t>
            </w:r>
          </w:p>
        </w:tc>
        <w:tc>
          <w:tcPr>
            <w:tcW w:w="6120" w:type="dxa"/>
            <w:tcBorders>
              <w:top w:val="single" w:sz="8" w:space="0" w:color="999999"/>
              <w:left w:val="single" w:sz="8" w:space="0" w:color="999999"/>
              <w:bottom w:val="single" w:sz="8" w:space="0" w:color="999999"/>
              <w:right w:val="single" w:sz="8" w:space="0" w:color="999999"/>
            </w:tcBorders>
          </w:tcPr>
          <w:p w14:paraId="0D82C74B" w14:textId="77777777" w:rsidR="005F371D" w:rsidRPr="00EB2E98" w:rsidRDefault="005F371D" w:rsidP="005F371D">
            <w:r w:rsidRPr="00EB2E98">
              <w:t xml:space="preserve">In the search result list go to the </w:t>
            </w:r>
            <w:r w:rsidRPr="00EB2E98">
              <w:rPr>
                <w:rStyle w:val="SAPScreenElement"/>
              </w:rPr>
              <w:t>Extended View</w:t>
            </w:r>
            <w:r w:rsidRPr="00EB2E98">
              <w:t xml:space="preserve"> tab to view the error description.</w:t>
            </w:r>
          </w:p>
        </w:tc>
        <w:tc>
          <w:tcPr>
            <w:tcW w:w="4140" w:type="dxa"/>
            <w:tcBorders>
              <w:top w:val="single" w:sz="8" w:space="0" w:color="999999"/>
              <w:left w:val="single" w:sz="8" w:space="0" w:color="999999"/>
              <w:bottom w:val="single" w:sz="8" w:space="0" w:color="999999"/>
              <w:right w:val="single" w:sz="8" w:space="0" w:color="999999"/>
            </w:tcBorders>
          </w:tcPr>
          <w:p w14:paraId="6D24502D" w14:textId="77777777" w:rsidR="005F371D" w:rsidRPr="00EB2E98" w:rsidRDefault="005F371D" w:rsidP="005F371D"/>
        </w:tc>
        <w:tc>
          <w:tcPr>
            <w:tcW w:w="1269" w:type="dxa"/>
            <w:tcBorders>
              <w:top w:val="single" w:sz="8" w:space="0" w:color="999999"/>
              <w:left w:val="single" w:sz="8" w:space="0" w:color="999999"/>
              <w:bottom w:val="single" w:sz="8" w:space="0" w:color="999999"/>
              <w:right w:val="single" w:sz="8" w:space="0" w:color="999999"/>
            </w:tcBorders>
          </w:tcPr>
          <w:p w14:paraId="2524B693" w14:textId="77777777" w:rsidR="005F371D" w:rsidRPr="00EB2E98" w:rsidRDefault="005F371D" w:rsidP="005F371D"/>
        </w:tc>
      </w:tr>
      <w:tr w:rsidR="005F371D" w:rsidRPr="00EB2E98" w14:paraId="44AF3AE2" w14:textId="77777777" w:rsidTr="0020075D">
        <w:tc>
          <w:tcPr>
            <w:tcW w:w="867" w:type="dxa"/>
            <w:tcBorders>
              <w:top w:val="single" w:sz="8" w:space="0" w:color="999999"/>
              <w:left w:val="single" w:sz="8" w:space="0" w:color="999999"/>
              <w:bottom w:val="single" w:sz="8" w:space="0" w:color="999999"/>
              <w:right w:val="single" w:sz="8" w:space="0" w:color="999999"/>
            </w:tcBorders>
          </w:tcPr>
          <w:p w14:paraId="306A5571" w14:textId="77777777" w:rsidR="005F371D" w:rsidRPr="00EB2E98" w:rsidRDefault="005F371D" w:rsidP="00F37D62">
            <w:pPr>
              <w:pStyle w:val="ListNumber"/>
              <w:numPr>
                <w:ilvl w:val="0"/>
                <w:numId w:val="5"/>
              </w:numPr>
            </w:pPr>
          </w:p>
        </w:tc>
        <w:tc>
          <w:tcPr>
            <w:tcW w:w="1890" w:type="dxa"/>
            <w:tcBorders>
              <w:top w:val="single" w:sz="8" w:space="0" w:color="999999"/>
              <w:left w:val="single" w:sz="8" w:space="0" w:color="999999"/>
              <w:bottom w:val="single" w:sz="8" w:space="0" w:color="999999"/>
              <w:right w:val="single" w:sz="8" w:space="0" w:color="999999"/>
            </w:tcBorders>
          </w:tcPr>
          <w:p w14:paraId="7A5C955B" w14:textId="77777777" w:rsidR="005F371D" w:rsidRPr="00EB2E98" w:rsidRDefault="005F371D" w:rsidP="005F371D">
            <w:pPr>
              <w:rPr>
                <w:rStyle w:val="SAPEmphasis"/>
              </w:rPr>
            </w:pPr>
            <w:r w:rsidRPr="00EB2E98">
              <w:rPr>
                <w:rStyle w:val="SAPEmphasis"/>
              </w:rPr>
              <w:t>Trigger Employee Data Replication</w:t>
            </w:r>
          </w:p>
        </w:tc>
        <w:tc>
          <w:tcPr>
            <w:tcW w:w="6120" w:type="dxa"/>
            <w:tcBorders>
              <w:top w:val="single" w:sz="8" w:space="0" w:color="999999"/>
              <w:left w:val="single" w:sz="8" w:space="0" w:color="999999"/>
              <w:bottom w:val="single" w:sz="8" w:space="0" w:color="999999"/>
              <w:right w:val="single" w:sz="8" w:space="0" w:color="999999"/>
            </w:tcBorders>
          </w:tcPr>
          <w:p w14:paraId="4CDAC4EF" w14:textId="77777777" w:rsidR="005F371D" w:rsidRPr="00EB2E98" w:rsidRDefault="005F371D" w:rsidP="005F371D">
            <w:r w:rsidRPr="00EB2E98">
              <w:t xml:space="preserve">Select the employee(s) and click the </w:t>
            </w:r>
            <w:r w:rsidRPr="00EB2E98">
              <w:rPr>
                <w:rStyle w:val="SAPScreenElement"/>
              </w:rPr>
              <w:t>Send</w:t>
            </w:r>
            <w:r w:rsidRPr="00EB2E98">
              <w:t xml:space="preserve"> button.</w:t>
            </w:r>
          </w:p>
        </w:tc>
        <w:tc>
          <w:tcPr>
            <w:tcW w:w="4140" w:type="dxa"/>
            <w:tcBorders>
              <w:top w:val="single" w:sz="8" w:space="0" w:color="999999"/>
              <w:left w:val="single" w:sz="8" w:space="0" w:color="999999"/>
              <w:bottom w:val="single" w:sz="8" w:space="0" w:color="999999"/>
              <w:right w:val="single" w:sz="8" w:space="0" w:color="999999"/>
            </w:tcBorders>
          </w:tcPr>
          <w:p w14:paraId="7FC1EED8" w14:textId="77777777" w:rsidR="005F371D" w:rsidRPr="00EB2E98" w:rsidRDefault="005F371D" w:rsidP="005F371D">
            <w:r w:rsidRPr="00EB2E98">
              <w:t>A success message is generated by the system and the data will be replicated to the Employee Central Payroll system, where the employee's master data record is updated automatically.</w:t>
            </w:r>
          </w:p>
        </w:tc>
        <w:tc>
          <w:tcPr>
            <w:tcW w:w="1269" w:type="dxa"/>
            <w:tcBorders>
              <w:top w:val="single" w:sz="8" w:space="0" w:color="999999"/>
              <w:left w:val="single" w:sz="8" w:space="0" w:color="999999"/>
              <w:bottom w:val="single" w:sz="8" w:space="0" w:color="999999"/>
              <w:right w:val="single" w:sz="8" w:space="0" w:color="999999"/>
            </w:tcBorders>
          </w:tcPr>
          <w:p w14:paraId="4DF4D57F" w14:textId="77777777" w:rsidR="005F371D" w:rsidRPr="00EB2E98" w:rsidRDefault="005F371D" w:rsidP="005F371D"/>
        </w:tc>
      </w:tr>
    </w:tbl>
    <w:p w14:paraId="1172D076" w14:textId="77777777" w:rsidR="005F371D" w:rsidRPr="00EB2E98" w:rsidRDefault="005F371D" w:rsidP="005F371D">
      <w:pPr>
        <w:pStyle w:val="Heading3"/>
      </w:pPr>
      <w:r w:rsidRPr="00EB2E98">
        <w:rPr>
          <w:noProof/>
          <w:lang w:eastAsia="zh-CN"/>
        </w:rPr>
        <w:t xml:space="preserve"> </w:t>
      </w:r>
      <w:bookmarkStart w:id="521" w:name="_Toc433708614"/>
      <w:bookmarkStart w:id="522" w:name="_Toc433714133"/>
      <w:bookmarkStart w:id="523" w:name="_Toc433720801"/>
      <w:bookmarkStart w:id="524" w:name="_Toc433722653"/>
      <w:bookmarkStart w:id="525" w:name="_Toc433722704"/>
      <w:bookmarkStart w:id="526" w:name="_Toc433723587"/>
      <w:bookmarkStart w:id="527" w:name="_Toc433723894"/>
      <w:bookmarkStart w:id="528" w:name="_Toc433723945"/>
      <w:bookmarkStart w:id="529" w:name="_Toc433723997"/>
      <w:bookmarkStart w:id="530" w:name="_Toc433728173"/>
      <w:bookmarkStart w:id="531" w:name="_Toc434338582"/>
      <w:bookmarkStart w:id="532" w:name="_Toc434502030"/>
      <w:bookmarkStart w:id="533" w:name="_Toc434511755"/>
      <w:bookmarkStart w:id="534" w:name="_Toc434573506"/>
      <w:bookmarkStart w:id="535" w:name="_Toc435535206"/>
      <w:bookmarkStart w:id="536" w:name="_Toc435540208"/>
      <w:bookmarkStart w:id="537" w:name="_Toc433708615"/>
      <w:bookmarkStart w:id="538" w:name="_Toc433714134"/>
      <w:bookmarkStart w:id="539" w:name="_Toc433720802"/>
      <w:bookmarkStart w:id="540" w:name="_Toc433722654"/>
      <w:bookmarkStart w:id="541" w:name="_Toc433722705"/>
      <w:bookmarkStart w:id="542" w:name="_Toc433723588"/>
      <w:bookmarkStart w:id="543" w:name="_Toc433723895"/>
      <w:bookmarkStart w:id="544" w:name="_Toc433723946"/>
      <w:bookmarkStart w:id="545" w:name="_Toc433723998"/>
      <w:bookmarkStart w:id="546" w:name="_Toc433728174"/>
      <w:bookmarkStart w:id="547" w:name="_Toc434338583"/>
      <w:bookmarkStart w:id="548" w:name="_Toc434502031"/>
      <w:bookmarkStart w:id="549" w:name="_Toc434511756"/>
      <w:bookmarkStart w:id="550" w:name="_Toc434573507"/>
      <w:bookmarkStart w:id="551" w:name="_Toc435535207"/>
      <w:bookmarkStart w:id="552" w:name="_Toc435540209"/>
      <w:bookmarkStart w:id="553" w:name="_Toc474655427"/>
      <w:bookmarkStart w:id="554" w:name="_Toc507433207"/>
      <w:bookmarkStart w:id="555" w:name="_Toc410684926"/>
      <w:bookmarkStart w:id="556" w:name="_Toc430765997"/>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r w:rsidRPr="00EB2E98">
        <w:t>Viewing Personnel Master Data</w:t>
      </w:r>
      <w:bookmarkEnd w:id="469"/>
      <w:bookmarkEnd w:id="470"/>
      <w:bookmarkEnd w:id="471"/>
      <w:bookmarkEnd w:id="472"/>
      <w:bookmarkEnd w:id="480"/>
      <w:bookmarkEnd w:id="553"/>
      <w:bookmarkEnd w:id="554"/>
      <w:r w:rsidRPr="00EB2E98">
        <w:t xml:space="preserve"> </w:t>
      </w:r>
      <w:bookmarkEnd w:id="555"/>
      <w:bookmarkEnd w:id="556"/>
    </w:p>
    <w:p w14:paraId="7CB408F8" w14:textId="77777777" w:rsidR="005F371D" w:rsidRPr="00EB2E98" w:rsidRDefault="005F371D" w:rsidP="005F371D">
      <w:pPr>
        <w:pStyle w:val="SAPKeyblockTitle"/>
      </w:pPr>
      <w:r w:rsidRPr="00EB2E98">
        <w:t>Test Administration</w:t>
      </w:r>
    </w:p>
    <w:p w14:paraId="21C90496" w14:textId="77777777" w:rsidR="005F371D" w:rsidRPr="00EB2E98" w:rsidRDefault="005F371D" w:rsidP="005F371D">
      <w:r w:rsidRPr="00EB2E98">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5F371D" w:rsidRPr="00EB2E98" w14:paraId="55E26495" w14:textId="77777777" w:rsidTr="00002278">
        <w:tc>
          <w:tcPr>
            <w:tcW w:w="2280" w:type="dxa"/>
            <w:tcBorders>
              <w:top w:val="single" w:sz="8" w:space="0" w:color="999999"/>
              <w:left w:val="single" w:sz="8" w:space="0" w:color="999999"/>
              <w:bottom w:val="single" w:sz="8" w:space="0" w:color="999999"/>
              <w:right w:val="single" w:sz="8" w:space="0" w:color="999999"/>
            </w:tcBorders>
            <w:hideMark/>
          </w:tcPr>
          <w:p w14:paraId="37C1B6F3" w14:textId="77777777" w:rsidR="005F371D" w:rsidRPr="00EB2E98" w:rsidRDefault="005F371D" w:rsidP="005F371D">
            <w:pPr>
              <w:rPr>
                <w:rStyle w:val="SAPEmphasis"/>
              </w:rPr>
            </w:pPr>
            <w:r w:rsidRPr="00EB2E98">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1D94548F" w14:textId="77777777" w:rsidR="005F371D" w:rsidRPr="00EB2E98" w:rsidRDefault="005F371D" w:rsidP="005F371D">
            <w:r w:rsidRPr="00EB2E98">
              <w:t>&lt;X.XX&gt;</w:t>
            </w:r>
          </w:p>
        </w:tc>
        <w:tc>
          <w:tcPr>
            <w:tcW w:w="2401" w:type="dxa"/>
            <w:tcBorders>
              <w:top w:val="single" w:sz="8" w:space="0" w:color="999999"/>
              <w:left w:val="single" w:sz="8" w:space="0" w:color="999999"/>
              <w:bottom w:val="single" w:sz="8" w:space="0" w:color="999999"/>
              <w:right w:val="single" w:sz="8" w:space="0" w:color="999999"/>
            </w:tcBorders>
            <w:hideMark/>
          </w:tcPr>
          <w:p w14:paraId="5E7CA1FA" w14:textId="77777777" w:rsidR="005F371D" w:rsidRPr="00EB2E98" w:rsidRDefault="005F371D" w:rsidP="005F371D">
            <w:pPr>
              <w:rPr>
                <w:rStyle w:val="SAPEmphasis"/>
              </w:rPr>
            </w:pPr>
            <w:r w:rsidRPr="00EB2E98">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6E5EDE37" w14:textId="77777777" w:rsidR="005F371D" w:rsidRPr="00EB2E98" w:rsidRDefault="005F371D" w:rsidP="005F371D">
            <w:r w:rsidRPr="00EB2E98">
              <w:t>&lt;name&gt;</w:t>
            </w:r>
          </w:p>
        </w:tc>
        <w:tc>
          <w:tcPr>
            <w:tcW w:w="2402" w:type="dxa"/>
            <w:tcBorders>
              <w:top w:val="single" w:sz="8" w:space="0" w:color="999999"/>
              <w:left w:val="single" w:sz="8" w:space="0" w:color="999999"/>
              <w:bottom w:val="single" w:sz="8" w:space="0" w:color="999999"/>
              <w:right w:val="single" w:sz="8" w:space="0" w:color="999999"/>
            </w:tcBorders>
            <w:hideMark/>
          </w:tcPr>
          <w:p w14:paraId="487FE17C" w14:textId="77777777" w:rsidR="005F371D" w:rsidRPr="00EB2E98" w:rsidRDefault="005F371D" w:rsidP="005F371D">
            <w:pPr>
              <w:rPr>
                <w:rStyle w:val="SAPEmphasis"/>
              </w:rPr>
            </w:pPr>
            <w:r w:rsidRPr="00EB2E98">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6CFA3579" w14:textId="52D4B03A" w:rsidR="005F371D" w:rsidRPr="00EB2E98" w:rsidRDefault="00FD11AD" w:rsidP="005F371D">
            <w:r>
              <w:t>&lt;date&gt;</w:t>
            </w:r>
          </w:p>
        </w:tc>
      </w:tr>
      <w:tr w:rsidR="005F371D" w:rsidRPr="00EB2E98" w14:paraId="2312FB09" w14:textId="77777777" w:rsidTr="00002278">
        <w:tc>
          <w:tcPr>
            <w:tcW w:w="2280" w:type="dxa"/>
            <w:tcBorders>
              <w:top w:val="single" w:sz="8" w:space="0" w:color="999999"/>
              <w:left w:val="single" w:sz="8" w:space="0" w:color="999999"/>
              <w:bottom w:val="single" w:sz="8" w:space="0" w:color="999999"/>
              <w:right w:val="single" w:sz="8" w:space="0" w:color="999999"/>
            </w:tcBorders>
            <w:hideMark/>
          </w:tcPr>
          <w:p w14:paraId="69398B42" w14:textId="77777777" w:rsidR="005F371D" w:rsidRPr="00EB2E98" w:rsidRDefault="005F371D" w:rsidP="005F371D">
            <w:pPr>
              <w:rPr>
                <w:rStyle w:val="SAPEmphasis"/>
              </w:rPr>
            </w:pPr>
            <w:r w:rsidRPr="00EB2E98">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5FA048BA" w14:textId="77777777" w:rsidR="005F371D" w:rsidRPr="00EB2E98" w:rsidRDefault="005F371D" w:rsidP="005F371D">
            <w:r w:rsidRPr="00EB2E98">
              <w:t>HR Administrator</w:t>
            </w:r>
          </w:p>
        </w:tc>
      </w:tr>
      <w:tr w:rsidR="005F371D" w:rsidRPr="00EB2E98" w14:paraId="4A5B2137" w14:textId="77777777" w:rsidTr="00002278">
        <w:tc>
          <w:tcPr>
            <w:tcW w:w="2280" w:type="dxa"/>
            <w:tcBorders>
              <w:top w:val="single" w:sz="8" w:space="0" w:color="999999"/>
              <w:left w:val="single" w:sz="8" w:space="0" w:color="999999"/>
              <w:bottom w:val="single" w:sz="8" w:space="0" w:color="999999"/>
              <w:right w:val="single" w:sz="8" w:space="0" w:color="999999"/>
            </w:tcBorders>
            <w:hideMark/>
          </w:tcPr>
          <w:p w14:paraId="2A355E97" w14:textId="77777777" w:rsidR="005F371D" w:rsidRPr="00EB2E98" w:rsidRDefault="005F371D" w:rsidP="005F371D">
            <w:pPr>
              <w:rPr>
                <w:rStyle w:val="SAPEmphasis"/>
              </w:rPr>
            </w:pPr>
            <w:r w:rsidRPr="00EB2E98">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5C7A83EC" w14:textId="77777777" w:rsidR="005F371D" w:rsidRPr="00EB2E98" w:rsidRDefault="005F371D" w:rsidP="005F371D">
            <w:r w:rsidRPr="00EB2E98">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6323CFFF" w14:textId="77777777" w:rsidR="005F371D" w:rsidRPr="00EB2E98" w:rsidRDefault="005F371D" w:rsidP="005F371D">
            <w:pPr>
              <w:rPr>
                <w:rStyle w:val="SAPEmphasis"/>
              </w:rPr>
            </w:pPr>
            <w:r w:rsidRPr="00EB2E98">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6FEF4C9D" w14:textId="3F343791" w:rsidR="005F371D" w:rsidRPr="00EB2E98" w:rsidRDefault="001861CE" w:rsidP="005F371D">
            <w:r>
              <w:t>&lt;duration&gt;</w:t>
            </w:r>
          </w:p>
        </w:tc>
      </w:tr>
    </w:tbl>
    <w:p w14:paraId="25161053" w14:textId="77777777" w:rsidR="005F371D" w:rsidRPr="00EB2E98" w:rsidRDefault="005F371D" w:rsidP="005F371D">
      <w:pPr>
        <w:pStyle w:val="SAPKeyblockTitle"/>
      </w:pPr>
      <w:r w:rsidRPr="00EB2E98">
        <w:t>Purpose</w:t>
      </w:r>
    </w:p>
    <w:p w14:paraId="5A7D15B8" w14:textId="77777777" w:rsidR="005F371D" w:rsidRPr="00EB2E98" w:rsidRDefault="005F371D" w:rsidP="005F371D">
      <w:r w:rsidRPr="00EB2E98">
        <w:t xml:space="preserve">The HR Administrator views master data of the employee transferred from Employee Central to Employee Central Payroll. For this, he or she uses the </w:t>
      </w:r>
      <w:r w:rsidRPr="00EB2E98">
        <w:rPr>
          <w:rStyle w:val="SAPScreenElement"/>
        </w:rPr>
        <w:t>Display</w:t>
      </w:r>
      <w:r w:rsidRPr="00EB2E98">
        <w:t xml:space="preserve"> or </w:t>
      </w:r>
      <w:r w:rsidRPr="00EB2E98">
        <w:rPr>
          <w:rStyle w:val="SAPScreenElement"/>
        </w:rPr>
        <w:t xml:space="preserve">Overview </w:t>
      </w:r>
      <w:r w:rsidRPr="00EB2E98">
        <w:t>function. In display mode, the data cannot be processed or updated.</w:t>
      </w:r>
    </w:p>
    <w:p w14:paraId="0BB71E52" w14:textId="77777777" w:rsidR="005F371D" w:rsidRPr="00EB2E98" w:rsidRDefault="005F371D" w:rsidP="005F371D">
      <w:r w:rsidRPr="00EB2E98">
        <w:lastRenderedPageBreak/>
        <w:t>Before displaying the data, the HR Administrator specifies which infotype is to be viewed for which employee.</w:t>
      </w:r>
    </w:p>
    <w:p w14:paraId="0B12E78A" w14:textId="77777777" w:rsidR="005F371D" w:rsidRPr="00EB2E98" w:rsidRDefault="005F371D" w:rsidP="005F371D">
      <w:pPr>
        <w:pStyle w:val="SAPNoteHeading"/>
      </w:pPr>
      <w:r w:rsidRPr="00EB2E98">
        <w:rPr>
          <w:noProof/>
        </w:rPr>
        <w:drawing>
          <wp:inline distT="0" distB="0" distL="0" distR="0" wp14:anchorId="14BD545E" wp14:editId="3E5A562B">
            <wp:extent cx="228600" cy="228600"/>
            <wp:effectExtent l="0" t="0" r="0" b="0"/>
            <wp:docPr id="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B2E98">
        <w:t> Note</w:t>
      </w:r>
    </w:p>
    <w:p w14:paraId="6F495200" w14:textId="30657082" w:rsidR="005F371D" w:rsidRPr="00EB2E98" w:rsidRDefault="005F371D" w:rsidP="005F371D">
      <w:pPr>
        <w:pStyle w:val="NoteParagraph"/>
      </w:pPr>
      <w:r w:rsidRPr="00EB2E98">
        <w:t>Because there is a large number of infotypes and infosubtypes, this process step does not present all available options but provides a general overview to navigating through the data available. In addition, we make distinction between the data replicated as result of executing the different scope items related to hiring, rehiring</w:t>
      </w:r>
      <w:r w:rsidR="0020075D">
        <w:t>,</w:t>
      </w:r>
      <w:r w:rsidRPr="00EB2E98">
        <w:t xml:space="preserve"> or take action processes.</w:t>
      </w:r>
    </w:p>
    <w:p w14:paraId="6ADBC508" w14:textId="77777777" w:rsidR="005F371D" w:rsidRPr="00EB2E98" w:rsidRDefault="005F371D" w:rsidP="005F371D">
      <w:pPr>
        <w:pStyle w:val="SAPKeyblockTitle"/>
      </w:pPr>
      <w:r w:rsidRPr="00EB2E98">
        <w:t>Procedure</w:t>
      </w:r>
    </w:p>
    <w:tbl>
      <w:tblPr>
        <w:tblW w:w="14310"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2"/>
        <w:gridCol w:w="1198"/>
        <w:gridCol w:w="4500"/>
        <w:gridCol w:w="6480"/>
        <w:gridCol w:w="1260"/>
      </w:tblGrid>
      <w:tr w:rsidR="005F371D" w:rsidRPr="00EB2E98" w14:paraId="176D99DA" w14:textId="77777777" w:rsidTr="00332D1A">
        <w:trPr>
          <w:trHeight w:val="576"/>
          <w:tblHeader/>
        </w:trPr>
        <w:tc>
          <w:tcPr>
            <w:tcW w:w="872" w:type="dxa"/>
            <w:tcBorders>
              <w:top w:val="single" w:sz="8" w:space="0" w:color="999999"/>
              <w:left w:val="single" w:sz="8" w:space="0" w:color="999999"/>
              <w:bottom w:val="single" w:sz="8" w:space="0" w:color="999999"/>
              <w:right w:val="single" w:sz="8" w:space="0" w:color="999999"/>
            </w:tcBorders>
            <w:shd w:val="clear" w:color="auto" w:fill="999999"/>
            <w:hideMark/>
          </w:tcPr>
          <w:p w14:paraId="0C22A7A4" w14:textId="77777777" w:rsidR="005F371D" w:rsidRPr="00EB2E98" w:rsidRDefault="005F371D" w:rsidP="005F371D">
            <w:pPr>
              <w:pStyle w:val="SAPTableHeader"/>
            </w:pPr>
            <w:r w:rsidRPr="00EB2E98">
              <w:t>Test Step #</w:t>
            </w:r>
          </w:p>
        </w:tc>
        <w:tc>
          <w:tcPr>
            <w:tcW w:w="1198" w:type="dxa"/>
            <w:tcBorders>
              <w:top w:val="single" w:sz="8" w:space="0" w:color="999999"/>
              <w:left w:val="single" w:sz="8" w:space="0" w:color="999999"/>
              <w:bottom w:val="single" w:sz="8" w:space="0" w:color="999999"/>
              <w:right w:val="single" w:sz="8" w:space="0" w:color="999999"/>
            </w:tcBorders>
            <w:shd w:val="clear" w:color="auto" w:fill="999999"/>
            <w:hideMark/>
          </w:tcPr>
          <w:p w14:paraId="2885E910" w14:textId="77777777" w:rsidR="005F371D" w:rsidRPr="00EB2E98" w:rsidRDefault="005F371D" w:rsidP="005F371D">
            <w:pPr>
              <w:pStyle w:val="SAPTableHeader"/>
            </w:pPr>
            <w:r w:rsidRPr="00EB2E98">
              <w:t>Test Step Name</w:t>
            </w:r>
          </w:p>
        </w:tc>
        <w:tc>
          <w:tcPr>
            <w:tcW w:w="4500" w:type="dxa"/>
            <w:tcBorders>
              <w:top w:val="single" w:sz="8" w:space="0" w:color="999999"/>
              <w:left w:val="single" w:sz="8" w:space="0" w:color="999999"/>
              <w:bottom w:val="single" w:sz="8" w:space="0" w:color="999999"/>
              <w:right w:val="single" w:sz="8" w:space="0" w:color="999999"/>
            </w:tcBorders>
            <w:shd w:val="clear" w:color="auto" w:fill="999999"/>
            <w:hideMark/>
          </w:tcPr>
          <w:p w14:paraId="344AE447" w14:textId="77777777" w:rsidR="005F371D" w:rsidRPr="00EB2E98" w:rsidRDefault="005F371D" w:rsidP="005F371D">
            <w:pPr>
              <w:pStyle w:val="SAPTableHeader"/>
            </w:pPr>
            <w:r w:rsidRPr="00EB2E98">
              <w:t>Instruction</w:t>
            </w:r>
          </w:p>
        </w:tc>
        <w:tc>
          <w:tcPr>
            <w:tcW w:w="6480" w:type="dxa"/>
            <w:tcBorders>
              <w:top w:val="single" w:sz="8" w:space="0" w:color="999999"/>
              <w:left w:val="single" w:sz="8" w:space="0" w:color="999999"/>
              <w:bottom w:val="single" w:sz="8" w:space="0" w:color="999999"/>
              <w:right w:val="single" w:sz="8" w:space="0" w:color="999999"/>
            </w:tcBorders>
            <w:shd w:val="clear" w:color="auto" w:fill="999999"/>
            <w:hideMark/>
          </w:tcPr>
          <w:p w14:paraId="38244CFD" w14:textId="77777777" w:rsidR="005F371D" w:rsidRPr="00EB2E98" w:rsidRDefault="005F371D" w:rsidP="005F371D">
            <w:pPr>
              <w:pStyle w:val="SAPTableHeader"/>
            </w:pPr>
            <w:r w:rsidRPr="00EB2E98">
              <w:t>Expected Result</w:t>
            </w:r>
          </w:p>
        </w:tc>
        <w:tc>
          <w:tcPr>
            <w:tcW w:w="1260" w:type="dxa"/>
            <w:tcBorders>
              <w:top w:val="single" w:sz="8" w:space="0" w:color="999999"/>
              <w:left w:val="single" w:sz="8" w:space="0" w:color="999999"/>
              <w:bottom w:val="single" w:sz="8" w:space="0" w:color="999999"/>
              <w:right w:val="single" w:sz="8" w:space="0" w:color="999999"/>
            </w:tcBorders>
            <w:shd w:val="clear" w:color="auto" w:fill="999999"/>
            <w:hideMark/>
          </w:tcPr>
          <w:p w14:paraId="63AA4D8A" w14:textId="77777777" w:rsidR="005F371D" w:rsidRPr="00EB2E98" w:rsidRDefault="005F371D" w:rsidP="005F371D">
            <w:pPr>
              <w:pStyle w:val="SAPTableHeader"/>
            </w:pPr>
            <w:r w:rsidRPr="00EB2E98">
              <w:t>Pass / Fail / Comment</w:t>
            </w:r>
          </w:p>
        </w:tc>
      </w:tr>
      <w:tr w:rsidR="005F371D" w:rsidRPr="00EB2E98" w14:paraId="7A9523D7" w14:textId="77777777" w:rsidTr="00332D1A">
        <w:trPr>
          <w:trHeight w:val="357"/>
        </w:trPr>
        <w:tc>
          <w:tcPr>
            <w:tcW w:w="872" w:type="dxa"/>
            <w:tcBorders>
              <w:top w:val="single" w:sz="8" w:space="0" w:color="999999"/>
              <w:left w:val="single" w:sz="8" w:space="0" w:color="999999"/>
              <w:bottom w:val="single" w:sz="8" w:space="0" w:color="999999"/>
              <w:right w:val="single" w:sz="8" w:space="0" w:color="999999"/>
            </w:tcBorders>
            <w:hideMark/>
          </w:tcPr>
          <w:p w14:paraId="62B3F731" w14:textId="77777777" w:rsidR="005F371D" w:rsidRPr="00EB2E98" w:rsidRDefault="005F371D" w:rsidP="005F371D">
            <w:r w:rsidRPr="00EB2E98">
              <w:t>1</w:t>
            </w:r>
          </w:p>
        </w:tc>
        <w:tc>
          <w:tcPr>
            <w:tcW w:w="1198" w:type="dxa"/>
            <w:tcBorders>
              <w:top w:val="single" w:sz="8" w:space="0" w:color="999999"/>
              <w:left w:val="single" w:sz="8" w:space="0" w:color="999999"/>
              <w:bottom w:val="single" w:sz="8" w:space="0" w:color="999999"/>
              <w:right w:val="single" w:sz="8" w:space="0" w:color="999999"/>
            </w:tcBorders>
            <w:hideMark/>
          </w:tcPr>
          <w:p w14:paraId="2D1EF914" w14:textId="77777777" w:rsidR="005F371D" w:rsidRPr="00EB2E98" w:rsidRDefault="005F371D" w:rsidP="005F371D">
            <w:r w:rsidRPr="00EB2E98">
              <w:rPr>
                <w:rStyle w:val="SAPEmphasis"/>
              </w:rPr>
              <w:t>Log on</w:t>
            </w:r>
          </w:p>
        </w:tc>
        <w:tc>
          <w:tcPr>
            <w:tcW w:w="4500" w:type="dxa"/>
            <w:tcBorders>
              <w:top w:val="single" w:sz="8" w:space="0" w:color="999999"/>
              <w:left w:val="single" w:sz="8" w:space="0" w:color="999999"/>
              <w:bottom w:val="single" w:sz="8" w:space="0" w:color="999999"/>
              <w:right w:val="single" w:sz="8" w:space="0" w:color="999999"/>
            </w:tcBorders>
            <w:hideMark/>
          </w:tcPr>
          <w:p w14:paraId="18464BC9" w14:textId="77777777" w:rsidR="005F371D" w:rsidRPr="00EB2E98" w:rsidRDefault="005F371D" w:rsidP="005F371D">
            <w:r w:rsidRPr="00EB2E98">
              <w:t xml:space="preserve">Log on to </w:t>
            </w:r>
            <w:r w:rsidRPr="00EB2E98">
              <w:rPr>
                <w:rStyle w:val="SAPScreenElement"/>
                <w:color w:val="auto"/>
              </w:rPr>
              <w:t>Employee Central Payroll</w:t>
            </w:r>
            <w:r w:rsidRPr="00EB2E98">
              <w:t xml:space="preserve"> as HR Administrator and enter transaction code</w:t>
            </w:r>
            <w:r w:rsidRPr="00332D1A">
              <w:rPr>
                <w:rStyle w:val="SAPUserEntry"/>
              </w:rPr>
              <w:t xml:space="preserve"> </w:t>
            </w:r>
            <w:r w:rsidRPr="00EB2E98">
              <w:rPr>
                <w:rStyle w:val="SAPUserEntry"/>
              </w:rPr>
              <w:t>PA20</w:t>
            </w:r>
            <w:r w:rsidRPr="00EB2E98">
              <w:t>.</w:t>
            </w:r>
          </w:p>
        </w:tc>
        <w:tc>
          <w:tcPr>
            <w:tcW w:w="6480" w:type="dxa"/>
            <w:tcBorders>
              <w:top w:val="single" w:sz="8" w:space="0" w:color="999999"/>
              <w:left w:val="single" w:sz="8" w:space="0" w:color="999999"/>
              <w:bottom w:val="single" w:sz="8" w:space="0" w:color="999999"/>
              <w:right w:val="single" w:sz="8" w:space="0" w:color="999999"/>
            </w:tcBorders>
            <w:hideMark/>
          </w:tcPr>
          <w:p w14:paraId="5BD6177D" w14:textId="77777777" w:rsidR="005F371D" w:rsidRPr="00EB2E98" w:rsidRDefault="005F371D" w:rsidP="005F371D">
            <w:r w:rsidRPr="00EB2E98">
              <w:t xml:space="preserve">The </w:t>
            </w:r>
            <w:r w:rsidRPr="00EB2E98">
              <w:rPr>
                <w:rStyle w:val="SAPScreenElement"/>
              </w:rPr>
              <w:t xml:space="preserve">Display HR Master Data </w:t>
            </w:r>
            <w:r w:rsidRPr="00EB2E98">
              <w:t>screen is displayed.</w:t>
            </w:r>
          </w:p>
        </w:tc>
        <w:tc>
          <w:tcPr>
            <w:tcW w:w="1260" w:type="dxa"/>
            <w:tcBorders>
              <w:top w:val="single" w:sz="8" w:space="0" w:color="999999"/>
              <w:left w:val="single" w:sz="8" w:space="0" w:color="999999"/>
              <w:bottom w:val="single" w:sz="8" w:space="0" w:color="999999"/>
              <w:right w:val="single" w:sz="8" w:space="0" w:color="999999"/>
            </w:tcBorders>
          </w:tcPr>
          <w:p w14:paraId="3F4FFC76" w14:textId="77777777" w:rsidR="005F371D" w:rsidRPr="00EB2E98" w:rsidRDefault="005F371D" w:rsidP="005F371D"/>
        </w:tc>
      </w:tr>
      <w:tr w:rsidR="005F371D" w:rsidRPr="00EB2E98" w14:paraId="619DBD1F" w14:textId="77777777" w:rsidTr="00332D1A">
        <w:trPr>
          <w:trHeight w:val="357"/>
        </w:trPr>
        <w:tc>
          <w:tcPr>
            <w:tcW w:w="872" w:type="dxa"/>
            <w:tcBorders>
              <w:top w:val="single" w:sz="8" w:space="0" w:color="999999"/>
              <w:left w:val="single" w:sz="8" w:space="0" w:color="999999"/>
              <w:bottom w:val="single" w:sz="8" w:space="0" w:color="999999"/>
              <w:right w:val="single" w:sz="8" w:space="0" w:color="999999"/>
            </w:tcBorders>
            <w:hideMark/>
          </w:tcPr>
          <w:p w14:paraId="468CDB4D" w14:textId="77777777" w:rsidR="005F371D" w:rsidRPr="00EB2E98" w:rsidRDefault="005F371D" w:rsidP="005F371D">
            <w:r w:rsidRPr="00EB2E98">
              <w:t>2</w:t>
            </w:r>
          </w:p>
        </w:tc>
        <w:tc>
          <w:tcPr>
            <w:tcW w:w="1198" w:type="dxa"/>
            <w:tcBorders>
              <w:top w:val="single" w:sz="8" w:space="0" w:color="999999"/>
              <w:left w:val="single" w:sz="8" w:space="0" w:color="999999"/>
              <w:bottom w:val="single" w:sz="8" w:space="0" w:color="999999"/>
              <w:right w:val="single" w:sz="8" w:space="0" w:color="999999"/>
            </w:tcBorders>
            <w:hideMark/>
          </w:tcPr>
          <w:p w14:paraId="24C5FDE7" w14:textId="77777777" w:rsidR="005F371D" w:rsidRPr="00EB2E98" w:rsidRDefault="005F371D" w:rsidP="005F371D">
            <w:pPr>
              <w:rPr>
                <w:rStyle w:val="SAPEmphasis"/>
              </w:rPr>
            </w:pPr>
            <w:r w:rsidRPr="00EB2E98">
              <w:rPr>
                <w:rStyle w:val="SAPEmphasis"/>
              </w:rPr>
              <w:t>Search Employee</w:t>
            </w:r>
          </w:p>
        </w:tc>
        <w:tc>
          <w:tcPr>
            <w:tcW w:w="4500" w:type="dxa"/>
            <w:tcBorders>
              <w:top w:val="single" w:sz="8" w:space="0" w:color="999999"/>
              <w:left w:val="single" w:sz="8" w:space="0" w:color="999999"/>
              <w:bottom w:val="single" w:sz="8" w:space="0" w:color="999999"/>
              <w:right w:val="single" w:sz="8" w:space="0" w:color="999999"/>
            </w:tcBorders>
            <w:hideMark/>
          </w:tcPr>
          <w:p w14:paraId="5AAA5418" w14:textId="67C220DA" w:rsidR="005F371D" w:rsidRPr="00EB2E98" w:rsidRDefault="005F371D" w:rsidP="005F371D">
            <w:r w:rsidRPr="00EB2E98">
              <w:t xml:space="preserve">On the </w:t>
            </w:r>
            <w:r w:rsidRPr="00EB2E98">
              <w:rPr>
                <w:rStyle w:val="SAPScreenElement"/>
              </w:rPr>
              <w:t>Display HR Master Data</w:t>
            </w:r>
            <w:r w:rsidRPr="00EB2E98">
              <w:t xml:space="preserve"> screen, in the </w:t>
            </w:r>
            <w:r w:rsidRPr="00EB2E98">
              <w:rPr>
                <w:rStyle w:val="SAPScreenElement"/>
              </w:rPr>
              <w:t xml:space="preserve">Personnel no. </w:t>
            </w:r>
            <w:r w:rsidRPr="00EB2E98">
              <w:t xml:space="preserve">field select the value help on the </w:t>
            </w:r>
            <w:r w:rsidR="00EB3D21" w:rsidRPr="00EB2E98">
              <w:t>right-hand</w:t>
            </w:r>
            <w:r w:rsidRPr="00EB2E98">
              <w:t xml:space="preserve"> side of this field to search for the appropriate employee by first/last name. Press </w:t>
            </w:r>
            <w:r w:rsidRPr="00EB2E98">
              <w:rPr>
                <w:rStyle w:val="SAPKeyboard"/>
              </w:rPr>
              <w:t>ENTER</w:t>
            </w:r>
            <w:r w:rsidRPr="00EB2E98">
              <w:t>.</w:t>
            </w:r>
          </w:p>
        </w:tc>
        <w:tc>
          <w:tcPr>
            <w:tcW w:w="6480" w:type="dxa"/>
            <w:tcBorders>
              <w:top w:val="single" w:sz="8" w:space="0" w:color="999999"/>
              <w:left w:val="single" w:sz="8" w:space="0" w:color="999999"/>
              <w:bottom w:val="single" w:sz="8" w:space="0" w:color="999999"/>
              <w:right w:val="single" w:sz="8" w:space="0" w:color="999999"/>
            </w:tcBorders>
            <w:hideMark/>
          </w:tcPr>
          <w:p w14:paraId="5368FA01" w14:textId="77777777" w:rsidR="005F371D" w:rsidRPr="00EB2E98" w:rsidRDefault="005F371D" w:rsidP="005F371D">
            <w:r w:rsidRPr="00EB2E98">
              <w:t xml:space="preserve">The system proposes a list of employees matching your search criteria. </w:t>
            </w:r>
          </w:p>
        </w:tc>
        <w:tc>
          <w:tcPr>
            <w:tcW w:w="1260" w:type="dxa"/>
            <w:tcBorders>
              <w:top w:val="single" w:sz="8" w:space="0" w:color="999999"/>
              <w:left w:val="single" w:sz="8" w:space="0" w:color="999999"/>
              <w:bottom w:val="single" w:sz="8" w:space="0" w:color="999999"/>
              <w:right w:val="single" w:sz="8" w:space="0" w:color="999999"/>
            </w:tcBorders>
          </w:tcPr>
          <w:p w14:paraId="7D4BD7AB" w14:textId="77777777" w:rsidR="005F371D" w:rsidRPr="00EB2E98" w:rsidRDefault="005F371D" w:rsidP="005F371D"/>
        </w:tc>
      </w:tr>
      <w:tr w:rsidR="005F371D" w:rsidRPr="00EB2E98" w14:paraId="7D905474" w14:textId="77777777" w:rsidTr="00332D1A">
        <w:trPr>
          <w:trHeight w:val="357"/>
        </w:trPr>
        <w:tc>
          <w:tcPr>
            <w:tcW w:w="872" w:type="dxa"/>
            <w:tcBorders>
              <w:top w:val="single" w:sz="8" w:space="0" w:color="999999"/>
              <w:left w:val="single" w:sz="8" w:space="0" w:color="999999"/>
              <w:bottom w:val="single" w:sz="8" w:space="0" w:color="999999"/>
              <w:right w:val="single" w:sz="8" w:space="0" w:color="999999"/>
            </w:tcBorders>
            <w:hideMark/>
          </w:tcPr>
          <w:p w14:paraId="7B6D2DCB" w14:textId="77777777" w:rsidR="005F371D" w:rsidRPr="00EB2E98" w:rsidRDefault="005F371D" w:rsidP="005F371D">
            <w:r w:rsidRPr="00EB2E98">
              <w:t>3</w:t>
            </w:r>
          </w:p>
        </w:tc>
        <w:tc>
          <w:tcPr>
            <w:tcW w:w="1198" w:type="dxa"/>
            <w:tcBorders>
              <w:top w:val="single" w:sz="8" w:space="0" w:color="999999"/>
              <w:left w:val="single" w:sz="8" w:space="0" w:color="999999"/>
              <w:bottom w:val="single" w:sz="8" w:space="0" w:color="999999"/>
              <w:right w:val="single" w:sz="8" w:space="0" w:color="999999"/>
            </w:tcBorders>
            <w:hideMark/>
          </w:tcPr>
          <w:p w14:paraId="2682B54A" w14:textId="77777777" w:rsidR="005F371D" w:rsidRPr="00EB2E98" w:rsidRDefault="005F371D" w:rsidP="005F371D">
            <w:pPr>
              <w:rPr>
                <w:rStyle w:val="SAPEmphasis"/>
              </w:rPr>
            </w:pPr>
            <w:r w:rsidRPr="00EB2E98">
              <w:rPr>
                <w:rStyle w:val="SAPEmphasis"/>
              </w:rPr>
              <w:t>Select Employee</w:t>
            </w:r>
          </w:p>
        </w:tc>
        <w:tc>
          <w:tcPr>
            <w:tcW w:w="4500" w:type="dxa"/>
            <w:tcBorders>
              <w:top w:val="single" w:sz="8" w:space="0" w:color="999999"/>
              <w:left w:val="single" w:sz="8" w:space="0" w:color="999999"/>
              <w:bottom w:val="single" w:sz="8" w:space="0" w:color="999999"/>
              <w:right w:val="single" w:sz="8" w:space="0" w:color="999999"/>
            </w:tcBorders>
            <w:hideMark/>
          </w:tcPr>
          <w:p w14:paraId="7F71AB20" w14:textId="77777777" w:rsidR="005F371D" w:rsidRPr="00EB2E98" w:rsidRDefault="005F371D" w:rsidP="005F371D">
            <w:r w:rsidRPr="00EB2E98">
              <w:t>Choose in the list of employees the appropriate employee.</w:t>
            </w:r>
          </w:p>
        </w:tc>
        <w:tc>
          <w:tcPr>
            <w:tcW w:w="6480" w:type="dxa"/>
            <w:tcBorders>
              <w:top w:val="single" w:sz="8" w:space="0" w:color="999999"/>
              <w:left w:val="single" w:sz="8" w:space="0" w:color="999999"/>
              <w:bottom w:val="single" w:sz="8" w:space="0" w:color="999999"/>
              <w:right w:val="single" w:sz="8" w:space="0" w:color="999999"/>
            </w:tcBorders>
            <w:hideMark/>
          </w:tcPr>
          <w:p w14:paraId="46BEE342" w14:textId="77777777" w:rsidR="005F371D" w:rsidRPr="00EB2E98" w:rsidRDefault="005F371D" w:rsidP="005F371D">
            <w:r w:rsidRPr="00EB2E98">
              <w:t xml:space="preserve">The personnel number of the employee is taken over in the </w:t>
            </w:r>
            <w:r w:rsidRPr="00EB2E98">
              <w:rPr>
                <w:rStyle w:val="SAPScreenElement"/>
              </w:rPr>
              <w:t>Personnel</w:t>
            </w:r>
            <w:r w:rsidRPr="00EB2E98">
              <w:t xml:space="preserve"> </w:t>
            </w:r>
            <w:r w:rsidRPr="00EB2E98">
              <w:rPr>
                <w:rStyle w:val="SAPScreenElement"/>
              </w:rPr>
              <w:t>No.</w:t>
            </w:r>
            <w:r w:rsidRPr="00EB2E98">
              <w:t xml:space="preserve"> field. Press </w:t>
            </w:r>
            <w:r w:rsidRPr="00EB2E98">
              <w:rPr>
                <w:rStyle w:val="SAPKeyboard"/>
              </w:rPr>
              <w:t>ENTER</w:t>
            </w:r>
            <w:r w:rsidRPr="00EB2E98">
              <w:t xml:space="preserve">. </w:t>
            </w:r>
          </w:p>
          <w:p w14:paraId="242145E7" w14:textId="77777777" w:rsidR="005F371D" w:rsidRPr="00EB2E98" w:rsidRDefault="005F371D" w:rsidP="005F371D">
            <w:r w:rsidRPr="00EB2E98">
              <w:t>A short profile of the employee is displayed, containing name, employee group/subgroup, personnel area and cost center.</w:t>
            </w:r>
          </w:p>
          <w:p w14:paraId="2B836A1D" w14:textId="77777777" w:rsidR="005F371D" w:rsidRPr="00EB2E98" w:rsidRDefault="005F371D" w:rsidP="005F371D">
            <w:r w:rsidRPr="00EB2E98">
              <w:t xml:space="preserve">On the </w:t>
            </w:r>
            <w:r w:rsidRPr="00EB2E98">
              <w:rPr>
                <w:rStyle w:val="SAPScreenElement"/>
              </w:rPr>
              <w:t xml:space="preserve">Display HR Master Data </w:t>
            </w:r>
            <w:r w:rsidRPr="00EB2E98">
              <w:t>screen, the infotypes in the different tabs for which data is stored in the system are marked with a green check mark.</w:t>
            </w:r>
          </w:p>
          <w:p w14:paraId="6B8AA10A" w14:textId="77777777" w:rsidR="005F371D" w:rsidRPr="00EB2E98" w:rsidRDefault="005F371D" w:rsidP="005F371D">
            <w:r w:rsidRPr="00EB2E98">
              <w:t xml:space="preserve">Depending on the personnel action performed for the selected employee (see chapter </w:t>
            </w:r>
            <w:r w:rsidRPr="00EB2E98">
              <w:rPr>
                <w:rStyle w:val="SAPTextReference"/>
              </w:rPr>
              <w:t>Business Conditions</w:t>
            </w:r>
            <w:r w:rsidRPr="00EB2E98">
              <w:t xml:space="preserve"> for more details), different infotypes are relevant. Proceed with one of the options mentioned below.</w:t>
            </w:r>
          </w:p>
        </w:tc>
        <w:tc>
          <w:tcPr>
            <w:tcW w:w="1260" w:type="dxa"/>
            <w:tcBorders>
              <w:top w:val="single" w:sz="8" w:space="0" w:color="999999"/>
              <w:left w:val="single" w:sz="8" w:space="0" w:color="999999"/>
              <w:bottom w:val="single" w:sz="8" w:space="0" w:color="999999"/>
              <w:right w:val="single" w:sz="8" w:space="0" w:color="999999"/>
            </w:tcBorders>
          </w:tcPr>
          <w:p w14:paraId="4050F9EA" w14:textId="77777777" w:rsidR="005F371D" w:rsidRPr="00EB2E98" w:rsidRDefault="005F371D" w:rsidP="005F371D"/>
        </w:tc>
      </w:tr>
    </w:tbl>
    <w:p w14:paraId="2504ED2A" w14:textId="77777777" w:rsidR="005F371D" w:rsidRPr="00EB2E98" w:rsidRDefault="005F371D" w:rsidP="005F371D">
      <w:bookmarkStart w:id="557" w:name="_Toc430766001"/>
    </w:p>
    <w:p w14:paraId="490B2406" w14:textId="77777777" w:rsidR="005F371D" w:rsidRPr="00EB2E98" w:rsidRDefault="005F371D" w:rsidP="005F371D">
      <w:r w:rsidRPr="00EB2E98">
        <w:rPr>
          <w:b/>
        </w:rPr>
        <w:t>Option 1: Add New Employee (FJ0) has been executed</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1170"/>
        <w:gridCol w:w="4472"/>
        <w:gridCol w:w="4168"/>
        <w:gridCol w:w="2312"/>
        <w:gridCol w:w="1264"/>
      </w:tblGrid>
      <w:tr w:rsidR="005F371D" w:rsidRPr="00EB2E98" w14:paraId="428034FA" w14:textId="77777777" w:rsidTr="00285B37">
        <w:trPr>
          <w:trHeight w:val="576"/>
          <w:tblHeader/>
        </w:trPr>
        <w:tc>
          <w:tcPr>
            <w:tcW w:w="900" w:type="dxa"/>
            <w:tcBorders>
              <w:top w:val="single" w:sz="8" w:space="0" w:color="999999"/>
              <w:left w:val="single" w:sz="8" w:space="0" w:color="999999"/>
              <w:bottom w:val="single" w:sz="8" w:space="0" w:color="999999"/>
              <w:right w:val="single" w:sz="8" w:space="0" w:color="999999"/>
            </w:tcBorders>
            <w:shd w:val="clear" w:color="auto" w:fill="999999"/>
            <w:hideMark/>
          </w:tcPr>
          <w:p w14:paraId="4B71C3C2" w14:textId="77777777" w:rsidR="005F371D" w:rsidRPr="00EB2E98" w:rsidRDefault="005F371D" w:rsidP="005F371D">
            <w:pPr>
              <w:pStyle w:val="SAPTableHeader"/>
            </w:pPr>
            <w:r w:rsidRPr="00EB2E98">
              <w:t>Test Step #</w:t>
            </w:r>
          </w:p>
        </w:tc>
        <w:tc>
          <w:tcPr>
            <w:tcW w:w="1170" w:type="dxa"/>
            <w:tcBorders>
              <w:top w:val="single" w:sz="8" w:space="0" w:color="999999"/>
              <w:left w:val="single" w:sz="8" w:space="0" w:color="999999"/>
              <w:bottom w:val="single" w:sz="8" w:space="0" w:color="999999"/>
              <w:right w:val="single" w:sz="8" w:space="0" w:color="999999"/>
            </w:tcBorders>
            <w:shd w:val="clear" w:color="auto" w:fill="999999"/>
            <w:hideMark/>
          </w:tcPr>
          <w:p w14:paraId="666FD18D" w14:textId="77777777" w:rsidR="005F371D" w:rsidRPr="00EB2E98" w:rsidRDefault="005F371D" w:rsidP="005F371D">
            <w:pPr>
              <w:pStyle w:val="SAPTableHeader"/>
            </w:pPr>
            <w:r w:rsidRPr="00EB2E98">
              <w:t>Test Step Name</w:t>
            </w:r>
          </w:p>
        </w:tc>
        <w:tc>
          <w:tcPr>
            <w:tcW w:w="4472" w:type="dxa"/>
            <w:tcBorders>
              <w:top w:val="single" w:sz="8" w:space="0" w:color="999999"/>
              <w:left w:val="single" w:sz="8" w:space="0" w:color="999999"/>
              <w:bottom w:val="single" w:sz="8" w:space="0" w:color="999999"/>
              <w:right w:val="single" w:sz="8" w:space="0" w:color="999999"/>
            </w:tcBorders>
            <w:shd w:val="clear" w:color="auto" w:fill="999999"/>
            <w:hideMark/>
          </w:tcPr>
          <w:p w14:paraId="6AC6F386" w14:textId="77777777" w:rsidR="005F371D" w:rsidRPr="00EB2E98" w:rsidRDefault="005F371D" w:rsidP="005F371D">
            <w:pPr>
              <w:pStyle w:val="SAPTableHeader"/>
            </w:pPr>
            <w:r w:rsidRPr="00EB2E98">
              <w:t>Instruction</w:t>
            </w:r>
          </w:p>
        </w:tc>
        <w:tc>
          <w:tcPr>
            <w:tcW w:w="4168" w:type="dxa"/>
            <w:tcBorders>
              <w:top w:val="single" w:sz="8" w:space="0" w:color="999999"/>
              <w:left w:val="single" w:sz="8" w:space="0" w:color="999999"/>
              <w:bottom w:val="single" w:sz="8" w:space="0" w:color="999999"/>
              <w:right w:val="single" w:sz="8" w:space="0" w:color="999999"/>
            </w:tcBorders>
            <w:shd w:val="clear" w:color="auto" w:fill="999999"/>
            <w:hideMark/>
          </w:tcPr>
          <w:p w14:paraId="6D794BB2" w14:textId="77777777" w:rsidR="005F371D" w:rsidRPr="00EB2E98" w:rsidRDefault="005F371D" w:rsidP="005F371D">
            <w:pPr>
              <w:pStyle w:val="SAPTableHeader"/>
            </w:pPr>
            <w:r w:rsidRPr="00EB2E98">
              <w:t>Additional Information</w:t>
            </w:r>
          </w:p>
        </w:tc>
        <w:tc>
          <w:tcPr>
            <w:tcW w:w="2312" w:type="dxa"/>
            <w:tcBorders>
              <w:top w:val="single" w:sz="8" w:space="0" w:color="999999"/>
              <w:left w:val="single" w:sz="8" w:space="0" w:color="999999"/>
              <w:bottom w:val="single" w:sz="8" w:space="0" w:color="999999"/>
              <w:right w:val="single" w:sz="8" w:space="0" w:color="999999"/>
            </w:tcBorders>
            <w:shd w:val="clear" w:color="auto" w:fill="999999"/>
            <w:hideMark/>
          </w:tcPr>
          <w:p w14:paraId="6159DAC8" w14:textId="77777777" w:rsidR="005F371D" w:rsidRPr="00EB2E98" w:rsidRDefault="005F371D" w:rsidP="005F371D">
            <w:pPr>
              <w:pStyle w:val="SAPTableHeader"/>
            </w:pPr>
            <w:r w:rsidRPr="00EB2E98">
              <w:t>Expected Result</w:t>
            </w:r>
          </w:p>
        </w:tc>
        <w:tc>
          <w:tcPr>
            <w:tcW w:w="1264" w:type="dxa"/>
            <w:tcBorders>
              <w:top w:val="single" w:sz="8" w:space="0" w:color="999999"/>
              <w:left w:val="single" w:sz="8" w:space="0" w:color="999999"/>
              <w:bottom w:val="single" w:sz="8" w:space="0" w:color="999999"/>
              <w:right w:val="single" w:sz="8" w:space="0" w:color="999999"/>
            </w:tcBorders>
            <w:shd w:val="clear" w:color="auto" w:fill="999999"/>
            <w:hideMark/>
          </w:tcPr>
          <w:p w14:paraId="4F2B12E2" w14:textId="77777777" w:rsidR="005F371D" w:rsidRPr="00EB2E98" w:rsidRDefault="005F371D" w:rsidP="005F371D">
            <w:pPr>
              <w:pStyle w:val="SAPTableHeader"/>
            </w:pPr>
            <w:r w:rsidRPr="00EB2E98">
              <w:t>Pass / Fail / Comment</w:t>
            </w:r>
          </w:p>
        </w:tc>
      </w:tr>
      <w:tr w:rsidR="005F371D" w:rsidRPr="00EB2E98" w14:paraId="11F86E18" w14:textId="77777777" w:rsidTr="00285B37">
        <w:trPr>
          <w:trHeight w:val="357"/>
        </w:trPr>
        <w:tc>
          <w:tcPr>
            <w:tcW w:w="900" w:type="dxa"/>
            <w:tcBorders>
              <w:top w:val="single" w:sz="8" w:space="0" w:color="999999"/>
              <w:left w:val="single" w:sz="8" w:space="0" w:color="999999"/>
              <w:bottom w:val="single" w:sz="8" w:space="0" w:color="999999"/>
              <w:right w:val="single" w:sz="8" w:space="0" w:color="999999"/>
            </w:tcBorders>
            <w:hideMark/>
          </w:tcPr>
          <w:p w14:paraId="4B7D4298" w14:textId="77777777" w:rsidR="005F371D" w:rsidRPr="00EB2E98" w:rsidRDefault="005F371D" w:rsidP="005F371D">
            <w:r w:rsidRPr="00EB2E98">
              <w:t>4</w:t>
            </w:r>
          </w:p>
        </w:tc>
        <w:tc>
          <w:tcPr>
            <w:tcW w:w="1170" w:type="dxa"/>
            <w:tcBorders>
              <w:top w:val="single" w:sz="8" w:space="0" w:color="999999"/>
              <w:left w:val="single" w:sz="8" w:space="0" w:color="999999"/>
              <w:bottom w:val="single" w:sz="8" w:space="0" w:color="999999"/>
              <w:right w:val="single" w:sz="8" w:space="0" w:color="999999"/>
            </w:tcBorders>
            <w:hideMark/>
          </w:tcPr>
          <w:p w14:paraId="1F70B104" w14:textId="77777777" w:rsidR="005F371D" w:rsidRPr="00EB2E98" w:rsidRDefault="005F371D" w:rsidP="005F371D">
            <w:pPr>
              <w:rPr>
                <w:rStyle w:val="SAPEmphasis"/>
              </w:rPr>
            </w:pPr>
            <w:r w:rsidRPr="00EB2E98">
              <w:rPr>
                <w:rStyle w:val="SAPEmphasis"/>
              </w:rPr>
              <w:t>Select Infotype</w:t>
            </w:r>
          </w:p>
        </w:tc>
        <w:tc>
          <w:tcPr>
            <w:tcW w:w="4472" w:type="dxa"/>
            <w:tcBorders>
              <w:top w:val="single" w:sz="8" w:space="0" w:color="999999"/>
              <w:left w:val="single" w:sz="8" w:space="0" w:color="999999"/>
              <w:bottom w:val="single" w:sz="8" w:space="0" w:color="999999"/>
              <w:right w:val="single" w:sz="8" w:space="0" w:color="999999"/>
            </w:tcBorders>
            <w:hideMark/>
          </w:tcPr>
          <w:p w14:paraId="41439A3B" w14:textId="77777777" w:rsidR="005F371D" w:rsidRPr="00EB2E98" w:rsidRDefault="005F371D" w:rsidP="005F371D">
            <w:r w:rsidRPr="00EB2E98">
              <w:t xml:space="preserve">Either select an infotype from the selection list in the different tabs or enter the name or number of the infotype in the </w:t>
            </w:r>
            <w:r w:rsidRPr="00EB2E98">
              <w:rPr>
                <w:rStyle w:val="SAPScreenElement"/>
              </w:rPr>
              <w:t xml:space="preserve">Infotype </w:t>
            </w:r>
            <w:r w:rsidRPr="00EB2E98">
              <w:t xml:space="preserve">field located in the </w:t>
            </w:r>
            <w:r w:rsidRPr="00EB2E98">
              <w:rPr>
                <w:rStyle w:val="SAPScreenElement"/>
              </w:rPr>
              <w:t xml:space="preserve">Direct selection </w:t>
            </w:r>
            <w:r w:rsidRPr="00EB2E98">
              <w:t xml:space="preserve">part on the screen. </w:t>
            </w:r>
          </w:p>
          <w:p w14:paraId="5980909D" w14:textId="77777777" w:rsidR="005F371D" w:rsidRPr="00EB2E98" w:rsidRDefault="005F371D" w:rsidP="005F371D">
            <w:r w:rsidRPr="00EB2E98">
              <w:lastRenderedPageBreak/>
              <w:t xml:space="preserve">You can also use the value help next to the </w:t>
            </w:r>
            <w:r w:rsidRPr="00EB2E98">
              <w:rPr>
                <w:rStyle w:val="SAPScreenElement"/>
              </w:rPr>
              <w:t xml:space="preserve">Infotype </w:t>
            </w:r>
            <w:r w:rsidRPr="00EB2E98">
              <w:t xml:space="preserve">and </w:t>
            </w:r>
            <w:r w:rsidRPr="00EB2E98">
              <w:rPr>
                <w:rStyle w:val="SAPScreenElement"/>
              </w:rPr>
              <w:t xml:space="preserve">STy </w:t>
            </w:r>
            <w:r w:rsidRPr="00EB2E98">
              <w:t xml:space="preserve">fields located in the </w:t>
            </w:r>
            <w:r w:rsidRPr="00EB2E98">
              <w:rPr>
                <w:rStyle w:val="SAPScreenElement"/>
              </w:rPr>
              <w:t xml:space="preserve">Direct selection </w:t>
            </w:r>
            <w:r w:rsidRPr="00EB2E98">
              <w:t>part on the screen.</w:t>
            </w:r>
          </w:p>
        </w:tc>
        <w:tc>
          <w:tcPr>
            <w:tcW w:w="4168" w:type="dxa"/>
            <w:tcBorders>
              <w:top w:val="single" w:sz="8" w:space="0" w:color="999999"/>
              <w:left w:val="single" w:sz="8" w:space="0" w:color="999999"/>
              <w:bottom w:val="single" w:sz="8" w:space="0" w:color="999999"/>
              <w:right w:val="single" w:sz="8" w:space="0" w:color="999999"/>
            </w:tcBorders>
            <w:hideMark/>
          </w:tcPr>
          <w:p w14:paraId="3438C64E" w14:textId="77777777" w:rsidR="005F371D" w:rsidRPr="00EB2E98" w:rsidRDefault="005F371D" w:rsidP="005F371D">
            <w:r w:rsidRPr="00EB2E98">
              <w:lastRenderedPageBreak/>
              <w:t>Infotypes with content are:</w:t>
            </w:r>
          </w:p>
          <w:p w14:paraId="011C6E10" w14:textId="77777777" w:rsidR="005F371D" w:rsidRPr="00EB2E98" w:rsidRDefault="005F371D" w:rsidP="00F37D62">
            <w:pPr>
              <w:pStyle w:val="ListBullet"/>
              <w:numPr>
                <w:ilvl w:val="0"/>
                <w:numId w:val="10"/>
              </w:numPr>
              <w:ind w:left="267" w:hanging="267"/>
              <w:rPr>
                <w:rStyle w:val="SAPScreenElement"/>
              </w:rPr>
            </w:pPr>
            <w:r w:rsidRPr="00EB2E98">
              <w:rPr>
                <w:rStyle w:val="SAPScreenElement"/>
              </w:rPr>
              <w:t>Actions (IT0000)</w:t>
            </w:r>
          </w:p>
          <w:p w14:paraId="3AB7197B" w14:textId="77777777" w:rsidR="005F371D" w:rsidRPr="00EB2E98" w:rsidRDefault="005F371D" w:rsidP="00F37D62">
            <w:pPr>
              <w:pStyle w:val="ListBullet"/>
              <w:numPr>
                <w:ilvl w:val="0"/>
                <w:numId w:val="10"/>
              </w:numPr>
              <w:ind w:left="267" w:hanging="267"/>
              <w:rPr>
                <w:rStyle w:val="SAPScreenElement"/>
              </w:rPr>
            </w:pPr>
            <w:r w:rsidRPr="00EB2E98">
              <w:rPr>
                <w:rStyle w:val="SAPScreenElement"/>
              </w:rPr>
              <w:t>Organizational Assignment (IT0001)</w:t>
            </w:r>
          </w:p>
          <w:p w14:paraId="1D5949F8" w14:textId="77777777" w:rsidR="005F371D" w:rsidRPr="00EB2E98" w:rsidRDefault="005F371D" w:rsidP="00F37D62">
            <w:pPr>
              <w:pStyle w:val="ListBullet"/>
              <w:numPr>
                <w:ilvl w:val="0"/>
                <w:numId w:val="10"/>
              </w:numPr>
              <w:ind w:left="267" w:hanging="267"/>
              <w:rPr>
                <w:rStyle w:val="SAPScreenElement"/>
              </w:rPr>
            </w:pPr>
            <w:r w:rsidRPr="00EB2E98">
              <w:rPr>
                <w:rStyle w:val="SAPScreenElement"/>
              </w:rPr>
              <w:t>Personal Data (IT0002)</w:t>
            </w:r>
          </w:p>
          <w:p w14:paraId="05777C93" w14:textId="77777777" w:rsidR="005F371D" w:rsidRPr="00EB2E98" w:rsidRDefault="005F371D" w:rsidP="00F37D62">
            <w:pPr>
              <w:pStyle w:val="ListBullet"/>
              <w:numPr>
                <w:ilvl w:val="0"/>
                <w:numId w:val="10"/>
              </w:numPr>
              <w:ind w:left="267" w:hanging="267"/>
              <w:rPr>
                <w:rStyle w:val="SAPScreenElement"/>
              </w:rPr>
            </w:pPr>
            <w:r w:rsidRPr="00EB2E98">
              <w:rPr>
                <w:rStyle w:val="SAPScreenElement"/>
              </w:rPr>
              <w:lastRenderedPageBreak/>
              <w:t>Addresses (IT0006)</w:t>
            </w:r>
          </w:p>
          <w:p w14:paraId="53F2BFD5" w14:textId="77777777" w:rsidR="005F371D" w:rsidRPr="00EB2E98" w:rsidRDefault="005F371D" w:rsidP="00F37D62">
            <w:pPr>
              <w:pStyle w:val="ListBullet"/>
              <w:numPr>
                <w:ilvl w:val="0"/>
                <w:numId w:val="10"/>
              </w:numPr>
              <w:ind w:left="267" w:hanging="267"/>
              <w:rPr>
                <w:rStyle w:val="SAPScreenElement"/>
              </w:rPr>
            </w:pPr>
            <w:r w:rsidRPr="00EB2E98">
              <w:rPr>
                <w:rStyle w:val="SAPScreenElement"/>
              </w:rPr>
              <w:t>Planned Working Time (IT0007)</w:t>
            </w:r>
          </w:p>
          <w:p w14:paraId="22B64392" w14:textId="77777777" w:rsidR="005F371D" w:rsidRPr="00EB2E98" w:rsidRDefault="005F371D" w:rsidP="00F37D62">
            <w:pPr>
              <w:pStyle w:val="ListBullet"/>
              <w:numPr>
                <w:ilvl w:val="0"/>
                <w:numId w:val="10"/>
              </w:numPr>
              <w:ind w:left="267" w:hanging="267"/>
              <w:rPr>
                <w:rStyle w:val="SAPScreenElement"/>
              </w:rPr>
            </w:pPr>
            <w:r w:rsidRPr="00EB2E98">
              <w:rPr>
                <w:rStyle w:val="SAPScreenElement"/>
              </w:rPr>
              <w:t>Basic Pay (IT0008)</w:t>
            </w:r>
          </w:p>
          <w:p w14:paraId="454AEED0" w14:textId="77777777" w:rsidR="005F371D" w:rsidRPr="00EB2E98" w:rsidRDefault="005F371D" w:rsidP="00F37D62">
            <w:pPr>
              <w:pStyle w:val="ListBullet"/>
              <w:numPr>
                <w:ilvl w:val="0"/>
                <w:numId w:val="10"/>
              </w:numPr>
              <w:ind w:left="267" w:hanging="267"/>
              <w:rPr>
                <w:rStyle w:val="SAPScreenElement"/>
              </w:rPr>
            </w:pPr>
            <w:r w:rsidRPr="00EB2E98">
              <w:rPr>
                <w:rStyle w:val="SAPScreenElement"/>
              </w:rPr>
              <w:t>Bank Details (IT0009)</w:t>
            </w:r>
          </w:p>
          <w:p w14:paraId="66B872EF" w14:textId="77777777" w:rsidR="005F371D" w:rsidRPr="00EB2E98" w:rsidRDefault="005F371D" w:rsidP="00F37D62">
            <w:pPr>
              <w:pStyle w:val="ListBullet"/>
              <w:numPr>
                <w:ilvl w:val="0"/>
                <w:numId w:val="10"/>
              </w:numPr>
              <w:ind w:left="267" w:hanging="267"/>
            </w:pPr>
            <w:r w:rsidRPr="00EB2E98">
              <w:rPr>
                <w:rStyle w:val="SAPScreenElement"/>
              </w:rPr>
              <w:t xml:space="preserve">Recurring Payments/Deductions (IT0014) </w:t>
            </w:r>
            <w:r w:rsidRPr="00EB2E98">
              <w:t>(if recurring payments have been maintained during hiring)</w:t>
            </w:r>
          </w:p>
          <w:p w14:paraId="4D1E1EB4" w14:textId="77777777" w:rsidR="005F371D" w:rsidRPr="00EB2E98" w:rsidRDefault="005F371D" w:rsidP="00F37D62">
            <w:pPr>
              <w:pStyle w:val="ListBullet"/>
              <w:numPr>
                <w:ilvl w:val="0"/>
                <w:numId w:val="10"/>
              </w:numPr>
              <w:ind w:left="267" w:hanging="267"/>
            </w:pPr>
            <w:r w:rsidRPr="00EB2E98">
              <w:rPr>
                <w:rStyle w:val="SAPScreenElement"/>
              </w:rPr>
              <w:t xml:space="preserve">Communication (IT0105) </w:t>
            </w:r>
            <w:r w:rsidRPr="00EB2E98">
              <w:t>(user ID and email address if maintained)</w:t>
            </w:r>
          </w:p>
        </w:tc>
        <w:tc>
          <w:tcPr>
            <w:tcW w:w="2312" w:type="dxa"/>
            <w:tcBorders>
              <w:top w:val="single" w:sz="8" w:space="0" w:color="999999"/>
              <w:left w:val="single" w:sz="8" w:space="0" w:color="999999"/>
              <w:bottom w:val="single" w:sz="8" w:space="0" w:color="999999"/>
              <w:right w:val="single" w:sz="8" w:space="0" w:color="999999"/>
            </w:tcBorders>
          </w:tcPr>
          <w:p w14:paraId="178CBE1A" w14:textId="77777777" w:rsidR="005F371D" w:rsidRPr="00EB2E98" w:rsidRDefault="005F371D" w:rsidP="005F371D"/>
        </w:tc>
        <w:tc>
          <w:tcPr>
            <w:tcW w:w="1264" w:type="dxa"/>
            <w:tcBorders>
              <w:top w:val="single" w:sz="8" w:space="0" w:color="999999"/>
              <w:left w:val="single" w:sz="8" w:space="0" w:color="999999"/>
              <w:bottom w:val="single" w:sz="8" w:space="0" w:color="999999"/>
              <w:right w:val="single" w:sz="8" w:space="0" w:color="999999"/>
            </w:tcBorders>
          </w:tcPr>
          <w:p w14:paraId="0D65B5B4" w14:textId="77777777" w:rsidR="005F371D" w:rsidRPr="00EB2E98" w:rsidRDefault="005F371D" w:rsidP="005F371D"/>
        </w:tc>
      </w:tr>
      <w:tr w:rsidR="005F371D" w:rsidRPr="00EB2E98" w14:paraId="40ED2B85" w14:textId="77777777" w:rsidTr="00285B37">
        <w:trPr>
          <w:trHeight w:val="357"/>
        </w:trPr>
        <w:tc>
          <w:tcPr>
            <w:tcW w:w="900" w:type="dxa"/>
            <w:tcBorders>
              <w:top w:val="single" w:sz="8" w:space="0" w:color="999999"/>
              <w:left w:val="single" w:sz="8" w:space="0" w:color="999999"/>
              <w:bottom w:val="single" w:sz="8" w:space="0" w:color="999999"/>
              <w:right w:val="single" w:sz="8" w:space="0" w:color="999999"/>
            </w:tcBorders>
            <w:hideMark/>
          </w:tcPr>
          <w:p w14:paraId="02A44EF0" w14:textId="77777777" w:rsidR="005F371D" w:rsidRPr="00EB2E98" w:rsidRDefault="005F371D" w:rsidP="005F371D">
            <w:r w:rsidRPr="00EB2E98">
              <w:t>5</w:t>
            </w:r>
          </w:p>
        </w:tc>
        <w:tc>
          <w:tcPr>
            <w:tcW w:w="1170" w:type="dxa"/>
            <w:tcBorders>
              <w:top w:val="single" w:sz="8" w:space="0" w:color="999999"/>
              <w:left w:val="single" w:sz="8" w:space="0" w:color="999999"/>
              <w:bottom w:val="single" w:sz="8" w:space="0" w:color="999999"/>
              <w:right w:val="single" w:sz="8" w:space="0" w:color="999999"/>
            </w:tcBorders>
            <w:hideMark/>
          </w:tcPr>
          <w:p w14:paraId="7474F3D9" w14:textId="77777777" w:rsidR="005F371D" w:rsidRPr="00EB2E98" w:rsidRDefault="005F371D" w:rsidP="005F371D">
            <w:pPr>
              <w:rPr>
                <w:rStyle w:val="SAPEmphasis"/>
              </w:rPr>
            </w:pPr>
            <w:r w:rsidRPr="00EB2E98">
              <w:rPr>
                <w:rStyle w:val="SAPEmphasis"/>
              </w:rPr>
              <w:t>View Infotype Record</w:t>
            </w:r>
          </w:p>
        </w:tc>
        <w:tc>
          <w:tcPr>
            <w:tcW w:w="4472" w:type="dxa"/>
            <w:tcBorders>
              <w:top w:val="single" w:sz="8" w:space="0" w:color="999999"/>
              <w:left w:val="single" w:sz="8" w:space="0" w:color="999999"/>
              <w:bottom w:val="single" w:sz="8" w:space="0" w:color="999999"/>
              <w:right w:val="single" w:sz="8" w:space="0" w:color="999999"/>
            </w:tcBorders>
            <w:hideMark/>
          </w:tcPr>
          <w:p w14:paraId="45BBC18C" w14:textId="77777777" w:rsidR="005F371D" w:rsidRPr="00EB2E98" w:rsidRDefault="005F371D" w:rsidP="005F371D">
            <w:r w:rsidRPr="00EB2E98">
              <w:t xml:space="preserve">Choose the </w:t>
            </w:r>
            <w:r w:rsidRPr="00EB2E98">
              <w:rPr>
                <w:rStyle w:val="SAPScreenElement"/>
              </w:rPr>
              <w:t xml:space="preserve">Display </w:t>
            </w:r>
            <w:r w:rsidRPr="00EB2E98">
              <w:rPr>
                <w:noProof/>
              </w:rPr>
              <w:drawing>
                <wp:inline distT="0" distB="0" distL="0" distR="0" wp14:anchorId="2AA8760E" wp14:editId="1BC5C709">
                  <wp:extent cx="209550" cy="180975"/>
                  <wp:effectExtent l="0" t="0" r="0" b="952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 cy="180975"/>
                          </a:xfrm>
                          <a:prstGeom prst="rect">
                            <a:avLst/>
                          </a:prstGeom>
                          <a:noFill/>
                          <a:ln>
                            <a:noFill/>
                          </a:ln>
                        </pic:spPr>
                      </pic:pic>
                    </a:graphicData>
                  </a:graphic>
                </wp:inline>
              </w:drawing>
            </w:r>
            <w:r w:rsidRPr="00EB2E98">
              <w:rPr>
                <w:rStyle w:val="SAPScreenElement"/>
              </w:rPr>
              <w:t xml:space="preserve"> </w:t>
            </w:r>
            <w:r w:rsidRPr="00EB2E98">
              <w:t xml:space="preserve">button to view the infotype record. </w:t>
            </w:r>
          </w:p>
          <w:p w14:paraId="4EFCF00D" w14:textId="77777777" w:rsidR="005F371D" w:rsidRPr="00EB2E98" w:rsidRDefault="005F371D" w:rsidP="005F371D">
            <w:r w:rsidRPr="00EB2E98">
              <w:t xml:space="preserve">Check that in </w:t>
            </w:r>
            <w:r w:rsidRPr="00EB2E98">
              <w:rPr>
                <w:rStyle w:val="SAPScreenElement"/>
              </w:rPr>
              <w:t>IT0000</w:t>
            </w:r>
            <w:r w:rsidRPr="00EB2E98">
              <w:t xml:space="preserve"> record, the fields </w:t>
            </w:r>
            <w:r w:rsidRPr="00EB2E98">
              <w:rPr>
                <w:rStyle w:val="SAPScreenElement"/>
              </w:rPr>
              <w:t>Action Type</w:t>
            </w:r>
            <w:r w:rsidRPr="00EB2E98">
              <w:t xml:space="preserve"> and </w:t>
            </w:r>
            <w:r w:rsidRPr="00EB2E98">
              <w:rPr>
                <w:rStyle w:val="SAPScreenElement"/>
              </w:rPr>
              <w:t xml:space="preserve">Employment </w:t>
            </w:r>
            <w:r w:rsidRPr="00EB2E98">
              <w:t xml:space="preserve">have values </w:t>
            </w:r>
            <w:r w:rsidRPr="00EB2E98">
              <w:rPr>
                <w:rStyle w:val="SAPUserEntry"/>
                <w:b w:val="0"/>
                <w:color w:val="auto"/>
              </w:rPr>
              <w:t>Hiring</w:t>
            </w:r>
            <w:r w:rsidRPr="00EB2E98">
              <w:t xml:space="preserve"> and </w:t>
            </w:r>
            <w:r w:rsidRPr="00EB2E98">
              <w:rPr>
                <w:rStyle w:val="SAPUserEntry"/>
                <w:b w:val="0"/>
                <w:color w:val="auto"/>
              </w:rPr>
              <w:t>Active</w:t>
            </w:r>
            <w:r w:rsidRPr="00EB2E98">
              <w:t>, respectively.</w:t>
            </w:r>
          </w:p>
          <w:p w14:paraId="5891F48B" w14:textId="77777777" w:rsidR="005F371D" w:rsidRPr="00EB2E98" w:rsidRDefault="005F371D" w:rsidP="005F371D">
            <w:r w:rsidRPr="00EB2E98">
              <w:t xml:space="preserve">Check that the data available in the other infotypes mentioned in test step # 4 has been replicated correctly. </w:t>
            </w:r>
          </w:p>
        </w:tc>
        <w:tc>
          <w:tcPr>
            <w:tcW w:w="4168" w:type="dxa"/>
            <w:tcBorders>
              <w:top w:val="single" w:sz="8" w:space="0" w:color="999999"/>
              <w:left w:val="single" w:sz="8" w:space="0" w:color="999999"/>
              <w:bottom w:val="single" w:sz="8" w:space="0" w:color="999999"/>
              <w:right w:val="single" w:sz="8" w:space="0" w:color="999999"/>
            </w:tcBorders>
          </w:tcPr>
          <w:p w14:paraId="725F5FD2" w14:textId="77777777" w:rsidR="005F371D" w:rsidRPr="00EB2E98" w:rsidRDefault="005F371D" w:rsidP="005F371D"/>
        </w:tc>
        <w:tc>
          <w:tcPr>
            <w:tcW w:w="2312" w:type="dxa"/>
            <w:tcBorders>
              <w:top w:val="single" w:sz="8" w:space="0" w:color="999999"/>
              <w:left w:val="single" w:sz="8" w:space="0" w:color="999999"/>
              <w:bottom w:val="single" w:sz="8" w:space="0" w:color="999999"/>
              <w:right w:val="single" w:sz="8" w:space="0" w:color="999999"/>
            </w:tcBorders>
          </w:tcPr>
          <w:p w14:paraId="4FEBE7A2" w14:textId="77777777" w:rsidR="005F371D" w:rsidRPr="00EB2E98" w:rsidRDefault="005F371D" w:rsidP="005F371D">
            <w:r w:rsidRPr="00EB2E98">
              <w:t>The data replicated fits to what has been maintained in Employee Central.</w:t>
            </w:r>
          </w:p>
        </w:tc>
        <w:tc>
          <w:tcPr>
            <w:tcW w:w="1264" w:type="dxa"/>
            <w:tcBorders>
              <w:top w:val="single" w:sz="8" w:space="0" w:color="999999"/>
              <w:left w:val="single" w:sz="8" w:space="0" w:color="999999"/>
              <w:bottom w:val="single" w:sz="8" w:space="0" w:color="999999"/>
              <w:right w:val="single" w:sz="8" w:space="0" w:color="999999"/>
            </w:tcBorders>
          </w:tcPr>
          <w:p w14:paraId="282224DE" w14:textId="77777777" w:rsidR="005F371D" w:rsidRPr="00EB2E98" w:rsidRDefault="005F371D" w:rsidP="005F371D"/>
        </w:tc>
      </w:tr>
      <w:tr w:rsidR="005F371D" w:rsidRPr="00EB2E98" w14:paraId="621A22D4" w14:textId="77777777" w:rsidTr="00285B37">
        <w:trPr>
          <w:trHeight w:val="357"/>
        </w:trPr>
        <w:tc>
          <w:tcPr>
            <w:tcW w:w="900" w:type="dxa"/>
            <w:tcBorders>
              <w:top w:val="single" w:sz="8" w:space="0" w:color="999999"/>
              <w:left w:val="single" w:sz="8" w:space="0" w:color="999999"/>
              <w:bottom w:val="single" w:sz="8" w:space="0" w:color="999999"/>
              <w:right w:val="single" w:sz="8" w:space="0" w:color="999999"/>
            </w:tcBorders>
          </w:tcPr>
          <w:p w14:paraId="65AB631B" w14:textId="77777777" w:rsidR="005F371D" w:rsidRPr="00EB2E98" w:rsidRDefault="005F371D" w:rsidP="005F371D">
            <w:r w:rsidRPr="00EB2E98">
              <w:t>6</w:t>
            </w:r>
          </w:p>
        </w:tc>
        <w:tc>
          <w:tcPr>
            <w:tcW w:w="1170" w:type="dxa"/>
            <w:tcBorders>
              <w:top w:val="single" w:sz="8" w:space="0" w:color="999999"/>
              <w:left w:val="single" w:sz="8" w:space="0" w:color="999999"/>
              <w:bottom w:val="single" w:sz="8" w:space="0" w:color="999999"/>
              <w:right w:val="single" w:sz="8" w:space="0" w:color="999999"/>
            </w:tcBorders>
          </w:tcPr>
          <w:p w14:paraId="7B06022F" w14:textId="77777777" w:rsidR="005F371D" w:rsidRPr="00EB2E98" w:rsidRDefault="005F371D" w:rsidP="005F371D">
            <w:pPr>
              <w:rPr>
                <w:rStyle w:val="SAPEmphasis"/>
              </w:rPr>
            </w:pPr>
            <w:r w:rsidRPr="00EB2E98">
              <w:rPr>
                <w:rStyle w:val="SAPEmphasis"/>
              </w:rPr>
              <w:t>Search All Employees</w:t>
            </w:r>
          </w:p>
        </w:tc>
        <w:tc>
          <w:tcPr>
            <w:tcW w:w="4472" w:type="dxa"/>
            <w:tcBorders>
              <w:top w:val="single" w:sz="8" w:space="0" w:color="999999"/>
              <w:left w:val="single" w:sz="8" w:space="0" w:color="999999"/>
              <w:bottom w:val="single" w:sz="8" w:space="0" w:color="999999"/>
              <w:right w:val="single" w:sz="8" w:space="0" w:color="999999"/>
            </w:tcBorders>
          </w:tcPr>
          <w:p w14:paraId="308EBD2F" w14:textId="6683586F" w:rsidR="005F371D" w:rsidRPr="00EB2E98" w:rsidRDefault="005F371D" w:rsidP="005F371D">
            <w:r w:rsidRPr="00EB2E98">
              <w:t xml:space="preserve">Go back to the </w:t>
            </w:r>
            <w:r w:rsidRPr="00EB2E98">
              <w:rPr>
                <w:rStyle w:val="SAPScreenElement"/>
              </w:rPr>
              <w:t>Display HR Master Data</w:t>
            </w:r>
            <w:r w:rsidRPr="00EB2E98">
              <w:t xml:space="preserve"> screen, in the </w:t>
            </w:r>
            <w:r w:rsidRPr="00EB2E98">
              <w:rPr>
                <w:rStyle w:val="SAPScreenElement"/>
              </w:rPr>
              <w:t xml:space="preserve">Personnel no. </w:t>
            </w:r>
            <w:r w:rsidRPr="00EB2E98">
              <w:t xml:space="preserve">field select the value help on the </w:t>
            </w:r>
            <w:r w:rsidR="00EB3D21" w:rsidRPr="00EB2E98">
              <w:t>right-hand</w:t>
            </w:r>
            <w:r w:rsidRPr="00EB2E98">
              <w:t xml:space="preserve"> side of this field and press </w:t>
            </w:r>
            <w:r w:rsidRPr="00EB2E98">
              <w:rPr>
                <w:rStyle w:val="SAPKeyboard"/>
              </w:rPr>
              <w:t>ENTER</w:t>
            </w:r>
            <w:r w:rsidRPr="00EB2E98">
              <w:t>.</w:t>
            </w:r>
          </w:p>
        </w:tc>
        <w:tc>
          <w:tcPr>
            <w:tcW w:w="4168" w:type="dxa"/>
            <w:tcBorders>
              <w:top w:val="single" w:sz="8" w:space="0" w:color="999999"/>
              <w:left w:val="single" w:sz="8" w:space="0" w:color="999999"/>
              <w:bottom w:val="single" w:sz="8" w:space="0" w:color="999999"/>
              <w:right w:val="single" w:sz="8" w:space="0" w:color="999999"/>
            </w:tcBorders>
          </w:tcPr>
          <w:p w14:paraId="6EFC9481" w14:textId="77777777" w:rsidR="005F371D" w:rsidRPr="00EB2E98" w:rsidDel="00FF3642" w:rsidRDefault="005F371D" w:rsidP="005F371D"/>
        </w:tc>
        <w:tc>
          <w:tcPr>
            <w:tcW w:w="2312" w:type="dxa"/>
            <w:tcBorders>
              <w:top w:val="single" w:sz="8" w:space="0" w:color="999999"/>
              <w:left w:val="single" w:sz="8" w:space="0" w:color="999999"/>
              <w:bottom w:val="single" w:sz="8" w:space="0" w:color="999999"/>
              <w:right w:val="single" w:sz="8" w:space="0" w:color="999999"/>
            </w:tcBorders>
          </w:tcPr>
          <w:p w14:paraId="6ADA104C" w14:textId="77777777" w:rsidR="005F371D" w:rsidRPr="00EB2E98" w:rsidRDefault="005F371D" w:rsidP="005F371D">
            <w:r w:rsidRPr="00EB2E98">
              <w:t>A result list is proposed containing all employees available in the system.</w:t>
            </w:r>
          </w:p>
        </w:tc>
        <w:tc>
          <w:tcPr>
            <w:tcW w:w="1264" w:type="dxa"/>
            <w:tcBorders>
              <w:top w:val="single" w:sz="8" w:space="0" w:color="999999"/>
              <w:left w:val="single" w:sz="8" w:space="0" w:color="999999"/>
              <w:bottom w:val="single" w:sz="8" w:space="0" w:color="999999"/>
              <w:right w:val="single" w:sz="8" w:space="0" w:color="999999"/>
            </w:tcBorders>
          </w:tcPr>
          <w:p w14:paraId="4AB02221" w14:textId="77777777" w:rsidR="005F371D" w:rsidRPr="00EB2E98" w:rsidRDefault="005F371D" w:rsidP="005F371D"/>
        </w:tc>
      </w:tr>
      <w:tr w:rsidR="005F371D" w:rsidRPr="00EB2E98" w14:paraId="4D1F228B" w14:textId="77777777" w:rsidTr="00285B37">
        <w:trPr>
          <w:trHeight w:val="357"/>
        </w:trPr>
        <w:tc>
          <w:tcPr>
            <w:tcW w:w="900" w:type="dxa"/>
            <w:tcBorders>
              <w:top w:val="single" w:sz="8" w:space="0" w:color="999999"/>
              <w:left w:val="single" w:sz="8" w:space="0" w:color="999999"/>
              <w:bottom w:val="single" w:sz="8" w:space="0" w:color="999999"/>
              <w:right w:val="single" w:sz="8" w:space="0" w:color="999999"/>
            </w:tcBorders>
          </w:tcPr>
          <w:p w14:paraId="1FB70CDD" w14:textId="77777777" w:rsidR="005F371D" w:rsidRPr="00EB2E98" w:rsidRDefault="005F371D" w:rsidP="005F371D">
            <w:r w:rsidRPr="00EB2E98">
              <w:t>7</w:t>
            </w:r>
          </w:p>
        </w:tc>
        <w:tc>
          <w:tcPr>
            <w:tcW w:w="1170" w:type="dxa"/>
            <w:tcBorders>
              <w:top w:val="single" w:sz="8" w:space="0" w:color="999999"/>
              <w:left w:val="single" w:sz="8" w:space="0" w:color="999999"/>
              <w:bottom w:val="single" w:sz="8" w:space="0" w:color="999999"/>
              <w:right w:val="single" w:sz="8" w:space="0" w:color="999999"/>
            </w:tcBorders>
          </w:tcPr>
          <w:p w14:paraId="4C7538B3" w14:textId="77777777" w:rsidR="005F371D" w:rsidRPr="00EB2E98" w:rsidRDefault="005F371D" w:rsidP="005F371D">
            <w:pPr>
              <w:rPr>
                <w:rStyle w:val="SAPEmphasis"/>
              </w:rPr>
            </w:pPr>
            <w:r w:rsidRPr="00EB2E98">
              <w:rPr>
                <w:rStyle w:val="SAPEmphasis"/>
              </w:rPr>
              <w:t>Verify Non-Payroll Relevant Employees</w:t>
            </w:r>
          </w:p>
        </w:tc>
        <w:tc>
          <w:tcPr>
            <w:tcW w:w="4472" w:type="dxa"/>
            <w:tcBorders>
              <w:top w:val="single" w:sz="8" w:space="0" w:color="999999"/>
              <w:left w:val="single" w:sz="8" w:space="0" w:color="999999"/>
              <w:bottom w:val="single" w:sz="8" w:space="0" w:color="999999"/>
              <w:right w:val="single" w:sz="8" w:space="0" w:color="999999"/>
            </w:tcBorders>
          </w:tcPr>
          <w:p w14:paraId="480D10A1" w14:textId="77777777" w:rsidR="005F371D" w:rsidRPr="00EB2E98" w:rsidRDefault="005F371D" w:rsidP="005F371D">
            <w:r w:rsidRPr="00EB2E98">
              <w:t>Verify in the list that the employees who are no relevant for payroll have not been replicated from Employee Central, meaning they are not available in the list.</w:t>
            </w:r>
          </w:p>
          <w:p w14:paraId="3843D604" w14:textId="77777777" w:rsidR="005F371D" w:rsidRPr="00EB2E98" w:rsidRDefault="005F371D" w:rsidP="005F371D">
            <w:pPr>
              <w:ind w:left="720"/>
              <w:rPr>
                <w:rFonts w:ascii="BentonSans Regular" w:hAnsi="BentonSans Regular"/>
                <w:color w:val="666666"/>
                <w:sz w:val="22"/>
              </w:rPr>
            </w:pPr>
            <w:r w:rsidRPr="00EB2E98">
              <w:rPr>
                <w:noProof/>
              </w:rPr>
              <w:drawing>
                <wp:inline distT="0" distB="0" distL="0" distR="0" wp14:anchorId="0D7176D8" wp14:editId="54E8F663">
                  <wp:extent cx="228600" cy="228600"/>
                  <wp:effectExtent l="0" t="0" r="0" b="0"/>
                  <wp:docPr id="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B2E98">
              <w:t> </w:t>
            </w:r>
            <w:r w:rsidRPr="00EB2E98">
              <w:rPr>
                <w:rFonts w:ascii="BentonSans Regular" w:hAnsi="BentonSans Regular"/>
                <w:color w:val="666666"/>
                <w:sz w:val="22"/>
              </w:rPr>
              <w:t>Note</w:t>
            </w:r>
          </w:p>
          <w:p w14:paraId="1D763604" w14:textId="77777777" w:rsidR="005F371D" w:rsidRPr="00EB2E98" w:rsidRDefault="005F371D" w:rsidP="005F371D">
            <w:pPr>
              <w:ind w:left="720"/>
            </w:pPr>
            <w:r w:rsidRPr="00EB2E98">
              <w:t xml:space="preserve">Alternatively, you could search in test step # 6 in value help of </w:t>
            </w:r>
            <w:r w:rsidRPr="00EB2E98">
              <w:rPr>
                <w:rStyle w:val="SAPScreenElement"/>
              </w:rPr>
              <w:t xml:space="preserve">Personnel no. </w:t>
            </w:r>
            <w:r w:rsidRPr="00EB2E98">
              <w:t>field for a particular non-payroll relevant employee to receive no appropriate record.</w:t>
            </w:r>
          </w:p>
        </w:tc>
        <w:tc>
          <w:tcPr>
            <w:tcW w:w="4168" w:type="dxa"/>
            <w:tcBorders>
              <w:top w:val="single" w:sz="8" w:space="0" w:color="999999"/>
              <w:left w:val="single" w:sz="8" w:space="0" w:color="999999"/>
              <w:bottom w:val="single" w:sz="8" w:space="0" w:color="999999"/>
              <w:right w:val="single" w:sz="8" w:space="0" w:color="999999"/>
            </w:tcBorders>
          </w:tcPr>
          <w:p w14:paraId="5B02F3C5" w14:textId="77777777" w:rsidR="005F371D" w:rsidRPr="00EB2E98" w:rsidRDefault="005F371D" w:rsidP="005F371D">
            <w:r w:rsidRPr="00EB2E98">
              <w:t xml:space="preserve">The payroll-relevance or non-relevance of an employee is expressed during hiring through an appropriate value of field </w:t>
            </w:r>
            <w:r w:rsidRPr="00EB2E98">
              <w:rPr>
                <w:rStyle w:val="SAPScreenElement"/>
              </w:rPr>
              <w:t>Pay Group</w:t>
            </w:r>
            <w:r w:rsidRPr="00EB2E98">
              <w:t xml:space="preserve"> of section </w:t>
            </w:r>
            <w:r w:rsidRPr="00EB2E98">
              <w:rPr>
                <w:rStyle w:val="SAPScreenElement"/>
              </w:rPr>
              <w:t>Compensation Information</w:t>
            </w:r>
            <w:r w:rsidRPr="00EB2E98">
              <w:t>.</w:t>
            </w:r>
          </w:p>
          <w:p w14:paraId="34431E0F" w14:textId="77777777" w:rsidR="00BB656B" w:rsidRDefault="005F371D" w:rsidP="005F371D">
            <w:pPr>
              <w:rPr>
                <w:ins w:id="558" w:author="Author" w:date="2018-02-05T14:45:00Z"/>
              </w:rPr>
            </w:pPr>
            <w:r w:rsidRPr="00EB2E98">
              <w:t xml:space="preserve">The appropriate value of field </w:t>
            </w:r>
            <w:r w:rsidRPr="00EB2E98">
              <w:rPr>
                <w:rStyle w:val="SAPScreenElement"/>
              </w:rPr>
              <w:t>Pay Group</w:t>
            </w:r>
            <w:r w:rsidRPr="00EB2E98">
              <w:t xml:space="preserve"> for non-payroll relevant employees is </w:t>
            </w:r>
            <w:ins w:id="559" w:author="Author" w:date="2018-02-05T14:45:00Z">
              <w:r w:rsidR="00BB656B">
                <w:t>country-dependent and as follows:</w:t>
              </w:r>
            </w:ins>
          </w:p>
          <w:p w14:paraId="48D471BF" w14:textId="328E6ECA" w:rsidR="00BB656B" w:rsidRDefault="002C3ECC">
            <w:pPr>
              <w:pStyle w:val="ListParagraph"/>
              <w:numPr>
                <w:ilvl w:val="0"/>
                <w:numId w:val="10"/>
              </w:numPr>
              <w:ind w:left="226" w:hanging="226"/>
              <w:rPr>
                <w:ins w:id="560" w:author="Author" w:date="2018-02-05T14:58:00Z"/>
              </w:rPr>
              <w:pPrChange w:id="561" w:author="Author" w:date="2018-02-05T15:01:00Z">
                <w:pPr/>
              </w:pPrChange>
            </w:pPr>
            <w:ins w:id="562" w:author="Author" w:date="2018-02-05T15:00:00Z">
              <w:r>
                <w:t>f</w:t>
              </w:r>
            </w:ins>
            <w:ins w:id="563" w:author="Author" w:date="2018-02-05T14:58:00Z">
              <w:r w:rsidRPr="00A319F6">
                <w:t xml:space="preserve">or </w:t>
              </w:r>
            </w:ins>
            <w:ins w:id="564" w:author="Author" w:date="2018-02-05T15:00:00Z">
              <w:r>
                <w:t xml:space="preserve">country </w:t>
              </w:r>
            </w:ins>
            <w:ins w:id="565" w:author="Author" w:date="2018-02-05T14:58:00Z">
              <w:r w:rsidRPr="002C3ECC">
                <w:rPr>
                  <w:b/>
                  <w:rPrChange w:id="566" w:author="Author" w:date="2018-02-05T15:02:00Z">
                    <w:rPr/>
                  </w:rPrChange>
                </w:rPr>
                <w:t>AU</w:t>
              </w:r>
              <w:r w:rsidRPr="002C3ECC">
                <w:t>:</w:t>
              </w:r>
              <w:r w:rsidRPr="002C3ECC">
                <w:rPr>
                  <w:rStyle w:val="SAPUserEntry"/>
                  <w:rPrChange w:id="567" w:author="Author" w:date="2018-02-05T15:02:00Z">
                    <w:rPr>
                      <w:rStyle w:val="SAPUserEntry"/>
                      <w:highlight w:val="yellow"/>
                    </w:rPr>
                  </w:rPrChange>
                </w:rPr>
                <w:t xml:space="preserve"> </w:t>
              </w:r>
            </w:ins>
            <w:ins w:id="568" w:author="Author" w:date="2018-02-05T14:45:00Z">
              <w:r w:rsidR="00BB656B" w:rsidRPr="002C3ECC">
                <w:rPr>
                  <w:rStyle w:val="SAPUserEntry"/>
                  <w:rPrChange w:id="569" w:author="Author" w:date="2018-02-05T15:02:00Z">
                    <w:rPr/>
                  </w:rPrChange>
                </w:rPr>
                <w:t>AU</w:t>
              </w:r>
              <w:r w:rsidR="00BB656B" w:rsidRPr="002C3ECC">
                <w:t xml:space="preserve"> </w:t>
              </w:r>
              <w:r w:rsidR="00BB656B" w:rsidRPr="002C3ECC">
                <w:rPr>
                  <w:rStyle w:val="SAPUserEntry"/>
                  <w:rPrChange w:id="570" w:author="Author" w:date="2018-02-05T14:59:00Z">
                    <w:rPr/>
                  </w:rPrChange>
                </w:rPr>
                <w:t>-</w:t>
              </w:r>
              <w:r w:rsidR="00BB656B" w:rsidRPr="002C3ECC">
                <w:t xml:space="preserve"> </w:t>
              </w:r>
              <w:r w:rsidR="00BB656B" w:rsidRPr="002C3ECC">
                <w:rPr>
                  <w:rStyle w:val="SAPUserEntry"/>
                  <w:rPrChange w:id="571" w:author="Author" w:date="2018-02-05T14:59:00Z">
                    <w:rPr/>
                  </w:rPrChange>
                </w:rPr>
                <w:t>Non Payroll</w:t>
              </w:r>
            </w:ins>
            <w:ins w:id="572" w:author="Author" w:date="2018-02-05T14:56:00Z">
              <w:r w:rsidRPr="002C3ECC">
                <w:t xml:space="preserve"> </w:t>
              </w:r>
              <w:r w:rsidRPr="002C3ECC">
                <w:rPr>
                  <w:rStyle w:val="SAPUserEntry"/>
                  <w:rPrChange w:id="573" w:author="Author" w:date="2018-02-05T14:59:00Z">
                    <w:rPr/>
                  </w:rPrChange>
                </w:rPr>
                <w:t>(AN)</w:t>
              </w:r>
            </w:ins>
          </w:p>
          <w:p w14:paraId="65E926F1" w14:textId="155F9DA1" w:rsidR="002C3ECC" w:rsidRDefault="002C3ECC">
            <w:pPr>
              <w:pStyle w:val="ListParagraph"/>
              <w:numPr>
                <w:ilvl w:val="0"/>
                <w:numId w:val="10"/>
              </w:numPr>
              <w:ind w:left="226" w:hanging="226"/>
              <w:rPr>
                <w:ins w:id="574" w:author="Author" w:date="2018-02-05T14:56:00Z"/>
              </w:rPr>
              <w:pPrChange w:id="575" w:author="Author" w:date="2018-02-05T15:01:00Z">
                <w:pPr/>
              </w:pPrChange>
            </w:pPr>
            <w:ins w:id="576" w:author="Author" w:date="2018-02-05T15:01:00Z">
              <w:r>
                <w:t>f</w:t>
              </w:r>
              <w:r w:rsidRPr="00A319F6">
                <w:t xml:space="preserve">or </w:t>
              </w:r>
              <w:r>
                <w:t xml:space="preserve">country </w:t>
              </w:r>
            </w:ins>
            <w:ins w:id="577" w:author="Author" w:date="2018-02-05T14:58:00Z">
              <w:r w:rsidRPr="002C3ECC">
                <w:rPr>
                  <w:b/>
                  <w:rPrChange w:id="578" w:author="Author" w:date="2018-02-05T15:02:00Z">
                    <w:rPr/>
                  </w:rPrChange>
                </w:rPr>
                <w:t>CN</w:t>
              </w:r>
              <w:r>
                <w:t>:</w:t>
              </w:r>
              <w:r w:rsidRPr="002C3ECC">
                <w:rPr>
                  <w:rStyle w:val="SAPUserEntry"/>
                  <w:rPrChange w:id="579" w:author="Author" w:date="2018-02-05T14:59:00Z">
                    <w:rPr/>
                  </w:rPrChange>
                </w:rPr>
                <w:t xml:space="preserve"> </w:t>
              </w:r>
            </w:ins>
            <w:ins w:id="580" w:author="Author" w:date="2018-02-05T14:56:00Z">
              <w:r w:rsidRPr="002C3ECC">
                <w:rPr>
                  <w:rStyle w:val="SAPUserEntry"/>
                  <w:rPrChange w:id="581" w:author="Author" w:date="2018-02-05T14:59:00Z">
                    <w:rPr/>
                  </w:rPrChange>
                </w:rPr>
                <w:t>CN</w:t>
              </w:r>
              <w:r w:rsidRPr="002C3ECC">
                <w:t xml:space="preserve"> </w:t>
              </w:r>
              <w:r w:rsidRPr="002C3ECC">
                <w:rPr>
                  <w:rStyle w:val="SAPUserEntry"/>
                  <w:rPrChange w:id="582" w:author="Author" w:date="2018-02-05T14:59:00Z">
                    <w:rPr/>
                  </w:rPrChange>
                </w:rPr>
                <w:t>-</w:t>
              </w:r>
              <w:r w:rsidRPr="002C3ECC">
                <w:t xml:space="preserve"> </w:t>
              </w:r>
              <w:r w:rsidRPr="002C3ECC">
                <w:rPr>
                  <w:rStyle w:val="SAPUserEntry"/>
                  <w:rPrChange w:id="583" w:author="Author" w:date="2018-02-05T14:59:00Z">
                    <w:rPr/>
                  </w:rPrChange>
                </w:rPr>
                <w:t>Non Payroll</w:t>
              </w:r>
              <w:r w:rsidRPr="002C3ECC">
                <w:t xml:space="preserve"> </w:t>
              </w:r>
              <w:r w:rsidRPr="002C3ECC">
                <w:rPr>
                  <w:rStyle w:val="SAPUserEntry"/>
                  <w:rPrChange w:id="584" w:author="Author" w:date="2018-02-05T14:59:00Z">
                    <w:rPr/>
                  </w:rPrChange>
                </w:rPr>
                <w:t>(CQ)</w:t>
              </w:r>
            </w:ins>
          </w:p>
          <w:p w14:paraId="4CB7E4ED" w14:textId="48ED665B" w:rsidR="002C3ECC" w:rsidRDefault="002C3ECC">
            <w:pPr>
              <w:pStyle w:val="ListParagraph"/>
              <w:numPr>
                <w:ilvl w:val="0"/>
                <w:numId w:val="10"/>
              </w:numPr>
              <w:ind w:left="226" w:hanging="226"/>
              <w:rPr>
                <w:ins w:id="585" w:author="Author" w:date="2018-02-05T14:56:00Z"/>
              </w:rPr>
              <w:pPrChange w:id="586" w:author="Author" w:date="2018-02-05T15:01:00Z">
                <w:pPr/>
              </w:pPrChange>
            </w:pPr>
            <w:ins w:id="587" w:author="Author" w:date="2018-02-05T15:01:00Z">
              <w:r>
                <w:t>f</w:t>
              </w:r>
              <w:r w:rsidRPr="00A319F6">
                <w:t xml:space="preserve">or </w:t>
              </w:r>
              <w:r>
                <w:t xml:space="preserve">country </w:t>
              </w:r>
            </w:ins>
            <w:ins w:id="588" w:author="Author" w:date="2018-02-05T14:58:00Z">
              <w:r w:rsidRPr="002C3ECC">
                <w:rPr>
                  <w:b/>
                  <w:rPrChange w:id="589" w:author="Author" w:date="2018-02-05T15:02:00Z">
                    <w:rPr/>
                  </w:rPrChange>
                </w:rPr>
                <w:t>GB</w:t>
              </w:r>
              <w:r>
                <w:t>:</w:t>
              </w:r>
              <w:r w:rsidRPr="002C3ECC">
                <w:rPr>
                  <w:rStyle w:val="SAPUserEntry"/>
                  <w:rPrChange w:id="590" w:author="Author" w:date="2018-02-05T14:59:00Z">
                    <w:rPr/>
                  </w:rPrChange>
                </w:rPr>
                <w:t xml:space="preserve"> </w:t>
              </w:r>
            </w:ins>
            <w:ins w:id="591" w:author="Author" w:date="2018-02-05T14:56:00Z">
              <w:r w:rsidRPr="002C3ECC">
                <w:rPr>
                  <w:rStyle w:val="SAPUserEntry"/>
                  <w:rPrChange w:id="592" w:author="Author" w:date="2018-02-05T14:59:00Z">
                    <w:rPr/>
                  </w:rPrChange>
                </w:rPr>
                <w:t>GB</w:t>
              </w:r>
              <w:r w:rsidRPr="002C3ECC">
                <w:t xml:space="preserve"> </w:t>
              </w:r>
              <w:r w:rsidRPr="002C3ECC">
                <w:rPr>
                  <w:rStyle w:val="SAPUserEntry"/>
                  <w:rPrChange w:id="593" w:author="Author" w:date="2018-02-05T14:59:00Z">
                    <w:rPr/>
                  </w:rPrChange>
                </w:rPr>
                <w:t>-</w:t>
              </w:r>
              <w:r w:rsidRPr="002C3ECC">
                <w:t xml:space="preserve"> </w:t>
              </w:r>
              <w:r w:rsidRPr="002C3ECC">
                <w:rPr>
                  <w:rStyle w:val="SAPUserEntry"/>
                  <w:rPrChange w:id="594" w:author="Author" w:date="2018-02-05T14:59:00Z">
                    <w:rPr/>
                  </w:rPrChange>
                </w:rPr>
                <w:t>Non Payroll</w:t>
              </w:r>
              <w:r w:rsidRPr="002C3ECC">
                <w:t xml:space="preserve"> </w:t>
              </w:r>
              <w:r w:rsidRPr="002C3ECC">
                <w:rPr>
                  <w:rStyle w:val="SAPUserEntry"/>
                  <w:rPrChange w:id="595" w:author="Author" w:date="2018-02-05T14:59:00Z">
                    <w:rPr/>
                  </w:rPrChange>
                </w:rPr>
                <w:t>(GN)</w:t>
              </w:r>
            </w:ins>
          </w:p>
          <w:p w14:paraId="5F01C4AB" w14:textId="21B34EF2" w:rsidR="002C3ECC" w:rsidRDefault="002C3ECC">
            <w:pPr>
              <w:pStyle w:val="ListParagraph"/>
              <w:numPr>
                <w:ilvl w:val="0"/>
                <w:numId w:val="10"/>
              </w:numPr>
              <w:ind w:left="226" w:hanging="226"/>
              <w:rPr>
                <w:ins w:id="596" w:author="Author" w:date="2018-02-05T14:56:00Z"/>
              </w:rPr>
              <w:pPrChange w:id="597" w:author="Author" w:date="2018-02-05T15:01:00Z">
                <w:pPr/>
              </w:pPrChange>
            </w:pPr>
            <w:ins w:id="598" w:author="Author" w:date="2018-02-05T15:01:00Z">
              <w:r>
                <w:t>f</w:t>
              </w:r>
              <w:r w:rsidRPr="00A319F6">
                <w:t xml:space="preserve">or </w:t>
              </w:r>
              <w:r>
                <w:t xml:space="preserve">country </w:t>
              </w:r>
            </w:ins>
            <w:ins w:id="599" w:author="Author" w:date="2018-02-05T14:58:00Z">
              <w:r w:rsidRPr="002C3ECC">
                <w:rPr>
                  <w:b/>
                  <w:rPrChange w:id="600" w:author="Author" w:date="2018-02-05T15:02:00Z">
                    <w:rPr/>
                  </w:rPrChange>
                </w:rPr>
                <w:t>US</w:t>
              </w:r>
              <w:r w:rsidRPr="002C3ECC">
                <w:rPr>
                  <w:rStyle w:val="SAPUserEntry"/>
                  <w:rPrChange w:id="601" w:author="Author" w:date="2018-02-05T14:59:00Z">
                    <w:rPr/>
                  </w:rPrChange>
                </w:rPr>
                <w:t xml:space="preserve">: </w:t>
              </w:r>
            </w:ins>
            <w:ins w:id="602" w:author="Author" w:date="2018-02-05T14:56:00Z">
              <w:r w:rsidRPr="002C3ECC">
                <w:rPr>
                  <w:rStyle w:val="SAPUserEntry"/>
                  <w:rPrChange w:id="603" w:author="Author" w:date="2018-02-05T14:58:00Z">
                    <w:rPr/>
                  </w:rPrChange>
                </w:rPr>
                <w:t>US</w:t>
              </w:r>
              <w:r w:rsidRPr="002C3ECC">
                <w:t xml:space="preserve"> </w:t>
              </w:r>
              <w:r w:rsidRPr="002C3ECC">
                <w:rPr>
                  <w:rStyle w:val="SAPUserEntry"/>
                  <w:rPrChange w:id="604" w:author="Author" w:date="2018-02-05T14:58:00Z">
                    <w:rPr/>
                  </w:rPrChange>
                </w:rPr>
                <w:t>-</w:t>
              </w:r>
              <w:r w:rsidRPr="002C3ECC">
                <w:t xml:space="preserve"> </w:t>
              </w:r>
              <w:r w:rsidRPr="002C3ECC">
                <w:rPr>
                  <w:rStyle w:val="SAPUserEntry"/>
                  <w:rPrChange w:id="605" w:author="Author" w:date="2018-02-05T14:58:00Z">
                    <w:rPr/>
                  </w:rPrChange>
                </w:rPr>
                <w:t>Non Payroll</w:t>
              </w:r>
              <w:r w:rsidRPr="002C3ECC">
                <w:t xml:space="preserve"> </w:t>
              </w:r>
              <w:r w:rsidRPr="002C3ECC">
                <w:rPr>
                  <w:rStyle w:val="SAPUserEntry"/>
                  <w:rPrChange w:id="606" w:author="Author" w:date="2018-02-05T14:58:00Z">
                    <w:rPr/>
                  </w:rPrChange>
                </w:rPr>
                <w:t>(UN)</w:t>
              </w:r>
            </w:ins>
          </w:p>
          <w:p w14:paraId="73D287F2" w14:textId="2965F30B" w:rsidR="005F371D" w:rsidRPr="002C3ECC" w:rsidDel="002C3ECC" w:rsidRDefault="002C3ECC">
            <w:pPr>
              <w:pStyle w:val="ListParagraph"/>
              <w:numPr>
                <w:ilvl w:val="0"/>
                <w:numId w:val="10"/>
              </w:numPr>
              <w:ind w:left="226" w:hanging="226"/>
              <w:rPr>
                <w:del w:id="607" w:author="Author" w:date="2018-02-05T14:57:00Z"/>
                <w:highlight w:val="yellow"/>
              </w:rPr>
              <w:pPrChange w:id="608" w:author="Author" w:date="2018-02-05T15:01:00Z">
                <w:pPr/>
              </w:pPrChange>
            </w:pPr>
            <w:ins w:id="609" w:author="Author" w:date="2018-02-05T15:01:00Z">
              <w:r>
                <w:t>f</w:t>
              </w:r>
              <w:r w:rsidRPr="00A319F6">
                <w:t xml:space="preserve">or </w:t>
              </w:r>
              <w:r>
                <w:t xml:space="preserve">countries </w:t>
              </w:r>
            </w:ins>
            <w:commentRangeStart w:id="610"/>
            <w:commentRangeStart w:id="611"/>
            <w:ins w:id="612" w:author="Author" w:date="2018-02-05T14:57:00Z">
              <w:r w:rsidRPr="006751E9">
                <w:rPr>
                  <w:rPrChange w:id="613" w:author="Author" w:date="2018-02-26T18:12:00Z">
                    <w:rPr>
                      <w:rStyle w:val="SAPUserEntry"/>
                      <w:highlight w:val="yellow"/>
                    </w:rPr>
                  </w:rPrChange>
                </w:rPr>
                <w:t>AE</w:t>
              </w:r>
              <w:commentRangeEnd w:id="610"/>
              <w:r w:rsidRPr="006751E9">
                <w:rPr>
                  <w:b/>
                  <w:rPrChange w:id="614" w:author="Author" w:date="2018-02-26T18:12:00Z">
                    <w:rPr>
                      <w:rStyle w:val="CommentReference"/>
                    </w:rPr>
                  </w:rPrChange>
                </w:rPr>
                <w:commentReference w:id="610"/>
              </w:r>
            </w:ins>
            <w:commentRangeEnd w:id="611"/>
            <w:r w:rsidR="00DC39E1" w:rsidRPr="006751E9">
              <w:rPr>
                <w:rStyle w:val="CommentReference"/>
                <w:b/>
                <w:rPrChange w:id="615" w:author="Author" w:date="2018-02-26T18:12:00Z">
                  <w:rPr>
                    <w:rStyle w:val="CommentReference"/>
                  </w:rPr>
                </w:rPrChange>
              </w:rPr>
              <w:commentReference w:id="611"/>
            </w:r>
            <w:ins w:id="616" w:author="Author" w:date="2018-02-05T14:57:00Z">
              <w:r w:rsidRPr="002C3ECC">
                <w:rPr>
                  <w:rPrChange w:id="617" w:author="Author" w:date="2018-02-05T14:58:00Z">
                    <w:rPr>
                      <w:rStyle w:val="SAPUserEntry"/>
                      <w:highlight w:val="yellow"/>
                    </w:rPr>
                  </w:rPrChange>
                </w:rPr>
                <w:t xml:space="preserve">, </w:t>
              </w:r>
              <w:r w:rsidRPr="006751E9">
                <w:rPr>
                  <w:rPrChange w:id="618" w:author="Author" w:date="2018-02-26T18:12:00Z">
                    <w:rPr>
                      <w:rStyle w:val="SAPUserEntry"/>
                      <w:highlight w:val="yellow"/>
                    </w:rPr>
                  </w:rPrChange>
                </w:rPr>
                <w:t>FR</w:t>
              </w:r>
              <w:r w:rsidRPr="002C3ECC">
                <w:rPr>
                  <w:rPrChange w:id="619" w:author="Author" w:date="2018-02-05T14:58:00Z">
                    <w:rPr>
                      <w:rStyle w:val="SAPUserEntry"/>
                      <w:highlight w:val="yellow"/>
                    </w:rPr>
                  </w:rPrChange>
                </w:rPr>
                <w:t xml:space="preserve">, </w:t>
              </w:r>
              <w:r w:rsidRPr="006751E9">
                <w:rPr>
                  <w:rPrChange w:id="620" w:author="Author" w:date="2018-02-26T18:12:00Z">
                    <w:rPr>
                      <w:rStyle w:val="SAPUserEntry"/>
                      <w:highlight w:val="yellow"/>
                    </w:rPr>
                  </w:rPrChange>
                </w:rPr>
                <w:t>SA</w:t>
              </w:r>
              <w:r w:rsidRPr="002C3ECC">
                <w:rPr>
                  <w:rPrChange w:id="621" w:author="Author" w:date="2018-02-05T14:58:00Z">
                    <w:rPr>
                      <w:rStyle w:val="SAPUserEntry"/>
                      <w:highlight w:val="yellow"/>
                    </w:rPr>
                  </w:rPrChange>
                </w:rPr>
                <w:t>:</w:t>
              </w:r>
              <w:r w:rsidRPr="002C3ECC">
                <w:rPr>
                  <w:rStyle w:val="SAPUserEntry"/>
                  <w:rPrChange w:id="622" w:author="Author" w:date="2018-02-05T14:58:00Z">
                    <w:rPr>
                      <w:rStyle w:val="SAPUserEntry"/>
                      <w:highlight w:val="yellow"/>
                    </w:rPr>
                  </w:rPrChange>
                </w:rPr>
                <w:t xml:space="preserve"> </w:t>
              </w:r>
            </w:ins>
            <w:r w:rsidR="005F371D" w:rsidRPr="002C3ECC">
              <w:rPr>
                <w:rStyle w:val="SAPUserEntry"/>
                <w:rPrChange w:id="623" w:author="Author" w:date="2018-02-05T14:58:00Z">
                  <w:rPr>
                    <w:rStyle w:val="SAPUserEntry"/>
                    <w:highlight w:val="yellow"/>
                  </w:rPr>
                </w:rPrChange>
              </w:rPr>
              <w:t>Non</w:t>
            </w:r>
            <w:r w:rsidR="005F371D" w:rsidRPr="00285B37">
              <w:rPr>
                <w:rPrChange w:id="624" w:author="Author" w:date="2018-02-05T14:58:00Z">
                  <w:rPr>
                    <w:rStyle w:val="SAPUserEntry"/>
                    <w:highlight w:val="yellow"/>
                  </w:rPr>
                </w:rPrChange>
              </w:rPr>
              <w:t xml:space="preserve"> </w:t>
            </w:r>
            <w:r w:rsidR="005F371D" w:rsidRPr="002C3ECC">
              <w:rPr>
                <w:rStyle w:val="SAPUserEntry"/>
                <w:rPrChange w:id="625" w:author="Author" w:date="2018-02-05T14:58:00Z">
                  <w:rPr>
                    <w:rStyle w:val="SAPUserEntry"/>
                    <w:highlight w:val="yellow"/>
                  </w:rPr>
                </w:rPrChange>
              </w:rPr>
              <w:t>Payroll(99)</w:t>
            </w:r>
          </w:p>
          <w:p w14:paraId="7DDE58E9" w14:textId="77777777" w:rsidR="00B737D7" w:rsidRPr="00B737D7" w:rsidDel="002C3ECC" w:rsidRDefault="00B737D7">
            <w:pPr>
              <w:pStyle w:val="ListParagraph"/>
              <w:numPr>
                <w:ilvl w:val="0"/>
                <w:numId w:val="10"/>
              </w:numPr>
              <w:ind w:left="226" w:hanging="226"/>
              <w:rPr>
                <w:del w:id="626" w:author="Author" w:date="2018-02-05T14:57:00Z"/>
                <w:highlight w:val="yellow"/>
              </w:rPr>
              <w:pPrChange w:id="627" w:author="Author" w:date="2018-02-05T15:01:00Z">
                <w:pPr/>
              </w:pPrChange>
            </w:pPr>
          </w:p>
          <w:p w14:paraId="36613359" w14:textId="5DFCADC5" w:rsidR="00B737D7" w:rsidRPr="00B737D7" w:rsidDel="002C3ECC" w:rsidRDefault="00B737D7">
            <w:pPr>
              <w:pStyle w:val="ListParagraph"/>
              <w:numPr>
                <w:ilvl w:val="0"/>
                <w:numId w:val="10"/>
              </w:numPr>
              <w:ind w:left="226" w:hanging="226"/>
              <w:rPr>
                <w:del w:id="628" w:author="Author" w:date="2018-02-05T14:57:00Z"/>
                <w:highlight w:val="yellow"/>
              </w:rPr>
              <w:pPrChange w:id="629" w:author="Author" w:date="2018-02-05T15:01:00Z">
                <w:pPr/>
              </w:pPrChange>
            </w:pPr>
            <w:del w:id="630" w:author="Author" w:date="2018-02-05T14:57:00Z">
              <w:r w:rsidRPr="00B737D7" w:rsidDel="002C3ECC">
                <w:rPr>
                  <w:noProof/>
                  <w:highlight w:val="yellow"/>
                </w:rPr>
                <w:drawing>
                  <wp:inline distT="0" distB="0" distL="0" distR="0" wp14:anchorId="61E8C4A7" wp14:editId="39CD284A">
                    <wp:extent cx="1485900" cy="1057275"/>
                    <wp:effectExtent l="0" t="0" r="0" b="9525"/>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85900" cy="1057275"/>
                            </a:xfrm>
                            <a:prstGeom prst="rect">
                              <a:avLst/>
                            </a:prstGeom>
                          </pic:spPr>
                        </pic:pic>
                      </a:graphicData>
                    </a:graphic>
                  </wp:inline>
                </w:drawing>
              </w:r>
            </w:del>
          </w:p>
          <w:p w14:paraId="1B4EAEE0" w14:textId="41A348E4" w:rsidR="00B737D7" w:rsidRPr="00EB2E98" w:rsidRDefault="00B737D7">
            <w:pPr>
              <w:pStyle w:val="ListParagraph"/>
              <w:numPr>
                <w:ilvl w:val="0"/>
                <w:numId w:val="10"/>
              </w:numPr>
              <w:ind w:left="226" w:hanging="226"/>
              <w:pPrChange w:id="631" w:author="Author" w:date="2018-02-05T15:01:00Z">
                <w:pPr/>
              </w:pPrChange>
            </w:pPr>
            <w:del w:id="632" w:author="Author" w:date="2018-02-05T14:57:00Z">
              <w:r w:rsidRPr="00B737D7" w:rsidDel="002C3ECC">
                <w:rPr>
                  <w:highlight w:val="yellow"/>
                </w:rPr>
                <w:delText>99 is for FR and SA</w:delText>
              </w:r>
            </w:del>
          </w:p>
        </w:tc>
        <w:tc>
          <w:tcPr>
            <w:tcW w:w="2312" w:type="dxa"/>
            <w:tcBorders>
              <w:top w:val="single" w:sz="8" w:space="0" w:color="999999"/>
              <w:left w:val="single" w:sz="8" w:space="0" w:color="999999"/>
              <w:bottom w:val="single" w:sz="8" w:space="0" w:color="999999"/>
              <w:right w:val="single" w:sz="8" w:space="0" w:color="999999"/>
            </w:tcBorders>
          </w:tcPr>
          <w:p w14:paraId="349786D7" w14:textId="77777777" w:rsidR="005F371D" w:rsidRPr="00EB2E98" w:rsidRDefault="005F371D" w:rsidP="005F371D"/>
        </w:tc>
        <w:tc>
          <w:tcPr>
            <w:tcW w:w="1264" w:type="dxa"/>
            <w:tcBorders>
              <w:top w:val="single" w:sz="8" w:space="0" w:color="999999"/>
              <w:left w:val="single" w:sz="8" w:space="0" w:color="999999"/>
              <w:bottom w:val="single" w:sz="8" w:space="0" w:color="999999"/>
              <w:right w:val="single" w:sz="8" w:space="0" w:color="999999"/>
            </w:tcBorders>
          </w:tcPr>
          <w:p w14:paraId="341CBA2D" w14:textId="77777777" w:rsidR="005F371D" w:rsidRPr="00EB2E98" w:rsidRDefault="005F371D" w:rsidP="005F371D"/>
        </w:tc>
      </w:tr>
    </w:tbl>
    <w:p w14:paraId="3E7D124D" w14:textId="77777777" w:rsidR="005F371D" w:rsidRPr="00EB2E98" w:rsidRDefault="005F371D" w:rsidP="005F371D"/>
    <w:p w14:paraId="5F33EBB6" w14:textId="77777777" w:rsidR="005F371D" w:rsidRPr="00EB2E98" w:rsidRDefault="005F371D" w:rsidP="005F371D">
      <w:r w:rsidRPr="00EB2E98">
        <w:rPr>
          <w:b/>
        </w:rPr>
        <w:t>Option 2: Termination (FJ3) has been executed</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1170"/>
        <w:gridCol w:w="5102"/>
        <w:gridCol w:w="3420"/>
        <w:gridCol w:w="2430"/>
        <w:gridCol w:w="1264"/>
      </w:tblGrid>
      <w:tr w:rsidR="005F371D" w:rsidRPr="00EB2E98" w14:paraId="31DEF59F" w14:textId="77777777" w:rsidTr="004C2A99">
        <w:trPr>
          <w:trHeight w:val="576"/>
          <w:tblHeader/>
        </w:trPr>
        <w:tc>
          <w:tcPr>
            <w:tcW w:w="900" w:type="dxa"/>
            <w:tcBorders>
              <w:top w:val="single" w:sz="8" w:space="0" w:color="999999"/>
              <w:left w:val="single" w:sz="8" w:space="0" w:color="999999"/>
              <w:bottom w:val="single" w:sz="8" w:space="0" w:color="999999"/>
              <w:right w:val="single" w:sz="8" w:space="0" w:color="999999"/>
            </w:tcBorders>
            <w:shd w:val="clear" w:color="auto" w:fill="999999"/>
            <w:hideMark/>
          </w:tcPr>
          <w:p w14:paraId="65E699DA" w14:textId="77777777" w:rsidR="005F371D" w:rsidRPr="00EB2E98" w:rsidRDefault="005F371D" w:rsidP="005F371D">
            <w:pPr>
              <w:pStyle w:val="SAPTableHeader"/>
            </w:pPr>
            <w:r w:rsidRPr="00EB2E98">
              <w:lastRenderedPageBreak/>
              <w:t>Test Step #</w:t>
            </w:r>
          </w:p>
        </w:tc>
        <w:tc>
          <w:tcPr>
            <w:tcW w:w="1170" w:type="dxa"/>
            <w:tcBorders>
              <w:top w:val="single" w:sz="8" w:space="0" w:color="999999"/>
              <w:left w:val="single" w:sz="8" w:space="0" w:color="999999"/>
              <w:bottom w:val="single" w:sz="8" w:space="0" w:color="999999"/>
              <w:right w:val="single" w:sz="8" w:space="0" w:color="999999"/>
            </w:tcBorders>
            <w:shd w:val="clear" w:color="auto" w:fill="999999"/>
            <w:hideMark/>
          </w:tcPr>
          <w:p w14:paraId="5AA9403F" w14:textId="77777777" w:rsidR="005F371D" w:rsidRPr="00EB2E98" w:rsidRDefault="005F371D" w:rsidP="005F371D">
            <w:pPr>
              <w:pStyle w:val="SAPTableHeader"/>
            </w:pPr>
            <w:r w:rsidRPr="00EB2E98">
              <w:t>Test Step Name</w:t>
            </w:r>
          </w:p>
        </w:tc>
        <w:tc>
          <w:tcPr>
            <w:tcW w:w="5102" w:type="dxa"/>
            <w:tcBorders>
              <w:top w:val="single" w:sz="8" w:space="0" w:color="999999"/>
              <w:left w:val="single" w:sz="8" w:space="0" w:color="999999"/>
              <w:bottom w:val="single" w:sz="8" w:space="0" w:color="999999"/>
              <w:right w:val="single" w:sz="8" w:space="0" w:color="999999"/>
            </w:tcBorders>
            <w:shd w:val="clear" w:color="auto" w:fill="999999"/>
            <w:hideMark/>
          </w:tcPr>
          <w:p w14:paraId="2A129AFD" w14:textId="77777777" w:rsidR="005F371D" w:rsidRPr="00EB2E98" w:rsidRDefault="005F371D" w:rsidP="005F371D">
            <w:pPr>
              <w:pStyle w:val="SAPTableHeader"/>
            </w:pPr>
            <w:r w:rsidRPr="00EB2E98">
              <w:t>Instruction</w:t>
            </w:r>
          </w:p>
        </w:tc>
        <w:tc>
          <w:tcPr>
            <w:tcW w:w="3420" w:type="dxa"/>
            <w:tcBorders>
              <w:top w:val="single" w:sz="8" w:space="0" w:color="999999"/>
              <w:left w:val="single" w:sz="8" w:space="0" w:color="999999"/>
              <w:bottom w:val="single" w:sz="8" w:space="0" w:color="999999"/>
              <w:right w:val="single" w:sz="8" w:space="0" w:color="999999"/>
            </w:tcBorders>
            <w:shd w:val="clear" w:color="auto" w:fill="999999"/>
            <w:hideMark/>
          </w:tcPr>
          <w:p w14:paraId="26D0972E" w14:textId="77777777" w:rsidR="005F371D" w:rsidRPr="00EB2E98" w:rsidRDefault="005F371D" w:rsidP="005F371D">
            <w:pPr>
              <w:pStyle w:val="SAPTableHeader"/>
            </w:pPr>
            <w:r w:rsidRPr="00EB2E98">
              <w:t>Additional Information</w:t>
            </w:r>
          </w:p>
        </w:tc>
        <w:tc>
          <w:tcPr>
            <w:tcW w:w="2430" w:type="dxa"/>
            <w:tcBorders>
              <w:top w:val="single" w:sz="8" w:space="0" w:color="999999"/>
              <w:left w:val="single" w:sz="8" w:space="0" w:color="999999"/>
              <w:bottom w:val="single" w:sz="8" w:space="0" w:color="999999"/>
              <w:right w:val="single" w:sz="8" w:space="0" w:color="999999"/>
            </w:tcBorders>
            <w:shd w:val="clear" w:color="auto" w:fill="999999"/>
            <w:hideMark/>
          </w:tcPr>
          <w:p w14:paraId="2B448D30" w14:textId="77777777" w:rsidR="005F371D" w:rsidRPr="00EB2E98" w:rsidRDefault="005F371D" w:rsidP="005F371D">
            <w:pPr>
              <w:pStyle w:val="SAPTableHeader"/>
            </w:pPr>
            <w:r w:rsidRPr="00EB2E98">
              <w:t>Expected Result</w:t>
            </w:r>
          </w:p>
        </w:tc>
        <w:tc>
          <w:tcPr>
            <w:tcW w:w="1264" w:type="dxa"/>
            <w:tcBorders>
              <w:top w:val="single" w:sz="8" w:space="0" w:color="999999"/>
              <w:left w:val="single" w:sz="8" w:space="0" w:color="999999"/>
              <w:bottom w:val="single" w:sz="8" w:space="0" w:color="999999"/>
              <w:right w:val="single" w:sz="8" w:space="0" w:color="999999"/>
            </w:tcBorders>
            <w:shd w:val="clear" w:color="auto" w:fill="999999"/>
            <w:hideMark/>
          </w:tcPr>
          <w:p w14:paraId="7FE93D3B" w14:textId="77777777" w:rsidR="005F371D" w:rsidRPr="00EB2E98" w:rsidRDefault="005F371D" w:rsidP="005F371D">
            <w:pPr>
              <w:pStyle w:val="SAPTableHeader"/>
            </w:pPr>
            <w:r w:rsidRPr="00EB2E98">
              <w:t>Pass / Fail / Comment</w:t>
            </w:r>
          </w:p>
        </w:tc>
      </w:tr>
      <w:tr w:rsidR="005F371D" w:rsidRPr="00EB2E98" w14:paraId="5D15EAF1" w14:textId="77777777" w:rsidTr="004C2A99">
        <w:trPr>
          <w:trHeight w:val="357"/>
        </w:trPr>
        <w:tc>
          <w:tcPr>
            <w:tcW w:w="900" w:type="dxa"/>
            <w:tcBorders>
              <w:top w:val="single" w:sz="8" w:space="0" w:color="999999"/>
              <w:left w:val="single" w:sz="8" w:space="0" w:color="999999"/>
              <w:bottom w:val="single" w:sz="8" w:space="0" w:color="999999"/>
              <w:right w:val="single" w:sz="8" w:space="0" w:color="999999"/>
            </w:tcBorders>
            <w:hideMark/>
          </w:tcPr>
          <w:p w14:paraId="5181B1E6" w14:textId="77777777" w:rsidR="005F371D" w:rsidRPr="00EB2E98" w:rsidRDefault="005F371D" w:rsidP="005F371D">
            <w:r w:rsidRPr="00EB2E98">
              <w:t>4</w:t>
            </w:r>
          </w:p>
        </w:tc>
        <w:tc>
          <w:tcPr>
            <w:tcW w:w="1170" w:type="dxa"/>
            <w:tcBorders>
              <w:top w:val="single" w:sz="8" w:space="0" w:color="999999"/>
              <w:left w:val="single" w:sz="8" w:space="0" w:color="999999"/>
              <w:bottom w:val="single" w:sz="8" w:space="0" w:color="999999"/>
              <w:right w:val="single" w:sz="8" w:space="0" w:color="999999"/>
            </w:tcBorders>
            <w:hideMark/>
          </w:tcPr>
          <w:p w14:paraId="779295EC" w14:textId="77777777" w:rsidR="005F371D" w:rsidRPr="00EB2E98" w:rsidRDefault="005F371D" w:rsidP="005F371D">
            <w:pPr>
              <w:rPr>
                <w:rStyle w:val="SAPEmphasis"/>
              </w:rPr>
            </w:pPr>
            <w:r w:rsidRPr="00EB2E98">
              <w:rPr>
                <w:rStyle w:val="SAPEmphasis"/>
              </w:rPr>
              <w:t>Select Infotype</w:t>
            </w:r>
          </w:p>
        </w:tc>
        <w:tc>
          <w:tcPr>
            <w:tcW w:w="5102" w:type="dxa"/>
            <w:tcBorders>
              <w:top w:val="single" w:sz="8" w:space="0" w:color="999999"/>
              <w:left w:val="single" w:sz="8" w:space="0" w:color="999999"/>
              <w:bottom w:val="single" w:sz="8" w:space="0" w:color="999999"/>
              <w:right w:val="single" w:sz="8" w:space="0" w:color="999999"/>
            </w:tcBorders>
            <w:hideMark/>
          </w:tcPr>
          <w:p w14:paraId="4D8E88FA" w14:textId="77777777" w:rsidR="005F371D" w:rsidRPr="00EB2E98" w:rsidRDefault="005F371D" w:rsidP="005F371D">
            <w:r w:rsidRPr="00EB2E98">
              <w:t xml:space="preserve">Enter the name or number of the infotype in the </w:t>
            </w:r>
            <w:r w:rsidRPr="00EB2E98">
              <w:rPr>
                <w:rStyle w:val="SAPScreenElement"/>
              </w:rPr>
              <w:t xml:space="preserve">Infotype </w:t>
            </w:r>
            <w:r w:rsidRPr="00EB2E98">
              <w:t xml:space="preserve">field located in the </w:t>
            </w:r>
            <w:r w:rsidRPr="00EB2E98">
              <w:rPr>
                <w:rStyle w:val="SAPScreenElement"/>
              </w:rPr>
              <w:t xml:space="preserve">Direct selection </w:t>
            </w:r>
            <w:r w:rsidRPr="00EB2E98">
              <w:t xml:space="preserve">part on the screen. </w:t>
            </w:r>
          </w:p>
          <w:p w14:paraId="7029BD9A" w14:textId="77777777" w:rsidR="005F371D" w:rsidRPr="00EB2E98" w:rsidRDefault="005F371D" w:rsidP="005F371D">
            <w:r w:rsidRPr="00EB2E98">
              <w:t xml:space="preserve">You can also use the value help next to the </w:t>
            </w:r>
            <w:r w:rsidRPr="00EB2E98">
              <w:rPr>
                <w:rStyle w:val="SAPScreenElement"/>
              </w:rPr>
              <w:t xml:space="preserve">Infotype </w:t>
            </w:r>
            <w:r w:rsidRPr="00EB2E98">
              <w:t xml:space="preserve">and </w:t>
            </w:r>
            <w:r w:rsidRPr="00EB2E98">
              <w:rPr>
                <w:rStyle w:val="SAPScreenElement"/>
              </w:rPr>
              <w:t xml:space="preserve">STy </w:t>
            </w:r>
            <w:r w:rsidRPr="00EB2E98">
              <w:t xml:space="preserve">fields located in the </w:t>
            </w:r>
            <w:r w:rsidRPr="00EB2E98">
              <w:rPr>
                <w:rStyle w:val="SAPScreenElement"/>
              </w:rPr>
              <w:t xml:space="preserve">Direct selection </w:t>
            </w:r>
            <w:r w:rsidRPr="00EB2E98">
              <w:t>part on the screen.</w:t>
            </w:r>
          </w:p>
        </w:tc>
        <w:tc>
          <w:tcPr>
            <w:tcW w:w="3420" w:type="dxa"/>
            <w:tcBorders>
              <w:top w:val="single" w:sz="8" w:space="0" w:color="999999"/>
              <w:left w:val="single" w:sz="8" w:space="0" w:color="999999"/>
              <w:bottom w:val="single" w:sz="8" w:space="0" w:color="999999"/>
              <w:right w:val="single" w:sz="8" w:space="0" w:color="999999"/>
            </w:tcBorders>
            <w:hideMark/>
          </w:tcPr>
          <w:p w14:paraId="0C5BB489" w14:textId="77777777" w:rsidR="005F371D" w:rsidRPr="00EB2E98" w:rsidRDefault="005F371D" w:rsidP="005F371D">
            <w:r w:rsidRPr="00EB2E98">
              <w:t>Relevant infotypes are:</w:t>
            </w:r>
          </w:p>
          <w:p w14:paraId="35299B5A" w14:textId="77777777" w:rsidR="005F371D" w:rsidRPr="00EB2E98" w:rsidRDefault="005F371D" w:rsidP="00F37D62">
            <w:pPr>
              <w:pStyle w:val="ListBullet"/>
              <w:numPr>
                <w:ilvl w:val="0"/>
                <w:numId w:val="7"/>
              </w:numPr>
              <w:ind w:left="228" w:hanging="180"/>
              <w:rPr>
                <w:rStyle w:val="SAPScreenElement"/>
              </w:rPr>
            </w:pPr>
            <w:r w:rsidRPr="00EB2E98">
              <w:rPr>
                <w:rStyle w:val="SAPScreenElement"/>
              </w:rPr>
              <w:t>Actions (IT0000)</w:t>
            </w:r>
          </w:p>
          <w:p w14:paraId="18398C49" w14:textId="77777777" w:rsidR="005F371D" w:rsidRPr="00EB2E98" w:rsidRDefault="005F371D" w:rsidP="00F37D62">
            <w:pPr>
              <w:pStyle w:val="ListBullet"/>
              <w:numPr>
                <w:ilvl w:val="0"/>
                <w:numId w:val="7"/>
              </w:numPr>
              <w:ind w:left="228" w:hanging="180"/>
              <w:rPr>
                <w:rFonts w:ascii="BentonSans Book Italic" w:hAnsi="BentonSans Book Italic"/>
                <w:color w:val="003283"/>
              </w:rPr>
            </w:pPr>
            <w:r w:rsidRPr="00EB2E98">
              <w:rPr>
                <w:rStyle w:val="SAPScreenElement"/>
              </w:rPr>
              <w:t>Organizational Assignment (IT0001)</w:t>
            </w:r>
          </w:p>
        </w:tc>
        <w:tc>
          <w:tcPr>
            <w:tcW w:w="2430" w:type="dxa"/>
            <w:tcBorders>
              <w:top w:val="single" w:sz="8" w:space="0" w:color="999999"/>
              <w:left w:val="single" w:sz="8" w:space="0" w:color="999999"/>
              <w:bottom w:val="single" w:sz="8" w:space="0" w:color="999999"/>
              <w:right w:val="single" w:sz="8" w:space="0" w:color="999999"/>
            </w:tcBorders>
          </w:tcPr>
          <w:p w14:paraId="72C79605" w14:textId="77777777" w:rsidR="005F371D" w:rsidRPr="00EB2E98" w:rsidRDefault="005F371D" w:rsidP="005F371D"/>
        </w:tc>
        <w:tc>
          <w:tcPr>
            <w:tcW w:w="1264" w:type="dxa"/>
            <w:tcBorders>
              <w:top w:val="single" w:sz="8" w:space="0" w:color="999999"/>
              <w:left w:val="single" w:sz="8" w:space="0" w:color="999999"/>
              <w:bottom w:val="single" w:sz="8" w:space="0" w:color="999999"/>
              <w:right w:val="single" w:sz="8" w:space="0" w:color="999999"/>
            </w:tcBorders>
          </w:tcPr>
          <w:p w14:paraId="6DD34549" w14:textId="77777777" w:rsidR="005F371D" w:rsidRPr="00EB2E98" w:rsidRDefault="005F371D" w:rsidP="005F371D"/>
        </w:tc>
      </w:tr>
      <w:tr w:rsidR="005F371D" w:rsidRPr="00EB2E98" w14:paraId="6765BC27" w14:textId="77777777" w:rsidTr="004C2A99">
        <w:trPr>
          <w:trHeight w:val="357"/>
        </w:trPr>
        <w:tc>
          <w:tcPr>
            <w:tcW w:w="900" w:type="dxa"/>
            <w:tcBorders>
              <w:top w:val="single" w:sz="8" w:space="0" w:color="999999"/>
              <w:left w:val="single" w:sz="8" w:space="0" w:color="999999"/>
              <w:bottom w:val="single" w:sz="8" w:space="0" w:color="999999"/>
              <w:right w:val="single" w:sz="8" w:space="0" w:color="999999"/>
            </w:tcBorders>
            <w:hideMark/>
          </w:tcPr>
          <w:p w14:paraId="2CE30F45" w14:textId="77777777" w:rsidR="005F371D" w:rsidRPr="00EB2E98" w:rsidRDefault="005F371D" w:rsidP="005F371D">
            <w:r w:rsidRPr="00EB2E98">
              <w:t>5</w:t>
            </w:r>
          </w:p>
        </w:tc>
        <w:tc>
          <w:tcPr>
            <w:tcW w:w="1170" w:type="dxa"/>
            <w:tcBorders>
              <w:top w:val="single" w:sz="8" w:space="0" w:color="999999"/>
              <w:left w:val="single" w:sz="8" w:space="0" w:color="999999"/>
              <w:bottom w:val="single" w:sz="8" w:space="0" w:color="999999"/>
              <w:right w:val="single" w:sz="8" w:space="0" w:color="999999"/>
            </w:tcBorders>
            <w:hideMark/>
          </w:tcPr>
          <w:p w14:paraId="1DCD9D3D" w14:textId="77777777" w:rsidR="005F371D" w:rsidRPr="00EB2E98" w:rsidRDefault="005F371D" w:rsidP="005F371D">
            <w:pPr>
              <w:rPr>
                <w:rStyle w:val="SAPEmphasis"/>
              </w:rPr>
            </w:pPr>
            <w:r w:rsidRPr="00EB2E98">
              <w:rPr>
                <w:rStyle w:val="SAPEmphasis"/>
              </w:rPr>
              <w:t>View Infotype Record</w:t>
            </w:r>
          </w:p>
        </w:tc>
        <w:tc>
          <w:tcPr>
            <w:tcW w:w="5102" w:type="dxa"/>
            <w:tcBorders>
              <w:top w:val="single" w:sz="8" w:space="0" w:color="999999"/>
              <w:left w:val="single" w:sz="8" w:space="0" w:color="999999"/>
              <w:bottom w:val="single" w:sz="8" w:space="0" w:color="999999"/>
              <w:right w:val="single" w:sz="8" w:space="0" w:color="999999"/>
            </w:tcBorders>
            <w:hideMark/>
          </w:tcPr>
          <w:p w14:paraId="7415F876" w14:textId="77777777" w:rsidR="005F371D" w:rsidRPr="00EB2E98" w:rsidRDefault="005F371D" w:rsidP="005F371D">
            <w:r w:rsidRPr="00EB2E98">
              <w:t xml:space="preserve">Choose the </w:t>
            </w:r>
            <w:r w:rsidRPr="00EB2E98">
              <w:rPr>
                <w:rStyle w:val="SAPScreenElement"/>
              </w:rPr>
              <w:t xml:space="preserve">Display </w:t>
            </w:r>
            <w:r w:rsidRPr="00EB2E98">
              <w:rPr>
                <w:noProof/>
              </w:rPr>
              <w:drawing>
                <wp:inline distT="0" distB="0" distL="0" distR="0" wp14:anchorId="08411D78" wp14:editId="45142E7B">
                  <wp:extent cx="209550" cy="180975"/>
                  <wp:effectExtent l="0" t="0" r="0" b="952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 cy="180975"/>
                          </a:xfrm>
                          <a:prstGeom prst="rect">
                            <a:avLst/>
                          </a:prstGeom>
                          <a:noFill/>
                          <a:ln>
                            <a:noFill/>
                          </a:ln>
                        </pic:spPr>
                      </pic:pic>
                    </a:graphicData>
                  </a:graphic>
                </wp:inline>
              </w:drawing>
            </w:r>
            <w:r w:rsidRPr="00EB2E98">
              <w:rPr>
                <w:noProof/>
              </w:rPr>
              <w:t xml:space="preserve"> </w:t>
            </w:r>
            <w:r w:rsidRPr="00EB2E98">
              <w:t xml:space="preserve">button to view the infotype record. </w:t>
            </w:r>
          </w:p>
          <w:p w14:paraId="09E9B5C4" w14:textId="77777777" w:rsidR="005F371D" w:rsidRPr="00EB2E98" w:rsidRDefault="005F371D" w:rsidP="005F371D">
            <w:r w:rsidRPr="00EB2E98">
              <w:t xml:space="preserve">Choose </w:t>
            </w:r>
            <w:r w:rsidRPr="00EB2E98">
              <w:rPr>
                <w:rStyle w:val="SAPScreenElement"/>
              </w:rPr>
              <w:t xml:space="preserve">Next record </w:t>
            </w:r>
            <w:r w:rsidRPr="00EB2E98">
              <w:t>pushbutton to proceed to the next record of this infotype</w:t>
            </w:r>
            <w:r w:rsidRPr="00EB2E98">
              <w:rPr>
                <w:rStyle w:val="SAPScreenElement"/>
              </w:rPr>
              <w:t xml:space="preserve">. </w:t>
            </w:r>
            <w:r w:rsidRPr="00EB2E98">
              <w:t xml:space="preserve">Choose </w:t>
            </w:r>
            <w:r w:rsidRPr="00EB2E98">
              <w:rPr>
                <w:rStyle w:val="SAPScreenElement"/>
              </w:rPr>
              <w:t xml:space="preserve">Previous record </w:t>
            </w:r>
            <w:r w:rsidRPr="00EB2E98">
              <w:t>pushbutton to go back.</w:t>
            </w:r>
          </w:p>
        </w:tc>
        <w:tc>
          <w:tcPr>
            <w:tcW w:w="3420" w:type="dxa"/>
            <w:tcBorders>
              <w:top w:val="single" w:sz="8" w:space="0" w:color="999999"/>
              <w:left w:val="single" w:sz="8" w:space="0" w:color="999999"/>
              <w:bottom w:val="single" w:sz="8" w:space="0" w:color="999999"/>
              <w:right w:val="single" w:sz="8" w:space="0" w:color="999999"/>
            </w:tcBorders>
            <w:hideMark/>
          </w:tcPr>
          <w:p w14:paraId="65EECD15" w14:textId="0BEB400C" w:rsidR="005F371D" w:rsidRPr="00EB2E98" w:rsidRDefault="005F371D" w:rsidP="005F371D">
            <w:r w:rsidRPr="00EB2E98">
              <w:t xml:space="preserve">If no subsequent record for the chosen infotype exists, the </w:t>
            </w:r>
            <w:r w:rsidR="00CA5CC2">
              <w:t>system message</w:t>
            </w:r>
            <w:r w:rsidR="00CA5CC2">
              <w:rPr>
                <w:rStyle w:val="SAPMonospace"/>
              </w:rPr>
              <w:t xml:space="preserve"> No subsequent record for current selection criteria </w:t>
            </w:r>
            <w:r w:rsidR="00CA5CC2">
              <w:t>is generated</w:t>
            </w:r>
            <w:r w:rsidRPr="00EB2E98">
              <w:t>.</w:t>
            </w:r>
          </w:p>
        </w:tc>
        <w:tc>
          <w:tcPr>
            <w:tcW w:w="2430" w:type="dxa"/>
            <w:tcBorders>
              <w:top w:val="single" w:sz="8" w:space="0" w:color="999999"/>
              <w:left w:val="single" w:sz="8" w:space="0" w:color="999999"/>
              <w:bottom w:val="single" w:sz="8" w:space="0" w:color="999999"/>
              <w:right w:val="single" w:sz="8" w:space="0" w:color="999999"/>
            </w:tcBorders>
          </w:tcPr>
          <w:p w14:paraId="153E9744" w14:textId="77777777" w:rsidR="005F371D" w:rsidRPr="00EB2E98" w:rsidRDefault="005F371D" w:rsidP="005F371D"/>
        </w:tc>
        <w:tc>
          <w:tcPr>
            <w:tcW w:w="1264" w:type="dxa"/>
            <w:tcBorders>
              <w:top w:val="single" w:sz="8" w:space="0" w:color="999999"/>
              <w:left w:val="single" w:sz="8" w:space="0" w:color="999999"/>
              <w:bottom w:val="single" w:sz="8" w:space="0" w:color="999999"/>
              <w:right w:val="single" w:sz="8" w:space="0" w:color="999999"/>
            </w:tcBorders>
          </w:tcPr>
          <w:p w14:paraId="1D3DD01D" w14:textId="77777777" w:rsidR="005F371D" w:rsidRPr="00EB2E98" w:rsidRDefault="005F371D" w:rsidP="005F371D"/>
        </w:tc>
      </w:tr>
      <w:tr w:rsidR="005F371D" w:rsidRPr="00EB2E98" w14:paraId="1E4C8195" w14:textId="77777777" w:rsidTr="004C2A99">
        <w:trPr>
          <w:trHeight w:val="357"/>
        </w:trPr>
        <w:tc>
          <w:tcPr>
            <w:tcW w:w="900" w:type="dxa"/>
            <w:tcBorders>
              <w:top w:val="single" w:sz="8" w:space="0" w:color="999999"/>
              <w:left w:val="single" w:sz="8" w:space="0" w:color="999999"/>
              <w:bottom w:val="single" w:sz="8" w:space="0" w:color="999999"/>
              <w:right w:val="single" w:sz="8" w:space="0" w:color="999999"/>
            </w:tcBorders>
            <w:hideMark/>
          </w:tcPr>
          <w:p w14:paraId="44F01948" w14:textId="77777777" w:rsidR="005F371D" w:rsidRPr="00EB2E98" w:rsidRDefault="005F371D" w:rsidP="005F371D">
            <w:r w:rsidRPr="00EB2E98">
              <w:t>6</w:t>
            </w:r>
          </w:p>
        </w:tc>
        <w:tc>
          <w:tcPr>
            <w:tcW w:w="1170" w:type="dxa"/>
            <w:tcBorders>
              <w:top w:val="single" w:sz="8" w:space="0" w:color="999999"/>
              <w:left w:val="single" w:sz="8" w:space="0" w:color="999999"/>
              <w:bottom w:val="single" w:sz="8" w:space="0" w:color="999999"/>
              <w:right w:val="single" w:sz="8" w:space="0" w:color="999999"/>
            </w:tcBorders>
            <w:hideMark/>
          </w:tcPr>
          <w:p w14:paraId="4A06B553" w14:textId="77777777" w:rsidR="005F371D" w:rsidRPr="00EB2E98" w:rsidRDefault="005F371D" w:rsidP="005F371D">
            <w:pPr>
              <w:rPr>
                <w:rStyle w:val="SAPEmphasis"/>
              </w:rPr>
            </w:pPr>
            <w:r w:rsidRPr="00EB2E98">
              <w:rPr>
                <w:rStyle w:val="SAPEmphasis"/>
              </w:rPr>
              <w:t>View List of all Valid Records for an infotype and its Subtypes</w:t>
            </w:r>
          </w:p>
        </w:tc>
        <w:tc>
          <w:tcPr>
            <w:tcW w:w="5102" w:type="dxa"/>
            <w:tcBorders>
              <w:top w:val="single" w:sz="8" w:space="0" w:color="999999"/>
              <w:left w:val="single" w:sz="8" w:space="0" w:color="999999"/>
              <w:bottom w:val="single" w:sz="8" w:space="0" w:color="999999"/>
              <w:right w:val="single" w:sz="8" w:space="0" w:color="999999"/>
            </w:tcBorders>
            <w:hideMark/>
          </w:tcPr>
          <w:p w14:paraId="7E6706A4" w14:textId="77777777" w:rsidR="005F371D" w:rsidRPr="00EB2E98" w:rsidRDefault="005F371D" w:rsidP="005F371D">
            <w:r w:rsidRPr="00EB2E98">
              <w:t xml:space="preserve">Alternatively, you can display a list of all valid records for an infotype and its subtypes. For this, choose the </w:t>
            </w:r>
            <w:r w:rsidRPr="00EB2E98">
              <w:rPr>
                <w:rStyle w:val="SAPScreenElement"/>
              </w:rPr>
              <w:t xml:space="preserve">Overview </w:t>
            </w:r>
            <w:r w:rsidRPr="00EB2E98">
              <w:rPr>
                <w:noProof/>
              </w:rPr>
              <w:drawing>
                <wp:inline distT="0" distB="0" distL="0" distR="0" wp14:anchorId="3247ECC4" wp14:editId="0C52EB01">
                  <wp:extent cx="209550" cy="200025"/>
                  <wp:effectExtent l="0" t="0" r="0" b="9525"/>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Pr="00EB2E98">
              <w:rPr>
                <w:noProof/>
              </w:rPr>
              <w:t xml:space="preserve"> </w:t>
            </w:r>
            <w:r w:rsidRPr="00EB2E98">
              <w:t xml:space="preserve">button on the </w:t>
            </w:r>
            <w:r w:rsidRPr="00EB2E98">
              <w:rPr>
                <w:rStyle w:val="SAPScreenElement"/>
              </w:rPr>
              <w:t xml:space="preserve">Display HR Master Data </w:t>
            </w:r>
            <w:r w:rsidRPr="00EB2E98">
              <w:t>screen</w:t>
            </w:r>
            <w:r w:rsidRPr="00EB2E98">
              <w:rPr>
                <w:rStyle w:val="SAPScreenElement"/>
              </w:rPr>
              <w:t xml:space="preserve">. </w:t>
            </w:r>
            <w:r w:rsidRPr="00EB2E98">
              <w:t xml:space="preserve">A list of all valid records for this infotype is displayed. If you want to display one of the available records in this list, select the record of interest and choose the </w:t>
            </w:r>
            <w:r w:rsidRPr="00EB2E98">
              <w:rPr>
                <w:rStyle w:val="SAPScreenElement"/>
              </w:rPr>
              <w:t xml:space="preserve">Choose </w:t>
            </w:r>
            <w:r w:rsidRPr="00EB2E98">
              <w:rPr>
                <w:noProof/>
              </w:rPr>
              <w:drawing>
                <wp:inline distT="0" distB="0" distL="0" distR="0" wp14:anchorId="640E49FF" wp14:editId="1339A42A">
                  <wp:extent cx="180975" cy="190500"/>
                  <wp:effectExtent l="0" t="0" r="952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Pr="00EB2E98">
              <w:rPr>
                <w:noProof/>
              </w:rPr>
              <w:t xml:space="preserve"> </w:t>
            </w:r>
            <w:r w:rsidRPr="00EB2E98">
              <w:t xml:space="preserve">button. </w:t>
            </w:r>
          </w:p>
          <w:p w14:paraId="5176CB72" w14:textId="77777777" w:rsidR="005F371D" w:rsidRPr="00EB2E98" w:rsidRDefault="005F371D" w:rsidP="005F371D">
            <w:r w:rsidRPr="00EB2E98">
              <w:t xml:space="preserve">Check that in the most recent record of </w:t>
            </w:r>
            <w:r w:rsidRPr="00EB2E98">
              <w:rPr>
                <w:rStyle w:val="SAPScreenElement"/>
              </w:rPr>
              <w:t>IT0000</w:t>
            </w:r>
            <w:r w:rsidRPr="00EB2E98">
              <w:t xml:space="preserve">, the fields </w:t>
            </w:r>
            <w:r w:rsidRPr="00EB2E98">
              <w:rPr>
                <w:rStyle w:val="SAPScreenElement"/>
              </w:rPr>
              <w:t>Action Type</w:t>
            </w:r>
            <w:r w:rsidRPr="00EB2E98">
              <w:t xml:space="preserve"> and </w:t>
            </w:r>
            <w:r w:rsidRPr="00EB2E98">
              <w:rPr>
                <w:rStyle w:val="SAPScreenElement"/>
              </w:rPr>
              <w:t xml:space="preserve">Employment </w:t>
            </w:r>
            <w:r w:rsidRPr="00EB2E98">
              <w:t>have values</w:t>
            </w:r>
            <w:r w:rsidRPr="004C2A99">
              <w:rPr>
                <w:rStyle w:val="SAPUserEntry"/>
                <w:color w:val="auto"/>
              </w:rPr>
              <w:t xml:space="preserve"> </w:t>
            </w:r>
            <w:r w:rsidRPr="00EB2E98">
              <w:rPr>
                <w:rStyle w:val="SAPUserEntry"/>
                <w:b w:val="0"/>
                <w:color w:val="auto"/>
              </w:rPr>
              <w:t>Leaving</w:t>
            </w:r>
            <w:r w:rsidRPr="004C2A99">
              <w:rPr>
                <w:rStyle w:val="SAPUserEntry"/>
                <w:color w:val="auto"/>
              </w:rPr>
              <w:t xml:space="preserve"> </w:t>
            </w:r>
            <w:r w:rsidRPr="00EB2E98">
              <w:t xml:space="preserve">and </w:t>
            </w:r>
            <w:r w:rsidRPr="00EB2E98">
              <w:rPr>
                <w:rStyle w:val="SAPUserEntry"/>
                <w:b w:val="0"/>
                <w:color w:val="auto"/>
              </w:rPr>
              <w:t>Withdrawn</w:t>
            </w:r>
            <w:r w:rsidRPr="00EB2E98">
              <w:t>, respectively, and that the start date of this record coincides with the first day after the employee has left the company.</w:t>
            </w:r>
          </w:p>
        </w:tc>
        <w:tc>
          <w:tcPr>
            <w:tcW w:w="3420" w:type="dxa"/>
            <w:tcBorders>
              <w:top w:val="single" w:sz="8" w:space="0" w:color="999999"/>
              <w:left w:val="single" w:sz="8" w:space="0" w:color="999999"/>
              <w:bottom w:val="single" w:sz="8" w:space="0" w:color="999999"/>
              <w:right w:val="single" w:sz="8" w:space="0" w:color="999999"/>
            </w:tcBorders>
          </w:tcPr>
          <w:p w14:paraId="5567B6A5" w14:textId="77777777" w:rsidR="005F371D" w:rsidRPr="00EB2E98" w:rsidRDefault="005F371D" w:rsidP="005F371D">
            <w:r w:rsidRPr="00EB2E98">
              <w:t>Check also that the other infotypes records have been delimited at the end accordingly.</w:t>
            </w:r>
          </w:p>
        </w:tc>
        <w:tc>
          <w:tcPr>
            <w:tcW w:w="2430" w:type="dxa"/>
            <w:tcBorders>
              <w:top w:val="single" w:sz="8" w:space="0" w:color="999999"/>
              <w:left w:val="single" w:sz="8" w:space="0" w:color="999999"/>
              <w:bottom w:val="single" w:sz="8" w:space="0" w:color="999999"/>
              <w:right w:val="single" w:sz="8" w:space="0" w:color="999999"/>
            </w:tcBorders>
          </w:tcPr>
          <w:p w14:paraId="06D6B6CE" w14:textId="77777777" w:rsidR="005F371D" w:rsidRPr="00EB2E98" w:rsidRDefault="005F371D" w:rsidP="005F371D">
            <w:r w:rsidRPr="00EB2E98">
              <w:t>The data replicated fits to what has been maintained in Employee Central.</w:t>
            </w:r>
          </w:p>
        </w:tc>
        <w:tc>
          <w:tcPr>
            <w:tcW w:w="1264" w:type="dxa"/>
            <w:tcBorders>
              <w:top w:val="single" w:sz="8" w:space="0" w:color="999999"/>
              <w:left w:val="single" w:sz="8" w:space="0" w:color="999999"/>
              <w:bottom w:val="single" w:sz="8" w:space="0" w:color="999999"/>
              <w:right w:val="single" w:sz="8" w:space="0" w:color="999999"/>
            </w:tcBorders>
          </w:tcPr>
          <w:p w14:paraId="762FAEA9" w14:textId="77777777" w:rsidR="005F371D" w:rsidRPr="00EB2E98" w:rsidRDefault="005F371D" w:rsidP="005F371D"/>
        </w:tc>
      </w:tr>
    </w:tbl>
    <w:p w14:paraId="7813F217" w14:textId="77777777" w:rsidR="005F371D" w:rsidRPr="00EB2E98" w:rsidRDefault="005F371D" w:rsidP="005F371D"/>
    <w:p w14:paraId="303B48B4" w14:textId="77777777" w:rsidR="005F371D" w:rsidRPr="00EB2E98" w:rsidRDefault="005F371D" w:rsidP="005F371D">
      <w:r w:rsidRPr="00EB2E98">
        <w:rPr>
          <w:b/>
        </w:rPr>
        <w:t>Option 3: Rehiring (FJ0) has been executed</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1170"/>
        <w:gridCol w:w="4562"/>
        <w:gridCol w:w="4140"/>
        <w:gridCol w:w="2250"/>
        <w:gridCol w:w="1264"/>
      </w:tblGrid>
      <w:tr w:rsidR="005F371D" w:rsidRPr="00EB2E98" w14:paraId="1F101490" w14:textId="77777777" w:rsidTr="006D757C">
        <w:trPr>
          <w:trHeight w:val="576"/>
          <w:tblHeader/>
        </w:trPr>
        <w:tc>
          <w:tcPr>
            <w:tcW w:w="900" w:type="dxa"/>
            <w:tcBorders>
              <w:top w:val="single" w:sz="8" w:space="0" w:color="999999"/>
              <w:left w:val="single" w:sz="8" w:space="0" w:color="999999"/>
              <w:bottom w:val="single" w:sz="8" w:space="0" w:color="999999"/>
              <w:right w:val="single" w:sz="8" w:space="0" w:color="999999"/>
            </w:tcBorders>
            <w:shd w:val="clear" w:color="auto" w:fill="999999"/>
            <w:hideMark/>
          </w:tcPr>
          <w:p w14:paraId="6D60EE0A" w14:textId="77777777" w:rsidR="005F371D" w:rsidRPr="00EB2E98" w:rsidRDefault="005F371D" w:rsidP="005F371D">
            <w:pPr>
              <w:pStyle w:val="SAPTableHeader"/>
            </w:pPr>
            <w:r w:rsidRPr="00EB2E98">
              <w:t>Test Step #</w:t>
            </w:r>
          </w:p>
        </w:tc>
        <w:tc>
          <w:tcPr>
            <w:tcW w:w="1170" w:type="dxa"/>
            <w:tcBorders>
              <w:top w:val="single" w:sz="8" w:space="0" w:color="999999"/>
              <w:left w:val="single" w:sz="8" w:space="0" w:color="999999"/>
              <w:bottom w:val="single" w:sz="8" w:space="0" w:color="999999"/>
              <w:right w:val="single" w:sz="8" w:space="0" w:color="999999"/>
            </w:tcBorders>
            <w:shd w:val="clear" w:color="auto" w:fill="999999"/>
            <w:hideMark/>
          </w:tcPr>
          <w:p w14:paraId="3A98EEDE" w14:textId="77777777" w:rsidR="005F371D" w:rsidRPr="00EB2E98" w:rsidRDefault="005F371D" w:rsidP="005F371D">
            <w:pPr>
              <w:pStyle w:val="SAPTableHeader"/>
            </w:pPr>
            <w:r w:rsidRPr="00EB2E98">
              <w:t>Test Step Name</w:t>
            </w:r>
          </w:p>
        </w:tc>
        <w:tc>
          <w:tcPr>
            <w:tcW w:w="4562" w:type="dxa"/>
            <w:tcBorders>
              <w:top w:val="single" w:sz="8" w:space="0" w:color="999999"/>
              <w:left w:val="single" w:sz="8" w:space="0" w:color="999999"/>
              <w:bottom w:val="single" w:sz="8" w:space="0" w:color="999999"/>
              <w:right w:val="single" w:sz="8" w:space="0" w:color="999999"/>
            </w:tcBorders>
            <w:shd w:val="clear" w:color="auto" w:fill="999999"/>
            <w:hideMark/>
          </w:tcPr>
          <w:p w14:paraId="18109098" w14:textId="77777777" w:rsidR="005F371D" w:rsidRPr="00EB2E98" w:rsidRDefault="005F371D" w:rsidP="005F371D">
            <w:pPr>
              <w:pStyle w:val="SAPTableHeader"/>
            </w:pPr>
            <w:r w:rsidRPr="00EB2E98">
              <w:t>Instruction</w:t>
            </w:r>
          </w:p>
        </w:tc>
        <w:tc>
          <w:tcPr>
            <w:tcW w:w="4140" w:type="dxa"/>
            <w:tcBorders>
              <w:top w:val="single" w:sz="8" w:space="0" w:color="999999"/>
              <w:left w:val="single" w:sz="8" w:space="0" w:color="999999"/>
              <w:bottom w:val="single" w:sz="8" w:space="0" w:color="999999"/>
              <w:right w:val="single" w:sz="8" w:space="0" w:color="999999"/>
            </w:tcBorders>
            <w:shd w:val="clear" w:color="auto" w:fill="999999"/>
            <w:hideMark/>
          </w:tcPr>
          <w:p w14:paraId="4E87D7CE" w14:textId="77777777" w:rsidR="005F371D" w:rsidRPr="00EB2E98" w:rsidRDefault="005F371D" w:rsidP="005F371D">
            <w:pPr>
              <w:pStyle w:val="SAPTableHeader"/>
            </w:pPr>
            <w:r w:rsidRPr="00EB2E98">
              <w:t>Additional Information</w:t>
            </w:r>
          </w:p>
        </w:tc>
        <w:tc>
          <w:tcPr>
            <w:tcW w:w="2250" w:type="dxa"/>
            <w:tcBorders>
              <w:top w:val="single" w:sz="8" w:space="0" w:color="999999"/>
              <w:left w:val="single" w:sz="8" w:space="0" w:color="999999"/>
              <w:bottom w:val="single" w:sz="8" w:space="0" w:color="999999"/>
              <w:right w:val="single" w:sz="8" w:space="0" w:color="999999"/>
            </w:tcBorders>
            <w:shd w:val="clear" w:color="auto" w:fill="999999"/>
            <w:hideMark/>
          </w:tcPr>
          <w:p w14:paraId="4C6EE9B4" w14:textId="77777777" w:rsidR="005F371D" w:rsidRPr="00EB2E98" w:rsidRDefault="005F371D" w:rsidP="005F371D">
            <w:pPr>
              <w:pStyle w:val="SAPTableHeader"/>
            </w:pPr>
            <w:r w:rsidRPr="00EB2E98">
              <w:t>Expected Result</w:t>
            </w:r>
          </w:p>
        </w:tc>
        <w:tc>
          <w:tcPr>
            <w:tcW w:w="1264" w:type="dxa"/>
            <w:tcBorders>
              <w:top w:val="single" w:sz="8" w:space="0" w:color="999999"/>
              <w:left w:val="single" w:sz="8" w:space="0" w:color="999999"/>
              <w:bottom w:val="single" w:sz="8" w:space="0" w:color="999999"/>
              <w:right w:val="single" w:sz="8" w:space="0" w:color="999999"/>
            </w:tcBorders>
            <w:shd w:val="clear" w:color="auto" w:fill="999999"/>
            <w:hideMark/>
          </w:tcPr>
          <w:p w14:paraId="56087F7F" w14:textId="77777777" w:rsidR="005F371D" w:rsidRPr="00EB2E98" w:rsidRDefault="005F371D" w:rsidP="005F371D">
            <w:pPr>
              <w:pStyle w:val="SAPTableHeader"/>
            </w:pPr>
            <w:r w:rsidRPr="00EB2E98">
              <w:t>Pass / Fail / Comment</w:t>
            </w:r>
          </w:p>
        </w:tc>
      </w:tr>
      <w:tr w:rsidR="005F371D" w:rsidRPr="00EB2E98" w14:paraId="17991F86" w14:textId="77777777" w:rsidTr="006D757C">
        <w:trPr>
          <w:trHeight w:val="357"/>
        </w:trPr>
        <w:tc>
          <w:tcPr>
            <w:tcW w:w="900" w:type="dxa"/>
            <w:tcBorders>
              <w:top w:val="single" w:sz="8" w:space="0" w:color="999999"/>
              <w:left w:val="single" w:sz="8" w:space="0" w:color="999999"/>
              <w:bottom w:val="single" w:sz="8" w:space="0" w:color="999999"/>
              <w:right w:val="single" w:sz="8" w:space="0" w:color="999999"/>
            </w:tcBorders>
            <w:hideMark/>
          </w:tcPr>
          <w:p w14:paraId="46F1A198" w14:textId="77777777" w:rsidR="005F371D" w:rsidRPr="00EB2E98" w:rsidRDefault="005F371D" w:rsidP="005F371D">
            <w:r w:rsidRPr="00EB2E98">
              <w:t>4</w:t>
            </w:r>
          </w:p>
        </w:tc>
        <w:tc>
          <w:tcPr>
            <w:tcW w:w="1170" w:type="dxa"/>
            <w:tcBorders>
              <w:top w:val="single" w:sz="8" w:space="0" w:color="999999"/>
              <w:left w:val="single" w:sz="8" w:space="0" w:color="999999"/>
              <w:bottom w:val="single" w:sz="8" w:space="0" w:color="999999"/>
              <w:right w:val="single" w:sz="8" w:space="0" w:color="999999"/>
            </w:tcBorders>
            <w:hideMark/>
          </w:tcPr>
          <w:p w14:paraId="3ED1106C" w14:textId="77777777" w:rsidR="005F371D" w:rsidRPr="00EB2E98" w:rsidRDefault="005F371D" w:rsidP="005F371D">
            <w:pPr>
              <w:rPr>
                <w:rStyle w:val="SAPEmphasis"/>
              </w:rPr>
            </w:pPr>
            <w:r w:rsidRPr="00EB2E98">
              <w:rPr>
                <w:rStyle w:val="SAPEmphasis"/>
              </w:rPr>
              <w:t>Select Infotype</w:t>
            </w:r>
          </w:p>
        </w:tc>
        <w:tc>
          <w:tcPr>
            <w:tcW w:w="4562" w:type="dxa"/>
            <w:tcBorders>
              <w:top w:val="single" w:sz="8" w:space="0" w:color="999999"/>
              <w:left w:val="single" w:sz="8" w:space="0" w:color="999999"/>
              <w:bottom w:val="single" w:sz="8" w:space="0" w:color="999999"/>
              <w:right w:val="single" w:sz="8" w:space="0" w:color="999999"/>
            </w:tcBorders>
            <w:hideMark/>
          </w:tcPr>
          <w:p w14:paraId="756FCEA8" w14:textId="77777777" w:rsidR="005F371D" w:rsidRPr="00EB2E98" w:rsidRDefault="005F371D" w:rsidP="005F371D">
            <w:r w:rsidRPr="00EB2E98">
              <w:t xml:space="preserve">Either select an infotype from the selection list in the different tabs or enter the name or number of the infotype in the </w:t>
            </w:r>
            <w:r w:rsidRPr="00EB2E98">
              <w:rPr>
                <w:rStyle w:val="SAPScreenElement"/>
              </w:rPr>
              <w:t xml:space="preserve">Infotype </w:t>
            </w:r>
            <w:r w:rsidRPr="00EB2E98">
              <w:t xml:space="preserve">field located in the </w:t>
            </w:r>
            <w:r w:rsidRPr="00EB2E98">
              <w:rPr>
                <w:rStyle w:val="SAPScreenElement"/>
              </w:rPr>
              <w:t xml:space="preserve">Direct selection </w:t>
            </w:r>
            <w:r w:rsidRPr="00EB2E98">
              <w:t xml:space="preserve">part on the screen. </w:t>
            </w:r>
          </w:p>
          <w:p w14:paraId="5D57F18D" w14:textId="77777777" w:rsidR="005F371D" w:rsidRPr="00EB2E98" w:rsidRDefault="005F371D" w:rsidP="005F371D">
            <w:r w:rsidRPr="00EB2E98">
              <w:t xml:space="preserve">You can also use the value help next to the </w:t>
            </w:r>
            <w:r w:rsidRPr="00EB2E98">
              <w:rPr>
                <w:rStyle w:val="SAPScreenElement"/>
              </w:rPr>
              <w:t xml:space="preserve">Infotype </w:t>
            </w:r>
            <w:r w:rsidRPr="00EB2E98">
              <w:t xml:space="preserve">and </w:t>
            </w:r>
            <w:r w:rsidRPr="00EB2E98">
              <w:rPr>
                <w:rStyle w:val="SAPScreenElement"/>
              </w:rPr>
              <w:t xml:space="preserve">STy </w:t>
            </w:r>
            <w:r w:rsidRPr="00EB2E98">
              <w:t xml:space="preserve">fields located in the </w:t>
            </w:r>
            <w:r w:rsidRPr="00EB2E98">
              <w:rPr>
                <w:rStyle w:val="SAPScreenElement"/>
              </w:rPr>
              <w:t xml:space="preserve">Direct selection </w:t>
            </w:r>
            <w:r w:rsidRPr="00EB2E98">
              <w:t>part on the screen.</w:t>
            </w:r>
          </w:p>
        </w:tc>
        <w:tc>
          <w:tcPr>
            <w:tcW w:w="4140" w:type="dxa"/>
            <w:tcBorders>
              <w:top w:val="single" w:sz="8" w:space="0" w:color="999999"/>
              <w:left w:val="single" w:sz="8" w:space="0" w:color="999999"/>
              <w:bottom w:val="single" w:sz="8" w:space="0" w:color="999999"/>
              <w:right w:val="single" w:sz="8" w:space="0" w:color="999999"/>
            </w:tcBorders>
            <w:hideMark/>
          </w:tcPr>
          <w:p w14:paraId="11DA8511" w14:textId="77777777" w:rsidR="005F371D" w:rsidRPr="00EB2E98" w:rsidRDefault="005F371D" w:rsidP="005F371D">
            <w:r w:rsidRPr="00EB2E98">
              <w:t>Infotypes with content are:</w:t>
            </w:r>
          </w:p>
          <w:p w14:paraId="072FA4A9" w14:textId="77777777" w:rsidR="005F371D" w:rsidRPr="00EB2E98" w:rsidRDefault="005F371D" w:rsidP="00F37D62">
            <w:pPr>
              <w:pStyle w:val="ListBullet"/>
              <w:numPr>
                <w:ilvl w:val="0"/>
                <w:numId w:val="11"/>
              </w:numPr>
              <w:ind w:left="202" w:hanging="180"/>
              <w:rPr>
                <w:rStyle w:val="SAPScreenElement"/>
              </w:rPr>
            </w:pPr>
            <w:r w:rsidRPr="00EB2E98">
              <w:rPr>
                <w:rStyle w:val="SAPScreenElement"/>
              </w:rPr>
              <w:t>Actions (IT0000)</w:t>
            </w:r>
          </w:p>
          <w:p w14:paraId="49CCA5CF" w14:textId="77777777" w:rsidR="005F371D" w:rsidRPr="00EB2E98" w:rsidRDefault="005F371D" w:rsidP="00F37D62">
            <w:pPr>
              <w:pStyle w:val="ListBullet"/>
              <w:numPr>
                <w:ilvl w:val="0"/>
                <w:numId w:val="11"/>
              </w:numPr>
              <w:ind w:left="202" w:hanging="180"/>
              <w:rPr>
                <w:rStyle w:val="SAPScreenElement"/>
              </w:rPr>
            </w:pPr>
            <w:r w:rsidRPr="00EB2E98">
              <w:rPr>
                <w:rStyle w:val="SAPScreenElement"/>
              </w:rPr>
              <w:t>Organizational Assignment (IT0001)</w:t>
            </w:r>
          </w:p>
          <w:p w14:paraId="4B01DBCD" w14:textId="77777777" w:rsidR="005F371D" w:rsidRPr="00EB2E98" w:rsidRDefault="005F371D" w:rsidP="00F37D62">
            <w:pPr>
              <w:pStyle w:val="ListBullet"/>
              <w:numPr>
                <w:ilvl w:val="0"/>
                <w:numId w:val="11"/>
              </w:numPr>
              <w:ind w:left="202" w:hanging="180"/>
              <w:rPr>
                <w:rStyle w:val="SAPScreenElement"/>
              </w:rPr>
            </w:pPr>
            <w:r w:rsidRPr="00EB2E98">
              <w:rPr>
                <w:rStyle w:val="SAPScreenElement"/>
              </w:rPr>
              <w:t>Personal Data (IT0002)</w:t>
            </w:r>
          </w:p>
          <w:p w14:paraId="215A2D01" w14:textId="77777777" w:rsidR="005F371D" w:rsidRPr="00EB2E98" w:rsidRDefault="005F371D" w:rsidP="00F37D62">
            <w:pPr>
              <w:pStyle w:val="ListBullet"/>
              <w:numPr>
                <w:ilvl w:val="0"/>
                <w:numId w:val="11"/>
              </w:numPr>
              <w:ind w:left="202" w:hanging="180"/>
              <w:rPr>
                <w:rStyle w:val="SAPScreenElement"/>
              </w:rPr>
            </w:pPr>
            <w:r w:rsidRPr="00EB2E98">
              <w:rPr>
                <w:rStyle w:val="SAPScreenElement"/>
              </w:rPr>
              <w:t>Addresses (IT0006)</w:t>
            </w:r>
          </w:p>
          <w:p w14:paraId="1B7D3790" w14:textId="77777777" w:rsidR="005F371D" w:rsidRPr="00EB2E98" w:rsidRDefault="005F371D" w:rsidP="00F37D62">
            <w:pPr>
              <w:pStyle w:val="ListBullet"/>
              <w:numPr>
                <w:ilvl w:val="0"/>
                <w:numId w:val="11"/>
              </w:numPr>
              <w:ind w:left="202" w:hanging="180"/>
              <w:rPr>
                <w:rStyle w:val="SAPScreenElement"/>
              </w:rPr>
            </w:pPr>
            <w:r w:rsidRPr="00EB2E98">
              <w:rPr>
                <w:rStyle w:val="SAPScreenElement"/>
              </w:rPr>
              <w:t>Planned Working Time (IT0007)</w:t>
            </w:r>
          </w:p>
          <w:p w14:paraId="2DC94BA2" w14:textId="77777777" w:rsidR="005F371D" w:rsidRPr="00EB2E98" w:rsidRDefault="005F371D" w:rsidP="00F37D62">
            <w:pPr>
              <w:pStyle w:val="ListBullet"/>
              <w:numPr>
                <w:ilvl w:val="0"/>
                <w:numId w:val="11"/>
              </w:numPr>
              <w:ind w:left="202" w:hanging="180"/>
              <w:rPr>
                <w:rStyle w:val="SAPScreenElement"/>
              </w:rPr>
            </w:pPr>
            <w:r w:rsidRPr="00EB2E98">
              <w:rPr>
                <w:rStyle w:val="SAPScreenElement"/>
              </w:rPr>
              <w:t>Basic Pay (IT0008)</w:t>
            </w:r>
          </w:p>
          <w:p w14:paraId="1E6741CC" w14:textId="77777777" w:rsidR="005F371D" w:rsidRPr="00EB2E98" w:rsidRDefault="005F371D" w:rsidP="00F37D62">
            <w:pPr>
              <w:pStyle w:val="ListBullet"/>
              <w:numPr>
                <w:ilvl w:val="0"/>
                <w:numId w:val="11"/>
              </w:numPr>
              <w:ind w:left="202" w:hanging="180"/>
              <w:rPr>
                <w:rStyle w:val="SAPScreenElement"/>
              </w:rPr>
            </w:pPr>
            <w:r w:rsidRPr="00EB2E98">
              <w:rPr>
                <w:rStyle w:val="SAPScreenElement"/>
              </w:rPr>
              <w:t>Bank Details (IT0009)</w:t>
            </w:r>
          </w:p>
          <w:p w14:paraId="7A53EE92" w14:textId="77777777" w:rsidR="005F371D" w:rsidRPr="00EB2E98" w:rsidRDefault="005F371D" w:rsidP="00F37D62">
            <w:pPr>
              <w:pStyle w:val="ListBullet"/>
              <w:numPr>
                <w:ilvl w:val="0"/>
                <w:numId w:val="11"/>
              </w:numPr>
              <w:ind w:left="202" w:hanging="180"/>
            </w:pPr>
            <w:r w:rsidRPr="00EB2E98">
              <w:rPr>
                <w:rStyle w:val="SAPScreenElement"/>
              </w:rPr>
              <w:lastRenderedPageBreak/>
              <w:t xml:space="preserve">Recurring Payments/Deductions (IT0014) </w:t>
            </w:r>
            <w:r w:rsidRPr="00EB2E98">
              <w:t xml:space="preserve">(if recurring payments have been maintained during rehiring) </w:t>
            </w:r>
          </w:p>
          <w:p w14:paraId="00F4517A" w14:textId="77777777" w:rsidR="005F371D" w:rsidRPr="00EB2E98" w:rsidRDefault="005F371D" w:rsidP="00F37D62">
            <w:pPr>
              <w:pStyle w:val="ListBullet"/>
              <w:numPr>
                <w:ilvl w:val="0"/>
                <w:numId w:val="11"/>
              </w:numPr>
              <w:ind w:left="202" w:hanging="180"/>
            </w:pPr>
            <w:r w:rsidRPr="00EB2E98">
              <w:rPr>
                <w:rStyle w:val="SAPScreenElement"/>
              </w:rPr>
              <w:t xml:space="preserve">Additional Payments (IT0015) </w:t>
            </w:r>
            <w:r w:rsidRPr="00EB2E98">
              <w:t xml:space="preserve">(if </w:t>
            </w:r>
            <w:r w:rsidRPr="00EB2E98">
              <w:rPr>
                <w:rStyle w:val="SAPScreenElement"/>
              </w:rPr>
              <w:t xml:space="preserve">Spot Bonus </w:t>
            </w:r>
            <w:r w:rsidRPr="00EB2E98">
              <w:t>has been maintained during rehiring)</w:t>
            </w:r>
          </w:p>
          <w:p w14:paraId="37E6614E" w14:textId="77777777" w:rsidR="005F371D" w:rsidRPr="00EB2E98" w:rsidRDefault="005F371D" w:rsidP="00F37D62">
            <w:pPr>
              <w:pStyle w:val="ListBullet"/>
              <w:numPr>
                <w:ilvl w:val="0"/>
                <w:numId w:val="11"/>
              </w:numPr>
              <w:ind w:left="202" w:hanging="180"/>
            </w:pPr>
            <w:r w:rsidRPr="00EB2E98">
              <w:rPr>
                <w:rStyle w:val="SAPScreenElement"/>
              </w:rPr>
              <w:t>Communication (IT0105)</w:t>
            </w:r>
          </w:p>
        </w:tc>
        <w:tc>
          <w:tcPr>
            <w:tcW w:w="2250" w:type="dxa"/>
            <w:tcBorders>
              <w:top w:val="single" w:sz="8" w:space="0" w:color="999999"/>
              <w:left w:val="single" w:sz="8" w:space="0" w:color="999999"/>
              <w:bottom w:val="single" w:sz="8" w:space="0" w:color="999999"/>
              <w:right w:val="single" w:sz="8" w:space="0" w:color="999999"/>
            </w:tcBorders>
          </w:tcPr>
          <w:p w14:paraId="1C2FB8B8" w14:textId="77777777" w:rsidR="005F371D" w:rsidRPr="00EB2E98" w:rsidRDefault="005F371D" w:rsidP="005F371D"/>
        </w:tc>
        <w:tc>
          <w:tcPr>
            <w:tcW w:w="1264" w:type="dxa"/>
            <w:tcBorders>
              <w:top w:val="single" w:sz="8" w:space="0" w:color="999999"/>
              <w:left w:val="single" w:sz="8" w:space="0" w:color="999999"/>
              <w:bottom w:val="single" w:sz="8" w:space="0" w:color="999999"/>
              <w:right w:val="single" w:sz="8" w:space="0" w:color="999999"/>
            </w:tcBorders>
          </w:tcPr>
          <w:p w14:paraId="6DCE1F71" w14:textId="77777777" w:rsidR="005F371D" w:rsidRPr="00EB2E98" w:rsidRDefault="005F371D" w:rsidP="005F371D"/>
        </w:tc>
      </w:tr>
      <w:tr w:rsidR="005F371D" w:rsidRPr="00EB2E98" w14:paraId="5FBA7AD8" w14:textId="77777777" w:rsidTr="006D757C">
        <w:trPr>
          <w:trHeight w:val="357"/>
        </w:trPr>
        <w:tc>
          <w:tcPr>
            <w:tcW w:w="900" w:type="dxa"/>
            <w:tcBorders>
              <w:top w:val="single" w:sz="8" w:space="0" w:color="999999"/>
              <w:left w:val="single" w:sz="8" w:space="0" w:color="999999"/>
              <w:bottom w:val="single" w:sz="8" w:space="0" w:color="999999"/>
              <w:right w:val="single" w:sz="8" w:space="0" w:color="999999"/>
            </w:tcBorders>
            <w:hideMark/>
          </w:tcPr>
          <w:p w14:paraId="685B19B0" w14:textId="77777777" w:rsidR="005F371D" w:rsidRPr="00EB2E98" w:rsidRDefault="005F371D" w:rsidP="005F371D">
            <w:r w:rsidRPr="00EB2E98">
              <w:t>5</w:t>
            </w:r>
          </w:p>
        </w:tc>
        <w:tc>
          <w:tcPr>
            <w:tcW w:w="1170" w:type="dxa"/>
            <w:tcBorders>
              <w:top w:val="single" w:sz="8" w:space="0" w:color="999999"/>
              <w:left w:val="single" w:sz="8" w:space="0" w:color="999999"/>
              <w:bottom w:val="single" w:sz="8" w:space="0" w:color="999999"/>
              <w:right w:val="single" w:sz="8" w:space="0" w:color="999999"/>
            </w:tcBorders>
            <w:hideMark/>
          </w:tcPr>
          <w:p w14:paraId="09F5761E" w14:textId="77777777" w:rsidR="005F371D" w:rsidRPr="00EB2E98" w:rsidRDefault="005F371D" w:rsidP="005F371D">
            <w:pPr>
              <w:rPr>
                <w:rStyle w:val="SAPEmphasis"/>
              </w:rPr>
            </w:pPr>
            <w:r w:rsidRPr="00EB2E98">
              <w:rPr>
                <w:rStyle w:val="SAPEmphasis"/>
              </w:rPr>
              <w:t>View Infotype Record</w:t>
            </w:r>
          </w:p>
        </w:tc>
        <w:tc>
          <w:tcPr>
            <w:tcW w:w="4562" w:type="dxa"/>
            <w:tcBorders>
              <w:top w:val="single" w:sz="8" w:space="0" w:color="999999"/>
              <w:left w:val="single" w:sz="8" w:space="0" w:color="999999"/>
              <w:bottom w:val="single" w:sz="8" w:space="0" w:color="999999"/>
              <w:right w:val="single" w:sz="8" w:space="0" w:color="999999"/>
            </w:tcBorders>
            <w:hideMark/>
          </w:tcPr>
          <w:p w14:paraId="28C11612" w14:textId="77777777" w:rsidR="005F371D" w:rsidRPr="00EB2E98" w:rsidRDefault="005F371D" w:rsidP="005F371D">
            <w:r w:rsidRPr="00EB2E98">
              <w:t xml:space="preserve">Choose the </w:t>
            </w:r>
            <w:r w:rsidRPr="00EB2E98">
              <w:rPr>
                <w:rStyle w:val="SAPScreenElement"/>
              </w:rPr>
              <w:t xml:space="preserve">Display </w:t>
            </w:r>
            <w:r w:rsidRPr="00EB2E98">
              <w:rPr>
                <w:noProof/>
              </w:rPr>
              <w:drawing>
                <wp:inline distT="0" distB="0" distL="0" distR="0" wp14:anchorId="255BA1A5" wp14:editId="47550E3C">
                  <wp:extent cx="209550" cy="180975"/>
                  <wp:effectExtent l="0" t="0" r="0" b="9525"/>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 cy="180975"/>
                          </a:xfrm>
                          <a:prstGeom prst="rect">
                            <a:avLst/>
                          </a:prstGeom>
                          <a:noFill/>
                          <a:ln>
                            <a:noFill/>
                          </a:ln>
                        </pic:spPr>
                      </pic:pic>
                    </a:graphicData>
                  </a:graphic>
                </wp:inline>
              </w:drawing>
            </w:r>
            <w:r w:rsidRPr="00EB2E98">
              <w:rPr>
                <w:rStyle w:val="SAPScreenElement"/>
              </w:rPr>
              <w:t xml:space="preserve"> </w:t>
            </w:r>
            <w:r w:rsidRPr="00EB2E98">
              <w:t xml:space="preserve">button to view the infotype record. </w:t>
            </w:r>
          </w:p>
          <w:p w14:paraId="12787AB9" w14:textId="77777777" w:rsidR="005F371D" w:rsidRPr="00EB2E98" w:rsidRDefault="005F371D" w:rsidP="005F371D">
            <w:r w:rsidRPr="00EB2E98">
              <w:t xml:space="preserve">Choose </w:t>
            </w:r>
            <w:r w:rsidRPr="00EB2E98">
              <w:rPr>
                <w:rStyle w:val="SAPScreenElement"/>
              </w:rPr>
              <w:t xml:space="preserve">Next record </w:t>
            </w:r>
            <w:r w:rsidRPr="00EB2E98">
              <w:t>pushbutton to proceed to the next record of this infotype, if existing</w:t>
            </w:r>
            <w:r w:rsidRPr="00EB2E98">
              <w:rPr>
                <w:rStyle w:val="SAPScreenElement"/>
              </w:rPr>
              <w:t xml:space="preserve">. </w:t>
            </w:r>
            <w:r w:rsidRPr="00EB2E98">
              <w:t xml:space="preserve">Choose </w:t>
            </w:r>
            <w:r w:rsidRPr="00EB2E98">
              <w:rPr>
                <w:rStyle w:val="SAPScreenElement"/>
              </w:rPr>
              <w:t xml:space="preserve">Previous record </w:t>
            </w:r>
            <w:r w:rsidRPr="00EB2E98">
              <w:t>pushbutton to go back.</w:t>
            </w:r>
          </w:p>
        </w:tc>
        <w:tc>
          <w:tcPr>
            <w:tcW w:w="4140" w:type="dxa"/>
            <w:tcBorders>
              <w:top w:val="single" w:sz="8" w:space="0" w:color="999999"/>
              <w:left w:val="single" w:sz="8" w:space="0" w:color="999999"/>
              <w:bottom w:val="single" w:sz="8" w:space="0" w:color="999999"/>
              <w:right w:val="single" w:sz="8" w:space="0" w:color="999999"/>
            </w:tcBorders>
            <w:hideMark/>
          </w:tcPr>
          <w:p w14:paraId="3308B7F1" w14:textId="3A33FE30" w:rsidR="005F371D" w:rsidRPr="00EB2E98" w:rsidRDefault="005F371D" w:rsidP="005F371D">
            <w:r w:rsidRPr="00EB2E98">
              <w:t xml:space="preserve">If no subsequent record for the chosen infotype exists, </w:t>
            </w:r>
            <w:r w:rsidR="00CA5CC2">
              <w:t>the system message</w:t>
            </w:r>
            <w:r w:rsidR="00CA5CC2">
              <w:rPr>
                <w:rStyle w:val="SAPMonospace"/>
              </w:rPr>
              <w:t xml:space="preserve"> No subsequent record for current selection criteria </w:t>
            </w:r>
            <w:r w:rsidR="00CA5CC2">
              <w:t>is generated</w:t>
            </w:r>
            <w:r w:rsidRPr="00EB2E98">
              <w:t>.</w:t>
            </w:r>
          </w:p>
        </w:tc>
        <w:tc>
          <w:tcPr>
            <w:tcW w:w="2250" w:type="dxa"/>
            <w:tcBorders>
              <w:top w:val="single" w:sz="8" w:space="0" w:color="999999"/>
              <w:left w:val="single" w:sz="8" w:space="0" w:color="999999"/>
              <w:bottom w:val="single" w:sz="8" w:space="0" w:color="999999"/>
              <w:right w:val="single" w:sz="8" w:space="0" w:color="999999"/>
            </w:tcBorders>
          </w:tcPr>
          <w:p w14:paraId="70855CE2" w14:textId="77777777" w:rsidR="005F371D" w:rsidRPr="00EB2E98" w:rsidRDefault="005F371D" w:rsidP="005F371D"/>
        </w:tc>
        <w:tc>
          <w:tcPr>
            <w:tcW w:w="1264" w:type="dxa"/>
            <w:tcBorders>
              <w:top w:val="single" w:sz="8" w:space="0" w:color="999999"/>
              <w:left w:val="single" w:sz="8" w:space="0" w:color="999999"/>
              <w:bottom w:val="single" w:sz="8" w:space="0" w:color="999999"/>
              <w:right w:val="single" w:sz="8" w:space="0" w:color="999999"/>
            </w:tcBorders>
          </w:tcPr>
          <w:p w14:paraId="47493D1E" w14:textId="77777777" w:rsidR="005F371D" w:rsidRPr="00EB2E98" w:rsidRDefault="005F371D" w:rsidP="005F371D"/>
        </w:tc>
      </w:tr>
      <w:tr w:rsidR="005F371D" w:rsidRPr="00EB2E98" w14:paraId="3C196A4C" w14:textId="77777777" w:rsidTr="006D757C">
        <w:trPr>
          <w:trHeight w:val="357"/>
        </w:trPr>
        <w:tc>
          <w:tcPr>
            <w:tcW w:w="900" w:type="dxa"/>
            <w:tcBorders>
              <w:top w:val="single" w:sz="8" w:space="0" w:color="999999"/>
              <w:left w:val="single" w:sz="8" w:space="0" w:color="999999"/>
              <w:bottom w:val="single" w:sz="8" w:space="0" w:color="999999"/>
              <w:right w:val="single" w:sz="8" w:space="0" w:color="999999"/>
            </w:tcBorders>
            <w:hideMark/>
          </w:tcPr>
          <w:p w14:paraId="10078D3C" w14:textId="77777777" w:rsidR="005F371D" w:rsidRPr="00EB2E98" w:rsidRDefault="005F371D" w:rsidP="005F371D">
            <w:r w:rsidRPr="00EB2E98">
              <w:t>6</w:t>
            </w:r>
          </w:p>
        </w:tc>
        <w:tc>
          <w:tcPr>
            <w:tcW w:w="1170" w:type="dxa"/>
            <w:tcBorders>
              <w:top w:val="single" w:sz="8" w:space="0" w:color="999999"/>
              <w:left w:val="single" w:sz="8" w:space="0" w:color="999999"/>
              <w:bottom w:val="single" w:sz="8" w:space="0" w:color="999999"/>
              <w:right w:val="single" w:sz="8" w:space="0" w:color="999999"/>
            </w:tcBorders>
            <w:hideMark/>
          </w:tcPr>
          <w:p w14:paraId="0CC1E555" w14:textId="77777777" w:rsidR="005F371D" w:rsidRPr="00EB2E98" w:rsidRDefault="005F371D" w:rsidP="005F371D">
            <w:pPr>
              <w:rPr>
                <w:rStyle w:val="SAPEmphasis"/>
              </w:rPr>
            </w:pPr>
            <w:r w:rsidRPr="00EB2E98">
              <w:rPr>
                <w:rStyle w:val="SAPEmphasis"/>
              </w:rPr>
              <w:t>View List of all Valid Records for an infotype and its Subtypes</w:t>
            </w:r>
          </w:p>
        </w:tc>
        <w:tc>
          <w:tcPr>
            <w:tcW w:w="4562" w:type="dxa"/>
            <w:tcBorders>
              <w:top w:val="single" w:sz="8" w:space="0" w:color="999999"/>
              <w:left w:val="single" w:sz="8" w:space="0" w:color="999999"/>
              <w:bottom w:val="single" w:sz="8" w:space="0" w:color="999999"/>
              <w:right w:val="single" w:sz="8" w:space="0" w:color="999999"/>
            </w:tcBorders>
            <w:hideMark/>
          </w:tcPr>
          <w:p w14:paraId="058799A4" w14:textId="77777777" w:rsidR="005F371D" w:rsidRPr="00EB2E98" w:rsidRDefault="005F371D" w:rsidP="005F371D">
            <w:r w:rsidRPr="00EB2E98">
              <w:t xml:space="preserve">Alternatively, you can display a list of all valid records for an infotype and its subtypes. For this, choose the </w:t>
            </w:r>
            <w:r w:rsidRPr="00EB2E98">
              <w:rPr>
                <w:rStyle w:val="SAPScreenElement"/>
              </w:rPr>
              <w:t xml:space="preserve">Overview </w:t>
            </w:r>
            <w:r w:rsidRPr="00EB2E98">
              <w:rPr>
                <w:noProof/>
              </w:rPr>
              <w:drawing>
                <wp:inline distT="0" distB="0" distL="0" distR="0" wp14:anchorId="250FDEBA" wp14:editId="6CE0519F">
                  <wp:extent cx="209550" cy="200025"/>
                  <wp:effectExtent l="0" t="0" r="0" b="9525"/>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Pr="00EB2E98">
              <w:rPr>
                <w:rStyle w:val="SAPScreenElement"/>
              </w:rPr>
              <w:t xml:space="preserve"> </w:t>
            </w:r>
            <w:r w:rsidRPr="00EB2E98">
              <w:t xml:space="preserve">button on the </w:t>
            </w:r>
            <w:r w:rsidRPr="00EB2E98">
              <w:rPr>
                <w:rStyle w:val="SAPScreenElement"/>
              </w:rPr>
              <w:t xml:space="preserve">Display HR Master Data </w:t>
            </w:r>
            <w:r w:rsidRPr="00EB2E98">
              <w:t>screen</w:t>
            </w:r>
            <w:r w:rsidRPr="00EB2E98">
              <w:rPr>
                <w:rStyle w:val="SAPScreenElement"/>
              </w:rPr>
              <w:t xml:space="preserve">. </w:t>
            </w:r>
            <w:r w:rsidRPr="00EB2E98">
              <w:t xml:space="preserve">A list of all valid records for this infotype is displayed. If you want to display one of the available records in this list, select the record of interest and choose the </w:t>
            </w:r>
            <w:r w:rsidRPr="00EB2E98">
              <w:rPr>
                <w:rStyle w:val="SAPScreenElement"/>
              </w:rPr>
              <w:t xml:space="preserve">Choose </w:t>
            </w:r>
            <w:r w:rsidRPr="00EB2E98">
              <w:rPr>
                <w:noProof/>
              </w:rPr>
              <w:drawing>
                <wp:inline distT="0" distB="0" distL="0" distR="0" wp14:anchorId="74A8289C" wp14:editId="722ADF95">
                  <wp:extent cx="180975" cy="190500"/>
                  <wp:effectExtent l="0" t="0" r="9525"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Pr="00EB2E98">
              <w:rPr>
                <w:noProof/>
              </w:rPr>
              <w:t xml:space="preserve"> </w:t>
            </w:r>
            <w:r w:rsidRPr="00EB2E98">
              <w:t>button.</w:t>
            </w:r>
          </w:p>
          <w:p w14:paraId="3E1DDF0D" w14:textId="77777777" w:rsidR="005F371D" w:rsidRPr="00EB2E98" w:rsidRDefault="005F371D" w:rsidP="005F371D">
            <w:r w:rsidRPr="00EB2E98">
              <w:t xml:space="preserve">Check that in the most recent record of </w:t>
            </w:r>
            <w:r w:rsidRPr="00EB2E98">
              <w:rPr>
                <w:rStyle w:val="SAPScreenElement"/>
              </w:rPr>
              <w:t>IT0000</w:t>
            </w:r>
            <w:r w:rsidRPr="00EB2E98">
              <w:t xml:space="preserve">, the fields </w:t>
            </w:r>
            <w:r w:rsidRPr="00EB2E98">
              <w:rPr>
                <w:rStyle w:val="SAPScreenElement"/>
              </w:rPr>
              <w:t>Action Type</w:t>
            </w:r>
            <w:r w:rsidRPr="00EB2E98">
              <w:t xml:space="preserve"> and </w:t>
            </w:r>
            <w:r w:rsidRPr="00EB2E98">
              <w:rPr>
                <w:rStyle w:val="SAPScreenElement"/>
              </w:rPr>
              <w:t xml:space="preserve">Employment </w:t>
            </w:r>
            <w:r w:rsidRPr="00EB2E98">
              <w:t>have values</w:t>
            </w:r>
            <w:r w:rsidRPr="00EB2E98">
              <w:rPr>
                <w:rStyle w:val="SAPUserEntry"/>
                <w:color w:val="auto"/>
              </w:rPr>
              <w:t xml:space="preserve"> </w:t>
            </w:r>
            <w:r w:rsidRPr="00EB2E98">
              <w:rPr>
                <w:rStyle w:val="SAPUserEntry"/>
                <w:b w:val="0"/>
                <w:color w:val="auto"/>
              </w:rPr>
              <w:t>Reentry into company</w:t>
            </w:r>
            <w:r w:rsidRPr="00EB2E98">
              <w:rPr>
                <w:rStyle w:val="SAPUserEntry"/>
                <w:color w:val="auto"/>
              </w:rPr>
              <w:t xml:space="preserve"> </w:t>
            </w:r>
            <w:r w:rsidRPr="00EB2E98">
              <w:t>and</w:t>
            </w:r>
            <w:r w:rsidRPr="00EB2E98">
              <w:rPr>
                <w:rStyle w:val="SAPUserEntry"/>
                <w:color w:val="auto"/>
              </w:rPr>
              <w:t xml:space="preserve"> </w:t>
            </w:r>
            <w:r w:rsidRPr="00EB2E98">
              <w:rPr>
                <w:rStyle w:val="SAPUserEntry"/>
                <w:b w:val="0"/>
                <w:color w:val="auto"/>
              </w:rPr>
              <w:t>Active</w:t>
            </w:r>
            <w:r w:rsidRPr="00EB2E98">
              <w:t>, respectively, and that the start date of this record coincides with the date the employee has re-joined the company.</w:t>
            </w:r>
          </w:p>
          <w:p w14:paraId="1B02D196" w14:textId="77777777" w:rsidR="005F371D" w:rsidRPr="00EB2E98" w:rsidRDefault="005F371D" w:rsidP="005F371D">
            <w:r w:rsidRPr="00EB2E98">
              <w:t>Check that the data available in the other infotypes mentioned in test step # 4 has been replicated correctly.</w:t>
            </w:r>
          </w:p>
        </w:tc>
        <w:tc>
          <w:tcPr>
            <w:tcW w:w="4140" w:type="dxa"/>
            <w:tcBorders>
              <w:top w:val="single" w:sz="8" w:space="0" w:color="999999"/>
              <w:left w:val="single" w:sz="8" w:space="0" w:color="999999"/>
              <w:bottom w:val="single" w:sz="8" w:space="0" w:color="999999"/>
              <w:right w:val="single" w:sz="8" w:space="0" w:color="999999"/>
            </w:tcBorders>
          </w:tcPr>
          <w:p w14:paraId="562F357E" w14:textId="77777777" w:rsidR="005F371D" w:rsidRPr="00EB2E98" w:rsidRDefault="005F371D" w:rsidP="005F371D"/>
        </w:tc>
        <w:tc>
          <w:tcPr>
            <w:tcW w:w="2250" w:type="dxa"/>
            <w:tcBorders>
              <w:top w:val="single" w:sz="8" w:space="0" w:color="999999"/>
              <w:left w:val="single" w:sz="8" w:space="0" w:color="999999"/>
              <w:bottom w:val="single" w:sz="8" w:space="0" w:color="999999"/>
              <w:right w:val="single" w:sz="8" w:space="0" w:color="999999"/>
            </w:tcBorders>
          </w:tcPr>
          <w:p w14:paraId="6C23FFFB" w14:textId="77777777" w:rsidR="005F371D" w:rsidRPr="00EB2E98" w:rsidRDefault="005F371D" w:rsidP="005F371D">
            <w:r w:rsidRPr="00EB2E98">
              <w:t>The data replicated fits to what has been maintained in Employee Central.</w:t>
            </w:r>
          </w:p>
        </w:tc>
        <w:tc>
          <w:tcPr>
            <w:tcW w:w="1264" w:type="dxa"/>
            <w:tcBorders>
              <w:top w:val="single" w:sz="8" w:space="0" w:color="999999"/>
              <w:left w:val="single" w:sz="8" w:space="0" w:color="999999"/>
              <w:bottom w:val="single" w:sz="8" w:space="0" w:color="999999"/>
              <w:right w:val="single" w:sz="8" w:space="0" w:color="999999"/>
            </w:tcBorders>
          </w:tcPr>
          <w:p w14:paraId="3C203EE3" w14:textId="77777777" w:rsidR="005F371D" w:rsidRPr="00EB2E98" w:rsidRDefault="005F371D" w:rsidP="005F371D"/>
        </w:tc>
      </w:tr>
      <w:tr w:rsidR="005F371D" w:rsidRPr="00EB2E98" w14:paraId="37E54365" w14:textId="77777777" w:rsidTr="006D757C">
        <w:trPr>
          <w:trHeight w:val="357"/>
        </w:trPr>
        <w:tc>
          <w:tcPr>
            <w:tcW w:w="900" w:type="dxa"/>
            <w:tcBorders>
              <w:top w:val="single" w:sz="8" w:space="0" w:color="999999"/>
              <w:left w:val="single" w:sz="8" w:space="0" w:color="999999"/>
              <w:bottom w:val="single" w:sz="8" w:space="0" w:color="999999"/>
              <w:right w:val="single" w:sz="8" w:space="0" w:color="999999"/>
            </w:tcBorders>
          </w:tcPr>
          <w:p w14:paraId="360FCBAA" w14:textId="77777777" w:rsidR="005F371D" w:rsidRPr="00EB2E98" w:rsidRDefault="005F371D" w:rsidP="005F371D">
            <w:r w:rsidRPr="00EB2E98">
              <w:t>7</w:t>
            </w:r>
          </w:p>
        </w:tc>
        <w:tc>
          <w:tcPr>
            <w:tcW w:w="1170" w:type="dxa"/>
            <w:tcBorders>
              <w:top w:val="single" w:sz="8" w:space="0" w:color="999999"/>
              <w:left w:val="single" w:sz="8" w:space="0" w:color="999999"/>
              <w:bottom w:val="single" w:sz="8" w:space="0" w:color="999999"/>
              <w:right w:val="single" w:sz="8" w:space="0" w:color="999999"/>
            </w:tcBorders>
          </w:tcPr>
          <w:p w14:paraId="1704FB5F" w14:textId="77777777" w:rsidR="005F371D" w:rsidRPr="00EB2E98" w:rsidRDefault="005F371D" w:rsidP="005F371D">
            <w:pPr>
              <w:rPr>
                <w:rStyle w:val="SAPEmphasis"/>
              </w:rPr>
            </w:pPr>
            <w:r w:rsidRPr="00EB2E98">
              <w:rPr>
                <w:rStyle w:val="SAPEmphasis"/>
              </w:rPr>
              <w:t>Search All Employees</w:t>
            </w:r>
          </w:p>
        </w:tc>
        <w:tc>
          <w:tcPr>
            <w:tcW w:w="4562" w:type="dxa"/>
            <w:tcBorders>
              <w:top w:val="single" w:sz="8" w:space="0" w:color="999999"/>
              <w:left w:val="single" w:sz="8" w:space="0" w:color="999999"/>
              <w:bottom w:val="single" w:sz="8" w:space="0" w:color="999999"/>
              <w:right w:val="single" w:sz="8" w:space="0" w:color="999999"/>
            </w:tcBorders>
          </w:tcPr>
          <w:p w14:paraId="352C3159" w14:textId="2C0A000B" w:rsidR="005F371D" w:rsidRPr="00EB2E98" w:rsidRDefault="005F371D" w:rsidP="005F371D">
            <w:r w:rsidRPr="00EB2E98">
              <w:t xml:space="preserve">Go back to the </w:t>
            </w:r>
            <w:r w:rsidRPr="00EB2E98">
              <w:rPr>
                <w:rStyle w:val="SAPScreenElement"/>
              </w:rPr>
              <w:t>Display HR Master Data</w:t>
            </w:r>
            <w:r w:rsidRPr="00EB2E98">
              <w:t xml:space="preserve"> screen, in the </w:t>
            </w:r>
            <w:r w:rsidRPr="00EB2E98">
              <w:rPr>
                <w:rStyle w:val="SAPScreenElement"/>
              </w:rPr>
              <w:t xml:space="preserve">Personnel no. </w:t>
            </w:r>
            <w:r w:rsidRPr="00EB2E98">
              <w:t xml:space="preserve">field select the value help on the </w:t>
            </w:r>
            <w:r w:rsidR="00EB3D21" w:rsidRPr="00EB2E98">
              <w:t>right-hand</w:t>
            </w:r>
            <w:r w:rsidRPr="00EB2E98">
              <w:t xml:space="preserve"> side of this field and press </w:t>
            </w:r>
            <w:r w:rsidRPr="00EB2E98">
              <w:rPr>
                <w:rStyle w:val="SAPKeyboard"/>
              </w:rPr>
              <w:t>ENTER</w:t>
            </w:r>
            <w:r w:rsidRPr="00EB2E98">
              <w:t>.</w:t>
            </w:r>
          </w:p>
        </w:tc>
        <w:tc>
          <w:tcPr>
            <w:tcW w:w="4140" w:type="dxa"/>
            <w:tcBorders>
              <w:top w:val="single" w:sz="8" w:space="0" w:color="999999"/>
              <w:left w:val="single" w:sz="8" w:space="0" w:color="999999"/>
              <w:bottom w:val="single" w:sz="8" w:space="0" w:color="999999"/>
              <w:right w:val="single" w:sz="8" w:space="0" w:color="999999"/>
            </w:tcBorders>
          </w:tcPr>
          <w:p w14:paraId="7B6DE1E5" w14:textId="77777777" w:rsidR="005F371D" w:rsidRPr="00EB2E98" w:rsidDel="00FF3642" w:rsidRDefault="005F371D" w:rsidP="005F371D"/>
        </w:tc>
        <w:tc>
          <w:tcPr>
            <w:tcW w:w="2250" w:type="dxa"/>
            <w:tcBorders>
              <w:top w:val="single" w:sz="8" w:space="0" w:color="999999"/>
              <w:left w:val="single" w:sz="8" w:space="0" w:color="999999"/>
              <w:bottom w:val="single" w:sz="8" w:space="0" w:color="999999"/>
              <w:right w:val="single" w:sz="8" w:space="0" w:color="999999"/>
            </w:tcBorders>
          </w:tcPr>
          <w:p w14:paraId="418001BB" w14:textId="77777777" w:rsidR="005F371D" w:rsidRPr="00EB2E98" w:rsidRDefault="005F371D" w:rsidP="005F371D">
            <w:r w:rsidRPr="00EB2E98">
              <w:t>A result list is proposed containing all employees available in the system.</w:t>
            </w:r>
          </w:p>
        </w:tc>
        <w:tc>
          <w:tcPr>
            <w:tcW w:w="1264" w:type="dxa"/>
            <w:tcBorders>
              <w:top w:val="single" w:sz="8" w:space="0" w:color="999999"/>
              <w:left w:val="single" w:sz="8" w:space="0" w:color="999999"/>
              <w:bottom w:val="single" w:sz="8" w:space="0" w:color="999999"/>
              <w:right w:val="single" w:sz="8" w:space="0" w:color="999999"/>
            </w:tcBorders>
          </w:tcPr>
          <w:p w14:paraId="66CF405E" w14:textId="77777777" w:rsidR="005F371D" w:rsidRPr="00EB2E98" w:rsidRDefault="005F371D" w:rsidP="005F371D"/>
        </w:tc>
      </w:tr>
      <w:tr w:rsidR="005F371D" w:rsidRPr="00EB2E98" w14:paraId="585C2D45" w14:textId="77777777" w:rsidTr="006D757C">
        <w:trPr>
          <w:trHeight w:val="357"/>
        </w:trPr>
        <w:tc>
          <w:tcPr>
            <w:tcW w:w="900" w:type="dxa"/>
            <w:tcBorders>
              <w:top w:val="single" w:sz="8" w:space="0" w:color="999999"/>
              <w:left w:val="single" w:sz="8" w:space="0" w:color="999999"/>
              <w:bottom w:val="single" w:sz="8" w:space="0" w:color="999999"/>
              <w:right w:val="single" w:sz="8" w:space="0" w:color="999999"/>
            </w:tcBorders>
          </w:tcPr>
          <w:p w14:paraId="71574D15" w14:textId="77777777" w:rsidR="005F371D" w:rsidRPr="00EB2E98" w:rsidRDefault="005F371D" w:rsidP="005F371D">
            <w:r w:rsidRPr="00EB2E98">
              <w:t>8</w:t>
            </w:r>
          </w:p>
        </w:tc>
        <w:tc>
          <w:tcPr>
            <w:tcW w:w="1170" w:type="dxa"/>
            <w:tcBorders>
              <w:top w:val="single" w:sz="8" w:space="0" w:color="999999"/>
              <w:left w:val="single" w:sz="8" w:space="0" w:color="999999"/>
              <w:bottom w:val="single" w:sz="8" w:space="0" w:color="999999"/>
              <w:right w:val="single" w:sz="8" w:space="0" w:color="999999"/>
            </w:tcBorders>
          </w:tcPr>
          <w:p w14:paraId="3D352533" w14:textId="77777777" w:rsidR="005F371D" w:rsidRPr="00EB2E98" w:rsidRDefault="005F371D" w:rsidP="005F371D">
            <w:pPr>
              <w:rPr>
                <w:rStyle w:val="SAPEmphasis"/>
              </w:rPr>
            </w:pPr>
            <w:r w:rsidRPr="00EB2E98">
              <w:rPr>
                <w:rStyle w:val="SAPEmphasis"/>
              </w:rPr>
              <w:t>Verify Non-Payroll Relevant Employees</w:t>
            </w:r>
          </w:p>
        </w:tc>
        <w:tc>
          <w:tcPr>
            <w:tcW w:w="4562" w:type="dxa"/>
            <w:tcBorders>
              <w:top w:val="single" w:sz="8" w:space="0" w:color="999999"/>
              <w:left w:val="single" w:sz="8" w:space="0" w:color="999999"/>
              <w:bottom w:val="single" w:sz="8" w:space="0" w:color="999999"/>
              <w:right w:val="single" w:sz="8" w:space="0" w:color="999999"/>
            </w:tcBorders>
          </w:tcPr>
          <w:p w14:paraId="3AE0F80F" w14:textId="77777777" w:rsidR="005F371D" w:rsidRPr="00EB2E98" w:rsidRDefault="005F371D" w:rsidP="005F371D">
            <w:r w:rsidRPr="00EB2E98">
              <w:t>Verify in the list that the employees who are not relevant for payroll have not been replicated from Employee Central, meaning they are not available in the list.</w:t>
            </w:r>
          </w:p>
          <w:p w14:paraId="63992BD1" w14:textId="77777777" w:rsidR="005F371D" w:rsidRPr="00EB2E98" w:rsidRDefault="005F371D" w:rsidP="005F371D">
            <w:pPr>
              <w:ind w:left="720"/>
              <w:rPr>
                <w:rFonts w:ascii="BentonSans Regular" w:hAnsi="BentonSans Regular"/>
                <w:color w:val="666666"/>
                <w:sz w:val="22"/>
              </w:rPr>
            </w:pPr>
            <w:r w:rsidRPr="00EB2E98">
              <w:rPr>
                <w:noProof/>
              </w:rPr>
              <w:lastRenderedPageBreak/>
              <w:drawing>
                <wp:inline distT="0" distB="0" distL="0" distR="0" wp14:anchorId="71D03B28" wp14:editId="5C7A5A40">
                  <wp:extent cx="228600" cy="228600"/>
                  <wp:effectExtent l="0" t="0" r="0"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B2E98">
              <w:t> </w:t>
            </w:r>
            <w:r w:rsidRPr="00EB2E98">
              <w:rPr>
                <w:rFonts w:ascii="BentonSans Regular" w:hAnsi="BentonSans Regular"/>
                <w:color w:val="666666"/>
                <w:sz w:val="22"/>
              </w:rPr>
              <w:t>Note</w:t>
            </w:r>
          </w:p>
          <w:p w14:paraId="0632DF00" w14:textId="77777777" w:rsidR="005F371D" w:rsidRPr="00EB2E98" w:rsidRDefault="005F371D" w:rsidP="005F371D">
            <w:pPr>
              <w:ind w:left="720"/>
            </w:pPr>
            <w:r w:rsidRPr="00EB2E98">
              <w:t xml:space="preserve">Alternatively, you could search in test step # 7 in value help of </w:t>
            </w:r>
            <w:r w:rsidRPr="00EB2E98">
              <w:rPr>
                <w:rStyle w:val="SAPScreenElement"/>
              </w:rPr>
              <w:t xml:space="preserve">Personnel no. </w:t>
            </w:r>
            <w:r w:rsidRPr="00EB2E98">
              <w:t>field for a particular non-payroll relevant employee to receive no appropriate record.</w:t>
            </w:r>
          </w:p>
        </w:tc>
        <w:tc>
          <w:tcPr>
            <w:tcW w:w="4140" w:type="dxa"/>
            <w:tcBorders>
              <w:top w:val="single" w:sz="8" w:space="0" w:color="999999"/>
              <w:left w:val="single" w:sz="8" w:space="0" w:color="999999"/>
              <w:bottom w:val="single" w:sz="8" w:space="0" w:color="999999"/>
              <w:right w:val="single" w:sz="8" w:space="0" w:color="999999"/>
            </w:tcBorders>
          </w:tcPr>
          <w:p w14:paraId="68A1AFF4" w14:textId="77777777" w:rsidR="005F371D" w:rsidRPr="00EB2E98" w:rsidRDefault="005F371D" w:rsidP="005F371D">
            <w:r w:rsidRPr="00EB2E98">
              <w:lastRenderedPageBreak/>
              <w:t xml:space="preserve">The payroll-relevance or non-relevance of an employee is expressed during rehiring through an appropriate value of field </w:t>
            </w:r>
            <w:r w:rsidRPr="00EB2E98">
              <w:rPr>
                <w:rStyle w:val="SAPScreenElement"/>
              </w:rPr>
              <w:t>Pay Group</w:t>
            </w:r>
            <w:r w:rsidRPr="00EB2E98">
              <w:t xml:space="preserve"> of section</w:t>
            </w:r>
            <w:r w:rsidRPr="00EB2E98" w:rsidDel="00EF0519">
              <w:t xml:space="preserve"> </w:t>
            </w:r>
            <w:r w:rsidRPr="00EB2E98">
              <w:rPr>
                <w:rStyle w:val="SAPScreenElement"/>
              </w:rPr>
              <w:t>Compensation Information</w:t>
            </w:r>
            <w:r w:rsidRPr="00EB2E98">
              <w:t>.</w:t>
            </w:r>
          </w:p>
          <w:p w14:paraId="6F6EF93B" w14:textId="29AE228E" w:rsidR="002C438F" w:rsidRDefault="005F371D" w:rsidP="002C438F">
            <w:pPr>
              <w:rPr>
                <w:ins w:id="633" w:author="Author" w:date="2018-02-05T14:45:00Z"/>
              </w:rPr>
            </w:pPr>
            <w:r w:rsidRPr="00EB2E98">
              <w:lastRenderedPageBreak/>
              <w:t xml:space="preserve">The appropriate value of field </w:t>
            </w:r>
            <w:r w:rsidRPr="00EB2E98">
              <w:rPr>
                <w:rStyle w:val="SAPScreenElement"/>
              </w:rPr>
              <w:t>Pay Group</w:t>
            </w:r>
            <w:r w:rsidRPr="00EB2E98">
              <w:t xml:space="preserve"> for non-payroll relevant employees is</w:t>
            </w:r>
            <w:r w:rsidR="00175B82">
              <w:t xml:space="preserve"> </w:t>
            </w:r>
            <w:ins w:id="634" w:author="Author" w:date="2018-02-05T14:45:00Z">
              <w:r w:rsidR="002C438F">
                <w:t>country-dependent and as follows:</w:t>
              </w:r>
            </w:ins>
          </w:p>
          <w:p w14:paraId="0F5C4E83" w14:textId="77777777" w:rsidR="002C438F" w:rsidRDefault="002C438F">
            <w:pPr>
              <w:pStyle w:val="ListParagraph"/>
              <w:numPr>
                <w:ilvl w:val="0"/>
                <w:numId w:val="10"/>
              </w:numPr>
              <w:ind w:left="226" w:hanging="226"/>
              <w:rPr>
                <w:ins w:id="635" w:author="Author" w:date="2018-02-05T14:58:00Z"/>
              </w:rPr>
              <w:pPrChange w:id="636" w:author="Author" w:date="2018-02-05T15:01:00Z">
                <w:pPr/>
              </w:pPrChange>
            </w:pPr>
            <w:ins w:id="637" w:author="Author" w:date="2018-02-05T15:00:00Z">
              <w:r>
                <w:t>f</w:t>
              </w:r>
            </w:ins>
            <w:ins w:id="638" w:author="Author" w:date="2018-02-05T14:58:00Z">
              <w:r w:rsidRPr="00A319F6">
                <w:t xml:space="preserve">or </w:t>
              </w:r>
            </w:ins>
            <w:ins w:id="639" w:author="Author" w:date="2018-02-05T15:00:00Z">
              <w:r>
                <w:t xml:space="preserve">country </w:t>
              </w:r>
            </w:ins>
            <w:ins w:id="640" w:author="Author" w:date="2018-02-05T14:58:00Z">
              <w:r w:rsidRPr="002C3ECC">
                <w:rPr>
                  <w:b/>
                  <w:rPrChange w:id="641" w:author="Author" w:date="2018-02-05T15:02:00Z">
                    <w:rPr/>
                  </w:rPrChange>
                </w:rPr>
                <w:t>AU</w:t>
              </w:r>
              <w:r w:rsidRPr="002C3ECC">
                <w:t>:</w:t>
              </w:r>
              <w:r w:rsidRPr="002C3ECC">
                <w:rPr>
                  <w:rStyle w:val="SAPUserEntry"/>
                  <w:rPrChange w:id="642" w:author="Author" w:date="2018-02-05T15:02:00Z">
                    <w:rPr>
                      <w:rStyle w:val="SAPUserEntry"/>
                      <w:highlight w:val="yellow"/>
                    </w:rPr>
                  </w:rPrChange>
                </w:rPr>
                <w:t xml:space="preserve"> </w:t>
              </w:r>
            </w:ins>
            <w:ins w:id="643" w:author="Author" w:date="2018-02-05T14:45:00Z">
              <w:r w:rsidRPr="002C3ECC">
                <w:rPr>
                  <w:rStyle w:val="SAPUserEntry"/>
                  <w:rPrChange w:id="644" w:author="Author" w:date="2018-02-05T15:02:00Z">
                    <w:rPr/>
                  </w:rPrChange>
                </w:rPr>
                <w:t>AU</w:t>
              </w:r>
              <w:r w:rsidRPr="002C3ECC">
                <w:t xml:space="preserve"> </w:t>
              </w:r>
              <w:r w:rsidRPr="002C3ECC">
                <w:rPr>
                  <w:rStyle w:val="SAPUserEntry"/>
                  <w:rPrChange w:id="645" w:author="Author" w:date="2018-02-05T14:59:00Z">
                    <w:rPr/>
                  </w:rPrChange>
                </w:rPr>
                <w:t>-</w:t>
              </w:r>
              <w:r w:rsidRPr="002C3ECC">
                <w:t xml:space="preserve"> </w:t>
              </w:r>
              <w:r w:rsidRPr="002C3ECC">
                <w:rPr>
                  <w:rStyle w:val="SAPUserEntry"/>
                  <w:rPrChange w:id="646" w:author="Author" w:date="2018-02-05T14:59:00Z">
                    <w:rPr/>
                  </w:rPrChange>
                </w:rPr>
                <w:t>Non Payroll</w:t>
              </w:r>
            </w:ins>
            <w:ins w:id="647" w:author="Author" w:date="2018-02-05T14:56:00Z">
              <w:r w:rsidRPr="002C3ECC">
                <w:t xml:space="preserve"> </w:t>
              </w:r>
              <w:r w:rsidRPr="002C3ECC">
                <w:rPr>
                  <w:rStyle w:val="SAPUserEntry"/>
                  <w:rPrChange w:id="648" w:author="Author" w:date="2018-02-05T14:59:00Z">
                    <w:rPr/>
                  </w:rPrChange>
                </w:rPr>
                <w:t>(AN)</w:t>
              </w:r>
            </w:ins>
          </w:p>
          <w:p w14:paraId="633CB7A7" w14:textId="77777777" w:rsidR="002C438F" w:rsidRDefault="002C438F">
            <w:pPr>
              <w:pStyle w:val="ListParagraph"/>
              <w:numPr>
                <w:ilvl w:val="0"/>
                <w:numId w:val="10"/>
              </w:numPr>
              <w:ind w:left="226" w:hanging="226"/>
              <w:rPr>
                <w:ins w:id="649" w:author="Author" w:date="2018-02-05T14:56:00Z"/>
              </w:rPr>
              <w:pPrChange w:id="650" w:author="Author" w:date="2018-02-05T15:01:00Z">
                <w:pPr/>
              </w:pPrChange>
            </w:pPr>
            <w:ins w:id="651" w:author="Author" w:date="2018-02-05T15:01:00Z">
              <w:r>
                <w:t>f</w:t>
              </w:r>
              <w:r w:rsidRPr="00A319F6">
                <w:t xml:space="preserve">or </w:t>
              </w:r>
              <w:r>
                <w:t xml:space="preserve">country </w:t>
              </w:r>
            </w:ins>
            <w:ins w:id="652" w:author="Author" w:date="2018-02-05T14:58:00Z">
              <w:r w:rsidRPr="002C3ECC">
                <w:rPr>
                  <w:b/>
                  <w:rPrChange w:id="653" w:author="Author" w:date="2018-02-05T15:02:00Z">
                    <w:rPr/>
                  </w:rPrChange>
                </w:rPr>
                <w:t>CN</w:t>
              </w:r>
              <w:r>
                <w:t>:</w:t>
              </w:r>
              <w:r w:rsidRPr="002C3ECC">
                <w:rPr>
                  <w:rStyle w:val="SAPUserEntry"/>
                  <w:rPrChange w:id="654" w:author="Author" w:date="2018-02-05T14:59:00Z">
                    <w:rPr/>
                  </w:rPrChange>
                </w:rPr>
                <w:t xml:space="preserve"> </w:t>
              </w:r>
            </w:ins>
            <w:ins w:id="655" w:author="Author" w:date="2018-02-05T14:56:00Z">
              <w:r w:rsidRPr="002C3ECC">
                <w:rPr>
                  <w:rStyle w:val="SAPUserEntry"/>
                  <w:rPrChange w:id="656" w:author="Author" w:date="2018-02-05T14:59:00Z">
                    <w:rPr/>
                  </w:rPrChange>
                </w:rPr>
                <w:t>CN</w:t>
              </w:r>
              <w:r w:rsidRPr="002C3ECC">
                <w:t xml:space="preserve"> </w:t>
              </w:r>
              <w:r w:rsidRPr="002C3ECC">
                <w:rPr>
                  <w:rStyle w:val="SAPUserEntry"/>
                  <w:rPrChange w:id="657" w:author="Author" w:date="2018-02-05T14:59:00Z">
                    <w:rPr/>
                  </w:rPrChange>
                </w:rPr>
                <w:t>-</w:t>
              </w:r>
              <w:r w:rsidRPr="002C3ECC">
                <w:t xml:space="preserve"> </w:t>
              </w:r>
              <w:r w:rsidRPr="002C3ECC">
                <w:rPr>
                  <w:rStyle w:val="SAPUserEntry"/>
                  <w:rPrChange w:id="658" w:author="Author" w:date="2018-02-05T14:59:00Z">
                    <w:rPr/>
                  </w:rPrChange>
                </w:rPr>
                <w:t>Non Payroll</w:t>
              </w:r>
              <w:r w:rsidRPr="002C3ECC">
                <w:t xml:space="preserve"> </w:t>
              </w:r>
              <w:r w:rsidRPr="002C3ECC">
                <w:rPr>
                  <w:rStyle w:val="SAPUserEntry"/>
                  <w:rPrChange w:id="659" w:author="Author" w:date="2018-02-05T14:59:00Z">
                    <w:rPr/>
                  </w:rPrChange>
                </w:rPr>
                <w:t>(CQ)</w:t>
              </w:r>
            </w:ins>
          </w:p>
          <w:p w14:paraId="2B5E671F" w14:textId="77777777" w:rsidR="002C438F" w:rsidRDefault="002C438F">
            <w:pPr>
              <w:pStyle w:val="ListParagraph"/>
              <w:numPr>
                <w:ilvl w:val="0"/>
                <w:numId w:val="10"/>
              </w:numPr>
              <w:ind w:left="226" w:hanging="226"/>
              <w:rPr>
                <w:ins w:id="660" w:author="Author" w:date="2018-02-05T14:56:00Z"/>
              </w:rPr>
              <w:pPrChange w:id="661" w:author="Author" w:date="2018-02-05T15:01:00Z">
                <w:pPr/>
              </w:pPrChange>
            </w:pPr>
            <w:ins w:id="662" w:author="Author" w:date="2018-02-05T15:01:00Z">
              <w:r>
                <w:t>f</w:t>
              </w:r>
              <w:r w:rsidRPr="00A319F6">
                <w:t xml:space="preserve">or </w:t>
              </w:r>
              <w:r>
                <w:t xml:space="preserve">country </w:t>
              </w:r>
            </w:ins>
            <w:ins w:id="663" w:author="Author" w:date="2018-02-05T14:58:00Z">
              <w:r w:rsidRPr="002C3ECC">
                <w:rPr>
                  <w:b/>
                  <w:rPrChange w:id="664" w:author="Author" w:date="2018-02-05T15:02:00Z">
                    <w:rPr/>
                  </w:rPrChange>
                </w:rPr>
                <w:t>GB</w:t>
              </w:r>
              <w:r>
                <w:t>:</w:t>
              </w:r>
              <w:r w:rsidRPr="002C3ECC">
                <w:rPr>
                  <w:rStyle w:val="SAPUserEntry"/>
                  <w:rPrChange w:id="665" w:author="Author" w:date="2018-02-05T14:59:00Z">
                    <w:rPr/>
                  </w:rPrChange>
                </w:rPr>
                <w:t xml:space="preserve"> </w:t>
              </w:r>
            </w:ins>
            <w:ins w:id="666" w:author="Author" w:date="2018-02-05T14:56:00Z">
              <w:r w:rsidRPr="002C3ECC">
                <w:rPr>
                  <w:rStyle w:val="SAPUserEntry"/>
                  <w:rPrChange w:id="667" w:author="Author" w:date="2018-02-05T14:59:00Z">
                    <w:rPr/>
                  </w:rPrChange>
                </w:rPr>
                <w:t>GB</w:t>
              </w:r>
              <w:r w:rsidRPr="002C3ECC">
                <w:t xml:space="preserve"> </w:t>
              </w:r>
              <w:r w:rsidRPr="002C3ECC">
                <w:rPr>
                  <w:rStyle w:val="SAPUserEntry"/>
                  <w:rPrChange w:id="668" w:author="Author" w:date="2018-02-05T14:59:00Z">
                    <w:rPr/>
                  </w:rPrChange>
                </w:rPr>
                <w:t>-</w:t>
              </w:r>
              <w:r w:rsidRPr="002C3ECC">
                <w:t xml:space="preserve"> </w:t>
              </w:r>
              <w:r w:rsidRPr="002C3ECC">
                <w:rPr>
                  <w:rStyle w:val="SAPUserEntry"/>
                  <w:rPrChange w:id="669" w:author="Author" w:date="2018-02-05T14:59:00Z">
                    <w:rPr/>
                  </w:rPrChange>
                </w:rPr>
                <w:t>Non Payroll</w:t>
              </w:r>
              <w:r w:rsidRPr="002C3ECC">
                <w:t xml:space="preserve"> </w:t>
              </w:r>
              <w:r w:rsidRPr="002C3ECC">
                <w:rPr>
                  <w:rStyle w:val="SAPUserEntry"/>
                  <w:rPrChange w:id="670" w:author="Author" w:date="2018-02-05T14:59:00Z">
                    <w:rPr/>
                  </w:rPrChange>
                </w:rPr>
                <w:t>(GN)</w:t>
              </w:r>
            </w:ins>
          </w:p>
          <w:p w14:paraId="5FA6E7DA" w14:textId="77777777" w:rsidR="002C438F" w:rsidRDefault="002C438F">
            <w:pPr>
              <w:pStyle w:val="ListParagraph"/>
              <w:numPr>
                <w:ilvl w:val="0"/>
                <w:numId w:val="10"/>
              </w:numPr>
              <w:ind w:left="226" w:hanging="226"/>
              <w:rPr>
                <w:ins w:id="671" w:author="Author" w:date="2018-02-05T14:56:00Z"/>
              </w:rPr>
              <w:pPrChange w:id="672" w:author="Author" w:date="2018-02-05T15:01:00Z">
                <w:pPr/>
              </w:pPrChange>
            </w:pPr>
            <w:ins w:id="673" w:author="Author" w:date="2018-02-05T15:01:00Z">
              <w:r>
                <w:t>f</w:t>
              </w:r>
              <w:r w:rsidRPr="00A319F6">
                <w:t xml:space="preserve">or </w:t>
              </w:r>
              <w:r>
                <w:t xml:space="preserve">country </w:t>
              </w:r>
            </w:ins>
            <w:ins w:id="674" w:author="Author" w:date="2018-02-05T14:58:00Z">
              <w:r w:rsidRPr="002C3ECC">
                <w:rPr>
                  <w:b/>
                  <w:rPrChange w:id="675" w:author="Author" w:date="2018-02-05T15:02:00Z">
                    <w:rPr/>
                  </w:rPrChange>
                </w:rPr>
                <w:t>US</w:t>
              </w:r>
              <w:r w:rsidRPr="002C3ECC">
                <w:rPr>
                  <w:rStyle w:val="SAPUserEntry"/>
                  <w:rPrChange w:id="676" w:author="Author" w:date="2018-02-05T14:59:00Z">
                    <w:rPr/>
                  </w:rPrChange>
                </w:rPr>
                <w:t xml:space="preserve">: </w:t>
              </w:r>
            </w:ins>
            <w:ins w:id="677" w:author="Author" w:date="2018-02-05T14:56:00Z">
              <w:r w:rsidRPr="002C3ECC">
                <w:rPr>
                  <w:rStyle w:val="SAPUserEntry"/>
                  <w:rPrChange w:id="678" w:author="Author" w:date="2018-02-05T14:58:00Z">
                    <w:rPr/>
                  </w:rPrChange>
                </w:rPr>
                <w:t>US</w:t>
              </w:r>
              <w:r w:rsidRPr="002C3ECC">
                <w:t xml:space="preserve"> </w:t>
              </w:r>
              <w:r w:rsidRPr="002C3ECC">
                <w:rPr>
                  <w:rStyle w:val="SAPUserEntry"/>
                  <w:rPrChange w:id="679" w:author="Author" w:date="2018-02-05T14:58:00Z">
                    <w:rPr/>
                  </w:rPrChange>
                </w:rPr>
                <w:t>-</w:t>
              </w:r>
              <w:r w:rsidRPr="002C3ECC">
                <w:t xml:space="preserve"> </w:t>
              </w:r>
              <w:r w:rsidRPr="002C3ECC">
                <w:rPr>
                  <w:rStyle w:val="SAPUserEntry"/>
                  <w:rPrChange w:id="680" w:author="Author" w:date="2018-02-05T14:58:00Z">
                    <w:rPr/>
                  </w:rPrChange>
                </w:rPr>
                <w:t>Non Payroll</w:t>
              </w:r>
              <w:r w:rsidRPr="002C3ECC">
                <w:t xml:space="preserve"> </w:t>
              </w:r>
              <w:r w:rsidRPr="002C3ECC">
                <w:rPr>
                  <w:rStyle w:val="SAPUserEntry"/>
                  <w:rPrChange w:id="681" w:author="Author" w:date="2018-02-05T14:58:00Z">
                    <w:rPr/>
                  </w:rPrChange>
                </w:rPr>
                <w:t>(UN)</w:t>
              </w:r>
            </w:ins>
          </w:p>
          <w:p w14:paraId="21197D00" w14:textId="7205942C" w:rsidR="002C438F" w:rsidRPr="00175B82" w:rsidDel="002C3ECC" w:rsidRDefault="002C438F">
            <w:pPr>
              <w:pStyle w:val="ListParagraph"/>
              <w:numPr>
                <w:ilvl w:val="0"/>
                <w:numId w:val="10"/>
              </w:numPr>
              <w:ind w:left="230" w:hanging="230"/>
              <w:rPr>
                <w:del w:id="682" w:author="Author" w:date="2018-02-05T14:57:00Z"/>
                <w:highlight w:val="yellow"/>
              </w:rPr>
              <w:pPrChange w:id="683" w:author="Author" w:date="2018-02-05T15:01:00Z">
                <w:pPr/>
              </w:pPrChange>
            </w:pPr>
            <w:ins w:id="684" w:author="Author" w:date="2018-02-05T15:01:00Z">
              <w:r>
                <w:t>f</w:t>
              </w:r>
              <w:r w:rsidRPr="00A319F6">
                <w:t xml:space="preserve">or </w:t>
              </w:r>
              <w:r>
                <w:t xml:space="preserve">countries </w:t>
              </w:r>
            </w:ins>
            <w:commentRangeStart w:id="685"/>
            <w:commentRangeStart w:id="686"/>
            <w:ins w:id="687" w:author="Author" w:date="2018-02-05T14:57:00Z">
              <w:r w:rsidRPr="006751E9">
                <w:rPr>
                  <w:rPrChange w:id="688" w:author="Author" w:date="2018-02-26T18:12:00Z">
                    <w:rPr>
                      <w:rStyle w:val="SAPUserEntry"/>
                      <w:highlight w:val="yellow"/>
                    </w:rPr>
                  </w:rPrChange>
                </w:rPr>
                <w:t>AE</w:t>
              </w:r>
              <w:commentRangeEnd w:id="685"/>
              <w:r w:rsidRPr="006751E9">
                <w:rPr>
                  <w:b/>
                  <w:rPrChange w:id="689" w:author="Author" w:date="2018-02-26T18:12:00Z">
                    <w:rPr>
                      <w:rStyle w:val="CommentReference"/>
                    </w:rPr>
                  </w:rPrChange>
                </w:rPr>
                <w:commentReference w:id="685"/>
              </w:r>
            </w:ins>
            <w:commentRangeEnd w:id="686"/>
            <w:r w:rsidR="00DC39E1" w:rsidRPr="006751E9">
              <w:rPr>
                <w:rStyle w:val="CommentReference"/>
                <w:b/>
                <w:rPrChange w:id="690" w:author="Author" w:date="2018-02-26T18:12:00Z">
                  <w:rPr>
                    <w:rStyle w:val="CommentReference"/>
                  </w:rPr>
                </w:rPrChange>
              </w:rPr>
              <w:commentReference w:id="686"/>
            </w:r>
            <w:ins w:id="691" w:author="Author" w:date="2018-02-05T14:57:00Z">
              <w:r w:rsidRPr="002C3ECC">
                <w:rPr>
                  <w:rPrChange w:id="692" w:author="Author" w:date="2018-02-05T14:58:00Z">
                    <w:rPr>
                      <w:rStyle w:val="SAPUserEntry"/>
                      <w:highlight w:val="yellow"/>
                    </w:rPr>
                  </w:rPrChange>
                </w:rPr>
                <w:t xml:space="preserve">, </w:t>
              </w:r>
              <w:r w:rsidRPr="006751E9">
                <w:rPr>
                  <w:rPrChange w:id="693" w:author="Author" w:date="2018-02-26T18:12:00Z">
                    <w:rPr>
                      <w:rStyle w:val="SAPUserEntry"/>
                      <w:highlight w:val="yellow"/>
                    </w:rPr>
                  </w:rPrChange>
                </w:rPr>
                <w:t>FR</w:t>
              </w:r>
              <w:r w:rsidRPr="002C3ECC">
                <w:rPr>
                  <w:rPrChange w:id="694" w:author="Author" w:date="2018-02-05T14:58:00Z">
                    <w:rPr>
                      <w:rStyle w:val="SAPUserEntry"/>
                      <w:highlight w:val="yellow"/>
                    </w:rPr>
                  </w:rPrChange>
                </w:rPr>
                <w:t xml:space="preserve">, </w:t>
              </w:r>
              <w:r w:rsidRPr="006751E9">
                <w:rPr>
                  <w:rPrChange w:id="695" w:author="Author" w:date="2018-02-26T18:12:00Z">
                    <w:rPr>
                      <w:rStyle w:val="SAPUserEntry"/>
                      <w:highlight w:val="yellow"/>
                    </w:rPr>
                  </w:rPrChange>
                </w:rPr>
                <w:t>SA</w:t>
              </w:r>
              <w:r w:rsidRPr="002C3ECC">
                <w:rPr>
                  <w:rPrChange w:id="696" w:author="Author" w:date="2018-02-05T14:58:00Z">
                    <w:rPr>
                      <w:rStyle w:val="SAPUserEntry"/>
                      <w:highlight w:val="yellow"/>
                    </w:rPr>
                  </w:rPrChange>
                </w:rPr>
                <w:t>:</w:t>
              </w:r>
              <w:r w:rsidRPr="002C3ECC">
                <w:rPr>
                  <w:rStyle w:val="SAPUserEntry"/>
                  <w:rPrChange w:id="697" w:author="Author" w:date="2018-02-05T14:58:00Z">
                    <w:rPr>
                      <w:rStyle w:val="SAPUserEntry"/>
                      <w:highlight w:val="yellow"/>
                    </w:rPr>
                  </w:rPrChange>
                </w:rPr>
                <w:t xml:space="preserve"> </w:t>
              </w:r>
            </w:ins>
            <w:r w:rsidRPr="002C3ECC">
              <w:rPr>
                <w:rStyle w:val="SAPUserEntry"/>
                <w:rPrChange w:id="698" w:author="Author" w:date="2018-02-05T14:58:00Z">
                  <w:rPr>
                    <w:rStyle w:val="SAPUserEntry"/>
                    <w:highlight w:val="yellow"/>
                  </w:rPr>
                </w:rPrChange>
              </w:rPr>
              <w:t>Non</w:t>
            </w:r>
            <w:r w:rsidRPr="00285B37">
              <w:rPr>
                <w:rPrChange w:id="699" w:author="Author" w:date="2018-02-05T14:58:00Z">
                  <w:rPr>
                    <w:rStyle w:val="SAPUserEntry"/>
                    <w:highlight w:val="yellow"/>
                  </w:rPr>
                </w:rPrChange>
              </w:rPr>
              <w:t xml:space="preserve"> </w:t>
            </w:r>
            <w:r w:rsidRPr="002C3ECC">
              <w:rPr>
                <w:rStyle w:val="SAPUserEntry"/>
                <w:rPrChange w:id="700" w:author="Author" w:date="2018-02-05T14:58:00Z">
                  <w:rPr>
                    <w:rStyle w:val="SAPUserEntry"/>
                    <w:highlight w:val="yellow"/>
                  </w:rPr>
                </w:rPrChange>
              </w:rPr>
              <w:t>Payroll(99)</w:t>
            </w:r>
          </w:p>
          <w:p w14:paraId="1DE8233F" w14:textId="3DB805C6" w:rsidR="002C438F" w:rsidRPr="00EB2E98" w:rsidRDefault="002C438F" w:rsidP="00175B82">
            <w:pPr>
              <w:pStyle w:val="ListParagraph"/>
              <w:numPr>
                <w:ilvl w:val="0"/>
                <w:numId w:val="10"/>
              </w:numPr>
              <w:ind w:left="230" w:hanging="230"/>
            </w:pPr>
          </w:p>
        </w:tc>
        <w:tc>
          <w:tcPr>
            <w:tcW w:w="2250" w:type="dxa"/>
            <w:tcBorders>
              <w:top w:val="single" w:sz="8" w:space="0" w:color="999999"/>
              <w:left w:val="single" w:sz="8" w:space="0" w:color="999999"/>
              <w:bottom w:val="single" w:sz="8" w:space="0" w:color="999999"/>
              <w:right w:val="single" w:sz="8" w:space="0" w:color="999999"/>
            </w:tcBorders>
          </w:tcPr>
          <w:p w14:paraId="6D9CE82C" w14:textId="77777777" w:rsidR="005F371D" w:rsidRPr="00EB2E98" w:rsidRDefault="005F371D" w:rsidP="005F371D"/>
        </w:tc>
        <w:tc>
          <w:tcPr>
            <w:tcW w:w="1264" w:type="dxa"/>
            <w:tcBorders>
              <w:top w:val="single" w:sz="8" w:space="0" w:color="999999"/>
              <w:left w:val="single" w:sz="8" w:space="0" w:color="999999"/>
              <w:bottom w:val="single" w:sz="8" w:space="0" w:color="999999"/>
              <w:right w:val="single" w:sz="8" w:space="0" w:color="999999"/>
            </w:tcBorders>
          </w:tcPr>
          <w:p w14:paraId="3783DA58" w14:textId="77777777" w:rsidR="005F371D" w:rsidRPr="00EB2E98" w:rsidRDefault="005F371D" w:rsidP="005F371D"/>
        </w:tc>
      </w:tr>
    </w:tbl>
    <w:p w14:paraId="63419EF5" w14:textId="77777777" w:rsidR="005F371D" w:rsidRPr="00EB2E98" w:rsidRDefault="005F371D" w:rsidP="005F371D"/>
    <w:p w14:paraId="677C169C" w14:textId="77777777" w:rsidR="005F371D" w:rsidRPr="00EB2E98" w:rsidRDefault="005F371D" w:rsidP="005F371D">
      <w:r w:rsidRPr="00EB2E98">
        <w:rPr>
          <w:b/>
        </w:rPr>
        <w:t>Option 4: one or several actions described in test script FJ1 have been executed</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1620"/>
        <w:gridCol w:w="5282"/>
        <w:gridCol w:w="3420"/>
        <w:gridCol w:w="1800"/>
        <w:gridCol w:w="1264"/>
      </w:tblGrid>
      <w:tr w:rsidR="005F371D" w:rsidRPr="00EB2E98" w14:paraId="6E443C42" w14:textId="77777777" w:rsidTr="004C2A99">
        <w:trPr>
          <w:trHeight w:val="576"/>
          <w:tblHeader/>
        </w:trPr>
        <w:tc>
          <w:tcPr>
            <w:tcW w:w="900" w:type="dxa"/>
            <w:tcBorders>
              <w:top w:val="single" w:sz="8" w:space="0" w:color="999999"/>
              <w:left w:val="single" w:sz="8" w:space="0" w:color="999999"/>
              <w:bottom w:val="single" w:sz="8" w:space="0" w:color="999999"/>
              <w:right w:val="single" w:sz="8" w:space="0" w:color="999999"/>
            </w:tcBorders>
            <w:shd w:val="clear" w:color="auto" w:fill="999999"/>
            <w:hideMark/>
          </w:tcPr>
          <w:p w14:paraId="1E7C574F" w14:textId="77777777" w:rsidR="005F371D" w:rsidRPr="00EB2E98" w:rsidRDefault="005F371D" w:rsidP="005F371D">
            <w:pPr>
              <w:pStyle w:val="SAPTableHeader"/>
            </w:pPr>
            <w:r w:rsidRPr="00EB2E98">
              <w:t>Test Step #</w:t>
            </w:r>
          </w:p>
        </w:tc>
        <w:tc>
          <w:tcPr>
            <w:tcW w:w="1620" w:type="dxa"/>
            <w:tcBorders>
              <w:top w:val="single" w:sz="8" w:space="0" w:color="999999"/>
              <w:left w:val="single" w:sz="8" w:space="0" w:color="999999"/>
              <w:bottom w:val="single" w:sz="8" w:space="0" w:color="999999"/>
              <w:right w:val="single" w:sz="8" w:space="0" w:color="999999"/>
            </w:tcBorders>
            <w:shd w:val="clear" w:color="auto" w:fill="999999"/>
            <w:hideMark/>
          </w:tcPr>
          <w:p w14:paraId="232E361C" w14:textId="77777777" w:rsidR="005F371D" w:rsidRPr="00EB2E98" w:rsidRDefault="005F371D" w:rsidP="005F371D">
            <w:pPr>
              <w:pStyle w:val="SAPTableHeader"/>
            </w:pPr>
            <w:r w:rsidRPr="00EB2E98">
              <w:t>Test Step Name</w:t>
            </w:r>
          </w:p>
        </w:tc>
        <w:tc>
          <w:tcPr>
            <w:tcW w:w="5282" w:type="dxa"/>
            <w:tcBorders>
              <w:top w:val="single" w:sz="8" w:space="0" w:color="999999"/>
              <w:left w:val="single" w:sz="8" w:space="0" w:color="999999"/>
              <w:bottom w:val="single" w:sz="8" w:space="0" w:color="999999"/>
              <w:right w:val="single" w:sz="8" w:space="0" w:color="999999"/>
            </w:tcBorders>
            <w:shd w:val="clear" w:color="auto" w:fill="999999"/>
            <w:hideMark/>
          </w:tcPr>
          <w:p w14:paraId="3EDEA3CB" w14:textId="77777777" w:rsidR="005F371D" w:rsidRPr="00EB2E98" w:rsidRDefault="005F371D" w:rsidP="005F371D">
            <w:pPr>
              <w:pStyle w:val="SAPTableHeader"/>
            </w:pPr>
            <w:r w:rsidRPr="00EB2E98">
              <w:t>Instruction</w:t>
            </w:r>
          </w:p>
        </w:tc>
        <w:tc>
          <w:tcPr>
            <w:tcW w:w="3420" w:type="dxa"/>
            <w:tcBorders>
              <w:top w:val="single" w:sz="8" w:space="0" w:color="999999"/>
              <w:left w:val="single" w:sz="8" w:space="0" w:color="999999"/>
              <w:bottom w:val="single" w:sz="8" w:space="0" w:color="999999"/>
              <w:right w:val="single" w:sz="8" w:space="0" w:color="999999"/>
            </w:tcBorders>
            <w:shd w:val="clear" w:color="auto" w:fill="999999"/>
            <w:hideMark/>
          </w:tcPr>
          <w:p w14:paraId="7E3E717E" w14:textId="77777777" w:rsidR="005F371D" w:rsidRPr="00EB2E98" w:rsidRDefault="005F371D" w:rsidP="005F371D">
            <w:pPr>
              <w:pStyle w:val="SAPTableHeader"/>
            </w:pPr>
            <w:r w:rsidRPr="00EB2E98">
              <w:t>Additional Information</w:t>
            </w:r>
          </w:p>
        </w:tc>
        <w:tc>
          <w:tcPr>
            <w:tcW w:w="1800" w:type="dxa"/>
            <w:tcBorders>
              <w:top w:val="single" w:sz="8" w:space="0" w:color="999999"/>
              <w:left w:val="single" w:sz="8" w:space="0" w:color="999999"/>
              <w:bottom w:val="single" w:sz="8" w:space="0" w:color="999999"/>
              <w:right w:val="single" w:sz="8" w:space="0" w:color="999999"/>
            </w:tcBorders>
            <w:shd w:val="clear" w:color="auto" w:fill="999999"/>
            <w:hideMark/>
          </w:tcPr>
          <w:p w14:paraId="3C94EB4E" w14:textId="77777777" w:rsidR="005F371D" w:rsidRPr="00EB2E98" w:rsidRDefault="005F371D" w:rsidP="005F371D">
            <w:pPr>
              <w:pStyle w:val="SAPTableHeader"/>
            </w:pPr>
            <w:r w:rsidRPr="00EB2E98">
              <w:t>Expected Result</w:t>
            </w:r>
          </w:p>
        </w:tc>
        <w:tc>
          <w:tcPr>
            <w:tcW w:w="1264" w:type="dxa"/>
            <w:tcBorders>
              <w:top w:val="single" w:sz="8" w:space="0" w:color="999999"/>
              <w:left w:val="single" w:sz="8" w:space="0" w:color="999999"/>
              <w:bottom w:val="single" w:sz="8" w:space="0" w:color="999999"/>
              <w:right w:val="single" w:sz="8" w:space="0" w:color="999999"/>
            </w:tcBorders>
            <w:shd w:val="clear" w:color="auto" w:fill="999999"/>
            <w:hideMark/>
          </w:tcPr>
          <w:p w14:paraId="3813E4FB" w14:textId="77777777" w:rsidR="005F371D" w:rsidRPr="00EB2E98" w:rsidRDefault="005F371D" w:rsidP="005F371D">
            <w:pPr>
              <w:pStyle w:val="SAPTableHeader"/>
            </w:pPr>
            <w:r w:rsidRPr="00EB2E98">
              <w:t>Pass / Fail / Comment</w:t>
            </w:r>
          </w:p>
        </w:tc>
      </w:tr>
      <w:tr w:rsidR="005F371D" w:rsidRPr="00EB2E98" w14:paraId="146F59A0" w14:textId="77777777" w:rsidTr="004C2A99">
        <w:trPr>
          <w:trHeight w:val="357"/>
        </w:trPr>
        <w:tc>
          <w:tcPr>
            <w:tcW w:w="900" w:type="dxa"/>
            <w:tcBorders>
              <w:top w:val="single" w:sz="8" w:space="0" w:color="999999"/>
              <w:left w:val="single" w:sz="8" w:space="0" w:color="999999"/>
              <w:bottom w:val="single" w:sz="8" w:space="0" w:color="999999"/>
              <w:right w:val="single" w:sz="8" w:space="0" w:color="999999"/>
            </w:tcBorders>
            <w:hideMark/>
          </w:tcPr>
          <w:p w14:paraId="4AC8B054" w14:textId="77777777" w:rsidR="005F371D" w:rsidRPr="00EB2E98" w:rsidRDefault="005F371D" w:rsidP="005F371D">
            <w:r w:rsidRPr="00EB2E98">
              <w:t>4</w:t>
            </w:r>
          </w:p>
        </w:tc>
        <w:tc>
          <w:tcPr>
            <w:tcW w:w="1620" w:type="dxa"/>
            <w:tcBorders>
              <w:top w:val="single" w:sz="8" w:space="0" w:color="999999"/>
              <w:left w:val="single" w:sz="8" w:space="0" w:color="999999"/>
              <w:bottom w:val="single" w:sz="8" w:space="0" w:color="999999"/>
              <w:right w:val="single" w:sz="8" w:space="0" w:color="999999"/>
            </w:tcBorders>
            <w:hideMark/>
          </w:tcPr>
          <w:p w14:paraId="10216634" w14:textId="77777777" w:rsidR="005F371D" w:rsidRPr="00EB2E98" w:rsidRDefault="005F371D" w:rsidP="005F371D">
            <w:pPr>
              <w:rPr>
                <w:rStyle w:val="SAPEmphasis"/>
              </w:rPr>
            </w:pPr>
            <w:r w:rsidRPr="00EB2E98">
              <w:rPr>
                <w:rStyle w:val="SAPEmphasis"/>
              </w:rPr>
              <w:t>Select Infotype</w:t>
            </w:r>
          </w:p>
        </w:tc>
        <w:tc>
          <w:tcPr>
            <w:tcW w:w="5282" w:type="dxa"/>
            <w:tcBorders>
              <w:top w:val="single" w:sz="8" w:space="0" w:color="999999"/>
              <w:left w:val="single" w:sz="8" w:space="0" w:color="999999"/>
              <w:bottom w:val="single" w:sz="8" w:space="0" w:color="999999"/>
              <w:right w:val="single" w:sz="8" w:space="0" w:color="999999"/>
            </w:tcBorders>
            <w:hideMark/>
          </w:tcPr>
          <w:p w14:paraId="6C5A8AA4" w14:textId="77777777" w:rsidR="005F371D" w:rsidRPr="00EB2E98" w:rsidRDefault="005F371D" w:rsidP="005F371D">
            <w:r w:rsidRPr="00EB2E98">
              <w:t xml:space="preserve">Enter the name or number of the infotype in the </w:t>
            </w:r>
            <w:r w:rsidRPr="00EB2E98">
              <w:rPr>
                <w:rStyle w:val="SAPScreenElement"/>
              </w:rPr>
              <w:t>Infotype</w:t>
            </w:r>
            <w:r w:rsidRPr="00EB2E98">
              <w:t xml:space="preserve"> field located in the </w:t>
            </w:r>
            <w:r w:rsidRPr="00EB2E98">
              <w:rPr>
                <w:rStyle w:val="SAPScreenElement"/>
              </w:rPr>
              <w:t>Direct selection</w:t>
            </w:r>
            <w:r w:rsidRPr="00EB2E98">
              <w:t xml:space="preserve"> part on the screen. </w:t>
            </w:r>
          </w:p>
          <w:p w14:paraId="6885A6CB" w14:textId="77777777" w:rsidR="005F371D" w:rsidRPr="00EB2E98" w:rsidRDefault="005F371D" w:rsidP="005F371D">
            <w:r w:rsidRPr="00EB2E98">
              <w:t xml:space="preserve">You can also use the value help next to the </w:t>
            </w:r>
            <w:r w:rsidRPr="00EB2E98">
              <w:rPr>
                <w:rStyle w:val="SAPScreenElement"/>
              </w:rPr>
              <w:t>Infotype</w:t>
            </w:r>
            <w:r w:rsidRPr="00EB2E98">
              <w:t xml:space="preserve"> and </w:t>
            </w:r>
            <w:r w:rsidRPr="00EB2E98">
              <w:rPr>
                <w:rStyle w:val="SAPScreenElement"/>
              </w:rPr>
              <w:t>STy</w:t>
            </w:r>
            <w:r w:rsidRPr="00EB2E98">
              <w:t xml:space="preserve"> fields located in the </w:t>
            </w:r>
            <w:r w:rsidRPr="00EB2E98">
              <w:rPr>
                <w:rStyle w:val="SAPScreenElement"/>
              </w:rPr>
              <w:t>Direct</w:t>
            </w:r>
            <w:r w:rsidRPr="00EB2E98">
              <w:rPr>
                <w:i/>
              </w:rPr>
              <w:t xml:space="preserve"> </w:t>
            </w:r>
            <w:r w:rsidRPr="00EB2E98">
              <w:rPr>
                <w:rStyle w:val="SAPScreenElement"/>
              </w:rPr>
              <w:t>selection</w:t>
            </w:r>
            <w:r w:rsidRPr="00EB2E98">
              <w:t xml:space="preserve"> part on the screen.</w:t>
            </w:r>
          </w:p>
        </w:tc>
        <w:tc>
          <w:tcPr>
            <w:tcW w:w="3420" w:type="dxa"/>
            <w:tcBorders>
              <w:top w:val="single" w:sz="8" w:space="0" w:color="999999"/>
              <w:left w:val="single" w:sz="8" w:space="0" w:color="999999"/>
              <w:bottom w:val="single" w:sz="8" w:space="0" w:color="999999"/>
              <w:right w:val="single" w:sz="8" w:space="0" w:color="999999"/>
            </w:tcBorders>
            <w:hideMark/>
          </w:tcPr>
          <w:p w14:paraId="6A5CA544" w14:textId="77777777" w:rsidR="005F371D" w:rsidRPr="00EB2E98" w:rsidRDefault="005F371D" w:rsidP="005F371D">
            <w:pPr>
              <w:pStyle w:val="List"/>
              <w:ind w:left="-3" w:firstLine="3"/>
            </w:pPr>
            <w:r w:rsidRPr="00EB2E98">
              <w:t>Dependent on the action executed, relevant infotypes are:</w:t>
            </w:r>
          </w:p>
          <w:p w14:paraId="7F3D14A4" w14:textId="77777777" w:rsidR="005F371D" w:rsidRPr="00EB2E98" w:rsidRDefault="005F371D" w:rsidP="00F37D62">
            <w:pPr>
              <w:pStyle w:val="NoteParagraph"/>
              <w:numPr>
                <w:ilvl w:val="0"/>
                <w:numId w:val="13"/>
              </w:numPr>
              <w:ind w:left="177" w:hanging="180"/>
              <w:rPr>
                <w:rStyle w:val="SAPScreenElement"/>
              </w:rPr>
            </w:pPr>
            <w:r w:rsidRPr="00EB2E98">
              <w:rPr>
                <w:rStyle w:val="SAPScreenElement"/>
              </w:rPr>
              <w:t>Actions (IT0000)</w:t>
            </w:r>
          </w:p>
          <w:p w14:paraId="654DC9D8" w14:textId="77777777" w:rsidR="005F371D" w:rsidRPr="00EB2E98" w:rsidRDefault="005F371D" w:rsidP="00F37D62">
            <w:pPr>
              <w:pStyle w:val="NoteParagraph"/>
              <w:numPr>
                <w:ilvl w:val="0"/>
                <w:numId w:val="13"/>
              </w:numPr>
              <w:ind w:left="177" w:hanging="180"/>
              <w:rPr>
                <w:rStyle w:val="SAPScreenElement"/>
              </w:rPr>
            </w:pPr>
            <w:r w:rsidRPr="00EB2E98">
              <w:rPr>
                <w:rStyle w:val="SAPScreenElement"/>
              </w:rPr>
              <w:t>Organizational Assignment (IT0001)</w:t>
            </w:r>
          </w:p>
          <w:p w14:paraId="74453D74" w14:textId="77777777" w:rsidR="005F371D" w:rsidRPr="00EB2E98" w:rsidRDefault="005F371D" w:rsidP="00F37D62">
            <w:pPr>
              <w:pStyle w:val="NoteParagraph"/>
              <w:numPr>
                <w:ilvl w:val="0"/>
                <w:numId w:val="13"/>
              </w:numPr>
              <w:ind w:left="177" w:hanging="180"/>
              <w:rPr>
                <w:i/>
              </w:rPr>
            </w:pPr>
            <w:r w:rsidRPr="00EB2E98">
              <w:rPr>
                <w:rStyle w:val="SAPScreenElement"/>
              </w:rPr>
              <w:t>Planned Working Time (IT0007)</w:t>
            </w:r>
          </w:p>
          <w:p w14:paraId="1F53911D" w14:textId="77777777" w:rsidR="005F371D" w:rsidRPr="00EB2E98" w:rsidRDefault="005F371D" w:rsidP="00F37D62">
            <w:pPr>
              <w:pStyle w:val="NoteParagraph"/>
              <w:numPr>
                <w:ilvl w:val="0"/>
                <w:numId w:val="13"/>
              </w:numPr>
              <w:ind w:left="177" w:hanging="180"/>
              <w:rPr>
                <w:rStyle w:val="SAPScreenElement"/>
              </w:rPr>
            </w:pPr>
            <w:r w:rsidRPr="00EB2E98">
              <w:rPr>
                <w:rStyle w:val="SAPScreenElement"/>
              </w:rPr>
              <w:t>Basic Pay (IT0008)</w:t>
            </w:r>
          </w:p>
          <w:p w14:paraId="63F2D6AE" w14:textId="77777777" w:rsidR="005F371D" w:rsidRPr="00EB2E98" w:rsidRDefault="005F371D" w:rsidP="00F37D62">
            <w:pPr>
              <w:numPr>
                <w:ilvl w:val="0"/>
                <w:numId w:val="12"/>
              </w:numPr>
              <w:spacing w:before="0" w:after="0" w:line="240" w:lineRule="auto"/>
              <w:ind w:left="176" w:hanging="176"/>
            </w:pPr>
            <w:r w:rsidRPr="00EB2E98">
              <w:rPr>
                <w:rStyle w:val="SAPScreenElement"/>
              </w:rPr>
              <w:t>Recurring Payments / Deductions (IT0014)</w:t>
            </w:r>
            <w:r w:rsidRPr="00EB2E98">
              <w:rPr>
                <w:i/>
              </w:rPr>
              <w:t xml:space="preserve"> </w:t>
            </w:r>
          </w:p>
          <w:p w14:paraId="7622C68C" w14:textId="77777777" w:rsidR="005F371D" w:rsidRPr="00EB2E98" w:rsidRDefault="005F371D" w:rsidP="00F37D62">
            <w:pPr>
              <w:numPr>
                <w:ilvl w:val="0"/>
                <w:numId w:val="12"/>
              </w:numPr>
              <w:spacing w:before="0" w:after="0" w:line="240" w:lineRule="auto"/>
              <w:ind w:left="162" w:hanging="162"/>
              <w:rPr>
                <w:rStyle w:val="SAPScreenElement"/>
                <w:rFonts w:ascii="BentonSans Book" w:hAnsi="BentonSans Book"/>
                <w:color w:val="auto"/>
              </w:rPr>
            </w:pPr>
            <w:r w:rsidRPr="00EB2E98">
              <w:rPr>
                <w:rStyle w:val="SAPScreenElement"/>
              </w:rPr>
              <w:t>Additional Payments</w:t>
            </w:r>
            <w:r w:rsidRPr="00EB2E98">
              <w:t xml:space="preserve"> </w:t>
            </w:r>
            <w:r w:rsidRPr="00EB2E98">
              <w:rPr>
                <w:rStyle w:val="SAPScreenElement"/>
              </w:rPr>
              <w:t>(IT0015)</w:t>
            </w:r>
          </w:p>
          <w:p w14:paraId="2F27D3EF" w14:textId="77777777" w:rsidR="005F371D" w:rsidRPr="00EB2E98" w:rsidRDefault="005F371D" w:rsidP="00F37D62">
            <w:pPr>
              <w:numPr>
                <w:ilvl w:val="0"/>
                <w:numId w:val="12"/>
              </w:numPr>
              <w:spacing w:before="0" w:line="240" w:lineRule="auto"/>
              <w:ind w:left="162" w:hanging="162"/>
            </w:pPr>
            <w:r w:rsidRPr="00EB2E98">
              <w:rPr>
                <w:rStyle w:val="SAPScreenElement"/>
              </w:rPr>
              <w:t>Cost Distribution (IT0027)</w:t>
            </w:r>
          </w:p>
        </w:tc>
        <w:tc>
          <w:tcPr>
            <w:tcW w:w="1800" w:type="dxa"/>
            <w:tcBorders>
              <w:top w:val="single" w:sz="8" w:space="0" w:color="999999"/>
              <w:left w:val="single" w:sz="8" w:space="0" w:color="999999"/>
              <w:bottom w:val="single" w:sz="8" w:space="0" w:color="999999"/>
              <w:right w:val="single" w:sz="8" w:space="0" w:color="999999"/>
            </w:tcBorders>
          </w:tcPr>
          <w:p w14:paraId="25FA4108" w14:textId="77777777" w:rsidR="005F371D" w:rsidRPr="00EB2E98" w:rsidRDefault="005F371D" w:rsidP="005F371D"/>
        </w:tc>
        <w:tc>
          <w:tcPr>
            <w:tcW w:w="1264" w:type="dxa"/>
            <w:tcBorders>
              <w:top w:val="single" w:sz="8" w:space="0" w:color="999999"/>
              <w:left w:val="single" w:sz="8" w:space="0" w:color="999999"/>
              <w:bottom w:val="single" w:sz="8" w:space="0" w:color="999999"/>
              <w:right w:val="single" w:sz="8" w:space="0" w:color="999999"/>
            </w:tcBorders>
          </w:tcPr>
          <w:p w14:paraId="0C9D9525" w14:textId="77777777" w:rsidR="005F371D" w:rsidRPr="00EB2E98" w:rsidRDefault="005F371D" w:rsidP="005F371D"/>
        </w:tc>
      </w:tr>
      <w:tr w:rsidR="005F371D" w:rsidRPr="00EB2E98" w14:paraId="6CC8CBFB" w14:textId="77777777" w:rsidTr="004C2A99">
        <w:trPr>
          <w:trHeight w:val="288"/>
        </w:trPr>
        <w:tc>
          <w:tcPr>
            <w:tcW w:w="900" w:type="dxa"/>
            <w:tcBorders>
              <w:top w:val="single" w:sz="8" w:space="0" w:color="999999"/>
              <w:left w:val="single" w:sz="8" w:space="0" w:color="999999"/>
              <w:bottom w:val="single" w:sz="8" w:space="0" w:color="999999"/>
              <w:right w:val="single" w:sz="8" w:space="0" w:color="999999"/>
            </w:tcBorders>
            <w:hideMark/>
          </w:tcPr>
          <w:p w14:paraId="0ECE16E9" w14:textId="77777777" w:rsidR="005F371D" w:rsidRPr="00EB2E98" w:rsidRDefault="005F371D" w:rsidP="005F371D">
            <w:r w:rsidRPr="00EB2E98">
              <w:t>5</w:t>
            </w:r>
          </w:p>
        </w:tc>
        <w:tc>
          <w:tcPr>
            <w:tcW w:w="1620" w:type="dxa"/>
            <w:tcBorders>
              <w:top w:val="single" w:sz="8" w:space="0" w:color="999999"/>
              <w:left w:val="single" w:sz="8" w:space="0" w:color="999999"/>
              <w:bottom w:val="single" w:sz="8" w:space="0" w:color="999999"/>
              <w:right w:val="single" w:sz="8" w:space="0" w:color="999999"/>
            </w:tcBorders>
            <w:hideMark/>
          </w:tcPr>
          <w:p w14:paraId="13519C93" w14:textId="77777777" w:rsidR="005F371D" w:rsidRPr="00EB2E98" w:rsidRDefault="005F371D" w:rsidP="005F371D">
            <w:pPr>
              <w:rPr>
                <w:rStyle w:val="SAPEmphasis"/>
              </w:rPr>
            </w:pPr>
            <w:r w:rsidRPr="00EB2E98">
              <w:rPr>
                <w:rStyle w:val="SAPEmphasis"/>
              </w:rPr>
              <w:t>View Infotype Record</w:t>
            </w:r>
          </w:p>
        </w:tc>
        <w:tc>
          <w:tcPr>
            <w:tcW w:w="5282" w:type="dxa"/>
            <w:tcBorders>
              <w:top w:val="single" w:sz="8" w:space="0" w:color="999999"/>
              <w:left w:val="single" w:sz="8" w:space="0" w:color="999999"/>
              <w:bottom w:val="single" w:sz="8" w:space="0" w:color="999999"/>
              <w:right w:val="single" w:sz="8" w:space="0" w:color="999999"/>
            </w:tcBorders>
            <w:hideMark/>
          </w:tcPr>
          <w:p w14:paraId="3CF06228" w14:textId="77777777" w:rsidR="005F371D" w:rsidRPr="00EB2E98" w:rsidRDefault="005F371D" w:rsidP="005F371D">
            <w:r w:rsidRPr="00EB2E98">
              <w:t xml:space="preserve">Choose the </w:t>
            </w:r>
            <w:r w:rsidRPr="00EB2E98">
              <w:rPr>
                <w:rStyle w:val="SAPScreenElement"/>
              </w:rPr>
              <w:t>Display</w:t>
            </w:r>
            <w:r w:rsidRPr="00EB2E98">
              <w:t xml:space="preserve"> </w:t>
            </w:r>
            <w:r w:rsidRPr="00EB2E98">
              <w:rPr>
                <w:noProof/>
              </w:rPr>
              <w:drawing>
                <wp:inline distT="0" distB="0" distL="0" distR="0" wp14:anchorId="5CE538AB" wp14:editId="60BBD5C8">
                  <wp:extent cx="209550" cy="180975"/>
                  <wp:effectExtent l="0" t="0" r="0" b="9525"/>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 cy="180975"/>
                          </a:xfrm>
                          <a:prstGeom prst="rect">
                            <a:avLst/>
                          </a:prstGeom>
                          <a:noFill/>
                          <a:ln>
                            <a:noFill/>
                          </a:ln>
                        </pic:spPr>
                      </pic:pic>
                    </a:graphicData>
                  </a:graphic>
                </wp:inline>
              </w:drawing>
            </w:r>
            <w:r w:rsidRPr="00EB2E98">
              <w:rPr>
                <w:noProof/>
              </w:rPr>
              <w:t xml:space="preserve"> </w:t>
            </w:r>
            <w:r w:rsidRPr="00EB2E98">
              <w:t xml:space="preserve">button to view the infotype record. </w:t>
            </w:r>
          </w:p>
          <w:p w14:paraId="6CF27F8E" w14:textId="77777777" w:rsidR="005F371D" w:rsidRPr="00EB2E98" w:rsidRDefault="005F371D" w:rsidP="005F371D">
            <w:pPr>
              <w:rPr>
                <w:rFonts w:cs="Arial"/>
                <w:bCs/>
              </w:rPr>
            </w:pPr>
            <w:r w:rsidRPr="00EB2E98">
              <w:t xml:space="preserve">Choose </w:t>
            </w:r>
            <w:r w:rsidRPr="00EB2E98">
              <w:rPr>
                <w:rStyle w:val="SAPScreenElement"/>
              </w:rPr>
              <w:t>Next record</w:t>
            </w:r>
            <w:r w:rsidRPr="00EB2E98">
              <w:rPr>
                <w:i/>
                <w:iCs/>
              </w:rPr>
              <w:t xml:space="preserve"> </w:t>
            </w:r>
            <w:r w:rsidRPr="00EB2E98">
              <w:rPr>
                <w:iCs/>
              </w:rPr>
              <w:t xml:space="preserve">pushbutton </w:t>
            </w:r>
            <w:r w:rsidRPr="00EB2E98">
              <w:t>to proceed to the next record of this infotype, if existing</w:t>
            </w:r>
            <w:r w:rsidRPr="00EB2E98">
              <w:rPr>
                <w:i/>
                <w:iCs/>
              </w:rPr>
              <w:t xml:space="preserve">. </w:t>
            </w:r>
            <w:r w:rsidRPr="00EB2E98">
              <w:t xml:space="preserve">Choose </w:t>
            </w:r>
            <w:r w:rsidRPr="00EB2E98">
              <w:rPr>
                <w:rStyle w:val="SAPScreenElement"/>
              </w:rPr>
              <w:t>Previous record</w:t>
            </w:r>
            <w:r w:rsidRPr="00EB2E98">
              <w:rPr>
                <w:i/>
                <w:iCs/>
              </w:rPr>
              <w:t xml:space="preserve"> </w:t>
            </w:r>
            <w:r w:rsidRPr="00EB2E98">
              <w:rPr>
                <w:iCs/>
              </w:rPr>
              <w:t xml:space="preserve">pushbutton </w:t>
            </w:r>
            <w:r w:rsidRPr="00EB2E98">
              <w:t>to go back.</w:t>
            </w:r>
          </w:p>
        </w:tc>
        <w:tc>
          <w:tcPr>
            <w:tcW w:w="3420" w:type="dxa"/>
            <w:tcBorders>
              <w:top w:val="single" w:sz="8" w:space="0" w:color="999999"/>
              <w:left w:val="single" w:sz="8" w:space="0" w:color="999999"/>
              <w:bottom w:val="single" w:sz="8" w:space="0" w:color="999999"/>
              <w:right w:val="single" w:sz="8" w:space="0" w:color="999999"/>
            </w:tcBorders>
            <w:hideMark/>
          </w:tcPr>
          <w:p w14:paraId="2E14616C" w14:textId="34D863BE" w:rsidR="005F371D" w:rsidRPr="00EB2E98" w:rsidRDefault="005F371D" w:rsidP="005F371D">
            <w:pPr>
              <w:pStyle w:val="List"/>
              <w:ind w:left="-3" w:firstLine="3"/>
            </w:pPr>
            <w:r w:rsidRPr="00EB2E98">
              <w:t xml:space="preserve">If no subsequent record for the chosen infotype exists, </w:t>
            </w:r>
            <w:r w:rsidR="00CA5CC2">
              <w:t>the system message</w:t>
            </w:r>
            <w:r w:rsidR="00CA5CC2">
              <w:rPr>
                <w:rStyle w:val="SAPMonospace"/>
              </w:rPr>
              <w:t xml:space="preserve"> No subsequent record for current selection criteria </w:t>
            </w:r>
            <w:r w:rsidR="00CA5CC2">
              <w:t>is generated</w:t>
            </w:r>
            <w:r w:rsidRPr="00EB2E98">
              <w:rPr>
                <w:rStyle w:val="SAPScreenElement"/>
              </w:rPr>
              <w:t>.</w:t>
            </w:r>
          </w:p>
        </w:tc>
        <w:tc>
          <w:tcPr>
            <w:tcW w:w="1800" w:type="dxa"/>
            <w:tcBorders>
              <w:top w:val="single" w:sz="8" w:space="0" w:color="999999"/>
              <w:left w:val="single" w:sz="8" w:space="0" w:color="999999"/>
              <w:bottom w:val="single" w:sz="8" w:space="0" w:color="999999"/>
              <w:right w:val="single" w:sz="8" w:space="0" w:color="999999"/>
            </w:tcBorders>
          </w:tcPr>
          <w:p w14:paraId="5EEA495E" w14:textId="77777777" w:rsidR="005F371D" w:rsidRPr="00EB2E98" w:rsidRDefault="005F371D" w:rsidP="005F371D"/>
        </w:tc>
        <w:tc>
          <w:tcPr>
            <w:tcW w:w="1264" w:type="dxa"/>
            <w:tcBorders>
              <w:top w:val="single" w:sz="8" w:space="0" w:color="999999"/>
              <w:left w:val="single" w:sz="8" w:space="0" w:color="999999"/>
              <w:bottom w:val="single" w:sz="8" w:space="0" w:color="999999"/>
              <w:right w:val="single" w:sz="8" w:space="0" w:color="999999"/>
            </w:tcBorders>
          </w:tcPr>
          <w:p w14:paraId="5D0D92E2" w14:textId="77777777" w:rsidR="005F371D" w:rsidRPr="00EB2E98" w:rsidRDefault="005F371D" w:rsidP="005F371D"/>
        </w:tc>
      </w:tr>
      <w:tr w:rsidR="005F371D" w:rsidRPr="00EB2E98" w14:paraId="4F060AB2" w14:textId="77777777" w:rsidTr="004C2A99">
        <w:trPr>
          <w:trHeight w:val="357"/>
        </w:trPr>
        <w:tc>
          <w:tcPr>
            <w:tcW w:w="900" w:type="dxa"/>
            <w:tcBorders>
              <w:top w:val="single" w:sz="8" w:space="0" w:color="999999"/>
              <w:left w:val="single" w:sz="8" w:space="0" w:color="999999"/>
              <w:bottom w:val="single" w:sz="8" w:space="0" w:color="999999"/>
              <w:right w:val="single" w:sz="8" w:space="0" w:color="999999"/>
            </w:tcBorders>
            <w:hideMark/>
          </w:tcPr>
          <w:p w14:paraId="6E463AE4" w14:textId="77777777" w:rsidR="005F371D" w:rsidRPr="00EB2E98" w:rsidRDefault="005F371D" w:rsidP="005F371D">
            <w:r w:rsidRPr="00EB2E98">
              <w:t>6</w:t>
            </w:r>
          </w:p>
        </w:tc>
        <w:tc>
          <w:tcPr>
            <w:tcW w:w="1620" w:type="dxa"/>
            <w:tcBorders>
              <w:top w:val="single" w:sz="8" w:space="0" w:color="999999"/>
              <w:left w:val="single" w:sz="8" w:space="0" w:color="999999"/>
              <w:bottom w:val="single" w:sz="8" w:space="0" w:color="999999"/>
              <w:right w:val="single" w:sz="8" w:space="0" w:color="999999"/>
            </w:tcBorders>
            <w:hideMark/>
          </w:tcPr>
          <w:p w14:paraId="174E2D73" w14:textId="77777777" w:rsidR="005F371D" w:rsidRPr="00EB2E98" w:rsidRDefault="005F371D" w:rsidP="005F371D">
            <w:pPr>
              <w:rPr>
                <w:rStyle w:val="SAPEmphasis"/>
              </w:rPr>
            </w:pPr>
            <w:r w:rsidRPr="00EB2E98">
              <w:rPr>
                <w:rStyle w:val="SAPEmphasis"/>
              </w:rPr>
              <w:t>View List of all Valid Records for an infotype and its Subtypes</w:t>
            </w:r>
          </w:p>
        </w:tc>
        <w:tc>
          <w:tcPr>
            <w:tcW w:w="5282" w:type="dxa"/>
            <w:tcBorders>
              <w:top w:val="single" w:sz="8" w:space="0" w:color="999999"/>
              <w:left w:val="single" w:sz="8" w:space="0" w:color="999999"/>
              <w:bottom w:val="single" w:sz="8" w:space="0" w:color="999999"/>
              <w:right w:val="single" w:sz="8" w:space="0" w:color="999999"/>
            </w:tcBorders>
            <w:hideMark/>
          </w:tcPr>
          <w:p w14:paraId="2D32488E" w14:textId="527AFC7B" w:rsidR="005F371D" w:rsidRPr="00EB2E98" w:rsidRDefault="005F371D" w:rsidP="005F371D">
            <w:pPr>
              <w:rPr>
                <w:iCs/>
              </w:rPr>
            </w:pPr>
            <w:r w:rsidRPr="00EB2E98">
              <w:t>Alternatively, you can display a list of all valid records for an</w:t>
            </w:r>
            <w:r w:rsidRPr="00EB2E98">
              <w:rPr>
                <w:i/>
              </w:rPr>
              <w:t xml:space="preserve"> </w:t>
            </w:r>
            <w:r w:rsidRPr="00EB2E98">
              <w:t xml:space="preserve">infotype and its subtypes. For this, choose the </w:t>
            </w:r>
            <w:r w:rsidRPr="00EB2E98">
              <w:rPr>
                <w:rStyle w:val="SAPScreenElement"/>
              </w:rPr>
              <w:t xml:space="preserve">Overview </w:t>
            </w:r>
            <w:r w:rsidRPr="00EB2E98">
              <w:rPr>
                <w:noProof/>
              </w:rPr>
              <w:drawing>
                <wp:inline distT="0" distB="0" distL="0" distR="0" wp14:anchorId="21053572" wp14:editId="5FE01D72">
                  <wp:extent cx="209550" cy="200025"/>
                  <wp:effectExtent l="0" t="0" r="0" b="9525"/>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Pr="00EB2E98">
              <w:t xml:space="preserve"> </w:t>
            </w:r>
            <w:r w:rsidRPr="00EB2E98">
              <w:rPr>
                <w:iCs/>
              </w:rPr>
              <w:t xml:space="preserve">button </w:t>
            </w:r>
            <w:r w:rsidRPr="00EB2E98">
              <w:t xml:space="preserve">on the </w:t>
            </w:r>
            <w:r w:rsidRPr="00EB2E98">
              <w:rPr>
                <w:rStyle w:val="SAPScreenElement"/>
              </w:rPr>
              <w:t>Display HR</w:t>
            </w:r>
            <w:r w:rsidRPr="00EB2E98">
              <w:rPr>
                <w:rStyle w:val="Object"/>
              </w:rPr>
              <w:t xml:space="preserve"> </w:t>
            </w:r>
            <w:r w:rsidRPr="00EB2E98">
              <w:rPr>
                <w:rStyle w:val="SAPScreenElement"/>
              </w:rPr>
              <w:t>Master Data</w:t>
            </w:r>
            <w:r w:rsidRPr="00EB2E98">
              <w:t xml:space="preserve"> screen</w:t>
            </w:r>
            <w:r w:rsidRPr="00EB2E98">
              <w:rPr>
                <w:i/>
                <w:iCs/>
              </w:rPr>
              <w:t>.</w:t>
            </w:r>
            <w:r w:rsidRPr="00EB2E98">
              <w:t xml:space="preserve"> A list of all valid records for this infotype is displayed. If you want to display one of the available records in this list, select the record of interest and choose the </w:t>
            </w:r>
            <w:r w:rsidRPr="00EB2E98">
              <w:rPr>
                <w:rStyle w:val="SAPScreenElement"/>
              </w:rPr>
              <w:t>Choose</w:t>
            </w:r>
            <w:ins w:id="701" w:author="Author" w:date="2018-02-26T18:12:00Z">
              <w:r w:rsidR="006751E9">
                <w:rPr>
                  <w:rStyle w:val="SAPScreenElement"/>
                </w:rPr>
                <w:t xml:space="preserve"> </w:t>
              </w:r>
            </w:ins>
            <w:r w:rsidRPr="00EB2E98">
              <w:rPr>
                <w:iCs/>
              </w:rPr>
              <w:t xml:space="preserve"> </w:t>
            </w:r>
            <w:r w:rsidRPr="00EB2E98">
              <w:rPr>
                <w:noProof/>
              </w:rPr>
              <w:drawing>
                <wp:inline distT="0" distB="0" distL="0" distR="0" wp14:anchorId="33D67FBF" wp14:editId="46EF9A5A">
                  <wp:extent cx="180975" cy="190500"/>
                  <wp:effectExtent l="0" t="0" r="9525"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Pr="00EB2E98">
              <w:rPr>
                <w:noProof/>
              </w:rPr>
              <w:t xml:space="preserve"> </w:t>
            </w:r>
            <w:r w:rsidRPr="00EB2E98">
              <w:rPr>
                <w:iCs/>
              </w:rPr>
              <w:t xml:space="preserve">button. </w:t>
            </w:r>
          </w:p>
          <w:p w14:paraId="7D1636C4" w14:textId="4F4888CC" w:rsidR="005F371D" w:rsidRPr="00EB2E98" w:rsidRDefault="00CA5CC2" w:rsidP="005F371D">
            <w:pPr>
              <w:rPr>
                <w:rFonts w:cs="Arial"/>
                <w:bCs/>
              </w:rPr>
            </w:pPr>
            <w:r>
              <w:rPr>
                <w:iCs/>
              </w:rPr>
              <w:lastRenderedPageBreak/>
              <w:t>Depending on the event executed for the employee, c</w:t>
            </w:r>
            <w:r w:rsidR="005F371D" w:rsidRPr="00EB2E98">
              <w:rPr>
                <w:iCs/>
              </w:rPr>
              <w:t>ontinue with test step # 7, # 8, # 9, or # 10.</w:t>
            </w:r>
          </w:p>
        </w:tc>
        <w:tc>
          <w:tcPr>
            <w:tcW w:w="3420" w:type="dxa"/>
            <w:tcBorders>
              <w:top w:val="single" w:sz="8" w:space="0" w:color="999999"/>
              <w:left w:val="single" w:sz="8" w:space="0" w:color="999999"/>
              <w:bottom w:val="single" w:sz="8" w:space="0" w:color="999999"/>
              <w:right w:val="single" w:sz="8" w:space="0" w:color="999999"/>
            </w:tcBorders>
          </w:tcPr>
          <w:p w14:paraId="583FEC78" w14:textId="77777777" w:rsidR="005F371D" w:rsidRPr="00EB2E98" w:rsidRDefault="005F371D" w:rsidP="005F371D"/>
        </w:tc>
        <w:tc>
          <w:tcPr>
            <w:tcW w:w="1800" w:type="dxa"/>
            <w:tcBorders>
              <w:top w:val="single" w:sz="8" w:space="0" w:color="999999"/>
              <w:left w:val="single" w:sz="8" w:space="0" w:color="999999"/>
              <w:bottom w:val="single" w:sz="8" w:space="0" w:color="999999"/>
              <w:right w:val="single" w:sz="8" w:space="0" w:color="999999"/>
            </w:tcBorders>
          </w:tcPr>
          <w:p w14:paraId="275FADC2" w14:textId="77777777" w:rsidR="005F371D" w:rsidRPr="00EB2E98" w:rsidRDefault="005F371D" w:rsidP="005F371D"/>
        </w:tc>
        <w:tc>
          <w:tcPr>
            <w:tcW w:w="1264" w:type="dxa"/>
            <w:tcBorders>
              <w:top w:val="single" w:sz="8" w:space="0" w:color="999999"/>
              <w:left w:val="single" w:sz="8" w:space="0" w:color="999999"/>
              <w:bottom w:val="single" w:sz="8" w:space="0" w:color="999999"/>
              <w:right w:val="single" w:sz="8" w:space="0" w:color="999999"/>
            </w:tcBorders>
          </w:tcPr>
          <w:p w14:paraId="1C99B01D" w14:textId="77777777" w:rsidR="005F371D" w:rsidRPr="00EB2E98" w:rsidRDefault="005F371D" w:rsidP="005F371D"/>
        </w:tc>
      </w:tr>
      <w:tr w:rsidR="005F371D" w:rsidRPr="00EB2E98" w14:paraId="4DF68EB1" w14:textId="77777777" w:rsidTr="004C2A99">
        <w:trPr>
          <w:trHeight w:val="357"/>
        </w:trPr>
        <w:tc>
          <w:tcPr>
            <w:tcW w:w="900" w:type="dxa"/>
            <w:tcBorders>
              <w:top w:val="single" w:sz="8" w:space="0" w:color="999999"/>
              <w:left w:val="single" w:sz="8" w:space="0" w:color="999999"/>
              <w:bottom w:val="single" w:sz="8" w:space="0" w:color="999999"/>
              <w:right w:val="single" w:sz="8" w:space="0" w:color="999999"/>
            </w:tcBorders>
          </w:tcPr>
          <w:p w14:paraId="35D5376A" w14:textId="77777777" w:rsidR="005F371D" w:rsidRPr="00EB2E98" w:rsidRDefault="005F371D" w:rsidP="005F371D">
            <w:r w:rsidRPr="00EB2E98">
              <w:t>7</w:t>
            </w:r>
          </w:p>
        </w:tc>
        <w:tc>
          <w:tcPr>
            <w:tcW w:w="1620" w:type="dxa"/>
            <w:tcBorders>
              <w:top w:val="single" w:sz="8" w:space="0" w:color="999999"/>
              <w:left w:val="single" w:sz="8" w:space="0" w:color="999999"/>
              <w:bottom w:val="single" w:sz="8" w:space="0" w:color="999999"/>
              <w:right w:val="single" w:sz="8" w:space="0" w:color="999999"/>
            </w:tcBorders>
          </w:tcPr>
          <w:p w14:paraId="4FBBB4CC" w14:textId="77777777" w:rsidR="005F371D" w:rsidRPr="00EB2E98" w:rsidRDefault="005F371D" w:rsidP="005F371D">
            <w:pPr>
              <w:rPr>
                <w:rStyle w:val="SAPEmphasis"/>
              </w:rPr>
            </w:pPr>
            <w:r w:rsidRPr="00EB2E98">
              <w:rPr>
                <w:rStyle w:val="SAPEmphasis"/>
              </w:rPr>
              <w:t>View Infotype Records for Different Events Executed</w:t>
            </w:r>
          </w:p>
        </w:tc>
        <w:tc>
          <w:tcPr>
            <w:tcW w:w="5282" w:type="dxa"/>
            <w:tcBorders>
              <w:top w:val="single" w:sz="8" w:space="0" w:color="999999"/>
              <w:left w:val="single" w:sz="8" w:space="0" w:color="999999"/>
              <w:bottom w:val="single" w:sz="8" w:space="0" w:color="999999"/>
              <w:right w:val="single" w:sz="8" w:space="0" w:color="999999"/>
            </w:tcBorders>
          </w:tcPr>
          <w:p w14:paraId="6F13E766" w14:textId="62183E65" w:rsidR="005F371D" w:rsidRPr="00EB2E98" w:rsidRDefault="005F371D" w:rsidP="005F371D">
            <w:r w:rsidRPr="00EB2E98">
              <w:t xml:space="preserve">In case the events </w:t>
            </w:r>
            <w:r w:rsidRPr="00EB2E98">
              <w:rPr>
                <w:rStyle w:val="SAPScreenElement"/>
                <w:color w:val="auto"/>
              </w:rPr>
              <w:t>Job Change</w:t>
            </w:r>
            <w:r w:rsidRPr="00EB2E98">
              <w:t xml:space="preserve">, </w:t>
            </w:r>
            <w:r w:rsidRPr="00EB2E98">
              <w:rPr>
                <w:rStyle w:val="SAPScreenElement"/>
                <w:color w:val="auto"/>
              </w:rPr>
              <w:t>Transfer</w:t>
            </w:r>
            <w:r w:rsidRPr="00EB2E98">
              <w:t xml:space="preserve">, </w:t>
            </w:r>
            <w:r w:rsidRPr="00EB2E98">
              <w:rPr>
                <w:rStyle w:val="SAPScreenElement"/>
                <w:color w:val="auto"/>
              </w:rPr>
              <w:t>Pay Rate Change</w:t>
            </w:r>
            <w:r w:rsidR="0020075D">
              <w:rPr>
                <w:rStyle w:val="SAPScreenElement"/>
                <w:color w:val="auto"/>
              </w:rPr>
              <w:t>,</w:t>
            </w:r>
            <w:r w:rsidRPr="00EB2E98">
              <w:t xml:space="preserve"> or</w:t>
            </w:r>
            <w:r w:rsidRPr="00EB2E98">
              <w:rPr>
                <w:rStyle w:val="SAPScreenElement"/>
                <w:color w:val="auto"/>
              </w:rPr>
              <w:t xml:space="preserve"> Implicit</w:t>
            </w:r>
            <w:r w:rsidRPr="00EB2E98">
              <w:t xml:space="preserve"> </w:t>
            </w:r>
            <w:r w:rsidRPr="00EB2E98">
              <w:rPr>
                <w:rStyle w:val="SAPScreenElement"/>
                <w:color w:val="auto"/>
              </w:rPr>
              <w:t>Position Update</w:t>
            </w:r>
            <w:r w:rsidRPr="00EB2E98">
              <w:t xml:space="preserve"> have been executed for the employee in Employee Central, check that in the most recent record of </w:t>
            </w:r>
            <w:r w:rsidRPr="00EB2E98">
              <w:rPr>
                <w:rStyle w:val="SAPScreenElement"/>
              </w:rPr>
              <w:t>IT0000</w:t>
            </w:r>
            <w:r w:rsidRPr="00EB2E98">
              <w:t xml:space="preserve">, the fields </w:t>
            </w:r>
            <w:r w:rsidRPr="00EB2E98">
              <w:rPr>
                <w:rStyle w:val="SAPScreenElement"/>
              </w:rPr>
              <w:t>Action Type</w:t>
            </w:r>
            <w:r w:rsidRPr="00EB2E98">
              <w:t xml:space="preserve"> and </w:t>
            </w:r>
            <w:r w:rsidRPr="00EB2E98">
              <w:rPr>
                <w:rStyle w:val="SAPScreenElement"/>
              </w:rPr>
              <w:t xml:space="preserve">Employment </w:t>
            </w:r>
            <w:r w:rsidRPr="00EB2E98">
              <w:t>have values</w:t>
            </w:r>
            <w:r w:rsidRPr="00EB2E98">
              <w:rPr>
                <w:rStyle w:val="SAPUserEntry"/>
                <w:color w:val="auto"/>
              </w:rPr>
              <w:t xml:space="preserve"> Organizational Reassignment </w:t>
            </w:r>
            <w:r w:rsidRPr="00EB2E98">
              <w:t>and</w:t>
            </w:r>
            <w:r w:rsidRPr="00EB2E98">
              <w:rPr>
                <w:rStyle w:val="SAPUserEntry"/>
                <w:color w:val="auto"/>
              </w:rPr>
              <w:t xml:space="preserve"> </w:t>
            </w:r>
            <w:r w:rsidRPr="00EB2E98">
              <w:rPr>
                <w:rStyle w:val="SAPUserEntry"/>
                <w:b w:val="0"/>
                <w:color w:val="auto"/>
              </w:rPr>
              <w:t>Active</w:t>
            </w:r>
            <w:r w:rsidRPr="00EB2E98">
              <w:t xml:space="preserve">, respectively. Check also that the start date of this record coincides with the date the change in the employee’s record becomes effective. </w:t>
            </w:r>
          </w:p>
          <w:p w14:paraId="69A12678" w14:textId="77777777" w:rsidR="005F371D" w:rsidRPr="00EB2E98" w:rsidRDefault="005F371D" w:rsidP="005F371D">
            <w:r w:rsidRPr="00EB2E98">
              <w:t xml:space="preserve">Dependent on the action executed and fields maintained in Employee Central, check that the data available in the infotypes </w:t>
            </w:r>
            <w:r w:rsidRPr="00EB2E98">
              <w:rPr>
                <w:rStyle w:val="SAPScreenElement"/>
              </w:rPr>
              <w:t>IT0001</w:t>
            </w:r>
            <w:r w:rsidRPr="00EB2E98">
              <w:t>,</w:t>
            </w:r>
            <w:r w:rsidRPr="00EB2E98">
              <w:rPr>
                <w:rStyle w:val="SAPScreenElement"/>
              </w:rPr>
              <w:t xml:space="preserve"> IT0007</w:t>
            </w:r>
            <w:r w:rsidRPr="00EB2E98">
              <w:t>,</w:t>
            </w:r>
            <w:r w:rsidRPr="00EB2E98">
              <w:rPr>
                <w:rStyle w:val="SAPScreenElement"/>
              </w:rPr>
              <w:t xml:space="preserve"> IT0008 </w:t>
            </w:r>
            <w:r w:rsidRPr="00EB2E98">
              <w:t>or</w:t>
            </w:r>
            <w:r w:rsidRPr="00EB2E98">
              <w:rPr>
                <w:rStyle w:val="SAPScreenElement"/>
              </w:rPr>
              <w:t xml:space="preserve"> IT0014</w:t>
            </w:r>
            <w:r w:rsidRPr="00EB2E98">
              <w:t xml:space="preserve"> has been replicated correctly. </w:t>
            </w:r>
          </w:p>
          <w:p w14:paraId="664DB184" w14:textId="77777777" w:rsidR="005F371D" w:rsidRPr="00EB2E98" w:rsidRDefault="005F371D" w:rsidP="005F371D">
            <w:r w:rsidRPr="00EB2E98">
              <w:t>Check also that the previous record of the relevant infotype has been delimited at the end accordingly.</w:t>
            </w:r>
          </w:p>
        </w:tc>
        <w:tc>
          <w:tcPr>
            <w:tcW w:w="3420" w:type="dxa"/>
            <w:tcBorders>
              <w:top w:val="single" w:sz="8" w:space="0" w:color="999999"/>
              <w:left w:val="single" w:sz="8" w:space="0" w:color="999999"/>
              <w:bottom w:val="single" w:sz="8" w:space="0" w:color="999999"/>
              <w:right w:val="single" w:sz="8" w:space="0" w:color="999999"/>
            </w:tcBorders>
          </w:tcPr>
          <w:p w14:paraId="4DA012AF" w14:textId="77777777" w:rsidR="005F371D" w:rsidRPr="00EB2E98" w:rsidRDefault="005F371D" w:rsidP="005F371D"/>
        </w:tc>
        <w:tc>
          <w:tcPr>
            <w:tcW w:w="1800" w:type="dxa"/>
            <w:tcBorders>
              <w:top w:val="single" w:sz="8" w:space="0" w:color="999999"/>
              <w:left w:val="single" w:sz="8" w:space="0" w:color="999999"/>
              <w:bottom w:val="single" w:sz="8" w:space="0" w:color="999999"/>
              <w:right w:val="single" w:sz="8" w:space="0" w:color="999999"/>
            </w:tcBorders>
          </w:tcPr>
          <w:p w14:paraId="10F99579" w14:textId="77777777" w:rsidR="005F371D" w:rsidRPr="00EB2E98" w:rsidRDefault="005F371D" w:rsidP="005F371D">
            <w:r w:rsidRPr="00EB2E98">
              <w:t>Data replicated fits what has been maintained in Employee Central.</w:t>
            </w:r>
          </w:p>
        </w:tc>
        <w:tc>
          <w:tcPr>
            <w:tcW w:w="1264" w:type="dxa"/>
            <w:tcBorders>
              <w:top w:val="single" w:sz="8" w:space="0" w:color="999999"/>
              <w:left w:val="single" w:sz="8" w:space="0" w:color="999999"/>
              <w:bottom w:val="single" w:sz="8" w:space="0" w:color="999999"/>
              <w:right w:val="single" w:sz="8" w:space="0" w:color="999999"/>
            </w:tcBorders>
          </w:tcPr>
          <w:p w14:paraId="51E80AE3" w14:textId="77777777" w:rsidR="005F371D" w:rsidRPr="00EB2E98" w:rsidRDefault="005F371D" w:rsidP="005F371D"/>
        </w:tc>
      </w:tr>
      <w:tr w:rsidR="005F371D" w:rsidRPr="00EB2E98" w14:paraId="418836C8" w14:textId="77777777" w:rsidTr="004C2A99">
        <w:trPr>
          <w:trHeight w:val="357"/>
        </w:trPr>
        <w:tc>
          <w:tcPr>
            <w:tcW w:w="900" w:type="dxa"/>
            <w:tcBorders>
              <w:top w:val="single" w:sz="8" w:space="0" w:color="999999"/>
              <w:left w:val="single" w:sz="8" w:space="0" w:color="999999"/>
              <w:bottom w:val="single" w:sz="8" w:space="0" w:color="999999"/>
              <w:right w:val="single" w:sz="8" w:space="0" w:color="999999"/>
            </w:tcBorders>
          </w:tcPr>
          <w:p w14:paraId="06CCE92E" w14:textId="77777777" w:rsidR="005F371D" w:rsidRPr="00EB2E98" w:rsidRDefault="005F371D" w:rsidP="005F371D">
            <w:r w:rsidRPr="00EB2E98">
              <w:t>8</w:t>
            </w:r>
          </w:p>
        </w:tc>
        <w:tc>
          <w:tcPr>
            <w:tcW w:w="1620" w:type="dxa"/>
            <w:tcBorders>
              <w:top w:val="single" w:sz="8" w:space="0" w:color="999999"/>
              <w:left w:val="single" w:sz="8" w:space="0" w:color="999999"/>
              <w:bottom w:val="single" w:sz="8" w:space="0" w:color="999999"/>
              <w:right w:val="single" w:sz="8" w:space="0" w:color="999999"/>
            </w:tcBorders>
          </w:tcPr>
          <w:p w14:paraId="7E1A4B1F" w14:textId="77777777" w:rsidR="005F371D" w:rsidRPr="00EB2E98" w:rsidRDefault="005F371D" w:rsidP="005F371D">
            <w:pPr>
              <w:rPr>
                <w:rStyle w:val="SAPEmphasis"/>
              </w:rPr>
            </w:pPr>
            <w:r w:rsidRPr="00EB2E98">
              <w:rPr>
                <w:rStyle w:val="SAPEmphasis"/>
              </w:rPr>
              <w:t>View Infotype Record for Recurring Deduction</w:t>
            </w:r>
          </w:p>
        </w:tc>
        <w:tc>
          <w:tcPr>
            <w:tcW w:w="5282" w:type="dxa"/>
            <w:tcBorders>
              <w:top w:val="single" w:sz="8" w:space="0" w:color="999999"/>
              <w:left w:val="single" w:sz="8" w:space="0" w:color="999999"/>
              <w:bottom w:val="single" w:sz="8" w:space="0" w:color="999999"/>
              <w:right w:val="single" w:sz="8" w:space="0" w:color="999999"/>
            </w:tcBorders>
          </w:tcPr>
          <w:p w14:paraId="51C0D40E" w14:textId="77777777" w:rsidR="005F371D" w:rsidRPr="00EB2E98" w:rsidRDefault="005F371D" w:rsidP="005F371D">
            <w:r w:rsidRPr="00EB2E98">
              <w:t xml:space="preserve">In case </w:t>
            </w:r>
            <w:r w:rsidRPr="00EB2E98">
              <w:rPr>
                <w:rStyle w:val="SAPScreenElement"/>
                <w:color w:val="auto"/>
              </w:rPr>
              <w:t>Recurring Deductions</w:t>
            </w:r>
            <w:r w:rsidRPr="00EB2E98">
              <w:t xml:space="preserve"> have been maintained for the employee in Employee Central, check that in the most recent record of </w:t>
            </w:r>
            <w:r w:rsidRPr="00EB2E98">
              <w:rPr>
                <w:rStyle w:val="SAPScreenElement"/>
              </w:rPr>
              <w:t xml:space="preserve">IT0014 </w:t>
            </w:r>
            <w:r w:rsidRPr="00EB2E98">
              <w:t>the data</w:t>
            </w:r>
            <w:r w:rsidRPr="00EB2E98">
              <w:rPr>
                <w:rStyle w:val="SAPScreenElement"/>
              </w:rPr>
              <w:t xml:space="preserve"> </w:t>
            </w:r>
            <w:r w:rsidRPr="00EB2E98">
              <w:t>has been replicated correctly.</w:t>
            </w:r>
          </w:p>
        </w:tc>
        <w:tc>
          <w:tcPr>
            <w:tcW w:w="3420" w:type="dxa"/>
            <w:tcBorders>
              <w:top w:val="single" w:sz="8" w:space="0" w:color="999999"/>
              <w:left w:val="single" w:sz="8" w:space="0" w:color="999999"/>
              <w:bottom w:val="single" w:sz="8" w:space="0" w:color="999999"/>
              <w:right w:val="single" w:sz="8" w:space="0" w:color="999999"/>
            </w:tcBorders>
          </w:tcPr>
          <w:p w14:paraId="6D93F739" w14:textId="77777777" w:rsidR="005F371D" w:rsidRPr="00EB2E98" w:rsidRDefault="005F371D" w:rsidP="005F371D"/>
        </w:tc>
        <w:tc>
          <w:tcPr>
            <w:tcW w:w="1800" w:type="dxa"/>
            <w:tcBorders>
              <w:top w:val="single" w:sz="8" w:space="0" w:color="999999"/>
              <w:left w:val="single" w:sz="8" w:space="0" w:color="999999"/>
              <w:bottom w:val="single" w:sz="8" w:space="0" w:color="999999"/>
              <w:right w:val="single" w:sz="8" w:space="0" w:color="999999"/>
            </w:tcBorders>
          </w:tcPr>
          <w:p w14:paraId="60803340" w14:textId="77777777" w:rsidR="005F371D" w:rsidRPr="00EB2E98" w:rsidRDefault="005F371D" w:rsidP="005F371D">
            <w:r w:rsidRPr="00EB2E98">
              <w:t>Data replicated fits what has been maintained in Employee Central.</w:t>
            </w:r>
          </w:p>
        </w:tc>
        <w:tc>
          <w:tcPr>
            <w:tcW w:w="1264" w:type="dxa"/>
            <w:tcBorders>
              <w:top w:val="single" w:sz="8" w:space="0" w:color="999999"/>
              <w:left w:val="single" w:sz="8" w:space="0" w:color="999999"/>
              <w:bottom w:val="single" w:sz="8" w:space="0" w:color="999999"/>
              <w:right w:val="single" w:sz="8" w:space="0" w:color="999999"/>
            </w:tcBorders>
          </w:tcPr>
          <w:p w14:paraId="313B0DAB" w14:textId="77777777" w:rsidR="005F371D" w:rsidRPr="00EB2E98" w:rsidRDefault="005F371D" w:rsidP="005F371D"/>
        </w:tc>
      </w:tr>
      <w:tr w:rsidR="005F371D" w:rsidRPr="00EB2E98" w14:paraId="16F5B8AB" w14:textId="77777777" w:rsidTr="004C2A99">
        <w:trPr>
          <w:trHeight w:val="357"/>
        </w:trPr>
        <w:tc>
          <w:tcPr>
            <w:tcW w:w="900" w:type="dxa"/>
            <w:tcBorders>
              <w:top w:val="single" w:sz="8" w:space="0" w:color="999999"/>
              <w:left w:val="single" w:sz="8" w:space="0" w:color="999999"/>
              <w:bottom w:val="single" w:sz="8" w:space="0" w:color="999999"/>
              <w:right w:val="single" w:sz="8" w:space="0" w:color="999999"/>
            </w:tcBorders>
          </w:tcPr>
          <w:p w14:paraId="21AA7272" w14:textId="77777777" w:rsidR="005F371D" w:rsidRPr="00EB2E98" w:rsidRDefault="005F371D" w:rsidP="005F371D">
            <w:r w:rsidRPr="00EB2E98">
              <w:t>9</w:t>
            </w:r>
          </w:p>
        </w:tc>
        <w:tc>
          <w:tcPr>
            <w:tcW w:w="1620" w:type="dxa"/>
            <w:tcBorders>
              <w:top w:val="single" w:sz="8" w:space="0" w:color="999999"/>
              <w:left w:val="single" w:sz="8" w:space="0" w:color="999999"/>
              <w:bottom w:val="single" w:sz="8" w:space="0" w:color="999999"/>
              <w:right w:val="single" w:sz="8" w:space="0" w:color="999999"/>
            </w:tcBorders>
          </w:tcPr>
          <w:p w14:paraId="22F54673" w14:textId="77777777" w:rsidR="005F371D" w:rsidRPr="00EB2E98" w:rsidRDefault="005F371D" w:rsidP="005F371D">
            <w:pPr>
              <w:rPr>
                <w:rStyle w:val="SAPEmphasis"/>
              </w:rPr>
            </w:pPr>
            <w:r w:rsidRPr="00EB2E98">
              <w:rPr>
                <w:rStyle w:val="SAPEmphasis"/>
              </w:rPr>
              <w:t xml:space="preserve">View Infotype Record for One-Time Payment or Deduction </w:t>
            </w:r>
          </w:p>
        </w:tc>
        <w:tc>
          <w:tcPr>
            <w:tcW w:w="5282" w:type="dxa"/>
            <w:tcBorders>
              <w:top w:val="single" w:sz="8" w:space="0" w:color="999999"/>
              <w:left w:val="single" w:sz="8" w:space="0" w:color="999999"/>
              <w:bottom w:val="single" w:sz="8" w:space="0" w:color="999999"/>
              <w:right w:val="single" w:sz="8" w:space="0" w:color="999999"/>
            </w:tcBorders>
          </w:tcPr>
          <w:p w14:paraId="369C64BF" w14:textId="77777777" w:rsidR="005F371D" w:rsidRPr="00EB2E98" w:rsidRDefault="005F371D" w:rsidP="005F371D">
            <w:r w:rsidRPr="00EB2E98">
              <w:t xml:space="preserve">In case </w:t>
            </w:r>
            <w:r w:rsidRPr="00EB2E98">
              <w:rPr>
                <w:rStyle w:val="SAPScreenElement"/>
                <w:color w:val="auto"/>
              </w:rPr>
              <w:t>One Time Deduction</w:t>
            </w:r>
            <w:r w:rsidRPr="00EB2E98">
              <w:t xml:space="preserve"> or </w:t>
            </w:r>
            <w:r w:rsidRPr="00EB2E98">
              <w:rPr>
                <w:rStyle w:val="SAPScreenElement"/>
                <w:color w:val="auto"/>
              </w:rPr>
              <w:t>Spot Bonus</w:t>
            </w:r>
            <w:r w:rsidRPr="00EB2E98">
              <w:t xml:space="preserve"> have been maintained for the employee in Employee Central, check that in the most recent record of </w:t>
            </w:r>
            <w:r w:rsidRPr="00EB2E98">
              <w:rPr>
                <w:rStyle w:val="SAPScreenElement"/>
              </w:rPr>
              <w:t xml:space="preserve">IT0015 </w:t>
            </w:r>
            <w:r w:rsidRPr="00EB2E98">
              <w:t>the data</w:t>
            </w:r>
            <w:r w:rsidRPr="00EB2E98">
              <w:rPr>
                <w:rStyle w:val="SAPScreenElement"/>
              </w:rPr>
              <w:t xml:space="preserve"> </w:t>
            </w:r>
            <w:r w:rsidRPr="00EB2E98">
              <w:t>has been replicated correctly.</w:t>
            </w:r>
          </w:p>
        </w:tc>
        <w:tc>
          <w:tcPr>
            <w:tcW w:w="3420" w:type="dxa"/>
            <w:tcBorders>
              <w:top w:val="single" w:sz="8" w:space="0" w:color="999999"/>
              <w:left w:val="single" w:sz="8" w:space="0" w:color="999999"/>
              <w:bottom w:val="single" w:sz="8" w:space="0" w:color="999999"/>
              <w:right w:val="single" w:sz="8" w:space="0" w:color="999999"/>
            </w:tcBorders>
          </w:tcPr>
          <w:p w14:paraId="28D1CB5B" w14:textId="77777777" w:rsidR="005F371D" w:rsidRPr="00EB2E98" w:rsidRDefault="005F371D" w:rsidP="005F371D"/>
        </w:tc>
        <w:tc>
          <w:tcPr>
            <w:tcW w:w="1800" w:type="dxa"/>
            <w:tcBorders>
              <w:top w:val="single" w:sz="8" w:space="0" w:color="999999"/>
              <w:left w:val="single" w:sz="8" w:space="0" w:color="999999"/>
              <w:bottom w:val="single" w:sz="8" w:space="0" w:color="999999"/>
              <w:right w:val="single" w:sz="8" w:space="0" w:color="999999"/>
            </w:tcBorders>
          </w:tcPr>
          <w:p w14:paraId="13731EFA" w14:textId="77777777" w:rsidR="005F371D" w:rsidRPr="00EB2E98" w:rsidRDefault="005F371D" w:rsidP="005F371D">
            <w:r w:rsidRPr="00EB2E98">
              <w:t>Data replicated fits what has been maintained in Employee Central.</w:t>
            </w:r>
          </w:p>
        </w:tc>
        <w:tc>
          <w:tcPr>
            <w:tcW w:w="1264" w:type="dxa"/>
            <w:tcBorders>
              <w:top w:val="single" w:sz="8" w:space="0" w:color="999999"/>
              <w:left w:val="single" w:sz="8" w:space="0" w:color="999999"/>
              <w:bottom w:val="single" w:sz="8" w:space="0" w:color="999999"/>
              <w:right w:val="single" w:sz="8" w:space="0" w:color="999999"/>
            </w:tcBorders>
          </w:tcPr>
          <w:p w14:paraId="42782A26" w14:textId="77777777" w:rsidR="005F371D" w:rsidRPr="00EB2E98" w:rsidRDefault="005F371D" w:rsidP="005F371D"/>
        </w:tc>
      </w:tr>
      <w:tr w:rsidR="005F371D" w:rsidRPr="00EB2E98" w14:paraId="438BABD7" w14:textId="77777777" w:rsidTr="004C2A99">
        <w:trPr>
          <w:trHeight w:val="357"/>
        </w:trPr>
        <w:tc>
          <w:tcPr>
            <w:tcW w:w="900" w:type="dxa"/>
            <w:tcBorders>
              <w:top w:val="single" w:sz="8" w:space="0" w:color="999999"/>
              <w:left w:val="single" w:sz="8" w:space="0" w:color="999999"/>
              <w:bottom w:val="single" w:sz="8" w:space="0" w:color="999999"/>
              <w:right w:val="single" w:sz="8" w:space="0" w:color="999999"/>
            </w:tcBorders>
          </w:tcPr>
          <w:p w14:paraId="6BBA28D2" w14:textId="77777777" w:rsidR="005F371D" w:rsidRPr="00EB2E98" w:rsidRDefault="005F371D" w:rsidP="005F371D">
            <w:r w:rsidRPr="00EB2E98">
              <w:t>10</w:t>
            </w:r>
          </w:p>
        </w:tc>
        <w:tc>
          <w:tcPr>
            <w:tcW w:w="1620" w:type="dxa"/>
            <w:tcBorders>
              <w:top w:val="single" w:sz="8" w:space="0" w:color="999999"/>
              <w:left w:val="single" w:sz="8" w:space="0" w:color="999999"/>
              <w:bottom w:val="single" w:sz="8" w:space="0" w:color="999999"/>
              <w:right w:val="single" w:sz="8" w:space="0" w:color="999999"/>
            </w:tcBorders>
          </w:tcPr>
          <w:p w14:paraId="5FBD030A" w14:textId="77777777" w:rsidR="005F371D" w:rsidRPr="00EB2E98" w:rsidRDefault="005F371D" w:rsidP="005F371D">
            <w:pPr>
              <w:rPr>
                <w:rStyle w:val="SAPEmphasis"/>
              </w:rPr>
            </w:pPr>
            <w:r w:rsidRPr="00EB2E98">
              <w:rPr>
                <w:rStyle w:val="SAPEmphasis"/>
              </w:rPr>
              <w:t>View Infotype Record for Cost Distribution</w:t>
            </w:r>
          </w:p>
        </w:tc>
        <w:tc>
          <w:tcPr>
            <w:tcW w:w="5282" w:type="dxa"/>
            <w:tcBorders>
              <w:top w:val="single" w:sz="8" w:space="0" w:color="999999"/>
              <w:left w:val="single" w:sz="8" w:space="0" w:color="999999"/>
              <w:bottom w:val="single" w:sz="8" w:space="0" w:color="999999"/>
              <w:right w:val="single" w:sz="8" w:space="0" w:color="999999"/>
            </w:tcBorders>
          </w:tcPr>
          <w:p w14:paraId="712A6F1F" w14:textId="77777777" w:rsidR="005F371D" w:rsidRPr="00EB2E98" w:rsidRDefault="005F371D" w:rsidP="005F371D">
            <w:r w:rsidRPr="00EB2E98">
              <w:t xml:space="preserve">In case </w:t>
            </w:r>
            <w:r w:rsidRPr="00EB2E98">
              <w:rPr>
                <w:rStyle w:val="SAPScreenElement"/>
                <w:color w:val="auto"/>
              </w:rPr>
              <w:t>Alternative Cost Distribution</w:t>
            </w:r>
            <w:r w:rsidRPr="00EB2E98">
              <w:t xml:space="preserve"> has been maintained for the employee in Employee Central, check that the data available in the infotype </w:t>
            </w:r>
            <w:r w:rsidRPr="00EB2E98">
              <w:rPr>
                <w:rStyle w:val="SAPScreenElement"/>
              </w:rPr>
              <w:t xml:space="preserve">IT0027 </w:t>
            </w:r>
            <w:r w:rsidRPr="00EB2E98">
              <w:t xml:space="preserve">has been replicated correctly. Check if value in field </w:t>
            </w:r>
            <w:r w:rsidRPr="00EB2E98">
              <w:rPr>
                <w:rStyle w:val="SAPScreenElement"/>
              </w:rPr>
              <w:t>Distrib.</w:t>
            </w:r>
            <w:r w:rsidRPr="00EB2E98">
              <w:t xml:space="preserve"> is correct; it should contain value</w:t>
            </w:r>
            <w:r w:rsidRPr="00EB2E98">
              <w:rPr>
                <w:rStyle w:val="SAPUserEntry"/>
                <w:color w:val="auto"/>
              </w:rPr>
              <w:t xml:space="preserve"> 01(Wage/salary)</w:t>
            </w:r>
            <w:r w:rsidRPr="00EB2E98">
              <w:t>.</w:t>
            </w:r>
          </w:p>
        </w:tc>
        <w:tc>
          <w:tcPr>
            <w:tcW w:w="3420" w:type="dxa"/>
            <w:tcBorders>
              <w:top w:val="single" w:sz="8" w:space="0" w:color="999999"/>
              <w:left w:val="single" w:sz="8" w:space="0" w:color="999999"/>
              <w:bottom w:val="single" w:sz="8" w:space="0" w:color="999999"/>
              <w:right w:val="single" w:sz="8" w:space="0" w:color="999999"/>
            </w:tcBorders>
          </w:tcPr>
          <w:p w14:paraId="03F5E5F6" w14:textId="77777777" w:rsidR="005F371D" w:rsidRPr="00EB2E98" w:rsidRDefault="005F371D" w:rsidP="005F371D"/>
        </w:tc>
        <w:tc>
          <w:tcPr>
            <w:tcW w:w="1800" w:type="dxa"/>
            <w:tcBorders>
              <w:top w:val="single" w:sz="8" w:space="0" w:color="999999"/>
              <w:left w:val="single" w:sz="8" w:space="0" w:color="999999"/>
              <w:bottom w:val="single" w:sz="8" w:space="0" w:color="999999"/>
              <w:right w:val="single" w:sz="8" w:space="0" w:color="999999"/>
            </w:tcBorders>
          </w:tcPr>
          <w:p w14:paraId="0B83BED9" w14:textId="77777777" w:rsidR="005F371D" w:rsidRPr="00EB2E98" w:rsidRDefault="005F371D" w:rsidP="005F371D">
            <w:r w:rsidRPr="00EB2E98">
              <w:t>Data replicated fits what has been maintained in Employee Central.</w:t>
            </w:r>
          </w:p>
        </w:tc>
        <w:tc>
          <w:tcPr>
            <w:tcW w:w="1264" w:type="dxa"/>
            <w:tcBorders>
              <w:top w:val="single" w:sz="8" w:space="0" w:color="999999"/>
              <w:left w:val="single" w:sz="8" w:space="0" w:color="999999"/>
              <w:bottom w:val="single" w:sz="8" w:space="0" w:color="999999"/>
              <w:right w:val="single" w:sz="8" w:space="0" w:color="999999"/>
            </w:tcBorders>
          </w:tcPr>
          <w:p w14:paraId="583D5250" w14:textId="77777777" w:rsidR="005F371D" w:rsidRPr="00EB2E98" w:rsidRDefault="005F371D" w:rsidP="005F371D"/>
        </w:tc>
      </w:tr>
    </w:tbl>
    <w:p w14:paraId="604C3CB5" w14:textId="77777777" w:rsidR="005F371D" w:rsidRPr="00EB2E98" w:rsidRDefault="005F371D" w:rsidP="005F371D"/>
    <w:p w14:paraId="67C1D148" w14:textId="77777777" w:rsidR="005F371D" w:rsidRPr="00EB2E98" w:rsidRDefault="005F371D" w:rsidP="005F371D">
      <w:r w:rsidRPr="00EB2E98">
        <w:rPr>
          <w:b/>
        </w:rPr>
        <w:t>Option 5: Promotion or Demotion (FJ2) has been executed</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1170"/>
        <w:gridCol w:w="5580"/>
        <w:gridCol w:w="3600"/>
        <w:gridCol w:w="1772"/>
        <w:gridCol w:w="1264"/>
      </w:tblGrid>
      <w:tr w:rsidR="005F371D" w:rsidRPr="00EB2E98" w14:paraId="0A5CAAE2" w14:textId="77777777" w:rsidTr="004C2A99">
        <w:trPr>
          <w:trHeight w:val="576"/>
          <w:tblHeader/>
        </w:trPr>
        <w:tc>
          <w:tcPr>
            <w:tcW w:w="900" w:type="dxa"/>
            <w:tcBorders>
              <w:top w:val="single" w:sz="8" w:space="0" w:color="999999"/>
              <w:left w:val="single" w:sz="8" w:space="0" w:color="999999"/>
              <w:bottom w:val="single" w:sz="8" w:space="0" w:color="999999"/>
              <w:right w:val="single" w:sz="8" w:space="0" w:color="999999"/>
            </w:tcBorders>
            <w:shd w:val="clear" w:color="auto" w:fill="999999"/>
            <w:hideMark/>
          </w:tcPr>
          <w:p w14:paraId="118695B8" w14:textId="77777777" w:rsidR="005F371D" w:rsidRPr="00EB2E98" w:rsidRDefault="005F371D" w:rsidP="005F371D">
            <w:pPr>
              <w:pStyle w:val="SAPTableHeader"/>
            </w:pPr>
            <w:r w:rsidRPr="00EB2E98">
              <w:t>Test Step #</w:t>
            </w:r>
          </w:p>
        </w:tc>
        <w:tc>
          <w:tcPr>
            <w:tcW w:w="1170" w:type="dxa"/>
            <w:tcBorders>
              <w:top w:val="single" w:sz="8" w:space="0" w:color="999999"/>
              <w:left w:val="single" w:sz="8" w:space="0" w:color="999999"/>
              <w:bottom w:val="single" w:sz="8" w:space="0" w:color="999999"/>
              <w:right w:val="single" w:sz="8" w:space="0" w:color="999999"/>
            </w:tcBorders>
            <w:shd w:val="clear" w:color="auto" w:fill="999999"/>
            <w:hideMark/>
          </w:tcPr>
          <w:p w14:paraId="732A7029" w14:textId="77777777" w:rsidR="005F371D" w:rsidRPr="00EB2E98" w:rsidRDefault="005F371D" w:rsidP="005F371D">
            <w:pPr>
              <w:pStyle w:val="SAPTableHeader"/>
            </w:pPr>
            <w:r w:rsidRPr="00EB2E98">
              <w:t>Test Step Name</w:t>
            </w:r>
          </w:p>
        </w:tc>
        <w:tc>
          <w:tcPr>
            <w:tcW w:w="5580" w:type="dxa"/>
            <w:tcBorders>
              <w:top w:val="single" w:sz="8" w:space="0" w:color="999999"/>
              <w:left w:val="single" w:sz="8" w:space="0" w:color="999999"/>
              <w:bottom w:val="single" w:sz="8" w:space="0" w:color="999999"/>
              <w:right w:val="single" w:sz="8" w:space="0" w:color="999999"/>
            </w:tcBorders>
            <w:shd w:val="clear" w:color="auto" w:fill="999999"/>
            <w:hideMark/>
          </w:tcPr>
          <w:p w14:paraId="3E1DB733" w14:textId="77777777" w:rsidR="005F371D" w:rsidRPr="00EB2E98" w:rsidRDefault="005F371D" w:rsidP="005F371D">
            <w:pPr>
              <w:pStyle w:val="SAPTableHeader"/>
            </w:pPr>
            <w:r w:rsidRPr="00EB2E98">
              <w:t>Instruction</w:t>
            </w:r>
          </w:p>
        </w:tc>
        <w:tc>
          <w:tcPr>
            <w:tcW w:w="3600" w:type="dxa"/>
            <w:tcBorders>
              <w:top w:val="single" w:sz="8" w:space="0" w:color="999999"/>
              <w:left w:val="single" w:sz="8" w:space="0" w:color="999999"/>
              <w:bottom w:val="single" w:sz="8" w:space="0" w:color="999999"/>
              <w:right w:val="single" w:sz="8" w:space="0" w:color="999999"/>
            </w:tcBorders>
            <w:shd w:val="clear" w:color="auto" w:fill="999999"/>
            <w:hideMark/>
          </w:tcPr>
          <w:p w14:paraId="150A055C" w14:textId="77777777" w:rsidR="005F371D" w:rsidRPr="00EB2E98" w:rsidRDefault="005F371D" w:rsidP="005F371D">
            <w:pPr>
              <w:pStyle w:val="SAPTableHeader"/>
            </w:pPr>
            <w:r w:rsidRPr="00EB2E98">
              <w:t>Additional Information</w:t>
            </w:r>
          </w:p>
        </w:tc>
        <w:tc>
          <w:tcPr>
            <w:tcW w:w="1772" w:type="dxa"/>
            <w:tcBorders>
              <w:top w:val="single" w:sz="8" w:space="0" w:color="999999"/>
              <w:left w:val="single" w:sz="8" w:space="0" w:color="999999"/>
              <w:bottom w:val="single" w:sz="8" w:space="0" w:color="999999"/>
              <w:right w:val="single" w:sz="8" w:space="0" w:color="999999"/>
            </w:tcBorders>
            <w:shd w:val="clear" w:color="auto" w:fill="999999"/>
            <w:hideMark/>
          </w:tcPr>
          <w:p w14:paraId="3C7C4821" w14:textId="77777777" w:rsidR="005F371D" w:rsidRPr="00EB2E98" w:rsidRDefault="005F371D" w:rsidP="005F371D">
            <w:pPr>
              <w:pStyle w:val="SAPTableHeader"/>
            </w:pPr>
            <w:r w:rsidRPr="00EB2E98">
              <w:t>Expected Result</w:t>
            </w:r>
          </w:p>
        </w:tc>
        <w:tc>
          <w:tcPr>
            <w:tcW w:w="1264" w:type="dxa"/>
            <w:tcBorders>
              <w:top w:val="single" w:sz="8" w:space="0" w:color="999999"/>
              <w:left w:val="single" w:sz="8" w:space="0" w:color="999999"/>
              <w:bottom w:val="single" w:sz="8" w:space="0" w:color="999999"/>
              <w:right w:val="single" w:sz="8" w:space="0" w:color="999999"/>
            </w:tcBorders>
            <w:shd w:val="clear" w:color="auto" w:fill="999999"/>
            <w:hideMark/>
          </w:tcPr>
          <w:p w14:paraId="06E7EC30" w14:textId="77777777" w:rsidR="005F371D" w:rsidRPr="00EB2E98" w:rsidRDefault="005F371D" w:rsidP="005F371D">
            <w:pPr>
              <w:pStyle w:val="SAPTableHeader"/>
            </w:pPr>
            <w:r w:rsidRPr="00EB2E98">
              <w:t>Pass / Fail / Comment</w:t>
            </w:r>
          </w:p>
        </w:tc>
      </w:tr>
      <w:tr w:rsidR="005F371D" w:rsidRPr="00EB2E98" w14:paraId="52B2963A" w14:textId="77777777" w:rsidTr="004C2A99">
        <w:trPr>
          <w:trHeight w:val="357"/>
        </w:trPr>
        <w:tc>
          <w:tcPr>
            <w:tcW w:w="900" w:type="dxa"/>
            <w:tcBorders>
              <w:top w:val="single" w:sz="8" w:space="0" w:color="999999"/>
              <w:left w:val="single" w:sz="8" w:space="0" w:color="999999"/>
              <w:bottom w:val="single" w:sz="8" w:space="0" w:color="999999"/>
              <w:right w:val="single" w:sz="8" w:space="0" w:color="999999"/>
            </w:tcBorders>
            <w:hideMark/>
          </w:tcPr>
          <w:p w14:paraId="2014517B" w14:textId="77777777" w:rsidR="005F371D" w:rsidRPr="00EB2E98" w:rsidRDefault="005F371D" w:rsidP="005F371D">
            <w:r w:rsidRPr="00EB2E98">
              <w:t>4</w:t>
            </w:r>
          </w:p>
        </w:tc>
        <w:tc>
          <w:tcPr>
            <w:tcW w:w="1170" w:type="dxa"/>
            <w:tcBorders>
              <w:top w:val="single" w:sz="8" w:space="0" w:color="999999"/>
              <w:left w:val="single" w:sz="8" w:space="0" w:color="999999"/>
              <w:bottom w:val="single" w:sz="8" w:space="0" w:color="999999"/>
              <w:right w:val="single" w:sz="8" w:space="0" w:color="999999"/>
            </w:tcBorders>
            <w:hideMark/>
          </w:tcPr>
          <w:p w14:paraId="4686AA0F" w14:textId="77777777" w:rsidR="005F371D" w:rsidRPr="00EB2E98" w:rsidRDefault="005F371D" w:rsidP="005F371D">
            <w:pPr>
              <w:rPr>
                <w:rStyle w:val="SAPEmphasis"/>
              </w:rPr>
            </w:pPr>
            <w:r w:rsidRPr="00EB2E98">
              <w:rPr>
                <w:rStyle w:val="SAPEmphasis"/>
              </w:rPr>
              <w:t>Select Infotype</w:t>
            </w:r>
          </w:p>
        </w:tc>
        <w:tc>
          <w:tcPr>
            <w:tcW w:w="5580" w:type="dxa"/>
            <w:tcBorders>
              <w:top w:val="single" w:sz="8" w:space="0" w:color="999999"/>
              <w:left w:val="single" w:sz="8" w:space="0" w:color="999999"/>
              <w:bottom w:val="single" w:sz="8" w:space="0" w:color="999999"/>
              <w:right w:val="single" w:sz="8" w:space="0" w:color="999999"/>
            </w:tcBorders>
            <w:hideMark/>
          </w:tcPr>
          <w:p w14:paraId="3736DB24" w14:textId="77777777" w:rsidR="005F371D" w:rsidRPr="00EB2E98" w:rsidRDefault="005F371D" w:rsidP="005F371D">
            <w:r w:rsidRPr="00EB2E98">
              <w:t xml:space="preserve">Enter the name or number of the infotype in the </w:t>
            </w:r>
            <w:r w:rsidRPr="00EB2E98">
              <w:rPr>
                <w:rStyle w:val="SAPScreenElement"/>
              </w:rPr>
              <w:t xml:space="preserve">Infotype </w:t>
            </w:r>
            <w:r w:rsidRPr="00EB2E98">
              <w:t xml:space="preserve">field located in the </w:t>
            </w:r>
            <w:r w:rsidRPr="00EB2E98">
              <w:rPr>
                <w:rStyle w:val="SAPScreenElement"/>
              </w:rPr>
              <w:t xml:space="preserve">Direct selection </w:t>
            </w:r>
            <w:r w:rsidRPr="00EB2E98">
              <w:t xml:space="preserve">part on the screen. </w:t>
            </w:r>
          </w:p>
          <w:p w14:paraId="4E81B7D0" w14:textId="77777777" w:rsidR="005F371D" w:rsidRPr="00EB2E98" w:rsidRDefault="005F371D" w:rsidP="005F371D">
            <w:r w:rsidRPr="00EB2E98">
              <w:lastRenderedPageBreak/>
              <w:t xml:space="preserve">You can also use the value help next to the </w:t>
            </w:r>
            <w:r w:rsidRPr="00EB2E98">
              <w:rPr>
                <w:rStyle w:val="SAPScreenElement"/>
              </w:rPr>
              <w:t xml:space="preserve">Infotype </w:t>
            </w:r>
            <w:r w:rsidRPr="00EB2E98">
              <w:t xml:space="preserve">and </w:t>
            </w:r>
            <w:r w:rsidRPr="00EB2E98">
              <w:rPr>
                <w:rStyle w:val="SAPScreenElement"/>
              </w:rPr>
              <w:t xml:space="preserve">STy </w:t>
            </w:r>
            <w:r w:rsidRPr="00EB2E98">
              <w:t xml:space="preserve">fields located in the </w:t>
            </w:r>
            <w:r w:rsidRPr="00EB2E98">
              <w:rPr>
                <w:rStyle w:val="SAPScreenElement"/>
              </w:rPr>
              <w:t xml:space="preserve">Direct selection </w:t>
            </w:r>
            <w:r w:rsidRPr="00EB2E98">
              <w:t>part on the screen.</w:t>
            </w:r>
          </w:p>
        </w:tc>
        <w:tc>
          <w:tcPr>
            <w:tcW w:w="3600" w:type="dxa"/>
            <w:tcBorders>
              <w:top w:val="single" w:sz="8" w:space="0" w:color="999999"/>
              <w:left w:val="single" w:sz="8" w:space="0" w:color="999999"/>
              <w:bottom w:val="single" w:sz="8" w:space="0" w:color="999999"/>
              <w:right w:val="single" w:sz="8" w:space="0" w:color="999999"/>
            </w:tcBorders>
            <w:hideMark/>
          </w:tcPr>
          <w:p w14:paraId="61758831" w14:textId="77777777" w:rsidR="005F371D" w:rsidRPr="00EB2E98" w:rsidRDefault="005F371D" w:rsidP="005F371D">
            <w:pPr>
              <w:rPr>
                <w:rStyle w:val="SAPScreenElement"/>
                <w:rFonts w:ascii="BentonSans Book" w:hAnsi="BentonSans Book"/>
                <w:color w:val="auto"/>
              </w:rPr>
            </w:pPr>
            <w:r w:rsidRPr="00EB2E98">
              <w:lastRenderedPageBreak/>
              <w:t>Relevant infotypes are:</w:t>
            </w:r>
          </w:p>
          <w:p w14:paraId="74F6B3A3" w14:textId="77777777" w:rsidR="005F371D" w:rsidRPr="00EB2E98" w:rsidRDefault="005F371D" w:rsidP="005F371D">
            <w:pPr>
              <w:pStyle w:val="ListBullet"/>
              <w:ind w:left="417" w:hanging="360"/>
              <w:rPr>
                <w:rStyle w:val="SAPScreenElement"/>
              </w:rPr>
            </w:pPr>
            <w:r w:rsidRPr="00EB2E98">
              <w:rPr>
                <w:rStyle w:val="SAPScreenElement"/>
              </w:rPr>
              <w:t>Actions (IT0000)</w:t>
            </w:r>
          </w:p>
          <w:p w14:paraId="37566D60" w14:textId="77777777" w:rsidR="005F371D" w:rsidRPr="00EB2E98" w:rsidRDefault="005F371D" w:rsidP="005F371D">
            <w:pPr>
              <w:pStyle w:val="ListBullet"/>
              <w:ind w:left="417" w:hanging="360"/>
              <w:rPr>
                <w:rStyle w:val="SAPScreenElement"/>
              </w:rPr>
            </w:pPr>
            <w:r w:rsidRPr="00EB2E98">
              <w:rPr>
                <w:rStyle w:val="SAPScreenElement"/>
              </w:rPr>
              <w:lastRenderedPageBreak/>
              <w:t>Organizational Assignment (IT0001)</w:t>
            </w:r>
          </w:p>
          <w:p w14:paraId="09AECAC7" w14:textId="77777777" w:rsidR="005F371D" w:rsidRPr="00EB2E98" w:rsidRDefault="005F371D" w:rsidP="005F371D">
            <w:pPr>
              <w:pStyle w:val="ListBullet"/>
              <w:ind w:left="417" w:hanging="360"/>
              <w:rPr>
                <w:rStyle w:val="SAPScreenElement"/>
              </w:rPr>
            </w:pPr>
            <w:r w:rsidRPr="00EB2E98">
              <w:rPr>
                <w:rStyle w:val="SAPScreenElement"/>
              </w:rPr>
              <w:t>Planned Working Time (IT0007)</w:t>
            </w:r>
          </w:p>
          <w:p w14:paraId="11A5F209" w14:textId="77777777" w:rsidR="005F371D" w:rsidRPr="00EB2E98" w:rsidRDefault="005F371D" w:rsidP="005F371D">
            <w:pPr>
              <w:pStyle w:val="ListBullet"/>
              <w:ind w:left="417" w:hanging="360"/>
            </w:pPr>
            <w:r w:rsidRPr="00EB2E98">
              <w:rPr>
                <w:rStyle w:val="SAPScreenElement"/>
              </w:rPr>
              <w:t>Basic Pay (IT0008)</w:t>
            </w:r>
          </w:p>
        </w:tc>
        <w:tc>
          <w:tcPr>
            <w:tcW w:w="1772" w:type="dxa"/>
            <w:tcBorders>
              <w:top w:val="single" w:sz="8" w:space="0" w:color="999999"/>
              <w:left w:val="single" w:sz="8" w:space="0" w:color="999999"/>
              <w:bottom w:val="single" w:sz="8" w:space="0" w:color="999999"/>
              <w:right w:val="single" w:sz="8" w:space="0" w:color="999999"/>
            </w:tcBorders>
          </w:tcPr>
          <w:p w14:paraId="26431086" w14:textId="77777777" w:rsidR="005F371D" w:rsidRPr="00EB2E98" w:rsidRDefault="005F371D" w:rsidP="005F371D"/>
        </w:tc>
        <w:tc>
          <w:tcPr>
            <w:tcW w:w="1264" w:type="dxa"/>
            <w:tcBorders>
              <w:top w:val="single" w:sz="8" w:space="0" w:color="999999"/>
              <w:left w:val="single" w:sz="8" w:space="0" w:color="999999"/>
              <w:bottom w:val="single" w:sz="8" w:space="0" w:color="999999"/>
              <w:right w:val="single" w:sz="8" w:space="0" w:color="999999"/>
            </w:tcBorders>
          </w:tcPr>
          <w:p w14:paraId="75DDA291" w14:textId="77777777" w:rsidR="005F371D" w:rsidRPr="00EB2E98" w:rsidRDefault="005F371D" w:rsidP="005F371D"/>
        </w:tc>
      </w:tr>
      <w:tr w:rsidR="005F371D" w:rsidRPr="00EB2E98" w14:paraId="20C92A38" w14:textId="77777777" w:rsidTr="004C2A99">
        <w:trPr>
          <w:trHeight w:val="357"/>
        </w:trPr>
        <w:tc>
          <w:tcPr>
            <w:tcW w:w="900" w:type="dxa"/>
            <w:tcBorders>
              <w:top w:val="single" w:sz="8" w:space="0" w:color="999999"/>
              <w:left w:val="single" w:sz="8" w:space="0" w:color="999999"/>
              <w:bottom w:val="single" w:sz="8" w:space="0" w:color="999999"/>
              <w:right w:val="single" w:sz="8" w:space="0" w:color="999999"/>
            </w:tcBorders>
            <w:hideMark/>
          </w:tcPr>
          <w:p w14:paraId="283A0B29" w14:textId="77777777" w:rsidR="005F371D" w:rsidRPr="00EB2E98" w:rsidRDefault="005F371D" w:rsidP="005F371D">
            <w:r w:rsidRPr="00EB2E98">
              <w:t>5</w:t>
            </w:r>
          </w:p>
        </w:tc>
        <w:tc>
          <w:tcPr>
            <w:tcW w:w="1170" w:type="dxa"/>
            <w:tcBorders>
              <w:top w:val="single" w:sz="8" w:space="0" w:color="999999"/>
              <w:left w:val="single" w:sz="8" w:space="0" w:color="999999"/>
              <w:bottom w:val="single" w:sz="8" w:space="0" w:color="999999"/>
              <w:right w:val="single" w:sz="8" w:space="0" w:color="999999"/>
            </w:tcBorders>
            <w:hideMark/>
          </w:tcPr>
          <w:p w14:paraId="55CAE070" w14:textId="77777777" w:rsidR="005F371D" w:rsidRPr="00EB2E98" w:rsidRDefault="005F371D" w:rsidP="005F371D">
            <w:pPr>
              <w:rPr>
                <w:rStyle w:val="SAPEmphasis"/>
              </w:rPr>
            </w:pPr>
            <w:r w:rsidRPr="00EB2E98">
              <w:rPr>
                <w:rStyle w:val="SAPEmphasis"/>
              </w:rPr>
              <w:t>View Infotype Record</w:t>
            </w:r>
          </w:p>
        </w:tc>
        <w:tc>
          <w:tcPr>
            <w:tcW w:w="5580" w:type="dxa"/>
            <w:tcBorders>
              <w:top w:val="single" w:sz="8" w:space="0" w:color="999999"/>
              <w:left w:val="single" w:sz="8" w:space="0" w:color="999999"/>
              <w:bottom w:val="single" w:sz="8" w:space="0" w:color="999999"/>
              <w:right w:val="single" w:sz="8" w:space="0" w:color="999999"/>
            </w:tcBorders>
            <w:hideMark/>
          </w:tcPr>
          <w:p w14:paraId="6310F989" w14:textId="77777777" w:rsidR="005F371D" w:rsidRPr="00EB2E98" w:rsidRDefault="005F371D" w:rsidP="005F371D">
            <w:r w:rsidRPr="00EB2E98">
              <w:t xml:space="preserve">Choose the </w:t>
            </w:r>
            <w:r w:rsidRPr="00EB2E98">
              <w:rPr>
                <w:rStyle w:val="SAPScreenElement"/>
              </w:rPr>
              <w:t xml:space="preserve">Display </w:t>
            </w:r>
            <w:r w:rsidRPr="00EB2E98">
              <w:rPr>
                <w:noProof/>
              </w:rPr>
              <w:drawing>
                <wp:inline distT="0" distB="0" distL="0" distR="0" wp14:anchorId="710151F9" wp14:editId="5AB2B125">
                  <wp:extent cx="209550" cy="180975"/>
                  <wp:effectExtent l="0" t="0" r="0" b="9525"/>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 cy="180975"/>
                          </a:xfrm>
                          <a:prstGeom prst="rect">
                            <a:avLst/>
                          </a:prstGeom>
                          <a:noFill/>
                          <a:ln>
                            <a:noFill/>
                          </a:ln>
                        </pic:spPr>
                      </pic:pic>
                    </a:graphicData>
                  </a:graphic>
                </wp:inline>
              </w:drawing>
            </w:r>
            <w:r w:rsidRPr="00EB2E98">
              <w:rPr>
                <w:noProof/>
              </w:rPr>
              <w:t xml:space="preserve"> </w:t>
            </w:r>
            <w:r w:rsidRPr="00EB2E98">
              <w:t xml:space="preserve">button to view the infotype record. </w:t>
            </w:r>
          </w:p>
          <w:p w14:paraId="1D41D63D" w14:textId="77777777" w:rsidR="005F371D" w:rsidRPr="00EB2E98" w:rsidRDefault="005F371D" w:rsidP="005F371D">
            <w:r w:rsidRPr="00EB2E98">
              <w:t xml:space="preserve">Choose </w:t>
            </w:r>
            <w:r w:rsidRPr="00EB2E98">
              <w:rPr>
                <w:rStyle w:val="SAPScreenElement"/>
              </w:rPr>
              <w:t xml:space="preserve">Next record </w:t>
            </w:r>
            <w:r w:rsidRPr="00EB2E98">
              <w:t>pushbutton to proceed to the next record of this infotype, if existing</w:t>
            </w:r>
            <w:r w:rsidRPr="00EB2E98">
              <w:rPr>
                <w:rStyle w:val="SAPScreenElement"/>
              </w:rPr>
              <w:t xml:space="preserve">. </w:t>
            </w:r>
            <w:r w:rsidRPr="00EB2E98">
              <w:t xml:space="preserve">Choose </w:t>
            </w:r>
            <w:r w:rsidRPr="00EB2E98">
              <w:rPr>
                <w:rStyle w:val="SAPScreenElement"/>
              </w:rPr>
              <w:t xml:space="preserve">Previous record </w:t>
            </w:r>
            <w:r w:rsidRPr="00EB2E98">
              <w:t>pushbutton to go back.</w:t>
            </w:r>
          </w:p>
        </w:tc>
        <w:tc>
          <w:tcPr>
            <w:tcW w:w="3600" w:type="dxa"/>
            <w:tcBorders>
              <w:top w:val="single" w:sz="8" w:space="0" w:color="999999"/>
              <w:left w:val="single" w:sz="8" w:space="0" w:color="999999"/>
              <w:bottom w:val="single" w:sz="8" w:space="0" w:color="999999"/>
              <w:right w:val="single" w:sz="8" w:space="0" w:color="999999"/>
            </w:tcBorders>
            <w:hideMark/>
          </w:tcPr>
          <w:p w14:paraId="01C490FF" w14:textId="74FFEDBE" w:rsidR="005F371D" w:rsidRPr="00EB2E98" w:rsidRDefault="005F371D" w:rsidP="005F371D">
            <w:r w:rsidRPr="00EB2E98">
              <w:t xml:space="preserve">If no subsequent record for the chosen infotype exists, </w:t>
            </w:r>
            <w:r w:rsidR="00CA5CC2">
              <w:t>the system message</w:t>
            </w:r>
            <w:r w:rsidR="00CA5CC2">
              <w:rPr>
                <w:rStyle w:val="SAPMonospace"/>
              </w:rPr>
              <w:t xml:space="preserve"> No subsequent record for current selection criteria </w:t>
            </w:r>
            <w:r w:rsidR="00CA5CC2">
              <w:t>is generated</w:t>
            </w:r>
            <w:r w:rsidRPr="00EB2E98">
              <w:t>.</w:t>
            </w:r>
          </w:p>
        </w:tc>
        <w:tc>
          <w:tcPr>
            <w:tcW w:w="1772" w:type="dxa"/>
            <w:tcBorders>
              <w:top w:val="single" w:sz="8" w:space="0" w:color="999999"/>
              <w:left w:val="single" w:sz="8" w:space="0" w:color="999999"/>
              <w:bottom w:val="single" w:sz="8" w:space="0" w:color="999999"/>
              <w:right w:val="single" w:sz="8" w:space="0" w:color="999999"/>
            </w:tcBorders>
          </w:tcPr>
          <w:p w14:paraId="6CFB27E7" w14:textId="77777777" w:rsidR="005F371D" w:rsidRPr="00EB2E98" w:rsidRDefault="005F371D" w:rsidP="005F371D">
            <w:r w:rsidRPr="00EB2E98">
              <w:t>Data replicated fits what has been maintained in Employee Central.</w:t>
            </w:r>
          </w:p>
        </w:tc>
        <w:tc>
          <w:tcPr>
            <w:tcW w:w="1264" w:type="dxa"/>
            <w:tcBorders>
              <w:top w:val="single" w:sz="8" w:space="0" w:color="999999"/>
              <w:left w:val="single" w:sz="8" w:space="0" w:color="999999"/>
              <w:bottom w:val="single" w:sz="8" w:space="0" w:color="999999"/>
              <w:right w:val="single" w:sz="8" w:space="0" w:color="999999"/>
            </w:tcBorders>
          </w:tcPr>
          <w:p w14:paraId="7A36BBA2" w14:textId="77777777" w:rsidR="005F371D" w:rsidRPr="00EB2E98" w:rsidRDefault="005F371D" w:rsidP="005F371D"/>
        </w:tc>
      </w:tr>
      <w:tr w:rsidR="005F371D" w:rsidRPr="00EB2E98" w14:paraId="10C96C19" w14:textId="77777777" w:rsidTr="004C2A99">
        <w:trPr>
          <w:trHeight w:val="357"/>
        </w:trPr>
        <w:tc>
          <w:tcPr>
            <w:tcW w:w="900" w:type="dxa"/>
            <w:tcBorders>
              <w:top w:val="single" w:sz="8" w:space="0" w:color="999999"/>
              <w:left w:val="single" w:sz="8" w:space="0" w:color="999999"/>
              <w:bottom w:val="single" w:sz="8" w:space="0" w:color="999999"/>
              <w:right w:val="single" w:sz="8" w:space="0" w:color="999999"/>
            </w:tcBorders>
            <w:hideMark/>
          </w:tcPr>
          <w:p w14:paraId="60655D44" w14:textId="77777777" w:rsidR="005F371D" w:rsidRPr="00EB2E98" w:rsidRDefault="005F371D" w:rsidP="005F371D">
            <w:r w:rsidRPr="00EB2E98">
              <w:t>6</w:t>
            </w:r>
          </w:p>
        </w:tc>
        <w:tc>
          <w:tcPr>
            <w:tcW w:w="1170" w:type="dxa"/>
            <w:tcBorders>
              <w:top w:val="single" w:sz="8" w:space="0" w:color="999999"/>
              <w:left w:val="single" w:sz="8" w:space="0" w:color="999999"/>
              <w:bottom w:val="single" w:sz="8" w:space="0" w:color="999999"/>
              <w:right w:val="single" w:sz="8" w:space="0" w:color="999999"/>
            </w:tcBorders>
            <w:hideMark/>
          </w:tcPr>
          <w:p w14:paraId="2BB7D903" w14:textId="77777777" w:rsidR="005F371D" w:rsidRPr="00EB2E98" w:rsidRDefault="005F371D" w:rsidP="005F371D">
            <w:pPr>
              <w:rPr>
                <w:rStyle w:val="SAPEmphasis"/>
              </w:rPr>
            </w:pPr>
            <w:r w:rsidRPr="00EB2E98">
              <w:rPr>
                <w:rStyle w:val="SAPEmphasis"/>
              </w:rPr>
              <w:t>View List of all Valid Records for an infotype and its Subtypes</w:t>
            </w:r>
          </w:p>
        </w:tc>
        <w:tc>
          <w:tcPr>
            <w:tcW w:w="5580" w:type="dxa"/>
            <w:tcBorders>
              <w:top w:val="single" w:sz="8" w:space="0" w:color="999999"/>
              <w:left w:val="single" w:sz="8" w:space="0" w:color="999999"/>
              <w:bottom w:val="single" w:sz="8" w:space="0" w:color="999999"/>
              <w:right w:val="single" w:sz="8" w:space="0" w:color="999999"/>
            </w:tcBorders>
            <w:hideMark/>
          </w:tcPr>
          <w:p w14:paraId="470D23BA" w14:textId="77777777" w:rsidR="005F371D" w:rsidRPr="00EB2E98" w:rsidRDefault="005F371D" w:rsidP="005F371D">
            <w:r w:rsidRPr="00EB2E98">
              <w:t xml:space="preserve">Alternatively, you can display a list of all valid records for an infotype and its subtypes. For this, choose the </w:t>
            </w:r>
            <w:r w:rsidRPr="00EB2E98">
              <w:rPr>
                <w:rStyle w:val="SAPScreenElement"/>
              </w:rPr>
              <w:t xml:space="preserve">Overview </w:t>
            </w:r>
            <w:r w:rsidRPr="00EB2E98">
              <w:rPr>
                <w:noProof/>
              </w:rPr>
              <w:drawing>
                <wp:inline distT="0" distB="0" distL="0" distR="0" wp14:anchorId="1442C3AB" wp14:editId="605927D3">
                  <wp:extent cx="209550" cy="200025"/>
                  <wp:effectExtent l="0" t="0" r="0" b="9525"/>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Pr="00EB2E98">
              <w:rPr>
                <w:noProof/>
              </w:rPr>
              <w:t xml:space="preserve"> </w:t>
            </w:r>
            <w:r w:rsidRPr="00EB2E98">
              <w:t xml:space="preserve">button on the </w:t>
            </w:r>
            <w:r w:rsidRPr="00EB2E98">
              <w:rPr>
                <w:rStyle w:val="SAPScreenElement"/>
              </w:rPr>
              <w:t xml:space="preserve">Display HR Master Data </w:t>
            </w:r>
            <w:r w:rsidRPr="00EB2E98">
              <w:t>screen</w:t>
            </w:r>
            <w:r w:rsidRPr="00EB2E98">
              <w:rPr>
                <w:rStyle w:val="SAPScreenElement"/>
              </w:rPr>
              <w:t xml:space="preserve">. </w:t>
            </w:r>
            <w:r w:rsidRPr="00EB2E98">
              <w:t xml:space="preserve">A list of all valid records for this infotype is displayed. If you want to display one of the available records in this list, select the record of interest and choose the </w:t>
            </w:r>
            <w:r w:rsidRPr="00EB2E98">
              <w:rPr>
                <w:rStyle w:val="SAPScreenElement"/>
              </w:rPr>
              <w:t xml:space="preserve">Choose </w:t>
            </w:r>
            <w:r w:rsidRPr="00EB2E98">
              <w:rPr>
                <w:noProof/>
              </w:rPr>
              <w:drawing>
                <wp:inline distT="0" distB="0" distL="0" distR="0" wp14:anchorId="5759A60A" wp14:editId="2543A60D">
                  <wp:extent cx="180975" cy="190500"/>
                  <wp:effectExtent l="0" t="0" r="9525"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Pr="00EB2E98">
              <w:rPr>
                <w:rStyle w:val="SAPScreenElement"/>
              </w:rPr>
              <w:t xml:space="preserve"> </w:t>
            </w:r>
            <w:r w:rsidRPr="00EB2E98">
              <w:t xml:space="preserve">button. </w:t>
            </w:r>
          </w:p>
          <w:p w14:paraId="5E207607" w14:textId="77777777" w:rsidR="005F371D" w:rsidRPr="00EB2E98" w:rsidRDefault="005F371D" w:rsidP="005F371D">
            <w:r w:rsidRPr="00EB2E98">
              <w:t>Check that in the newest record of the relevant infotypes the data changes made are reflected. Check also that the previous record of the relevant infotype has been delimited at the end accordingly.</w:t>
            </w:r>
          </w:p>
        </w:tc>
        <w:tc>
          <w:tcPr>
            <w:tcW w:w="3600" w:type="dxa"/>
            <w:tcBorders>
              <w:top w:val="single" w:sz="8" w:space="0" w:color="999999"/>
              <w:left w:val="single" w:sz="8" w:space="0" w:color="999999"/>
              <w:bottom w:val="single" w:sz="8" w:space="0" w:color="999999"/>
              <w:right w:val="single" w:sz="8" w:space="0" w:color="999999"/>
            </w:tcBorders>
          </w:tcPr>
          <w:p w14:paraId="1E5CD41F" w14:textId="77777777" w:rsidR="005F371D" w:rsidRPr="00EB2E98" w:rsidRDefault="005F371D" w:rsidP="005F371D"/>
        </w:tc>
        <w:tc>
          <w:tcPr>
            <w:tcW w:w="1772" w:type="dxa"/>
            <w:tcBorders>
              <w:top w:val="single" w:sz="8" w:space="0" w:color="999999"/>
              <w:left w:val="single" w:sz="8" w:space="0" w:color="999999"/>
              <w:bottom w:val="single" w:sz="8" w:space="0" w:color="999999"/>
              <w:right w:val="single" w:sz="8" w:space="0" w:color="999999"/>
            </w:tcBorders>
          </w:tcPr>
          <w:p w14:paraId="6A425A1D" w14:textId="77777777" w:rsidR="005F371D" w:rsidRPr="00EB2E98" w:rsidRDefault="005F371D" w:rsidP="005F371D">
            <w:r w:rsidRPr="00EB2E98">
              <w:t>Data replicated fits what has been maintained in Employee Central.</w:t>
            </w:r>
          </w:p>
        </w:tc>
        <w:tc>
          <w:tcPr>
            <w:tcW w:w="1264" w:type="dxa"/>
            <w:tcBorders>
              <w:top w:val="single" w:sz="8" w:space="0" w:color="999999"/>
              <w:left w:val="single" w:sz="8" w:space="0" w:color="999999"/>
              <w:bottom w:val="single" w:sz="8" w:space="0" w:color="999999"/>
              <w:right w:val="single" w:sz="8" w:space="0" w:color="999999"/>
            </w:tcBorders>
          </w:tcPr>
          <w:p w14:paraId="0E87F4DD" w14:textId="77777777" w:rsidR="005F371D" w:rsidRPr="00EB2E98" w:rsidRDefault="005F371D" w:rsidP="005F371D"/>
        </w:tc>
      </w:tr>
      <w:bookmarkEnd w:id="557"/>
    </w:tbl>
    <w:p w14:paraId="1A44BC33" w14:textId="77777777" w:rsidR="005F371D" w:rsidRPr="00EB2E98" w:rsidRDefault="005F371D" w:rsidP="005F371D"/>
    <w:p w14:paraId="59F49E15" w14:textId="77777777" w:rsidR="005F371D" w:rsidRPr="00EB2E98" w:rsidRDefault="005F371D" w:rsidP="005F371D">
      <w:r w:rsidRPr="00EB2E98">
        <w:rPr>
          <w:b/>
        </w:rPr>
        <w:t>Option 6: Changes in the employee’s file (FJ5) have been executed</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1170"/>
        <w:gridCol w:w="5462"/>
        <w:gridCol w:w="3600"/>
        <w:gridCol w:w="1890"/>
        <w:gridCol w:w="1264"/>
      </w:tblGrid>
      <w:tr w:rsidR="005F371D" w:rsidRPr="00EB2E98" w14:paraId="2ADA4DA8" w14:textId="77777777" w:rsidTr="004C2A99">
        <w:trPr>
          <w:trHeight w:val="576"/>
          <w:tblHeader/>
        </w:trPr>
        <w:tc>
          <w:tcPr>
            <w:tcW w:w="900" w:type="dxa"/>
            <w:tcBorders>
              <w:top w:val="single" w:sz="8" w:space="0" w:color="999999"/>
              <w:left w:val="single" w:sz="8" w:space="0" w:color="999999"/>
              <w:bottom w:val="single" w:sz="8" w:space="0" w:color="999999"/>
              <w:right w:val="single" w:sz="8" w:space="0" w:color="999999"/>
            </w:tcBorders>
            <w:shd w:val="clear" w:color="auto" w:fill="999999"/>
            <w:hideMark/>
          </w:tcPr>
          <w:p w14:paraId="18617641" w14:textId="77777777" w:rsidR="005F371D" w:rsidRPr="00EB2E98" w:rsidRDefault="005F371D" w:rsidP="005F371D">
            <w:pPr>
              <w:pStyle w:val="SAPTableHeader"/>
            </w:pPr>
            <w:r w:rsidRPr="00EB2E98">
              <w:t>Test Step #</w:t>
            </w:r>
          </w:p>
        </w:tc>
        <w:tc>
          <w:tcPr>
            <w:tcW w:w="1170" w:type="dxa"/>
            <w:tcBorders>
              <w:top w:val="single" w:sz="8" w:space="0" w:color="999999"/>
              <w:left w:val="single" w:sz="8" w:space="0" w:color="999999"/>
              <w:bottom w:val="single" w:sz="8" w:space="0" w:color="999999"/>
              <w:right w:val="single" w:sz="8" w:space="0" w:color="999999"/>
            </w:tcBorders>
            <w:shd w:val="clear" w:color="auto" w:fill="999999"/>
            <w:hideMark/>
          </w:tcPr>
          <w:p w14:paraId="6E02614B" w14:textId="77777777" w:rsidR="005F371D" w:rsidRPr="00EB2E98" w:rsidRDefault="005F371D" w:rsidP="005F371D">
            <w:pPr>
              <w:pStyle w:val="SAPTableHeader"/>
            </w:pPr>
            <w:r w:rsidRPr="00EB2E98">
              <w:t>Test Step Name</w:t>
            </w:r>
          </w:p>
        </w:tc>
        <w:tc>
          <w:tcPr>
            <w:tcW w:w="5462" w:type="dxa"/>
            <w:tcBorders>
              <w:top w:val="single" w:sz="8" w:space="0" w:color="999999"/>
              <w:left w:val="single" w:sz="8" w:space="0" w:color="999999"/>
              <w:bottom w:val="single" w:sz="8" w:space="0" w:color="999999"/>
              <w:right w:val="single" w:sz="8" w:space="0" w:color="999999"/>
            </w:tcBorders>
            <w:shd w:val="clear" w:color="auto" w:fill="999999"/>
            <w:hideMark/>
          </w:tcPr>
          <w:p w14:paraId="6C5B7799" w14:textId="77777777" w:rsidR="005F371D" w:rsidRPr="00EB2E98" w:rsidRDefault="005F371D" w:rsidP="005F371D">
            <w:pPr>
              <w:pStyle w:val="SAPTableHeader"/>
            </w:pPr>
            <w:r w:rsidRPr="00EB2E98">
              <w:t>Instruction</w:t>
            </w:r>
          </w:p>
        </w:tc>
        <w:tc>
          <w:tcPr>
            <w:tcW w:w="3600" w:type="dxa"/>
            <w:tcBorders>
              <w:top w:val="single" w:sz="8" w:space="0" w:color="999999"/>
              <w:left w:val="single" w:sz="8" w:space="0" w:color="999999"/>
              <w:bottom w:val="single" w:sz="8" w:space="0" w:color="999999"/>
              <w:right w:val="single" w:sz="8" w:space="0" w:color="999999"/>
            </w:tcBorders>
            <w:shd w:val="clear" w:color="auto" w:fill="999999"/>
            <w:hideMark/>
          </w:tcPr>
          <w:p w14:paraId="0C082471" w14:textId="77777777" w:rsidR="005F371D" w:rsidRPr="00EB2E98" w:rsidRDefault="005F371D" w:rsidP="005F371D">
            <w:pPr>
              <w:pStyle w:val="SAPTableHeader"/>
            </w:pPr>
            <w:r w:rsidRPr="00EB2E98">
              <w:t>Additional Information</w:t>
            </w:r>
          </w:p>
        </w:tc>
        <w:tc>
          <w:tcPr>
            <w:tcW w:w="1890" w:type="dxa"/>
            <w:tcBorders>
              <w:top w:val="single" w:sz="8" w:space="0" w:color="999999"/>
              <w:left w:val="single" w:sz="8" w:space="0" w:color="999999"/>
              <w:bottom w:val="single" w:sz="8" w:space="0" w:color="999999"/>
              <w:right w:val="single" w:sz="8" w:space="0" w:color="999999"/>
            </w:tcBorders>
            <w:shd w:val="clear" w:color="auto" w:fill="999999"/>
            <w:hideMark/>
          </w:tcPr>
          <w:p w14:paraId="2F6AC045" w14:textId="77777777" w:rsidR="005F371D" w:rsidRPr="00EB2E98" w:rsidRDefault="005F371D" w:rsidP="005F371D">
            <w:pPr>
              <w:pStyle w:val="SAPTableHeader"/>
            </w:pPr>
            <w:r w:rsidRPr="00EB2E98">
              <w:t>Expected Result</w:t>
            </w:r>
          </w:p>
        </w:tc>
        <w:tc>
          <w:tcPr>
            <w:tcW w:w="1264" w:type="dxa"/>
            <w:tcBorders>
              <w:top w:val="single" w:sz="8" w:space="0" w:color="999999"/>
              <w:left w:val="single" w:sz="8" w:space="0" w:color="999999"/>
              <w:bottom w:val="single" w:sz="8" w:space="0" w:color="999999"/>
              <w:right w:val="single" w:sz="8" w:space="0" w:color="999999"/>
            </w:tcBorders>
            <w:shd w:val="clear" w:color="auto" w:fill="999999"/>
            <w:hideMark/>
          </w:tcPr>
          <w:p w14:paraId="2D5ED9E7" w14:textId="77777777" w:rsidR="005F371D" w:rsidRPr="00EB2E98" w:rsidRDefault="005F371D" w:rsidP="005F371D">
            <w:pPr>
              <w:pStyle w:val="SAPTableHeader"/>
            </w:pPr>
            <w:r w:rsidRPr="00EB2E98">
              <w:t>Pass / Fail / Comment</w:t>
            </w:r>
          </w:p>
        </w:tc>
      </w:tr>
      <w:tr w:rsidR="005F371D" w:rsidRPr="00EB2E98" w14:paraId="63E58001" w14:textId="77777777" w:rsidTr="004C2A99">
        <w:trPr>
          <w:trHeight w:val="357"/>
        </w:trPr>
        <w:tc>
          <w:tcPr>
            <w:tcW w:w="900" w:type="dxa"/>
            <w:tcBorders>
              <w:top w:val="single" w:sz="8" w:space="0" w:color="999999"/>
              <w:left w:val="single" w:sz="8" w:space="0" w:color="999999"/>
              <w:bottom w:val="single" w:sz="8" w:space="0" w:color="999999"/>
              <w:right w:val="single" w:sz="8" w:space="0" w:color="999999"/>
            </w:tcBorders>
            <w:hideMark/>
          </w:tcPr>
          <w:p w14:paraId="13E1FE99" w14:textId="77777777" w:rsidR="005F371D" w:rsidRPr="00EB2E98" w:rsidRDefault="005F371D" w:rsidP="005F371D">
            <w:r w:rsidRPr="00EB2E98">
              <w:t>4</w:t>
            </w:r>
          </w:p>
        </w:tc>
        <w:tc>
          <w:tcPr>
            <w:tcW w:w="1170" w:type="dxa"/>
            <w:tcBorders>
              <w:top w:val="single" w:sz="8" w:space="0" w:color="999999"/>
              <w:left w:val="single" w:sz="8" w:space="0" w:color="999999"/>
              <w:bottom w:val="single" w:sz="8" w:space="0" w:color="999999"/>
              <w:right w:val="single" w:sz="8" w:space="0" w:color="999999"/>
            </w:tcBorders>
            <w:hideMark/>
          </w:tcPr>
          <w:p w14:paraId="5FF101E1" w14:textId="77777777" w:rsidR="005F371D" w:rsidRPr="00EB2E98" w:rsidRDefault="005F371D" w:rsidP="005F371D">
            <w:pPr>
              <w:rPr>
                <w:rStyle w:val="SAPEmphasis"/>
              </w:rPr>
            </w:pPr>
            <w:r w:rsidRPr="00EB2E98">
              <w:rPr>
                <w:rStyle w:val="SAPEmphasis"/>
              </w:rPr>
              <w:t>Select Infotype</w:t>
            </w:r>
          </w:p>
        </w:tc>
        <w:tc>
          <w:tcPr>
            <w:tcW w:w="5462" w:type="dxa"/>
            <w:tcBorders>
              <w:top w:val="single" w:sz="8" w:space="0" w:color="999999"/>
              <w:left w:val="single" w:sz="8" w:space="0" w:color="999999"/>
              <w:bottom w:val="single" w:sz="8" w:space="0" w:color="999999"/>
              <w:right w:val="single" w:sz="8" w:space="0" w:color="999999"/>
            </w:tcBorders>
            <w:hideMark/>
          </w:tcPr>
          <w:p w14:paraId="3BE20DD3" w14:textId="77777777" w:rsidR="005F371D" w:rsidRPr="00EB2E98" w:rsidRDefault="005F371D" w:rsidP="005F371D">
            <w:r w:rsidRPr="00EB2E98">
              <w:t xml:space="preserve">Enter the name or number of the infotype in the </w:t>
            </w:r>
            <w:r w:rsidRPr="00EB2E98">
              <w:rPr>
                <w:rStyle w:val="SAPScreenElement"/>
              </w:rPr>
              <w:t xml:space="preserve">Infotype </w:t>
            </w:r>
            <w:r w:rsidRPr="00EB2E98">
              <w:t xml:space="preserve">field located in the </w:t>
            </w:r>
            <w:r w:rsidRPr="00EB2E98">
              <w:rPr>
                <w:rStyle w:val="SAPScreenElement"/>
              </w:rPr>
              <w:t xml:space="preserve">Direct selection </w:t>
            </w:r>
            <w:r w:rsidRPr="00EB2E98">
              <w:t xml:space="preserve">part on the screen. </w:t>
            </w:r>
          </w:p>
          <w:p w14:paraId="6A391F82" w14:textId="77777777" w:rsidR="005F371D" w:rsidRPr="00EB2E98" w:rsidRDefault="005F371D" w:rsidP="005F371D">
            <w:r w:rsidRPr="00EB2E98">
              <w:t xml:space="preserve">You can also use the value help next to the </w:t>
            </w:r>
            <w:r w:rsidRPr="00EB2E98">
              <w:rPr>
                <w:rStyle w:val="SAPScreenElement"/>
              </w:rPr>
              <w:t xml:space="preserve">Infotype </w:t>
            </w:r>
            <w:r w:rsidRPr="00EB2E98">
              <w:t xml:space="preserve">and </w:t>
            </w:r>
            <w:r w:rsidRPr="00EB2E98">
              <w:rPr>
                <w:rStyle w:val="SAPScreenElement"/>
              </w:rPr>
              <w:t xml:space="preserve">STy </w:t>
            </w:r>
            <w:r w:rsidRPr="00EB2E98">
              <w:t xml:space="preserve">fields located in the </w:t>
            </w:r>
            <w:r w:rsidRPr="00EB2E98">
              <w:rPr>
                <w:rStyle w:val="SAPScreenElement"/>
              </w:rPr>
              <w:t xml:space="preserve">Direct selection </w:t>
            </w:r>
            <w:r w:rsidRPr="00EB2E98">
              <w:t>part on the screen.</w:t>
            </w:r>
          </w:p>
        </w:tc>
        <w:tc>
          <w:tcPr>
            <w:tcW w:w="3600" w:type="dxa"/>
            <w:tcBorders>
              <w:top w:val="single" w:sz="8" w:space="0" w:color="999999"/>
              <w:left w:val="single" w:sz="8" w:space="0" w:color="999999"/>
              <w:bottom w:val="single" w:sz="8" w:space="0" w:color="999999"/>
              <w:right w:val="single" w:sz="8" w:space="0" w:color="999999"/>
            </w:tcBorders>
            <w:hideMark/>
          </w:tcPr>
          <w:p w14:paraId="2C7A9F7C" w14:textId="77777777" w:rsidR="005F371D" w:rsidRPr="00EB2E98" w:rsidRDefault="005F371D" w:rsidP="005F371D">
            <w:pPr>
              <w:rPr>
                <w:rFonts w:ascii="BentonSans Book Italic" w:hAnsi="BentonSans Book Italic"/>
                <w:color w:val="003283"/>
              </w:rPr>
            </w:pPr>
            <w:r w:rsidRPr="00EB2E98">
              <w:t>Relevant infotypes are, for example,</w:t>
            </w:r>
            <w:r w:rsidRPr="00EB2E98">
              <w:rPr>
                <w:rStyle w:val="SAPScreenElement"/>
              </w:rPr>
              <w:t xml:space="preserve"> Addresses (IT0006) </w:t>
            </w:r>
            <w:r w:rsidRPr="00EB2E98">
              <w:t>and</w:t>
            </w:r>
            <w:r w:rsidRPr="00EB2E98">
              <w:rPr>
                <w:rStyle w:val="SAPScreenElement"/>
              </w:rPr>
              <w:t xml:space="preserve"> Personal Data (IT0002).</w:t>
            </w:r>
          </w:p>
        </w:tc>
        <w:tc>
          <w:tcPr>
            <w:tcW w:w="1890" w:type="dxa"/>
            <w:tcBorders>
              <w:top w:val="single" w:sz="8" w:space="0" w:color="999999"/>
              <w:left w:val="single" w:sz="8" w:space="0" w:color="999999"/>
              <w:bottom w:val="single" w:sz="8" w:space="0" w:color="999999"/>
              <w:right w:val="single" w:sz="8" w:space="0" w:color="999999"/>
            </w:tcBorders>
          </w:tcPr>
          <w:p w14:paraId="7745290B" w14:textId="77777777" w:rsidR="005F371D" w:rsidRPr="00EB2E98" w:rsidRDefault="005F371D" w:rsidP="005F371D"/>
        </w:tc>
        <w:tc>
          <w:tcPr>
            <w:tcW w:w="1264" w:type="dxa"/>
            <w:tcBorders>
              <w:top w:val="single" w:sz="8" w:space="0" w:color="999999"/>
              <w:left w:val="single" w:sz="8" w:space="0" w:color="999999"/>
              <w:bottom w:val="single" w:sz="8" w:space="0" w:color="999999"/>
              <w:right w:val="single" w:sz="8" w:space="0" w:color="999999"/>
            </w:tcBorders>
          </w:tcPr>
          <w:p w14:paraId="33447266" w14:textId="77777777" w:rsidR="005F371D" w:rsidRPr="00EB2E98" w:rsidRDefault="005F371D" w:rsidP="005F371D"/>
        </w:tc>
      </w:tr>
      <w:tr w:rsidR="005F371D" w:rsidRPr="00EB2E98" w14:paraId="10E27634" w14:textId="77777777" w:rsidTr="004C2A99">
        <w:trPr>
          <w:trHeight w:val="288"/>
        </w:trPr>
        <w:tc>
          <w:tcPr>
            <w:tcW w:w="900" w:type="dxa"/>
            <w:tcBorders>
              <w:top w:val="single" w:sz="8" w:space="0" w:color="999999"/>
              <w:left w:val="single" w:sz="8" w:space="0" w:color="999999"/>
              <w:bottom w:val="single" w:sz="8" w:space="0" w:color="999999"/>
              <w:right w:val="single" w:sz="8" w:space="0" w:color="999999"/>
            </w:tcBorders>
            <w:hideMark/>
          </w:tcPr>
          <w:p w14:paraId="766C951B" w14:textId="77777777" w:rsidR="005F371D" w:rsidRPr="00EB2E98" w:rsidRDefault="005F371D" w:rsidP="005F371D">
            <w:r w:rsidRPr="00EB2E98">
              <w:t>5</w:t>
            </w:r>
          </w:p>
        </w:tc>
        <w:tc>
          <w:tcPr>
            <w:tcW w:w="1170" w:type="dxa"/>
            <w:tcBorders>
              <w:top w:val="single" w:sz="8" w:space="0" w:color="999999"/>
              <w:left w:val="single" w:sz="8" w:space="0" w:color="999999"/>
              <w:bottom w:val="single" w:sz="8" w:space="0" w:color="999999"/>
              <w:right w:val="single" w:sz="8" w:space="0" w:color="999999"/>
            </w:tcBorders>
            <w:hideMark/>
          </w:tcPr>
          <w:p w14:paraId="3EA1187B" w14:textId="77777777" w:rsidR="005F371D" w:rsidRPr="00EB2E98" w:rsidRDefault="005F371D" w:rsidP="005F371D">
            <w:pPr>
              <w:rPr>
                <w:rStyle w:val="SAPEmphasis"/>
              </w:rPr>
            </w:pPr>
            <w:r w:rsidRPr="00EB2E98">
              <w:rPr>
                <w:rStyle w:val="SAPEmphasis"/>
              </w:rPr>
              <w:t>View Infotype Record</w:t>
            </w:r>
          </w:p>
        </w:tc>
        <w:tc>
          <w:tcPr>
            <w:tcW w:w="5462" w:type="dxa"/>
            <w:tcBorders>
              <w:top w:val="single" w:sz="8" w:space="0" w:color="999999"/>
              <w:left w:val="single" w:sz="8" w:space="0" w:color="999999"/>
              <w:bottom w:val="single" w:sz="8" w:space="0" w:color="999999"/>
              <w:right w:val="single" w:sz="8" w:space="0" w:color="999999"/>
            </w:tcBorders>
            <w:hideMark/>
          </w:tcPr>
          <w:p w14:paraId="45350146" w14:textId="77777777" w:rsidR="005F371D" w:rsidRPr="00EB2E98" w:rsidRDefault="005F371D" w:rsidP="005F371D">
            <w:r w:rsidRPr="00EB2E98">
              <w:t xml:space="preserve">Choose the </w:t>
            </w:r>
            <w:r w:rsidRPr="00EB2E98">
              <w:rPr>
                <w:rStyle w:val="SAPScreenElement"/>
              </w:rPr>
              <w:t xml:space="preserve">Display </w:t>
            </w:r>
            <w:r w:rsidRPr="00EB2E98">
              <w:rPr>
                <w:noProof/>
              </w:rPr>
              <w:drawing>
                <wp:inline distT="0" distB="0" distL="0" distR="0" wp14:anchorId="2F460116" wp14:editId="2BA483F5">
                  <wp:extent cx="209550" cy="180975"/>
                  <wp:effectExtent l="0" t="0" r="0" b="9525"/>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 cy="180975"/>
                          </a:xfrm>
                          <a:prstGeom prst="rect">
                            <a:avLst/>
                          </a:prstGeom>
                          <a:noFill/>
                          <a:ln>
                            <a:noFill/>
                          </a:ln>
                        </pic:spPr>
                      </pic:pic>
                    </a:graphicData>
                  </a:graphic>
                </wp:inline>
              </w:drawing>
            </w:r>
            <w:r w:rsidRPr="00EB2E98">
              <w:rPr>
                <w:rStyle w:val="SAPScreenElement"/>
              </w:rPr>
              <w:t xml:space="preserve"> </w:t>
            </w:r>
            <w:r w:rsidRPr="00EB2E98">
              <w:t xml:space="preserve">button to view the infotype record. </w:t>
            </w:r>
          </w:p>
          <w:p w14:paraId="1D7EA510" w14:textId="77777777" w:rsidR="005F371D" w:rsidRPr="00EB2E98" w:rsidRDefault="005F371D" w:rsidP="005F371D">
            <w:r w:rsidRPr="00EB2E98">
              <w:t xml:space="preserve">Choose </w:t>
            </w:r>
            <w:r w:rsidRPr="00EB2E98">
              <w:rPr>
                <w:rStyle w:val="SAPScreenElement"/>
              </w:rPr>
              <w:t xml:space="preserve">Next record </w:t>
            </w:r>
            <w:r w:rsidRPr="00EB2E98">
              <w:t>pushbutton to proceed to the next record of this infotype, if existing</w:t>
            </w:r>
            <w:r w:rsidRPr="00EB2E98">
              <w:rPr>
                <w:rStyle w:val="SAPScreenElement"/>
              </w:rPr>
              <w:t xml:space="preserve">. </w:t>
            </w:r>
            <w:r w:rsidRPr="00EB2E98">
              <w:t xml:space="preserve">Choose </w:t>
            </w:r>
            <w:r w:rsidRPr="00EB2E98">
              <w:rPr>
                <w:rStyle w:val="SAPScreenElement"/>
              </w:rPr>
              <w:t xml:space="preserve">Previous record </w:t>
            </w:r>
            <w:r w:rsidRPr="00EB2E98">
              <w:t>pushbutton to go back.</w:t>
            </w:r>
          </w:p>
        </w:tc>
        <w:tc>
          <w:tcPr>
            <w:tcW w:w="3600" w:type="dxa"/>
            <w:tcBorders>
              <w:top w:val="single" w:sz="8" w:space="0" w:color="999999"/>
              <w:left w:val="single" w:sz="8" w:space="0" w:color="999999"/>
              <w:bottom w:val="single" w:sz="8" w:space="0" w:color="999999"/>
              <w:right w:val="single" w:sz="8" w:space="0" w:color="999999"/>
            </w:tcBorders>
            <w:hideMark/>
          </w:tcPr>
          <w:p w14:paraId="1E8F06FE" w14:textId="2E29AAC4" w:rsidR="005F371D" w:rsidRPr="00EB2E98" w:rsidRDefault="005F371D" w:rsidP="005F371D">
            <w:r w:rsidRPr="00EB2E98">
              <w:t xml:space="preserve">If no subsequent record for the chosen infotype exists, </w:t>
            </w:r>
            <w:r w:rsidR="00CA5CC2">
              <w:t>the system message</w:t>
            </w:r>
            <w:r w:rsidR="00CA5CC2">
              <w:rPr>
                <w:rStyle w:val="SAPMonospace"/>
              </w:rPr>
              <w:t xml:space="preserve"> No subsequent record for current selection criteria </w:t>
            </w:r>
            <w:r w:rsidR="00CA5CC2">
              <w:t>is generated</w:t>
            </w:r>
            <w:r w:rsidRPr="00EB2E98">
              <w:t>.</w:t>
            </w:r>
          </w:p>
        </w:tc>
        <w:tc>
          <w:tcPr>
            <w:tcW w:w="1890" w:type="dxa"/>
            <w:tcBorders>
              <w:top w:val="single" w:sz="8" w:space="0" w:color="999999"/>
              <w:left w:val="single" w:sz="8" w:space="0" w:color="999999"/>
              <w:bottom w:val="single" w:sz="8" w:space="0" w:color="999999"/>
              <w:right w:val="single" w:sz="8" w:space="0" w:color="999999"/>
            </w:tcBorders>
          </w:tcPr>
          <w:p w14:paraId="700C103E" w14:textId="77777777" w:rsidR="005F371D" w:rsidRPr="00EB2E98" w:rsidRDefault="005F371D" w:rsidP="005F371D"/>
        </w:tc>
        <w:tc>
          <w:tcPr>
            <w:tcW w:w="1264" w:type="dxa"/>
            <w:tcBorders>
              <w:top w:val="single" w:sz="8" w:space="0" w:color="999999"/>
              <w:left w:val="single" w:sz="8" w:space="0" w:color="999999"/>
              <w:bottom w:val="single" w:sz="8" w:space="0" w:color="999999"/>
              <w:right w:val="single" w:sz="8" w:space="0" w:color="999999"/>
            </w:tcBorders>
          </w:tcPr>
          <w:p w14:paraId="19D80FCA" w14:textId="77777777" w:rsidR="005F371D" w:rsidRPr="00EB2E98" w:rsidRDefault="005F371D" w:rsidP="005F371D"/>
        </w:tc>
      </w:tr>
      <w:tr w:rsidR="005F371D" w:rsidRPr="00EB2E98" w14:paraId="6A46A87E" w14:textId="77777777" w:rsidTr="004C2A99">
        <w:trPr>
          <w:trHeight w:val="357"/>
        </w:trPr>
        <w:tc>
          <w:tcPr>
            <w:tcW w:w="900" w:type="dxa"/>
            <w:tcBorders>
              <w:top w:val="single" w:sz="8" w:space="0" w:color="999999"/>
              <w:left w:val="single" w:sz="8" w:space="0" w:color="999999"/>
              <w:bottom w:val="single" w:sz="8" w:space="0" w:color="999999"/>
              <w:right w:val="single" w:sz="8" w:space="0" w:color="999999"/>
            </w:tcBorders>
          </w:tcPr>
          <w:p w14:paraId="5ADD56BF" w14:textId="77777777" w:rsidR="005F371D" w:rsidRPr="00EB2E98" w:rsidRDefault="005F371D" w:rsidP="005F371D">
            <w:r w:rsidRPr="00EB2E98">
              <w:t>6</w:t>
            </w:r>
          </w:p>
        </w:tc>
        <w:tc>
          <w:tcPr>
            <w:tcW w:w="1170" w:type="dxa"/>
            <w:tcBorders>
              <w:top w:val="single" w:sz="8" w:space="0" w:color="999999"/>
              <w:left w:val="single" w:sz="8" w:space="0" w:color="999999"/>
              <w:bottom w:val="single" w:sz="8" w:space="0" w:color="999999"/>
              <w:right w:val="single" w:sz="8" w:space="0" w:color="999999"/>
            </w:tcBorders>
          </w:tcPr>
          <w:p w14:paraId="7855BD84" w14:textId="77777777" w:rsidR="005F371D" w:rsidRPr="00EB2E98" w:rsidRDefault="005F371D" w:rsidP="005F371D">
            <w:pPr>
              <w:rPr>
                <w:rStyle w:val="SAPEmphasis"/>
              </w:rPr>
            </w:pPr>
            <w:r w:rsidRPr="00EB2E98">
              <w:rPr>
                <w:rStyle w:val="SAPEmphasis"/>
              </w:rPr>
              <w:t xml:space="preserve">View List of all Valid Records </w:t>
            </w:r>
            <w:r w:rsidRPr="00EB2E98">
              <w:rPr>
                <w:rStyle w:val="SAPEmphasis"/>
              </w:rPr>
              <w:lastRenderedPageBreak/>
              <w:t>for an infotype and its Subtypes</w:t>
            </w:r>
          </w:p>
        </w:tc>
        <w:tc>
          <w:tcPr>
            <w:tcW w:w="5462" w:type="dxa"/>
            <w:tcBorders>
              <w:top w:val="single" w:sz="8" w:space="0" w:color="999999"/>
              <w:left w:val="single" w:sz="8" w:space="0" w:color="999999"/>
              <w:bottom w:val="single" w:sz="8" w:space="0" w:color="999999"/>
              <w:right w:val="single" w:sz="8" w:space="0" w:color="999999"/>
            </w:tcBorders>
          </w:tcPr>
          <w:p w14:paraId="0C5472E2" w14:textId="77777777" w:rsidR="005F371D" w:rsidRPr="00EB2E98" w:rsidRDefault="005F371D" w:rsidP="005F371D">
            <w:r w:rsidRPr="00EB2E98">
              <w:lastRenderedPageBreak/>
              <w:t xml:space="preserve">Alternatively, you can display a list of all valid records for an infotype and its subtypes. For this, choose the </w:t>
            </w:r>
            <w:r w:rsidRPr="00EB2E98">
              <w:rPr>
                <w:rStyle w:val="SAPScreenElement"/>
              </w:rPr>
              <w:t xml:space="preserve">Overview </w:t>
            </w:r>
            <w:r w:rsidRPr="00EB2E98">
              <w:rPr>
                <w:noProof/>
              </w:rPr>
              <w:drawing>
                <wp:inline distT="0" distB="0" distL="0" distR="0" wp14:anchorId="6167151C" wp14:editId="4AA1BB79">
                  <wp:extent cx="209550" cy="200025"/>
                  <wp:effectExtent l="0" t="0" r="0" b="9525"/>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Pr="00EB2E98">
              <w:rPr>
                <w:noProof/>
              </w:rPr>
              <w:t xml:space="preserve"> </w:t>
            </w:r>
            <w:r w:rsidRPr="00EB2E98">
              <w:lastRenderedPageBreak/>
              <w:t xml:space="preserve">button on the </w:t>
            </w:r>
            <w:r w:rsidRPr="00EB2E98">
              <w:rPr>
                <w:rStyle w:val="SAPScreenElement"/>
              </w:rPr>
              <w:t xml:space="preserve">Display HR Master Data </w:t>
            </w:r>
            <w:r w:rsidRPr="00EB2E98">
              <w:t>screen</w:t>
            </w:r>
            <w:r w:rsidRPr="00EB2E98">
              <w:rPr>
                <w:rStyle w:val="SAPScreenElement"/>
              </w:rPr>
              <w:t xml:space="preserve">. </w:t>
            </w:r>
            <w:r w:rsidRPr="00EB2E98">
              <w:t>A list of all</w:t>
            </w:r>
            <w:r w:rsidRPr="00EB2E98">
              <w:rPr>
                <w:noProof/>
              </w:rPr>
              <w:t xml:space="preserve"> </w:t>
            </w:r>
            <w:r w:rsidRPr="00EB2E98">
              <w:t xml:space="preserve">valid records for this infotype is displayed. If you want to display one of the available records in this list, select the record of interest and choose the </w:t>
            </w:r>
            <w:r w:rsidRPr="00EB2E98">
              <w:rPr>
                <w:rStyle w:val="SAPScreenElement"/>
              </w:rPr>
              <w:t xml:space="preserve">Choose </w:t>
            </w:r>
            <w:r w:rsidRPr="00EB2E98">
              <w:rPr>
                <w:noProof/>
              </w:rPr>
              <w:drawing>
                <wp:inline distT="0" distB="0" distL="0" distR="0" wp14:anchorId="39A1E4CD" wp14:editId="12D37021">
                  <wp:extent cx="180975" cy="190500"/>
                  <wp:effectExtent l="0" t="0" r="9525"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Pr="00EB2E98">
              <w:rPr>
                <w:rStyle w:val="SAPScreenElement"/>
              </w:rPr>
              <w:t xml:space="preserve"> </w:t>
            </w:r>
            <w:r w:rsidRPr="00EB2E98">
              <w:t xml:space="preserve">button. </w:t>
            </w:r>
          </w:p>
          <w:p w14:paraId="1EC7FA61" w14:textId="77777777" w:rsidR="005F371D" w:rsidRPr="00EB2E98" w:rsidRDefault="005F371D" w:rsidP="005F371D">
            <w:r w:rsidRPr="00EB2E98">
              <w:t xml:space="preserve">Check that in the most recent record of the relevant infotypes (for example </w:t>
            </w:r>
            <w:r w:rsidRPr="00EB2E98">
              <w:rPr>
                <w:rStyle w:val="SAPScreenElement"/>
              </w:rPr>
              <w:t>Addresses (IT0006)</w:t>
            </w:r>
            <w:r w:rsidRPr="00EB2E98">
              <w:t xml:space="preserve"> or</w:t>
            </w:r>
            <w:r w:rsidRPr="00EB2E98">
              <w:rPr>
                <w:rStyle w:val="SAPScreenElement"/>
              </w:rPr>
              <w:t xml:space="preserve"> Personal Data (IT0002)</w:t>
            </w:r>
            <w:r w:rsidRPr="00EB2E98">
              <w:t>) the data changes made are reflected.</w:t>
            </w:r>
          </w:p>
        </w:tc>
        <w:tc>
          <w:tcPr>
            <w:tcW w:w="3600" w:type="dxa"/>
            <w:tcBorders>
              <w:top w:val="single" w:sz="8" w:space="0" w:color="999999"/>
              <w:left w:val="single" w:sz="8" w:space="0" w:color="999999"/>
              <w:bottom w:val="single" w:sz="8" w:space="0" w:color="999999"/>
              <w:right w:val="single" w:sz="8" w:space="0" w:color="999999"/>
            </w:tcBorders>
          </w:tcPr>
          <w:p w14:paraId="78DD3081" w14:textId="77777777" w:rsidR="005F371D" w:rsidRPr="00EB2E98" w:rsidRDefault="005F371D" w:rsidP="005F371D"/>
        </w:tc>
        <w:tc>
          <w:tcPr>
            <w:tcW w:w="1890" w:type="dxa"/>
            <w:tcBorders>
              <w:top w:val="single" w:sz="8" w:space="0" w:color="999999"/>
              <w:left w:val="single" w:sz="8" w:space="0" w:color="999999"/>
              <w:bottom w:val="single" w:sz="8" w:space="0" w:color="999999"/>
              <w:right w:val="single" w:sz="8" w:space="0" w:color="999999"/>
            </w:tcBorders>
          </w:tcPr>
          <w:p w14:paraId="589AB9D3" w14:textId="77777777" w:rsidR="005F371D" w:rsidRPr="00EB2E98" w:rsidRDefault="005F371D" w:rsidP="005F371D">
            <w:r w:rsidRPr="00EB2E98">
              <w:t xml:space="preserve">The data replicated fits to what has </w:t>
            </w:r>
            <w:r w:rsidRPr="00EB2E98">
              <w:lastRenderedPageBreak/>
              <w:t>been maintained in Employee Central.</w:t>
            </w:r>
          </w:p>
        </w:tc>
        <w:tc>
          <w:tcPr>
            <w:tcW w:w="1264" w:type="dxa"/>
            <w:tcBorders>
              <w:top w:val="single" w:sz="8" w:space="0" w:color="999999"/>
              <w:left w:val="single" w:sz="8" w:space="0" w:color="999999"/>
              <w:bottom w:val="single" w:sz="8" w:space="0" w:color="999999"/>
              <w:right w:val="single" w:sz="8" w:space="0" w:color="999999"/>
            </w:tcBorders>
          </w:tcPr>
          <w:p w14:paraId="42D7C252" w14:textId="77777777" w:rsidR="005F371D" w:rsidRPr="00EB2E98" w:rsidRDefault="005F371D" w:rsidP="005F371D"/>
        </w:tc>
      </w:tr>
    </w:tbl>
    <w:p w14:paraId="33BAC869" w14:textId="77777777" w:rsidR="005F371D" w:rsidRPr="00EB2E98" w:rsidRDefault="005F371D" w:rsidP="005F371D">
      <w:pPr>
        <w:rPr>
          <w:b/>
        </w:rPr>
      </w:pPr>
    </w:p>
    <w:p w14:paraId="1FA7276F" w14:textId="77777777" w:rsidR="005F371D" w:rsidRPr="00EB2E98" w:rsidRDefault="005F371D" w:rsidP="005F371D">
      <w:pPr>
        <w:rPr>
          <w:b/>
        </w:rPr>
      </w:pPr>
      <w:r w:rsidRPr="00EB2E98">
        <w:rPr>
          <w:b/>
        </w:rPr>
        <w:t>Option 7: Manage Leave of Absence (10B) has been executed</w:t>
      </w:r>
    </w:p>
    <w:p w14:paraId="305D79C8" w14:textId="77777777" w:rsidR="0031577F" w:rsidRPr="0031577F" w:rsidRDefault="0031577F" w:rsidP="0031577F">
      <w:pPr>
        <w:pStyle w:val="SAPNoteHeading"/>
        <w:rPr>
          <w:highlight w:val="yellow"/>
        </w:rPr>
      </w:pPr>
      <w:r w:rsidRPr="0031577F">
        <w:rPr>
          <w:noProof/>
          <w:highlight w:val="yellow"/>
        </w:rPr>
        <w:drawing>
          <wp:inline distT="0" distB="0" distL="0" distR="0" wp14:anchorId="1315588B" wp14:editId="34F27E53">
            <wp:extent cx="228600" cy="228600"/>
            <wp:effectExtent l="0" t="0" r="0" b="0"/>
            <wp:docPr id="2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1577F">
        <w:rPr>
          <w:highlight w:val="yellow"/>
        </w:rPr>
        <w:t> Caution</w:t>
      </w:r>
    </w:p>
    <w:p w14:paraId="5A27437A" w14:textId="23BC01D2" w:rsidR="0031577F" w:rsidRDefault="0031577F" w:rsidP="0031577F">
      <w:pPr>
        <w:pStyle w:val="NoteParagraph"/>
        <w:ind w:left="624"/>
      </w:pPr>
      <w:r w:rsidRPr="0031577F">
        <w:rPr>
          <w:highlight w:val="yellow"/>
        </w:rPr>
        <w:t>This option is not relevant for the following countr</w:t>
      </w:r>
      <w:r w:rsidR="00B737D7">
        <w:rPr>
          <w:highlight w:val="yellow"/>
        </w:rPr>
        <w:t>ies</w:t>
      </w:r>
      <w:r w:rsidRPr="0031577F">
        <w:rPr>
          <w:highlight w:val="yellow"/>
        </w:rPr>
        <w:t xml:space="preserve">: </w:t>
      </w:r>
      <w:commentRangeStart w:id="702"/>
      <w:r w:rsidR="00B737D7" w:rsidRPr="00B737D7">
        <w:rPr>
          <w:b/>
          <w:highlight w:val="yellow"/>
        </w:rPr>
        <w:t>CN</w:t>
      </w:r>
      <w:commentRangeEnd w:id="702"/>
      <w:r w:rsidR="00B737D7">
        <w:rPr>
          <w:rStyle w:val="CommentReference"/>
        </w:rPr>
        <w:commentReference w:id="702"/>
      </w:r>
      <w:r w:rsidR="00B737D7">
        <w:rPr>
          <w:highlight w:val="yellow"/>
        </w:rPr>
        <w:t xml:space="preserve">, </w:t>
      </w:r>
      <w:commentRangeStart w:id="703"/>
      <w:commentRangeStart w:id="704"/>
      <w:r w:rsidRPr="006751E9">
        <w:rPr>
          <w:b/>
          <w:rPrChange w:id="705" w:author="Author" w:date="2018-02-26T18:13:00Z">
            <w:rPr>
              <w:b/>
              <w:highlight w:val="yellow"/>
            </w:rPr>
          </w:rPrChange>
        </w:rPr>
        <w:t>DE</w:t>
      </w:r>
      <w:commentRangeEnd w:id="703"/>
      <w:r w:rsidR="00B737D7" w:rsidRPr="00001E36">
        <w:rPr>
          <w:rStyle w:val="CommentReference"/>
        </w:rPr>
        <w:commentReference w:id="703"/>
      </w:r>
      <w:commentRangeEnd w:id="704"/>
      <w:r w:rsidR="006751E9" w:rsidRPr="00001E36">
        <w:rPr>
          <w:rStyle w:val="CommentReference"/>
        </w:rPr>
        <w:commentReference w:id="704"/>
      </w:r>
      <w:r w:rsidRPr="0031577F">
        <w:rPr>
          <w:highlight w:val="yellow"/>
        </w:rPr>
        <w:t>.</w:t>
      </w:r>
    </w:p>
    <w:p w14:paraId="6AA08525" w14:textId="5FBFBFA0" w:rsidR="005F371D" w:rsidRPr="00EB2E98" w:rsidRDefault="005F371D" w:rsidP="004C2A99">
      <w:pPr>
        <w:pStyle w:val="SAPNoteHeading"/>
      </w:pPr>
      <w:r w:rsidRPr="00EB2E98">
        <w:rPr>
          <w:noProof/>
        </w:rPr>
        <w:drawing>
          <wp:inline distT="0" distB="0" distL="0" distR="0" wp14:anchorId="54816BCB" wp14:editId="0411215E">
            <wp:extent cx="228600" cy="228600"/>
            <wp:effectExtent l="0" t="0" r="0" b="0"/>
            <wp:docPr id="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B2E98">
        <w:t> Caution</w:t>
      </w:r>
    </w:p>
    <w:p w14:paraId="2B20C2A5" w14:textId="4F259D9B" w:rsidR="005F371D" w:rsidRPr="00EB2E98" w:rsidRDefault="005F371D" w:rsidP="004C2A99">
      <w:pPr>
        <w:pStyle w:val="NoteParagraph"/>
        <w:ind w:left="624"/>
        <w:rPr>
          <w:b/>
        </w:rPr>
      </w:pPr>
      <w:r w:rsidRPr="00EB2E98">
        <w:t xml:space="preserve">This is relevant only if the </w:t>
      </w:r>
      <w:r w:rsidRPr="00EB2E98">
        <w:rPr>
          <w:rStyle w:val="SAPEmphasis"/>
        </w:rPr>
        <w:t>Time Off</w:t>
      </w:r>
      <w:r w:rsidRPr="00EB2E98">
        <w:t xml:space="preserve"> </w:t>
      </w:r>
      <w:r w:rsidRPr="00EB2E98">
        <w:rPr>
          <w:rStyle w:val="SAPEmphasis"/>
        </w:rPr>
        <w:t>for Leave of Absence Only</w:t>
      </w:r>
      <w:r w:rsidRPr="00EB2E98">
        <w:t xml:space="preserve"> module </w:t>
      </w:r>
      <w:r w:rsidR="004D26CE" w:rsidRPr="006661EF">
        <w:rPr>
          <w:rStyle w:val="SAPEmphasis"/>
        </w:rPr>
        <w:t>has been implemented</w:t>
      </w:r>
      <w:r w:rsidR="004D26CE" w:rsidRPr="00541A3A" w:rsidDel="00541A3A">
        <w:rPr>
          <w:rStyle w:val="SAPEmphasis"/>
          <w:rFonts w:ascii="BentonSans Book" w:hAnsi="BentonSans Book"/>
        </w:rPr>
        <w:t xml:space="preserve"> </w:t>
      </w:r>
      <w:r w:rsidRPr="00EB2E98">
        <w:t xml:space="preserve">in the </w:t>
      </w:r>
      <w:del w:id="706" w:author="Author" w:date="2018-02-26T18:15:00Z">
        <w:r w:rsidRPr="006751E9" w:rsidDel="006751E9">
          <w:rPr>
            <w:rStyle w:val="SAPTextReference"/>
            <w:rPrChange w:id="707" w:author="Author" w:date="2018-02-26T18:16:00Z">
              <w:rPr/>
            </w:rPrChange>
          </w:rPr>
          <w:delText xml:space="preserve">SAP SuccessFactors </w:delText>
        </w:r>
      </w:del>
      <w:r w:rsidRPr="006751E9">
        <w:rPr>
          <w:rStyle w:val="SAPTextReference"/>
          <w:rPrChange w:id="708" w:author="Author" w:date="2018-02-26T18:16:00Z">
            <w:rPr/>
          </w:rPrChange>
        </w:rPr>
        <w:t>Employee Central</w:t>
      </w:r>
      <w:r w:rsidRPr="00EB2E98">
        <w:t xml:space="preserve"> instance. In case the </w:t>
      </w:r>
      <w:r w:rsidRPr="00EB2E98">
        <w:rPr>
          <w:rStyle w:val="SAPEmphasis"/>
        </w:rPr>
        <w:t>Time Off</w:t>
      </w:r>
      <w:r w:rsidRPr="00EB2E98">
        <w:t xml:space="preserve"> module </w:t>
      </w:r>
      <w:r w:rsidR="004D26CE" w:rsidRPr="0020075D">
        <w:t>has been implemented</w:t>
      </w:r>
      <w:r w:rsidR="004D26CE" w:rsidRPr="00541A3A" w:rsidDel="00541A3A">
        <w:rPr>
          <w:rStyle w:val="SAPEmphasis"/>
          <w:rFonts w:ascii="BentonSans Book" w:hAnsi="BentonSans Book"/>
        </w:rPr>
        <w:t xml:space="preserve"> </w:t>
      </w:r>
      <w:r w:rsidRPr="00EB2E98">
        <w:t xml:space="preserve">in the </w:t>
      </w:r>
      <w:del w:id="709" w:author="Author" w:date="2018-02-26T18:16:00Z">
        <w:r w:rsidRPr="006751E9" w:rsidDel="006751E9">
          <w:rPr>
            <w:rStyle w:val="SAPTextReference"/>
            <w:rPrChange w:id="710" w:author="Author" w:date="2018-02-26T18:16:00Z">
              <w:rPr/>
            </w:rPrChange>
          </w:rPr>
          <w:delText xml:space="preserve">SAP SuccessFactors </w:delText>
        </w:r>
      </w:del>
      <w:r w:rsidRPr="006751E9">
        <w:rPr>
          <w:rStyle w:val="SAPTextReference"/>
          <w:rPrChange w:id="711" w:author="Author" w:date="2018-02-26T18:16:00Z">
            <w:rPr/>
          </w:rPrChange>
        </w:rPr>
        <w:t>Employee Central</w:t>
      </w:r>
      <w:r w:rsidRPr="00EB2E98">
        <w:t xml:space="preserve"> instance, you can skip this option and refer to </w:t>
      </w:r>
      <w:r w:rsidRPr="00EB2E98">
        <w:rPr>
          <w:rStyle w:val="SAPTextReference"/>
        </w:rPr>
        <w:t>Option 8</w:t>
      </w:r>
      <w:r w:rsidRPr="00EB2E98">
        <w:t xml:space="preserve"> instead.</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1170"/>
        <w:gridCol w:w="5580"/>
        <w:gridCol w:w="3482"/>
        <w:gridCol w:w="1890"/>
        <w:gridCol w:w="1264"/>
      </w:tblGrid>
      <w:tr w:rsidR="005F371D" w:rsidRPr="00EB2E98" w14:paraId="08FCAD80" w14:textId="77777777" w:rsidTr="004C2A99">
        <w:trPr>
          <w:trHeight w:val="576"/>
          <w:tblHeader/>
        </w:trPr>
        <w:tc>
          <w:tcPr>
            <w:tcW w:w="900" w:type="dxa"/>
            <w:tcBorders>
              <w:top w:val="single" w:sz="8" w:space="0" w:color="999999"/>
              <w:left w:val="single" w:sz="8" w:space="0" w:color="999999"/>
              <w:bottom w:val="single" w:sz="8" w:space="0" w:color="999999"/>
              <w:right w:val="single" w:sz="8" w:space="0" w:color="999999"/>
            </w:tcBorders>
            <w:shd w:val="clear" w:color="auto" w:fill="999999"/>
            <w:hideMark/>
          </w:tcPr>
          <w:p w14:paraId="22D8047E" w14:textId="77777777" w:rsidR="005F371D" w:rsidRPr="00EB2E98" w:rsidRDefault="005F371D" w:rsidP="005F371D">
            <w:pPr>
              <w:pStyle w:val="SAPTableHeader"/>
            </w:pPr>
            <w:r w:rsidRPr="00EB2E98">
              <w:t>Test Step #</w:t>
            </w:r>
          </w:p>
        </w:tc>
        <w:tc>
          <w:tcPr>
            <w:tcW w:w="1170" w:type="dxa"/>
            <w:tcBorders>
              <w:top w:val="single" w:sz="8" w:space="0" w:color="999999"/>
              <w:left w:val="single" w:sz="8" w:space="0" w:color="999999"/>
              <w:bottom w:val="single" w:sz="8" w:space="0" w:color="999999"/>
              <w:right w:val="single" w:sz="8" w:space="0" w:color="999999"/>
            </w:tcBorders>
            <w:shd w:val="clear" w:color="auto" w:fill="999999"/>
            <w:hideMark/>
          </w:tcPr>
          <w:p w14:paraId="5431135D" w14:textId="77777777" w:rsidR="005F371D" w:rsidRPr="00EB2E98" w:rsidRDefault="005F371D" w:rsidP="005F371D">
            <w:pPr>
              <w:pStyle w:val="SAPTableHeader"/>
            </w:pPr>
            <w:r w:rsidRPr="00EB2E98">
              <w:t>Test Step Name</w:t>
            </w:r>
          </w:p>
        </w:tc>
        <w:tc>
          <w:tcPr>
            <w:tcW w:w="5580" w:type="dxa"/>
            <w:tcBorders>
              <w:top w:val="single" w:sz="8" w:space="0" w:color="999999"/>
              <w:left w:val="single" w:sz="8" w:space="0" w:color="999999"/>
              <w:bottom w:val="single" w:sz="8" w:space="0" w:color="999999"/>
              <w:right w:val="single" w:sz="8" w:space="0" w:color="999999"/>
            </w:tcBorders>
            <w:shd w:val="clear" w:color="auto" w:fill="999999"/>
            <w:hideMark/>
          </w:tcPr>
          <w:p w14:paraId="79C0BC76" w14:textId="77777777" w:rsidR="005F371D" w:rsidRPr="00EB2E98" w:rsidRDefault="005F371D" w:rsidP="005F371D">
            <w:pPr>
              <w:pStyle w:val="SAPTableHeader"/>
            </w:pPr>
            <w:r w:rsidRPr="00EB2E98">
              <w:t>Instruction</w:t>
            </w:r>
          </w:p>
        </w:tc>
        <w:tc>
          <w:tcPr>
            <w:tcW w:w="3482" w:type="dxa"/>
            <w:tcBorders>
              <w:top w:val="single" w:sz="8" w:space="0" w:color="999999"/>
              <w:left w:val="single" w:sz="8" w:space="0" w:color="999999"/>
              <w:bottom w:val="single" w:sz="8" w:space="0" w:color="999999"/>
              <w:right w:val="single" w:sz="8" w:space="0" w:color="999999"/>
            </w:tcBorders>
            <w:shd w:val="clear" w:color="auto" w:fill="999999"/>
            <w:hideMark/>
          </w:tcPr>
          <w:p w14:paraId="720AE75C" w14:textId="77777777" w:rsidR="005F371D" w:rsidRPr="00EB2E98" w:rsidRDefault="005F371D" w:rsidP="005F371D">
            <w:pPr>
              <w:pStyle w:val="SAPTableHeader"/>
            </w:pPr>
            <w:r w:rsidRPr="00EB2E98">
              <w:t>Additional Information</w:t>
            </w:r>
          </w:p>
        </w:tc>
        <w:tc>
          <w:tcPr>
            <w:tcW w:w="1890" w:type="dxa"/>
            <w:tcBorders>
              <w:top w:val="single" w:sz="8" w:space="0" w:color="999999"/>
              <w:left w:val="single" w:sz="8" w:space="0" w:color="999999"/>
              <w:bottom w:val="single" w:sz="8" w:space="0" w:color="999999"/>
              <w:right w:val="single" w:sz="8" w:space="0" w:color="999999"/>
            </w:tcBorders>
            <w:shd w:val="clear" w:color="auto" w:fill="999999"/>
            <w:hideMark/>
          </w:tcPr>
          <w:p w14:paraId="275AB53A" w14:textId="77777777" w:rsidR="005F371D" w:rsidRPr="00EB2E98" w:rsidRDefault="005F371D" w:rsidP="005F371D">
            <w:pPr>
              <w:pStyle w:val="SAPTableHeader"/>
            </w:pPr>
            <w:r w:rsidRPr="00EB2E98">
              <w:t>Expected Result</w:t>
            </w:r>
          </w:p>
        </w:tc>
        <w:tc>
          <w:tcPr>
            <w:tcW w:w="1264" w:type="dxa"/>
            <w:tcBorders>
              <w:top w:val="single" w:sz="8" w:space="0" w:color="999999"/>
              <w:left w:val="single" w:sz="8" w:space="0" w:color="999999"/>
              <w:bottom w:val="single" w:sz="8" w:space="0" w:color="999999"/>
              <w:right w:val="single" w:sz="8" w:space="0" w:color="999999"/>
            </w:tcBorders>
            <w:shd w:val="clear" w:color="auto" w:fill="999999"/>
            <w:hideMark/>
          </w:tcPr>
          <w:p w14:paraId="5DE72ED6" w14:textId="77777777" w:rsidR="005F371D" w:rsidRPr="00EB2E98" w:rsidRDefault="005F371D" w:rsidP="005F371D">
            <w:pPr>
              <w:pStyle w:val="SAPTableHeader"/>
            </w:pPr>
            <w:r w:rsidRPr="00EB2E98">
              <w:t>Pass / Fail / Comment</w:t>
            </w:r>
          </w:p>
        </w:tc>
      </w:tr>
      <w:tr w:rsidR="005F371D" w:rsidRPr="00EB2E98" w14:paraId="1444B1D2" w14:textId="77777777" w:rsidTr="004C2A99">
        <w:trPr>
          <w:trHeight w:val="357"/>
        </w:trPr>
        <w:tc>
          <w:tcPr>
            <w:tcW w:w="900" w:type="dxa"/>
            <w:tcBorders>
              <w:top w:val="single" w:sz="8" w:space="0" w:color="999999"/>
              <w:left w:val="single" w:sz="8" w:space="0" w:color="999999"/>
              <w:bottom w:val="single" w:sz="8" w:space="0" w:color="999999"/>
              <w:right w:val="single" w:sz="8" w:space="0" w:color="999999"/>
            </w:tcBorders>
            <w:hideMark/>
          </w:tcPr>
          <w:p w14:paraId="6098AE3C" w14:textId="77777777" w:rsidR="005F371D" w:rsidRPr="00EB2E98" w:rsidRDefault="005F371D" w:rsidP="005F371D">
            <w:r w:rsidRPr="00EB2E98">
              <w:t>4</w:t>
            </w:r>
          </w:p>
        </w:tc>
        <w:tc>
          <w:tcPr>
            <w:tcW w:w="1170" w:type="dxa"/>
            <w:tcBorders>
              <w:top w:val="single" w:sz="8" w:space="0" w:color="999999"/>
              <w:left w:val="single" w:sz="8" w:space="0" w:color="999999"/>
              <w:bottom w:val="single" w:sz="8" w:space="0" w:color="999999"/>
              <w:right w:val="single" w:sz="8" w:space="0" w:color="999999"/>
            </w:tcBorders>
            <w:hideMark/>
          </w:tcPr>
          <w:p w14:paraId="5C61307A" w14:textId="77777777" w:rsidR="005F371D" w:rsidRPr="00EB2E98" w:rsidRDefault="005F371D" w:rsidP="005F371D">
            <w:pPr>
              <w:rPr>
                <w:rStyle w:val="SAPEmphasis"/>
              </w:rPr>
            </w:pPr>
            <w:r w:rsidRPr="00EB2E98">
              <w:rPr>
                <w:rStyle w:val="SAPEmphasis"/>
              </w:rPr>
              <w:t>Select Infotype</w:t>
            </w:r>
          </w:p>
        </w:tc>
        <w:tc>
          <w:tcPr>
            <w:tcW w:w="5580" w:type="dxa"/>
            <w:tcBorders>
              <w:top w:val="single" w:sz="8" w:space="0" w:color="999999"/>
              <w:left w:val="single" w:sz="8" w:space="0" w:color="999999"/>
              <w:bottom w:val="single" w:sz="8" w:space="0" w:color="999999"/>
              <w:right w:val="single" w:sz="8" w:space="0" w:color="999999"/>
            </w:tcBorders>
            <w:hideMark/>
          </w:tcPr>
          <w:p w14:paraId="178D9BC1" w14:textId="77777777" w:rsidR="005F371D" w:rsidRPr="00EB2E98" w:rsidRDefault="005F371D" w:rsidP="005F371D">
            <w:r w:rsidRPr="00EB2E98">
              <w:t xml:space="preserve">Enter the name or number of the infotype in the </w:t>
            </w:r>
            <w:r w:rsidRPr="00EB2E98">
              <w:rPr>
                <w:rStyle w:val="SAPScreenElement"/>
              </w:rPr>
              <w:t xml:space="preserve">Infotype </w:t>
            </w:r>
            <w:r w:rsidRPr="00EB2E98">
              <w:t xml:space="preserve">field located in the </w:t>
            </w:r>
            <w:r w:rsidRPr="00EB2E98">
              <w:rPr>
                <w:rStyle w:val="SAPScreenElement"/>
              </w:rPr>
              <w:t xml:space="preserve">Direct selection </w:t>
            </w:r>
            <w:r w:rsidRPr="00EB2E98">
              <w:t xml:space="preserve">part on the screen. </w:t>
            </w:r>
          </w:p>
          <w:p w14:paraId="2E9CF004" w14:textId="77777777" w:rsidR="005F371D" w:rsidRPr="00EB2E98" w:rsidRDefault="005F371D" w:rsidP="005F371D">
            <w:r w:rsidRPr="00EB2E98">
              <w:t xml:space="preserve">You can also use the value help next to the </w:t>
            </w:r>
            <w:r w:rsidRPr="00EB2E98">
              <w:rPr>
                <w:rStyle w:val="SAPScreenElement"/>
              </w:rPr>
              <w:t xml:space="preserve">Infotype </w:t>
            </w:r>
            <w:r w:rsidRPr="00EB2E98">
              <w:t xml:space="preserve">and </w:t>
            </w:r>
            <w:r w:rsidRPr="00EB2E98">
              <w:rPr>
                <w:rStyle w:val="SAPScreenElement"/>
              </w:rPr>
              <w:t xml:space="preserve">STy </w:t>
            </w:r>
            <w:r w:rsidRPr="00EB2E98">
              <w:t xml:space="preserve">fields located in the </w:t>
            </w:r>
            <w:r w:rsidRPr="00EB2E98">
              <w:rPr>
                <w:rStyle w:val="SAPScreenElement"/>
              </w:rPr>
              <w:t xml:space="preserve">Direct selection </w:t>
            </w:r>
            <w:r w:rsidRPr="00EB2E98">
              <w:t>part on the screen.</w:t>
            </w:r>
          </w:p>
        </w:tc>
        <w:tc>
          <w:tcPr>
            <w:tcW w:w="3482" w:type="dxa"/>
            <w:tcBorders>
              <w:top w:val="single" w:sz="8" w:space="0" w:color="999999"/>
              <w:left w:val="single" w:sz="8" w:space="0" w:color="999999"/>
              <w:bottom w:val="single" w:sz="8" w:space="0" w:color="999999"/>
              <w:right w:val="single" w:sz="8" w:space="0" w:color="999999"/>
            </w:tcBorders>
            <w:hideMark/>
          </w:tcPr>
          <w:p w14:paraId="55B08612" w14:textId="77777777" w:rsidR="005F371D" w:rsidRPr="00EB2E98" w:rsidRDefault="005F371D" w:rsidP="005F371D">
            <w:pPr>
              <w:rPr>
                <w:rStyle w:val="SAPScreenElement"/>
              </w:rPr>
            </w:pPr>
            <w:r w:rsidRPr="00EB2E98">
              <w:t xml:space="preserve">Relevant infotype is </w:t>
            </w:r>
            <w:r w:rsidRPr="00EB2E98">
              <w:rPr>
                <w:rStyle w:val="SAPScreenElement"/>
              </w:rPr>
              <w:t>Actions (IT0000).</w:t>
            </w:r>
          </w:p>
          <w:p w14:paraId="7014385A" w14:textId="77777777" w:rsidR="005F371D" w:rsidRPr="00EB2E98" w:rsidRDefault="005F371D" w:rsidP="005F371D">
            <w:pPr>
              <w:rPr>
                <w:rStyle w:val="SAPScreenElement"/>
              </w:rPr>
            </w:pPr>
          </w:p>
          <w:p w14:paraId="52C2D067" w14:textId="77777777" w:rsidR="005F371D" w:rsidRPr="00EB2E98" w:rsidRDefault="005F371D" w:rsidP="005F371D"/>
        </w:tc>
        <w:tc>
          <w:tcPr>
            <w:tcW w:w="1890" w:type="dxa"/>
            <w:tcBorders>
              <w:top w:val="single" w:sz="8" w:space="0" w:color="999999"/>
              <w:left w:val="single" w:sz="8" w:space="0" w:color="999999"/>
              <w:bottom w:val="single" w:sz="8" w:space="0" w:color="999999"/>
              <w:right w:val="single" w:sz="8" w:space="0" w:color="999999"/>
            </w:tcBorders>
          </w:tcPr>
          <w:p w14:paraId="16C1D510" w14:textId="77777777" w:rsidR="005F371D" w:rsidRPr="00EB2E98" w:rsidRDefault="005F371D" w:rsidP="005F371D"/>
        </w:tc>
        <w:tc>
          <w:tcPr>
            <w:tcW w:w="1264" w:type="dxa"/>
            <w:tcBorders>
              <w:top w:val="single" w:sz="8" w:space="0" w:color="999999"/>
              <w:left w:val="single" w:sz="8" w:space="0" w:color="999999"/>
              <w:bottom w:val="single" w:sz="8" w:space="0" w:color="999999"/>
              <w:right w:val="single" w:sz="8" w:space="0" w:color="999999"/>
            </w:tcBorders>
          </w:tcPr>
          <w:p w14:paraId="251791E5" w14:textId="77777777" w:rsidR="005F371D" w:rsidRPr="00EB2E98" w:rsidRDefault="005F371D" w:rsidP="005F371D"/>
        </w:tc>
      </w:tr>
      <w:tr w:rsidR="005F371D" w:rsidRPr="00EB2E98" w14:paraId="4D5394B6" w14:textId="77777777" w:rsidTr="004C2A99">
        <w:trPr>
          <w:trHeight w:val="357"/>
        </w:trPr>
        <w:tc>
          <w:tcPr>
            <w:tcW w:w="900" w:type="dxa"/>
            <w:tcBorders>
              <w:top w:val="single" w:sz="8" w:space="0" w:color="999999"/>
              <w:left w:val="single" w:sz="8" w:space="0" w:color="999999"/>
              <w:bottom w:val="single" w:sz="8" w:space="0" w:color="999999"/>
              <w:right w:val="single" w:sz="8" w:space="0" w:color="999999"/>
            </w:tcBorders>
            <w:hideMark/>
          </w:tcPr>
          <w:p w14:paraId="2A667E89" w14:textId="77777777" w:rsidR="005F371D" w:rsidRPr="00EB2E98" w:rsidRDefault="005F371D" w:rsidP="005F371D">
            <w:r w:rsidRPr="00EB2E98">
              <w:t>5</w:t>
            </w:r>
          </w:p>
        </w:tc>
        <w:tc>
          <w:tcPr>
            <w:tcW w:w="1170" w:type="dxa"/>
            <w:tcBorders>
              <w:top w:val="single" w:sz="8" w:space="0" w:color="999999"/>
              <w:left w:val="single" w:sz="8" w:space="0" w:color="999999"/>
              <w:bottom w:val="single" w:sz="8" w:space="0" w:color="999999"/>
              <w:right w:val="single" w:sz="8" w:space="0" w:color="999999"/>
            </w:tcBorders>
            <w:hideMark/>
          </w:tcPr>
          <w:p w14:paraId="39111EEB" w14:textId="77777777" w:rsidR="005F371D" w:rsidRPr="00EB2E98" w:rsidRDefault="005F371D" w:rsidP="005F371D">
            <w:pPr>
              <w:rPr>
                <w:rStyle w:val="SAPEmphasis"/>
              </w:rPr>
            </w:pPr>
            <w:r w:rsidRPr="00EB2E98">
              <w:rPr>
                <w:rStyle w:val="SAPEmphasis"/>
              </w:rPr>
              <w:t>View Infotype Record</w:t>
            </w:r>
          </w:p>
        </w:tc>
        <w:tc>
          <w:tcPr>
            <w:tcW w:w="5580" w:type="dxa"/>
            <w:tcBorders>
              <w:top w:val="single" w:sz="8" w:space="0" w:color="999999"/>
              <w:left w:val="single" w:sz="8" w:space="0" w:color="999999"/>
              <w:bottom w:val="single" w:sz="8" w:space="0" w:color="999999"/>
              <w:right w:val="single" w:sz="8" w:space="0" w:color="999999"/>
            </w:tcBorders>
            <w:hideMark/>
          </w:tcPr>
          <w:p w14:paraId="60DBEC58" w14:textId="77777777" w:rsidR="005F371D" w:rsidRPr="00EB2E98" w:rsidRDefault="005F371D" w:rsidP="005F371D">
            <w:r w:rsidRPr="00EB2E98">
              <w:t xml:space="preserve">Choose the </w:t>
            </w:r>
            <w:r w:rsidRPr="00EB2E98">
              <w:rPr>
                <w:rStyle w:val="SAPScreenElement"/>
              </w:rPr>
              <w:t xml:space="preserve">Display </w:t>
            </w:r>
            <w:r w:rsidRPr="00EB2E98">
              <w:rPr>
                <w:noProof/>
              </w:rPr>
              <w:drawing>
                <wp:inline distT="0" distB="0" distL="0" distR="0" wp14:anchorId="2039C5BA" wp14:editId="63633B59">
                  <wp:extent cx="209550" cy="180975"/>
                  <wp:effectExtent l="0" t="0" r="0" b="9525"/>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 cy="180975"/>
                          </a:xfrm>
                          <a:prstGeom prst="rect">
                            <a:avLst/>
                          </a:prstGeom>
                          <a:noFill/>
                          <a:ln>
                            <a:noFill/>
                          </a:ln>
                        </pic:spPr>
                      </pic:pic>
                    </a:graphicData>
                  </a:graphic>
                </wp:inline>
              </w:drawing>
            </w:r>
            <w:r w:rsidRPr="00EB2E98">
              <w:rPr>
                <w:rStyle w:val="SAPScreenElement"/>
              </w:rPr>
              <w:t xml:space="preserve"> </w:t>
            </w:r>
            <w:r w:rsidRPr="00EB2E98">
              <w:t xml:space="preserve">button to view the infotype record. </w:t>
            </w:r>
          </w:p>
          <w:p w14:paraId="7006D70A" w14:textId="77777777" w:rsidR="005F371D" w:rsidRPr="00EB2E98" w:rsidRDefault="005F371D" w:rsidP="005F371D">
            <w:r w:rsidRPr="00EB2E98">
              <w:t xml:space="preserve">Choose </w:t>
            </w:r>
            <w:r w:rsidRPr="00EB2E98">
              <w:rPr>
                <w:rStyle w:val="SAPScreenElement"/>
              </w:rPr>
              <w:t xml:space="preserve">Next record </w:t>
            </w:r>
            <w:r w:rsidRPr="00EB2E98">
              <w:t>pushbutton to proceed to the next record of this infotype, if existing</w:t>
            </w:r>
            <w:r w:rsidRPr="00EB2E98">
              <w:rPr>
                <w:rStyle w:val="SAPScreenElement"/>
              </w:rPr>
              <w:t xml:space="preserve">. </w:t>
            </w:r>
            <w:r w:rsidRPr="00EB2E98">
              <w:t xml:space="preserve">Choose </w:t>
            </w:r>
            <w:r w:rsidRPr="00EB2E98">
              <w:rPr>
                <w:rStyle w:val="SAPScreenElement"/>
              </w:rPr>
              <w:t xml:space="preserve">Previous record </w:t>
            </w:r>
            <w:r w:rsidRPr="00EB2E98">
              <w:t>pushbutton to go back.</w:t>
            </w:r>
          </w:p>
        </w:tc>
        <w:tc>
          <w:tcPr>
            <w:tcW w:w="3482" w:type="dxa"/>
            <w:tcBorders>
              <w:top w:val="single" w:sz="8" w:space="0" w:color="999999"/>
              <w:left w:val="single" w:sz="8" w:space="0" w:color="999999"/>
              <w:bottom w:val="single" w:sz="8" w:space="0" w:color="999999"/>
              <w:right w:val="single" w:sz="8" w:space="0" w:color="999999"/>
            </w:tcBorders>
            <w:hideMark/>
          </w:tcPr>
          <w:p w14:paraId="51748A20" w14:textId="61252661" w:rsidR="005F371D" w:rsidRPr="00EB2E98" w:rsidRDefault="005F371D" w:rsidP="005F371D">
            <w:r w:rsidRPr="00EB2E98">
              <w:t xml:space="preserve">If no subsequent record for the chosen infotype exists, </w:t>
            </w:r>
            <w:r w:rsidR="00CA5CC2">
              <w:t>the system message</w:t>
            </w:r>
            <w:r w:rsidR="00CA5CC2">
              <w:rPr>
                <w:rStyle w:val="SAPMonospace"/>
              </w:rPr>
              <w:t xml:space="preserve"> No subsequent record for current selection criteria </w:t>
            </w:r>
            <w:r w:rsidR="00CA5CC2">
              <w:t>is generated</w:t>
            </w:r>
            <w:r w:rsidRPr="00EB2E98">
              <w:t>.</w:t>
            </w:r>
          </w:p>
        </w:tc>
        <w:tc>
          <w:tcPr>
            <w:tcW w:w="1890" w:type="dxa"/>
            <w:tcBorders>
              <w:top w:val="single" w:sz="8" w:space="0" w:color="999999"/>
              <w:left w:val="single" w:sz="8" w:space="0" w:color="999999"/>
              <w:bottom w:val="single" w:sz="8" w:space="0" w:color="999999"/>
              <w:right w:val="single" w:sz="8" w:space="0" w:color="999999"/>
            </w:tcBorders>
          </w:tcPr>
          <w:p w14:paraId="7EE3D240" w14:textId="77777777" w:rsidR="005F371D" w:rsidRPr="00EB2E98" w:rsidRDefault="005F371D" w:rsidP="005F371D"/>
        </w:tc>
        <w:tc>
          <w:tcPr>
            <w:tcW w:w="1264" w:type="dxa"/>
            <w:tcBorders>
              <w:top w:val="single" w:sz="8" w:space="0" w:color="999999"/>
              <w:left w:val="single" w:sz="8" w:space="0" w:color="999999"/>
              <w:bottom w:val="single" w:sz="8" w:space="0" w:color="999999"/>
              <w:right w:val="single" w:sz="8" w:space="0" w:color="999999"/>
            </w:tcBorders>
          </w:tcPr>
          <w:p w14:paraId="0505DF49" w14:textId="77777777" w:rsidR="005F371D" w:rsidRPr="00EB2E98" w:rsidRDefault="005F371D" w:rsidP="005F371D"/>
        </w:tc>
      </w:tr>
      <w:tr w:rsidR="005F371D" w:rsidRPr="00EB2E98" w14:paraId="0EEE00EE" w14:textId="77777777" w:rsidTr="004C2A99">
        <w:trPr>
          <w:trHeight w:val="357"/>
        </w:trPr>
        <w:tc>
          <w:tcPr>
            <w:tcW w:w="900" w:type="dxa"/>
            <w:tcBorders>
              <w:top w:val="single" w:sz="8" w:space="0" w:color="999999"/>
              <w:left w:val="single" w:sz="8" w:space="0" w:color="999999"/>
              <w:bottom w:val="single" w:sz="8" w:space="0" w:color="999999"/>
              <w:right w:val="single" w:sz="8" w:space="0" w:color="999999"/>
            </w:tcBorders>
          </w:tcPr>
          <w:p w14:paraId="1A7CF5DE" w14:textId="77777777" w:rsidR="005F371D" w:rsidRPr="00EB2E98" w:rsidRDefault="005F371D" w:rsidP="005F371D">
            <w:r w:rsidRPr="00EB2E98">
              <w:t>6</w:t>
            </w:r>
          </w:p>
        </w:tc>
        <w:tc>
          <w:tcPr>
            <w:tcW w:w="1170" w:type="dxa"/>
            <w:tcBorders>
              <w:top w:val="single" w:sz="8" w:space="0" w:color="999999"/>
              <w:left w:val="single" w:sz="8" w:space="0" w:color="999999"/>
              <w:bottom w:val="single" w:sz="8" w:space="0" w:color="999999"/>
              <w:right w:val="single" w:sz="8" w:space="0" w:color="999999"/>
            </w:tcBorders>
          </w:tcPr>
          <w:p w14:paraId="46F100C4" w14:textId="77777777" w:rsidR="005F371D" w:rsidRPr="00EB2E98" w:rsidRDefault="005F371D" w:rsidP="005F371D">
            <w:pPr>
              <w:rPr>
                <w:rStyle w:val="SAPEmphasis"/>
              </w:rPr>
            </w:pPr>
            <w:r w:rsidRPr="00EB2E98">
              <w:rPr>
                <w:rStyle w:val="SAPEmphasis"/>
              </w:rPr>
              <w:t>View List of all Valid Records for an infotype and its Subtypes</w:t>
            </w:r>
          </w:p>
        </w:tc>
        <w:tc>
          <w:tcPr>
            <w:tcW w:w="5580" w:type="dxa"/>
            <w:tcBorders>
              <w:top w:val="single" w:sz="8" w:space="0" w:color="999999"/>
              <w:left w:val="single" w:sz="8" w:space="0" w:color="999999"/>
              <w:bottom w:val="single" w:sz="8" w:space="0" w:color="999999"/>
              <w:right w:val="single" w:sz="8" w:space="0" w:color="999999"/>
            </w:tcBorders>
          </w:tcPr>
          <w:p w14:paraId="26B7451C" w14:textId="77777777" w:rsidR="005F371D" w:rsidRPr="00EB2E98" w:rsidRDefault="005F371D" w:rsidP="005F371D">
            <w:r w:rsidRPr="00EB2E98">
              <w:t xml:space="preserve">Alternatively, you can display a list of all valid records for an infotype and its subtypes. For this, choose the </w:t>
            </w:r>
            <w:r w:rsidRPr="00EB2E98">
              <w:rPr>
                <w:rStyle w:val="SAPScreenElement"/>
              </w:rPr>
              <w:t xml:space="preserve">Overview </w:t>
            </w:r>
            <w:r w:rsidRPr="00EB2E98">
              <w:rPr>
                <w:noProof/>
              </w:rPr>
              <w:drawing>
                <wp:inline distT="0" distB="0" distL="0" distR="0" wp14:anchorId="70E8A9CF" wp14:editId="28C75A4B">
                  <wp:extent cx="209550" cy="200025"/>
                  <wp:effectExtent l="0" t="0" r="0" b="9525"/>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Pr="00EB2E98">
              <w:rPr>
                <w:noProof/>
              </w:rPr>
              <w:t xml:space="preserve"> </w:t>
            </w:r>
            <w:r w:rsidRPr="00EB2E98">
              <w:t xml:space="preserve">button on the </w:t>
            </w:r>
            <w:r w:rsidRPr="00EB2E98">
              <w:rPr>
                <w:rStyle w:val="SAPScreenElement"/>
              </w:rPr>
              <w:t xml:space="preserve">Display HR Master Data </w:t>
            </w:r>
            <w:r w:rsidRPr="00EB2E98">
              <w:t>screen</w:t>
            </w:r>
            <w:r w:rsidRPr="00EB2E98">
              <w:rPr>
                <w:rStyle w:val="SAPScreenElement"/>
              </w:rPr>
              <w:t xml:space="preserve">. </w:t>
            </w:r>
            <w:r w:rsidRPr="00EB2E98">
              <w:t xml:space="preserve">A list of all valid records for this infotype is displayed. If you want to display one of the available records in this list, select the record of interest and choose the </w:t>
            </w:r>
            <w:r w:rsidRPr="00EB2E98">
              <w:rPr>
                <w:rStyle w:val="SAPScreenElement"/>
              </w:rPr>
              <w:t xml:space="preserve">Choose </w:t>
            </w:r>
            <w:r w:rsidRPr="00EB2E98">
              <w:rPr>
                <w:noProof/>
              </w:rPr>
              <w:drawing>
                <wp:inline distT="0" distB="0" distL="0" distR="0" wp14:anchorId="02DFBEE6" wp14:editId="5CAB3440">
                  <wp:extent cx="180975" cy="190500"/>
                  <wp:effectExtent l="0" t="0" r="9525"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Pr="00EB2E98">
              <w:rPr>
                <w:noProof/>
              </w:rPr>
              <w:t xml:space="preserve"> </w:t>
            </w:r>
            <w:r w:rsidRPr="00EB2E98">
              <w:t xml:space="preserve">button. </w:t>
            </w:r>
          </w:p>
          <w:p w14:paraId="5FE2F7D8" w14:textId="77777777" w:rsidR="005F371D" w:rsidRPr="00EB2E98" w:rsidRDefault="005F371D" w:rsidP="005F371D">
            <w:r w:rsidRPr="00EB2E98">
              <w:lastRenderedPageBreak/>
              <w:t xml:space="preserve">Check the most recent record of </w:t>
            </w:r>
            <w:r w:rsidRPr="00EB2E98">
              <w:rPr>
                <w:rStyle w:val="SAPScreenElement"/>
              </w:rPr>
              <w:t>IT0000</w:t>
            </w:r>
            <w:r w:rsidRPr="00EB2E98">
              <w:t>: depending on the take action executed in Employee Central the values should be as follows:</w:t>
            </w:r>
          </w:p>
          <w:p w14:paraId="214B0DE9" w14:textId="77777777" w:rsidR="005F371D" w:rsidRPr="00EB2E98" w:rsidRDefault="005F371D" w:rsidP="005F371D">
            <w:pPr>
              <w:pStyle w:val="ListBullet"/>
              <w:ind w:left="417" w:hanging="360"/>
              <w:rPr>
                <w:rStyle w:val="SAPMonospace"/>
                <w:rFonts w:ascii="BentonSans Book" w:hAnsi="BentonSans Book"/>
              </w:rPr>
            </w:pPr>
            <w:r w:rsidRPr="00EB2E98">
              <w:t xml:space="preserve">for an employee on occupational hazard leave, fields </w:t>
            </w:r>
            <w:r w:rsidRPr="00EB2E98">
              <w:rPr>
                <w:rStyle w:val="SAPScreenElement"/>
              </w:rPr>
              <w:t>Action Type</w:t>
            </w:r>
            <w:r w:rsidRPr="00EB2E98">
              <w:t xml:space="preserve"> and</w:t>
            </w:r>
            <w:r w:rsidRPr="00EB2E98">
              <w:rPr>
                <w:rStyle w:val="SAPScreenElement"/>
              </w:rPr>
              <w:t xml:space="preserve"> Employment</w:t>
            </w:r>
            <w:r w:rsidRPr="00EB2E98">
              <w:t xml:space="preserve"> should have values</w:t>
            </w:r>
            <w:r w:rsidRPr="00EB2E98">
              <w:rPr>
                <w:rStyle w:val="SAPMonospace"/>
              </w:rPr>
              <w:t xml:space="preserve"> Leave of Absence - paid </w:t>
            </w:r>
            <w:r w:rsidRPr="00EB2E98">
              <w:t>and</w:t>
            </w:r>
            <w:r w:rsidRPr="00EB2E98">
              <w:rPr>
                <w:rStyle w:val="SAPMonospace"/>
              </w:rPr>
              <w:t xml:space="preserve"> Active</w:t>
            </w:r>
            <w:r w:rsidRPr="00EB2E98">
              <w:t>, respectively, and the start date of this record coincides with the first day of absence of the employee;</w:t>
            </w:r>
          </w:p>
          <w:p w14:paraId="57616176" w14:textId="77777777" w:rsidR="005F371D" w:rsidRPr="00EB2E98" w:rsidRDefault="005F371D" w:rsidP="005F371D">
            <w:pPr>
              <w:pStyle w:val="ListBullet"/>
              <w:ind w:left="417" w:hanging="360"/>
            </w:pPr>
            <w:r w:rsidRPr="00EB2E98">
              <w:t xml:space="preserve">for an employee who has returned to work fields </w:t>
            </w:r>
            <w:r w:rsidRPr="00EB2E98">
              <w:rPr>
                <w:rStyle w:val="SAPScreenElement"/>
              </w:rPr>
              <w:t>Action Type</w:t>
            </w:r>
            <w:r w:rsidRPr="00EB2E98">
              <w:t xml:space="preserve"> and</w:t>
            </w:r>
            <w:r w:rsidRPr="00EB2E98">
              <w:rPr>
                <w:rStyle w:val="SAPScreenElement"/>
              </w:rPr>
              <w:t xml:space="preserve"> Employment</w:t>
            </w:r>
            <w:r w:rsidRPr="00EB2E98">
              <w:t xml:space="preserve"> should have values</w:t>
            </w:r>
            <w:r w:rsidRPr="00EB2E98">
              <w:rPr>
                <w:rStyle w:val="SAPMonospace"/>
              </w:rPr>
              <w:t xml:space="preserve"> Return from Leave </w:t>
            </w:r>
            <w:r w:rsidRPr="00EB2E98">
              <w:t>and</w:t>
            </w:r>
            <w:r w:rsidRPr="00EB2E98">
              <w:rPr>
                <w:rStyle w:val="SAPMonospace"/>
              </w:rPr>
              <w:t xml:space="preserve"> Active</w:t>
            </w:r>
            <w:r w:rsidRPr="00EB2E98">
              <w:t>, respectively, and the start date of this record coincides with the first day the employee has returned to work.</w:t>
            </w:r>
          </w:p>
        </w:tc>
        <w:tc>
          <w:tcPr>
            <w:tcW w:w="3482" w:type="dxa"/>
            <w:tcBorders>
              <w:top w:val="single" w:sz="8" w:space="0" w:color="999999"/>
              <w:left w:val="single" w:sz="8" w:space="0" w:color="999999"/>
              <w:bottom w:val="single" w:sz="8" w:space="0" w:color="999999"/>
              <w:right w:val="single" w:sz="8" w:space="0" w:color="999999"/>
            </w:tcBorders>
          </w:tcPr>
          <w:p w14:paraId="4DE4C016" w14:textId="77777777" w:rsidR="005F371D" w:rsidRPr="00EB2E98" w:rsidRDefault="005F371D" w:rsidP="005F371D"/>
        </w:tc>
        <w:tc>
          <w:tcPr>
            <w:tcW w:w="1890" w:type="dxa"/>
            <w:tcBorders>
              <w:top w:val="single" w:sz="8" w:space="0" w:color="999999"/>
              <w:left w:val="single" w:sz="8" w:space="0" w:color="999999"/>
              <w:bottom w:val="single" w:sz="8" w:space="0" w:color="999999"/>
              <w:right w:val="single" w:sz="8" w:space="0" w:color="999999"/>
            </w:tcBorders>
          </w:tcPr>
          <w:p w14:paraId="5BA9EC20" w14:textId="77777777" w:rsidR="005F371D" w:rsidRPr="00EB2E98" w:rsidRDefault="005F371D" w:rsidP="005F371D">
            <w:r w:rsidRPr="00EB2E98">
              <w:t>The data replicated fits to what has been maintained in Employee Central.</w:t>
            </w:r>
          </w:p>
        </w:tc>
        <w:tc>
          <w:tcPr>
            <w:tcW w:w="1264" w:type="dxa"/>
            <w:tcBorders>
              <w:top w:val="single" w:sz="8" w:space="0" w:color="999999"/>
              <w:left w:val="single" w:sz="8" w:space="0" w:color="999999"/>
              <w:bottom w:val="single" w:sz="8" w:space="0" w:color="999999"/>
              <w:right w:val="single" w:sz="8" w:space="0" w:color="999999"/>
            </w:tcBorders>
          </w:tcPr>
          <w:p w14:paraId="20D46331" w14:textId="77777777" w:rsidR="005F371D" w:rsidRPr="00EB2E98" w:rsidRDefault="005F371D" w:rsidP="005F371D"/>
        </w:tc>
      </w:tr>
    </w:tbl>
    <w:p w14:paraId="5BA671CB" w14:textId="77777777" w:rsidR="005F371D" w:rsidRPr="00EB2E98" w:rsidRDefault="005F371D" w:rsidP="005F371D">
      <w:pPr>
        <w:rPr>
          <w:b/>
        </w:rPr>
      </w:pPr>
    </w:p>
    <w:p w14:paraId="1B684F97" w14:textId="77777777" w:rsidR="005F371D" w:rsidRPr="00EB2E98" w:rsidRDefault="005F371D" w:rsidP="005F371D">
      <w:pPr>
        <w:rPr>
          <w:b/>
        </w:rPr>
      </w:pPr>
      <w:r w:rsidRPr="00EB2E98">
        <w:rPr>
          <w:b/>
        </w:rPr>
        <w:t>Option 8: Long-Term Leave of Absence (FJ7) has been executed</w:t>
      </w:r>
    </w:p>
    <w:p w14:paraId="5F45B5ED" w14:textId="77777777" w:rsidR="00B737D7" w:rsidRPr="0031577F" w:rsidRDefault="00B737D7" w:rsidP="00B737D7">
      <w:pPr>
        <w:pStyle w:val="SAPNoteHeading"/>
        <w:rPr>
          <w:highlight w:val="yellow"/>
        </w:rPr>
      </w:pPr>
      <w:r w:rsidRPr="0031577F">
        <w:rPr>
          <w:noProof/>
          <w:highlight w:val="yellow"/>
        </w:rPr>
        <w:drawing>
          <wp:inline distT="0" distB="0" distL="0" distR="0" wp14:anchorId="7A487F35" wp14:editId="4A451415">
            <wp:extent cx="228600" cy="228600"/>
            <wp:effectExtent l="0" t="0" r="0" b="0"/>
            <wp:docPr id="3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1577F">
        <w:rPr>
          <w:highlight w:val="yellow"/>
        </w:rPr>
        <w:t> Caution</w:t>
      </w:r>
    </w:p>
    <w:p w14:paraId="10612802" w14:textId="6E7E046D" w:rsidR="00B737D7" w:rsidRDefault="00B737D7" w:rsidP="00B737D7">
      <w:pPr>
        <w:pStyle w:val="NoteParagraph"/>
        <w:ind w:left="624"/>
      </w:pPr>
      <w:r w:rsidRPr="0031577F">
        <w:rPr>
          <w:highlight w:val="yellow"/>
        </w:rPr>
        <w:t>This option is not relevant for the following countr</w:t>
      </w:r>
      <w:r>
        <w:rPr>
          <w:highlight w:val="yellow"/>
        </w:rPr>
        <w:t>ies</w:t>
      </w:r>
      <w:r w:rsidRPr="0031577F">
        <w:rPr>
          <w:highlight w:val="yellow"/>
        </w:rPr>
        <w:t xml:space="preserve">: </w:t>
      </w:r>
      <w:commentRangeStart w:id="712"/>
      <w:r w:rsidRPr="00B737D7">
        <w:rPr>
          <w:b/>
          <w:highlight w:val="yellow"/>
        </w:rPr>
        <w:t>CN</w:t>
      </w:r>
      <w:commentRangeEnd w:id="712"/>
      <w:r>
        <w:rPr>
          <w:rStyle w:val="CommentReference"/>
        </w:rPr>
        <w:commentReference w:id="712"/>
      </w:r>
      <w:r>
        <w:rPr>
          <w:highlight w:val="yellow"/>
        </w:rPr>
        <w:t xml:space="preserve">, </w:t>
      </w:r>
      <w:commentRangeStart w:id="713"/>
      <w:commentRangeStart w:id="714"/>
      <w:r w:rsidRPr="0031577F">
        <w:rPr>
          <w:b/>
          <w:highlight w:val="yellow"/>
        </w:rPr>
        <w:t>DE</w:t>
      </w:r>
      <w:commentRangeEnd w:id="713"/>
      <w:r>
        <w:rPr>
          <w:rStyle w:val="CommentReference"/>
        </w:rPr>
        <w:commentReference w:id="713"/>
      </w:r>
      <w:commentRangeEnd w:id="714"/>
      <w:r w:rsidR="00001E36">
        <w:rPr>
          <w:rStyle w:val="CommentReference"/>
        </w:rPr>
        <w:commentReference w:id="714"/>
      </w:r>
      <w:r w:rsidRPr="0031577F">
        <w:rPr>
          <w:highlight w:val="yellow"/>
        </w:rPr>
        <w:t>.</w:t>
      </w:r>
    </w:p>
    <w:p w14:paraId="0BC21B57" w14:textId="7BEAAA42" w:rsidR="005F371D" w:rsidRPr="00EB2E98" w:rsidRDefault="005F371D" w:rsidP="004C2A99">
      <w:pPr>
        <w:pStyle w:val="SAPNoteHeading"/>
      </w:pPr>
      <w:r w:rsidRPr="00EB2E98">
        <w:rPr>
          <w:noProof/>
        </w:rPr>
        <w:drawing>
          <wp:inline distT="0" distB="0" distL="0" distR="0" wp14:anchorId="2F006C05" wp14:editId="3E3CD475">
            <wp:extent cx="228600" cy="228600"/>
            <wp:effectExtent l="0" t="0" r="0" b="0"/>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B2E98">
        <w:t> Caution</w:t>
      </w:r>
    </w:p>
    <w:p w14:paraId="309F9706" w14:textId="021DCC02" w:rsidR="005F371D" w:rsidRPr="00EB2E98" w:rsidRDefault="005F371D" w:rsidP="004C2A99">
      <w:pPr>
        <w:pStyle w:val="NoteParagraph"/>
        <w:ind w:left="624"/>
      </w:pPr>
      <w:r w:rsidRPr="00EB2E98">
        <w:t xml:space="preserve">This is relevant only in case the </w:t>
      </w:r>
      <w:r w:rsidRPr="00EB2E98">
        <w:rPr>
          <w:rStyle w:val="SAPEmphasis"/>
        </w:rPr>
        <w:t>Time Off</w:t>
      </w:r>
      <w:r w:rsidRPr="00EB2E98">
        <w:t xml:space="preserve"> module </w:t>
      </w:r>
      <w:r w:rsidR="004D26CE" w:rsidRPr="006661EF">
        <w:rPr>
          <w:rStyle w:val="SAPEmphasis"/>
        </w:rPr>
        <w:t>has been implemented</w:t>
      </w:r>
      <w:r w:rsidR="004D26CE" w:rsidRPr="00541A3A" w:rsidDel="00541A3A">
        <w:rPr>
          <w:rStyle w:val="SAPEmphasis"/>
          <w:rFonts w:ascii="BentonSans Book" w:hAnsi="BentonSans Book"/>
        </w:rPr>
        <w:t xml:space="preserve"> </w:t>
      </w:r>
      <w:r w:rsidRPr="00EB2E98">
        <w:t xml:space="preserve">in the </w:t>
      </w:r>
      <w:del w:id="715" w:author="Author" w:date="2018-02-26T18:16:00Z">
        <w:r w:rsidRPr="006751E9" w:rsidDel="006751E9">
          <w:rPr>
            <w:rStyle w:val="SAPTextReference"/>
            <w:rPrChange w:id="716" w:author="Author" w:date="2018-02-26T18:16:00Z">
              <w:rPr/>
            </w:rPrChange>
          </w:rPr>
          <w:delText xml:space="preserve">SAP SuccessFactors </w:delText>
        </w:r>
      </w:del>
      <w:r w:rsidRPr="006751E9">
        <w:rPr>
          <w:rStyle w:val="SAPTextReference"/>
          <w:rPrChange w:id="717" w:author="Author" w:date="2018-02-26T18:16:00Z">
            <w:rPr/>
          </w:rPrChange>
        </w:rPr>
        <w:t>Employee Central</w:t>
      </w:r>
      <w:r w:rsidRPr="00EB2E98">
        <w:t xml:space="preserve"> instance. In case </w:t>
      </w:r>
      <w:r w:rsidR="004D26CE">
        <w:t>the</w:t>
      </w:r>
      <w:r w:rsidRPr="00EB2E98">
        <w:t xml:space="preserve"> </w:t>
      </w:r>
      <w:r w:rsidRPr="00EB2E98">
        <w:rPr>
          <w:rStyle w:val="SAPEmphasis"/>
        </w:rPr>
        <w:t>Time Off</w:t>
      </w:r>
      <w:r w:rsidRPr="00EB2E98">
        <w:t xml:space="preserve"> </w:t>
      </w:r>
      <w:r w:rsidRPr="00EB2E98">
        <w:rPr>
          <w:rStyle w:val="SAPEmphasis"/>
        </w:rPr>
        <w:t>for Leave of Absence Only</w:t>
      </w:r>
      <w:r w:rsidRPr="00EB2E98">
        <w:t xml:space="preserve"> module </w:t>
      </w:r>
      <w:r w:rsidR="004D26CE" w:rsidRPr="0020075D">
        <w:t>has been implemented</w:t>
      </w:r>
      <w:ins w:id="718" w:author="Author" w:date="2018-02-26T18:16:00Z">
        <w:r w:rsidR="006751E9" w:rsidRPr="006751E9">
          <w:t xml:space="preserve"> </w:t>
        </w:r>
        <w:r w:rsidR="006751E9" w:rsidRPr="00EB2E98">
          <w:t xml:space="preserve">in the </w:t>
        </w:r>
        <w:r w:rsidR="006751E9" w:rsidRPr="00634BA7">
          <w:rPr>
            <w:rStyle w:val="SAPTextReference"/>
          </w:rPr>
          <w:t>Employee Central</w:t>
        </w:r>
        <w:r w:rsidR="006751E9" w:rsidRPr="00EB2E98">
          <w:t xml:space="preserve"> instance</w:t>
        </w:r>
      </w:ins>
      <w:r w:rsidRPr="00EB2E98">
        <w:t xml:space="preserve">, you can skip this option and refer to </w:t>
      </w:r>
      <w:r w:rsidRPr="00EB2E98">
        <w:rPr>
          <w:rStyle w:val="SAPTextReference"/>
        </w:rPr>
        <w:t>Option 7</w:t>
      </w:r>
      <w:r w:rsidRPr="00EB2E98">
        <w:t xml:space="preserve"> instead.</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1170"/>
        <w:gridCol w:w="5580"/>
        <w:gridCol w:w="3572"/>
        <w:gridCol w:w="1800"/>
        <w:gridCol w:w="1264"/>
      </w:tblGrid>
      <w:tr w:rsidR="005F371D" w:rsidRPr="00EB2E98" w14:paraId="50529C45" w14:textId="77777777" w:rsidTr="004C2A99">
        <w:trPr>
          <w:trHeight w:val="576"/>
          <w:tblHeader/>
        </w:trPr>
        <w:tc>
          <w:tcPr>
            <w:tcW w:w="900" w:type="dxa"/>
            <w:tcBorders>
              <w:top w:val="single" w:sz="8" w:space="0" w:color="999999"/>
              <w:left w:val="single" w:sz="8" w:space="0" w:color="999999"/>
              <w:bottom w:val="single" w:sz="8" w:space="0" w:color="999999"/>
              <w:right w:val="single" w:sz="8" w:space="0" w:color="999999"/>
            </w:tcBorders>
            <w:shd w:val="clear" w:color="auto" w:fill="999999"/>
            <w:hideMark/>
          </w:tcPr>
          <w:p w14:paraId="7571806B" w14:textId="77777777" w:rsidR="005F371D" w:rsidRPr="00EB2E98" w:rsidRDefault="005F371D" w:rsidP="005F371D">
            <w:pPr>
              <w:pStyle w:val="SAPTableHeader"/>
            </w:pPr>
            <w:r w:rsidRPr="00EB2E98">
              <w:t>Test Step #</w:t>
            </w:r>
          </w:p>
        </w:tc>
        <w:tc>
          <w:tcPr>
            <w:tcW w:w="1170" w:type="dxa"/>
            <w:tcBorders>
              <w:top w:val="single" w:sz="8" w:space="0" w:color="999999"/>
              <w:left w:val="single" w:sz="8" w:space="0" w:color="999999"/>
              <w:bottom w:val="single" w:sz="8" w:space="0" w:color="999999"/>
              <w:right w:val="single" w:sz="8" w:space="0" w:color="999999"/>
            </w:tcBorders>
            <w:shd w:val="clear" w:color="auto" w:fill="999999"/>
            <w:hideMark/>
          </w:tcPr>
          <w:p w14:paraId="1E586E67" w14:textId="77777777" w:rsidR="005F371D" w:rsidRPr="00EB2E98" w:rsidRDefault="005F371D" w:rsidP="005F371D">
            <w:pPr>
              <w:pStyle w:val="SAPTableHeader"/>
            </w:pPr>
            <w:r w:rsidRPr="00EB2E98">
              <w:t>Test Step Name</w:t>
            </w:r>
          </w:p>
        </w:tc>
        <w:tc>
          <w:tcPr>
            <w:tcW w:w="5580" w:type="dxa"/>
            <w:tcBorders>
              <w:top w:val="single" w:sz="8" w:space="0" w:color="999999"/>
              <w:left w:val="single" w:sz="8" w:space="0" w:color="999999"/>
              <w:bottom w:val="single" w:sz="8" w:space="0" w:color="999999"/>
              <w:right w:val="single" w:sz="8" w:space="0" w:color="999999"/>
            </w:tcBorders>
            <w:shd w:val="clear" w:color="auto" w:fill="999999"/>
            <w:hideMark/>
          </w:tcPr>
          <w:p w14:paraId="41901DB0" w14:textId="77777777" w:rsidR="005F371D" w:rsidRPr="00EB2E98" w:rsidRDefault="005F371D" w:rsidP="005F371D">
            <w:pPr>
              <w:pStyle w:val="SAPTableHeader"/>
            </w:pPr>
            <w:r w:rsidRPr="00EB2E98">
              <w:t>Instruction</w:t>
            </w:r>
          </w:p>
        </w:tc>
        <w:tc>
          <w:tcPr>
            <w:tcW w:w="3572" w:type="dxa"/>
            <w:tcBorders>
              <w:top w:val="single" w:sz="8" w:space="0" w:color="999999"/>
              <w:left w:val="single" w:sz="8" w:space="0" w:color="999999"/>
              <w:bottom w:val="single" w:sz="8" w:space="0" w:color="999999"/>
              <w:right w:val="single" w:sz="8" w:space="0" w:color="999999"/>
            </w:tcBorders>
            <w:shd w:val="clear" w:color="auto" w:fill="999999"/>
            <w:hideMark/>
          </w:tcPr>
          <w:p w14:paraId="50CFD296" w14:textId="77777777" w:rsidR="005F371D" w:rsidRPr="00EB2E98" w:rsidRDefault="005F371D" w:rsidP="005F371D">
            <w:pPr>
              <w:pStyle w:val="SAPTableHeader"/>
            </w:pPr>
            <w:r w:rsidRPr="00EB2E98">
              <w:t>Additional Information</w:t>
            </w:r>
          </w:p>
        </w:tc>
        <w:tc>
          <w:tcPr>
            <w:tcW w:w="1800" w:type="dxa"/>
            <w:tcBorders>
              <w:top w:val="single" w:sz="8" w:space="0" w:color="999999"/>
              <w:left w:val="single" w:sz="8" w:space="0" w:color="999999"/>
              <w:bottom w:val="single" w:sz="8" w:space="0" w:color="999999"/>
              <w:right w:val="single" w:sz="8" w:space="0" w:color="999999"/>
            </w:tcBorders>
            <w:shd w:val="clear" w:color="auto" w:fill="999999"/>
            <w:hideMark/>
          </w:tcPr>
          <w:p w14:paraId="4FCEA2AD" w14:textId="77777777" w:rsidR="005F371D" w:rsidRPr="00EB2E98" w:rsidRDefault="005F371D" w:rsidP="005F371D">
            <w:pPr>
              <w:pStyle w:val="SAPTableHeader"/>
            </w:pPr>
            <w:r w:rsidRPr="00EB2E98">
              <w:t>Expected Result</w:t>
            </w:r>
          </w:p>
        </w:tc>
        <w:tc>
          <w:tcPr>
            <w:tcW w:w="1264" w:type="dxa"/>
            <w:tcBorders>
              <w:top w:val="single" w:sz="8" w:space="0" w:color="999999"/>
              <w:left w:val="single" w:sz="8" w:space="0" w:color="999999"/>
              <w:bottom w:val="single" w:sz="8" w:space="0" w:color="999999"/>
              <w:right w:val="single" w:sz="8" w:space="0" w:color="999999"/>
            </w:tcBorders>
            <w:shd w:val="clear" w:color="auto" w:fill="999999"/>
            <w:hideMark/>
          </w:tcPr>
          <w:p w14:paraId="4543AD0D" w14:textId="77777777" w:rsidR="005F371D" w:rsidRPr="00EB2E98" w:rsidRDefault="005F371D" w:rsidP="005F371D">
            <w:pPr>
              <w:pStyle w:val="SAPTableHeader"/>
            </w:pPr>
            <w:r w:rsidRPr="00EB2E98">
              <w:t>Pass / Fail / Comment</w:t>
            </w:r>
          </w:p>
        </w:tc>
      </w:tr>
      <w:tr w:rsidR="005F371D" w:rsidRPr="00EB2E98" w14:paraId="059E1658" w14:textId="77777777" w:rsidTr="004C2A99">
        <w:trPr>
          <w:trHeight w:val="357"/>
        </w:trPr>
        <w:tc>
          <w:tcPr>
            <w:tcW w:w="900" w:type="dxa"/>
            <w:tcBorders>
              <w:top w:val="single" w:sz="8" w:space="0" w:color="999999"/>
              <w:left w:val="single" w:sz="8" w:space="0" w:color="999999"/>
              <w:bottom w:val="single" w:sz="8" w:space="0" w:color="999999"/>
              <w:right w:val="single" w:sz="8" w:space="0" w:color="999999"/>
            </w:tcBorders>
            <w:hideMark/>
          </w:tcPr>
          <w:p w14:paraId="0C41E706" w14:textId="77777777" w:rsidR="005F371D" w:rsidRPr="00EB2E98" w:rsidRDefault="005F371D" w:rsidP="005F371D">
            <w:r w:rsidRPr="00EB2E98">
              <w:t>4</w:t>
            </w:r>
          </w:p>
        </w:tc>
        <w:tc>
          <w:tcPr>
            <w:tcW w:w="1170" w:type="dxa"/>
            <w:tcBorders>
              <w:top w:val="single" w:sz="8" w:space="0" w:color="999999"/>
              <w:left w:val="single" w:sz="8" w:space="0" w:color="999999"/>
              <w:bottom w:val="single" w:sz="8" w:space="0" w:color="999999"/>
              <w:right w:val="single" w:sz="8" w:space="0" w:color="999999"/>
            </w:tcBorders>
            <w:hideMark/>
          </w:tcPr>
          <w:p w14:paraId="5748907E" w14:textId="77777777" w:rsidR="005F371D" w:rsidRPr="00EB2E98" w:rsidRDefault="005F371D" w:rsidP="005F371D">
            <w:pPr>
              <w:rPr>
                <w:rStyle w:val="SAPEmphasis"/>
              </w:rPr>
            </w:pPr>
            <w:r w:rsidRPr="00EB2E98">
              <w:rPr>
                <w:rStyle w:val="SAPEmphasis"/>
              </w:rPr>
              <w:t>Select Infotype</w:t>
            </w:r>
          </w:p>
        </w:tc>
        <w:tc>
          <w:tcPr>
            <w:tcW w:w="5580" w:type="dxa"/>
            <w:tcBorders>
              <w:top w:val="single" w:sz="8" w:space="0" w:color="999999"/>
              <w:left w:val="single" w:sz="8" w:space="0" w:color="999999"/>
              <w:bottom w:val="single" w:sz="8" w:space="0" w:color="999999"/>
              <w:right w:val="single" w:sz="8" w:space="0" w:color="999999"/>
            </w:tcBorders>
            <w:hideMark/>
          </w:tcPr>
          <w:p w14:paraId="15DC1E46" w14:textId="77777777" w:rsidR="005F371D" w:rsidRPr="00EB2E98" w:rsidRDefault="005F371D" w:rsidP="005F371D">
            <w:r w:rsidRPr="00EB2E98">
              <w:t xml:space="preserve">Enter the name or number of the infotype in the </w:t>
            </w:r>
            <w:r w:rsidRPr="00EB2E98">
              <w:rPr>
                <w:rStyle w:val="SAPScreenElement"/>
              </w:rPr>
              <w:t xml:space="preserve">Infotype </w:t>
            </w:r>
            <w:r w:rsidRPr="00EB2E98">
              <w:t xml:space="preserve">field located in the </w:t>
            </w:r>
            <w:r w:rsidRPr="00EB2E98">
              <w:rPr>
                <w:rStyle w:val="SAPScreenElement"/>
              </w:rPr>
              <w:t xml:space="preserve">Direct selection </w:t>
            </w:r>
            <w:r w:rsidRPr="00EB2E98">
              <w:t xml:space="preserve">part on the screen. </w:t>
            </w:r>
          </w:p>
          <w:p w14:paraId="38821781" w14:textId="77777777" w:rsidR="005F371D" w:rsidRPr="00EB2E98" w:rsidRDefault="005F371D" w:rsidP="005F371D">
            <w:r w:rsidRPr="00EB2E98">
              <w:t xml:space="preserve">You can also use the value help next to the </w:t>
            </w:r>
            <w:r w:rsidRPr="00EB2E98">
              <w:rPr>
                <w:rStyle w:val="SAPScreenElement"/>
              </w:rPr>
              <w:t xml:space="preserve">Infotype </w:t>
            </w:r>
            <w:r w:rsidRPr="00EB2E98">
              <w:t xml:space="preserve">and </w:t>
            </w:r>
            <w:r w:rsidRPr="00EB2E98">
              <w:rPr>
                <w:rStyle w:val="SAPScreenElement"/>
              </w:rPr>
              <w:t xml:space="preserve">STy </w:t>
            </w:r>
            <w:r w:rsidRPr="00EB2E98">
              <w:t xml:space="preserve">fields located in the </w:t>
            </w:r>
            <w:r w:rsidRPr="00EB2E98">
              <w:rPr>
                <w:rStyle w:val="SAPScreenElement"/>
              </w:rPr>
              <w:t xml:space="preserve">Direct selection </w:t>
            </w:r>
            <w:r w:rsidRPr="00EB2E98">
              <w:t>part on the screen.</w:t>
            </w:r>
          </w:p>
        </w:tc>
        <w:tc>
          <w:tcPr>
            <w:tcW w:w="3572" w:type="dxa"/>
            <w:tcBorders>
              <w:top w:val="single" w:sz="8" w:space="0" w:color="999999"/>
              <w:left w:val="single" w:sz="8" w:space="0" w:color="999999"/>
              <w:bottom w:val="single" w:sz="8" w:space="0" w:color="999999"/>
              <w:right w:val="single" w:sz="8" w:space="0" w:color="999999"/>
            </w:tcBorders>
            <w:hideMark/>
          </w:tcPr>
          <w:p w14:paraId="71CC92EA" w14:textId="77777777" w:rsidR="005F371D" w:rsidRPr="00EB2E98" w:rsidRDefault="005F371D" w:rsidP="005F371D">
            <w:pPr>
              <w:rPr>
                <w:rStyle w:val="SAPScreenElement"/>
              </w:rPr>
            </w:pPr>
            <w:r w:rsidRPr="00EB2E98">
              <w:t xml:space="preserve">Relevant infotype is </w:t>
            </w:r>
            <w:r w:rsidRPr="00EB2E98">
              <w:rPr>
                <w:rStyle w:val="SAPScreenElement"/>
              </w:rPr>
              <w:t>Actions (IT0000).</w:t>
            </w:r>
          </w:p>
          <w:p w14:paraId="502D2028" w14:textId="77777777" w:rsidR="005F371D" w:rsidRPr="00EB2E98" w:rsidRDefault="005F371D" w:rsidP="005F371D">
            <w:pPr>
              <w:rPr>
                <w:rStyle w:val="SAPScreenElement"/>
              </w:rPr>
            </w:pPr>
          </w:p>
          <w:p w14:paraId="6E376FD3" w14:textId="77777777" w:rsidR="005F371D" w:rsidRPr="00EB2E98" w:rsidRDefault="005F371D" w:rsidP="005F371D"/>
        </w:tc>
        <w:tc>
          <w:tcPr>
            <w:tcW w:w="1800" w:type="dxa"/>
            <w:tcBorders>
              <w:top w:val="single" w:sz="8" w:space="0" w:color="999999"/>
              <w:left w:val="single" w:sz="8" w:space="0" w:color="999999"/>
              <w:bottom w:val="single" w:sz="8" w:space="0" w:color="999999"/>
              <w:right w:val="single" w:sz="8" w:space="0" w:color="999999"/>
            </w:tcBorders>
          </w:tcPr>
          <w:p w14:paraId="5FC9F4ED" w14:textId="77777777" w:rsidR="005F371D" w:rsidRPr="00EB2E98" w:rsidRDefault="005F371D" w:rsidP="005F371D"/>
        </w:tc>
        <w:tc>
          <w:tcPr>
            <w:tcW w:w="1264" w:type="dxa"/>
            <w:tcBorders>
              <w:top w:val="single" w:sz="8" w:space="0" w:color="999999"/>
              <w:left w:val="single" w:sz="8" w:space="0" w:color="999999"/>
              <w:bottom w:val="single" w:sz="8" w:space="0" w:color="999999"/>
              <w:right w:val="single" w:sz="8" w:space="0" w:color="999999"/>
            </w:tcBorders>
          </w:tcPr>
          <w:p w14:paraId="61C60AED" w14:textId="77777777" w:rsidR="005F371D" w:rsidRPr="00EB2E98" w:rsidRDefault="005F371D" w:rsidP="005F371D"/>
        </w:tc>
      </w:tr>
      <w:tr w:rsidR="005F371D" w:rsidRPr="00EB2E98" w14:paraId="3A2AAA36" w14:textId="77777777" w:rsidTr="004C2A99">
        <w:trPr>
          <w:trHeight w:val="357"/>
        </w:trPr>
        <w:tc>
          <w:tcPr>
            <w:tcW w:w="900" w:type="dxa"/>
            <w:tcBorders>
              <w:top w:val="single" w:sz="8" w:space="0" w:color="999999"/>
              <w:left w:val="single" w:sz="8" w:space="0" w:color="999999"/>
              <w:bottom w:val="single" w:sz="8" w:space="0" w:color="999999"/>
              <w:right w:val="single" w:sz="8" w:space="0" w:color="999999"/>
            </w:tcBorders>
            <w:hideMark/>
          </w:tcPr>
          <w:p w14:paraId="1CCBE532" w14:textId="77777777" w:rsidR="005F371D" w:rsidRPr="00EB2E98" w:rsidRDefault="005F371D" w:rsidP="005F371D">
            <w:r w:rsidRPr="00EB2E98">
              <w:t>5</w:t>
            </w:r>
          </w:p>
        </w:tc>
        <w:tc>
          <w:tcPr>
            <w:tcW w:w="1170" w:type="dxa"/>
            <w:tcBorders>
              <w:top w:val="single" w:sz="8" w:space="0" w:color="999999"/>
              <w:left w:val="single" w:sz="8" w:space="0" w:color="999999"/>
              <w:bottom w:val="single" w:sz="8" w:space="0" w:color="999999"/>
              <w:right w:val="single" w:sz="8" w:space="0" w:color="999999"/>
            </w:tcBorders>
            <w:hideMark/>
          </w:tcPr>
          <w:p w14:paraId="55245D9E" w14:textId="77777777" w:rsidR="005F371D" w:rsidRPr="00EB2E98" w:rsidRDefault="005F371D" w:rsidP="005F371D">
            <w:pPr>
              <w:rPr>
                <w:rStyle w:val="SAPEmphasis"/>
              </w:rPr>
            </w:pPr>
            <w:r w:rsidRPr="00EB2E98">
              <w:rPr>
                <w:rStyle w:val="SAPEmphasis"/>
              </w:rPr>
              <w:t>View Infotype Record</w:t>
            </w:r>
          </w:p>
        </w:tc>
        <w:tc>
          <w:tcPr>
            <w:tcW w:w="5580" w:type="dxa"/>
            <w:tcBorders>
              <w:top w:val="single" w:sz="8" w:space="0" w:color="999999"/>
              <w:left w:val="single" w:sz="8" w:space="0" w:color="999999"/>
              <w:bottom w:val="single" w:sz="8" w:space="0" w:color="999999"/>
              <w:right w:val="single" w:sz="8" w:space="0" w:color="999999"/>
            </w:tcBorders>
            <w:hideMark/>
          </w:tcPr>
          <w:p w14:paraId="6F2867EA" w14:textId="77777777" w:rsidR="005F371D" w:rsidRPr="00EB2E98" w:rsidRDefault="005F371D" w:rsidP="005F371D">
            <w:r w:rsidRPr="00EB2E98">
              <w:t xml:space="preserve">Choose the </w:t>
            </w:r>
            <w:r w:rsidRPr="00EB2E98">
              <w:rPr>
                <w:rStyle w:val="SAPScreenElement"/>
              </w:rPr>
              <w:t xml:space="preserve">Display </w:t>
            </w:r>
            <w:r w:rsidRPr="00EB2E98">
              <w:rPr>
                <w:noProof/>
              </w:rPr>
              <w:drawing>
                <wp:inline distT="0" distB="0" distL="0" distR="0" wp14:anchorId="3EAF61C6" wp14:editId="6946B787">
                  <wp:extent cx="209550" cy="180975"/>
                  <wp:effectExtent l="0" t="0" r="0" b="9525"/>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 cy="180975"/>
                          </a:xfrm>
                          <a:prstGeom prst="rect">
                            <a:avLst/>
                          </a:prstGeom>
                          <a:noFill/>
                          <a:ln>
                            <a:noFill/>
                          </a:ln>
                        </pic:spPr>
                      </pic:pic>
                    </a:graphicData>
                  </a:graphic>
                </wp:inline>
              </w:drawing>
            </w:r>
            <w:r w:rsidRPr="00EB2E98">
              <w:rPr>
                <w:noProof/>
              </w:rPr>
              <w:t xml:space="preserve"> </w:t>
            </w:r>
            <w:r w:rsidRPr="00EB2E98">
              <w:t xml:space="preserve">button to view the infotype record. </w:t>
            </w:r>
          </w:p>
          <w:p w14:paraId="7C275CF6" w14:textId="77777777" w:rsidR="005F371D" w:rsidRPr="00EB2E98" w:rsidRDefault="005F371D" w:rsidP="005F371D">
            <w:r w:rsidRPr="00EB2E98">
              <w:t xml:space="preserve">Choose </w:t>
            </w:r>
            <w:r w:rsidRPr="00EB2E98">
              <w:rPr>
                <w:rStyle w:val="SAPScreenElement"/>
              </w:rPr>
              <w:t xml:space="preserve">Next record </w:t>
            </w:r>
            <w:r w:rsidRPr="00EB2E98">
              <w:t>pushbutton to proceed to the next record of this infotype, if existing</w:t>
            </w:r>
            <w:r w:rsidRPr="00EB2E98">
              <w:rPr>
                <w:rStyle w:val="SAPScreenElement"/>
              </w:rPr>
              <w:t xml:space="preserve">. </w:t>
            </w:r>
            <w:r w:rsidRPr="00EB2E98">
              <w:t xml:space="preserve">Choose </w:t>
            </w:r>
            <w:r w:rsidRPr="00EB2E98">
              <w:rPr>
                <w:rStyle w:val="SAPScreenElement"/>
              </w:rPr>
              <w:t xml:space="preserve">Previous record </w:t>
            </w:r>
            <w:r w:rsidRPr="00EB2E98">
              <w:t>pushbutton to go back.</w:t>
            </w:r>
          </w:p>
        </w:tc>
        <w:tc>
          <w:tcPr>
            <w:tcW w:w="3572" w:type="dxa"/>
            <w:tcBorders>
              <w:top w:val="single" w:sz="8" w:space="0" w:color="999999"/>
              <w:left w:val="single" w:sz="8" w:space="0" w:color="999999"/>
              <w:bottom w:val="single" w:sz="8" w:space="0" w:color="999999"/>
              <w:right w:val="single" w:sz="8" w:space="0" w:color="999999"/>
            </w:tcBorders>
            <w:hideMark/>
          </w:tcPr>
          <w:p w14:paraId="0D264B5F" w14:textId="310057B1" w:rsidR="005F371D" w:rsidRPr="00EB2E98" w:rsidRDefault="005F371D" w:rsidP="005F371D">
            <w:r w:rsidRPr="00EB2E98">
              <w:t xml:space="preserve">If no subsequent record for the chosen infotype exists, </w:t>
            </w:r>
            <w:r w:rsidR="00CA5CC2">
              <w:t>the system message</w:t>
            </w:r>
            <w:r w:rsidR="00CA5CC2">
              <w:rPr>
                <w:rStyle w:val="SAPMonospace"/>
              </w:rPr>
              <w:t xml:space="preserve"> No subsequent record for current selection criteria </w:t>
            </w:r>
            <w:r w:rsidR="00CA5CC2">
              <w:t>is generated</w:t>
            </w:r>
            <w:r w:rsidRPr="00EB2E98">
              <w:t>.</w:t>
            </w:r>
          </w:p>
        </w:tc>
        <w:tc>
          <w:tcPr>
            <w:tcW w:w="1800" w:type="dxa"/>
            <w:tcBorders>
              <w:top w:val="single" w:sz="8" w:space="0" w:color="999999"/>
              <w:left w:val="single" w:sz="8" w:space="0" w:color="999999"/>
              <w:bottom w:val="single" w:sz="8" w:space="0" w:color="999999"/>
              <w:right w:val="single" w:sz="8" w:space="0" w:color="999999"/>
            </w:tcBorders>
          </w:tcPr>
          <w:p w14:paraId="112634AF" w14:textId="77777777" w:rsidR="005F371D" w:rsidRPr="00EB2E98" w:rsidRDefault="005F371D" w:rsidP="005F371D"/>
        </w:tc>
        <w:tc>
          <w:tcPr>
            <w:tcW w:w="1264" w:type="dxa"/>
            <w:tcBorders>
              <w:top w:val="single" w:sz="8" w:space="0" w:color="999999"/>
              <w:left w:val="single" w:sz="8" w:space="0" w:color="999999"/>
              <w:bottom w:val="single" w:sz="8" w:space="0" w:color="999999"/>
              <w:right w:val="single" w:sz="8" w:space="0" w:color="999999"/>
            </w:tcBorders>
          </w:tcPr>
          <w:p w14:paraId="01BFE7C2" w14:textId="77777777" w:rsidR="005F371D" w:rsidRPr="00EB2E98" w:rsidRDefault="005F371D" w:rsidP="005F371D"/>
        </w:tc>
      </w:tr>
      <w:tr w:rsidR="005F371D" w:rsidRPr="00EB2E98" w14:paraId="2A57C44C" w14:textId="77777777" w:rsidTr="004C2A99">
        <w:trPr>
          <w:trHeight w:val="357"/>
        </w:trPr>
        <w:tc>
          <w:tcPr>
            <w:tcW w:w="900" w:type="dxa"/>
            <w:tcBorders>
              <w:top w:val="single" w:sz="8" w:space="0" w:color="999999"/>
              <w:left w:val="single" w:sz="8" w:space="0" w:color="999999"/>
              <w:bottom w:val="single" w:sz="8" w:space="0" w:color="999999"/>
              <w:right w:val="single" w:sz="8" w:space="0" w:color="999999"/>
            </w:tcBorders>
          </w:tcPr>
          <w:p w14:paraId="11D09DF5" w14:textId="77777777" w:rsidR="005F371D" w:rsidRPr="00EB2E98" w:rsidRDefault="005F371D" w:rsidP="005F371D">
            <w:r w:rsidRPr="00EB2E98">
              <w:t>6</w:t>
            </w:r>
          </w:p>
        </w:tc>
        <w:tc>
          <w:tcPr>
            <w:tcW w:w="1170" w:type="dxa"/>
            <w:tcBorders>
              <w:top w:val="single" w:sz="8" w:space="0" w:color="999999"/>
              <w:left w:val="single" w:sz="8" w:space="0" w:color="999999"/>
              <w:bottom w:val="single" w:sz="8" w:space="0" w:color="999999"/>
              <w:right w:val="single" w:sz="8" w:space="0" w:color="999999"/>
            </w:tcBorders>
          </w:tcPr>
          <w:p w14:paraId="0B487D4C" w14:textId="77777777" w:rsidR="005F371D" w:rsidRPr="00EB2E98" w:rsidRDefault="005F371D" w:rsidP="005F371D">
            <w:pPr>
              <w:rPr>
                <w:rStyle w:val="SAPEmphasis"/>
              </w:rPr>
            </w:pPr>
            <w:r w:rsidRPr="00EB2E98">
              <w:rPr>
                <w:rStyle w:val="SAPEmphasis"/>
              </w:rPr>
              <w:t xml:space="preserve">View List of all Valid </w:t>
            </w:r>
            <w:r w:rsidRPr="00EB2E98">
              <w:rPr>
                <w:rStyle w:val="SAPEmphasis"/>
              </w:rPr>
              <w:lastRenderedPageBreak/>
              <w:t>Records for an infotype and its Subtypes</w:t>
            </w:r>
          </w:p>
        </w:tc>
        <w:tc>
          <w:tcPr>
            <w:tcW w:w="5580" w:type="dxa"/>
            <w:tcBorders>
              <w:top w:val="single" w:sz="8" w:space="0" w:color="999999"/>
              <w:left w:val="single" w:sz="8" w:space="0" w:color="999999"/>
              <w:bottom w:val="single" w:sz="8" w:space="0" w:color="999999"/>
              <w:right w:val="single" w:sz="8" w:space="0" w:color="999999"/>
            </w:tcBorders>
          </w:tcPr>
          <w:p w14:paraId="76FB9669" w14:textId="77777777" w:rsidR="005F371D" w:rsidRPr="00EB2E98" w:rsidRDefault="005F371D" w:rsidP="005F371D">
            <w:r w:rsidRPr="00EB2E98">
              <w:lastRenderedPageBreak/>
              <w:t xml:space="preserve">Alternatively, you can display a list of all valid records for an infotype and its subtypes. For this, choose the </w:t>
            </w:r>
            <w:r w:rsidRPr="00EB2E98">
              <w:rPr>
                <w:rStyle w:val="SAPScreenElement"/>
              </w:rPr>
              <w:t xml:space="preserve">Overview </w:t>
            </w:r>
            <w:r w:rsidRPr="00EB2E98">
              <w:rPr>
                <w:noProof/>
              </w:rPr>
              <w:drawing>
                <wp:inline distT="0" distB="0" distL="0" distR="0" wp14:anchorId="58FBA4A3" wp14:editId="48E7DEF3">
                  <wp:extent cx="209550" cy="200025"/>
                  <wp:effectExtent l="0" t="0" r="0" b="9525"/>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Pr="00EB2E98">
              <w:rPr>
                <w:noProof/>
              </w:rPr>
              <w:t xml:space="preserve"> </w:t>
            </w:r>
            <w:r w:rsidRPr="00EB2E98">
              <w:lastRenderedPageBreak/>
              <w:t xml:space="preserve">button on the </w:t>
            </w:r>
            <w:r w:rsidRPr="00EB2E98">
              <w:rPr>
                <w:rStyle w:val="SAPScreenElement"/>
              </w:rPr>
              <w:t xml:space="preserve">Display HR Master Data </w:t>
            </w:r>
            <w:r w:rsidRPr="00EB2E98">
              <w:t>screen</w:t>
            </w:r>
            <w:r w:rsidRPr="00EB2E98">
              <w:rPr>
                <w:rStyle w:val="SAPScreenElement"/>
              </w:rPr>
              <w:t xml:space="preserve">. </w:t>
            </w:r>
            <w:r w:rsidRPr="00EB2E98">
              <w:t xml:space="preserve">A list of all valid records for this infotype is displayed. If you want to display one of the available records in this list, select the record of interest and choose the </w:t>
            </w:r>
            <w:r w:rsidRPr="00EB2E98">
              <w:rPr>
                <w:rStyle w:val="SAPScreenElement"/>
              </w:rPr>
              <w:t xml:space="preserve">Choose </w:t>
            </w:r>
            <w:r w:rsidRPr="00EB2E98">
              <w:rPr>
                <w:noProof/>
              </w:rPr>
              <w:drawing>
                <wp:inline distT="0" distB="0" distL="0" distR="0" wp14:anchorId="0260F309" wp14:editId="5C58632E">
                  <wp:extent cx="180975" cy="190500"/>
                  <wp:effectExtent l="0" t="0" r="9525" b="0"/>
                  <wp:docPr id="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Pr="00EB2E98">
              <w:rPr>
                <w:rStyle w:val="SAPScreenElement"/>
              </w:rPr>
              <w:t xml:space="preserve"> </w:t>
            </w:r>
            <w:r w:rsidRPr="00EB2E98">
              <w:t xml:space="preserve">button. </w:t>
            </w:r>
          </w:p>
          <w:p w14:paraId="2CC63720" w14:textId="77777777" w:rsidR="005F371D" w:rsidRPr="00EB2E98" w:rsidRDefault="005F371D" w:rsidP="005F371D">
            <w:r w:rsidRPr="00EB2E98">
              <w:t xml:space="preserve">Check the most recent record of </w:t>
            </w:r>
            <w:r w:rsidRPr="00EB2E98">
              <w:rPr>
                <w:rStyle w:val="SAPScreenElement"/>
              </w:rPr>
              <w:t>IT0000</w:t>
            </w:r>
            <w:r w:rsidRPr="00EB2E98">
              <w:t>: depending on the take action executed in Employee Central the values should be as follows:</w:t>
            </w:r>
          </w:p>
          <w:p w14:paraId="4B3D9F91" w14:textId="77777777" w:rsidR="005F371D" w:rsidRPr="00EB2E98" w:rsidRDefault="005F371D" w:rsidP="00F37D62">
            <w:pPr>
              <w:pStyle w:val="ListBullet"/>
              <w:numPr>
                <w:ilvl w:val="0"/>
                <w:numId w:val="15"/>
              </w:numPr>
              <w:ind w:left="314" w:hanging="314"/>
              <w:rPr>
                <w:rStyle w:val="SAPMonospace"/>
                <w:rFonts w:ascii="BentonSans Book" w:hAnsi="BentonSans Book"/>
              </w:rPr>
            </w:pPr>
            <w:r w:rsidRPr="00EB2E98">
              <w:t xml:space="preserve">for an employee on occupational hazard leave, fields </w:t>
            </w:r>
            <w:r w:rsidRPr="00EB2E98">
              <w:rPr>
                <w:rStyle w:val="SAPScreenElement"/>
              </w:rPr>
              <w:t>Action Type</w:t>
            </w:r>
            <w:r w:rsidRPr="00EB2E98">
              <w:t xml:space="preserve"> and</w:t>
            </w:r>
            <w:r w:rsidRPr="00EB2E98">
              <w:rPr>
                <w:rStyle w:val="SAPScreenElement"/>
              </w:rPr>
              <w:t xml:space="preserve"> Employment</w:t>
            </w:r>
            <w:r w:rsidRPr="00EB2E98">
              <w:t xml:space="preserve"> should have values</w:t>
            </w:r>
            <w:r w:rsidRPr="00EB2E98">
              <w:rPr>
                <w:rStyle w:val="SAPMonospace"/>
              </w:rPr>
              <w:t xml:space="preserve"> Leave of Absence - paid </w:t>
            </w:r>
            <w:r w:rsidRPr="00EB2E98">
              <w:t>and</w:t>
            </w:r>
            <w:r w:rsidRPr="00EB2E98">
              <w:rPr>
                <w:rStyle w:val="SAPMonospace"/>
              </w:rPr>
              <w:t xml:space="preserve"> Active</w:t>
            </w:r>
            <w:r w:rsidRPr="00EB2E98">
              <w:t>, respectively, and the start date of this record coincides with the first day of absence of the employee;</w:t>
            </w:r>
          </w:p>
          <w:p w14:paraId="161F4875" w14:textId="77777777" w:rsidR="005F371D" w:rsidRPr="00EB2E98" w:rsidRDefault="005F371D" w:rsidP="00F37D62">
            <w:pPr>
              <w:pStyle w:val="ListBullet3"/>
              <w:numPr>
                <w:ilvl w:val="0"/>
                <w:numId w:val="15"/>
              </w:numPr>
              <w:ind w:left="314" w:hanging="314"/>
            </w:pPr>
            <w:r w:rsidRPr="00EB2E98">
              <w:t xml:space="preserve">for an employee who has returned to work from occupational hazard leave, fields </w:t>
            </w:r>
            <w:r w:rsidRPr="00EB2E98">
              <w:rPr>
                <w:rStyle w:val="SAPScreenElement"/>
              </w:rPr>
              <w:t>Action Type</w:t>
            </w:r>
            <w:r w:rsidRPr="00EB2E98">
              <w:t xml:space="preserve"> and</w:t>
            </w:r>
            <w:r w:rsidRPr="00EB2E98">
              <w:rPr>
                <w:rStyle w:val="SAPScreenElement"/>
              </w:rPr>
              <w:t xml:space="preserve"> Employment</w:t>
            </w:r>
            <w:r w:rsidRPr="00EB2E98">
              <w:t xml:space="preserve"> should have values</w:t>
            </w:r>
            <w:r w:rsidRPr="00EB2E98">
              <w:rPr>
                <w:rStyle w:val="SAPMonospace"/>
              </w:rPr>
              <w:t xml:space="preserve"> Return from Leave </w:t>
            </w:r>
            <w:r w:rsidRPr="00EB2E98">
              <w:t>and</w:t>
            </w:r>
            <w:r w:rsidRPr="00EB2E98">
              <w:rPr>
                <w:rStyle w:val="SAPMonospace"/>
              </w:rPr>
              <w:t xml:space="preserve"> Active</w:t>
            </w:r>
            <w:r w:rsidRPr="00EB2E98">
              <w:t>, respectively, and the start date of this record coincides with the first day the employee has returned to work.</w:t>
            </w:r>
          </w:p>
        </w:tc>
        <w:tc>
          <w:tcPr>
            <w:tcW w:w="3572" w:type="dxa"/>
            <w:tcBorders>
              <w:top w:val="single" w:sz="8" w:space="0" w:color="999999"/>
              <w:left w:val="single" w:sz="8" w:space="0" w:color="999999"/>
              <w:bottom w:val="single" w:sz="8" w:space="0" w:color="999999"/>
              <w:right w:val="single" w:sz="8" w:space="0" w:color="999999"/>
            </w:tcBorders>
          </w:tcPr>
          <w:p w14:paraId="492B6E9F" w14:textId="77777777" w:rsidR="005F371D" w:rsidRPr="00EB2E98" w:rsidRDefault="005F371D" w:rsidP="005F371D"/>
        </w:tc>
        <w:tc>
          <w:tcPr>
            <w:tcW w:w="1800" w:type="dxa"/>
            <w:tcBorders>
              <w:top w:val="single" w:sz="8" w:space="0" w:color="999999"/>
              <w:left w:val="single" w:sz="8" w:space="0" w:color="999999"/>
              <w:bottom w:val="single" w:sz="8" w:space="0" w:color="999999"/>
              <w:right w:val="single" w:sz="8" w:space="0" w:color="999999"/>
            </w:tcBorders>
          </w:tcPr>
          <w:p w14:paraId="223F937E" w14:textId="77777777" w:rsidR="005F371D" w:rsidRPr="00EB2E98" w:rsidRDefault="005F371D" w:rsidP="005F371D">
            <w:r w:rsidRPr="00EB2E98">
              <w:t xml:space="preserve">The data replicated fits to </w:t>
            </w:r>
            <w:r w:rsidRPr="00EB2E98">
              <w:lastRenderedPageBreak/>
              <w:t>what has been maintained in Employee Central.</w:t>
            </w:r>
          </w:p>
        </w:tc>
        <w:tc>
          <w:tcPr>
            <w:tcW w:w="1264" w:type="dxa"/>
            <w:tcBorders>
              <w:top w:val="single" w:sz="8" w:space="0" w:color="999999"/>
              <w:left w:val="single" w:sz="8" w:space="0" w:color="999999"/>
              <w:bottom w:val="single" w:sz="8" w:space="0" w:color="999999"/>
              <w:right w:val="single" w:sz="8" w:space="0" w:color="999999"/>
            </w:tcBorders>
          </w:tcPr>
          <w:p w14:paraId="7C0A186B" w14:textId="77777777" w:rsidR="005F371D" w:rsidRPr="00EB2E98" w:rsidRDefault="005F371D" w:rsidP="005F371D"/>
        </w:tc>
      </w:tr>
    </w:tbl>
    <w:p w14:paraId="2F4F0F9E" w14:textId="77777777" w:rsidR="004C2A99" w:rsidRDefault="004C2A99" w:rsidP="004C2A99">
      <w:bookmarkStart w:id="719" w:name="_Toc474655428"/>
    </w:p>
    <w:p w14:paraId="153202DD" w14:textId="77777777" w:rsidR="004C2A99" w:rsidRDefault="004C2A99">
      <w:pPr>
        <w:spacing w:before="0" w:after="0" w:line="240" w:lineRule="auto"/>
        <w:rPr>
          <w:rFonts w:ascii="BentonSans Bold" w:eastAsia="SimSun" w:hAnsi="BentonSans Bold"/>
          <w:color w:val="666666"/>
          <w:sz w:val="30"/>
          <w:szCs w:val="26"/>
        </w:rPr>
      </w:pPr>
      <w:r>
        <w:br w:type="page"/>
      </w:r>
    </w:p>
    <w:p w14:paraId="0412622B" w14:textId="0716EA95" w:rsidR="005F371D" w:rsidRPr="00EB2E98" w:rsidRDefault="005F371D" w:rsidP="005F371D">
      <w:pPr>
        <w:pStyle w:val="Heading2"/>
        <w:keepNext w:val="0"/>
        <w:ind w:left="850" w:hanging="850"/>
      </w:pPr>
      <w:bookmarkStart w:id="720" w:name="_Toc507433208"/>
      <w:r w:rsidRPr="00EB2E98">
        <w:lastRenderedPageBreak/>
        <w:t>Employee Time Off Replication</w:t>
      </w:r>
      <w:bookmarkEnd w:id="719"/>
      <w:bookmarkEnd w:id="720"/>
      <w:r w:rsidRPr="00EB2E98">
        <w:t xml:space="preserve"> </w:t>
      </w:r>
    </w:p>
    <w:p w14:paraId="77617CCC" w14:textId="77777777" w:rsidR="0019599B" w:rsidRPr="00EB2E98" w:rsidRDefault="0019599B" w:rsidP="0019599B">
      <w:pPr>
        <w:pStyle w:val="SAPNoteHeading"/>
        <w:ind w:left="540"/>
        <w:rPr>
          <w:ins w:id="721" w:author="Author" w:date="2018-01-29T15:29:00Z"/>
        </w:rPr>
      </w:pPr>
      <w:ins w:id="722" w:author="Author" w:date="2018-01-29T15:29:00Z">
        <w:r w:rsidRPr="00EB2E98">
          <w:rPr>
            <w:noProof/>
          </w:rPr>
          <w:drawing>
            <wp:inline distT="0" distB="0" distL="0" distR="0" wp14:anchorId="2A0850E0" wp14:editId="1C137C1E">
              <wp:extent cx="228600" cy="228600"/>
              <wp:effectExtent l="0" t="0" r="0" b="0"/>
              <wp:docPr id="3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B2E98">
          <w:t> Caution</w:t>
        </w:r>
      </w:ins>
    </w:p>
    <w:p w14:paraId="71FDA0A2" w14:textId="77777777" w:rsidR="0019599B" w:rsidRPr="00A005DE" w:rsidRDefault="0019599B" w:rsidP="0019599B">
      <w:pPr>
        <w:ind w:left="540"/>
        <w:rPr>
          <w:ins w:id="723" w:author="Author" w:date="2018-01-29T15:29:00Z"/>
          <w:rPrChange w:id="724" w:author="Author" w:date="2018-02-26T18:20:00Z">
            <w:rPr>
              <w:ins w:id="725" w:author="Author" w:date="2018-01-29T15:29:00Z"/>
              <w:highlight w:val="yellow"/>
            </w:rPr>
          </w:rPrChange>
        </w:rPr>
      </w:pPr>
      <w:ins w:id="726" w:author="Author" w:date="2018-01-29T15:29:00Z">
        <w:r w:rsidRPr="00A005DE">
          <w:rPr>
            <w:rPrChange w:id="727" w:author="Author" w:date="2018-02-26T18:20:00Z">
              <w:rPr>
                <w:highlight w:val="yellow"/>
              </w:rPr>
            </w:rPrChange>
          </w:rPr>
          <w:t xml:space="preserve">This chapter is only relevant for the following countries: </w:t>
        </w:r>
        <w:r w:rsidRPr="00A005DE">
          <w:rPr>
            <w:rStyle w:val="SAPEmphasis"/>
            <w:rPrChange w:id="728" w:author="Author" w:date="2018-02-26T18:20:00Z">
              <w:rPr>
                <w:rStyle w:val="SAPEmphasis"/>
                <w:highlight w:val="yellow"/>
              </w:rPr>
            </w:rPrChange>
          </w:rPr>
          <w:t>AE, AU, DE, FR, GB, SA, US</w:t>
        </w:r>
        <w:r w:rsidRPr="00A005DE">
          <w:rPr>
            <w:rPrChange w:id="729" w:author="Author" w:date="2018-02-26T18:20:00Z">
              <w:rPr>
                <w:highlight w:val="yellow"/>
              </w:rPr>
            </w:rPrChange>
          </w:rPr>
          <w:t>.</w:t>
        </w:r>
      </w:ins>
    </w:p>
    <w:p w14:paraId="504CB4D5" w14:textId="18D506E0" w:rsidR="005F371D" w:rsidRPr="00EB2E98" w:rsidRDefault="005F371D" w:rsidP="0019599B">
      <w:pPr>
        <w:pStyle w:val="SAPNoteHeading"/>
        <w:ind w:left="540"/>
      </w:pPr>
      <w:r w:rsidRPr="00EB2E98">
        <w:rPr>
          <w:noProof/>
        </w:rPr>
        <w:drawing>
          <wp:inline distT="0" distB="0" distL="0" distR="0" wp14:anchorId="45E1BD6B" wp14:editId="002C9D53">
            <wp:extent cx="228600" cy="228600"/>
            <wp:effectExtent l="0" t="0" r="0" b="0"/>
            <wp:docPr id="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B2E98">
        <w:t> Caution</w:t>
      </w:r>
    </w:p>
    <w:p w14:paraId="29C22579" w14:textId="4A1ABCA6" w:rsidR="005F371D" w:rsidRPr="00EB2E98" w:rsidRDefault="005F371D" w:rsidP="0019599B">
      <w:pPr>
        <w:pStyle w:val="NoteParagraph"/>
        <w:ind w:left="540"/>
      </w:pPr>
      <w:r w:rsidRPr="00EB2E98">
        <w:t xml:space="preserve">This chapter is relevant only in case the </w:t>
      </w:r>
      <w:r w:rsidRPr="00EB2E98">
        <w:rPr>
          <w:rStyle w:val="SAPEmphasis"/>
        </w:rPr>
        <w:t>Time Off</w:t>
      </w:r>
      <w:r w:rsidRPr="00EB2E98">
        <w:t xml:space="preserve"> module </w:t>
      </w:r>
      <w:r w:rsidR="004D26CE" w:rsidRPr="006661EF">
        <w:rPr>
          <w:rStyle w:val="SAPEmphasis"/>
        </w:rPr>
        <w:t>has been implemented</w:t>
      </w:r>
      <w:r w:rsidR="004D26CE" w:rsidRPr="00541A3A" w:rsidDel="00541A3A">
        <w:rPr>
          <w:rStyle w:val="SAPEmphasis"/>
          <w:rFonts w:ascii="BentonSans Book" w:hAnsi="BentonSans Book"/>
        </w:rPr>
        <w:t xml:space="preserve"> </w:t>
      </w:r>
      <w:r w:rsidRPr="00EB2E98">
        <w:t xml:space="preserve">in the </w:t>
      </w:r>
      <w:del w:id="730" w:author="Author" w:date="2018-02-26T18:16:00Z">
        <w:r w:rsidRPr="006751E9" w:rsidDel="006751E9">
          <w:rPr>
            <w:rStyle w:val="SAPScreenElement"/>
            <w:color w:val="auto"/>
            <w:rPrChange w:id="731" w:author="Author" w:date="2018-02-26T18:17:00Z">
              <w:rPr/>
            </w:rPrChange>
          </w:rPr>
          <w:delText xml:space="preserve">SAP SuccessFactors </w:delText>
        </w:r>
      </w:del>
      <w:r w:rsidRPr="006751E9">
        <w:rPr>
          <w:rStyle w:val="SAPScreenElement"/>
          <w:color w:val="auto"/>
          <w:rPrChange w:id="732" w:author="Author" w:date="2018-02-26T18:17:00Z">
            <w:rPr/>
          </w:rPrChange>
        </w:rPr>
        <w:t>Employee Central</w:t>
      </w:r>
      <w:r w:rsidRPr="00EB2E98">
        <w:t xml:space="preserve"> instance and</w:t>
      </w:r>
      <w:r w:rsidR="0020075D" w:rsidRPr="0020075D">
        <w:t xml:space="preserve"> </w:t>
      </w:r>
      <w:r w:rsidR="0020075D">
        <w:t>this module</w:t>
      </w:r>
      <w:r w:rsidRPr="00EB2E98">
        <w:t xml:space="preserve"> </w:t>
      </w:r>
      <w:r w:rsidR="004D26CE">
        <w:t xml:space="preserve">is </w:t>
      </w:r>
      <w:r w:rsidRPr="00EB2E98">
        <w:t xml:space="preserve">integrated with </w:t>
      </w:r>
      <w:del w:id="733" w:author="Author" w:date="2018-02-26T18:16:00Z">
        <w:r w:rsidRPr="006751E9" w:rsidDel="006751E9">
          <w:rPr>
            <w:rStyle w:val="SAPScreenElement"/>
            <w:color w:val="auto"/>
            <w:rPrChange w:id="734" w:author="Author" w:date="2018-02-26T18:17:00Z">
              <w:rPr/>
            </w:rPrChange>
          </w:rPr>
          <w:delText xml:space="preserve">SAP SuccessFactors </w:delText>
        </w:r>
      </w:del>
      <w:r w:rsidRPr="006751E9">
        <w:rPr>
          <w:rStyle w:val="SAPScreenElement"/>
          <w:color w:val="auto"/>
          <w:rPrChange w:id="735" w:author="Author" w:date="2018-02-26T18:17:00Z">
            <w:rPr/>
          </w:rPrChange>
        </w:rPr>
        <w:t>Employee Central Payroll</w:t>
      </w:r>
      <w:r w:rsidRPr="00EB2E98">
        <w:t xml:space="preserve">. </w:t>
      </w:r>
    </w:p>
    <w:p w14:paraId="1824617C" w14:textId="77777777" w:rsidR="005F371D" w:rsidRPr="00EB2E98" w:rsidRDefault="005F371D" w:rsidP="0019599B">
      <w:pPr>
        <w:pStyle w:val="NoteParagraph"/>
        <w:ind w:left="540"/>
      </w:pPr>
      <w:r w:rsidRPr="00EB2E98">
        <w:t>If this is not the case, you can skip the entire chapter!</w:t>
      </w:r>
    </w:p>
    <w:p w14:paraId="0833F4F5" w14:textId="77777777" w:rsidR="004C2A99" w:rsidRDefault="004C2A99" w:rsidP="005F371D"/>
    <w:p w14:paraId="46BC934F" w14:textId="7B3054D9" w:rsidR="005F371D" w:rsidRPr="00EB2E98" w:rsidRDefault="005F371D" w:rsidP="005F371D">
      <w:r w:rsidRPr="00EB2E98">
        <w:t>After the time-off request created by an employee has been approved by the employee’s line manager and possibly by his or her HR business partner, the absence period of the employee is marked as certain in the Employee Central system, and the time data is replicated automatically to Employee Central Payroll, where it can be checked for correctness. These process steps are detailed in the following.</w:t>
      </w:r>
    </w:p>
    <w:p w14:paraId="4B6C1F8E" w14:textId="77777777" w:rsidR="005F371D" w:rsidRPr="00EB2E98" w:rsidRDefault="005F371D" w:rsidP="005F371D">
      <w:pPr>
        <w:pStyle w:val="SAPKeyblockTitle"/>
      </w:pPr>
      <w:r w:rsidRPr="00EB2E98">
        <w:t>Prerequisites</w:t>
      </w:r>
    </w:p>
    <w:p w14:paraId="0E036CF8" w14:textId="3F5D9E7D" w:rsidR="005F371D" w:rsidRPr="00EB2E98" w:rsidRDefault="005F371D" w:rsidP="005F371D">
      <w:r w:rsidRPr="00EB2E98">
        <w:t xml:space="preserve">A batch job has been scheduled in Employee Central Payroll; for details refer to </w:t>
      </w:r>
      <w:r w:rsidRPr="00CA5CC2">
        <w:rPr>
          <w:rStyle w:val="SAPScreenElement"/>
          <w:color w:val="auto"/>
        </w:rPr>
        <w:t>Configuration Guide - Getting Started</w:t>
      </w:r>
      <w:r w:rsidR="004F1A3B">
        <w:rPr>
          <w:rStyle w:val="SAPScreenElement"/>
          <w:color w:val="auto"/>
        </w:rPr>
        <w:t xml:space="preserve"> </w:t>
      </w:r>
      <w:r w:rsidR="004F1A3B">
        <w:rPr>
          <w:rStyle w:val="SAPTextReference"/>
        </w:rPr>
        <w:t>- Integration</w:t>
      </w:r>
      <w:r w:rsidRPr="00EB2E98">
        <w:t xml:space="preserve">, chapter </w:t>
      </w:r>
      <w:r w:rsidRPr="00CA5CC2">
        <w:rPr>
          <w:rStyle w:val="SAPScreenElement"/>
          <w:color w:val="auto"/>
        </w:rPr>
        <w:t>Set Up Point to Point Connectivity</w:t>
      </w:r>
      <w:r w:rsidRPr="00EB2E98">
        <w:t>.</w:t>
      </w:r>
    </w:p>
    <w:p w14:paraId="34782C87" w14:textId="77777777" w:rsidR="005F371D" w:rsidRPr="00EB2E98" w:rsidRDefault="005F371D" w:rsidP="005F371D">
      <w:pPr>
        <w:pStyle w:val="Heading4"/>
        <w:ind w:left="1417" w:hanging="1417"/>
      </w:pPr>
      <w:bookmarkStart w:id="736" w:name="_Toc474655429"/>
      <w:bookmarkStart w:id="737" w:name="_Toc507433209"/>
      <w:bookmarkStart w:id="738" w:name="_Toc430766175"/>
      <w:r w:rsidRPr="00EB2E98">
        <w:t>Triggering Employee Time Off Replication</w:t>
      </w:r>
      <w:bookmarkEnd w:id="736"/>
      <w:bookmarkEnd w:id="737"/>
      <w:r w:rsidRPr="00EB2E98">
        <w:t xml:space="preserve"> </w:t>
      </w:r>
      <w:bookmarkEnd w:id="738"/>
    </w:p>
    <w:p w14:paraId="015106FF" w14:textId="77777777" w:rsidR="005F371D" w:rsidRPr="00EB2E98" w:rsidRDefault="005F371D" w:rsidP="005F371D">
      <w:pPr>
        <w:pStyle w:val="SAPKeyblockTitle"/>
      </w:pPr>
      <w:r w:rsidRPr="00EB2E98">
        <w:t>Purpose</w:t>
      </w:r>
    </w:p>
    <w:p w14:paraId="1C8610D9" w14:textId="77777777" w:rsidR="005F371D" w:rsidRPr="00EB2E98" w:rsidRDefault="005F371D" w:rsidP="005F371D">
      <w:r w:rsidRPr="00EB2E98">
        <w:t>Once the time-off request created by the employee has status</w:t>
      </w:r>
      <w:r w:rsidRPr="00EB2E98">
        <w:rPr>
          <w:rStyle w:val="SAPUserEntry"/>
          <w:color w:val="auto"/>
        </w:rPr>
        <w:t xml:space="preserve"> </w:t>
      </w:r>
      <w:r w:rsidRPr="00EB2E98">
        <w:rPr>
          <w:rStyle w:val="SAPUserEntry"/>
          <w:b w:val="0"/>
          <w:color w:val="auto"/>
        </w:rPr>
        <w:t>Approved</w:t>
      </w:r>
      <w:r w:rsidRPr="00EB2E98">
        <w:rPr>
          <w:rStyle w:val="SAPUserEntry"/>
          <w:color w:val="auto"/>
        </w:rPr>
        <w:t xml:space="preserve"> </w:t>
      </w:r>
      <w:r w:rsidRPr="00EB2E98">
        <w:t xml:space="preserve">in Employee Central, the batch job, which has been scheduled in the Employee Central Payroll system on a regular basis, replicates the employee time off data from Employee Central to Employee Central Payroll. </w:t>
      </w:r>
    </w:p>
    <w:p w14:paraId="5E410EC0" w14:textId="77777777" w:rsidR="005F371D" w:rsidRPr="00EB2E98" w:rsidRDefault="005F371D" w:rsidP="005F371D">
      <w:pPr>
        <w:rPr>
          <w:rFonts w:ascii="BentonSans Medium" w:hAnsi="BentonSans Medium"/>
        </w:rPr>
      </w:pPr>
      <w:r w:rsidRPr="00EB2E98">
        <w:t xml:space="preserve">The time off data from Employee Central is replicated into the </w:t>
      </w:r>
      <w:r w:rsidRPr="00EB2E98">
        <w:rPr>
          <w:rStyle w:val="SAPScreenElement"/>
          <w:color w:val="auto"/>
        </w:rPr>
        <w:t>Absences</w:t>
      </w:r>
      <w:r w:rsidRPr="00EB2E98">
        <w:t xml:space="preserve"> infotype in Employee Central Payroll.</w:t>
      </w:r>
    </w:p>
    <w:p w14:paraId="00DFD0C1" w14:textId="77777777" w:rsidR="005F371D" w:rsidRPr="00EB2E98" w:rsidRDefault="005F371D" w:rsidP="005F371D">
      <w:r w:rsidRPr="00EB2E98">
        <w:t>This is an automated step, and no manual execution is required.</w:t>
      </w:r>
    </w:p>
    <w:p w14:paraId="2558349C" w14:textId="77777777" w:rsidR="005F371D" w:rsidRPr="00EB2E98" w:rsidRDefault="005F371D" w:rsidP="005F371D">
      <w:pPr>
        <w:pStyle w:val="Heading4"/>
        <w:ind w:left="1417" w:hanging="1417"/>
      </w:pPr>
      <w:bookmarkStart w:id="739" w:name="_Toc409704015"/>
      <w:bookmarkStart w:id="740" w:name="_Toc417040198"/>
      <w:bookmarkStart w:id="741" w:name="_Toc417914154"/>
      <w:bookmarkStart w:id="742" w:name="_Toc430766176"/>
      <w:bookmarkStart w:id="743" w:name="_Toc474655430"/>
      <w:bookmarkStart w:id="744" w:name="_Toc507433210"/>
      <w:r w:rsidRPr="00EB2E98">
        <w:lastRenderedPageBreak/>
        <w:t>Updating Employee Absence Record in Employee Central Payroll</w:t>
      </w:r>
      <w:bookmarkEnd w:id="739"/>
      <w:bookmarkEnd w:id="740"/>
      <w:bookmarkEnd w:id="741"/>
      <w:bookmarkEnd w:id="742"/>
      <w:bookmarkEnd w:id="743"/>
      <w:bookmarkEnd w:id="744"/>
    </w:p>
    <w:p w14:paraId="43E71CDD" w14:textId="77777777" w:rsidR="005F371D" w:rsidRPr="00EB2E98" w:rsidRDefault="005F371D" w:rsidP="005F371D">
      <w:pPr>
        <w:pStyle w:val="SAPKeyblockTitle"/>
      </w:pPr>
      <w:r w:rsidRPr="00EB2E98">
        <w:t>Purpose</w:t>
      </w:r>
    </w:p>
    <w:p w14:paraId="144B279D" w14:textId="77777777" w:rsidR="005F371D" w:rsidRPr="00EB2E98" w:rsidRDefault="005F371D" w:rsidP="005F371D">
      <w:r w:rsidRPr="00EB2E98">
        <w:t xml:space="preserve">Based on the employee information passed from Employee Central, the Employee Central Payroll system recognizes that the employee exists in the system and updates automatically the employee’s absence record, which then can be viewed by the HR Administrator. </w:t>
      </w:r>
    </w:p>
    <w:p w14:paraId="223B5B3F" w14:textId="77777777" w:rsidR="005F371D" w:rsidRPr="00EB2E98" w:rsidRDefault="005F371D" w:rsidP="005F371D">
      <w:r w:rsidRPr="00EB2E98">
        <w:t>This is an automated step, and no manual execution is required.</w:t>
      </w:r>
    </w:p>
    <w:p w14:paraId="5A2855FA" w14:textId="77777777" w:rsidR="005F371D" w:rsidRPr="00EB2E98" w:rsidRDefault="005F371D" w:rsidP="005F371D">
      <w:pPr>
        <w:pStyle w:val="Heading4"/>
        <w:ind w:left="1417" w:hanging="1417"/>
      </w:pPr>
      <w:bookmarkStart w:id="745" w:name="_Toc474655431"/>
      <w:bookmarkStart w:id="746" w:name="_Toc507433211"/>
      <w:r w:rsidRPr="00EB2E98">
        <w:t>Initiating Employee Absence Record Replication Confirmation Message</w:t>
      </w:r>
      <w:bookmarkEnd w:id="745"/>
      <w:bookmarkEnd w:id="746"/>
      <w:r w:rsidRPr="00EB2E98">
        <w:t xml:space="preserve"> </w:t>
      </w:r>
    </w:p>
    <w:p w14:paraId="58774CB5" w14:textId="77777777" w:rsidR="005F371D" w:rsidRPr="00EB2E98" w:rsidRDefault="005F371D" w:rsidP="005F371D">
      <w:pPr>
        <w:pStyle w:val="SAPKeyblockTitle"/>
      </w:pPr>
      <w:r w:rsidRPr="00EB2E98">
        <w:t>Purpose</w:t>
      </w:r>
    </w:p>
    <w:p w14:paraId="73C6A360" w14:textId="77777777" w:rsidR="005F371D" w:rsidRPr="00EB2E98" w:rsidRDefault="005F371D" w:rsidP="005F371D">
      <w:r w:rsidRPr="00EB2E98">
        <w:t xml:space="preserve">After the employee time off data replication has taken place, the Employee Central Payroll system sends a confirmation message to the Employee Central system. </w:t>
      </w:r>
    </w:p>
    <w:p w14:paraId="2676A219" w14:textId="77777777" w:rsidR="005F371D" w:rsidRPr="00EB2E98" w:rsidRDefault="005F371D" w:rsidP="005F371D">
      <w:r w:rsidRPr="00EB2E98">
        <w:t>This is an automated step, and no manual execution is required.</w:t>
      </w:r>
    </w:p>
    <w:p w14:paraId="30355540" w14:textId="77777777" w:rsidR="005F371D" w:rsidRPr="00EB2E98" w:rsidRDefault="005F371D" w:rsidP="005F371D">
      <w:pPr>
        <w:pStyle w:val="Heading4"/>
        <w:ind w:left="1417" w:hanging="1417"/>
      </w:pPr>
      <w:bookmarkStart w:id="747" w:name="_Toc474655432"/>
      <w:bookmarkStart w:id="748" w:name="_Toc507433212"/>
      <w:r w:rsidRPr="00EB2E98">
        <w:t>Receiving Employee Time Off Replication Confirmation Message</w:t>
      </w:r>
      <w:bookmarkEnd w:id="747"/>
      <w:bookmarkEnd w:id="748"/>
      <w:r w:rsidRPr="00EB2E98">
        <w:t xml:space="preserve"> </w:t>
      </w:r>
    </w:p>
    <w:p w14:paraId="09144C9F" w14:textId="77777777" w:rsidR="005F371D" w:rsidRPr="00EB2E98" w:rsidRDefault="005F371D" w:rsidP="005F371D">
      <w:pPr>
        <w:pStyle w:val="SAPKeyblockTitle"/>
      </w:pPr>
      <w:r w:rsidRPr="00EB2E98">
        <w:t>Purpose</w:t>
      </w:r>
    </w:p>
    <w:p w14:paraId="6ACC3777" w14:textId="77777777" w:rsidR="005F371D" w:rsidRPr="00EB2E98" w:rsidRDefault="005F371D" w:rsidP="005F371D">
      <w:r w:rsidRPr="00EB2E98">
        <w:t xml:space="preserve">The confirmation of the employee time off data replication is received by Employee Central and can be monitored there. </w:t>
      </w:r>
    </w:p>
    <w:p w14:paraId="3778C9EA" w14:textId="77777777" w:rsidR="005F371D" w:rsidRPr="00EB2E98" w:rsidRDefault="005F371D" w:rsidP="005F371D">
      <w:r w:rsidRPr="00EB2E98">
        <w:t>This is an automated step, and no manual execution is required.</w:t>
      </w:r>
    </w:p>
    <w:p w14:paraId="2FE6EF40" w14:textId="77777777" w:rsidR="005F371D" w:rsidRPr="00EB2E98" w:rsidRDefault="005F371D" w:rsidP="005F371D">
      <w:pPr>
        <w:pStyle w:val="Heading3"/>
      </w:pPr>
      <w:bookmarkStart w:id="749" w:name="_Toc474655433"/>
      <w:bookmarkStart w:id="750" w:name="_Toc507433213"/>
      <w:r w:rsidRPr="00EB2E98">
        <w:t>Monitoring Employee Time Off Replication</w:t>
      </w:r>
      <w:bookmarkEnd w:id="749"/>
      <w:bookmarkEnd w:id="750"/>
    </w:p>
    <w:p w14:paraId="49752A8A" w14:textId="77777777" w:rsidR="005F371D" w:rsidRPr="00EB2E98" w:rsidRDefault="005F371D" w:rsidP="005F371D">
      <w:pPr>
        <w:pStyle w:val="SAPKeyblockTitle"/>
      </w:pPr>
      <w:r w:rsidRPr="00EB2E98">
        <w:t>Test Administration</w:t>
      </w:r>
    </w:p>
    <w:p w14:paraId="2EEDC421" w14:textId="77777777" w:rsidR="005F371D" w:rsidRPr="00EB2E98" w:rsidRDefault="005F371D" w:rsidP="005F371D">
      <w:r w:rsidRPr="00EB2E98">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5F371D" w:rsidRPr="00EB2E98" w14:paraId="1A1FBD34" w14:textId="77777777" w:rsidTr="00002278">
        <w:tc>
          <w:tcPr>
            <w:tcW w:w="2280" w:type="dxa"/>
            <w:tcBorders>
              <w:top w:val="single" w:sz="8" w:space="0" w:color="999999"/>
              <w:left w:val="single" w:sz="8" w:space="0" w:color="999999"/>
              <w:bottom w:val="single" w:sz="8" w:space="0" w:color="999999"/>
              <w:right w:val="single" w:sz="8" w:space="0" w:color="999999"/>
            </w:tcBorders>
            <w:hideMark/>
          </w:tcPr>
          <w:p w14:paraId="7289F137" w14:textId="77777777" w:rsidR="005F371D" w:rsidRPr="00EB2E98" w:rsidRDefault="005F371D" w:rsidP="005F371D">
            <w:pPr>
              <w:rPr>
                <w:rStyle w:val="SAPEmphasis"/>
              </w:rPr>
            </w:pPr>
            <w:r w:rsidRPr="00EB2E98">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30F7B2E8" w14:textId="77777777" w:rsidR="005F371D" w:rsidRPr="00EB2E98" w:rsidRDefault="005F371D" w:rsidP="005F371D">
            <w:r w:rsidRPr="00EB2E98">
              <w:t>&lt;X.XX&gt;</w:t>
            </w:r>
          </w:p>
        </w:tc>
        <w:tc>
          <w:tcPr>
            <w:tcW w:w="2401" w:type="dxa"/>
            <w:tcBorders>
              <w:top w:val="single" w:sz="8" w:space="0" w:color="999999"/>
              <w:left w:val="single" w:sz="8" w:space="0" w:color="999999"/>
              <w:bottom w:val="single" w:sz="8" w:space="0" w:color="999999"/>
              <w:right w:val="single" w:sz="8" w:space="0" w:color="999999"/>
            </w:tcBorders>
            <w:hideMark/>
          </w:tcPr>
          <w:p w14:paraId="299745B9" w14:textId="77777777" w:rsidR="005F371D" w:rsidRPr="00EB2E98" w:rsidRDefault="005F371D" w:rsidP="005F371D">
            <w:pPr>
              <w:rPr>
                <w:rStyle w:val="SAPEmphasis"/>
              </w:rPr>
            </w:pPr>
            <w:r w:rsidRPr="00EB2E98">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2B5AA313" w14:textId="77777777" w:rsidR="005F371D" w:rsidRPr="00EB2E98" w:rsidRDefault="005F371D" w:rsidP="005F371D">
            <w:r w:rsidRPr="00EB2E98">
              <w:t>&lt;name&gt;</w:t>
            </w:r>
          </w:p>
        </w:tc>
        <w:tc>
          <w:tcPr>
            <w:tcW w:w="2402" w:type="dxa"/>
            <w:tcBorders>
              <w:top w:val="single" w:sz="8" w:space="0" w:color="999999"/>
              <w:left w:val="single" w:sz="8" w:space="0" w:color="999999"/>
              <w:bottom w:val="single" w:sz="8" w:space="0" w:color="999999"/>
              <w:right w:val="single" w:sz="8" w:space="0" w:color="999999"/>
            </w:tcBorders>
            <w:hideMark/>
          </w:tcPr>
          <w:p w14:paraId="4F2ED3B6" w14:textId="77777777" w:rsidR="005F371D" w:rsidRPr="00EB2E98" w:rsidRDefault="005F371D" w:rsidP="005F371D">
            <w:pPr>
              <w:rPr>
                <w:rStyle w:val="SAPEmphasis"/>
              </w:rPr>
            </w:pPr>
            <w:r w:rsidRPr="00EB2E98">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tcPr>
          <w:p w14:paraId="527CD5B7" w14:textId="057E88F4" w:rsidR="005F371D" w:rsidRPr="00EB2E98" w:rsidRDefault="00FD11AD" w:rsidP="005F371D">
            <w:r>
              <w:t>&lt;date&gt;</w:t>
            </w:r>
          </w:p>
        </w:tc>
      </w:tr>
      <w:tr w:rsidR="005F371D" w:rsidRPr="00EB2E98" w14:paraId="17250B6A" w14:textId="77777777" w:rsidTr="00002278">
        <w:tc>
          <w:tcPr>
            <w:tcW w:w="2280" w:type="dxa"/>
            <w:tcBorders>
              <w:top w:val="single" w:sz="8" w:space="0" w:color="999999"/>
              <w:left w:val="single" w:sz="8" w:space="0" w:color="999999"/>
              <w:bottom w:val="single" w:sz="8" w:space="0" w:color="999999"/>
              <w:right w:val="single" w:sz="8" w:space="0" w:color="999999"/>
            </w:tcBorders>
          </w:tcPr>
          <w:p w14:paraId="4EAA20B2" w14:textId="77777777" w:rsidR="005F371D" w:rsidRPr="00EB2E98" w:rsidRDefault="005F371D" w:rsidP="005F371D">
            <w:pPr>
              <w:rPr>
                <w:rStyle w:val="SAPEmphasis"/>
              </w:rPr>
            </w:pPr>
            <w:r w:rsidRPr="00EB2E98">
              <w:rPr>
                <w:rStyle w:val="SAPEmphasis"/>
              </w:rPr>
              <w:lastRenderedPageBreak/>
              <w:t>Business Role(s)</w:t>
            </w:r>
          </w:p>
        </w:tc>
        <w:tc>
          <w:tcPr>
            <w:tcW w:w="12006" w:type="dxa"/>
            <w:gridSpan w:val="5"/>
            <w:tcBorders>
              <w:top w:val="single" w:sz="8" w:space="0" w:color="999999"/>
              <w:left w:val="single" w:sz="8" w:space="0" w:color="999999"/>
              <w:bottom w:val="single" w:sz="8" w:space="0" w:color="999999"/>
              <w:right w:val="single" w:sz="8" w:space="0" w:color="999999"/>
            </w:tcBorders>
          </w:tcPr>
          <w:p w14:paraId="6FB53E54" w14:textId="77777777" w:rsidR="005F371D" w:rsidRPr="00EB2E98" w:rsidRDefault="005F371D" w:rsidP="005F371D">
            <w:r w:rsidRPr="00EB2E98">
              <w:t>Administrative Super User</w:t>
            </w:r>
          </w:p>
        </w:tc>
      </w:tr>
      <w:tr w:rsidR="005F371D" w:rsidRPr="00EB2E98" w14:paraId="780AC441" w14:textId="77777777" w:rsidTr="00002278">
        <w:tc>
          <w:tcPr>
            <w:tcW w:w="2280" w:type="dxa"/>
            <w:tcBorders>
              <w:top w:val="single" w:sz="8" w:space="0" w:color="999999"/>
              <w:left w:val="single" w:sz="8" w:space="0" w:color="999999"/>
              <w:bottom w:val="single" w:sz="8" w:space="0" w:color="999999"/>
              <w:right w:val="single" w:sz="8" w:space="0" w:color="999999"/>
            </w:tcBorders>
            <w:hideMark/>
          </w:tcPr>
          <w:p w14:paraId="03338E65" w14:textId="77777777" w:rsidR="005F371D" w:rsidRPr="00EB2E98" w:rsidRDefault="005F371D" w:rsidP="005F371D">
            <w:pPr>
              <w:rPr>
                <w:rStyle w:val="SAPEmphasis"/>
              </w:rPr>
            </w:pPr>
            <w:r w:rsidRPr="00EB2E98">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6BEA6499" w14:textId="77777777" w:rsidR="005F371D" w:rsidRPr="00EB2E98" w:rsidRDefault="005F371D" w:rsidP="005F371D">
            <w:r w:rsidRPr="00EB2E98">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1A222C5C" w14:textId="77777777" w:rsidR="005F371D" w:rsidRPr="00EB2E98" w:rsidRDefault="005F371D" w:rsidP="005F371D">
            <w:pPr>
              <w:rPr>
                <w:rStyle w:val="SAPEmphasis"/>
              </w:rPr>
            </w:pPr>
            <w:r w:rsidRPr="00EB2E98">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2C0C89AF" w14:textId="157C2BFF" w:rsidR="005F371D" w:rsidRPr="00EB2E98" w:rsidRDefault="001861CE" w:rsidP="005F371D">
            <w:r>
              <w:t>&lt;duration&gt;</w:t>
            </w:r>
          </w:p>
        </w:tc>
      </w:tr>
    </w:tbl>
    <w:p w14:paraId="5017EEF8" w14:textId="77777777" w:rsidR="005F371D" w:rsidRPr="00EB2E98" w:rsidRDefault="005F371D" w:rsidP="005F371D">
      <w:pPr>
        <w:pStyle w:val="SAPKeyblockTitle"/>
      </w:pPr>
      <w:r w:rsidRPr="00EB2E98">
        <w:t>Purpose</w:t>
      </w:r>
    </w:p>
    <w:p w14:paraId="41377596" w14:textId="77777777" w:rsidR="005F371D" w:rsidRPr="00EB2E98" w:rsidRDefault="005F371D" w:rsidP="005F371D">
      <w:r w:rsidRPr="00EB2E98">
        <w:t>The Administrative Super User monitors the success or failure of the update of the employee’s time off record in the Employee Central Payroll system. For this, he or she views in Employee Central the replication status for each employee to see if there are any failed jobs.</w:t>
      </w:r>
    </w:p>
    <w:p w14:paraId="07A6DF00" w14:textId="77777777" w:rsidR="005F371D" w:rsidRPr="00EB2E98" w:rsidRDefault="005F371D" w:rsidP="005F371D">
      <w:pPr>
        <w:pStyle w:val="SAPKeyblockTitle"/>
      </w:pPr>
      <w:r w:rsidRPr="00EB2E98">
        <w:t>Procedure</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870"/>
        <w:gridCol w:w="2635"/>
        <w:gridCol w:w="6722"/>
        <w:gridCol w:w="2790"/>
        <w:gridCol w:w="1269"/>
      </w:tblGrid>
      <w:tr w:rsidR="005F371D" w:rsidRPr="00EB2E98" w14:paraId="0F10C17A" w14:textId="77777777" w:rsidTr="00001E36">
        <w:trPr>
          <w:tblHeader/>
        </w:trPr>
        <w:tc>
          <w:tcPr>
            <w:tcW w:w="870" w:type="dxa"/>
            <w:tcBorders>
              <w:top w:val="single" w:sz="8" w:space="0" w:color="999999"/>
              <w:left w:val="single" w:sz="8" w:space="0" w:color="999999"/>
              <w:bottom w:val="single" w:sz="8" w:space="0" w:color="999999"/>
              <w:right w:val="single" w:sz="8" w:space="0" w:color="999999"/>
            </w:tcBorders>
            <w:shd w:val="clear" w:color="auto" w:fill="999999"/>
            <w:hideMark/>
          </w:tcPr>
          <w:p w14:paraId="27C5BEDF" w14:textId="77777777" w:rsidR="005F371D" w:rsidRPr="00EB2E98" w:rsidRDefault="005F371D" w:rsidP="005F371D">
            <w:pPr>
              <w:pStyle w:val="SAPTableHeader"/>
            </w:pPr>
            <w:r w:rsidRPr="00EB2E98">
              <w:t>Test Step #</w:t>
            </w:r>
          </w:p>
        </w:tc>
        <w:tc>
          <w:tcPr>
            <w:tcW w:w="2635" w:type="dxa"/>
            <w:tcBorders>
              <w:top w:val="single" w:sz="8" w:space="0" w:color="999999"/>
              <w:left w:val="single" w:sz="8" w:space="0" w:color="999999"/>
              <w:bottom w:val="single" w:sz="8" w:space="0" w:color="999999"/>
              <w:right w:val="single" w:sz="8" w:space="0" w:color="999999"/>
            </w:tcBorders>
            <w:shd w:val="clear" w:color="auto" w:fill="999999"/>
            <w:hideMark/>
          </w:tcPr>
          <w:p w14:paraId="68382981" w14:textId="77777777" w:rsidR="005F371D" w:rsidRPr="00EB2E98" w:rsidRDefault="005F371D" w:rsidP="005F371D">
            <w:pPr>
              <w:pStyle w:val="SAPTableHeader"/>
            </w:pPr>
            <w:r w:rsidRPr="00EB2E98">
              <w:t>Test Step Name</w:t>
            </w:r>
          </w:p>
        </w:tc>
        <w:tc>
          <w:tcPr>
            <w:tcW w:w="6722" w:type="dxa"/>
            <w:tcBorders>
              <w:top w:val="single" w:sz="8" w:space="0" w:color="999999"/>
              <w:left w:val="single" w:sz="8" w:space="0" w:color="999999"/>
              <w:bottom w:val="single" w:sz="8" w:space="0" w:color="999999"/>
              <w:right w:val="single" w:sz="8" w:space="0" w:color="999999"/>
            </w:tcBorders>
            <w:shd w:val="clear" w:color="auto" w:fill="999999"/>
            <w:hideMark/>
          </w:tcPr>
          <w:p w14:paraId="4D9D386B" w14:textId="77777777" w:rsidR="005F371D" w:rsidRPr="00EB2E98" w:rsidRDefault="005F371D" w:rsidP="005F371D">
            <w:pPr>
              <w:pStyle w:val="SAPTableHeader"/>
            </w:pPr>
            <w:r w:rsidRPr="00EB2E98">
              <w:t>Instruction</w:t>
            </w:r>
          </w:p>
        </w:tc>
        <w:tc>
          <w:tcPr>
            <w:tcW w:w="2790" w:type="dxa"/>
            <w:tcBorders>
              <w:top w:val="single" w:sz="8" w:space="0" w:color="999999"/>
              <w:left w:val="single" w:sz="8" w:space="0" w:color="999999"/>
              <w:bottom w:val="single" w:sz="8" w:space="0" w:color="999999"/>
              <w:right w:val="single" w:sz="8" w:space="0" w:color="999999"/>
            </w:tcBorders>
            <w:shd w:val="clear" w:color="auto" w:fill="999999"/>
            <w:hideMark/>
          </w:tcPr>
          <w:p w14:paraId="238A32B2" w14:textId="77777777" w:rsidR="005F371D" w:rsidRPr="00EB2E98" w:rsidRDefault="005F371D" w:rsidP="005F371D">
            <w:pPr>
              <w:pStyle w:val="SAPTableHeader"/>
            </w:pPr>
            <w:r w:rsidRPr="00EB2E98">
              <w:t>Expected Result</w:t>
            </w:r>
          </w:p>
        </w:tc>
        <w:tc>
          <w:tcPr>
            <w:tcW w:w="1269" w:type="dxa"/>
            <w:tcBorders>
              <w:top w:val="single" w:sz="8" w:space="0" w:color="999999"/>
              <w:left w:val="single" w:sz="8" w:space="0" w:color="999999"/>
              <w:bottom w:val="single" w:sz="8" w:space="0" w:color="999999"/>
              <w:right w:val="single" w:sz="8" w:space="0" w:color="999999"/>
            </w:tcBorders>
            <w:shd w:val="clear" w:color="auto" w:fill="999999"/>
            <w:hideMark/>
          </w:tcPr>
          <w:p w14:paraId="07C797A1" w14:textId="77777777" w:rsidR="005F371D" w:rsidRPr="00EB2E98" w:rsidRDefault="005F371D" w:rsidP="005F371D">
            <w:pPr>
              <w:pStyle w:val="SAPTableHeader"/>
            </w:pPr>
            <w:r w:rsidRPr="00EB2E98">
              <w:t>Pass / Fail / Comment</w:t>
            </w:r>
          </w:p>
        </w:tc>
      </w:tr>
      <w:tr w:rsidR="005F371D" w:rsidRPr="00EB2E98" w14:paraId="2DF53485" w14:textId="77777777" w:rsidTr="00001E36">
        <w:tc>
          <w:tcPr>
            <w:tcW w:w="870" w:type="dxa"/>
            <w:tcBorders>
              <w:top w:val="single" w:sz="8" w:space="0" w:color="999999"/>
              <w:left w:val="single" w:sz="8" w:space="0" w:color="999999"/>
              <w:bottom w:val="single" w:sz="8" w:space="0" w:color="999999"/>
              <w:right w:val="single" w:sz="8" w:space="0" w:color="999999"/>
            </w:tcBorders>
          </w:tcPr>
          <w:p w14:paraId="10DB0B76" w14:textId="77777777" w:rsidR="005F371D" w:rsidRPr="00EB2E98" w:rsidRDefault="005F371D" w:rsidP="006135FF">
            <w:pPr>
              <w:pStyle w:val="ListNumber"/>
              <w:numPr>
                <w:ilvl w:val="0"/>
                <w:numId w:val="19"/>
              </w:numPr>
            </w:pPr>
          </w:p>
        </w:tc>
        <w:tc>
          <w:tcPr>
            <w:tcW w:w="2635" w:type="dxa"/>
            <w:tcBorders>
              <w:top w:val="single" w:sz="8" w:space="0" w:color="999999"/>
              <w:left w:val="single" w:sz="8" w:space="0" w:color="999999"/>
              <w:bottom w:val="single" w:sz="8" w:space="0" w:color="999999"/>
              <w:right w:val="single" w:sz="8" w:space="0" w:color="999999"/>
            </w:tcBorders>
          </w:tcPr>
          <w:p w14:paraId="3E5372CD" w14:textId="77777777" w:rsidR="005F371D" w:rsidRPr="00EB2E98" w:rsidRDefault="005F371D" w:rsidP="005F371D">
            <w:pPr>
              <w:rPr>
                <w:rStyle w:val="SAPEmphasis"/>
              </w:rPr>
            </w:pPr>
            <w:r w:rsidRPr="00EB2E98">
              <w:rPr>
                <w:rStyle w:val="SAPEmphasis"/>
              </w:rPr>
              <w:t>Log on</w:t>
            </w:r>
          </w:p>
        </w:tc>
        <w:tc>
          <w:tcPr>
            <w:tcW w:w="6722" w:type="dxa"/>
            <w:tcBorders>
              <w:top w:val="single" w:sz="8" w:space="0" w:color="999999"/>
              <w:left w:val="single" w:sz="8" w:space="0" w:color="999999"/>
              <w:bottom w:val="single" w:sz="8" w:space="0" w:color="999999"/>
              <w:right w:val="single" w:sz="8" w:space="0" w:color="999999"/>
            </w:tcBorders>
          </w:tcPr>
          <w:p w14:paraId="22680083" w14:textId="77777777" w:rsidR="005F371D" w:rsidRPr="00EB2E98" w:rsidRDefault="005F371D" w:rsidP="005F371D">
            <w:r w:rsidRPr="00EB2E98">
              <w:t xml:space="preserve">Log on to </w:t>
            </w:r>
            <w:r w:rsidRPr="00EB2E98">
              <w:rPr>
                <w:rStyle w:val="SAPScreenElement"/>
                <w:color w:val="auto"/>
              </w:rPr>
              <w:t>Employee Central</w:t>
            </w:r>
            <w:r w:rsidRPr="00EB2E98" w:rsidDel="006B0616">
              <w:t xml:space="preserve"> </w:t>
            </w:r>
            <w:r w:rsidRPr="00EB2E98">
              <w:t>as an Administrative Super User.</w:t>
            </w:r>
          </w:p>
        </w:tc>
        <w:tc>
          <w:tcPr>
            <w:tcW w:w="2790" w:type="dxa"/>
            <w:tcBorders>
              <w:top w:val="single" w:sz="8" w:space="0" w:color="999999"/>
              <w:left w:val="single" w:sz="8" w:space="0" w:color="999999"/>
              <w:bottom w:val="single" w:sz="8" w:space="0" w:color="999999"/>
              <w:right w:val="single" w:sz="8" w:space="0" w:color="999999"/>
            </w:tcBorders>
          </w:tcPr>
          <w:p w14:paraId="0AE8537F" w14:textId="77777777" w:rsidR="005F371D" w:rsidRPr="00EB2E98" w:rsidRDefault="005F371D" w:rsidP="005F371D">
            <w:r w:rsidRPr="00EB2E98">
              <w:t xml:space="preserve">The </w:t>
            </w:r>
            <w:r w:rsidRPr="00EB2E98">
              <w:rPr>
                <w:rStyle w:val="SAPScreenElement"/>
              </w:rPr>
              <w:t>Home</w:t>
            </w:r>
            <w:r w:rsidRPr="00EB2E98">
              <w:t xml:space="preserve"> page is displayed.</w:t>
            </w:r>
          </w:p>
        </w:tc>
        <w:tc>
          <w:tcPr>
            <w:tcW w:w="1269" w:type="dxa"/>
            <w:tcBorders>
              <w:top w:val="single" w:sz="8" w:space="0" w:color="999999"/>
              <w:left w:val="single" w:sz="8" w:space="0" w:color="999999"/>
              <w:bottom w:val="single" w:sz="8" w:space="0" w:color="999999"/>
              <w:right w:val="single" w:sz="8" w:space="0" w:color="999999"/>
            </w:tcBorders>
          </w:tcPr>
          <w:p w14:paraId="0DD7E191" w14:textId="77777777" w:rsidR="005F371D" w:rsidRPr="00EB2E98" w:rsidRDefault="005F371D" w:rsidP="005F371D"/>
        </w:tc>
      </w:tr>
      <w:tr w:rsidR="005F371D" w:rsidRPr="00EB2E98" w14:paraId="7438C25C" w14:textId="77777777" w:rsidTr="00001E36">
        <w:tc>
          <w:tcPr>
            <w:tcW w:w="870" w:type="dxa"/>
            <w:tcBorders>
              <w:top w:val="single" w:sz="8" w:space="0" w:color="999999"/>
              <w:left w:val="single" w:sz="8" w:space="0" w:color="999999"/>
              <w:bottom w:val="single" w:sz="8" w:space="0" w:color="999999"/>
              <w:right w:val="single" w:sz="8" w:space="0" w:color="999999"/>
            </w:tcBorders>
          </w:tcPr>
          <w:p w14:paraId="32EC98AD" w14:textId="77777777" w:rsidR="005F371D" w:rsidRPr="00EB2E98" w:rsidRDefault="005F371D" w:rsidP="006135FF">
            <w:pPr>
              <w:pStyle w:val="ListNumber"/>
              <w:numPr>
                <w:ilvl w:val="0"/>
                <w:numId w:val="19"/>
              </w:numPr>
            </w:pPr>
          </w:p>
        </w:tc>
        <w:tc>
          <w:tcPr>
            <w:tcW w:w="2635" w:type="dxa"/>
            <w:tcBorders>
              <w:top w:val="single" w:sz="8" w:space="0" w:color="999999"/>
              <w:left w:val="single" w:sz="8" w:space="0" w:color="999999"/>
              <w:bottom w:val="single" w:sz="8" w:space="0" w:color="999999"/>
              <w:right w:val="single" w:sz="8" w:space="0" w:color="999999"/>
            </w:tcBorders>
            <w:hideMark/>
          </w:tcPr>
          <w:p w14:paraId="39A9EDD4" w14:textId="77777777" w:rsidR="005F371D" w:rsidRPr="00EB2E98" w:rsidRDefault="005F371D" w:rsidP="005F371D">
            <w:pPr>
              <w:rPr>
                <w:rStyle w:val="SAPEmphasis"/>
              </w:rPr>
            </w:pPr>
            <w:r w:rsidRPr="00EB2E98">
              <w:rPr>
                <w:rStyle w:val="SAPEmphasis"/>
              </w:rPr>
              <w:t>Go to Admin Center Screen</w:t>
            </w:r>
          </w:p>
        </w:tc>
        <w:tc>
          <w:tcPr>
            <w:tcW w:w="6722" w:type="dxa"/>
            <w:tcBorders>
              <w:top w:val="single" w:sz="8" w:space="0" w:color="999999"/>
              <w:left w:val="single" w:sz="8" w:space="0" w:color="999999"/>
              <w:bottom w:val="single" w:sz="8" w:space="0" w:color="999999"/>
              <w:right w:val="single" w:sz="8" w:space="0" w:color="999999"/>
            </w:tcBorders>
            <w:hideMark/>
          </w:tcPr>
          <w:p w14:paraId="4715B4B5" w14:textId="77777777" w:rsidR="005F371D" w:rsidRPr="00EB2E98" w:rsidRDefault="005F371D" w:rsidP="005F371D">
            <w:r w:rsidRPr="00EB2E98">
              <w:t xml:space="preserve">From the </w:t>
            </w:r>
            <w:r w:rsidRPr="00EB2E98">
              <w:rPr>
                <w:rStyle w:val="SAPScreenElement"/>
              </w:rPr>
              <w:t>Home</w:t>
            </w:r>
            <w:r w:rsidRPr="00EB2E98">
              <w:t xml:space="preserve"> drop-down, select </w:t>
            </w:r>
            <w:r w:rsidRPr="00EB2E98">
              <w:rPr>
                <w:rStyle w:val="SAPScreenElement"/>
              </w:rPr>
              <w:t>Admin Center</w:t>
            </w:r>
            <w:r w:rsidRPr="00EB2E98">
              <w:t>.</w:t>
            </w:r>
          </w:p>
        </w:tc>
        <w:tc>
          <w:tcPr>
            <w:tcW w:w="2790" w:type="dxa"/>
            <w:tcBorders>
              <w:top w:val="single" w:sz="8" w:space="0" w:color="999999"/>
              <w:left w:val="single" w:sz="8" w:space="0" w:color="999999"/>
              <w:bottom w:val="single" w:sz="8" w:space="0" w:color="999999"/>
              <w:right w:val="single" w:sz="8" w:space="0" w:color="999999"/>
            </w:tcBorders>
            <w:hideMark/>
          </w:tcPr>
          <w:p w14:paraId="26C263AA" w14:textId="77777777" w:rsidR="005F371D" w:rsidRPr="00EB2E98" w:rsidRDefault="005F371D" w:rsidP="005F371D">
            <w:r w:rsidRPr="00EB2E98">
              <w:t xml:space="preserve">The </w:t>
            </w:r>
            <w:r w:rsidRPr="00EB2E98">
              <w:rPr>
                <w:rStyle w:val="SAPScreenElement"/>
              </w:rPr>
              <w:t>Admin Center</w:t>
            </w:r>
            <w:r w:rsidRPr="00EB2E98">
              <w:t xml:space="preserve"> screen is displayed.</w:t>
            </w:r>
          </w:p>
        </w:tc>
        <w:tc>
          <w:tcPr>
            <w:tcW w:w="1269" w:type="dxa"/>
            <w:tcBorders>
              <w:top w:val="single" w:sz="8" w:space="0" w:color="999999"/>
              <w:left w:val="single" w:sz="8" w:space="0" w:color="999999"/>
              <w:bottom w:val="single" w:sz="8" w:space="0" w:color="999999"/>
              <w:right w:val="single" w:sz="8" w:space="0" w:color="999999"/>
            </w:tcBorders>
          </w:tcPr>
          <w:p w14:paraId="0A76376B" w14:textId="77777777" w:rsidR="005F371D" w:rsidRPr="00EB2E98" w:rsidRDefault="005F371D" w:rsidP="005F371D"/>
        </w:tc>
      </w:tr>
      <w:tr w:rsidR="005F371D" w:rsidRPr="00EB2E98" w14:paraId="7B1D6E02" w14:textId="77777777" w:rsidTr="00001E36">
        <w:tc>
          <w:tcPr>
            <w:tcW w:w="870" w:type="dxa"/>
            <w:tcBorders>
              <w:top w:val="single" w:sz="8" w:space="0" w:color="999999"/>
              <w:left w:val="single" w:sz="8" w:space="0" w:color="999999"/>
              <w:bottom w:val="single" w:sz="8" w:space="0" w:color="999999"/>
              <w:right w:val="single" w:sz="8" w:space="0" w:color="999999"/>
            </w:tcBorders>
          </w:tcPr>
          <w:p w14:paraId="40852FFE" w14:textId="77777777" w:rsidR="005F371D" w:rsidRPr="00EB2E98" w:rsidRDefault="005F371D" w:rsidP="006135FF">
            <w:pPr>
              <w:pStyle w:val="ListNumber"/>
              <w:numPr>
                <w:ilvl w:val="0"/>
                <w:numId w:val="19"/>
              </w:numPr>
            </w:pPr>
          </w:p>
        </w:tc>
        <w:tc>
          <w:tcPr>
            <w:tcW w:w="2635" w:type="dxa"/>
            <w:tcBorders>
              <w:top w:val="single" w:sz="8" w:space="0" w:color="999999"/>
              <w:left w:val="single" w:sz="8" w:space="0" w:color="999999"/>
              <w:bottom w:val="single" w:sz="8" w:space="0" w:color="999999"/>
              <w:right w:val="single" w:sz="8" w:space="0" w:color="999999"/>
            </w:tcBorders>
          </w:tcPr>
          <w:p w14:paraId="508F04C1" w14:textId="77777777" w:rsidR="005F371D" w:rsidRPr="00EB2E98" w:rsidRDefault="005F371D" w:rsidP="005F371D">
            <w:pPr>
              <w:rPr>
                <w:rStyle w:val="SAPEmphasis"/>
              </w:rPr>
            </w:pPr>
            <w:r w:rsidRPr="00EB2E98">
              <w:rPr>
                <w:rStyle w:val="SAPEmphasis"/>
              </w:rPr>
              <w:t>Go to Data Replication Monitor</w:t>
            </w:r>
          </w:p>
        </w:tc>
        <w:tc>
          <w:tcPr>
            <w:tcW w:w="6722" w:type="dxa"/>
            <w:tcBorders>
              <w:top w:val="single" w:sz="8" w:space="0" w:color="999999"/>
              <w:left w:val="single" w:sz="8" w:space="0" w:color="999999"/>
              <w:bottom w:val="single" w:sz="8" w:space="0" w:color="999999"/>
              <w:right w:val="single" w:sz="8" w:space="0" w:color="999999"/>
            </w:tcBorders>
          </w:tcPr>
          <w:p w14:paraId="19B64605" w14:textId="77777777" w:rsidR="005F371D" w:rsidRPr="00EB2E98" w:rsidRDefault="005F371D" w:rsidP="005F371D">
            <w:r w:rsidRPr="00EB2E98">
              <w:t xml:space="preserve">In the </w:t>
            </w:r>
            <w:r w:rsidRPr="00EB2E98">
              <w:rPr>
                <w:rStyle w:val="SAPScreenElement"/>
              </w:rPr>
              <w:t>Company Processes &amp; Cycles</w:t>
            </w:r>
            <w:r w:rsidRPr="00EB2E98">
              <w:t xml:space="preserve"> portlet of the</w:t>
            </w:r>
            <w:r w:rsidRPr="00EB2E98">
              <w:rPr>
                <w:rStyle w:val="SAPScreenElement"/>
              </w:rPr>
              <w:t xml:space="preserve"> Admin Center</w:t>
            </w:r>
            <w:r w:rsidRPr="00EB2E98">
              <w:t xml:space="preserve"> screen go to </w:t>
            </w:r>
            <w:r w:rsidRPr="00EB2E98">
              <w:rPr>
                <w:rStyle w:val="SAPScreenElement"/>
              </w:rPr>
              <w:t xml:space="preserve">Payroll </w:t>
            </w:r>
            <w:r w:rsidRPr="00EB2E98">
              <w:rPr>
                <w:rStyle w:val="SAPScreenElement"/>
              </w:rPr>
              <w:sym w:font="Symbol" w:char="F0AE"/>
            </w:r>
            <w:r w:rsidRPr="00EB2E98">
              <w:rPr>
                <w:rStyle w:val="SAPScreenElement"/>
              </w:rPr>
              <w:t xml:space="preserve"> Data Replication Monitor</w:t>
            </w:r>
            <w:r w:rsidRPr="00EB2E98">
              <w:t>.</w:t>
            </w:r>
          </w:p>
        </w:tc>
        <w:tc>
          <w:tcPr>
            <w:tcW w:w="2790" w:type="dxa"/>
            <w:tcBorders>
              <w:top w:val="single" w:sz="8" w:space="0" w:color="999999"/>
              <w:left w:val="single" w:sz="8" w:space="0" w:color="999999"/>
              <w:bottom w:val="single" w:sz="8" w:space="0" w:color="999999"/>
              <w:right w:val="single" w:sz="8" w:space="0" w:color="999999"/>
            </w:tcBorders>
          </w:tcPr>
          <w:p w14:paraId="00A8E27F" w14:textId="77777777" w:rsidR="005F371D" w:rsidRPr="00EB2E98" w:rsidRDefault="005F371D" w:rsidP="005F371D">
            <w:r w:rsidRPr="00EB2E98">
              <w:t xml:space="preserve">The </w:t>
            </w:r>
            <w:r w:rsidRPr="00EB2E98">
              <w:rPr>
                <w:rStyle w:val="SAPScreenElement"/>
              </w:rPr>
              <w:t>Data Replication Monitor</w:t>
            </w:r>
            <w:r w:rsidRPr="00EB2E98">
              <w:t xml:space="preserve"> screen is displayed.</w:t>
            </w:r>
          </w:p>
        </w:tc>
        <w:tc>
          <w:tcPr>
            <w:tcW w:w="1269" w:type="dxa"/>
            <w:tcBorders>
              <w:top w:val="single" w:sz="8" w:space="0" w:color="999999"/>
              <w:left w:val="single" w:sz="8" w:space="0" w:color="999999"/>
              <w:bottom w:val="single" w:sz="8" w:space="0" w:color="999999"/>
              <w:right w:val="single" w:sz="8" w:space="0" w:color="999999"/>
            </w:tcBorders>
          </w:tcPr>
          <w:p w14:paraId="6A05C9D9" w14:textId="77777777" w:rsidR="005F371D" w:rsidRPr="00EB2E98" w:rsidRDefault="005F371D" w:rsidP="005F371D"/>
        </w:tc>
      </w:tr>
      <w:tr w:rsidR="005F371D" w:rsidRPr="00EB2E98" w14:paraId="30B9AF29" w14:textId="77777777" w:rsidTr="00001E36">
        <w:tc>
          <w:tcPr>
            <w:tcW w:w="870" w:type="dxa"/>
            <w:tcBorders>
              <w:top w:val="single" w:sz="8" w:space="0" w:color="999999"/>
              <w:left w:val="single" w:sz="8" w:space="0" w:color="999999"/>
              <w:bottom w:val="single" w:sz="8" w:space="0" w:color="999999"/>
              <w:right w:val="single" w:sz="8" w:space="0" w:color="999999"/>
            </w:tcBorders>
          </w:tcPr>
          <w:p w14:paraId="331248C6" w14:textId="77777777" w:rsidR="005F371D" w:rsidRPr="00EB2E98" w:rsidRDefault="005F371D" w:rsidP="006135FF">
            <w:pPr>
              <w:pStyle w:val="ListNumber"/>
              <w:numPr>
                <w:ilvl w:val="0"/>
                <w:numId w:val="19"/>
              </w:numPr>
            </w:pPr>
          </w:p>
        </w:tc>
        <w:tc>
          <w:tcPr>
            <w:tcW w:w="2635" w:type="dxa"/>
            <w:tcBorders>
              <w:top w:val="single" w:sz="8" w:space="0" w:color="999999"/>
              <w:left w:val="single" w:sz="8" w:space="0" w:color="999999"/>
              <w:bottom w:val="single" w:sz="8" w:space="0" w:color="999999"/>
              <w:right w:val="single" w:sz="8" w:space="0" w:color="999999"/>
            </w:tcBorders>
          </w:tcPr>
          <w:p w14:paraId="5F7EAC1E" w14:textId="77777777" w:rsidR="005F371D" w:rsidRPr="00EB2E98" w:rsidRDefault="005F371D" w:rsidP="005F371D">
            <w:pPr>
              <w:rPr>
                <w:rStyle w:val="SAPEmphasis"/>
              </w:rPr>
            </w:pPr>
            <w:r w:rsidRPr="00EB2E98">
              <w:rPr>
                <w:rStyle w:val="SAPEmphasis"/>
              </w:rPr>
              <w:t>Select Display Options</w:t>
            </w:r>
          </w:p>
        </w:tc>
        <w:tc>
          <w:tcPr>
            <w:tcW w:w="6722" w:type="dxa"/>
            <w:tcBorders>
              <w:top w:val="single" w:sz="8" w:space="0" w:color="999999"/>
              <w:left w:val="single" w:sz="8" w:space="0" w:color="999999"/>
              <w:bottom w:val="single" w:sz="8" w:space="0" w:color="999999"/>
              <w:right w:val="single" w:sz="8" w:space="0" w:color="999999"/>
            </w:tcBorders>
          </w:tcPr>
          <w:p w14:paraId="199DF316" w14:textId="77777777" w:rsidR="005F371D" w:rsidRPr="00EB2E98" w:rsidRDefault="005F371D" w:rsidP="005F371D">
            <w:r w:rsidRPr="00EB2E98">
              <w:t xml:space="preserve">In the </w:t>
            </w:r>
            <w:r w:rsidRPr="00EB2E98">
              <w:rPr>
                <w:rStyle w:val="SAPScreenElement"/>
              </w:rPr>
              <w:t>Display Options</w:t>
            </w:r>
            <w:r w:rsidRPr="00EB2E98">
              <w:t xml:space="preserve"> section of the screen, flag all checkboxes below</w:t>
            </w:r>
            <w:r w:rsidRPr="00EB2E98">
              <w:rPr>
                <w:rStyle w:val="SAPScreenElement"/>
              </w:rPr>
              <w:t xml:space="preserve"> Replication Status</w:t>
            </w:r>
            <w:r w:rsidRPr="00EB2E98">
              <w:t xml:space="preserve">. </w:t>
            </w:r>
          </w:p>
          <w:p w14:paraId="5B8353F4" w14:textId="77777777" w:rsidR="005F371D" w:rsidRPr="00EB2E98" w:rsidRDefault="005F371D" w:rsidP="005F371D"/>
          <w:p w14:paraId="5838A3FC" w14:textId="77777777" w:rsidR="005F371D" w:rsidRPr="00EB2E98" w:rsidRDefault="005F371D" w:rsidP="005F371D">
            <w:r w:rsidRPr="00EB2E98">
              <w:t xml:space="preserve">Select following </w:t>
            </w:r>
            <w:r w:rsidRPr="00EB2E98">
              <w:rPr>
                <w:rStyle w:val="SAPScreenElement"/>
              </w:rPr>
              <w:t>Selection Criteria</w:t>
            </w:r>
            <w:r w:rsidRPr="00EB2E98">
              <w:t>:</w:t>
            </w:r>
          </w:p>
          <w:p w14:paraId="0FF7ED6A" w14:textId="77777777" w:rsidR="005F371D" w:rsidRPr="00EB2E98" w:rsidRDefault="005F371D" w:rsidP="005F371D">
            <w:r w:rsidRPr="00EB2E98">
              <w:rPr>
                <w:rStyle w:val="SAPScreenElement"/>
              </w:rPr>
              <w:t>Replication Content Type:</w:t>
            </w:r>
            <w:r w:rsidRPr="00EB2E98">
              <w:t xml:space="preserve"> select</w:t>
            </w:r>
            <w:r w:rsidRPr="00EB2E98">
              <w:rPr>
                <w:rStyle w:val="SAPUserEntry"/>
              </w:rPr>
              <w:t xml:space="preserve"> Employee Absence Data </w:t>
            </w:r>
            <w:r w:rsidRPr="00EB2E98">
              <w:t>from drop-down</w:t>
            </w:r>
          </w:p>
          <w:p w14:paraId="355BC071" w14:textId="77777777" w:rsidR="005F371D" w:rsidRPr="00EB2E98" w:rsidRDefault="005F371D" w:rsidP="005F371D">
            <w:pPr>
              <w:rPr>
                <w:rStyle w:val="SAPUserEntry"/>
              </w:rPr>
            </w:pPr>
            <w:r w:rsidRPr="00EB2E98">
              <w:t xml:space="preserve">Select other </w:t>
            </w:r>
            <w:r w:rsidRPr="00EB2E98">
              <w:rPr>
                <w:rStyle w:val="SAPScreenElement"/>
              </w:rPr>
              <w:t>Selection Criteria</w:t>
            </w:r>
            <w:r w:rsidRPr="00EB2E98">
              <w:t xml:space="preserve"> as appropriate, or leave as</w:t>
            </w:r>
            <w:r w:rsidRPr="00EB2E98">
              <w:rPr>
                <w:rStyle w:val="SAPUserEntry"/>
              </w:rPr>
              <w:t xml:space="preserve"> No Selection</w:t>
            </w:r>
          </w:p>
          <w:p w14:paraId="1BF28D17" w14:textId="77777777" w:rsidR="005F371D" w:rsidRPr="00EB2E98" w:rsidRDefault="005F371D" w:rsidP="005F371D"/>
          <w:p w14:paraId="431B5D42" w14:textId="77777777" w:rsidR="005F371D" w:rsidRPr="00EB2E98" w:rsidRDefault="005F371D" w:rsidP="005F371D">
            <w:pPr>
              <w:pStyle w:val="NoteParagraph"/>
              <w:ind w:left="0"/>
            </w:pPr>
            <w:r w:rsidRPr="00EB2E98">
              <w:t xml:space="preserve">Check below </w:t>
            </w:r>
            <w:r w:rsidRPr="00EB2E98">
              <w:rPr>
                <w:rStyle w:val="SAPScreenElement"/>
              </w:rPr>
              <w:t>Replication Time</w:t>
            </w:r>
            <w:r w:rsidRPr="00EB2E98">
              <w:t xml:space="preserve"> for example the radio button </w:t>
            </w:r>
            <w:r w:rsidRPr="00EB2E98">
              <w:rPr>
                <w:rStyle w:val="SAPScreenElement"/>
              </w:rPr>
              <w:t>Last Hour</w:t>
            </w:r>
            <w:r w:rsidRPr="00EB2E98">
              <w:t xml:space="preserve"> to view the log from the last hour.</w:t>
            </w:r>
          </w:p>
          <w:p w14:paraId="0BD585C5" w14:textId="77777777" w:rsidR="005F371D" w:rsidRPr="00EB2E98" w:rsidRDefault="005F371D" w:rsidP="005F371D">
            <w:pPr>
              <w:pStyle w:val="NoteParagraph"/>
              <w:ind w:left="0"/>
            </w:pPr>
          </w:p>
          <w:p w14:paraId="19799369" w14:textId="77777777" w:rsidR="005F371D" w:rsidRPr="00EB2E98" w:rsidRDefault="005F371D" w:rsidP="005F371D">
            <w:r w:rsidRPr="00EB2E98">
              <w:t xml:space="preserve">When done, press the </w:t>
            </w:r>
            <w:r w:rsidRPr="00EB2E98">
              <w:rPr>
                <w:rStyle w:val="SAPScreenElement"/>
              </w:rPr>
              <w:t>Apply</w:t>
            </w:r>
            <w:r w:rsidRPr="00EB2E98">
              <w:t xml:space="preserve"> button.</w:t>
            </w:r>
          </w:p>
        </w:tc>
        <w:tc>
          <w:tcPr>
            <w:tcW w:w="2790" w:type="dxa"/>
            <w:tcBorders>
              <w:top w:val="single" w:sz="8" w:space="0" w:color="999999"/>
              <w:left w:val="single" w:sz="8" w:space="0" w:color="999999"/>
              <w:bottom w:val="single" w:sz="8" w:space="0" w:color="999999"/>
              <w:right w:val="single" w:sz="8" w:space="0" w:color="999999"/>
            </w:tcBorders>
          </w:tcPr>
          <w:p w14:paraId="6818E980" w14:textId="77777777" w:rsidR="005F371D" w:rsidRPr="00EB2E98" w:rsidRDefault="005F371D" w:rsidP="005F371D">
            <w:r w:rsidRPr="00EB2E98">
              <w:t xml:space="preserve">The employee absence data replications from the last hour are shown in the </w:t>
            </w:r>
            <w:r w:rsidRPr="00EB2E98">
              <w:rPr>
                <w:rStyle w:val="SAPScreenElement"/>
              </w:rPr>
              <w:t>Standard View</w:t>
            </w:r>
            <w:r w:rsidRPr="00EB2E98">
              <w:t xml:space="preserve"> part of the </w:t>
            </w:r>
            <w:r w:rsidRPr="00EB2E98">
              <w:rPr>
                <w:rStyle w:val="SAPScreenElement"/>
              </w:rPr>
              <w:t>Data Replication Monitor</w:t>
            </w:r>
            <w:r w:rsidRPr="00EB2E98">
              <w:t xml:space="preserve"> screen.</w:t>
            </w:r>
          </w:p>
        </w:tc>
        <w:tc>
          <w:tcPr>
            <w:tcW w:w="1269" w:type="dxa"/>
            <w:tcBorders>
              <w:top w:val="single" w:sz="8" w:space="0" w:color="999999"/>
              <w:left w:val="single" w:sz="8" w:space="0" w:color="999999"/>
              <w:bottom w:val="single" w:sz="8" w:space="0" w:color="999999"/>
              <w:right w:val="single" w:sz="8" w:space="0" w:color="999999"/>
            </w:tcBorders>
          </w:tcPr>
          <w:p w14:paraId="1EC2C2D9" w14:textId="77777777" w:rsidR="005F371D" w:rsidRPr="00EB2E98" w:rsidRDefault="005F371D" w:rsidP="005F371D"/>
        </w:tc>
      </w:tr>
      <w:tr w:rsidR="005F371D" w:rsidRPr="00EB2E98" w14:paraId="347BFB58" w14:textId="77777777" w:rsidTr="00001E36">
        <w:tc>
          <w:tcPr>
            <w:tcW w:w="870" w:type="dxa"/>
            <w:tcBorders>
              <w:top w:val="single" w:sz="8" w:space="0" w:color="999999"/>
              <w:left w:val="single" w:sz="8" w:space="0" w:color="999999"/>
              <w:bottom w:val="single" w:sz="8" w:space="0" w:color="999999"/>
              <w:right w:val="single" w:sz="8" w:space="0" w:color="999999"/>
            </w:tcBorders>
          </w:tcPr>
          <w:p w14:paraId="5E8197CD" w14:textId="77777777" w:rsidR="005F371D" w:rsidRPr="00EB2E98" w:rsidRDefault="005F371D" w:rsidP="006135FF">
            <w:pPr>
              <w:pStyle w:val="ListNumber"/>
              <w:numPr>
                <w:ilvl w:val="0"/>
                <w:numId w:val="19"/>
              </w:numPr>
            </w:pPr>
          </w:p>
        </w:tc>
        <w:tc>
          <w:tcPr>
            <w:tcW w:w="2635" w:type="dxa"/>
            <w:tcBorders>
              <w:top w:val="single" w:sz="8" w:space="0" w:color="999999"/>
              <w:left w:val="single" w:sz="8" w:space="0" w:color="999999"/>
              <w:bottom w:val="single" w:sz="8" w:space="0" w:color="999999"/>
              <w:right w:val="single" w:sz="8" w:space="0" w:color="999999"/>
            </w:tcBorders>
          </w:tcPr>
          <w:p w14:paraId="2CA9807F" w14:textId="77777777" w:rsidR="005F371D" w:rsidRPr="00EB2E98" w:rsidRDefault="005F371D" w:rsidP="005F371D">
            <w:pPr>
              <w:rPr>
                <w:rStyle w:val="SAPEmphasis"/>
              </w:rPr>
            </w:pPr>
            <w:r w:rsidRPr="00EB2E98">
              <w:rPr>
                <w:rStyle w:val="SAPEmphasis"/>
              </w:rPr>
              <w:t>Check Status of Jobs</w:t>
            </w:r>
          </w:p>
        </w:tc>
        <w:tc>
          <w:tcPr>
            <w:tcW w:w="6722" w:type="dxa"/>
            <w:tcBorders>
              <w:top w:val="single" w:sz="8" w:space="0" w:color="999999"/>
              <w:left w:val="single" w:sz="8" w:space="0" w:color="999999"/>
              <w:bottom w:val="single" w:sz="8" w:space="0" w:color="999999"/>
              <w:right w:val="single" w:sz="8" w:space="0" w:color="999999"/>
            </w:tcBorders>
          </w:tcPr>
          <w:p w14:paraId="7DB346A0" w14:textId="77777777" w:rsidR="005F371D" w:rsidRPr="00EB2E98" w:rsidRDefault="005F371D" w:rsidP="005F371D">
            <w:r w:rsidRPr="00EB2E98">
              <w:t>Ensure that all jobs have the replication status</w:t>
            </w:r>
            <w:r w:rsidRPr="00EB2E98">
              <w:rPr>
                <w:rStyle w:val="SAPMonospace"/>
              </w:rPr>
              <w:t xml:space="preserve"> Successful</w:t>
            </w:r>
            <w:r w:rsidRPr="00EB2E98">
              <w:t>.</w:t>
            </w:r>
          </w:p>
        </w:tc>
        <w:tc>
          <w:tcPr>
            <w:tcW w:w="2790" w:type="dxa"/>
            <w:tcBorders>
              <w:top w:val="single" w:sz="8" w:space="0" w:color="999999"/>
              <w:left w:val="single" w:sz="8" w:space="0" w:color="999999"/>
              <w:bottom w:val="single" w:sz="8" w:space="0" w:color="999999"/>
              <w:right w:val="single" w:sz="8" w:space="0" w:color="999999"/>
            </w:tcBorders>
          </w:tcPr>
          <w:p w14:paraId="61A954B2" w14:textId="77777777" w:rsidR="005F371D" w:rsidRPr="00EB2E98" w:rsidRDefault="005F371D" w:rsidP="005F371D"/>
        </w:tc>
        <w:tc>
          <w:tcPr>
            <w:tcW w:w="1269" w:type="dxa"/>
            <w:tcBorders>
              <w:top w:val="single" w:sz="8" w:space="0" w:color="999999"/>
              <w:left w:val="single" w:sz="8" w:space="0" w:color="999999"/>
              <w:bottom w:val="single" w:sz="8" w:space="0" w:color="999999"/>
              <w:right w:val="single" w:sz="8" w:space="0" w:color="999999"/>
            </w:tcBorders>
          </w:tcPr>
          <w:p w14:paraId="38231226" w14:textId="77777777" w:rsidR="005F371D" w:rsidRPr="00EB2E98" w:rsidRDefault="005F371D" w:rsidP="005F371D"/>
        </w:tc>
      </w:tr>
    </w:tbl>
    <w:p w14:paraId="13663A02" w14:textId="77777777" w:rsidR="005F371D" w:rsidRPr="00EB2E98" w:rsidRDefault="005F371D" w:rsidP="004C2A99">
      <w:pPr>
        <w:pStyle w:val="SAPNoteHeading"/>
      </w:pPr>
      <w:r w:rsidRPr="00EB2E98">
        <w:rPr>
          <w:noProof/>
        </w:rPr>
        <w:lastRenderedPageBreak/>
        <w:drawing>
          <wp:inline distT="0" distB="0" distL="0" distR="0" wp14:anchorId="4A9C1866" wp14:editId="6160D114">
            <wp:extent cx="228600" cy="228600"/>
            <wp:effectExtent l="0" t="0" r="0" b="0"/>
            <wp:docPr id="3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B2E98">
        <w:t> Note</w:t>
      </w:r>
    </w:p>
    <w:p w14:paraId="53CC2CCD" w14:textId="77777777" w:rsidR="005F371D" w:rsidRPr="00EB2E98" w:rsidRDefault="005F371D" w:rsidP="004C2A99">
      <w:pPr>
        <w:pStyle w:val="NoteParagraph"/>
        <w:ind w:left="624"/>
      </w:pPr>
      <w:r w:rsidRPr="00EB2E98">
        <w:t>Alternatively, you can monitor the success or failure of the update of the employee’s time off data record in Employee Central Payroll by going in the Employee Central Payroll system to transaction code</w:t>
      </w:r>
      <w:r w:rsidRPr="004C2A99">
        <w:rPr>
          <w:rStyle w:val="SAPUserEntry"/>
        </w:rPr>
        <w:t xml:space="preserve"> </w:t>
      </w:r>
      <w:r w:rsidRPr="00EB2E98">
        <w:rPr>
          <w:rStyle w:val="SAPUserEntry"/>
        </w:rPr>
        <w:t>SLG1</w:t>
      </w:r>
      <w:r w:rsidRPr="00EB2E98">
        <w:t>.</w:t>
      </w:r>
    </w:p>
    <w:p w14:paraId="5ADF98A7" w14:textId="77777777" w:rsidR="005F371D" w:rsidRPr="00EB2E98" w:rsidRDefault="005F371D" w:rsidP="005F371D">
      <w:pPr>
        <w:pStyle w:val="Heading3"/>
      </w:pPr>
      <w:bookmarkStart w:id="751" w:name="_Toc474655434"/>
      <w:bookmarkStart w:id="752" w:name="_Toc507433214"/>
      <w:bookmarkStart w:id="753" w:name="_Toc417399863"/>
      <w:bookmarkStart w:id="754" w:name="_Toc430766177"/>
      <w:r w:rsidRPr="00EB2E98">
        <w:t>Viewing Employee Absence Data</w:t>
      </w:r>
      <w:bookmarkEnd w:id="751"/>
      <w:bookmarkEnd w:id="752"/>
      <w:r w:rsidRPr="00EB2E98">
        <w:t xml:space="preserve"> </w:t>
      </w:r>
      <w:bookmarkEnd w:id="753"/>
      <w:bookmarkEnd w:id="754"/>
    </w:p>
    <w:p w14:paraId="4EF012E3" w14:textId="77777777" w:rsidR="005F371D" w:rsidRPr="00EB2E98" w:rsidRDefault="005F371D" w:rsidP="005F371D">
      <w:pPr>
        <w:pStyle w:val="SAPKeyblockTitle"/>
      </w:pPr>
      <w:r w:rsidRPr="00EB2E98">
        <w:t>Test Administration</w:t>
      </w:r>
    </w:p>
    <w:p w14:paraId="6B116E98" w14:textId="77777777" w:rsidR="005F371D" w:rsidRPr="00EB2E98" w:rsidRDefault="005F371D" w:rsidP="005F371D">
      <w:r w:rsidRPr="00EB2E98">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5F371D" w:rsidRPr="00EB2E98" w14:paraId="587F1128" w14:textId="77777777" w:rsidTr="00002278">
        <w:tc>
          <w:tcPr>
            <w:tcW w:w="2280" w:type="dxa"/>
            <w:tcBorders>
              <w:top w:val="single" w:sz="8" w:space="0" w:color="999999"/>
              <w:left w:val="single" w:sz="8" w:space="0" w:color="999999"/>
              <w:bottom w:val="single" w:sz="8" w:space="0" w:color="999999"/>
              <w:right w:val="single" w:sz="8" w:space="0" w:color="999999"/>
            </w:tcBorders>
            <w:hideMark/>
          </w:tcPr>
          <w:p w14:paraId="16CCBF26" w14:textId="77777777" w:rsidR="005F371D" w:rsidRPr="00EB2E98" w:rsidRDefault="005F371D" w:rsidP="005F371D">
            <w:pPr>
              <w:rPr>
                <w:rStyle w:val="SAPEmphasis"/>
              </w:rPr>
            </w:pPr>
            <w:r w:rsidRPr="00EB2E98">
              <w:rPr>
                <w:rStyle w:val="SAPEmphasis"/>
                <w:lang w:eastAsia="zh-CN"/>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47CDC715" w14:textId="77777777" w:rsidR="005F371D" w:rsidRPr="00EB2E98" w:rsidRDefault="005F371D" w:rsidP="005F371D">
            <w:pPr>
              <w:rPr>
                <w:lang w:eastAsia="zh-CN"/>
              </w:rPr>
            </w:pPr>
            <w:r w:rsidRPr="00EB2E98">
              <w:rPr>
                <w:lang w:eastAsia="zh-CN"/>
              </w:rPr>
              <w:t>&lt;X.XX&gt;</w:t>
            </w:r>
          </w:p>
        </w:tc>
        <w:tc>
          <w:tcPr>
            <w:tcW w:w="2401" w:type="dxa"/>
            <w:tcBorders>
              <w:top w:val="single" w:sz="8" w:space="0" w:color="999999"/>
              <w:left w:val="single" w:sz="8" w:space="0" w:color="999999"/>
              <w:bottom w:val="single" w:sz="8" w:space="0" w:color="999999"/>
              <w:right w:val="single" w:sz="8" w:space="0" w:color="999999"/>
            </w:tcBorders>
            <w:hideMark/>
          </w:tcPr>
          <w:p w14:paraId="3C5B45E6" w14:textId="77777777" w:rsidR="005F371D" w:rsidRPr="00EB2E98" w:rsidRDefault="005F371D" w:rsidP="005F371D">
            <w:pPr>
              <w:rPr>
                <w:rStyle w:val="SAPEmphasis"/>
              </w:rPr>
            </w:pPr>
            <w:r w:rsidRPr="00EB2E98">
              <w:rPr>
                <w:rStyle w:val="SAPEmphasis"/>
                <w:lang w:eastAsia="zh-CN"/>
              </w:rPr>
              <w:t>Tester Name</w:t>
            </w:r>
          </w:p>
        </w:tc>
        <w:tc>
          <w:tcPr>
            <w:tcW w:w="2401" w:type="dxa"/>
            <w:tcBorders>
              <w:top w:val="single" w:sz="8" w:space="0" w:color="999999"/>
              <w:left w:val="single" w:sz="8" w:space="0" w:color="999999"/>
              <w:bottom w:val="single" w:sz="8" w:space="0" w:color="999999"/>
              <w:right w:val="single" w:sz="8" w:space="0" w:color="999999"/>
            </w:tcBorders>
          </w:tcPr>
          <w:p w14:paraId="14955728" w14:textId="77777777" w:rsidR="005F371D" w:rsidRPr="00EB2E98" w:rsidRDefault="005F371D" w:rsidP="005F371D">
            <w:pPr>
              <w:rPr>
                <w:lang w:eastAsia="zh-CN"/>
              </w:rPr>
            </w:pPr>
            <w:r w:rsidRPr="00EB2E98">
              <w:rPr>
                <w:lang w:eastAsia="zh-CN"/>
              </w:rP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403D61C3" w14:textId="77777777" w:rsidR="005F371D" w:rsidRPr="00EB2E98" w:rsidRDefault="005F371D" w:rsidP="005F371D">
            <w:pPr>
              <w:rPr>
                <w:rStyle w:val="SAPEmphasis"/>
              </w:rPr>
            </w:pPr>
            <w:r w:rsidRPr="00EB2E98">
              <w:rPr>
                <w:rStyle w:val="SAPEmphasis"/>
                <w:lang w:eastAsia="zh-CN"/>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0DDC5394" w14:textId="4700197D" w:rsidR="005F371D" w:rsidRPr="00EB2E98" w:rsidRDefault="00FD11AD" w:rsidP="005F371D">
            <w:pPr>
              <w:rPr>
                <w:lang w:eastAsia="zh-CN"/>
              </w:rPr>
            </w:pPr>
            <w:r>
              <w:rPr>
                <w:lang w:eastAsia="zh-CN"/>
              </w:rPr>
              <w:t>&lt;date&gt;</w:t>
            </w:r>
          </w:p>
        </w:tc>
      </w:tr>
      <w:tr w:rsidR="005F371D" w:rsidRPr="00EB2E98" w14:paraId="0AAC1CF2" w14:textId="77777777" w:rsidTr="00002278">
        <w:tc>
          <w:tcPr>
            <w:tcW w:w="2280" w:type="dxa"/>
            <w:tcBorders>
              <w:top w:val="single" w:sz="8" w:space="0" w:color="999999"/>
              <w:left w:val="single" w:sz="8" w:space="0" w:color="999999"/>
              <w:bottom w:val="single" w:sz="8" w:space="0" w:color="999999"/>
              <w:right w:val="single" w:sz="8" w:space="0" w:color="999999"/>
            </w:tcBorders>
            <w:hideMark/>
          </w:tcPr>
          <w:p w14:paraId="1DC214CF" w14:textId="77777777" w:rsidR="005F371D" w:rsidRPr="00EB2E98" w:rsidRDefault="005F371D" w:rsidP="005F371D">
            <w:pPr>
              <w:rPr>
                <w:rStyle w:val="SAPEmphasis"/>
              </w:rPr>
            </w:pPr>
            <w:r w:rsidRPr="00EB2E98">
              <w:rPr>
                <w:rStyle w:val="SAPEmphasis"/>
                <w:lang w:eastAsia="zh-CN"/>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39A5048B" w14:textId="77777777" w:rsidR="005F371D" w:rsidRPr="00EB2E98" w:rsidRDefault="005F371D" w:rsidP="005F371D">
            <w:pPr>
              <w:rPr>
                <w:lang w:eastAsia="zh-CN"/>
              </w:rPr>
            </w:pPr>
            <w:r w:rsidRPr="00EB2E98">
              <w:rPr>
                <w:lang w:eastAsia="zh-CN"/>
              </w:rPr>
              <w:t>HR Administrator</w:t>
            </w:r>
          </w:p>
        </w:tc>
      </w:tr>
      <w:tr w:rsidR="005F371D" w:rsidRPr="00EB2E98" w14:paraId="77A0156E" w14:textId="77777777" w:rsidTr="00002278">
        <w:tc>
          <w:tcPr>
            <w:tcW w:w="2280" w:type="dxa"/>
            <w:tcBorders>
              <w:top w:val="single" w:sz="8" w:space="0" w:color="999999"/>
              <w:left w:val="single" w:sz="8" w:space="0" w:color="999999"/>
              <w:bottom w:val="single" w:sz="8" w:space="0" w:color="999999"/>
              <w:right w:val="single" w:sz="8" w:space="0" w:color="999999"/>
            </w:tcBorders>
            <w:hideMark/>
          </w:tcPr>
          <w:p w14:paraId="07DF183B" w14:textId="77777777" w:rsidR="005F371D" w:rsidRPr="00EB2E98" w:rsidRDefault="005F371D" w:rsidP="005F371D">
            <w:pPr>
              <w:rPr>
                <w:rStyle w:val="SAPEmphasis"/>
              </w:rPr>
            </w:pPr>
            <w:r w:rsidRPr="00EB2E98">
              <w:rPr>
                <w:rStyle w:val="SAPEmphasis"/>
                <w:lang w:eastAsia="zh-CN"/>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14B13846" w14:textId="77777777" w:rsidR="005F371D" w:rsidRPr="00EB2E98" w:rsidRDefault="005F371D" w:rsidP="005F371D">
            <w:pPr>
              <w:rPr>
                <w:lang w:eastAsia="zh-CN"/>
              </w:rPr>
            </w:pPr>
            <w:r w:rsidRPr="00EB2E98">
              <w:rPr>
                <w:lang w:eastAsia="zh-CN"/>
              </w:rPr>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6DC888AE" w14:textId="77777777" w:rsidR="005F371D" w:rsidRPr="00EB2E98" w:rsidRDefault="005F371D" w:rsidP="005F371D">
            <w:pPr>
              <w:rPr>
                <w:rStyle w:val="SAPEmphasis"/>
              </w:rPr>
            </w:pPr>
            <w:r w:rsidRPr="00EB2E98">
              <w:rPr>
                <w:rStyle w:val="SAPEmphasis"/>
                <w:lang w:eastAsia="zh-CN"/>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41305E57" w14:textId="3859F2C3" w:rsidR="005F371D" w:rsidRPr="00EB2E98" w:rsidRDefault="001861CE" w:rsidP="005F371D">
            <w:pPr>
              <w:rPr>
                <w:lang w:eastAsia="zh-CN"/>
              </w:rPr>
            </w:pPr>
            <w:r>
              <w:rPr>
                <w:lang w:eastAsia="zh-CN"/>
              </w:rPr>
              <w:t>&lt;duration&gt;</w:t>
            </w:r>
          </w:p>
        </w:tc>
      </w:tr>
    </w:tbl>
    <w:p w14:paraId="53631765" w14:textId="77777777" w:rsidR="005F371D" w:rsidRPr="00EB2E98" w:rsidRDefault="005F371D" w:rsidP="005F371D">
      <w:pPr>
        <w:pStyle w:val="SAPKeyblockTitle"/>
      </w:pPr>
      <w:r w:rsidRPr="00EB2E98">
        <w:t>Purpose</w:t>
      </w:r>
    </w:p>
    <w:p w14:paraId="1B85500A" w14:textId="77777777" w:rsidR="005F371D" w:rsidRPr="00EB2E98" w:rsidRDefault="005F371D" w:rsidP="005F371D">
      <w:r w:rsidRPr="00EB2E98">
        <w:t xml:space="preserve">The HR Administrator views the absence data of the employee as it is transferred from Employee Central to Employee Central Payroll. For this, he or she uses the </w:t>
      </w:r>
      <w:r w:rsidRPr="00EB2E98">
        <w:rPr>
          <w:rStyle w:val="SAPScreenElement"/>
        </w:rPr>
        <w:t>Display</w:t>
      </w:r>
      <w:r w:rsidRPr="00EB2E98">
        <w:t xml:space="preserve"> or </w:t>
      </w:r>
      <w:r w:rsidRPr="00EB2E98">
        <w:rPr>
          <w:rStyle w:val="SAPScreenElement"/>
        </w:rPr>
        <w:t xml:space="preserve">Overview </w:t>
      </w:r>
      <w:r w:rsidRPr="00EB2E98">
        <w:t>function.</w:t>
      </w:r>
    </w:p>
    <w:p w14:paraId="645C5B02" w14:textId="77777777" w:rsidR="005F371D" w:rsidRPr="00EB2E98" w:rsidRDefault="005F371D" w:rsidP="005F371D">
      <w:pPr>
        <w:pStyle w:val="SAPKeyblockTitle"/>
      </w:pPr>
      <w:r w:rsidRPr="00EB2E98">
        <w:t>Procedure</w:t>
      </w:r>
    </w:p>
    <w:tbl>
      <w:tblPr>
        <w:tblW w:w="14310"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51"/>
        <w:gridCol w:w="1701"/>
        <w:gridCol w:w="5160"/>
        <w:gridCol w:w="5310"/>
        <w:gridCol w:w="1288"/>
      </w:tblGrid>
      <w:tr w:rsidR="005F371D" w:rsidRPr="00EB2E98" w14:paraId="7BC3C740" w14:textId="77777777" w:rsidTr="00002278">
        <w:trPr>
          <w:trHeight w:val="576"/>
          <w:tblHeader/>
        </w:trPr>
        <w:tc>
          <w:tcPr>
            <w:tcW w:w="851" w:type="dxa"/>
            <w:shd w:val="clear" w:color="auto" w:fill="999999"/>
            <w:hideMark/>
          </w:tcPr>
          <w:p w14:paraId="461C5197" w14:textId="77777777" w:rsidR="005F371D" w:rsidRPr="00EB2E98" w:rsidRDefault="005F371D" w:rsidP="005F371D">
            <w:pPr>
              <w:pStyle w:val="SAPTableHeader"/>
            </w:pPr>
            <w:r w:rsidRPr="00EB2E98">
              <w:t>Test Step #</w:t>
            </w:r>
          </w:p>
        </w:tc>
        <w:tc>
          <w:tcPr>
            <w:tcW w:w="1701" w:type="dxa"/>
            <w:shd w:val="clear" w:color="auto" w:fill="999999"/>
            <w:hideMark/>
          </w:tcPr>
          <w:p w14:paraId="4772DCFB" w14:textId="77777777" w:rsidR="005F371D" w:rsidRPr="00EB2E98" w:rsidRDefault="005F371D" w:rsidP="005F371D">
            <w:pPr>
              <w:pStyle w:val="SAPTableHeader"/>
            </w:pPr>
            <w:r w:rsidRPr="00EB2E98">
              <w:t>Test Step Name</w:t>
            </w:r>
          </w:p>
        </w:tc>
        <w:tc>
          <w:tcPr>
            <w:tcW w:w="5160" w:type="dxa"/>
            <w:shd w:val="clear" w:color="auto" w:fill="999999"/>
            <w:hideMark/>
          </w:tcPr>
          <w:p w14:paraId="1C945BD5" w14:textId="77777777" w:rsidR="005F371D" w:rsidRPr="00EB2E98" w:rsidRDefault="005F371D" w:rsidP="005F371D">
            <w:pPr>
              <w:pStyle w:val="SAPTableHeader"/>
            </w:pPr>
            <w:r w:rsidRPr="00EB2E98">
              <w:t>Instruction</w:t>
            </w:r>
          </w:p>
        </w:tc>
        <w:tc>
          <w:tcPr>
            <w:tcW w:w="5310" w:type="dxa"/>
            <w:shd w:val="clear" w:color="auto" w:fill="999999"/>
            <w:hideMark/>
          </w:tcPr>
          <w:p w14:paraId="0293BB45" w14:textId="77777777" w:rsidR="005F371D" w:rsidRPr="00EB2E98" w:rsidRDefault="005F371D" w:rsidP="005F371D">
            <w:pPr>
              <w:pStyle w:val="SAPTableHeader"/>
            </w:pPr>
            <w:r w:rsidRPr="00EB2E98">
              <w:t>Expected Result</w:t>
            </w:r>
          </w:p>
        </w:tc>
        <w:tc>
          <w:tcPr>
            <w:tcW w:w="1288" w:type="dxa"/>
            <w:shd w:val="clear" w:color="auto" w:fill="999999"/>
            <w:hideMark/>
          </w:tcPr>
          <w:p w14:paraId="78840514" w14:textId="77777777" w:rsidR="005F371D" w:rsidRPr="00EB2E98" w:rsidRDefault="005F371D" w:rsidP="005F371D">
            <w:pPr>
              <w:pStyle w:val="SAPTableHeader"/>
            </w:pPr>
            <w:r w:rsidRPr="00EB2E98">
              <w:t>Pass / Fail / Comment</w:t>
            </w:r>
          </w:p>
        </w:tc>
      </w:tr>
      <w:tr w:rsidR="005F371D" w:rsidRPr="00EB2E98" w14:paraId="24E9BB4D" w14:textId="77777777" w:rsidTr="00002278">
        <w:trPr>
          <w:trHeight w:val="357"/>
        </w:trPr>
        <w:tc>
          <w:tcPr>
            <w:tcW w:w="851" w:type="dxa"/>
            <w:hideMark/>
          </w:tcPr>
          <w:p w14:paraId="20BFE441" w14:textId="77777777" w:rsidR="005F371D" w:rsidRPr="00EB2E98" w:rsidRDefault="005F371D" w:rsidP="005F371D">
            <w:r w:rsidRPr="00EB2E98">
              <w:t>1</w:t>
            </w:r>
          </w:p>
        </w:tc>
        <w:tc>
          <w:tcPr>
            <w:tcW w:w="1701" w:type="dxa"/>
            <w:hideMark/>
          </w:tcPr>
          <w:p w14:paraId="7CA44AC8" w14:textId="77777777" w:rsidR="005F371D" w:rsidRPr="00EB2E98" w:rsidRDefault="005F371D" w:rsidP="005F371D">
            <w:r w:rsidRPr="00EB2E98">
              <w:rPr>
                <w:rStyle w:val="SAPEmphasis"/>
              </w:rPr>
              <w:t>Log on</w:t>
            </w:r>
          </w:p>
        </w:tc>
        <w:tc>
          <w:tcPr>
            <w:tcW w:w="5160" w:type="dxa"/>
            <w:hideMark/>
          </w:tcPr>
          <w:p w14:paraId="45D5CB33" w14:textId="77777777" w:rsidR="005F371D" w:rsidRPr="00EB2E98" w:rsidRDefault="005F371D" w:rsidP="005F371D">
            <w:r w:rsidRPr="00EB2E98">
              <w:t xml:space="preserve">Log on to </w:t>
            </w:r>
            <w:r w:rsidRPr="00EB2E98">
              <w:rPr>
                <w:rStyle w:val="SAPScreenElement"/>
                <w:color w:val="auto"/>
              </w:rPr>
              <w:t>Employee Central Payroll</w:t>
            </w:r>
            <w:r w:rsidRPr="00EB2E98">
              <w:t xml:space="preserve"> as HR Administrator and enter transaction code </w:t>
            </w:r>
            <w:r w:rsidRPr="00EB2E98">
              <w:rPr>
                <w:rStyle w:val="SAPUserEntry"/>
              </w:rPr>
              <w:t>PA20</w:t>
            </w:r>
            <w:r w:rsidRPr="00EB2E98">
              <w:t>.</w:t>
            </w:r>
          </w:p>
        </w:tc>
        <w:tc>
          <w:tcPr>
            <w:tcW w:w="5310" w:type="dxa"/>
            <w:hideMark/>
          </w:tcPr>
          <w:p w14:paraId="35E136C6" w14:textId="77777777" w:rsidR="005F371D" w:rsidRPr="00EB2E98" w:rsidRDefault="005F371D" w:rsidP="005F371D">
            <w:r w:rsidRPr="00EB2E98">
              <w:t xml:space="preserve">The </w:t>
            </w:r>
            <w:r w:rsidRPr="00EB2E98">
              <w:rPr>
                <w:rStyle w:val="SAPScreenElement"/>
              </w:rPr>
              <w:t xml:space="preserve">Display HR Master Data </w:t>
            </w:r>
            <w:r w:rsidRPr="00EB2E98">
              <w:t>screen is displayed.</w:t>
            </w:r>
          </w:p>
        </w:tc>
        <w:tc>
          <w:tcPr>
            <w:tcW w:w="1288" w:type="dxa"/>
          </w:tcPr>
          <w:p w14:paraId="1BFF1C34" w14:textId="77777777" w:rsidR="005F371D" w:rsidRPr="00EB2E98" w:rsidRDefault="005F371D" w:rsidP="005F371D"/>
        </w:tc>
      </w:tr>
      <w:tr w:rsidR="005F371D" w:rsidRPr="00EB2E98" w14:paraId="3438AE55" w14:textId="77777777" w:rsidTr="00002278">
        <w:trPr>
          <w:trHeight w:val="357"/>
        </w:trPr>
        <w:tc>
          <w:tcPr>
            <w:tcW w:w="851" w:type="dxa"/>
            <w:hideMark/>
          </w:tcPr>
          <w:p w14:paraId="35C34C98" w14:textId="77777777" w:rsidR="005F371D" w:rsidRPr="00EB2E98" w:rsidRDefault="005F371D" w:rsidP="005F371D">
            <w:r w:rsidRPr="00EB2E98">
              <w:t>2</w:t>
            </w:r>
          </w:p>
        </w:tc>
        <w:tc>
          <w:tcPr>
            <w:tcW w:w="1701" w:type="dxa"/>
            <w:hideMark/>
          </w:tcPr>
          <w:p w14:paraId="205E31F8" w14:textId="77777777" w:rsidR="005F371D" w:rsidRPr="00EB2E98" w:rsidRDefault="005F371D" w:rsidP="005F371D">
            <w:pPr>
              <w:rPr>
                <w:rStyle w:val="SAPEmphasis"/>
              </w:rPr>
            </w:pPr>
            <w:r w:rsidRPr="00EB2E98">
              <w:rPr>
                <w:rStyle w:val="SAPEmphasis"/>
              </w:rPr>
              <w:t>Search Employee</w:t>
            </w:r>
          </w:p>
        </w:tc>
        <w:tc>
          <w:tcPr>
            <w:tcW w:w="5160" w:type="dxa"/>
            <w:hideMark/>
          </w:tcPr>
          <w:p w14:paraId="58AFCD43" w14:textId="52882059" w:rsidR="005F371D" w:rsidRPr="00EB2E98" w:rsidRDefault="005F371D" w:rsidP="005F371D">
            <w:r w:rsidRPr="00EB2E98">
              <w:t xml:space="preserve">On the </w:t>
            </w:r>
            <w:r w:rsidRPr="00EB2E98">
              <w:rPr>
                <w:rStyle w:val="SAPScreenElement"/>
              </w:rPr>
              <w:t>Display HR Master Data</w:t>
            </w:r>
            <w:r w:rsidRPr="00EB2E98">
              <w:t xml:space="preserve"> screen, in the </w:t>
            </w:r>
            <w:r w:rsidRPr="00EB2E98">
              <w:rPr>
                <w:rStyle w:val="SAPScreenElement"/>
              </w:rPr>
              <w:t xml:space="preserve">Personnel no. </w:t>
            </w:r>
            <w:r w:rsidRPr="00EB2E98">
              <w:t xml:space="preserve">field select the value help on the </w:t>
            </w:r>
            <w:r w:rsidR="00EB3D21" w:rsidRPr="00EB2E98">
              <w:t>right-hand</w:t>
            </w:r>
            <w:r w:rsidRPr="00EB2E98">
              <w:t xml:space="preserve"> side of this field to search for the appropriate employee by first/last name. Press </w:t>
            </w:r>
            <w:r w:rsidRPr="00EB2E98">
              <w:rPr>
                <w:rStyle w:val="SAPKeyboard"/>
              </w:rPr>
              <w:t>ENTER</w:t>
            </w:r>
            <w:r w:rsidRPr="00EB2E98">
              <w:t>.</w:t>
            </w:r>
          </w:p>
        </w:tc>
        <w:tc>
          <w:tcPr>
            <w:tcW w:w="5310" w:type="dxa"/>
            <w:hideMark/>
          </w:tcPr>
          <w:p w14:paraId="6B6258D5" w14:textId="77777777" w:rsidR="005F371D" w:rsidRPr="00EB2E98" w:rsidRDefault="005F371D" w:rsidP="005F371D">
            <w:r w:rsidRPr="00EB2E98">
              <w:t xml:space="preserve">The system proposes a list of employees matching your search criteria. </w:t>
            </w:r>
          </w:p>
        </w:tc>
        <w:tc>
          <w:tcPr>
            <w:tcW w:w="1288" w:type="dxa"/>
          </w:tcPr>
          <w:p w14:paraId="36F6C6E2" w14:textId="77777777" w:rsidR="005F371D" w:rsidRPr="00EB2E98" w:rsidRDefault="005F371D" w:rsidP="005F371D"/>
        </w:tc>
      </w:tr>
      <w:tr w:rsidR="005F371D" w:rsidRPr="00EB2E98" w14:paraId="1013F823" w14:textId="77777777" w:rsidTr="00002278">
        <w:trPr>
          <w:trHeight w:val="357"/>
        </w:trPr>
        <w:tc>
          <w:tcPr>
            <w:tcW w:w="851" w:type="dxa"/>
            <w:hideMark/>
          </w:tcPr>
          <w:p w14:paraId="7D84D1BC" w14:textId="77777777" w:rsidR="005F371D" w:rsidRPr="00EB2E98" w:rsidRDefault="005F371D" w:rsidP="005F371D">
            <w:r w:rsidRPr="00EB2E98">
              <w:t>3</w:t>
            </w:r>
          </w:p>
        </w:tc>
        <w:tc>
          <w:tcPr>
            <w:tcW w:w="1701" w:type="dxa"/>
            <w:hideMark/>
          </w:tcPr>
          <w:p w14:paraId="6B6F17D9" w14:textId="77777777" w:rsidR="005F371D" w:rsidRPr="00EB2E98" w:rsidRDefault="005F371D" w:rsidP="005F371D">
            <w:pPr>
              <w:rPr>
                <w:rStyle w:val="SAPEmphasis"/>
              </w:rPr>
            </w:pPr>
            <w:r w:rsidRPr="00EB2E98">
              <w:rPr>
                <w:rStyle w:val="SAPEmphasis"/>
              </w:rPr>
              <w:t>Select Employee</w:t>
            </w:r>
          </w:p>
        </w:tc>
        <w:tc>
          <w:tcPr>
            <w:tcW w:w="5160" w:type="dxa"/>
            <w:hideMark/>
          </w:tcPr>
          <w:p w14:paraId="1FF2D818" w14:textId="77777777" w:rsidR="005F371D" w:rsidRPr="00EB2E98" w:rsidRDefault="005F371D" w:rsidP="005F371D">
            <w:r w:rsidRPr="00EB2E98">
              <w:t>Choose in the list of employees the appropriate employee.</w:t>
            </w:r>
          </w:p>
        </w:tc>
        <w:tc>
          <w:tcPr>
            <w:tcW w:w="5310" w:type="dxa"/>
            <w:hideMark/>
          </w:tcPr>
          <w:p w14:paraId="4258D8BA" w14:textId="77777777" w:rsidR="005F371D" w:rsidRPr="00EB2E98" w:rsidRDefault="005F371D" w:rsidP="005F371D">
            <w:r w:rsidRPr="00EB2E98">
              <w:t xml:space="preserve">The personnel number of the employee is taken over in the </w:t>
            </w:r>
            <w:r w:rsidRPr="00EB2E98">
              <w:rPr>
                <w:rStyle w:val="SAPScreenElement"/>
              </w:rPr>
              <w:t>Personnel No.</w:t>
            </w:r>
            <w:r w:rsidRPr="00EB2E98">
              <w:t xml:space="preserve"> field. Press </w:t>
            </w:r>
            <w:r w:rsidRPr="00EB2E98">
              <w:rPr>
                <w:rStyle w:val="SAPKeyboard"/>
              </w:rPr>
              <w:t>ENTER</w:t>
            </w:r>
            <w:r w:rsidRPr="00EB2E98">
              <w:t xml:space="preserve">. </w:t>
            </w:r>
          </w:p>
          <w:p w14:paraId="657F2066" w14:textId="48D10B22" w:rsidR="005F371D" w:rsidRPr="00EB2E98" w:rsidRDefault="005F371D" w:rsidP="005F371D">
            <w:r w:rsidRPr="00EB2E98">
              <w:lastRenderedPageBreak/>
              <w:t>A short profile of the employee is displayed, containing name, employee group/subgroup, personnel area</w:t>
            </w:r>
            <w:r w:rsidR="0020075D">
              <w:t>,</w:t>
            </w:r>
            <w:r w:rsidRPr="00EB2E98">
              <w:t xml:space="preserve"> and cost center.</w:t>
            </w:r>
          </w:p>
        </w:tc>
        <w:tc>
          <w:tcPr>
            <w:tcW w:w="1288" w:type="dxa"/>
          </w:tcPr>
          <w:p w14:paraId="590AD82C" w14:textId="77777777" w:rsidR="005F371D" w:rsidRPr="00EB2E98" w:rsidRDefault="005F371D" w:rsidP="005F371D"/>
        </w:tc>
      </w:tr>
      <w:tr w:rsidR="005F371D" w:rsidRPr="00EB2E98" w14:paraId="624D23A6" w14:textId="77777777" w:rsidTr="00002278">
        <w:trPr>
          <w:trHeight w:val="357"/>
        </w:trPr>
        <w:tc>
          <w:tcPr>
            <w:tcW w:w="851" w:type="dxa"/>
            <w:hideMark/>
          </w:tcPr>
          <w:p w14:paraId="69231C9F" w14:textId="77777777" w:rsidR="005F371D" w:rsidRPr="00EB2E98" w:rsidRDefault="005F371D" w:rsidP="005F371D">
            <w:r w:rsidRPr="00EB2E98">
              <w:t>4</w:t>
            </w:r>
          </w:p>
        </w:tc>
        <w:tc>
          <w:tcPr>
            <w:tcW w:w="1701" w:type="dxa"/>
            <w:hideMark/>
          </w:tcPr>
          <w:p w14:paraId="030DEBAA" w14:textId="77777777" w:rsidR="005F371D" w:rsidRPr="00EB2E98" w:rsidRDefault="005F371D" w:rsidP="005F371D">
            <w:pPr>
              <w:rPr>
                <w:rStyle w:val="SAPEmphasis"/>
              </w:rPr>
            </w:pPr>
            <w:r w:rsidRPr="00EB2E98">
              <w:rPr>
                <w:rStyle w:val="SAPEmphasis"/>
              </w:rPr>
              <w:t>Select Absences Infotype</w:t>
            </w:r>
          </w:p>
        </w:tc>
        <w:tc>
          <w:tcPr>
            <w:tcW w:w="5160" w:type="dxa"/>
            <w:hideMark/>
          </w:tcPr>
          <w:p w14:paraId="48167B73" w14:textId="77777777" w:rsidR="005F371D" w:rsidRPr="00EB2E98" w:rsidRDefault="005F371D" w:rsidP="005F371D">
            <w:r w:rsidRPr="00EB2E98">
              <w:t xml:space="preserve">Enter in the </w:t>
            </w:r>
            <w:r w:rsidRPr="00EB2E98">
              <w:rPr>
                <w:rStyle w:val="SAPScreenElement"/>
              </w:rPr>
              <w:t xml:space="preserve">Infotype </w:t>
            </w:r>
            <w:r w:rsidRPr="00EB2E98">
              <w:t xml:space="preserve">field located in the </w:t>
            </w:r>
            <w:r w:rsidRPr="00EB2E98">
              <w:rPr>
                <w:rStyle w:val="SAPScreenElement"/>
              </w:rPr>
              <w:t xml:space="preserve">Direct selection </w:t>
            </w:r>
            <w:r w:rsidRPr="00EB2E98">
              <w:t>part on the screen value</w:t>
            </w:r>
            <w:r w:rsidRPr="00EB2E98">
              <w:rPr>
                <w:rStyle w:val="SAPUserEntry"/>
              </w:rPr>
              <w:t xml:space="preserve"> 2001 </w:t>
            </w:r>
            <w:r w:rsidRPr="00EB2E98">
              <w:t>or</w:t>
            </w:r>
            <w:r w:rsidRPr="00EB2E98">
              <w:rPr>
                <w:rStyle w:val="SAPUserEntry"/>
              </w:rPr>
              <w:t xml:space="preserve"> Absences</w:t>
            </w:r>
            <w:r w:rsidRPr="00EB2E98">
              <w:t xml:space="preserve">. Press </w:t>
            </w:r>
            <w:r w:rsidRPr="00EB2E98">
              <w:rPr>
                <w:rStyle w:val="SAPKeyboard"/>
              </w:rPr>
              <w:t>ENTER</w:t>
            </w:r>
            <w:r w:rsidRPr="00EB2E98">
              <w:t>.</w:t>
            </w:r>
          </w:p>
        </w:tc>
        <w:tc>
          <w:tcPr>
            <w:tcW w:w="5310" w:type="dxa"/>
          </w:tcPr>
          <w:p w14:paraId="218AC871" w14:textId="77777777" w:rsidR="005F371D" w:rsidRPr="00EB2E98" w:rsidRDefault="005F371D" w:rsidP="005F371D"/>
        </w:tc>
        <w:tc>
          <w:tcPr>
            <w:tcW w:w="1288" w:type="dxa"/>
          </w:tcPr>
          <w:p w14:paraId="6438637A" w14:textId="77777777" w:rsidR="005F371D" w:rsidRPr="00EB2E98" w:rsidRDefault="005F371D" w:rsidP="005F371D"/>
        </w:tc>
      </w:tr>
      <w:tr w:rsidR="005F371D" w:rsidRPr="00EB2E98" w14:paraId="5A1D2B2F" w14:textId="77777777" w:rsidTr="004C2A99">
        <w:trPr>
          <w:trHeight w:val="355"/>
        </w:trPr>
        <w:tc>
          <w:tcPr>
            <w:tcW w:w="851" w:type="dxa"/>
            <w:hideMark/>
          </w:tcPr>
          <w:p w14:paraId="445D7976" w14:textId="77777777" w:rsidR="005F371D" w:rsidRPr="00EB2E98" w:rsidRDefault="005F371D" w:rsidP="005F371D">
            <w:r w:rsidRPr="00EB2E98">
              <w:t>5</w:t>
            </w:r>
          </w:p>
        </w:tc>
        <w:tc>
          <w:tcPr>
            <w:tcW w:w="1701" w:type="dxa"/>
            <w:hideMark/>
          </w:tcPr>
          <w:p w14:paraId="51097BC2" w14:textId="77777777" w:rsidR="005F371D" w:rsidRPr="00EB2E98" w:rsidRDefault="005F371D" w:rsidP="005F371D">
            <w:pPr>
              <w:rPr>
                <w:rStyle w:val="SAPEmphasis"/>
              </w:rPr>
            </w:pPr>
            <w:r w:rsidRPr="00EB2E98">
              <w:rPr>
                <w:rStyle w:val="SAPEmphasis"/>
              </w:rPr>
              <w:t>View Infotype Record</w:t>
            </w:r>
          </w:p>
        </w:tc>
        <w:tc>
          <w:tcPr>
            <w:tcW w:w="5160" w:type="dxa"/>
            <w:hideMark/>
          </w:tcPr>
          <w:p w14:paraId="73DD9DC9" w14:textId="77777777" w:rsidR="005F371D" w:rsidRPr="00EB2E98" w:rsidRDefault="005F371D" w:rsidP="005F371D">
            <w:r w:rsidRPr="00EB2E98">
              <w:t xml:space="preserve">Choose the </w:t>
            </w:r>
            <w:r w:rsidRPr="00EB2E98">
              <w:rPr>
                <w:rStyle w:val="SAPScreenElement"/>
              </w:rPr>
              <w:t xml:space="preserve">Display </w:t>
            </w:r>
            <w:r w:rsidRPr="00EB2E98">
              <w:rPr>
                <w:noProof/>
              </w:rPr>
              <w:drawing>
                <wp:inline distT="0" distB="0" distL="0" distR="0" wp14:anchorId="5A41D431" wp14:editId="2A76332B">
                  <wp:extent cx="209550" cy="180975"/>
                  <wp:effectExtent l="0" t="0" r="0" b="9525"/>
                  <wp:docPr id="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 cy="180975"/>
                          </a:xfrm>
                          <a:prstGeom prst="rect">
                            <a:avLst/>
                          </a:prstGeom>
                          <a:noFill/>
                          <a:ln>
                            <a:noFill/>
                          </a:ln>
                        </pic:spPr>
                      </pic:pic>
                    </a:graphicData>
                  </a:graphic>
                </wp:inline>
              </w:drawing>
            </w:r>
            <w:r w:rsidRPr="00EB2E98">
              <w:rPr>
                <w:noProof/>
              </w:rPr>
              <w:t xml:space="preserve"> </w:t>
            </w:r>
            <w:r w:rsidRPr="00EB2E98">
              <w:t>button to view the infotype record. Check that the absence type and period correspond with what has been maintained in Employee Central.</w:t>
            </w:r>
          </w:p>
          <w:p w14:paraId="17FB1FD5" w14:textId="77777777" w:rsidR="005F371D" w:rsidRPr="00EB2E98" w:rsidRDefault="005F371D" w:rsidP="004C2A99">
            <w:pPr>
              <w:pStyle w:val="SAPNoteHeading"/>
            </w:pPr>
            <w:r w:rsidRPr="00EB2E98">
              <w:rPr>
                <w:noProof/>
              </w:rPr>
              <w:drawing>
                <wp:inline distT="0" distB="0" distL="0" distR="0" wp14:anchorId="1395CA85" wp14:editId="7487183F">
                  <wp:extent cx="228600" cy="228600"/>
                  <wp:effectExtent l="0" t="0" r="0" b="0"/>
                  <wp:docPr id="5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B2E98">
              <w:t> Note</w:t>
            </w:r>
          </w:p>
          <w:p w14:paraId="1800F2F1" w14:textId="77777777" w:rsidR="005F371D" w:rsidRPr="00EB2E98" w:rsidRDefault="005F371D" w:rsidP="004C2A99">
            <w:pPr>
              <w:ind w:left="624"/>
            </w:pPr>
            <w:r w:rsidRPr="00EB2E98">
              <w:t xml:space="preserve">Alternatively, you can choose the </w:t>
            </w:r>
            <w:r w:rsidRPr="00EB2E98">
              <w:rPr>
                <w:rStyle w:val="SAPScreenElement"/>
              </w:rPr>
              <w:t xml:space="preserve">Overview </w:t>
            </w:r>
            <w:r w:rsidRPr="00EB2E98">
              <w:rPr>
                <w:noProof/>
              </w:rPr>
              <w:drawing>
                <wp:inline distT="0" distB="0" distL="0" distR="0" wp14:anchorId="7DBA111C" wp14:editId="662F527C">
                  <wp:extent cx="209550" cy="200025"/>
                  <wp:effectExtent l="0" t="0" r="0" b="9525"/>
                  <wp:docPr id="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Pr="00EB2E98">
              <w:rPr>
                <w:noProof/>
              </w:rPr>
              <w:t xml:space="preserve"> </w:t>
            </w:r>
            <w:r w:rsidRPr="00EB2E98">
              <w:t xml:space="preserve">button to obtain the list of all valid records of this infotype. To display one of the available records in this list, select the record of interest and choose the </w:t>
            </w:r>
            <w:r w:rsidRPr="00EB2E98">
              <w:rPr>
                <w:rStyle w:val="SAPScreenElement"/>
              </w:rPr>
              <w:t xml:space="preserve">Choose </w:t>
            </w:r>
            <w:r w:rsidRPr="00EB2E98">
              <w:rPr>
                <w:noProof/>
              </w:rPr>
              <w:drawing>
                <wp:inline distT="0" distB="0" distL="0" distR="0" wp14:anchorId="407C4DDE" wp14:editId="7BC409EC">
                  <wp:extent cx="180975" cy="190500"/>
                  <wp:effectExtent l="0" t="0" r="9525" b="0"/>
                  <wp:docPr id="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Pr="00EB2E98">
              <w:rPr>
                <w:rStyle w:val="SAPScreenElement"/>
              </w:rPr>
              <w:t xml:space="preserve"> </w:t>
            </w:r>
            <w:r w:rsidRPr="00EB2E98">
              <w:t>button.</w:t>
            </w:r>
          </w:p>
        </w:tc>
        <w:tc>
          <w:tcPr>
            <w:tcW w:w="5310" w:type="dxa"/>
          </w:tcPr>
          <w:p w14:paraId="7774C2BE" w14:textId="77777777" w:rsidR="005F371D" w:rsidRPr="00EB2E98" w:rsidRDefault="005F371D" w:rsidP="005F371D"/>
        </w:tc>
        <w:tc>
          <w:tcPr>
            <w:tcW w:w="1288" w:type="dxa"/>
          </w:tcPr>
          <w:p w14:paraId="555FDFE5" w14:textId="77777777" w:rsidR="005F371D" w:rsidRPr="00EB2E98" w:rsidRDefault="005F371D" w:rsidP="005F371D"/>
        </w:tc>
      </w:tr>
    </w:tbl>
    <w:p w14:paraId="2C0E7F7E" w14:textId="77777777" w:rsidR="005F371D" w:rsidRPr="00EB2E98" w:rsidRDefault="005F371D" w:rsidP="005F371D">
      <w:pPr>
        <w:pStyle w:val="Heading2"/>
        <w:keepNext w:val="0"/>
        <w:ind w:left="850" w:hanging="850"/>
      </w:pPr>
      <w:bookmarkStart w:id="755" w:name="_Toc433708649"/>
      <w:bookmarkStart w:id="756" w:name="_Toc433714168"/>
      <w:bookmarkStart w:id="757" w:name="_Toc433720836"/>
      <w:bookmarkStart w:id="758" w:name="_Toc433722662"/>
      <w:bookmarkStart w:id="759" w:name="_Toc433722713"/>
      <w:bookmarkStart w:id="760" w:name="_Toc433723596"/>
      <w:bookmarkStart w:id="761" w:name="_Toc433723909"/>
      <w:bookmarkStart w:id="762" w:name="_Toc433723961"/>
      <w:bookmarkStart w:id="763" w:name="_Toc433724012"/>
      <w:bookmarkStart w:id="764" w:name="_Toc433728182"/>
      <w:bookmarkStart w:id="765" w:name="_Toc434338591"/>
      <w:bookmarkStart w:id="766" w:name="_Toc434502039"/>
      <w:bookmarkStart w:id="767" w:name="_Toc434511764"/>
      <w:bookmarkStart w:id="768" w:name="_Toc434573515"/>
      <w:bookmarkStart w:id="769" w:name="_Toc435535215"/>
      <w:bookmarkStart w:id="770" w:name="_Toc435540217"/>
      <w:bookmarkStart w:id="771" w:name="_Toc474655435"/>
      <w:bookmarkStart w:id="772" w:name="_Toc507433215"/>
      <w:bookmarkStart w:id="773" w:name="_Toc391586877"/>
      <w:bookmarkStart w:id="774" w:name="_Toc410685025"/>
      <w:bookmarkEnd w:id="473"/>
      <w:bookmarkEnd w:id="474"/>
      <w:bookmarkEnd w:id="475"/>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r w:rsidRPr="00EB2E98">
        <w:t>Employee Time Sheet Replication</w:t>
      </w:r>
      <w:bookmarkEnd w:id="771"/>
      <w:bookmarkEnd w:id="772"/>
      <w:r w:rsidRPr="00EB2E98">
        <w:t xml:space="preserve"> </w:t>
      </w:r>
    </w:p>
    <w:p w14:paraId="323E7044" w14:textId="77777777" w:rsidR="0019599B" w:rsidRPr="00DC39E1" w:rsidRDefault="0019599B" w:rsidP="0019599B">
      <w:pPr>
        <w:pStyle w:val="SAPNoteHeading"/>
        <w:ind w:left="540"/>
        <w:rPr>
          <w:ins w:id="775" w:author="Author" w:date="2018-01-29T15:24:00Z"/>
          <w:strike/>
          <w:rPrChange w:id="776" w:author="Author" w:date="2018-02-13T10:49:00Z">
            <w:rPr>
              <w:ins w:id="777" w:author="Author" w:date="2018-01-29T15:24:00Z"/>
            </w:rPr>
          </w:rPrChange>
        </w:rPr>
      </w:pPr>
      <w:commentRangeStart w:id="778"/>
      <w:ins w:id="779" w:author="Author" w:date="2018-01-29T15:24:00Z">
        <w:r w:rsidRPr="00DC39E1">
          <w:rPr>
            <w:strike/>
            <w:noProof/>
            <w:rPrChange w:id="780" w:author="Author" w:date="2018-02-13T10:49:00Z">
              <w:rPr>
                <w:noProof/>
              </w:rPr>
            </w:rPrChange>
          </w:rPr>
          <w:drawing>
            <wp:inline distT="0" distB="0" distL="0" distR="0" wp14:anchorId="2D94439B" wp14:editId="2BF24FE0">
              <wp:extent cx="228600" cy="228600"/>
              <wp:effectExtent l="0" t="0" r="0" b="0"/>
              <wp:docPr id="2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DC39E1">
          <w:rPr>
            <w:strike/>
            <w:rPrChange w:id="781" w:author="Author" w:date="2018-02-13T10:49:00Z">
              <w:rPr/>
            </w:rPrChange>
          </w:rPr>
          <w:t> Caution</w:t>
        </w:r>
      </w:ins>
    </w:p>
    <w:p w14:paraId="55D5E517" w14:textId="5F10D47E" w:rsidR="0019599B" w:rsidRPr="00DC39E1" w:rsidRDefault="0019599B" w:rsidP="0019599B">
      <w:pPr>
        <w:ind w:left="540"/>
        <w:rPr>
          <w:ins w:id="782" w:author="Author" w:date="2018-01-29T15:24:00Z"/>
          <w:strike/>
          <w:highlight w:val="yellow"/>
          <w:rPrChange w:id="783" w:author="Author" w:date="2018-02-13T10:49:00Z">
            <w:rPr>
              <w:ins w:id="784" w:author="Author" w:date="2018-01-29T15:24:00Z"/>
              <w:highlight w:val="yellow"/>
            </w:rPr>
          </w:rPrChange>
        </w:rPr>
      </w:pPr>
      <w:ins w:id="785" w:author="Author" w:date="2018-01-29T15:24:00Z">
        <w:r w:rsidRPr="00DC39E1">
          <w:rPr>
            <w:strike/>
            <w:highlight w:val="yellow"/>
            <w:rPrChange w:id="786" w:author="Author" w:date="2018-02-13T10:49:00Z">
              <w:rPr>
                <w:highlight w:val="yellow"/>
              </w:rPr>
            </w:rPrChange>
          </w:rPr>
          <w:t xml:space="preserve">This chapter is only relevant for the following countries: </w:t>
        </w:r>
        <w:r w:rsidRPr="00DC39E1">
          <w:rPr>
            <w:rStyle w:val="SAPEmphasis"/>
            <w:strike/>
            <w:highlight w:val="yellow"/>
            <w:rPrChange w:id="787" w:author="Author" w:date="2018-02-13T10:49:00Z">
              <w:rPr>
                <w:rStyle w:val="SAPEmphasis"/>
                <w:highlight w:val="yellow"/>
              </w:rPr>
            </w:rPrChange>
          </w:rPr>
          <w:t xml:space="preserve">AE, AU, </w:t>
        </w:r>
      </w:ins>
      <w:ins w:id="788" w:author="Author" w:date="2018-01-29T15:28:00Z">
        <w:r w:rsidRPr="00DC39E1">
          <w:rPr>
            <w:rStyle w:val="SAPEmphasis"/>
            <w:strike/>
            <w:highlight w:val="yellow"/>
            <w:rPrChange w:id="789" w:author="Author" w:date="2018-02-13T10:49:00Z">
              <w:rPr>
                <w:rStyle w:val="SAPEmphasis"/>
                <w:highlight w:val="yellow"/>
              </w:rPr>
            </w:rPrChange>
          </w:rPr>
          <w:t>DE,</w:t>
        </w:r>
      </w:ins>
      <w:ins w:id="790" w:author="Author" w:date="2018-01-29T15:24:00Z">
        <w:r w:rsidRPr="00DC39E1">
          <w:rPr>
            <w:rStyle w:val="SAPEmphasis"/>
            <w:strike/>
            <w:highlight w:val="yellow"/>
            <w:rPrChange w:id="791" w:author="Author" w:date="2018-02-13T10:49:00Z">
              <w:rPr>
                <w:rStyle w:val="SAPEmphasis"/>
                <w:highlight w:val="yellow"/>
              </w:rPr>
            </w:rPrChange>
          </w:rPr>
          <w:t xml:space="preserve"> FR,</w:t>
        </w:r>
      </w:ins>
      <w:ins w:id="792" w:author="Author" w:date="2018-01-29T15:28:00Z">
        <w:r w:rsidRPr="00DC39E1">
          <w:rPr>
            <w:rStyle w:val="SAPEmphasis"/>
            <w:strike/>
            <w:highlight w:val="yellow"/>
            <w:rPrChange w:id="793" w:author="Author" w:date="2018-02-13T10:49:00Z">
              <w:rPr>
                <w:rStyle w:val="SAPEmphasis"/>
                <w:highlight w:val="yellow"/>
              </w:rPr>
            </w:rPrChange>
          </w:rPr>
          <w:t xml:space="preserve"> GB,</w:t>
        </w:r>
      </w:ins>
      <w:ins w:id="794" w:author="Author" w:date="2018-01-29T15:24:00Z">
        <w:r w:rsidRPr="00DC39E1">
          <w:rPr>
            <w:rStyle w:val="SAPEmphasis"/>
            <w:strike/>
            <w:highlight w:val="yellow"/>
            <w:rPrChange w:id="795" w:author="Author" w:date="2018-02-13T10:49:00Z">
              <w:rPr>
                <w:rStyle w:val="SAPEmphasis"/>
                <w:highlight w:val="yellow"/>
              </w:rPr>
            </w:rPrChange>
          </w:rPr>
          <w:t xml:space="preserve"> SA</w:t>
        </w:r>
      </w:ins>
      <w:ins w:id="796" w:author="Author" w:date="2018-01-29T15:28:00Z">
        <w:r w:rsidRPr="00DC39E1">
          <w:rPr>
            <w:rStyle w:val="SAPEmphasis"/>
            <w:strike/>
            <w:highlight w:val="yellow"/>
            <w:rPrChange w:id="797" w:author="Author" w:date="2018-02-13T10:49:00Z">
              <w:rPr>
                <w:rStyle w:val="SAPEmphasis"/>
                <w:highlight w:val="yellow"/>
              </w:rPr>
            </w:rPrChange>
          </w:rPr>
          <w:t>, US</w:t>
        </w:r>
      </w:ins>
      <w:ins w:id="798" w:author="Author" w:date="2018-01-29T15:24:00Z">
        <w:r w:rsidRPr="00DC39E1">
          <w:rPr>
            <w:strike/>
            <w:highlight w:val="yellow"/>
            <w:rPrChange w:id="799" w:author="Author" w:date="2018-02-13T10:49:00Z">
              <w:rPr>
                <w:highlight w:val="yellow"/>
              </w:rPr>
            </w:rPrChange>
          </w:rPr>
          <w:t>.</w:t>
        </w:r>
      </w:ins>
      <w:commentRangeEnd w:id="778"/>
      <w:r w:rsidR="00DC39E1" w:rsidRPr="00DC39E1">
        <w:rPr>
          <w:rStyle w:val="CommentReference"/>
          <w:strike/>
          <w:rPrChange w:id="800" w:author="Author" w:date="2018-02-13T10:49:00Z">
            <w:rPr>
              <w:rStyle w:val="CommentReference"/>
            </w:rPr>
          </w:rPrChange>
        </w:rPr>
        <w:commentReference w:id="778"/>
      </w:r>
    </w:p>
    <w:p w14:paraId="433DE14F" w14:textId="4E15EE35" w:rsidR="005F371D" w:rsidRPr="00EB2E98" w:rsidRDefault="005F371D" w:rsidP="0019599B">
      <w:pPr>
        <w:pStyle w:val="SAPNoteHeading"/>
        <w:ind w:left="540"/>
      </w:pPr>
      <w:r w:rsidRPr="00EB2E98">
        <w:rPr>
          <w:noProof/>
        </w:rPr>
        <w:drawing>
          <wp:inline distT="0" distB="0" distL="0" distR="0" wp14:anchorId="2ABD9F7E" wp14:editId="479C68E2">
            <wp:extent cx="228600" cy="228600"/>
            <wp:effectExtent l="0" t="0" r="0" b="0"/>
            <wp:docPr id="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B2E98">
        <w:t> Caution</w:t>
      </w:r>
    </w:p>
    <w:p w14:paraId="37F97A0D" w14:textId="0B5238F4" w:rsidR="005F371D" w:rsidRPr="00EB2E98" w:rsidRDefault="005F371D" w:rsidP="0019599B">
      <w:pPr>
        <w:pStyle w:val="NoteParagraph"/>
        <w:ind w:left="540"/>
      </w:pPr>
      <w:r w:rsidRPr="00EB2E98">
        <w:t xml:space="preserve">This chapter is relevant only in case </w:t>
      </w:r>
      <w:r w:rsidR="00B43810">
        <w:t>both</w:t>
      </w:r>
      <w:r w:rsidRPr="00EB2E98">
        <w:t xml:space="preserve"> the</w:t>
      </w:r>
      <w:r w:rsidRPr="00EB2E98">
        <w:rPr>
          <w:rStyle w:val="SAPScreenElement"/>
          <w:color w:val="auto"/>
        </w:rPr>
        <w:t xml:space="preserve"> </w:t>
      </w:r>
      <w:r w:rsidRPr="00EB2E98">
        <w:rPr>
          <w:rStyle w:val="SAPEmphasis"/>
        </w:rPr>
        <w:t>Time Off</w:t>
      </w:r>
      <w:r w:rsidRPr="00EB2E98">
        <w:t xml:space="preserve"> </w:t>
      </w:r>
      <w:r w:rsidR="00B43810">
        <w:t>and</w:t>
      </w:r>
      <w:r w:rsidR="00B43810" w:rsidRPr="00541A3A">
        <w:rPr>
          <w:rStyle w:val="SAPEmphasis"/>
        </w:rPr>
        <w:t xml:space="preserve"> </w:t>
      </w:r>
      <w:r w:rsidR="00B43810">
        <w:rPr>
          <w:rStyle w:val="SAPEmphasis"/>
        </w:rPr>
        <w:t xml:space="preserve">Payroll </w:t>
      </w:r>
      <w:r w:rsidR="00B43810" w:rsidRPr="005B3DC5">
        <w:rPr>
          <w:rStyle w:val="SAPEmphasis"/>
        </w:rPr>
        <w:t>Time Sheet</w:t>
      </w:r>
      <w:r w:rsidR="00B43810" w:rsidRPr="009F4CD2">
        <w:t xml:space="preserve"> </w:t>
      </w:r>
      <w:r w:rsidRPr="00EB2E98">
        <w:t>module</w:t>
      </w:r>
      <w:r w:rsidR="00B43810">
        <w:t>s</w:t>
      </w:r>
      <w:r w:rsidRPr="00EB2E98">
        <w:t xml:space="preserve"> </w:t>
      </w:r>
      <w:r w:rsidR="00B43810" w:rsidRPr="006661EF">
        <w:rPr>
          <w:rStyle w:val="SAPEmphasis"/>
        </w:rPr>
        <w:t>ha</w:t>
      </w:r>
      <w:r w:rsidR="00B43810">
        <w:rPr>
          <w:rStyle w:val="SAPEmphasis"/>
        </w:rPr>
        <w:t>ve</w:t>
      </w:r>
      <w:r w:rsidR="00B43810" w:rsidRPr="006661EF">
        <w:rPr>
          <w:rStyle w:val="SAPEmphasis"/>
        </w:rPr>
        <w:t xml:space="preserve"> been implemented</w:t>
      </w:r>
      <w:r w:rsidR="00B43810" w:rsidRPr="00541A3A" w:rsidDel="00541A3A">
        <w:rPr>
          <w:rStyle w:val="SAPEmphasis"/>
          <w:rFonts w:ascii="BentonSans Book" w:hAnsi="BentonSans Book"/>
        </w:rPr>
        <w:t xml:space="preserve"> </w:t>
      </w:r>
      <w:del w:id="801" w:author="Author" w:date="2018-01-29T15:23:00Z">
        <w:r w:rsidRPr="00EB2E98" w:rsidDel="0019599B">
          <w:rPr>
            <w:rStyle w:val="SAPEmphasis"/>
          </w:rPr>
          <w:delText>activated</w:delText>
        </w:r>
        <w:r w:rsidRPr="00EB2E98" w:rsidDel="0019599B">
          <w:delText xml:space="preserve"> </w:delText>
        </w:r>
      </w:del>
      <w:r w:rsidRPr="00EB2E98">
        <w:t xml:space="preserve">in the </w:t>
      </w:r>
      <w:del w:id="802" w:author="Author" w:date="2018-02-26T18:17:00Z">
        <w:r w:rsidRPr="006751E9" w:rsidDel="006751E9">
          <w:rPr>
            <w:rStyle w:val="SAPTextReference"/>
            <w:rPrChange w:id="803" w:author="Author" w:date="2018-02-26T18:17:00Z">
              <w:rPr>
                <w:rStyle w:val="SAPEmphasis"/>
              </w:rPr>
            </w:rPrChange>
          </w:rPr>
          <w:delText xml:space="preserve">SAP SuccessFactors </w:delText>
        </w:r>
      </w:del>
      <w:r w:rsidRPr="006751E9">
        <w:rPr>
          <w:rStyle w:val="SAPTextReference"/>
          <w:rPrChange w:id="804" w:author="Author" w:date="2018-02-26T18:17:00Z">
            <w:rPr>
              <w:rStyle w:val="SAPEmphasis"/>
            </w:rPr>
          </w:rPrChange>
        </w:rPr>
        <w:t>Employee Central</w:t>
      </w:r>
      <w:r w:rsidRPr="00EB2E98">
        <w:rPr>
          <w:rStyle w:val="SAPEmphasis"/>
        </w:rPr>
        <w:t xml:space="preserve"> </w:t>
      </w:r>
      <w:r w:rsidRPr="006751E9">
        <w:rPr>
          <w:rPrChange w:id="805" w:author="Author" w:date="2018-02-26T18:17:00Z">
            <w:rPr>
              <w:rStyle w:val="SAPEmphasis"/>
            </w:rPr>
          </w:rPrChange>
        </w:rPr>
        <w:t>instance</w:t>
      </w:r>
      <w:r w:rsidRPr="00EB2E98">
        <w:t xml:space="preserve">! In addition, both </w:t>
      </w:r>
      <w:r w:rsidRPr="00EB2E98">
        <w:rPr>
          <w:rStyle w:val="SAPEmphasis"/>
        </w:rPr>
        <w:t>Time Off</w:t>
      </w:r>
      <w:r w:rsidRPr="00EB2E98">
        <w:t xml:space="preserve"> and </w:t>
      </w:r>
      <w:r w:rsidR="00B43810">
        <w:rPr>
          <w:rStyle w:val="SAPEmphasis"/>
        </w:rPr>
        <w:t xml:space="preserve">Payroll </w:t>
      </w:r>
      <w:r w:rsidRPr="00EB2E98">
        <w:rPr>
          <w:rStyle w:val="SAPEmphasis"/>
        </w:rPr>
        <w:t>Time Sheet</w:t>
      </w:r>
      <w:r w:rsidRPr="00EB2E98">
        <w:rPr>
          <w:rStyle w:val="SAPScreenElement"/>
          <w:color w:val="auto"/>
        </w:rPr>
        <w:t xml:space="preserve"> </w:t>
      </w:r>
      <w:r w:rsidRPr="00EB2E98">
        <w:t xml:space="preserve">are integrated with </w:t>
      </w:r>
      <w:del w:id="806" w:author="Author" w:date="2018-02-26T18:17:00Z">
        <w:r w:rsidRPr="006751E9" w:rsidDel="006751E9">
          <w:rPr>
            <w:rStyle w:val="SAPTextReference"/>
            <w:rPrChange w:id="807" w:author="Author" w:date="2018-02-26T18:17:00Z">
              <w:rPr/>
            </w:rPrChange>
          </w:rPr>
          <w:delText xml:space="preserve">SAP SuccessFactors </w:delText>
        </w:r>
      </w:del>
      <w:r w:rsidRPr="006751E9">
        <w:rPr>
          <w:rStyle w:val="SAPTextReference"/>
          <w:rPrChange w:id="808" w:author="Author" w:date="2018-02-26T18:17:00Z">
            <w:rPr/>
          </w:rPrChange>
        </w:rPr>
        <w:t>Employee Central Payroll</w:t>
      </w:r>
      <w:r w:rsidRPr="00EB2E98">
        <w:t>.</w:t>
      </w:r>
    </w:p>
    <w:p w14:paraId="78CC2334" w14:textId="77777777" w:rsidR="005F371D" w:rsidRPr="00EB2E98" w:rsidRDefault="005F371D" w:rsidP="0019599B">
      <w:pPr>
        <w:pStyle w:val="NoteParagraph"/>
        <w:ind w:left="540"/>
      </w:pPr>
      <w:r w:rsidRPr="00EB2E98">
        <w:t>If this is not the case, you can skip the entire chapter!</w:t>
      </w:r>
    </w:p>
    <w:p w14:paraId="4A6F83F7" w14:textId="77777777" w:rsidR="005F371D" w:rsidRPr="00EB2E98" w:rsidRDefault="005F371D" w:rsidP="005F371D"/>
    <w:p w14:paraId="33268129" w14:textId="77777777" w:rsidR="005F371D" w:rsidRPr="00EB2E98" w:rsidRDefault="005F371D" w:rsidP="005F371D">
      <w:r w:rsidRPr="00EB2E98">
        <w:t>Once the time sheet maintained by an employee has been approved by his or her line manager, the recorded working time is replicated automatically to Employee Central Payroll, where it can be checked for correctness. These process steps are detailed in the following.</w:t>
      </w:r>
    </w:p>
    <w:p w14:paraId="6735C0FB" w14:textId="77777777" w:rsidR="005F371D" w:rsidRPr="00EB2E98" w:rsidRDefault="005F371D" w:rsidP="005F371D">
      <w:pPr>
        <w:pStyle w:val="SAPKeyblockTitle"/>
      </w:pPr>
      <w:r w:rsidRPr="00EB2E98">
        <w:lastRenderedPageBreak/>
        <w:t>Prerequisites</w:t>
      </w:r>
    </w:p>
    <w:p w14:paraId="14395B24" w14:textId="196EEDB1" w:rsidR="005F371D" w:rsidRPr="00EB2E98" w:rsidRDefault="005F371D" w:rsidP="005F371D">
      <w:r w:rsidRPr="00EB2E98">
        <w:t xml:space="preserve">A batch job has been scheduled in Employee Central Payroll; for details refer to </w:t>
      </w:r>
      <w:r w:rsidRPr="00EB2E98">
        <w:rPr>
          <w:rStyle w:val="SAPTextReference"/>
        </w:rPr>
        <w:t>Configuration Guide - Getting Started</w:t>
      </w:r>
      <w:r w:rsidR="004F1A3B">
        <w:rPr>
          <w:rStyle w:val="SAPTextReference"/>
        </w:rPr>
        <w:t xml:space="preserve"> - Integration</w:t>
      </w:r>
      <w:r w:rsidRPr="00EB2E98">
        <w:t xml:space="preserve">, chapter </w:t>
      </w:r>
      <w:r w:rsidRPr="00EB2E98">
        <w:rPr>
          <w:rStyle w:val="SAPTextReference"/>
        </w:rPr>
        <w:t>Set Up Point to Point Connectivity</w:t>
      </w:r>
      <w:r w:rsidRPr="00EB2E98">
        <w:t>.</w:t>
      </w:r>
    </w:p>
    <w:p w14:paraId="776A3483" w14:textId="77777777" w:rsidR="005F371D" w:rsidRPr="00EB2E98" w:rsidRDefault="005F371D" w:rsidP="005F371D">
      <w:pPr>
        <w:pStyle w:val="Heading4"/>
        <w:ind w:left="1417" w:hanging="1417"/>
      </w:pPr>
      <w:bookmarkStart w:id="809" w:name="_Toc474655436"/>
      <w:bookmarkStart w:id="810" w:name="_Toc507433216"/>
      <w:r w:rsidRPr="00EB2E98">
        <w:t>Triggering Employee Time Sheet Replication</w:t>
      </w:r>
      <w:bookmarkEnd w:id="809"/>
      <w:bookmarkEnd w:id="810"/>
      <w:r w:rsidRPr="00EB2E98">
        <w:t xml:space="preserve"> </w:t>
      </w:r>
    </w:p>
    <w:p w14:paraId="406D8DE2" w14:textId="77777777" w:rsidR="005F371D" w:rsidRPr="00EB2E98" w:rsidRDefault="005F371D" w:rsidP="005F371D">
      <w:pPr>
        <w:pStyle w:val="SAPKeyblockTitle"/>
      </w:pPr>
      <w:r w:rsidRPr="00EB2E98">
        <w:t>Purpose</w:t>
      </w:r>
    </w:p>
    <w:p w14:paraId="45E90087" w14:textId="77777777" w:rsidR="005F371D" w:rsidRPr="00EB2E98" w:rsidRDefault="005F371D" w:rsidP="005F371D">
      <w:r w:rsidRPr="00EB2E98">
        <w:t xml:space="preserve">Once the time sheet created by the employee has status </w:t>
      </w:r>
      <w:r w:rsidRPr="00EB2E98">
        <w:rPr>
          <w:rStyle w:val="SAPUserEntry"/>
          <w:b w:val="0"/>
          <w:color w:val="auto"/>
        </w:rPr>
        <w:t>Approved</w:t>
      </w:r>
      <w:r w:rsidRPr="00EB2E98">
        <w:t xml:space="preserve"> in Employee Central, the batch job, which has been scheduled in the Employee Central Payroll system on a regular basis, replicates the employee’s recorded working time data from Employee Central to Employee Central Payroll. </w:t>
      </w:r>
    </w:p>
    <w:p w14:paraId="16C60453" w14:textId="77777777" w:rsidR="005F371D" w:rsidRPr="00EB2E98" w:rsidRDefault="005F371D" w:rsidP="005F371D">
      <w:pPr>
        <w:rPr>
          <w:rFonts w:ascii="BentonSans Medium" w:hAnsi="BentonSans Medium"/>
        </w:rPr>
      </w:pPr>
      <w:r w:rsidRPr="00EB2E98">
        <w:t xml:space="preserve">The time sheet data from Employee Central is replicated into the </w:t>
      </w:r>
      <w:r w:rsidRPr="00EB2E98">
        <w:rPr>
          <w:rStyle w:val="SAPScreenElement"/>
          <w:color w:val="auto"/>
        </w:rPr>
        <w:t>Employee Remuneration Info</w:t>
      </w:r>
      <w:r w:rsidRPr="00EB2E98">
        <w:t xml:space="preserve"> infotype in Employee Central Payroll.</w:t>
      </w:r>
    </w:p>
    <w:p w14:paraId="45A0B05B" w14:textId="77777777" w:rsidR="005F371D" w:rsidRPr="00EB2E98" w:rsidRDefault="005F371D" w:rsidP="005F371D">
      <w:r w:rsidRPr="00EB2E98">
        <w:t>This is an automated step, and no manual execution is required.</w:t>
      </w:r>
    </w:p>
    <w:p w14:paraId="409A627C" w14:textId="77777777" w:rsidR="005F371D" w:rsidRPr="00EB2E98" w:rsidRDefault="005F371D" w:rsidP="005F371D">
      <w:pPr>
        <w:pStyle w:val="Heading4"/>
        <w:ind w:left="1417" w:hanging="1417"/>
      </w:pPr>
      <w:bookmarkStart w:id="811" w:name="_Toc474655437"/>
      <w:bookmarkStart w:id="812" w:name="_Toc507433217"/>
      <w:r w:rsidRPr="00EB2E98">
        <w:t>Updating Employee Remuneration Information in Employee Central Payroll</w:t>
      </w:r>
      <w:bookmarkEnd w:id="811"/>
      <w:bookmarkEnd w:id="812"/>
    </w:p>
    <w:p w14:paraId="7DC0F733" w14:textId="77777777" w:rsidR="005F371D" w:rsidRPr="00EB2E98" w:rsidRDefault="005F371D" w:rsidP="005F371D">
      <w:pPr>
        <w:pStyle w:val="SAPKeyblockTitle"/>
      </w:pPr>
      <w:r w:rsidRPr="00EB2E98">
        <w:t>Purpose</w:t>
      </w:r>
    </w:p>
    <w:p w14:paraId="6ED85CA8" w14:textId="77777777" w:rsidR="005F371D" w:rsidRPr="00EB2E98" w:rsidRDefault="005F371D" w:rsidP="005F371D">
      <w:r w:rsidRPr="00EB2E98">
        <w:t xml:space="preserve">Based on the employee information passed from Employee Central, the Employee Central Payroll system recognizes that the employee exists in the system and updates automatically the employee’s remuneration info record, which then can be viewed by the HR Administrator. </w:t>
      </w:r>
    </w:p>
    <w:p w14:paraId="7D67800E" w14:textId="77777777" w:rsidR="005F371D" w:rsidRPr="00EB2E98" w:rsidRDefault="005F371D" w:rsidP="005F371D">
      <w:r w:rsidRPr="00EB2E98">
        <w:t>This is an automated step, and no manual execution is required.</w:t>
      </w:r>
    </w:p>
    <w:p w14:paraId="06A89000" w14:textId="77777777" w:rsidR="005F371D" w:rsidRPr="00EB2E98" w:rsidRDefault="005F371D" w:rsidP="005F371D">
      <w:pPr>
        <w:pStyle w:val="Heading4"/>
        <w:ind w:left="1417" w:hanging="1417"/>
      </w:pPr>
      <w:bookmarkStart w:id="813" w:name="_Toc474655438"/>
      <w:bookmarkStart w:id="814" w:name="_Toc507433218"/>
      <w:r w:rsidRPr="00EB2E98">
        <w:t>Initiating Employee Remuneration Information Replication Confirmation Message</w:t>
      </w:r>
      <w:bookmarkEnd w:id="813"/>
      <w:bookmarkEnd w:id="814"/>
      <w:r w:rsidRPr="00EB2E98">
        <w:t xml:space="preserve"> </w:t>
      </w:r>
    </w:p>
    <w:p w14:paraId="0BA90DAB" w14:textId="77777777" w:rsidR="005F371D" w:rsidRPr="00EB2E98" w:rsidRDefault="005F371D" w:rsidP="005F371D">
      <w:pPr>
        <w:pStyle w:val="SAPKeyblockTitle"/>
      </w:pPr>
      <w:r w:rsidRPr="00EB2E98">
        <w:t>Purpose</w:t>
      </w:r>
    </w:p>
    <w:p w14:paraId="6F7E1F67" w14:textId="77777777" w:rsidR="005F371D" w:rsidRPr="00EB2E98" w:rsidRDefault="005F371D" w:rsidP="005F371D">
      <w:r w:rsidRPr="00EB2E98">
        <w:t xml:space="preserve">After the employee time sheet data replication has taken place, the Employee Central Payroll system sends a confirmation message to the Employee Central system. </w:t>
      </w:r>
    </w:p>
    <w:p w14:paraId="54879ACB" w14:textId="77777777" w:rsidR="005F371D" w:rsidRPr="00EB2E98" w:rsidRDefault="005F371D" w:rsidP="005F371D">
      <w:r w:rsidRPr="00EB2E98">
        <w:t>This is an automated step, and no manual execution is required.</w:t>
      </w:r>
    </w:p>
    <w:p w14:paraId="714A38A2" w14:textId="77777777" w:rsidR="005F371D" w:rsidRPr="00EB2E98" w:rsidRDefault="005F371D" w:rsidP="005F371D">
      <w:pPr>
        <w:pStyle w:val="Heading4"/>
        <w:ind w:left="1417" w:hanging="1417"/>
      </w:pPr>
      <w:bookmarkStart w:id="815" w:name="_Toc474655439"/>
      <w:bookmarkStart w:id="816" w:name="_Toc507433219"/>
      <w:r w:rsidRPr="00EB2E98">
        <w:lastRenderedPageBreak/>
        <w:t>Receiving Employee Time Sheet Replication Confirmation Message</w:t>
      </w:r>
      <w:bookmarkEnd w:id="815"/>
      <w:bookmarkEnd w:id="816"/>
      <w:r w:rsidRPr="00EB2E98">
        <w:t xml:space="preserve"> </w:t>
      </w:r>
    </w:p>
    <w:p w14:paraId="476B855A" w14:textId="77777777" w:rsidR="005F371D" w:rsidRPr="00EB2E98" w:rsidRDefault="005F371D" w:rsidP="005F371D">
      <w:pPr>
        <w:pStyle w:val="SAPKeyblockTitle"/>
      </w:pPr>
      <w:r w:rsidRPr="00EB2E98">
        <w:t>Purpose</w:t>
      </w:r>
    </w:p>
    <w:p w14:paraId="02E7BA1F" w14:textId="77777777" w:rsidR="005F371D" w:rsidRPr="00EB2E98" w:rsidRDefault="005F371D" w:rsidP="005F371D">
      <w:r w:rsidRPr="00EB2E98">
        <w:t xml:space="preserve">The confirmation of the employee time sheet data replication is received by Employee Central and can be monitored there. </w:t>
      </w:r>
    </w:p>
    <w:p w14:paraId="0EDBE45F" w14:textId="77777777" w:rsidR="005F371D" w:rsidRPr="00EB2E98" w:rsidRDefault="005F371D" w:rsidP="005F371D">
      <w:r w:rsidRPr="00EB2E98">
        <w:t>This is an automated step, and no manual execution is required.</w:t>
      </w:r>
    </w:p>
    <w:p w14:paraId="24D4D154" w14:textId="77777777" w:rsidR="005F371D" w:rsidRPr="00EB2E98" w:rsidRDefault="005F371D" w:rsidP="005F371D">
      <w:pPr>
        <w:pStyle w:val="Heading3"/>
      </w:pPr>
      <w:bookmarkStart w:id="817" w:name="_Toc474655440"/>
      <w:bookmarkStart w:id="818" w:name="_Toc507433220"/>
      <w:r w:rsidRPr="00EB2E98">
        <w:t>Monitoring Employee Time Sheet Replication</w:t>
      </w:r>
      <w:bookmarkEnd w:id="817"/>
      <w:bookmarkEnd w:id="818"/>
    </w:p>
    <w:p w14:paraId="136F5291" w14:textId="77777777" w:rsidR="005F371D" w:rsidRPr="00EB2E98" w:rsidRDefault="005F371D" w:rsidP="005F371D">
      <w:pPr>
        <w:pStyle w:val="SAPKeyblockTitle"/>
      </w:pPr>
      <w:r w:rsidRPr="00EB2E98">
        <w:t>Test Administration</w:t>
      </w:r>
    </w:p>
    <w:p w14:paraId="30BF505B" w14:textId="77777777" w:rsidR="005F371D" w:rsidRPr="00EB2E98" w:rsidRDefault="005F371D" w:rsidP="005F371D">
      <w:r w:rsidRPr="00EB2E98">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5F371D" w:rsidRPr="00EB2E98" w14:paraId="3FCAB36B" w14:textId="77777777" w:rsidTr="00002278">
        <w:tc>
          <w:tcPr>
            <w:tcW w:w="2280" w:type="dxa"/>
            <w:tcBorders>
              <w:top w:val="single" w:sz="8" w:space="0" w:color="999999"/>
              <w:left w:val="single" w:sz="8" w:space="0" w:color="999999"/>
              <w:bottom w:val="single" w:sz="8" w:space="0" w:color="999999"/>
              <w:right w:val="single" w:sz="8" w:space="0" w:color="999999"/>
            </w:tcBorders>
            <w:hideMark/>
          </w:tcPr>
          <w:p w14:paraId="367A7812" w14:textId="77777777" w:rsidR="005F371D" w:rsidRPr="00EB2E98" w:rsidRDefault="005F371D" w:rsidP="005F371D">
            <w:pPr>
              <w:rPr>
                <w:rStyle w:val="SAPEmphasis"/>
              </w:rPr>
            </w:pPr>
            <w:r w:rsidRPr="00EB2E98">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135D092F" w14:textId="77777777" w:rsidR="005F371D" w:rsidRPr="00EB2E98" w:rsidRDefault="005F371D" w:rsidP="005F371D">
            <w:r w:rsidRPr="00EB2E98">
              <w:t>&lt;X.XX&gt;</w:t>
            </w:r>
          </w:p>
        </w:tc>
        <w:tc>
          <w:tcPr>
            <w:tcW w:w="2401" w:type="dxa"/>
            <w:tcBorders>
              <w:top w:val="single" w:sz="8" w:space="0" w:color="999999"/>
              <w:left w:val="single" w:sz="8" w:space="0" w:color="999999"/>
              <w:bottom w:val="single" w:sz="8" w:space="0" w:color="999999"/>
              <w:right w:val="single" w:sz="8" w:space="0" w:color="999999"/>
            </w:tcBorders>
            <w:hideMark/>
          </w:tcPr>
          <w:p w14:paraId="7335FDDA" w14:textId="77777777" w:rsidR="005F371D" w:rsidRPr="00EB2E98" w:rsidRDefault="005F371D" w:rsidP="005F371D">
            <w:pPr>
              <w:rPr>
                <w:rStyle w:val="SAPEmphasis"/>
              </w:rPr>
            </w:pPr>
            <w:r w:rsidRPr="00EB2E98">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795893B8" w14:textId="77777777" w:rsidR="005F371D" w:rsidRPr="00EB2E98" w:rsidRDefault="005F371D" w:rsidP="005F371D">
            <w:r w:rsidRPr="00EB2E98">
              <w:t>&lt;name&gt;</w:t>
            </w:r>
          </w:p>
        </w:tc>
        <w:tc>
          <w:tcPr>
            <w:tcW w:w="2402" w:type="dxa"/>
            <w:tcBorders>
              <w:top w:val="single" w:sz="8" w:space="0" w:color="999999"/>
              <w:left w:val="single" w:sz="8" w:space="0" w:color="999999"/>
              <w:bottom w:val="single" w:sz="8" w:space="0" w:color="999999"/>
              <w:right w:val="single" w:sz="8" w:space="0" w:color="999999"/>
            </w:tcBorders>
            <w:hideMark/>
          </w:tcPr>
          <w:p w14:paraId="5628000A" w14:textId="77777777" w:rsidR="005F371D" w:rsidRPr="00EB2E98" w:rsidRDefault="005F371D" w:rsidP="005F371D">
            <w:pPr>
              <w:rPr>
                <w:rStyle w:val="SAPEmphasis"/>
              </w:rPr>
            </w:pPr>
            <w:r w:rsidRPr="00EB2E98">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tcPr>
          <w:p w14:paraId="579665C2" w14:textId="450E7BB3" w:rsidR="005F371D" w:rsidRPr="00EB2E98" w:rsidRDefault="00FD11AD" w:rsidP="005F371D">
            <w:r>
              <w:t>&lt;date&gt;</w:t>
            </w:r>
          </w:p>
        </w:tc>
      </w:tr>
      <w:tr w:rsidR="005F371D" w:rsidRPr="00EB2E98" w14:paraId="22BD0200" w14:textId="77777777" w:rsidTr="00002278">
        <w:tc>
          <w:tcPr>
            <w:tcW w:w="2280" w:type="dxa"/>
            <w:tcBorders>
              <w:top w:val="single" w:sz="8" w:space="0" w:color="999999"/>
              <w:left w:val="single" w:sz="8" w:space="0" w:color="999999"/>
              <w:bottom w:val="single" w:sz="8" w:space="0" w:color="999999"/>
              <w:right w:val="single" w:sz="8" w:space="0" w:color="999999"/>
            </w:tcBorders>
          </w:tcPr>
          <w:p w14:paraId="5E51F7F2" w14:textId="77777777" w:rsidR="005F371D" w:rsidRPr="00EB2E98" w:rsidRDefault="005F371D" w:rsidP="005F371D">
            <w:pPr>
              <w:rPr>
                <w:rStyle w:val="SAPEmphasis"/>
              </w:rPr>
            </w:pPr>
            <w:r w:rsidRPr="00EB2E98">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tcPr>
          <w:p w14:paraId="09A1E439" w14:textId="77777777" w:rsidR="005F371D" w:rsidRPr="00EB2E98" w:rsidRDefault="005F371D" w:rsidP="005F371D">
            <w:r w:rsidRPr="00EB2E98">
              <w:t>Administrative Super User</w:t>
            </w:r>
          </w:p>
        </w:tc>
      </w:tr>
      <w:tr w:rsidR="005F371D" w:rsidRPr="00EB2E98" w14:paraId="1469DABA" w14:textId="77777777" w:rsidTr="00002278">
        <w:tc>
          <w:tcPr>
            <w:tcW w:w="2280" w:type="dxa"/>
            <w:tcBorders>
              <w:top w:val="single" w:sz="8" w:space="0" w:color="999999"/>
              <w:left w:val="single" w:sz="8" w:space="0" w:color="999999"/>
              <w:bottom w:val="single" w:sz="8" w:space="0" w:color="999999"/>
              <w:right w:val="single" w:sz="8" w:space="0" w:color="999999"/>
            </w:tcBorders>
            <w:hideMark/>
          </w:tcPr>
          <w:p w14:paraId="480282AE" w14:textId="77777777" w:rsidR="005F371D" w:rsidRPr="00EB2E98" w:rsidRDefault="005F371D" w:rsidP="005F371D">
            <w:pPr>
              <w:rPr>
                <w:rStyle w:val="SAPEmphasis"/>
              </w:rPr>
            </w:pPr>
            <w:r w:rsidRPr="00EB2E98">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235C2E65" w14:textId="77777777" w:rsidR="005F371D" w:rsidRPr="00EB2E98" w:rsidRDefault="005F371D" w:rsidP="005F371D">
            <w:r w:rsidRPr="00EB2E98">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226CA2B9" w14:textId="77777777" w:rsidR="005F371D" w:rsidRPr="00EB2E98" w:rsidRDefault="005F371D" w:rsidP="005F371D">
            <w:pPr>
              <w:rPr>
                <w:rStyle w:val="SAPEmphasis"/>
              </w:rPr>
            </w:pPr>
            <w:r w:rsidRPr="00EB2E98">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3CAB585E" w14:textId="6BDF58AD" w:rsidR="005F371D" w:rsidRPr="00EB2E98" w:rsidRDefault="001861CE" w:rsidP="005F371D">
            <w:r>
              <w:t>&lt;duration&gt;</w:t>
            </w:r>
          </w:p>
        </w:tc>
      </w:tr>
    </w:tbl>
    <w:p w14:paraId="3BF8DD79" w14:textId="77777777" w:rsidR="005F371D" w:rsidRPr="00EB2E98" w:rsidRDefault="005F371D" w:rsidP="005F371D">
      <w:pPr>
        <w:pStyle w:val="SAPKeyblockTitle"/>
      </w:pPr>
      <w:r w:rsidRPr="00EB2E98">
        <w:t>Purpose</w:t>
      </w:r>
    </w:p>
    <w:p w14:paraId="555544DF" w14:textId="77777777" w:rsidR="005F371D" w:rsidRPr="00EB2E98" w:rsidRDefault="005F371D" w:rsidP="005F371D">
      <w:r w:rsidRPr="00EB2E98">
        <w:t>The Administrative Super User monitors the success or failure of the update of the employee’s time pay component record in the Employee Central Payroll system. For this, he or she views in Employee Central the replication status for each employee to see if there are any failed jobs.</w:t>
      </w:r>
    </w:p>
    <w:p w14:paraId="433FF7A7" w14:textId="77777777" w:rsidR="005F371D" w:rsidRPr="00EB2E98" w:rsidRDefault="005F371D" w:rsidP="005F371D">
      <w:pPr>
        <w:pStyle w:val="SAPKeyblockTitle"/>
      </w:pPr>
      <w:r w:rsidRPr="00EB2E98">
        <w:t>Procedure</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870"/>
        <w:gridCol w:w="2635"/>
        <w:gridCol w:w="5642"/>
        <w:gridCol w:w="3870"/>
        <w:gridCol w:w="1269"/>
      </w:tblGrid>
      <w:tr w:rsidR="005F371D" w:rsidRPr="00EB2E98" w14:paraId="07397311" w14:textId="77777777" w:rsidTr="00002278">
        <w:trPr>
          <w:tblHeader/>
        </w:trPr>
        <w:tc>
          <w:tcPr>
            <w:tcW w:w="870" w:type="dxa"/>
            <w:tcBorders>
              <w:top w:val="single" w:sz="8" w:space="0" w:color="999999"/>
              <w:left w:val="single" w:sz="8" w:space="0" w:color="999999"/>
              <w:bottom w:val="single" w:sz="8" w:space="0" w:color="999999"/>
              <w:right w:val="single" w:sz="8" w:space="0" w:color="999999"/>
            </w:tcBorders>
            <w:shd w:val="clear" w:color="auto" w:fill="999999"/>
            <w:hideMark/>
          </w:tcPr>
          <w:p w14:paraId="080C96F1" w14:textId="77777777" w:rsidR="005F371D" w:rsidRPr="00EB2E98" w:rsidRDefault="005F371D" w:rsidP="005F371D">
            <w:pPr>
              <w:pStyle w:val="SAPTableHeader"/>
            </w:pPr>
            <w:r w:rsidRPr="00EB2E98">
              <w:t>Test Step #</w:t>
            </w:r>
          </w:p>
        </w:tc>
        <w:tc>
          <w:tcPr>
            <w:tcW w:w="2635" w:type="dxa"/>
            <w:tcBorders>
              <w:top w:val="single" w:sz="8" w:space="0" w:color="999999"/>
              <w:left w:val="single" w:sz="8" w:space="0" w:color="999999"/>
              <w:bottom w:val="single" w:sz="8" w:space="0" w:color="999999"/>
              <w:right w:val="single" w:sz="8" w:space="0" w:color="999999"/>
            </w:tcBorders>
            <w:shd w:val="clear" w:color="auto" w:fill="999999"/>
            <w:hideMark/>
          </w:tcPr>
          <w:p w14:paraId="660743C9" w14:textId="77777777" w:rsidR="005F371D" w:rsidRPr="00EB2E98" w:rsidRDefault="005F371D" w:rsidP="005F371D">
            <w:pPr>
              <w:pStyle w:val="SAPTableHeader"/>
            </w:pPr>
            <w:r w:rsidRPr="00EB2E98">
              <w:t>Test Step Name</w:t>
            </w:r>
          </w:p>
        </w:tc>
        <w:tc>
          <w:tcPr>
            <w:tcW w:w="5642" w:type="dxa"/>
            <w:tcBorders>
              <w:top w:val="single" w:sz="8" w:space="0" w:color="999999"/>
              <w:left w:val="single" w:sz="8" w:space="0" w:color="999999"/>
              <w:bottom w:val="single" w:sz="8" w:space="0" w:color="999999"/>
              <w:right w:val="single" w:sz="8" w:space="0" w:color="999999"/>
            </w:tcBorders>
            <w:shd w:val="clear" w:color="auto" w:fill="999999"/>
            <w:hideMark/>
          </w:tcPr>
          <w:p w14:paraId="3FC0649D" w14:textId="77777777" w:rsidR="005F371D" w:rsidRPr="00EB2E98" w:rsidRDefault="005F371D" w:rsidP="005F371D">
            <w:pPr>
              <w:pStyle w:val="SAPTableHeader"/>
            </w:pPr>
            <w:r w:rsidRPr="00EB2E98">
              <w:t>Instruction</w:t>
            </w:r>
          </w:p>
        </w:tc>
        <w:tc>
          <w:tcPr>
            <w:tcW w:w="3870" w:type="dxa"/>
            <w:tcBorders>
              <w:top w:val="single" w:sz="8" w:space="0" w:color="999999"/>
              <w:left w:val="single" w:sz="8" w:space="0" w:color="999999"/>
              <w:bottom w:val="single" w:sz="8" w:space="0" w:color="999999"/>
              <w:right w:val="single" w:sz="8" w:space="0" w:color="999999"/>
            </w:tcBorders>
            <w:shd w:val="clear" w:color="auto" w:fill="999999"/>
            <w:hideMark/>
          </w:tcPr>
          <w:p w14:paraId="52E0B8C5" w14:textId="77777777" w:rsidR="005F371D" w:rsidRPr="00EB2E98" w:rsidRDefault="005F371D" w:rsidP="005F371D">
            <w:pPr>
              <w:pStyle w:val="SAPTableHeader"/>
            </w:pPr>
            <w:r w:rsidRPr="00EB2E98">
              <w:t>Expected Result</w:t>
            </w:r>
          </w:p>
        </w:tc>
        <w:tc>
          <w:tcPr>
            <w:tcW w:w="1269" w:type="dxa"/>
            <w:tcBorders>
              <w:top w:val="single" w:sz="8" w:space="0" w:color="999999"/>
              <w:left w:val="single" w:sz="8" w:space="0" w:color="999999"/>
              <w:bottom w:val="single" w:sz="8" w:space="0" w:color="999999"/>
              <w:right w:val="single" w:sz="8" w:space="0" w:color="999999"/>
            </w:tcBorders>
            <w:shd w:val="clear" w:color="auto" w:fill="999999"/>
            <w:hideMark/>
          </w:tcPr>
          <w:p w14:paraId="121D4053" w14:textId="77777777" w:rsidR="005F371D" w:rsidRPr="00EB2E98" w:rsidRDefault="005F371D" w:rsidP="005F371D">
            <w:pPr>
              <w:pStyle w:val="SAPTableHeader"/>
            </w:pPr>
            <w:r w:rsidRPr="00EB2E98">
              <w:t>Pass / Fail / Comment</w:t>
            </w:r>
          </w:p>
        </w:tc>
      </w:tr>
      <w:tr w:rsidR="005F371D" w:rsidRPr="00EB2E98" w14:paraId="1AB832CA" w14:textId="77777777" w:rsidTr="00002278">
        <w:tc>
          <w:tcPr>
            <w:tcW w:w="870" w:type="dxa"/>
            <w:tcBorders>
              <w:top w:val="single" w:sz="8" w:space="0" w:color="999999"/>
              <w:left w:val="single" w:sz="8" w:space="0" w:color="999999"/>
              <w:bottom w:val="single" w:sz="8" w:space="0" w:color="999999"/>
              <w:right w:val="single" w:sz="8" w:space="0" w:color="999999"/>
            </w:tcBorders>
          </w:tcPr>
          <w:p w14:paraId="42000E85" w14:textId="77777777" w:rsidR="005F371D" w:rsidRPr="00EB2E98" w:rsidRDefault="005F371D" w:rsidP="006135FF">
            <w:pPr>
              <w:pStyle w:val="ListNumber"/>
              <w:numPr>
                <w:ilvl w:val="0"/>
                <w:numId w:val="20"/>
              </w:numPr>
            </w:pPr>
          </w:p>
        </w:tc>
        <w:tc>
          <w:tcPr>
            <w:tcW w:w="2635" w:type="dxa"/>
            <w:tcBorders>
              <w:top w:val="single" w:sz="8" w:space="0" w:color="999999"/>
              <w:left w:val="single" w:sz="8" w:space="0" w:color="999999"/>
              <w:bottom w:val="single" w:sz="8" w:space="0" w:color="999999"/>
              <w:right w:val="single" w:sz="8" w:space="0" w:color="999999"/>
            </w:tcBorders>
          </w:tcPr>
          <w:p w14:paraId="1739D8C3" w14:textId="77777777" w:rsidR="005F371D" w:rsidRPr="00EB2E98" w:rsidRDefault="005F371D" w:rsidP="005F371D">
            <w:pPr>
              <w:rPr>
                <w:rStyle w:val="SAPEmphasis"/>
              </w:rPr>
            </w:pPr>
            <w:r w:rsidRPr="00EB2E98">
              <w:rPr>
                <w:rStyle w:val="SAPEmphasis"/>
              </w:rPr>
              <w:t>Log on</w:t>
            </w:r>
          </w:p>
        </w:tc>
        <w:tc>
          <w:tcPr>
            <w:tcW w:w="5642" w:type="dxa"/>
            <w:tcBorders>
              <w:top w:val="single" w:sz="8" w:space="0" w:color="999999"/>
              <w:left w:val="single" w:sz="8" w:space="0" w:color="999999"/>
              <w:bottom w:val="single" w:sz="8" w:space="0" w:color="999999"/>
              <w:right w:val="single" w:sz="8" w:space="0" w:color="999999"/>
            </w:tcBorders>
          </w:tcPr>
          <w:p w14:paraId="213D7F84" w14:textId="77777777" w:rsidR="005F371D" w:rsidRPr="00EB2E98" w:rsidRDefault="005F371D" w:rsidP="005F371D">
            <w:r w:rsidRPr="00EB2E98">
              <w:t xml:space="preserve">Log on to </w:t>
            </w:r>
            <w:r w:rsidRPr="00EB2E98">
              <w:rPr>
                <w:rStyle w:val="SAPScreenElement"/>
                <w:color w:val="auto"/>
              </w:rPr>
              <w:t>Employee Central</w:t>
            </w:r>
            <w:r w:rsidRPr="00EB2E98" w:rsidDel="006B0616">
              <w:t xml:space="preserve"> </w:t>
            </w:r>
            <w:r w:rsidRPr="00EB2E98">
              <w:t>as an Administrative Super User.</w:t>
            </w:r>
          </w:p>
        </w:tc>
        <w:tc>
          <w:tcPr>
            <w:tcW w:w="3870" w:type="dxa"/>
            <w:tcBorders>
              <w:top w:val="single" w:sz="8" w:space="0" w:color="999999"/>
              <w:left w:val="single" w:sz="8" w:space="0" w:color="999999"/>
              <w:bottom w:val="single" w:sz="8" w:space="0" w:color="999999"/>
              <w:right w:val="single" w:sz="8" w:space="0" w:color="999999"/>
            </w:tcBorders>
          </w:tcPr>
          <w:p w14:paraId="4F51BA27" w14:textId="77777777" w:rsidR="005F371D" w:rsidRPr="00EB2E98" w:rsidRDefault="005F371D" w:rsidP="005F371D">
            <w:r w:rsidRPr="00EB2E98">
              <w:t xml:space="preserve">The </w:t>
            </w:r>
            <w:r w:rsidRPr="00EB2E98">
              <w:rPr>
                <w:rStyle w:val="SAPScreenElement"/>
              </w:rPr>
              <w:t>Home</w:t>
            </w:r>
            <w:r w:rsidRPr="00EB2E98">
              <w:t xml:space="preserve"> page is displayed.</w:t>
            </w:r>
          </w:p>
        </w:tc>
        <w:tc>
          <w:tcPr>
            <w:tcW w:w="1269" w:type="dxa"/>
            <w:tcBorders>
              <w:top w:val="single" w:sz="8" w:space="0" w:color="999999"/>
              <w:left w:val="single" w:sz="8" w:space="0" w:color="999999"/>
              <w:bottom w:val="single" w:sz="8" w:space="0" w:color="999999"/>
              <w:right w:val="single" w:sz="8" w:space="0" w:color="999999"/>
            </w:tcBorders>
          </w:tcPr>
          <w:p w14:paraId="0D5F43C9" w14:textId="77777777" w:rsidR="005F371D" w:rsidRPr="00EB2E98" w:rsidRDefault="005F371D" w:rsidP="005F371D"/>
        </w:tc>
      </w:tr>
      <w:tr w:rsidR="005F371D" w:rsidRPr="00EB2E98" w14:paraId="4A9138AC" w14:textId="77777777" w:rsidTr="00002278">
        <w:tc>
          <w:tcPr>
            <w:tcW w:w="870" w:type="dxa"/>
            <w:tcBorders>
              <w:top w:val="single" w:sz="8" w:space="0" w:color="999999"/>
              <w:left w:val="single" w:sz="8" w:space="0" w:color="999999"/>
              <w:bottom w:val="single" w:sz="8" w:space="0" w:color="999999"/>
              <w:right w:val="single" w:sz="8" w:space="0" w:color="999999"/>
            </w:tcBorders>
          </w:tcPr>
          <w:p w14:paraId="27812EC6" w14:textId="77777777" w:rsidR="005F371D" w:rsidRPr="00EB2E98" w:rsidRDefault="005F371D" w:rsidP="00F37D62">
            <w:pPr>
              <w:pStyle w:val="ListNumber"/>
              <w:numPr>
                <w:ilvl w:val="0"/>
                <w:numId w:val="5"/>
              </w:numPr>
            </w:pPr>
          </w:p>
        </w:tc>
        <w:tc>
          <w:tcPr>
            <w:tcW w:w="2635" w:type="dxa"/>
            <w:tcBorders>
              <w:top w:val="single" w:sz="8" w:space="0" w:color="999999"/>
              <w:left w:val="single" w:sz="8" w:space="0" w:color="999999"/>
              <w:bottom w:val="single" w:sz="8" w:space="0" w:color="999999"/>
              <w:right w:val="single" w:sz="8" w:space="0" w:color="999999"/>
            </w:tcBorders>
            <w:hideMark/>
          </w:tcPr>
          <w:p w14:paraId="21EC2F08" w14:textId="77777777" w:rsidR="005F371D" w:rsidRPr="00EB2E98" w:rsidRDefault="005F371D" w:rsidP="005F371D">
            <w:pPr>
              <w:rPr>
                <w:rStyle w:val="SAPEmphasis"/>
              </w:rPr>
            </w:pPr>
            <w:r w:rsidRPr="00EB2E98">
              <w:rPr>
                <w:rStyle w:val="SAPEmphasis"/>
              </w:rPr>
              <w:t>Go to Admin Center Screen</w:t>
            </w:r>
          </w:p>
        </w:tc>
        <w:tc>
          <w:tcPr>
            <w:tcW w:w="5642" w:type="dxa"/>
            <w:tcBorders>
              <w:top w:val="single" w:sz="8" w:space="0" w:color="999999"/>
              <w:left w:val="single" w:sz="8" w:space="0" w:color="999999"/>
              <w:bottom w:val="single" w:sz="8" w:space="0" w:color="999999"/>
              <w:right w:val="single" w:sz="8" w:space="0" w:color="999999"/>
            </w:tcBorders>
            <w:hideMark/>
          </w:tcPr>
          <w:p w14:paraId="7CD51C38" w14:textId="77777777" w:rsidR="005F371D" w:rsidRPr="00EB2E98" w:rsidRDefault="005F371D" w:rsidP="005F371D">
            <w:r w:rsidRPr="00EB2E98">
              <w:t xml:space="preserve">From the </w:t>
            </w:r>
            <w:r w:rsidRPr="00EB2E98">
              <w:rPr>
                <w:rStyle w:val="SAPScreenElement"/>
              </w:rPr>
              <w:t>Home</w:t>
            </w:r>
            <w:r w:rsidRPr="00EB2E98">
              <w:t xml:space="preserve"> drop-down, select </w:t>
            </w:r>
            <w:r w:rsidRPr="00EB2E98">
              <w:rPr>
                <w:rStyle w:val="SAPScreenElement"/>
              </w:rPr>
              <w:t>Admin Center</w:t>
            </w:r>
            <w:r w:rsidRPr="00EB2E98">
              <w:t>.</w:t>
            </w:r>
          </w:p>
        </w:tc>
        <w:tc>
          <w:tcPr>
            <w:tcW w:w="3870" w:type="dxa"/>
            <w:tcBorders>
              <w:top w:val="single" w:sz="8" w:space="0" w:color="999999"/>
              <w:left w:val="single" w:sz="8" w:space="0" w:color="999999"/>
              <w:bottom w:val="single" w:sz="8" w:space="0" w:color="999999"/>
              <w:right w:val="single" w:sz="8" w:space="0" w:color="999999"/>
            </w:tcBorders>
            <w:hideMark/>
          </w:tcPr>
          <w:p w14:paraId="16A89A24" w14:textId="77777777" w:rsidR="005F371D" w:rsidRPr="00EB2E98" w:rsidRDefault="005F371D" w:rsidP="005F371D">
            <w:r w:rsidRPr="00EB2E98">
              <w:t xml:space="preserve">The </w:t>
            </w:r>
            <w:r w:rsidRPr="00EB2E98">
              <w:rPr>
                <w:rStyle w:val="SAPScreenElement"/>
              </w:rPr>
              <w:t>Admin Center</w:t>
            </w:r>
            <w:r w:rsidRPr="00EB2E98">
              <w:t xml:space="preserve"> screen is displayed.</w:t>
            </w:r>
          </w:p>
        </w:tc>
        <w:tc>
          <w:tcPr>
            <w:tcW w:w="1269" w:type="dxa"/>
            <w:tcBorders>
              <w:top w:val="single" w:sz="8" w:space="0" w:color="999999"/>
              <w:left w:val="single" w:sz="8" w:space="0" w:color="999999"/>
              <w:bottom w:val="single" w:sz="8" w:space="0" w:color="999999"/>
              <w:right w:val="single" w:sz="8" w:space="0" w:color="999999"/>
            </w:tcBorders>
          </w:tcPr>
          <w:p w14:paraId="5D2E0C0D" w14:textId="77777777" w:rsidR="005F371D" w:rsidRPr="00EB2E98" w:rsidRDefault="005F371D" w:rsidP="005F371D"/>
        </w:tc>
      </w:tr>
      <w:tr w:rsidR="005F371D" w:rsidRPr="00EB2E98" w14:paraId="16325F85" w14:textId="77777777" w:rsidTr="00002278">
        <w:tc>
          <w:tcPr>
            <w:tcW w:w="870" w:type="dxa"/>
            <w:tcBorders>
              <w:top w:val="single" w:sz="8" w:space="0" w:color="999999"/>
              <w:left w:val="single" w:sz="8" w:space="0" w:color="999999"/>
              <w:bottom w:val="single" w:sz="8" w:space="0" w:color="999999"/>
              <w:right w:val="single" w:sz="8" w:space="0" w:color="999999"/>
            </w:tcBorders>
          </w:tcPr>
          <w:p w14:paraId="4037F22E" w14:textId="77777777" w:rsidR="005F371D" w:rsidRPr="00EB2E98" w:rsidRDefault="005F371D" w:rsidP="00F37D62">
            <w:pPr>
              <w:pStyle w:val="ListNumber"/>
              <w:numPr>
                <w:ilvl w:val="0"/>
                <w:numId w:val="5"/>
              </w:numPr>
            </w:pPr>
          </w:p>
        </w:tc>
        <w:tc>
          <w:tcPr>
            <w:tcW w:w="2635" w:type="dxa"/>
            <w:tcBorders>
              <w:top w:val="single" w:sz="8" w:space="0" w:color="999999"/>
              <w:left w:val="single" w:sz="8" w:space="0" w:color="999999"/>
              <w:bottom w:val="single" w:sz="8" w:space="0" w:color="999999"/>
              <w:right w:val="single" w:sz="8" w:space="0" w:color="999999"/>
            </w:tcBorders>
          </w:tcPr>
          <w:p w14:paraId="3D52A46E" w14:textId="77777777" w:rsidR="005F371D" w:rsidRPr="00EB2E98" w:rsidRDefault="005F371D" w:rsidP="005F371D">
            <w:pPr>
              <w:rPr>
                <w:rStyle w:val="SAPEmphasis"/>
              </w:rPr>
            </w:pPr>
            <w:r w:rsidRPr="00EB2E98">
              <w:rPr>
                <w:rStyle w:val="SAPEmphasis"/>
              </w:rPr>
              <w:t>Go to Data Replication Monitor</w:t>
            </w:r>
          </w:p>
        </w:tc>
        <w:tc>
          <w:tcPr>
            <w:tcW w:w="5642" w:type="dxa"/>
            <w:tcBorders>
              <w:top w:val="single" w:sz="8" w:space="0" w:color="999999"/>
              <w:left w:val="single" w:sz="8" w:space="0" w:color="999999"/>
              <w:bottom w:val="single" w:sz="8" w:space="0" w:color="999999"/>
              <w:right w:val="single" w:sz="8" w:space="0" w:color="999999"/>
            </w:tcBorders>
          </w:tcPr>
          <w:p w14:paraId="267AE202" w14:textId="77777777" w:rsidR="005F371D" w:rsidRPr="00EB2E98" w:rsidRDefault="005F371D" w:rsidP="005F371D">
            <w:r w:rsidRPr="00EB2E98">
              <w:t xml:space="preserve">In the </w:t>
            </w:r>
            <w:r w:rsidRPr="00EB2E98">
              <w:rPr>
                <w:rStyle w:val="SAPScreenElement"/>
              </w:rPr>
              <w:t>Company Processes &amp; Cycles</w:t>
            </w:r>
            <w:r w:rsidRPr="00EB2E98">
              <w:t xml:space="preserve"> portlet of the</w:t>
            </w:r>
            <w:r w:rsidRPr="00EB2E98">
              <w:rPr>
                <w:rStyle w:val="SAPScreenElement"/>
              </w:rPr>
              <w:t xml:space="preserve"> Admin Center</w:t>
            </w:r>
            <w:r w:rsidRPr="00EB2E98">
              <w:t xml:space="preserve"> screen go to </w:t>
            </w:r>
            <w:r w:rsidRPr="00EB2E98">
              <w:rPr>
                <w:rStyle w:val="SAPScreenElement"/>
              </w:rPr>
              <w:t xml:space="preserve">Payroll </w:t>
            </w:r>
            <w:r w:rsidRPr="006D757C">
              <w:rPr>
                <w:rStyle w:val="SAPScreenElement"/>
              </w:rPr>
              <w:sym w:font="Symbol" w:char="F0AE"/>
            </w:r>
            <w:r w:rsidRPr="00EB2E98">
              <w:rPr>
                <w:rStyle w:val="SAPScreenElement"/>
              </w:rPr>
              <w:t xml:space="preserve"> Data Replication Monitor</w:t>
            </w:r>
            <w:r w:rsidRPr="00EB2E98">
              <w:t>.</w:t>
            </w:r>
          </w:p>
        </w:tc>
        <w:tc>
          <w:tcPr>
            <w:tcW w:w="3870" w:type="dxa"/>
            <w:tcBorders>
              <w:top w:val="single" w:sz="8" w:space="0" w:color="999999"/>
              <w:left w:val="single" w:sz="8" w:space="0" w:color="999999"/>
              <w:bottom w:val="single" w:sz="8" w:space="0" w:color="999999"/>
              <w:right w:val="single" w:sz="8" w:space="0" w:color="999999"/>
            </w:tcBorders>
          </w:tcPr>
          <w:p w14:paraId="533D3C98" w14:textId="77777777" w:rsidR="005F371D" w:rsidRPr="00EB2E98" w:rsidRDefault="005F371D" w:rsidP="005F371D">
            <w:r w:rsidRPr="00EB2E98">
              <w:t xml:space="preserve">The </w:t>
            </w:r>
            <w:r w:rsidRPr="00EB2E98">
              <w:rPr>
                <w:rStyle w:val="SAPScreenElement"/>
              </w:rPr>
              <w:t>Data Replication Monitor</w:t>
            </w:r>
            <w:r w:rsidRPr="00EB2E98">
              <w:t xml:space="preserve"> screen is displayed.</w:t>
            </w:r>
          </w:p>
        </w:tc>
        <w:tc>
          <w:tcPr>
            <w:tcW w:w="1269" w:type="dxa"/>
            <w:tcBorders>
              <w:top w:val="single" w:sz="8" w:space="0" w:color="999999"/>
              <w:left w:val="single" w:sz="8" w:space="0" w:color="999999"/>
              <w:bottom w:val="single" w:sz="8" w:space="0" w:color="999999"/>
              <w:right w:val="single" w:sz="8" w:space="0" w:color="999999"/>
            </w:tcBorders>
          </w:tcPr>
          <w:p w14:paraId="6F4A7333" w14:textId="77777777" w:rsidR="005F371D" w:rsidRPr="00EB2E98" w:rsidRDefault="005F371D" w:rsidP="005F371D"/>
        </w:tc>
      </w:tr>
      <w:tr w:rsidR="005F371D" w:rsidRPr="00EB2E98" w14:paraId="69B26933" w14:textId="77777777" w:rsidTr="00002278">
        <w:tc>
          <w:tcPr>
            <w:tcW w:w="870" w:type="dxa"/>
            <w:tcBorders>
              <w:top w:val="single" w:sz="8" w:space="0" w:color="999999"/>
              <w:left w:val="single" w:sz="8" w:space="0" w:color="999999"/>
              <w:bottom w:val="single" w:sz="8" w:space="0" w:color="999999"/>
              <w:right w:val="single" w:sz="8" w:space="0" w:color="999999"/>
            </w:tcBorders>
          </w:tcPr>
          <w:p w14:paraId="25872BB0" w14:textId="77777777" w:rsidR="005F371D" w:rsidRPr="00EB2E98" w:rsidRDefault="005F371D" w:rsidP="00F37D62">
            <w:pPr>
              <w:pStyle w:val="ListNumber"/>
              <w:numPr>
                <w:ilvl w:val="0"/>
                <w:numId w:val="5"/>
              </w:numPr>
            </w:pPr>
          </w:p>
        </w:tc>
        <w:tc>
          <w:tcPr>
            <w:tcW w:w="2635" w:type="dxa"/>
            <w:tcBorders>
              <w:top w:val="single" w:sz="8" w:space="0" w:color="999999"/>
              <w:left w:val="single" w:sz="8" w:space="0" w:color="999999"/>
              <w:bottom w:val="single" w:sz="8" w:space="0" w:color="999999"/>
              <w:right w:val="single" w:sz="8" w:space="0" w:color="999999"/>
            </w:tcBorders>
          </w:tcPr>
          <w:p w14:paraId="4DA3C585" w14:textId="77777777" w:rsidR="005F371D" w:rsidRPr="00EB2E98" w:rsidRDefault="005F371D" w:rsidP="005F371D">
            <w:pPr>
              <w:rPr>
                <w:rStyle w:val="SAPEmphasis"/>
              </w:rPr>
            </w:pPr>
            <w:r w:rsidRPr="00EB2E98">
              <w:rPr>
                <w:rStyle w:val="SAPEmphasis"/>
              </w:rPr>
              <w:t>Select Display Options</w:t>
            </w:r>
          </w:p>
        </w:tc>
        <w:tc>
          <w:tcPr>
            <w:tcW w:w="5642" w:type="dxa"/>
            <w:tcBorders>
              <w:top w:val="single" w:sz="8" w:space="0" w:color="999999"/>
              <w:left w:val="single" w:sz="8" w:space="0" w:color="999999"/>
              <w:bottom w:val="single" w:sz="8" w:space="0" w:color="999999"/>
              <w:right w:val="single" w:sz="8" w:space="0" w:color="999999"/>
            </w:tcBorders>
          </w:tcPr>
          <w:p w14:paraId="1EDD5D34" w14:textId="77777777" w:rsidR="005F371D" w:rsidRPr="00EB2E98" w:rsidRDefault="005F371D" w:rsidP="005F371D">
            <w:r w:rsidRPr="00EB2E98">
              <w:t xml:space="preserve">In the </w:t>
            </w:r>
            <w:r w:rsidRPr="00EB2E98">
              <w:rPr>
                <w:rStyle w:val="SAPScreenElement"/>
              </w:rPr>
              <w:t>Display Options</w:t>
            </w:r>
            <w:r w:rsidRPr="00EB2E98">
              <w:t xml:space="preserve"> section of the screen, flag all checkboxes below</w:t>
            </w:r>
            <w:r w:rsidRPr="00EB2E98">
              <w:rPr>
                <w:rStyle w:val="SAPScreenElement"/>
              </w:rPr>
              <w:t xml:space="preserve"> Replication Status</w:t>
            </w:r>
            <w:r w:rsidRPr="00EB2E98">
              <w:t xml:space="preserve">. </w:t>
            </w:r>
          </w:p>
          <w:p w14:paraId="2D4D5E39" w14:textId="77777777" w:rsidR="005F371D" w:rsidRPr="00EB2E98" w:rsidRDefault="005F371D" w:rsidP="005F371D"/>
          <w:p w14:paraId="0C246B61" w14:textId="77777777" w:rsidR="005F371D" w:rsidRPr="00EB2E98" w:rsidRDefault="005F371D" w:rsidP="005F371D">
            <w:r w:rsidRPr="00EB2E98">
              <w:t xml:space="preserve">Select following </w:t>
            </w:r>
            <w:r w:rsidRPr="00EB2E98">
              <w:rPr>
                <w:rStyle w:val="SAPScreenElement"/>
              </w:rPr>
              <w:t>Selection Criteria</w:t>
            </w:r>
            <w:r w:rsidRPr="00EB2E98">
              <w:t>:</w:t>
            </w:r>
          </w:p>
          <w:p w14:paraId="6C382454" w14:textId="77777777" w:rsidR="005F371D" w:rsidRPr="00EB2E98" w:rsidRDefault="005F371D" w:rsidP="005F371D">
            <w:r w:rsidRPr="00EB2E98">
              <w:rPr>
                <w:rStyle w:val="SAPScreenElement"/>
              </w:rPr>
              <w:t>Replication Content Type:</w:t>
            </w:r>
            <w:r w:rsidRPr="00EB2E98">
              <w:t xml:space="preserve"> select</w:t>
            </w:r>
            <w:r w:rsidRPr="00EB2E98">
              <w:rPr>
                <w:rStyle w:val="SAPMonospace"/>
              </w:rPr>
              <w:t xml:space="preserve"> </w:t>
            </w:r>
            <w:r w:rsidRPr="00EB2E98">
              <w:rPr>
                <w:rStyle w:val="SAPUserEntry"/>
              </w:rPr>
              <w:t>Time Pay Components</w:t>
            </w:r>
            <w:r w:rsidRPr="00EB2E98">
              <w:rPr>
                <w:rStyle w:val="SAPMonospace"/>
              </w:rPr>
              <w:t xml:space="preserve"> </w:t>
            </w:r>
            <w:r w:rsidRPr="00EB2E98">
              <w:t>from drop-down</w:t>
            </w:r>
          </w:p>
          <w:p w14:paraId="40D69E48" w14:textId="77777777" w:rsidR="005F371D" w:rsidRPr="00EB2E98" w:rsidRDefault="005F371D" w:rsidP="005F371D">
            <w:pPr>
              <w:rPr>
                <w:rStyle w:val="SAPUserEntry"/>
              </w:rPr>
            </w:pPr>
            <w:r w:rsidRPr="00EB2E98">
              <w:t xml:space="preserve">Select other </w:t>
            </w:r>
            <w:r w:rsidRPr="00EB2E98">
              <w:rPr>
                <w:rStyle w:val="SAPScreenElement"/>
              </w:rPr>
              <w:t>Selection Criteria</w:t>
            </w:r>
            <w:r w:rsidRPr="00EB2E98">
              <w:t xml:space="preserve"> as appropriate, or leave as</w:t>
            </w:r>
            <w:r w:rsidRPr="00EB2E98">
              <w:rPr>
                <w:rStyle w:val="SAPMonospace"/>
              </w:rPr>
              <w:t xml:space="preserve"> </w:t>
            </w:r>
            <w:r w:rsidRPr="00EB2E98">
              <w:rPr>
                <w:rStyle w:val="SAPUserEntry"/>
              </w:rPr>
              <w:t>No Selection</w:t>
            </w:r>
          </w:p>
          <w:p w14:paraId="0482FC10" w14:textId="77777777" w:rsidR="005F371D" w:rsidRPr="00EB2E98" w:rsidRDefault="005F371D" w:rsidP="005F371D"/>
          <w:p w14:paraId="300CA55D" w14:textId="77777777" w:rsidR="005F371D" w:rsidRPr="00EB2E98" w:rsidRDefault="005F371D" w:rsidP="005F371D">
            <w:pPr>
              <w:pStyle w:val="NoteParagraph"/>
              <w:ind w:left="0"/>
            </w:pPr>
            <w:r w:rsidRPr="00EB2E98">
              <w:t xml:space="preserve">Check below </w:t>
            </w:r>
            <w:r w:rsidRPr="00EB2E98">
              <w:rPr>
                <w:rStyle w:val="SAPScreenElement"/>
              </w:rPr>
              <w:t>Replication Time</w:t>
            </w:r>
            <w:r w:rsidRPr="00EB2E98">
              <w:t xml:space="preserve"> for example the radio button </w:t>
            </w:r>
            <w:r w:rsidRPr="00EB2E98">
              <w:rPr>
                <w:rStyle w:val="SAPScreenElement"/>
              </w:rPr>
              <w:t>Last Hour</w:t>
            </w:r>
            <w:r w:rsidRPr="00EB2E98">
              <w:t xml:space="preserve"> to view the log from the last hour.</w:t>
            </w:r>
          </w:p>
          <w:p w14:paraId="7030B96C" w14:textId="77777777" w:rsidR="005F371D" w:rsidRPr="00EB2E98" w:rsidRDefault="005F371D" w:rsidP="005F371D">
            <w:pPr>
              <w:pStyle w:val="NoteParagraph"/>
              <w:ind w:left="0"/>
            </w:pPr>
          </w:p>
          <w:p w14:paraId="18465FDE" w14:textId="77777777" w:rsidR="005F371D" w:rsidRPr="00EB2E98" w:rsidRDefault="005F371D" w:rsidP="005F371D">
            <w:r w:rsidRPr="00EB2E98">
              <w:t xml:space="preserve">When done, press the </w:t>
            </w:r>
            <w:r w:rsidRPr="00EB2E98">
              <w:rPr>
                <w:rStyle w:val="SAPScreenElement"/>
              </w:rPr>
              <w:t>Apply</w:t>
            </w:r>
            <w:r w:rsidRPr="00EB2E98">
              <w:t xml:space="preserve"> button.</w:t>
            </w:r>
          </w:p>
        </w:tc>
        <w:tc>
          <w:tcPr>
            <w:tcW w:w="3870" w:type="dxa"/>
            <w:tcBorders>
              <w:top w:val="single" w:sz="8" w:space="0" w:color="999999"/>
              <w:left w:val="single" w:sz="8" w:space="0" w:color="999999"/>
              <w:bottom w:val="single" w:sz="8" w:space="0" w:color="999999"/>
              <w:right w:val="single" w:sz="8" w:space="0" w:color="999999"/>
            </w:tcBorders>
          </w:tcPr>
          <w:p w14:paraId="5ED89666" w14:textId="77777777" w:rsidR="005F371D" w:rsidRPr="00EB2E98" w:rsidRDefault="005F371D" w:rsidP="005F371D">
            <w:r w:rsidRPr="00EB2E98">
              <w:t xml:space="preserve">The employee master data replications from the last hour are shown in the </w:t>
            </w:r>
            <w:r w:rsidRPr="00EB2E98">
              <w:rPr>
                <w:rStyle w:val="SAPScreenElement"/>
              </w:rPr>
              <w:t>Standard View</w:t>
            </w:r>
            <w:r w:rsidRPr="00EB2E98">
              <w:t xml:space="preserve"> part of the </w:t>
            </w:r>
            <w:r w:rsidRPr="00EB2E98">
              <w:rPr>
                <w:rStyle w:val="SAPScreenElement"/>
              </w:rPr>
              <w:t>Data Replication Monitor</w:t>
            </w:r>
            <w:r w:rsidRPr="00EB2E98">
              <w:t xml:space="preserve"> screen.</w:t>
            </w:r>
          </w:p>
        </w:tc>
        <w:tc>
          <w:tcPr>
            <w:tcW w:w="1269" w:type="dxa"/>
            <w:tcBorders>
              <w:top w:val="single" w:sz="8" w:space="0" w:color="999999"/>
              <w:left w:val="single" w:sz="8" w:space="0" w:color="999999"/>
              <w:bottom w:val="single" w:sz="8" w:space="0" w:color="999999"/>
              <w:right w:val="single" w:sz="8" w:space="0" w:color="999999"/>
            </w:tcBorders>
          </w:tcPr>
          <w:p w14:paraId="360E9D39" w14:textId="77777777" w:rsidR="005F371D" w:rsidRPr="00EB2E98" w:rsidRDefault="005F371D" w:rsidP="005F371D"/>
        </w:tc>
      </w:tr>
      <w:tr w:rsidR="005F371D" w:rsidRPr="00EB2E98" w14:paraId="1196422A" w14:textId="77777777" w:rsidTr="00002278">
        <w:tc>
          <w:tcPr>
            <w:tcW w:w="870" w:type="dxa"/>
            <w:tcBorders>
              <w:top w:val="single" w:sz="8" w:space="0" w:color="999999"/>
              <w:left w:val="single" w:sz="8" w:space="0" w:color="999999"/>
              <w:bottom w:val="single" w:sz="8" w:space="0" w:color="999999"/>
              <w:right w:val="single" w:sz="8" w:space="0" w:color="999999"/>
            </w:tcBorders>
          </w:tcPr>
          <w:p w14:paraId="7C7AAD07" w14:textId="77777777" w:rsidR="005F371D" w:rsidRPr="00EB2E98" w:rsidRDefault="005F371D" w:rsidP="00F37D62">
            <w:pPr>
              <w:pStyle w:val="ListNumber"/>
              <w:numPr>
                <w:ilvl w:val="0"/>
                <w:numId w:val="5"/>
              </w:numPr>
            </w:pPr>
          </w:p>
        </w:tc>
        <w:tc>
          <w:tcPr>
            <w:tcW w:w="2635" w:type="dxa"/>
            <w:tcBorders>
              <w:top w:val="single" w:sz="8" w:space="0" w:color="999999"/>
              <w:left w:val="single" w:sz="8" w:space="0" w:color="999999"/>
              <w:bottom w:val="single" w:sz="8" w:space="0" w:color="999999"/>
              <w:right w:val="single" w:sz="8" w:space="0" w:color="999999"/>
            </w:tcBorders>
          </w:tcPr>
          <w:p w14:paraId="094CEE24" w14:textId="77777777" w:rsidR="005F371D" w:rsidRPr="00EB2E98" w:rsidRDefault="005F371D" w:rsidP="005F371D">
            <w:pPr>
              <w:rPr>
                <w:rStyle w:val="SAPEmphasis"/>
              </w:rPr>
            </w:pPr>
            <w:r w:rsidRPr="00EB2E98">
              <w:rPr>
                <w:rStyle w:val="SAPEmphasis"/>
              </w:rPr>
              <w:t>Check Status of Jobs</w:t>
            </w:r>
          </w:p>
        </w:tc>
        <w:tc>
          <w:tcPr>
            <w:tcW w:w="5642" w:type="dxa"/>
            <w:tcBorders>
              <w:top w:val="single" w:sz="8" w:space="0" w:color="999999"/>
              <w:left w:val="single" w:sz="8" w:space="0" w:color="999999"/>
              <w:bottom w:val="single" w:sz="8" w:space="0" w:color="999999"/>
              <w:right w:val="single" w:sz="8" w:space="0" w:color="999999"/>
            </w:tcBorders>
          </w:tcPr>
          <w:p w14:paraId="675893A6" w14:textId="77777777" w:rsidR="005F371D" w:rsidRPr="00EB2E98" w:rsidRDefault="005F371D" w:rsidP="005F371D">
            <w:r w:rsidRPr="00EB2E98">
              <w:t>Ensure that all jobs have the replication status</w:t>
            </w:r>
            <w:r w:rsidRPr="00EB2E98">
              <w:rPr>
                <w:rStyle w:val="SAPMonospace"/>
              </w:rPr>
              <w:t xml:space="preserve"> Successful</w:t>
            </w:r>
            <w:r w:rsidRPr="00EB2E98">
              <w:t xml:space="preserve">. </w:t>
            </w:r>
          </w:p>
        </w:tc>
        <w:tc>
          <w:tcPr>
            <w:tcW w:w="3870" w:type="dxa"/>
            <w:tcBorders>
              <w:top w:val="single" w:sz="8" w:space="0" w:color="999999"/>
              <w:left w:val="single" w:sz="8" w:space="0" w:color="999999"/>
              <w:bottom w:val="single" w:sz="8" w:space="0" w:color="999999"/>
              <w:right w:val="single" w:sz="8" w:space="0" w:color="999999"/>
            </w:tcBorders>
          </w:tcPr>
          <w:p w14:paraId="4C252677" w14:textId="77777777" w:rsidR="005F371D" w:rsidRPr="00EB2E98" w:rsidRDefault="005F371D" w:rsidP="005F371D"/>
        </w:tc>
        <w:tc>
          <w:tcPr>
            <w:tcW w:w="1269" w:type="dxa"/>
            <w:tcBorders>
              <w:top w:val="single" w:sz="8" w:space="0" w:color="999999"/>
              <w:left w:val="single" w:sz="8" w:space="0" w:color="999999"/>
              <w:bottom w:val="single" w:sz="8" w:space="0" w:color="999999"/>
              <w:right w:val="single" w:sz="8" w:space="0" w:color="999999"/>
            </w:tcBorders>
          </w:tcPr>
          <w:p w14:paraId="484170EE" w14:textId="77777777" w:rsidR="005F371D" w:rsidRPr="00EB2E98" w:rsidRDefault="005F371D" w:rsidP="005F371D"/>
        </w:tc>
      </w:tr>
    </w:tbl>
    <w:p w14:paraId="4C7507B8" w14:textId="77777777" w:rsidR="005F371D" w:rsidRPr="00EB2E98" w:rsidRDefault="005F371D" w:rsidP="004C2A99">
      <w:pPr>
        <w:pStyle w:val="SAPNoteHeading"/>
      </w:pPr>
      <w:r w:rsidRPr="00EB2E98">
        <w:rPr>
          <w:noProof/>
        </w:rPr>
        <w:drawing>
          <wp:inline distT="0" distB="0" distL="0" distR="0" wp14:anchorId="56708436" wp14:editId="358CEADA">
            <wp:extent cx="228600" cy="228600"/>
            <wp:effectExtent l="0" t="0" r="0" b="0"/>
            <wp:docPr id="4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B2E98">
        <w:t> Note</w:t>
      </w:r>
    </w:p>
    <w:p w14:paraId="40B5FC1B" w14:textId="77777777" w:rsidR="005F371D" w:rsidRPr="00EB2E98" w:rsidRDefault="005F371D" w:rsidP="004C2A99">
      <w:pPr>
        <w:pStyle w:val="NoteParagraph"/>
        <w:ind w:left="624"/>
      </w:pPr>
      <w:r w:rsidRPr="00EB2E98">
        <w:t>Alternatively, you can monitor the success or failure of the update of the employee’s time pay component data record in Employee Central Payroll by going in the Employee Central Payroll system to transaction code</w:t>
      </w:r>
      <w:r w:rsidRPr="004C2A99">
        <w:rPr>
          <w:rStyle w:val="SAPUserEntry"/>
        </w:rPr>
        <w:t xml:space="preserve"> </w:t>
      </w:r>
      <w:r w:rsidRPr="00EB2E98">
        <w:rPr>
          <w:rStyle w:val="SAPUserEntry"/>
        </w:rPr>
        <w:t>SLG1</w:t>
      </w:r>
      <w:r w:rsidRPr="00EB2E98">
        <w:t>.</w:t>
      </w:r>
    </w:p>
    <w:p w14:paraId="20955E9E" w14:textId="77777777" w:rsidR="005F371D" w:rsidRPr="00EB2E98" w:rsidRDefault="005F371D" w:rsidP="005F371D">
      <w:pPr>
        <w:pStyle w:val="Heading3"/>
      </w:pPr>
      <w:bookmarkStart w:id="819" w:name="_Toc461796430"/>
      <w:bookmarkStart w:id="820" w:name="_Toc461796478"/>
      <w:bookmarkStart w:id="821" w:name="_Toc461953553"/>
      <w:bookmarkStart w:id="822" w:name="_Toc474655441"/>
      <w:bookmarkStart w:id="823" w:name="_Toc507433221"/>
      <w:bookmarkEnd w:id="819"/>
      <w:bookmarkEnd w:id="820"/>
      <w:bookmarkEnd w:id="821"/>
      <w:r w:rsidRPr="00EB2E98">
        <w:t>Viewing Employee Remuneration Information</w:t>
      </w:r>
      <w:bookmarkEnd w:id="822"/>
      <w:bookmarkEnd w:id="823"/>
    </w:p>
    <w:p w14:paraId="1D5B9FD4" w14:textId="77777777" w:rsidR="005F371D" w:rsidRPr="00EB2E98" w:rsidRDefault="005F371D" w:rsidP="005F371D">
      <w:pPr>
        <w:pStyle w:val="SAPKeyblockTitle"/>
      </w:pPr>
      <w:r w:rsidRPr="00EB2E98">
        <w:t>Test Administration</w:t>
      </w:r>
    </w:p>
    <w:p w14:paraId="5F0F45FB" w14:textId="77777777" w:rsidR="005F371D" w:rsidRPr="00EB2E98" w:rsidRDefault="005F371D" w:rsidP="005F371D">
      <w:r w:rsidRPr="00EB2E98">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5F371D" w:rsidRPr="00EB2E98" w14:paraId="532441B7" w14:textId="77777777" w:rsidTr="00002278">
        <w:tc>
          <w:tcPr>
            <w:tcW w:w="2280" w:type="dxa"/>
            <w:tcBorders>
              <w:top w:val="single" w:sz="8" w:space="0" w:color="999999"/>
              <w:left w:val="single" w:sz="8" w:space="0" w:color="999999"/>
              <w:bottom w:val="single" w:sz="8" w:space="0" w:color="999999"/>
              <w:right w:val="single" w:sz="8" w:space="0" w:color="999999"/>
            </w:tcBorders>
            <w:hideMark/>
          </w:tcPr>
          <w:p w14:paraId="67FC9056" w14:textId="77777777" w:rsidR="005F371D" w:rsidRPr="00EB2E98" w:rsidRDefault="005F371D" w:rsidP="005F371D">
            <w:pPr>
              <w:rPr>
                <w:rStyle w:val="SAPEmphasis"/>
              </w:rPr>
            </w:pPr>
            <w:r w:rsidRPr="00EB2E98">
              <w:rPr>
                <w:rStyle w:val="SAPEmphasis"/>
                <w:lang w:eastAsia="zh-CN"/>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5F3A317F" w14:textId="77777777" w:rsidR="005F371D" w:rsidRPr="00EB2E98" w:rsidRDefault="005F371D" w:rsidP="005F371D">
            <w:pPr>
              <w:rPr>
                <w:lang w:eastAsia="zh-CN"/>
              </w:rPr>
            </w:pPr>
            <w:r w:rsidRPr="00EB2E98">
              <w:rPr>
                <w:lang w:eastAsia="zh-CN"/>
              </w:rPr>
              <w:t>&lt;X.XX&gt;</w:t>
            </w:r>
          </w:p>
        </w:tc>
        <w:tc>
          <w:tcPr>
            <w:tcW w:w="2401" w:type="dxa"/>
            <w:tcBorders>
              <w:top w:val="single" w:sz="8" w:space="0" w:color="999999"/>
              <w:left w:val="single" w:sz="8" w:space="0" w:color="999999"/>
              <w:bottom w:val="single" w:sz="8" w:space="0" w:color="999999"/>
              <w:right w:val="single" w:sz="8" w:space="0" w:color="999999"/>
            </w:tcBorders>
            <w:hideMark/>
          </w:tcPr>
          <w:p w14:paraId="5689B173" w14:textId="77777777" w:rsidR="005F371D" w:rsidRPr="00EB2E98" w:rsidRDefault="005F371D" w:rsidP="005F371D">
            <w:pPr>
              <w:rPr>
                <w:rStyle w:val="SAPEmphasis"/>
              </w:rPr>
            </w:pPr>
            <w:r w:rsidRPr="00EB2E98">
              <w:rPr>
                <w:rStyle w:val="SAPEmphasis"/>
                <w:lang w:eastAsia="zh-CN"/>
              </w:rPr>
              <w:t>Tester Name</w:t>
            </w:r>
          </w:p>
        </w:tc>
        <w:tc>
          <w:tcPr>
            <w:tcW w:w="2401" w:type="dxa"/>
            <w:tcBorders>
              <w:top w:val="single" w:sz="8" w:space="0" w:color="999999"/>
              <w:left w:val="single" w:sz="8" w:space="0" w:color="999999"/>
              <w:bottom w:val="single" w:sz="8" w:space="0" w:color="999999"/>
              <w:right w:val="single" w:sz="8" w:space="0" w:color="999999"/>
            </w:tcBorders>
          </w:tcPr>
          <w:p w14:paraId="7B695A39" w14:textId="77777777" w:rsidR="005F371D" w:rsidRPr="00EB2E98" w:rsidRDefault="005F371D" w:rsidP="005F371D">
            <w:pPr>
              <w:rPr>
                <w:lang w:eastAsia="zh-CN"/>
              </w:rPr>
            </w:pPr>
            <w:r w:rsidRPr="00EB2E98">
              <w:rPr>
                <w:lang w:eastAsia="zh-CN"/>
              </w:rP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13B7278F" w14:textId="77777777" w:rsidR="005F371D" w:rsidRPr="00EB2E98" w:rsidRDefault="005F371D" w:rsidP="005F371D">
            <w:pPr>
              <w:rPr>
                <w:rStyle w:val="SAPEmphasis"/>
              </w:rPr>
            </w:pPr>
            <w:r w:rsidRPr="00EB2E98">
              <w:rPr>
                <w:rStyle w:val="SAPEmphasis"/>
                <w:lang w:eastAsia="zh-CN"/>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74754D52" w14:textId="3D8AA2BA" w:rsidR="005F371D" w:rsidRPr="00EB2E98" w:rsidRDefault="00FD11AD" w:rsidP="005F371D">
            <w:pPr>
              <w:rPr>
                <w:lang w:eastAsia="zh-CN"/>
              </w:rPr>
            </w:pPr>
            <w:r>
              <w:rPr>
                <w:lang w:eastAsia="zh-CN"/>
              </w:rPr>
              <w:t>&lt;date&gt;</w:t>
            </w:r>
          </w:p>
        </w:tc>
      </w:tr>
      <w:tr w:rsidR="005F371D" w:rsidRPr="00EB2E98" w14:paraId="0E0E7AE6" w14:textId="77777777" w:rsidTr="00002278">
        <w:tc>
          <w:tcPr>
            <w:tcW w:w="2280" w:type="dxa"/>
            <w:tcBorders>
              <w:top w:val="single" w:sz="8" w:space="0" w:color="999999"/>
              <w:left w:val="single" w:sz="8" w:space="0" w:color="999999"/>
              <w:bottom w:val="single" w:sz="8" w:space="0" w:color="999999"/>
              <w:right w:val="single" w:sz="8" w:space="0" w:color="999999"/>
            </w:tcBorders>
            <w:hideMark/>
          </w:tcPr>
          <w:p w14:paraId="30F9FE4B" w14:textId="77777777" w:rsidR="005F371D" w:rsidRPr="00EB2E98" w:rsidRDefault="005F371D" w:rsidP="005F371D">
            <w:pPr>
              <w:rPr>
                <w:rStyle w:val="SAPEmphasis"/>
              </w:rPr>
            </w:pPr>
            <w:r w:rsidRPr="00EB2E98">
              <w:rPr>
                <w:rStyle w:val="SAPEmphasis"/>
                <w:lang w:eastAsia="zh-CN"/>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019D63E8" w14:textId="77777777" w:rsidR="005F371D" w:rsidRPr="00EB2E98" w:rsidRDefault="005F371D" w:rsidP="005F371D">
            <w:pPr>
              <w:rPr>
                <w:lang w:eastAsia="zh-CN"/>
              </w:rPr>
            </w:pPr>
            <w:r w:rsidRPr="00EB2E98">
              <w:rPr>
                <w:lang w:eastAsia="zh-CN"/>
              </w:rPr>
              <w:t>HR Administrator</w:t>
            </w:r>
          </w:p>
        </w:tc>
      </w:tr>
      <w:tr w:rsidR="001861CE" w:rsidRPr="00EB2E98" w14:paraId="46069985" w14:textId="77777777" w:rsidTr="00002278">
        <w:tc>
          <w:tcPr>
            <w:tcW w:w="2280" w:type="dxa"/>
            <w:tcBorders>
              <w:top w:val="single" w:sz="8" w:space="0" w:color="999999"/>
              <w:left w:val="single" w:sz="8" w:space="0" w:color="999999"/>
              <w:bottom w:val="single" w:sz="8" w:space="0" w:color="999999"/>
              <w:right w:val="single" w:sz="8" w:space="0" w:color="999999"/>
            </w:tcBorders>
            <w:hideMark/>
          </w:tcPr>
          <w:p w14:paraId="5C8D8533" w14:textId="77777777" w:rsidR="001861CE" w:rsidRPr="00EB2E98" w:rsidRDefault="001861CE" w:rsidP="001861CE">
            <w:pPr>
              <w:rPr>
                <w:rStyle w:val="SAPEmphasis"/>
              </w:rPr>
            </w:pPr>
            <w:r w:rsidRPr="00EB2E98">
              <w:rPr>
                <w:rStyle w:val="SAPEmphasis"/>
                <w:lang w:eastAsia="zh-CN"/>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3C3BCAFC" w14:textId="77777777" w:rsidR="001861CE" w:rsidRPr="00EB2E98" w:rsidRDefault="001861CE" w:rsidP="001861CE">
            <w:pPr>
              <w:rPr>
                <w:lang w:eastAsia="zh-CN"/>
              </w:rPr>
            </w:pPr>
            <w:r w:rsidRPr="00EB2E98">
              <w:rPr>
                <w:lang w:eastAsia="zh-CN"/>
              </w:rPr>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5CE6F26C" w14:textId="77777777" w:rsidR="001861CE" w:rsidRPr="00EB2E98" w:rsidRDefault="001861CE" w:rsidP="001861CE">
            <w:pPr>
              <w:rPr>
                <w:rStyle w:val="SAPEmphasis"/>
              </w:rPr>
            </w:pPr>
            <w:r w:rsidRPr="00EB2E98">
              <w:rPr>
                <w:rStyle w:val="SAPEmphasis"/>
                <w:lang w:eastAsia="zh-CN"/>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22EF0103" w14:textId="1028252F" w:rsidR="001861CE" w:rsidRPr="00EB2E98" w:rsidRDefault="001861CE" w:rsidP="001861CE">
            <w:pPr>
              <w:rPr>
                <w:lang w:eastAsia="zh-CN"/>
              </w:rPr>
            </w:pPr>
            <w:r>
              <w:t>&lt;duration&gt;</w:t>
            </w:r>
          </w:p>
        </w:tc>
      </w:tr>
    </w:tbl>
    <w:p w14:paraId="063C5D76" w14:textId="77777777" w:rsidR="005F371D" w:rsidRPr="00EB2E98" w:rsidRDefault="005F371D" w:rsidP="005F371D">
      <w:pPr>
        <w:pStyle w:val="SAPKeyblockTitle"/>
      </w:pPr>
      <w:r w:rsidRPr="00EB2E98">
        <w:lastRenderedPageBreak/>
        <w:t>Purpose</w:t>
      </w:r>
    </w:p>
    <w:p w14:paraId="54DA18AF" w14:textId="77777777" w:rsidR="005F371D" w:rsidRPr="00EB2E98" w:rsidRDefault="005F371D" w:rsidP="005F371D">
      <w:r w:rsidRPr="00EB2E98">
        <w:t>The data maintained by the employee in his or her time sheet in Employee Central populates in Employee Central Payroll infotype 2010 (</w:t>
      </w:r>
      <w:r w:rsidRPr="00EB2E98">
        <w:rPr>
          <w:rStyle w:val="SAPScreenElement"/>
          <w:color w:val="auto"/>
        </w:rPr>
        <w:t>Employee Remuneration Info</w:t>
      </w:r>
      <w:r w:rsidRPr="00EB2E98">
        <w:t>).</w:t>
      </w:r>
    </w:p>
    <w:p w14:paraId="4DF1E0D8" w14:textId="77777777" w:rsidR="005F371D" w:rsidRPr="00EB2E98" w:rsidRDefault="005F371D" w:rsidP="005F371D">
      <w:r w:rsidRPr="00EB2E98">
        <w:t xml:space="preserve">The HR Administrator views the content of this infotype to check it for correctness. For this, he or she uses the </w:t>
      </w:r>
      <w:r w:rsidRPr="00EB2E98">
        <w:rPr>
          <w:rStyle w:val="SAPScreenElement"/>
        </w:rPr>
        <w:t>Display</w:t>
      </w:r>
      <w:r w:rsidRPr="00EB2E98">
        <w:t xml:space="preserve"> or </w:t>
      </w:r>
      <w:r w:rsidRPr="00EB2E98">
        <w:rPr>
          <w:rStyle w:val="SAPScreenElement"/>
        </w:rPr>
        <w:t xml:space="preserve">Overview </w:t>
      </w:r>
      <w:r w:rsidRPr="00EB2E98">
        <w:t>function.</w:t>
      </w:r>
    </w:p>
    <w:p w14:paraId="534B8E31" w14:textId="77777777" w:rsidR="005F371D" w:rsidRPr="00EB2E98" w:rsidRDefault="005F371D" w:rsidP="0077431A">
      <w:pPr>
        <w:pStyle w:val="SAPNoteHeading"/>
      </w:pPr>
      <w:r w:rsidRPr="00EB2E98">
        <w:rPr>
          <w:noProof/>
        </w:rPr>
        <w:drawing>
          <wp:inline distT="0" distB="0" distL="0" distR="0" wp14:anchorId="7A1A81DC" wp14:editId="65F4DEDD">
            <wp:extent cx="228600" cy="228600"/>
            <wp:effectExtent l="0" t="0" r="0" b="0"/>
            <wp:docPr id="4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B2E98">
        <w:t> Note</w:t>
      </w:r>
    </w:p>
    <w:p w14:paraId="149AD1D5" w14:textId="77777777" w:rsidR="005F371D" w:rsidRPr="00EB2E98" w:rsidRDefault="005F371D" w:rsidP="0077431A">
      <w:pPr>
        <w:ind w:left="624"/>
      </w:pPr>
      <w:r w:rsidRPr="00EB2E98">
        <w:t>To receive payout for worked overtime, the overtime compensation variant maintained for the employee in Employee Central must be either</w:t>
      </w:r>
      <w:r w:rsidRPr="00EB2E98">
        <w:rPr>
          <w:rStyle w:val="SAPUserEntry"/>
        </w:rPr>
        <w:t xml:space="preserve"> Payout </w:t>
      </w:r>
      <w:r w:rsidRPr="00EB2E98">
        <w:t>or</w:t>
      </w:r>
      <w:r w:rsidRPr="00EB2E98">
        <w:rPr>
          <w:rStyle w:val="SAPUserEntry"/>
        </w:rPr>
        <w:t xml:space="preserve"> Payout and Time Off</w:t>
      </w:r>
      <w:r w:rsidRPr="00EB2E98">
        <w:t xml:space="preserve">. In case of the latter, part of the worked overtime is transformed into time off in lieu, which is not replicated to Employee Central Payroll, and the other part is replicated to Employee Central Payroll into infotype 2010. </w:t>
      </w:r>
    </w:p>
    <w:p w14:paraId="12709EAA" w14:textId="77777777" w:rsidR="005F371D" w:rsidRPr="00EB2E98" w:rsidRDefault="005F371D" w:rsidP="005F371D">
      <w:pPr>
        <w:pStyle w:val="SAPKeyblockTitle"/>
      </w:pPr>
      <w:r w:rsidRPr="00EB2E98">
        <w:t>Procedure</w:t>
      </w:r>
    </w:p>
    <w:tbl>
      <w:tblPr>
        <w:tblW w:w="14310"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51"/>
        <w:gridCol w:w="1701"/>
        <w:gridCol w:w="5103"/>
        <w:gridCol w:w="5367"/>
        <w:gridCol w:w="1288"/>
      </w:tblGrid>
      <w:tr w:rsidR="005F371D" w:rsidRPr="00EB2E98" w14:paraId="44920767" w14:textId="77777777" w:rsidTr="0077431A">
        <w:trPr>
          <w:trHeight w:val="576"/>
          <w:tblHeader/>
        </w:trPr>
        <w:tc>
          <w:tcPr>
            <w:tcW w:w="851" w:type="dxa"/>
            <w:shd w:val="clear" w:color="auto" w:fill="999999"/>
            <w:hideMark/>
          </w:tcPr>
          <w:p w14:paraId="0583A1C6" w14:textId="77777777" w:rsidR="005F371D" w:rsidRPr="00EB2E98" w:rsidRDefault="005F371D" w:rsidP="005F371D">
            <w:pPr>
              <w:pStyle w:val="SAPTableHeader"/>
            </w:pPr>
            <w:r w:rsidRPr="00EB2E98">
              <w:t>Test Step #</w:t>
            </w:r>
          </w:p>
        </w:tc>
        <w:tc>
          <w:tcPr>
            <w:tcW w:w="1701" w:type="dxa"/>
            <w:shd w:val="clear" w:color="auto" w:fill="999999"/>
            <w:hideMark/>
          </w:tcPr>
          <w:p w14:paraId="25E1DD62" w14:textId="77777777" w:rsidR="005F371D" w:rsidRPr="00EB2E98" w:rsidRDefault="005F371D" w:rsidP="005F371D">
            <w:pPr>
              <w:pStyle w:val="SAPTableHeader"/>
            </w:pPr>
            <w:r w:rsidRPr="00EB2E98">
              <w:t>Test Step Name</w:t>
            </w:r>
          </w:p>
        </w:tc>
        <w:tc>
          <w:tcPr>
            <w:tcW w:w="5103" w:type="dxa"/>
            <w:shd w:val="clear" w:color="auto" w:fill="999999"/>
            <w:hideMark/>
          </w:tcPr>
          <w:p w14:paraId="64F6B1C5" w14:textId="77777777" w:rsidR="005F371D" w:rsidRPr="00EB2E98" w:rsidRDefault="005F371D" w:rsidP="005F371D">
            <w:pPr>
              <w:pStyle w:val="SAPTableHeader"/>
            </w:pPr>
            <w:r w:rsidRPr="00EB2E98">
              <w:t>Instruction</w:t>
            </w:r>
          </w:p>
        </w:tc>
        <w:tc>
          <w:tcPr>
            <w:tcW w:w="5367" w:type="dxa"/>
            <w:shd w:val="clear" w:color="auto" w:fill="999999"/>
            <w:hideMark/>
          </w:tcPr>
          <w:p w14:paraId="670EC31B" w14:textId="77777777" w:rsidR="005F371D" w:rsidRPr="00EB2E98" w:rsidRDefault="005F371D" w:rsidP="005F371D">
            <w:pPr>
              <w:pStyle w:val="SAPTableHeader"/>
            </w:pPr>
            <w:r w:rsidRPr="00EB2E98">
              <w:t>Expected Result</w:t>
            </w:r>
          </w:p>
        </w:tc>
        <w:tc>
          <w:tcPr>
            <w:tcW w:w="1288" w:type="dxa"/>
            <w:shd w:val="clear" w:color="auto" w:fill="999999"/>
            <w:hideMark/>
          </w:tcPr>
          <w:p w14:paraId="3C5FDC45" w14:textId="77777777" w:rsidR="005F371D" w:rsidRPr="00EB2E98" w:rsidRDefault="005F371D" w:rsidP="005F371D">
            <w:pPr>
              <w:pStyle w:val="SAPTableHeader"/>
            </w:pPr>
            <w:r w:rsidRPr="00EB2E98">
              <w:t>Pass / Fail / Comment</w:t>
            </w:r>
          </w:p>
        </w:tc>
      </w:tr>
      <w:tr w:rsidR="005F371D" w:rsidRPr="00EB2E98" w14:paraId="7DD8EE92" w14:textId="77777777" w:rsidTr="0077431A">
        <w:trPr>
          <w:trHeight w:val="357"/>
        </w:trPr>
        <w:tc>
          <w:tcPr>
            <w:tcW w:w="851" w:type="dxa"/>
            <w:hideMark/>
          </w:tcPr>
          <w:p w14:paraId="3132C712" w14:textId="77777777" w:rsidR="005F371D" w:rsidRPr="00EB2E98" w:rsidRDefault="005F371D" w:rsidP="005F371D">
            <w:r w:rsidRPr="00EB2E98">
              <w:t>1</w:t>
            </w:r>
          </w:p>
        </w:tc>
        <w:tc>
          <w:tcPr>
            <w:tcW w:w="1701" w:type="dxa"/>
            <w:hideMark/>
          </w:tcPr>
          <w:p w14:paraId="040BD06A" w14:textId="77777777" w:rsidR="005F371D" w:rsidRPr="00EB2E98" w:rsidRDefault="005F371D" w:rsidP="005F371D">
            <w:r w:rsidRPr="00EB2E98">
              <w:rPr>
                <w:rStyle w:val="SAPEmphasis"/>
              </w:rPr>
              <w:t>Log on</w:t>
            </w:r>
          </w:p>
        </w:tc>
        <w:tc>
          <w:tcPr>
            <w:tcW w:w="5103" w:type="dxa"/>
            <w:hideMark/>
          </w:tcPr>
          <w:p w14:paraId="544721F0" w14:textId="77777777" w:rsidR="005F371D" w:rsidRPr="00EB2E98" w:rsidRDefault="005F371D" w:rsidP="005F371D">
            <w:r w:rsidRPr="00EB2E98">
              <w:t xml:space="preserve">Log on to </w:t>
            </w:r>
            <w:r w:rsidRPr="00EB2E98">
              <w:rPr>
                <w:rStyle w:val="SAPScreenElement"/>
                <w:color w:val="auto"/>
              </w:rPr>
              <w:t>Employee Central Payroll</w:t>
            </w:r>
            <w:r w:rsidRPr="00EB2E98">
              <w:t xml:space="preserve"> as HR Administrator and enter transaction code</w:t>
            </w:r>
            <w:r w:rsidRPr="0077431A">
              <w:rPr>
                <w:rStyle w:val="SAPUserEntry"/>
              </w:rPr>
              <w:t xml:space="preserve"> </w:t>
            </w:r>
            <w:r w:rsidRPr="00EB2E98">
              <w:rPr>
                <w:rStyle w:val="SAPUserEntry"/>
              </w:rPr>
              <w:t>PA20</w:t>
            </w:r>
            <w:r w:rsidRPr="00EB2E98">
              <w:t>.</w:t>
            </w:r>
          </w:p>
        </w:tc>
        <w:tc>
          <w:tcPr>
            <w:tcW w:w="5367" w:type="dxa"/>
            <w:hideMark/>
          </w:tcPr>
          <w:p w14:paraId="47EDCD34" w14:textId="77777777" w:rsidR="005F371D" w:rsidRPr="00EB2E98" w:rsidRDefault="005F371D" w:rsidP="005F371D">
            <w:r w:rsidRPr="00EB2E98">
              <w:t xml:space="preserve">The </w:t>
            </w:r>
            <w:r w:rsidRPr="00EB2E98">
              <w:rPr>
                <w:rStyle w:val="SAPScreenElement"/>
              </w:rPr>
              <w:t xml:space="preserve">Display HR Master Data </w:t>
            </w:r>
            <w:r w:rsidRPr="00EB2E98">
              <w:t>screen is displayed.</w:t>
            </w:r>
          </w:p>
        </w:tc>
        <w:tc>
          <w:tcPr>
            <w:tcW w:w="1288" w:type="dxa"/>
          </w:tcPr>
          <w:p w14:paraId="08E615A4" w14:textId="77777777" w:rsidR="005F371D" w:rsidRPr="00EB2E98" w:rsidRDefault="005F371D" w:rsidP="005F371D"/>
        </w:tc>
      </w:tr>
      <w:tr w:rsidR="005F371D" w:rsidRPr="00EB2E98" w14:paraId="4481366B" w14:textId="77777777" w:rsidTr="0077431A">
        <w:trPr>
          <w:trHeight w:val="357"/>
        </w:trPr>
        <w:tc>
          <w:tcPr>
            <w:tcW w:w="851" w:type="dxa"/>
            <w:hideMark/>
          </w:tcPr>
          <w:p w14:paraId="06454783" w14:textId="77777777" w:rsidR="005F371D" w:rsidRPr="00EB2E98" w:rsidRDefault="005F371D" w:rsidP="005F371D">
            <w:r w:rsidRPr="00EB2E98">
              <w:t>2</w:t>
            </w:r>
          </w:p>
        </w:tc>
        <w:tc>
          <w:tcPr>
            <w:tcW w:w="1701" w:type="dxa"/>
            <w:hideMark/>
          </w:tcPr>
          <w:p w14:paraId="2AD5126E" w14:textId="77777777" w:rsidR="005F371D" w:rsidRPr="00EB2E98" w:rsidRDefault="005F371D" w:rsidP="005F371D">
            <w:pPr>
              <w:rPr>
                <w:rStyle w:val="SAPEmphasis"/>
              </w:rPr>
            </w:pPr>
            <w:r w:rsidRPr="00EB2E98">
              <w:rPr>
                <w:rStyle w:val="SAPEmphasis"/>
              </w:rPr>
              <w:t>Search Employee</w:t>
            </w:r>
          </w:p>
        </w:tc>
        <w:tc>
          <w:tcPr>
            <w:tcW w:w="5103" w:type="dxa"/>
            <w:hideMark/>
          </w:tcPr>
          <w:p w14:paraId="4B30D562" w14:textId="70BBF776" w:rsidR="005F371D" w:rsidRPr="00EB2E98" w:rsidRDefault="005F371D" w:rsidP="005F371D">
            <w:r w:rsidRPr="00EB2E98">
              <w:t xml:space="preserve">On the </w:t>
            </w:r>
            <w:r w:rsidRPr="00EB2E98">
              <w:rPr>
                <w:rStyle w:val="SAPScreenElement"/>
              </w:rPr>
              <w:t>Display HR Master Data</w:t>
            </w:r>
            <w:r w:rsidRPr="00EB2E98">
              <w:t xml:space="preserve"> screen, in the </w:t>
            </w:r>
            <w:r w:rsidRPr="00EB2E98">
              <w:rPr>
                <w:rStyle w:val="SAPScreenElement"/>
              </w:rPr>
              <w:t xml:space="preserve">Personnel no. </w:t>
            </w:r>
            <w:r w:rsidRPr="00EB2E98">
              <w:t xml:space="preserve">field select the value help on the </w:t>
            </w:r>
            <w:r w:rsidR="00EB3D21" w:rsidRPr="00EB2E98">
              <w:t>right-hand</w:t>
            </w:r>
            <w:r w:rsidRPr="00EB2E98">
              <w:t xml:space="preserve"> side of this field to search for the appropriate employee by first/last name. Press </w:t>
            </w:r>
            <w:r w:rsidRPr="00EB2E98">
              <w:rPr>
                <w:rStyle w:val="SAPKeyboard"/>
              </w:rPr>
              <w:t>ENTER</w:t>
            </w:r>
            <w:r w:rsidRPr="00EB2E98">
              <w:t>.</w:t>
            </w:r>
          </w:p>
        </w:tc>
        <w:tc>
          <w:tcPr>
            <w:tcW w:w="5367" w:type="dxa"/>
            <w:hideMark/>
          </w:tcPr>
          <w:p w14:paraId="2B76FF1F" w14:textId="77777777" w:rsidR="005F371D" w:rsidRPr="00EB2E98" w:rsidRDefault="005F371D" w:rsidP="005F371D">
            <w:r w:rsidRPr="00EB2E98">
              <w:t xml:space="preserve">The system proposes a list of employees matching your search criteria. </w:t>
            </w:r>
          </w:p>
        </w:tc>
        <w:tc>
          <w:tcPr>
            <w:tcW w:w="1288" w:type="dxa"/>
          </w:tcPr>
          <w:p w14:paraId="0F261F08" w14:textId="77777777" w:rsidR="005F371D" w:rsidRPr="00EB2E98" w:rsidRDefault="005F371D" w:rsidP="005F371D"/>
        </w:tc>
      </w:tr>
      <w:tr w:rsidR="005F371D" w:rsidRPr="00EB2E98" w14:paraId="3BF55911" w14:textId="77777777" w:rsidTr="0077431A">
        <w:trPr>
          <w:trHeight w:val="357"/>
        </w:trPr>
        <w:tc>
          <w:tcPr>
            <w:tcW w:w="851" w:type="dxa"/>
            <w:hideMark/>
          </w:tcPr>
          <w:p w14:paraId="2C118FC6" w14:textId="77777777" w:rsidR="005F371D" w:rsidRPr="00EB2E98" w:rsidRDefault="005F371D" w:rsidP="005F371D">
            <w:r w:rsidRPr="00EB2E98">
              <w:t>3</w:t>
            </w:r>
          </w:p>
        </w:tc>
        <w:tc>
          <w:tcPr>
            <w:tcW w:w="1701" w:type="dxa"/>
            <w:hideMark/>
          </w:tcPr>
          <w:p w14:paraId="38C55DCC" w14:textId="77777777" w:rsidR="005F371D" w:rsidRPr="00EB2E98" w:rsidRDefault="005F371D" w:rsidP="005F371D">
            <w:pPr>
              <w:rPr>
                <w:rStyle w:val="SAPEmphasis"/>
              </w:rPr>
            </w:pPr>
            <w:r w:rsidRPr="00EB2E98">
              <w:rPr>
                <w:rStyle w:val="SAPEmphasis"/>
              </w:rPr>
              <w:t>Select Employee</w:t>
            </w:r>
          </w:p>
        </w:tc>
        <w:tc>
          <w:tcPr>
            <w:tcW w:w="5103" w:type="dxa"/>
            <w:hideMark/>
          </w:tcPr>
          <w:p w14:paraId="06AC1DCD" w14:textId="77777777" w:rsidR="005F371D" w:rsidRPr="00EB2E98" w:rsidRDefault="005F371D" w:rsidP="005F371D">
            <w:r w:rsidRPr="00EB2E98">
              <w:t>Choose in the list of employees the appropriate employee.</w:t>
            </w:r>
          </w:p>
        </w:tc>
        <w:tc>
          <w:tcPr>
            <w:tcW w:w="5367" w:type="dxa"/>
            <w:hideMark/>
          </w:tcPr>
          <w:p w14:paraId="13FFE7EA" w14:textId="77777777" w:rsidR="005F371D" w:rsidRPr="00EB2E98" w:rsidRDefault="005F371D" w:rsidP="005F371D">
            <w:r w:rsidRPr="00EB2E98">
              <w:t xml:space="preserve">The personnel number of the employee is taken over in the </w:t>
            </w:r>
            <w:r w:rsidRPr="00EB2E98">
              <w:rPr>
                <w:rStyle w:val="SAPScreenElement"/>
              </w:rPr>
              <w:t>Personnel No.</w:t>
            </w:r>
            <w:r w:rsidRPr="00EB2E98">
              <w:t xml:space="preserve"> field. Press </w:t>
            </w:r>
            <w:r w:rsidRPr="00EB2E98">
              <w:rPr>
                <w:rStyle w:val="SAPKeyboard"/>
              </w:rPr>
              <w:t>ENTER</w:t>
            </w:r>
            <w:r w:rsidRPr="00EB2E98">
              <w:t xml:space="preserve">. </w:t>
            </w:r>
          </w:p>
          <w:p w14:paraId="5B70B673" w14:textId="685C54AE" w:rsidR="005F371D" w:rsidRPr="00EB2E98" w:rsidRDefault="005F371D" w:rsidP="005F371D">
            <w:r w:rsidRPr="00EB2E98">
              <w:t>A short profile of the employee is displayed, containing name, employee group/subgroup, personnel area</w:t>
            </w:r>
            <w:r w:rsidR="0020075D">
              <w:t>,</w:t>
            </w:r>
            <w:r w:rsidRPr="00EB2E98">
              <w:t xml:space="preserve"> and cost center.</w:t>
            </w:r>
          </w:p>
        </w:tc>
        <w:tc>
          <w:tcPr>
            <w:tcW w:w="1288" w:type="dxa"/>
          </w:tcPr>
          <w:p w14:paraId="0E144DB2" w14:textId="77777777" w:rsidR="005F371D" w:rsidRPr="00EB2E98" w:rsidRDefault="005F371D" w:rsidP="005F371D"/>
        </w:tc>
      </w:tr>
      <w:tr w:rsidR="005F371D" w:rsidRPr="00EB2E98" w14:paraId="5A0EAD98" w14:textId="77777777" w:rsidTr="0077431A">
        <w:trPr>
          <w:trHeight w:val="357"/>
        </w:trPr>
        <w:tc>
          <w:tcPr>
            <w:tcW w:w="851" w:type="dxa"/>
            <w:hideMark/>
          </w:tcPr>
          <w:p w14:paraId="4E66ABE1" w14:textId="77777777" w:rsidR="005F371D" w:rsidRPr="00EB2E98" w:rsidRDefault="005F371D" w:rsidP="005F371D">
            <w:r w:rsidRPr="00EB2E98">
              <w:t>4</w:t>
            </w:r>
          </w:p>
        </w:tc>
        <w:tc>
          <w:tcPr>
            <w:tcW w:w="1701" w:type="dxa"/>
            <w:hideMark/>
          </w:tcPr>
          <w:p w14:paraId="53DCB43F" w14:textId="77777777" w:rsidR="005F371D" w:rsidRPr="00EB2E98" w:rsidRDefault="005F371D" w:rsidP="005F371D">
            <w:pPr>
              <w:rPr>
                <w:rStyle w:val="SAPEmphasis"/>
              </w:rPr>
            </w:pPr>
            <w:r w:rsidRPr="00EB2E98">
              <w:rPr>
                <w:rStyle w:val="SAPEmphasis"/>
              </w:rPr>
              <w:t>Select Remuneration Info Infotype</w:t>
            </w:r>
          </w:p>
        </w:tc>
        <w:tc>
          <w:tcPr>
            <w:tcW w:w="5103" w:type="dxa"/>
            <w:hideMark/>
          </w:tcPr>
          <w:p w14:paraId="54FBC919" w14:textId="77777777" w:rsidR="005F371D" w:rsidRPr="00EB2E98" w:rsidRDefault="005F371D" w:rsidP="005F371D">
            <w:r w:rsidRPr="00EB2E98">
              <w:t xml:space="preserve">Enter in the </w:t>
            </w:r>
            <w:r w:rsidRPr="00EB2E98">
              <w:rPr>
                <w:rStyle w:val="SAPScreenElement"/>
              </w:rPr>
              <w:t xml:space="preserve">Infotype </w:t>
            </w:r>
            <w:r w:rsidRPr="00EB2E98">
              <w:t xml:space="preserve">field located in the </w:t>
            </w:r>
            <w:r w:rsidRPr="00EB2E98">
              <w:rPr>
                <w:rStyle w:val="SAPScreenElement"/>
              </w:rPr>
              <w:t xml:space="preserve">Direct selection </w:t>
            </w:r>
            <w:r w:rsidRPr="00EB2E98">
              <w:t>part on the screen value</w:t>
            </w:r>
            <w:r w:rsidRPr="00EB2E98">
              <w:rPr>
                <w:rStyle w:val="SAPUserEntry"/>
              </w:rPr>
              <w:t xml:space="preserve"> 2010 </w:t>
            </w:r>
            <w:r w:rsidRPr="00EB2E98">
              <w:t>or</w:t>
            </w:r>
            <w:r w:rsidRPr="00EB2E98">
              <w:rPr>
                <w:rStyle w:val="SAPUserEntry"/>
              </w:rPr>
              <w:t xml:space="preserve"> Employee Remuneration Info</w:t>
            </w:r>
            <w:r w:rsidRPr="00EB2E98">
              <w:t xml:space="preserve">. </w:t>
            </w:r>
          </w:p>
          <w:p w14:paraId="5A5EB9B8" w14:textId="77777777" w:rsidR="005F371D" w:rsidRPr="00EB2E98" w:rsidRDefault="005F371D" w:rsidP="00EB3D21">
            <w:pPr>
              <w:pStyle w:val="SAPNoteHeading"/>
              <w:ind w:left="364"/>
            </w:pPr>
            <w:r w:rsidRPr="00EB2E98">
              <w:rPr>
                <w:noProof/>
              </w:rPr>
              <w:drawing>
                <wp:inline distT="0" distB="0" distL="0" distR="0" wp14:anchorId="7E16AD8E" wp14:editId="470D28A8">
                  <wp:extent cx="228600" cy="228600"/>
                  <wp:effectExtent l="0" t="0" r="0" b="0"/>
                  <wp:docPr id="4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B2E98">
              <w:t> Note</w:t>
            </w:r>
          </w:p>
          <w:p w14:paraId="7F07A86C" w14:textId="77777777" w:rsidR="005F371D" w:rsidRPr="00EB2E98" w:rsidRDefault="005F371D" w:rsidP="00EB3D21">
            <w:pPr>
              <w:ind w:left="364"/>
            </w:pPr>
            <w:r w:rsidRPr="00EB2E98">
              <w:t xml:space="preserve">If wanted, you can also select a subtype of the infotype (field </w:t>
            </w:r>
            <w:r w:rsidRPr="00EB2E98">
              <w:rPr>
                <w:rStyle w:val="SAPScreenElement"/>
              </w:rPr>
              <w:t xml:space="preserve">STy </w:t>
            </w:r>
            <w:r w:rsidRPr="00EB2E98">
              <w:t xml:space="preserve">located in the </w:t>
            </w:r>
            <w:r w:rsidRPr="00EB2E98">
              <w:rPr>
                <w:rStyle w:val="SAPScreenElement"/>
              </w:rPr>
              <w:t xml:space="preserve">Direct selection </w:t>
            </w:r>
            <w:r w:rsidRPr="00EB2E98">
              <w:t>part on the screen) in order to restrict the list of displayed records.</w:t>
            </w:r>
          </w:p>
          <w:p w14:paraId="63D53C9B" w14:textId="77777777" w:rsidR="005F371D" w:rsidRPr="00EB2E98" w:rsidRDefault="005F371D" w:rsidP="005F371D">
            <w:r w:rsidRPr="00EB2E98">
              <w:t xml:space="preserve">Press </w:t>
            </w:r>
            <w:r w:rsidRPr="00EB2E98">
              <w:rPr>
                <w:rStyle w:val="SAPKeyboard"/>
              </w:rPr>
              <w:t>ENTER</w:t>
            </w:r>
            <w:r w:rsidRPr="00EB2E98">
              <w:t>.</w:t>
            </w:r>
          </w:p>
          <w:p w14:paraId="0682EC71" w14:textId="77777777" w:rsidR="005F371D" w:rsidRPr="00EB2E98" w:rsidRDefault="005F371D" w:rsidP="005F371D">
            <w:r w:rsidRPr="00EB2E98">
              <w:t xml:space="preserve">Enter the period for which you want to view the remuneration info by checking in the </w:t>
            </w:r>
            <w:r w:rsidRPr="00EB2E98">
              <w:rPr>
                <w:rStyle w:val="SAPScreenElement"/>
              </w:rPr>
              <w:t>Period</w:t>
            </w:r>
            <w:r w:rsidRPr="00EB2E98">
              <w:t xml:space="preserve"> part of the </w:t>
            </w:r>
            <w:r w:rsidRPr="00EB2E98">
              <w:lastRenderedPageBreak/>
              <w:t xml:space="preserve">screen the appropriate radio-button. For example, check the </w:t>
            </w:r>
            <w:r w:rsidRPr="00EB2E98">
              <w:rPr>
                <w:rStyle w:val="SAPScreenElement"/>
              </w:rPr>
              <w:t>Period</w:t>
            </w:r>
            <w:r w:rsidRPr="00EB2E98">
              <w:t xml:space="preserve"> radio-button, and enter </w:t>
            </w:r>
            <w:r w:rsidRPr="00EB2E98">
              <w:rPr>
                <w:rStyle w:val="SAPScreenElement"/>
              </w:rPr>
              <w:t>From</w:t>
            </w:r>
            <w:r w:rsidRPr="00EB2E98">
              <w:t xml:space="preserve"> and </w:t>
            </w:r>
            <w:r w:rsidRPr="00EB2E98">
              <w:rPr>
                <w:rStyle w:val="SAPScreenElement"/>
              </w:rPr>
              <w:t>To</w:t>
            </w:r>
            <w:r w:rsidRPr="00EB2E98">
              <w:t xml:space="preserve"> dates.</w:t>
            </w:r>
          </w:p>
        </w:tc>
        <w:tc>
          <w:tcPr>
            <w:tcW w:w="5367" w:type="dxa"/>
          </w:tcPr>
          <w:p w14:paraId="67B54E44" w14:textId="77777777" w:rsidR="005F371D" w:rsidRPr="00EB2E98" w:rsidRDefault="005F371D" w:rsidP="005F371D"/>
        </w:tc>
        <w:tc>
          <w:tcPr>
            <w:tcW w:w="1288" w:type="dxa"/>
          </w:tcPr>
          <w:p w14:paraId="31886EC8" w14:textId="77777777" w:rsidR="005F371D" w:rsidRPr="00EB2E98" w:rsidRDefault="005F371D" w:rsidP="005F371D"/>
        </w:tc>
      </w:tr>
      <w:tr w:rsidR="005F371D" w:rsidRPr="00EB2E98" w14:paraId="358FF1EC" w14:textId="77777777" w:rsidTr="0077431A">
        <w:trPr>
          <w:trHeight w:val="357"/>
        </w:trPr>
        <w:tc>
          <w:tcPr>
            <w:tcW w:w="851" w:type="dxa"/>
            <w:hideMark/>
          </w:tcPr>
          <w:p w14:paraId="0026903E" w14:textId="77777777" w:rsidR="005F371D" w:rsidRPr="00EB2E98" w:rsidRDefault="005F371D" w:rsidP="005F371D">
            <w:r w:rsidRPr="00EB2E98">
              <w:t>5</w:t>
            </w:r>
          </w:p>
        </w:tc>
        <w:tc>
          <w:tcPr>
            <w:tcW w:w="1701" w:type="dxa"/>
            <w:hideMark/>
          </w:tcPr>
          <w:p w14:paraId="62783CD7" w14:textId="77777777" w:rsidR="005F371D" w:rsidRPr="00EB2E98" w:rsidRDefault="005F371D" w:rsidP="005F371D">
            <w:pPr>
              <w:rPr>
                <w:rStyle w:val="SAPEmphasis"/>
              </w:rPr>
            </w:pPr>
            <w:r w:rsidRPr="00EB2E98">
              <w:rPr>
                <w:rStyle w:val="SAPEmphasis"/>
              </w:rPr>
              <w:t>View List of all Valid Infotype Records for Chosen Period</w:t>
            </w:r>
          </w:p>
        </w:tc>
        <w:tc>
          <w:tcPr>
            <w:tcW w:w="5103" w:type="dxa"/>
            <w:hideMark/>
          </w:tcPr>
          <w:p w14:paraId="39C2E54A" w14:textId="77777777" w:rsidR="005F371D" w:rsidRPr="00EB2E98" w:rsidRDefault="005F371D" w:rsidP="005F371D">
            <w:r w:rsidRPr="00EB2E98">
              <w:t xml:space="preserve">Choose the </w:t>
            </w:r>
            <w:r w:rsidRPr="00EB2E98">
              <w:rPr>
                <w:rStyle w:val="SAPScreenElement"/>
              </w:rPr>
              <w:t xml:space="preserve">Overview </w:t>
            </w:r>
            <w:r w:rsidRPr="00EB2E98">
              <w:rPr>
                <w:noProof/>
              </w:rPr>
              <w:drawing>
                <wp:inline distT="0" distB="0" distL="0" distR="0" wp14:anchorId="5EDD8979" wp14:editId="73EFDBFE">
                  <wp:extent cx="209550" cy="200025"/>
                  <wp:effectExtent l="0" t="0" r="0" b="9525"/>
                  <wp:docPr id="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Pr="00EB2E98">
              <w:rPr>
                <w:noProof/>
              </w:rPr>
              <w:t xml:space="preserve"> </w:t>
            </w:r>
            <w:r w:rsidRPr="00EB2E98">
              <w:t xml:space="preserve">button to obtain the list of all valid records of this infotype for the chosen period. </w:t>
            </w:r>
          </w:p>
        </w:tc>
        <w:tc>
          <w:tcPr>
            <w:tcW w:w="5367" w:type="dxa"/>
          </w:tcPr>
          <w:p w14:paraId="04E3204D" w14:textId="77777777" w:rsidR="005F371D" w:rsidRPr="00EB2E98" w:rsidRDefault="005F371D" w:rsidP="005F371D">
            <w:r w:rsidRPr="00EB2E98">
              <w:t>Depending on the combination of time profile, time recording profile, and overtime compensation variant maintained for the employee in Employee Central, different records are visible:</w:t>
            </w:r>
          </w:p>
          <w:p w14:paraId="185AEA57" w14:textId="77777777" w:rsidR="005F371D" w:rsidRPr="00EB2E98" w:rsidRDefault="005F371D" w:rsidP="00F37D62">
            <w:pPr>
              <w:pStyle w:val="ListParagraph"/>
              <w:numPr>
                <w:ilvl w:val="0"/>
                <w:numId w:val="8"/>
              </w:numPr>
              <w:ind w:left="219" w:hanging="219"/>
            </w:pPr>
            <w:r w:rsidRPr="00EB2E98">
              <w:t>In case the employee is performing positive time recording, all data he/she has maintained in Employee Central in the time sheet(s) for the chosen period has been replicated. For each working day, several records may exist, depending on the time type that has been selected in the time sheet in Employee Central.</w:t>
            </w:r>
          </w:p>
          <w:p w14:paraId="72DCC034" w14:textId="77777777" w:rsidR="005F371D" w:rsidRPr="00EB2E98" w:rsidRDefault="005F371D" w:rsidP="00F37D62">
            <w:pPr>
              <w:pStyle w:val="ListParagraph"/>
              <w:numPr>
                <w:ilvl w:val="0"/>
                <w:numId w:val="8"/>
              </w:numPr>
              <w:ind w:left="219" w:hanging="219"/>
            </w:pPr>
            <w:r w:rsidRPr="00EB2E98">
              <w:t>In case the employee is performing overtime recording, only the overtime, which he/she has maintained in the time sheet(s) for the chosen period has been replicated. In case the employee has not recorded anything for a particular day within the chosen period, no record will be available for that day.</w:t>
            </w:r>
          </w:p>
          <w:p w14:paraId="19C6785D" w14:textId="77777777" w:rsidR="005F371D" w:rsidRPr="00EB2E98" w:rsidRDefault="005F371D" w:rsidP="00F37D62">
            <w:pPr>
              <w:pStyle w:val="ListParagraph"/>
              <w:numPr>
                <w:ilvl w:val="0"/>
                <w:numId w:val="8"/>
              </w:numPr>
              <w:ind w:left="219" w:hanging="219"/>
            </w:pPr>
            <w:r w:rsidRPr="00EB2E98">
              <w:t>In case, other time types or allowance types are available in the employee’s time profile, like for example on-call times and/or allowances, and PTP mapping has been done for these values, appropriate records are visible if the employee has recorded time for these.</w:t>
            </w:r>
          </w:p>
        </w:tc>
        <w:tc>
          <w:tcPr>
            <w:tcW w:w="1288" w:type="dxa"/>
          </w:tcPr>
          <w:p w14:paraId="6E0449CB" w14:textId="77777777" w:rsidR="005F371D" w:rsidRPr="00EB2E98" w:rsidRDefault="005F371D" w:rsidP="005F371D"/>
        </w:tc>
      </w:tr>
      <w:tr w:rsidR="005F371D" w:rsidRPr="00EB2E98" w14:paraId="04BC90E2" w14:textId="77777777" w:rsidTr="0077431A">
        <w:trPr>
          <w:trHeight w:val="357"/>
        </w:trPr>
        <w:tc>
          <w:tcPr>
            <w:tcW w:w="851" w:type="dxa"/>
          </w:tcPr>
          <w:p w14:paraId="6E40CA44" w14:textId="77777777" w:rsidR="005F371D" w:rsidRPr="00EB2E98" w:rsidRDefault="005F371D" w:rsidP="005F371D">
            <w:r w:rsidRPr="00EB2E98">
              <w:t>6</w:t>
            </w:r>
          </w:p>
        </w:tc>
        <w:tc>
          <w:tcPr>
            <w:tcW w:w="1701" w:type="dxa"/>
          </w:tcPr>
          <w:p w14:paraId="469C833F" w14:textId="77777777" w:rsidR="005F371D" w:rsidRPr="00EB2E98" w:rsidRDefault="005F371D" w:rsidP="005F371D">
            <w:pPr>
              <w:rPr>
                <w:rStyle w:val="SAPEmphasis"/>
              </w:rPr>
            </w:pPr>
            <w:r w:rsidRPr="00EB2E98">
              <w:rPr>
                <w:rStyle w:val="SAPEmphasis"/>
              </w:rPr>
              <w:t>View Infotype Records for a Particular Day</w:t>
            </w:r>
          </w:p>
        </w:tc>
        <w:tc>
          <w:tcPr>
            <w:tcW w:w="5103" w:type="dxa"/>
          </w:tcPr>
          <w:p w14:paraId="7D63DB21" w14:textId="77777777" w:rsidR="005F371D" w:rsidRPr="00EB2E98" w:rsidRDefault="005F371D" w:rsidP="005F371D">
            <w:r w:rsidRPr="00EB2E98">
              <w:t>Check in the overview list the entries for a particular day. Verify that each time type maintained in Employee Central has been replicated into a correct wage type. For example, time type</w:t>
            </w:r>
            <w:r w:rsidRPr="00B737D7">
              <w:rPr>
                <w:rStyle w:val="SAPUserEntry"/>
                <w:color w:val="000000" w:themeColor="text1"/>
              </w:rPr>
              <w:t xml:space="preserve"> </w:t>
            </w:r>
            <w:r w:rsidRPr="00EB2E98">
              <w:rPr>
                <w:rStyle w:val="SAPUserEntry"/>
                <w:b w:val="0"/>
                <w:color w:val="000000" w:themeColor="text1"/>
              </w:rPr>
              <w:t>Working Time</w:t>
            </w:r>
            <w:r w:rsidRPr="00EB2E98">
              <w:rPr>
                <w:rStyle w:val="SAPUserEntry"/>
              </w:rPr>
              <w:t xml:space="preserve"> </w:t>
            </w:r>
            <w:r w:rsidRPr="00EB2E98">
              <w:t>has been replicated into wage type</w:t>
            </w:r>
            <w:r w:rsidRPr="00B737D7" w:rsidDel="00300FEF">
              <w:rPr>
                <w:rStyle w:val="SAPUserEntry"/>
                <w:color w:val="000000" w:themeColor="text1"/>
              </w:rPr>
              <w:t xml:space="preserve"> </w:t>
            </w:r>
            <w:r w:rsidRPr="00EB2E98">
              <w:rPr>
                <w:rStyle w:val="SAPUserEntry"/>
                <w:b w:val="0"/>
                <w:color w:val="000000" w:themeColor="text1"/>
              </w:rPr>
              <w:t>Regular working time</w:t>
            </w:r>
            <w:r w:rsidRPr="00EB2E98">
              <w:t>.</w:t>
            </w:r>
          </w:p>
          <w:p w14:paraId="7ADA799F" w14:textId="77777777" w:rsidR="005F371D" w:rsidRPr="00EB2E98" w:rsidRDefault="005F371D" w:rsidP="005F371D">
            <w:r w:rsidRPr="00EB2E98">
              <w:t>Worked overtime hours are calculated with a different factor. Depending on the amount of overtime worked and the calculation rule used (this is reflected in the time recording profile in Employee Central), different wage types will be visible. Verify that the overtime has been replicated into the correct wage type.</w:t>
            </w:r>
          </w:p>
          <w:p w14:paraId="2A78B3B0" w14:textId="77777777" w:rsidR="005F371D" w:rsidRPr="00EB2E98" w:rsidRDefault="005F371D" w:rsidP="005F371D">
            <w:r w:rsidRPr="00EB2E98">
              <w:t xml:space="preserve">For all entries verify, that the </w:t>
            </w:r>
            <w:r w:rsidRPr="00EB2E98">
              <w:rPr>
                <w:rStyle w:val="SAPScreenElement"/>
              </w:rPr>
              <w:t>Number / Unit</w:t>
            </w:r>
            <w:r w:rsidRPr="00EB2E98">
              <w:t xml:space="preserve"> fits to the duration, which has been maintained in the time sheet in Employee Central.</w:t>
            </w:r>
          </w:p>
        </w:tc>
        <w:tc>
          <w:tcPr>
            <w:tcW w:w="5367" w:type="dxa"/>
          </w:tcPr>
          <w:p w14:paraId="73922234" w14:textId="77777777" w:rsidR="005F371D" w:rsidRPr="00EB2E98" w:rsidRDefault="005F371D" w:rsidP="005F371D"/>
        </w:tc>
        <w:tc>
          <w:tcPr>
            <w:tcW w:w="1288" w:type="dxa"/>
          </w:tcPr>
          <w:p w14:paraId="483718BB" w14:textId="77777777" w:rsidR="005F371D" w:rsidRPr="00EB2E98" w:rsidRDefault="005F371D" w:rsidP="005F371D"/>
        </w:tc>
      </w:tr>
      <w:tr w:rsidR="005F371D" w:rsidRPr="00EB2E98" w14:paraId="43FA8C3E" w14:textId="77777777" w:rsidTr="0077431A">
        <w:trPr>
          <w:trHeight w:val="357"/>
        </w:trPr>
        <w:tc>
          <w:tcPr>
            <w:tcW w:w="851" w:type="dxa"/>
          </w:tcPr>
          <w:p w14:paraId="510EE480" w14:textId="77777777" w:rsidR="005F371D" w:rsidRPr="00EB2E98" w:rsidRDefault="005F371D" w:rsidP="005F371D">
            <w:r w:rsidRPr="00EB2E98">
              <w:lastRenderedPageBreak/>
              <w:t>7</w:t>
            </w:r>
          </w:p>
        </w:tc>
        <w:tc>
          <w:tcPr>
            <w:tcW w:w="1701" w:type="dxa"/>
          </w:tcPr>
          <w:p w14:paraId="4360D765" w14:textId="77777777" w:rsidR="005F371D" w:rsidRPr="00EB2E98" w:rsidRDefault="005F371D" w:rsidP="005F371D">
            <w:pPr>
              <w:rPr>
                <w:rStyle w:val="SAPEmphasis"/>
              </w:rPr>
            </w:pPr>
            <w:r w:rsidRPr="00EB2E98">
              <w:rPr>
                <w:rStyle w:val="SAPEmphasis"/>
              </w:rPr>
              <w:t>View Infotype Record Details</w:t>
            </w:r>
          </w:p>
        </w:tc>
        <w:tc>
          <w:tcPr>
            <w:tcW w:w="5103" w:type="dxa"/>
          </w:tcPr>
          <w:p w14:paraId="75340FCF" w14:textId="77777777" w:rsidR="005F371D" w:rsidRPr="00EB2E98" w:rsidRDefault="005F371D" w:rsidP="005F371D">
            <w:r w:rsidRPr="00EB2E98">
              <w:t xml:space="preserve">To view in more details the available records in this list, select the record of interest and choose the </w:t>
            </w:r>
            <w:r w:rsidRPr="00EB2E98">
              <w:rPr>
                <w:rStyle w:val="SAPScreenElement"/>
              </w:rPr>
              <w:t xml:space="preserve">Choose </w:t>
            </w:r>
            <w:r w:rsidRPr="00EB2E98">
              <w:rPr>
                <w:noProof/>
              </w:rPr>
              <w:drawing>
                <wp:inline distT="0" distB="0" distL="0" distR="0" wp14:anchorId="53D794D6" wp14:editId="1075AF6F">
                  <wp:extent cx="180975" cy="190500"/>
                  <wp:effectExtent l="0" t="0" r="9525" b="0"/>
                  <wp:docPr id="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Pr="00EB2E98">
              <w:rPr>
                <w:noProof/>
              </w:rPr>
              <w:t xml:space="preserve"> </w:t>
            </w:r>
            <w:r w:rsidRPr="00EB2E98">
              <w:t>button.</w:t>
            </w:r>
          </w:p>
        </w:tc>
        <w:tc>
          <w:tcPr>
            <w:tcW w:w="5367" w:type="dxa"/>
          </w:tcPr>
          <w:p w14:paraId="694F7B65" w14:textId="77777777" w:rsidR="005F371D" w:rsidRPr="00EB2E98" w:rsidRDefault="005F371D" w:rsidP="005F371D"/>
        </w:tc>
        <w:tc>
          <w:tcPr>
            <w:tcW w:w="1288" w:type="dxa"/>
          </w:tcPr>
          <w:p w14:paraId="293DD3FE" w14:textId="77777777" w:rsidR="005F371D" w:rsidRPr="00EB2E98" w:rsidRDefault="005F371D" w:rsidP="005F371D"/>
        </w:tc>
      </w:tr>
    </w:tbl>
    <w:p w14:paraId="7DE2FF9C" w14:textId="77777777" w:rsidR="005F371D" w:rsidRPr="00EB2E98" w:rsidRDefault="005F371D" w:rsidP="005F371D">
      <w:pPr>
        <w:pStyle w:val="SAPKeyblockTitle"/>
      </w:pPr>
      <w:r w:rsidRPr="00EB2E98">
        <w:t>Result</w:t>
      </w:r>
    </w:p>
    <w:p w14:paraId="087502C1" w14:textId="77777777" w:rsidR="005F371D" w:rsidRPr="00EB2E98" w:rsidRDefault="005F371D" w:rsidP="005F371D">
      <w:r w:rsidRPr="00EB2E98">
        <w:t xml:space="preserve">The data visible in infotype 2010 will be taken into account in payroll processing. </w:t>
      </w:r>
    </w:p>
    <w:p w14:paraId="0BF75BFD" w14:textId="77777777" w:rsidR="005F371D" w:rsidRPr="00EB2E98" w:rsidRDefault="005F371D" w:rsidP="005F371D">
      <w:r w:rsidRPr="00EB2E98">
        <w:t>In case of positive time recording, the employee receives money for the hours visible in infotype 2010. In case he or she has recorded in Employee Central less time than the regular working hours per week assigned, he or she will receive money only for these hours.</w:t>
      </w:r>
    </w:p>
    <w:p w14:paraId="2B90C364" w14:textId="77777777" w:rsidR="005F371D" w:rsidRPr="00EB2E98" w:rsidRDefault="005F371D" w:rsidP="005F371D">
      <w:r w:rsidRPr="00EB2E98">
        <w:t>In case of overtime time recording, based on the corresponding factor the number of overtime-worked hours are calculated with, it will be determined which amount of money the employee gets in addition to his or her monthly salary.</w:t>
      </w:r>
    </w:p>
    <w:p w14:paraId="6BA49BEE" w14:textId="77777777" w:rsidR="005F371D" w:rsidRPr="00EB2E98" w:rsidRDefault="005F371D" w:rsidP="005F371D">
      <w:r w:rsidRPr="00EB2E98">
        <w:t>Basis for all the calculations is infotype 0008 (</w:t>
      </w:r>
      <w:r w:rsidRPr="00EB2E98">
        <w:rPr>
          <w:rStyle w:val="SAPScreenElement"/>
          <w:color w:val="auto"/>
        </w:rPr>
        <w:t>Basic Pay</w:t>
      </w:r>
      <w:r w:rsidRPr="00EB2E98">
        <w:t>).</w:t>
      </w:r>
    </w:p>
    <w:p w14:paraId="24FEFA0A" w14:textId="77777777" w:rsidR="005F371D" w:rsidRPr="00EB2E98" w:rsidRDefault="005F371D" w:rsidP="005F371D">
      <w:pPr>
        <w:pStyle w:val="Heading2"/>
        <w:ind w:left="850" w:hanging="850"/>
      </w:pPr>
      <w:bookmarkStart w:id="824" w:name="_Toc474655442"/>
      <w:bookmarkStart w:id="825" w:name="_Toc507433222"/>
      <w:commentRangeStart w:id="826"/>
      <w:r w:rsidRPr="00EB2E98">
        <w:t>Maintain</w:t>
      </w:r>
      <w:r w:rsidRPr="00EB2E98">
        <w:rPr>
          <w:lang w:eastAsia="zh-CN"/>
        </w:rPr>
        <w:t>ing</w:t>
      </w:r>
      <w:r w:rsidRPr="00EB2E98">
        <w:t xml:space="preserve"> Payroll-Relevant Employee Data</w:t>
      </w:r>
      <w:bookmarkEnd w:id="773"/>
      <w:bookmarkEnd w:id="774"/>
      <w:bookmarkEnd w:id="824"/>
      <w:commentRangeEnd w:id="826"/>
      <w:r w:rsidR="00B737D7">
        <w:rPr>
          <w:rStyle w:val="CommentReference"/>
          <w:rFonts w:ascii="BentonSans Book" w:eastAsia="MS Mincho" w:hAnsi="BentonSans Book"/>
          <w:color w:val="auto"/>
        </w:rPr>
        <w:commentReference w:id="826"/>
      </w:r>
      <w:bookmarkEnd w:id="825"/>
    </w:p>
    <w:p w14:paraId="3DD2E87C" w14:textId="77777777" w:rsidR="005C42AC" w:rsidRPr="006D757C" w:rsidRDefault="005C42AC" w:rsidP="005C42AC">
      <w:pPr>
        <w:pStyle w:val="SAPNoteHeading"/>
        <w:ind w:left="0"/>
      </w:pPr>
      <w:commentRangeStart w:id="827"/>
      <w:r w:rsidRPr="006D757C">
        <w:rPr>
          <w:noProof/>
        </w:rPr>
        <w:drawing>
          <wp:inline distT="0" distB="0" distL="0" distR="0" wp14:anchorId="7483BA07" wp14:editId="7C848A23">
            <wp:extent cx="228600" cy="228600"/>
            <wp:effectExtent l="0" t="0" r="0" b="0"/>
            <wp:docPr id="3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6D757C">
        <w:t> Caution</w:t>
      </w:r>
    </w:p>
    <w:p w14:paraId="4C3932BE" w14:textId="170DFDE8" w:rsidR="005C42AC" w:rsidRPr="006D757C" w:rsidRDefault="005C42AC" w:rsidP="005C42AC">
      <w:r w:rsidRPr="006D757C">
        <w:t xml:space="preserve">This chapter </w:t>
      </w:r>
      <w:del w:id="828" w:author="Author" w:date="2018-02-05T15:19:00Z">
        <w:r w:rsidRPr="006D757C" w:rsidDel="006D757C">
          <w:delText xml:space="preserve">is </w:delText>
        </w:r>
      </w:del>
      <w:r w:rsidRPr="006D757C">
        <w:t>group</w:t>
      </w:r>
      <w:ins w:id="829" w:author="Author" w:date="2018-02-05T15:19:00Z">
        <w:r w:rsidR="006D757C" w:rsidRPr="006D757C">
          <w:t>s</w:t>
        </w:r>
      </w:ins>
      <w:del w:id="830" w:author="Author" w:date="2018-02-05T15:19:00Z">
        <w:r w:rsidRPr="006D757C" w:rsidDel="006D757C">
          <w:delText>ing</w:delText>
        </w:r>
      </w:del>
      <w:r w:rsidRPr="006D757C">
        <w:t xml:space="preserve"> the payroll-relevant data to be maintained </w:t>
      </w:r>
      <w:r w:rsidR="00C9333D" w:rsidRPr="006D757C">
        <w:t>for</w:t>
      </w:r>
      <w:r w:rsidRPr="006D757C">
        <w:t xml:space="preserve"> each country in scope of this </w:t>
      </w:r>
      <w:r w:rsidR="00852F2E" w:rsidRPr="006D757C">
        <w:t xml:space="preserve">SAP </w:t>
      </w:r>
      <w:r w:rsidRPr="006D757C">
        <w:t>Best Practice</w:t>
      </w:r>
      <w:r w:rsidR="00C9333D" w:rsidRPr="006D757C">
        <w:t>s</w:t>
      </w:r>
      <w:del w:id="831" w:author="Author" w:date="2018-02-12T18:15:00Z">
        <w:r w:rsidR="00C9333D" w:rsidRPr="006D757C" w:rsidDel="00334636">
          <w:delText xml:space="preserve"> solution</w:delText>
        </w:r>
      </w:del>
      <w:r w:rsidRPr="006D757C">
        <w:t>.</w:t>
      </w:r>
      <w:commentRangeEnd w:id="827"/>
      <w:r w:rsidRPr="006D757C">
        <w:rPr>
          <w:rStyle w:val="CommentReference"/>
        </w:rPr>
        <w:commentReference w:id="827"/>
      </w:r>
    </w:p>
    <w:p w14:paraId="69F96EFA" w14:textId="77777777" w:rsidR="00060B96" w:rsidRPr="00A005DE" w:rsidRDefault="00060B96" w:rsidP="00060B96">
      <w:pPr>
        <w:pStyle w:val="SAPNoteHeading"/>
        <w:ind w:left="0"/>
        <w:rPr>
          <w:ins w:id="832" w:author="Author" w:date="2017-12-29T11:38:00Z"/>
        </w:rPr>
      </w:pPr>
      <w:ins w:id="833" w:author="Author" w:date="2017-12-29T11:38:00Z">
        <w:r w:rsidRPr="00A005DE">
          <w:rPr>
            <w:noProof/>
          </w:rPr>
          <w:drawing>
            <wp:inline distT="0" distB="0" distL="0" distR="0" wp14:anchorId="64D88AD8" wp14:editId="6253708F">
              <wp:extent cx="228600" cy="228600"/>
              <wp:effectExtent l="0" t="0" r="0" b="0"/>
              <wp:docPr id="37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005DE">
          <w:t> Recommendation</w:t>
        </w:r>
      </w:ins>
    </w:p>
    <w:p w14:paraId="0458054D" w14:textId="57CB589B" w:rsidR="00060B96" w:rsidRDefault="00060B96" w:rsidP="00060B96">
      <w:r w:rsidRPr="00A005DE">
        <w:t>W</w:t>
      </w:r>
      <w:ins w:id="834" w:author="Author" w:date="2017-12-29T11:44:00Z">
        <w:r w:rsidRPr="00A005DE">
          <w:t xml:space="preserve">e </w:t>
        </w:r>
      </w:ins>
      <w:ins w:id="835" w:author="Author" w:date="2017-12-29T11:38:00Z">
        <w:r w:rsidRPr="00A005DE">
          <w:t xml:space="preserve">recommend </w:t>
        </w:r>
      </w:ins>
      <w:r w:rsidRPr="00A005DE">
        <w:t>enabling</w:t>
      </w:r>
      <w:ins w:id="836" w:author="Author" w:date="2017-12-29T11:38:00Z">
        <w:r w:rsidRPr="00A005DE">
          <w:t xml:space="preserve"> </w:t>
        </w:r>
        <w:r w:rsidRPr="00A005DE">
          <w:rPr>
            <w:rStyle w:val="SAPScreenElement"/>
          </w:rPr>
          <w:t xml:space="preserve">View </w:t>
        </w:r>
      </w:ins>
      <w:ins w:id="837" w:author="Author" w:date="2017-12-29T11:45:00Z">
        <w:r w:rsidRPr="00A005DE">
          <w:rPr>
            <w:rStyle w:val="SAPScreenElement"/>
          </w:rPr>
          <w:sym w:font="Symbol" w:char="F0AE"/>
        </w:r>
      </w:ins>
      <w:ins w:id="838" w:author="Author" w:date="2017-12-29T11:38:00Z">
        <w:r w:rsidRPr="00A005DE">
          <w:rPr>
            <w:rStyle w:val="SAPScreenElement"/>
          </w:rPr>
          <w:t xml:space="preserve"> Navigation Pane</w:t>
        </w:r>
      </w:ins>
      <w:ins w:id="839" w:author="Author" w:date="2018-01-30T14:33:00Z">
        <w:r w:rsidR="002E179D" w:rsidRPr="00A005DE">
          <w:rPr>
            <w:rStyle w:val="SAPScreenElement"/>
          </w:rPr>
          <w:t xml:space="preserve"> </w:t>
        </w:r>
        <w:r w:rsidR="002E179D" w:rsidRPr="00A005DE">
          <w:rPr>
            <w:rStyle w:val="SAPScreenElement"/>
          </w:rPr>
          <w:sym w:font="Symbol" w:char="F0AE"/>
        </w:r>
        <w:r w:rsidR="002E179D" w:rsidRPr="00A005DE">
          <w:rPr>
            <w:rStyle w:val="SAPScreenElement"/>
          </w:rPr>
          <w:t xml:space="preserve"> Headings</w:t>
        </w:r>
      </w:ins>
      <w:ins w:id="840" w:author="Author" w:date="2017-12-29T11:38:00Z">
        <w:r w:rsidRPr="00A005DE">
          <w:t xml:space="preserve"> </w:t>
        </w:r>
      </w:ins>
      <w:ins w:id="841" w:author="Author" w:date="2017-12-29T11:44:00Z">
        <w:r w:rsidRPr="00A005DE">
          <w:t xml:space="preserve">from the top menu </w:t>
        </w:r>
      </w:ins>
      <w:ins w:id="842" w:author="Author" w:date="2017-12-29T11:38:00Z">
        <w:r w:rsidRPr="00A005DE">
          <w:t xml:space="preserve">to </w:t>
        </w:r>
      </w:ins>
      <w:r w:rsidRPr="00A005DE">
        <w:t xml:space="preserve">have the navigation pane shown in the left side of the screen. Thus you will </w:t>
      </w:r>
      <w:ins w:id="843" w:author="Author" w:date="2017-12-29T11:38:00Z">
        <w:r w:rsidRPr="00A005DE">
          <w:t xml:space="preserve">be able to </w:t>
        </w:r>
      </w:ins>
      <w:ins w:id="844" w:author="Author" w:date="2017-12-29T11:45:00Z">
        <w:r w:rsidRPr="00A005DE">
          <w:t>navigate</w:t>
        </w:r>
      </w:ins>
      <w:r w:rsidR="00852F2E" w:rsidRPr="00A005DE">
        <w:t xml:space="preserve"> directly</w:t>
      </w:r>
      <w:ins w:id="845" w:author="Author" w:date="2017-12-29T11:38:00Z">
        <w:r w:rsidRPr="00A005DE">
          <w:t xml:space="preserve"> to your country.</w:t>
        </w:r>
        <w:r>
          <w:t xml:space="preserve"> </w:t>
        </w:r>
      </w:ins>
    </w:p>
    <w:p w14:paraId="64CB1FC8" w14:textId="0DA16979" w:rsidR="005F371D" w:rsidRPr="00EB2E98" w:rsidRDefault="005F371D" w:rsidP="00060B96">
      <w:pPr>
        <w:pStyle w:val="SAPKeyblockTitle"/>
      </w:pPr>
      <w:r w:rsidRPr="00EB2E98">
        <w:t>Purpose</w:t>
      </w:r>
    </w:p>
    <w:p w14:paraId="5F8F26CD" w14:textId="06189519" w:rsidR="005F371D" w:rsidRPr="00EB2E98" w:rsidRDefault="005F371D" w:rsidP="005F371D">
      <w:r w:rsidRPr="00EB2E98">
        <w:t>In order for payroll to run correctly in Employee Central Payroll, the HR Administrator</w:t>
      </w:r>
      <w:r w:rsidRPr="00EB2E98" w:rsidDel="00455A3A">
        <w:t xml:space="preserve"> </w:t>
      </w:r>
      <w:r w:rsidRPr="00EB2E98">
        <w:t>needs to maintain payroll-relevant data for an employee</w:t>
      </w:r>
      <w:commentRangeStart w:id="846"/>
      <w:del w:id="847" w:author="Author" w:date="2018-02-05T14:29:00Z">
        <w:r w:rsidRPr="00EB2E98" w:rsidDel="00852F2E">
          <w:delText>, like for example social insurance or contract data</w:delText>
        </w:r>
      </w:del>
      <w:ins w:id="848" w:author="Author" w:date="2018-02-05T14:29:00Z">
        <w:r w:rsidR="00852F2E">
          <w:t>. This payroll-relevant data is country-specific</w:t>
        </w:r>
      </w:ins>
      <w:r w:rsidRPr="00EB2E98">
        <w:t>.</w:t>
      </w:r>
      <w:commentRangeEnd w:id="846"/>
      <w:r w:rsidR="00041EE8">
        <w:rPr>
          <w:rStyle w:val="CommentReference"/>
        </w:rPr>
        <w:commentReference w:id="846"/>
      </w:r>
    </w:p>
    <w:p w14:paraId="11D07CF0" w14:textId="77777777" w:rsidR="005F371D" w:rsidRPr="00EB2E98" w:rsidRDefault="005F371D" w:rsidP="005F371D">
      <w:r w:rsidRPr="00EB2E98">
        <w:t>The maintenance is performed in Employee Central, which is integrated to the Employee Central Payroll system and calls the Employee Central Payroll system using mash-ups, such that the data is saved directly in Employee Central Payroll.</w:t>
      </w:r>
    </w:p>
    <w:p w14:paraId="0655BD56" w14:textId="77777777" w:rsidR="005F371D" w:rsidRPr="00EB2E98" w:rsidRDefault="005F371D" w:rsidP="0077431A">
      <w:pPr>
        <w:pStyle w:val="SAPNoteHeading"/>
      </w:pPr>
      <w:r w:rsidRPr="00EB2E98">
        <w:rPr>
          <w:noProof/>
        </w:rPr>
        <w:lastRenderedPageBreak/>
        <w:drawing>
          <wp:inline distT="0" distB="0" distL="0" distR="0" wp14:anchorId="0DD7F910" wp14:editId="317A9615">
            <wp:extent cx="228600" cy="228600"/>
            <wp:effectExtent l="0" t="0" r="0" b="0"/>
            <wp:docPr id="4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B2E98">
        <w:t> Note</w:t>
      </w:r>
    </w:p>
    <w:p w14:paraId="224D3DEC" w14:textId="77777777" w:rsidR="005F371D" w:rsidRPr="00EB2E98" w:rsidRDefault="005F371D" w:rsidP="0077431A">
      <w:pPr>
        <w:ind w:left="624"/>
      </w:pPr>
      <w:r w:rsidRPr="00EB2E98">
        <w:t>In this document, we consider only some examples of payroll-relevant data maintenance. Payroll must have been configured in Employee Central Payroll, such that the maintenance of payroll-relevant data works as described.</w:t>
      </w:r>
    </w:p>
    <w:p w14:paraId="084D4AA0" w14:textId="049764A0" w:rsidR="005F371D" w:rsidRDefault="005F371D" w:rsidP="0077431A">
      <w:pPr>
        <w:ind w:left="624"/>
      </w:pPr>
      <w:r w:rsidRPr="00EB2E98">
        <w:t>Depending on your company’s needs and the configuration, also other data may be required to be maintained using mash-up UI. At high level, the procedure for these is the same as the one described in this chapter.</w:t>
      </w:r>
    </w:p>
    <w:p w14:paraId="68A8955E" w14:textId="77777777" w:rsidR="005C42AC" w:rsidRPr="001B5CDE" w:rsidRDefault="005C42AC" w:rsidP="005C42AC">
      <w:pPr>
        <w:pStyle w:val="SAPNoteHeading"/>
      </w:pPr>
      <w:r w:rsidRPr="001B5CDE">
        <w:rPr>
          <w:noProof/>
        </w:rPr>
        <w:drawing>
          <wp:inline distT="0" distB="0" distL="0" distR="0" wp14:anchorId="43C78992" wp14:editId="58F575C3">
            <wp:extent cx="228600" cy="228600"/>
            <wp:effectExtent l="0" t="0" r="0" b="0"/>
            <wp:docPr id="1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B5CDE">
        <w:t> Recommendation</w:t>
      </w:r>
    </w:p>
    <w:p w14:paraId="3EFBFBE8" w14:textId="54941486" w:rsidR="005C42AC" w:rsidRPr="00EB2E98" w:rsidRDefault="005C42AC" w:rsidP="005C42AC">
      <w:pPr>
        <w:ind w:left="624"/>
      </w:pPr>
      <w:r w:rsidRPr="001B5CDE">
        <w:t xml:space="preserve">Please refer also to the documentation </w:t>
      </w:r>
      <w:r>
        <w:t>of</w:t>
      </w:r>
      <w:r w:rsidRPr="001B5CDE">
        <w:t xml:space="preserve"> the SAP Payroll Process </w:t>
      </w:r>
      <w:r w:rsidRPr="003434E5">
        <w:t xml:space="preserve">for </w:t>
      </w:r>
      <w:r w:rsidRPr="00A005DE">
        <w:rPr>
          <w:rPrChange w:id="849" w:author="Author" w:date="2018-02-26T18:23:00Z">
            <w:rPr>
              <w:highlight w:val="cyan"/>
            </w:rPr>
          </w:rPrChange>
        </w:rPr>
        <w:t>your country</w:t>
      </w:r>
      <w:r>
        <w:t xml:space="preserve"> existing on</w:t>
      </w:r>
      <w:ins w:id="850" w:author="Author" w:date="2018-02-28T17:49:00Z">
        <w:r w:rsidR="0048508C">
          <w:t xml:space="preserve"> the</w:t>
        </w:r>
      </w:ins>
      <w:r>
        <w:t xml:space="preserve"> </w:t>
      </w:r>
      <w:r w:rsidR="0048508C">
        <w:fldChar w:fldCharType="begin"/>
      </w:r>
      <w:ins w:id="851" w:author="Author" w:date="2018-02-28T17:50:00Z">
        <w:r w:rsidR="0048508C">
          <w:instrText>HYPERLINK "https://help.sap.com/"</w:instrText>
        </w:r>
      </w:ins>
      <w:del w:id="852" w:author="Author" w:date="2018-02-28T17:50:00Z">
        <w:r w:rsidR="0048508C" w:rsidDel="0048508C">
          <w:delInstrText xml:space="preserve"> HYPERLINK "https://help.sap.com/viewer/product/ERP_HCM/" </w:delInstrText>
        </w:r>
      </w:del>
      <w:r w:rsidR="0048508C">
        <w:fldChar w:fldCharType="separate"/>
      </w:r>
      <w:r>
        <w:rPr>
          <w:rStyle w:val="Hyperlink"/>
        </w:rPr>
        <w:t>SAP Help Portal</w:t>
      </w:r>
      <w:r w:rsidR="0048508C">
        <w:rPr>
          <w:rStyle w:val="Hyperlink"/>
        </w:rPr>
        <w:fldChar w:fldCharType="end"/>
      </w:r>
      <w:del w:id="853" w:author="Author" w:date="2018-02-28T17:49:00Z">
        <w:r w:rsidDel="0048508C">
          <w:delText xml:space="preserve"> </w:delText>
        </w:r>
        <w:r w:rsidDel="0048508C">
          <w:rPr>
            <w:rFonts w:ascii="Symbol" w:hAnsi="Symbol" w:hint="eastAsia"/>
            <w:lang w:eastAsia="de-DE"/>
          </w:rPr>
          <w:sym w:font="Symbol" w:char="F0AE"/>
        </w:r>
        <w:r w:rsidDel="0048508C">
          <w:delText xml:space="preserve"> </w:delText>
        </w:r>
        <w:r w:rsidDel="0048508C">
          <w:rPr>
            <w:rStyle w:val="SAPTextReference"/>
          </w:rPr>
          <w:delText>Payroll Documentation</w:delText>
        </w:r>
        <w:r w:rsidDel="0048508C">
          <w:rPr>
            <w:i/>
          </w:rPr>
          <w:delText xml:space="preserve"> </w:delText>
        </w:r>
        <w:r w:rsidDel="0048508C">
          <w:rPr>
            <w:rFonts w:ascii="Symbol" w:hAnsi="Symbol" w:hint="eastAsia"/>
            <w:lang w:eastAsia="de-DE"/>
          </w:rPr>
          <w:sym w:font="Symbol" w:char="F0AE"/>
        </w:r>
        <w:r w:rsidDel="0048508C">
          <w:rPr>
            <w:i/>
          </w:rPr>
          <w:delText xml:space="preserve"> </w:delText>
        </w:r>
        <w:r w:rsidDel="0048508C">
          <w:rPr>
            <w:rStyle w:val="SAPTextReference"/>
          </w:rPr>
          <w:delText>Payroll (PY)</w:delText>
        </w:r>
      </w:del>
      <w:r>
        <w:t>!</w:t>
      </w:r>
    </w:p>
    <w:p w14:paraId="18347EF8" w14:textId="77777777" w:rsidR="005F371D" w:rsidRPr="00EB2E98" w:rsidRDefault="005F371D" w:rsidP="0077431A">
      <w:pPr>
        <w:pStyle w:val="SAPNoteHeading"/>
      </w:pPr>
      <w:r w:rsidRPr="00EB2E98">
        <w:rPr>
          <w:noProof/>
        </w:rPr>
        <w:drawing>
          <wp:inline distT="0" distB="0" distL="0" distR="0" wp14:anchorId="46DC711B" wp14:editId="11EBEB9C">
            <wp:extent cx="228600" cy="228600"/>
            <wp:effectExtent l="0" t="0" r="0" b="0"/>
            <wp:docPr id="4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B2E98">
        <w:t> Note</w:t>
      </w:r>
    </w:p>
    <w:p w14:paraId="30F7B554" w14:textId="77777777" w:rsidR="005F371D" w:rsidRPr="00EB2E98" w:rsidRDefault="005F371D" w:rsidP="0077431A">
      <w:pPr>
        <w:pStyle w:val="NoteParagraph"/>
        <w:ind w:left="624"/>
      </w:pPr>
      <w:r w:rsidRPr="00EB2E98">
        <w:t xml:space="preserve">In the subsequent, we describe the creation of payroll-relevant data for the single employee. </w:t>
      </w:r>
    </w:p>
    <w:p w14:paraId="29F42B10" w14:textId="77777777" w:rsidR="005F371D" w:rsidRPr="00EB2E98" w:rsidRDefault="005F371D" w:rsidP="0077431A">
      <w:pPr>
        <w:pStyle w:val="NoteParagraph"/>
        <w:ind w:left="624"/>
      </w:pPr>
      <w:r w:rsidRPr="00EB2E98">
        <w:t xml:space="preserve">However, you can also change existing master data records. For this, choose the </w:t>
      </w:r>
      <w:r w:rsidRPr="00EB2E98">
        <w:rPr>
          <w:rStyle w:val="SAPScreenElement"/>
        </w:rPr>
        <w:t>Pencil</w:t>
      </w:r>
      <w:r w:rsidRPr="00EB2E98">
        <w:t xml:space="preserve"> icon next to the relevant record instead of the </w:t>
      </w:r>
      <w:r w:rsidRPr="00EB2E98">
        <w:rPr>
          <w:rStyle w:val="SAPScreenElement"/>
        </w:rPr>
        <w:t>New</w:t>
      </w:r>
      <w:r w:rsidRPr="00EB2E98">
        <w:t xml:space="preserve"> button. </w:t>
      </w:r>
      <w:r w:rsidRPr="00EB2E98">
        <w:br/>
        <w:t xml:space="preserve">In exceptional cases, if required, you may also delete a record by choosing the </w:t>
      </w:r>
      <w:r w:rsidRPr="00EB2E98">
        <w:rPr>
          <w:rStyle w:val="SAPScreenElement"/>
        </w:rPr>
        <w:t>Trash Bin</w:t>
      </w:r>
      <w:r w:rsidRPr="00EB2E98">
        <w:t xml:space="preserve"> icon next to the relevant record. However, care should be taken when deleting a master data record!</w:t>
      </w:r>
    </w:p>
    <w:p w14:paraId="1724CC99" w14:textId="77777777" w:rsidR="005F371D" w:rsidRPr="00EB2E98" w:rsidRDefault="005F371D" w:rsidP="005F371D">
      <w:pPr>
        <w:pStyle w:val="SAPKeyblockTitle"/>
      </w:pPr>
      <w:r w:rsidRPr="00EB2E98">
        <w:t>Prerequisites</w:t>
      </w:r>
    </w:p>
    <w:p w14:paraId="79C9BD81" w14:textId="77777777" w:rsidR="005F371D" w:rsidRPr="00EB2E98" w:rsidRDefault="005F371D" w:rsidP="005F371D">
      <w:r w:rsidRPr="00EB2E98">
        <w:t xml:space="preserve">In order to access the Employee Central Payroll system directly from Employee Central via mash-up, the services </w:t>
      </w:r>
      <w:r w:rsidRPr="00EB2E98">
        <w:rPr>
          <w:rStyle w:val="SAPTextReference"/>
        </w:rPr>
        <w:t>Masterdata Maintenance Application</w:t>
      </w:r>
      <w:r w:rsidRPr="00EB2E98">
        <w:t xml:space="preserve"> and </w:t>
      </w:r>
      <w:r w:rsidRPr="00EB2E98">
        <w:rPr>
          <w:rStyle w:val="SAPTextReference"/>
        </w:rPr>
        <w:t>NetWeaver Business Client</w:t>
      </w:r>
      <w:r w:rsidRPr="00EB2E98">
        <w:t xml:space="preserve"> need to be activated and certain permissions need to be granted to the HR Administrator.</w:t>
      </w:r>
    </w:p>
    <w:p w14:paraId="4B77F958" w14:textId="77777777" w:rsidR="005F371D" w:rsidRPr="00EB2E98" w:rsidRDefault="005F371D" w:rsidP="0077431A">
      <w:pPr>
        <w:pStyle w:val="SAPNoteHeading"/>
      </w:pPr>
      <w:r w:rsidRPr="00EB2E98">
        <w:rPr>
          <w:noProof/>
        </w:rPr>
        <w:drawing>
          <wp:inline distT="0" distB="0" distL="0" distR="0" wp14:anchorId="22BA6823" wp14:editId="6439BD7C">
            <wp:extent cx="228600" cy="228600"/>
            <wp:effectExtent l="0" t="0" r="0" b="0"/>
            <wp:docPr id="5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B2E98">
        <w:t> Note</w:t>
      </w:r>
    </w:p>
    <w:p w14:paraId="54A58BFF" w14:textId="6075ADF2" w:rsidR="005F371D" w:rsidRPr="00EB2E98" w:rsidRDefault="005F371D" w:rsidP="0077431A">
      <w:pPr>
        <w:pStyle w:val="NoteParagraph"/>
        <w:ind w:left="624"/>
      </w:pPr>
      <w:r w:rsidRPr="00EB2E98">
        <w:t xml:space="preserve">Refer to </w:t>
      </w:r>
      <w:r w:rsidRPr="00EB2E98">
        <w:rPr>
          <w:rStyle w:val="SAPTextReference"/>
        </w:rPr>
        <w:t>Configuration Guide - Getting Started</w:t>
      </w:r>
      <w:r w:rsidR="004F1A3B">
        <w:rPr>
          <w:rStyle w:val="SAPTextReference"/>
        </w:rPr>
        <w:t xml:space="preserve"> - Integration</w:t>
      </w:r>
      <w:r w:rsidRPr="00EB2E98">
        <w:t xml:space="preserve"> for more details.</w:t>
      </w:r>
    </w:p>
    <w:p w14:paraId="6DF8861B" w14:textId="77777777" w:rsidR="005F371D" w:rsidRPr="00EB2E98" w:rsidRDefault="005F371D" w:rsidP="005F371D"/>
    <w:p w14:paraId="723DBD28" w14:textId="77777777" w:rsidR="005F371D" w:rsidRPr="00EB2E98" w:rsidRDefault="005F371D" w:rsidP="005F371D">
      <w:r w:rsidRPr="00EB2E98">
        <w:t>The master data record of the newly hired employee must have already been replicated to Employee Central Payroll.</w:t>
      </w:r>
    </w:p>
    <w:p w14:paraId="2B74B83D" w14:textId="6D6A4083" w:rsidR="005C42AC" w:rsidRDefault="005C42AC" w:rsidP="005C42AC">
      <w:pPr>
        <w:pStyle w:val="Heading3"/>
      </w:pPr>
      <w:bookmarkStart w:id="854" w:name="_Toc437777458"/>
      <w:bookmarkStart w:id="855" w:name="_Toc441586658"/>
      <w:bookmarkStart w:id="856" w:name="_Toc464835727"/>
      <w:bookmarkStart w:id="857" w:name="_Toc474655443"/>
      <w:commentRangeStart w:id="858"/>
      <w:del w:id="859" w:author="Author" w:date="2017-12-29T12:42:00Z">
        <w:r w:rsidRPr="00EB2E98" w:rsidDel="00060B96">
          <w:delText>Payroll-Relevant Employee Data</w:delText>
        </w:r>
        <w:r w:rsidDel="00060B96">
          <w:delText xml:space="preserve"> for </w:delText>
        </w:r>
      </w:del>
      <w:bookmarkStart w:id="860" w:name="_Toc507433223"/>
      <w:r>
        <w:t>United Arab Emirates (AE)</w:t>
      </w:r>
      <w:commentRangeEnd w:id="858"/>
      <w:r w:rsidR="001861CE">
        <w:rPr>
          <w:rStyle w:val="CommentReference"/>
          <w:rFonts w:ascii="BentonSans Book" w:eastAsia="MS Mincho" w:hAnsi="BentonSans Book"/>
          <w:bCs w:val="0"/>
          <w:color w:val="auto"/>
        </w:rPr>
        <w:commentReference w:id="858"/>
      </w:r>
      <w:bookmarkEnd w:id="860"/>
    </w:p>
    <w:p w14:paraId="7594211C" w14:textId="77777777" w:rsidR="005C42AC" w:rsidRPr="009E2192" w:rsidRDefault="005C42AC" w:rsidP="005C42AC">
      <w:pPr>
        <w:pStyle w:val="Heading4"/>
      </w:pPr>
      <w:bookmarkStart w:id="861" w:name="_Toc474683033"/>
      <w:bookmarkStart w:id="862" w:name="_Toc499731054"/>
      <w:bookmarkStart w:id="863" w:name="_Toc507433224"/>
      <w:r w:rsidRPr="009E2192">
        <w:t>Maintaining Contract Elements</w:t>
      </w:r>
      <w:bookmarkEnd w:id="861"/>
      <w:bookmarkEnd w:id="862"/>
      <w:bookmarkEnd w:id="863"/>
    </w:p>
    <w:p w14:paraId="4EC71839" w14:textId="77777777" w:rsidR="005C42AC" w:rsidRPr="009E2192" w:rsidRDefault="005C42AC" w:rsidP="005C42AC">
      <w:pPr>
        <w:pStyle w:val="SAPKeyblockTitle"/>
      </w:pPr>
      <w:r w:rsidRPr="009E2192">
        <w:t>Test Administration</w:t>
      </w:r>
    </w:p>
    <w:p w14:paraId="46F90FA9" w14:textId="77777777" w:rsidR="005C42AC" w:rsidRPr="009E2192" w:rsidRDefault="005C42AC" w:rsidP="005C42AC">
      <w:r w:rsidRPr="009E2192">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5C42AC" w:rsidRPr="009E2192" w14:paraId="4FA68A1E"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5BDA8EC6" w14:textId="77777777" w:rsidR="005C42AC" w:rsidRPr="009E2192" w:rsidRDefault="005C42AC" w:rsidP="00467E8A">
            <w:pPr>
              <w:rPr>
                <w:rStyle w:val="SAPEmphasis"/>
              </w:rPr>
            </w:pPr>
            <w:r w:rsidRPr="009E2192">
              <w:rPr>
                <w:rStyle w:val="SAPEmphasis"/>
                <w:lang w:eastAsia="zh-CN"/>
              </w:rPr>
              <w:lastRenderedPageBreak/>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6AA42D99" w14:textId="77777777" w:rsidR="005C42AC" w:rsidRPr="009E2192" w:rsidRDefault="005C42AC" w:rsidP="00467E8A">
            <w:pPr>
              <w:rPr>
                <w:lang w:eastAsia="zh-CN"/>
              </w:rPr>
            </w:pPr>
            <w:r w:rsidRPr="009E2192">
              <w:rPr>
                <w:lang w:eastAsia="zh-CN"/>
              </w:rPr>
              <w:t>&lt;X.XX&gt;</w:t>
            </w:r>
          </w:p>
        </w:tc>
        <w:tc>
          <w:tcPr>
            <w:tcW w:w="2401" w:type="dxa"/>
            <w:tcBorders>
              <w:top w:val="single" w:sz="8" w:space="0" w:color="999999"/>
              <w:left w:val="single" w:sz="8" w:space="0" w:color="999999"/>
              <w:bottom w:val="single" w:sz="8" w:space="0" w:color="999999"/>
              <w:right w:val="single" w:sz="8" w:space="0" w:color="999999"/>
            </w:tcBorders>
            <w:hideMark/>
          </w:tcPr>
          <w:p w14:paraId="37764776" w14:textId="77777777" w:rsidR="005C42AC" w:rsidRPr="009E2192" w:rsidRDefault="005C42AC" w:rsidP="00467E8A">
            <w:pPr>
              <w:rPr>
                <w:rStyle w:val="SAPEmphasis"/>
              </w:rPr>
            </w:pPr>
            <w:r w:rsidRPr="009E2192">
              <w:rPr>
                <w:rStyle w:val="SAPEmphasis"/>
                <w:lang w:eastAsia="zh-CN"/>
              </w:rPr>
              <w:t>Tester Name</w:t>
            </w:r>
          </w:p>
        </w:tc>
        <w:tc>
          <w:tcPr>
            <w:tcW w:w="2401" w:type="dxa"/>
            <w:tcBorders>
              <w:top w:val="single" w:sz="8" w:space="0" w:color="999999"/>
              <w:left w:val="single" w:sz="8" w:space="0" w:color="999999"/>
              <w:bottom w:val="single" w:sz="8" w:space="0" w:color="999999"/>
              <w:right w:val="single" w:sz="8" w:space="0" w:color="999999"/>
            </w:tcBorders>
          </w:tcPr>
          <w:p w14:paraId="4FA03D87" w14:textId="77777777" w:rsidR="005C42AC" w:rsidRPr="009E2192" w:rsidRDefault="005C42AC" w:rsidP="00467E8A">
            <w:pPr>
              <w:rPr>
                <w:lang w:eastAsia="zh-CN"/>
              </w:rPr>
            </w:pPr>
            <w:r w:rsidRPr="009E2192">
              <w:rPr>
                <w:lang w:eastAsia="zh-CN"/>
              </w:rP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51653EB5" w14:textId="77777777" w:rsidR="005C42AC" w:rsidRPr="009E2192" w:rsidRDefault="005C42AC" w:rsidP="00467E8A">
            <w:pPr>
              <w:rPr>
                <w:rStyle w:val="SAPEmphasis"/>
              </w:rPr>
            </w:pPr>
            <w:r w:rsidRPr="009E2192">
              <w:rPr>
                <w:rStyle w:val="SAPEmphasis"/>
                <w:lang w:eastAsia="zh-CN"/>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3423775A" w14:textId="77777777" w:rsidR="005C42AC" w:rsidRPr="009E2192" w:rsidRDefault="005C42AC" w:rsidP="00467E8A">
            <w:pPr>
              <w:rPr>
                <w:lang w:eastAsia="zh-CN"/>
              </w:rPr>
            </w:pPr>
            <w:r>
              <w:rPr>
                <w:lang w:eastAsia="zh-CN"/>
              </w:rPr>
              <w:t>&lt;date&gt;</w:t>
            </w:r>
          </w:p>
        </w:tc>
      </w:tr>
      <w:tr w:rsidR="005C42AC" w:rsidRPr="009E2192" w14:paraId="1F891734"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430D733F" w14:textId="77777777" w:rsidR="005C42AC" w:rsidRPr="009E2192" w:rsidRDefault="005C42AC" w:rsidP="00467E8A">
            <w:pPr>
              <w:rPr>
                <w:rStyle w:val="SAPEmphasis"/>
              </w:rPr>
            </w:pPr>
            <w:r w:rsidRPr="009E2192">
              <w:rPr>
                <w:rStyle w:val="SAPEmphasis"/>
                <w:lang w:eastAsia="zh-CN"/>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760B0343" w14:textId="77777777" w:rsidR="005C42AC" w:rsidRPr="009E2192" w:rsidRDefault="005C42AC" w:rsidP="00467E8A">
            <w:pPr>
              <w:rPr>
                <w:lang w:eastAsia="zh-CN"/>
              </w:rPr>
            </w:pPr>
            <w:r w:rsidRPr="009E2192">
              <w:t>HR Administrator</w:t>
            </w:r>
          </w:p>
        </w:tc>
      </w:tr>
      <w:tr w:rsidR="005C42AC" w:rsidRPr="009E2192" w14:paraId="5AECDCF8"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694BF516" w14:textId="77777777" w:rsidR="005C42AC" w:rsidRPr="009E2192" w:rsidRDefault="005C42AC" w:rsidP="00467E8A">
            <w:pPr>
              <w:rPr>
                <w:rStyle w:val="SAPEmphasis"/>
              </w:rPr>
            </w:pPr>
            <w:r w:rsidRPr="009E2192">
              <w:rPr>
                <w:rStyle w:val="SAPEmphasis"/>
                <w:lang w:eastAsia="zh-CN"/>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22064CF9" w14:textId="77777777" w:rsidR="005C42AC" w:rsidRPr="009E2192" w:rsidRDefault="005C42AC" w:rsidP="00467E8A">
            <w:pPr>
              <w:rPr>
                <w:lang w:eastAsia="zh-CN"/>
              </w:rPr>
            </w:pPr>
            <w:r w:rsidRPr="009E2192">
              <w:rPr>
                <w:lang w:eastAsia="zh-CN"/>
              </w:rPr>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66C3A939" w14:textId="77777777" w:rsidR="005C42AC" w:rsidRPr="009E2192" w:rsidRDefault="005C42AC" w:rsidP="00467E8A">
            <w:pPr>
              <w:rPr>
                <w:rStyle w:val="SAPEmphasis"/>
              </w:rPr>
            </w:pPr>
            <w:r w:rsidRPr="009E2192">
              <w:rPr>
                <w:rStyle w:val="SAPEmphasis"/>
                <w:lang w:eastAsia="zh-CN"/>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7B3FD575" w14:textId="2282FD36" w:rsidR="005C42AC" w:rsidRPr="009E2192" w:rsidRDefault="001861CE" w:rsidP="00467E8A">
            <w:pPr>
              <w:rPr>
                <w:lang w:eastAsia="zh-CN"/>
              </w:rPr>
            </w:pPr>
            <w:r>
              <w:rPr>
                <w:lang w:eastAsia="zh-CN"/>
              </w:rPr>
              <w:t>&lt;duration&gt;</w:t>
            </w:r>
          </w:p>
        </w:tc>
      </w:tr>
    </w:tbl>
    <w:p w14:paraId="4BE5EC7C" w14:textId="77777777" w:rsidR="005C42AC" w:rsidRPr="009E2192" w:rsidRDefault="005C42AC" w:rsidP="005C42AC">
      <w:pPr>
        <w:pStyle w:val="SAPKeyblockTitle"/>
      </w:pPr>
      <w:r w:rsidRPr="009E2192">
        <w:t>Purpose</w:t>
      </w:r>
    </w:p>
    <w:p w14:paraId="4EAE3B72" w14:textId="77777777" w:rsidR="005C42AC" w:rsidRPr="009E2192" w:rsidRDefault="005C42AC" w:rsidP="005C42AC">
      <w:r w:rsidRPr="009E2192">
        <w:t>The HR Administrator</w:t>
      </w:r>
      <w:r w:rsidRPr="009E2192" w:rsidDel="00455A3A">
        <w:t xml:space="preserve"> </w:t>
      </w:r>
      <w:r w:rsidRPr="009E2192">
        <w:t>maintains data related to the employee’s employment contract.</w:t>
      </w:r>
    </w:p>
    <w:p w14:paraId="0D2B5B8F" w14:textId="77777777" w:rsidR="005C42AC" w:rsidRPr="009E2192" w:rsidRDefault="005C42AC" w:rsidP="005C42AC">
      <w:pPr>
        <w:pStyle w:val="SAPKeyblockTitle"/>
      </w:pPr>
      <w:r w:rsidRPr="009E2192">
        <w:t>Procedure</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1682"/>
        <w:gridCol w:w="2728"/>
        <w:gridCol w:w="4860"/>
        <w:gridCol w:w="2852"/>
        <w:gridCol w:w="1264"/>
      </w:tblGrid>
      <w:tr w:rsidR="005C42AC" w:rsidRPr="009E2192" w14:paraId="4BE0A681" w14:textId="77777777" w:rsidTr="00467E8A">
        <w:trPr>
          <w:trHeight w:val="517"/>
          <w:tblHeader/>
        </w:trPr>
        <w:tc>
          <w:tcPr>
            <w:tcW w:w="900" w:type="dxa"/>
            <w:shd w:val="clear" w:color="auto" w:fill="999999"/>
          </w:tcPr>
          <w:p w14:paraId="536439F1" w14:textId="77777777" w:rsidR="005C42AC" w:rsidRPr="009E2192" w:rsidRDefault="005C42AC" w:rsidP="00467E8A">
            <w:pPr>
              <w:pStyle w:val="TableHeading"/>
              <w:rPr>
                <w:rFonts w:ascii="BentonSans Bold" w:hAnsi="BentonSans Bold"/>
                <w:bCs/>
                <w:color w:val="FFFFFF"/>
                <w:sz w:val="18"/>
              </w:rPr>
            </w:pPr>
            <w:r w:rsidRPr="009E2192">
              <w:rPr>
                <w:rFonts w:ascii="BentonSans Bold" w:hAnsi="BentonSans Bold"/>
                <w:bCs/>
                <w:color w:val="FFFFFF"/>
                <w:sz w:val="18"/>
              </w:rPr>
              <w:t>Test Step #</w:t>
            </w:r>
          </w:p>
        </w:tc>
        <w:tc>
          <w:tcPr>
            <w:tcW w:w="1682" w:type="dxa"/>
            <w:shd w:val="clear" w:color="auto" w:fill="999999"/>
          </w:tcPr>
          <w:p w14:paraId="470FA6D8" w14:textId="77777777" w:rsidR="005C42AC" w:rsidRPr="009E2192" w:rsidRDefault="005C42AC" w:rsidP="00467E8A">
            <w:pPr>
              <w:pStyle w:val="TableHeading"/>
              <w:rPr>
                <w:rFonts w:ascii="BentonSans Bold" w:hAnsi="BentonSans Bold"/>
                <w:bCs/>
                <w:color w:val="FFFFFF"/>
                <w:sz w:val="18"/>
              </w:rPr>
            </w:pPr>
            <w:r w:rsidRPr="009E2192">
              <w:rPr>
                <w:rFonts w:ascii="BentonSans Bold" w:hAnsi="BentonSans Bold"/>
                <w:bCs/>
                <w:color w:val="FFFFFF"/>
                <w:sz w:val="18"/>
              </w:rPr>
              <w:t>Test Step Name</w:t>
            </w:r>
          </w:p>
        </w:tc>
        <w:tc>
          <w:tcPr>
            <w:tcW w:w="2728" w:type="dxa"/>
            <w:shd w:val="clear" w:color="auto" w:fill="999999"/>
          </w:tcPr>
          <w:p w14:paraId="3E809392" w14:textId="77777777" w:rsidR="005C42AC" w:rsidRPr="009E2192" w:rsidRDefault="005C42AC" w:rsidP="00467E8A">
            <w:pPr>
              <w:pStyle w:val="TableHeading"/>
              <w:rPr>
                <w:rFonts w:ascii="BentonSans Bold" w:hAnsi="BentonSans Bold"/>
                <w:bCs/>
                <w:color w:val="FFFFFF"/>
                <w:sz w:val="18"/>
              </w:rPr>
            </w:pPr>
            <w:r w:rsidRPr="009E2192">
              <w:rPr>
                <w:rFonts w:ascii="BentonSans Bold" w:hAnsi="BentonSans Bold"/>
                <w:bCs/>
                <w:color w:val="FFFFFF"/>
                <w:sz w:val="18"/>
              </w:rPr>
              <w:t>Instruction</w:t>
            </w:r>
          </w:p>
        </w:tc>
        <w:tc>
          <w:tcPr>
            <w:tcW w:w="4860" w:type="dxa"/>
            <w:shd w:val="clear" w:color="auto" w:fill="999999"/>
          </w:tcPr>
          <w:p w14:paraId="65AA1F7A" w14:textId="77777777" w:rsidR="005C42AC" w:rsidRPr="009E2192" w:rsidRDefault="005C42AC" w:rsidP="00467E8A">
            <w:pPr>
              <w:pStyle w:val="TableHeading"/>
              <w:rPr>
                <w:rFonts w:ascii="BentonSans Bold" w:hAnsi="BentonSans Bold"/>
                <w:bCs/>
                <w:color w:val="FFFFFF"/>
                <w:sz w:val="18"/>
              </w:rPr>
            </w:pPr>
            <w:r w:rsidRPr="009E2192">
              <w:rPr>
                <w:rFonts w:ascii="BentonSans Bold" w:hAnsi="BentonSans Bold"/>
                <w:bCs/>
                <w:color w:val="FFFFFF"/>
                <w:sz w:val="18"/>
              </w:rPr>
              <w:t>User Entries:</w:t>
            </w:r>
            <w:r w:rsidRPr="009E2192">
              <w:rPr>
                <w:rFonts w:ascii="BentonSans Bold" w:hAnsi="BentonSans Bold"/>
                <w:bCs/>
                <w:color w:val="FFFFFF"/>
                <w:sz w:val="18"/>
              </w:rPr>
              <w:br/>
              <w:t>Field Name: User Action and Value</w:t>
            </w:r>
          </w:p>
        </w:tc>
        <w:tc>
          <w:tcPr>
            <w:tcW w:w="2852" w:type="dxa"/>
            <w:shd w:val="clear" w:color="auto" w:fill="999999"/>
          </w:tcPr>
          <w:p w14:paraId="4A868A8C" w14:textId="77777777" w:rsidR="005C42AC" w:rsidRPr="009E2192" w:rsidRDefault="005C42AC" w:rsidP="00467E8A">
            <w:pPr>
              <w:pStyle w:val="TableHeading"/>
              <w:rPr>
                <w:rFonts w:ascii="BentonSans Bold" w:hAnsi="BentonSans Bold"/>
                <w:bCs/>
                <w:color w:val="FFFFFF"/>
                <w:sz w:val="18"/>
              </w:rPr>
            </w:pPr>
            <w:r w:rsidRPr="009E2192">
              <w:rPr>
                <w:rFonts w:ascii="BentonSans Bold" w:hAnsi="BentonSans Bold"/>
                <w:bCs/>
                <w:color w:val="FFFFFF"/>
                <w:sz w:val="18"/>
              </w:rPr>
              <w:t>Expected Result</w:t>
            </w:r>
          </w:p>
        </w:tc>
        <w:tc>
          <w:tcPr>
            <w:tcW w:w="1264" w:type="dxa"/>
            <w:shd w:val="clear" w:color="auto" w:fill="999999"/>
          </w:tcPr>
          <w:p w14:paraId="267E0709" w14:textId="77777777" w:rsidR="005C42AC" w:rsidRPr="009E2192" w:rsidRDefault="005C42AC" w:rsidP="00467E8A">
            <w:pPr>
              <w:pStyle w:val="TableHeading"/>
              <w:rPr>
                <w:rFonts w:ascii="BentonSans Bold" w:hAnsi="BentonSans Bold"/>
                <w:bCs/>
                <w:color w:val="FFFFFF"/>
                <w:sz w:val="18"/>
              </w:rPr>
            </w:pPr>
            <w:r w:rsidRPr="009E2192">
              <w:rPr>
                <w:rFonts w:ascii="BentonSans Bold" w:hAnsi="BentonSans Bold"/>
                <w:bCs/>
                <w:color w:val="FFFFFF"/>
                <w:sz w:val="18"/>
              </w:rPr>
              <w:t>Pass / Fail / Comment</w:t>
            </w:r>
          </w:p>
        </w:tc>
      </w:tr>
      <w:tr w:rsidR="005C42AC" w:rsidRPr="009E2192" w14:paraId="1BC0A2ED" w14:textId="77777777" w:rsidTr="00467E8A">
        <w:trPr>
          <w:trHeight w:val="288"/>
        </w:trPr>
        <w:tc>
          <w:tcPr>
            <w:tcW w:w="900" w:type="dxa"/>
            <w:shd w:val="clear" w:color="auto" w:fill="auto"/>
          </w:tcPr>
          <w:p w14:paraId="04609296" w14:textId="77777777" w:rsidR="005C42AC" w:rsidRPr="009E2192" w:rsidRDefault="005C42AC" w:rsidP="00467E8A">
            <w:r w:rsidRPr="009E2192">
              <w:t>1</w:t>
            </w:r>
          </w:p>
        </w:tc>
        <w:tc>
          <w:tcPr>
            <w:tcW w:w="1682" w:type="dxa"/>
            <w:shd w:val="clear" w:color="auto" w:fill="auto"/>
          </w:tcPr>
          <w:p w14:paraId="07E4314E" w14:textId="77777777" w:rsidR="005C42AC" w:rsidRPr="009E2192" w:rsidRDefault="005C42AC" w:rsidP="00467E8A">
            <w:pPr>
              <w:rPr>
                <w:rStyle w:val="SAPEmphasis"/>
              </w:rPr>
            </w:pPr>
            <w:r w:rsidRPr="009E2192">
              <w:rPr>
                <w:rStyle w:val="SAPEmphasis"/>
              </w:rPr>
              <w:t>Log on</w:t>
            </w:r>
          </w:p>
        </w:tc>
        <w:tc>
          <w:tcPr>
            <w:tcW w:w="2728" w:type="dxa"/>
            <w:shd w:val="clear" w:color="auto" w:fill="auto"/>
          </w:tcPr>
          <w:p w14:paraId="58442246" w14:textId="77777777" w:rsidR="005C42AC" w:rsidRPr="009E2192" w:rsidRDefault="005C42AC" w:rsidP="00467E8A">
            <w:r w:rsidRPr="009E2192">
              <w:t xml:space="preserve">Log on to </w:t>
            </w:r>
            <w:r w:rsidRPr="009E2192">
              <w:rPr>
                <w:rStyle w:val="SAPScreenElement"/>
                <w:color w:val="auto"/>
              </w:rPr>
              <w:t>Employee Central</w:t>
            </w:r>
            <w:r w:rsidRPr="009E2192">
              <w:t xml:space="preserve"> as an HR Administrator.</w:t>
            </w:r>
          </w:p>
        </w:tc>
        <w:tc>
          <w:tcPr>
            <w:tcW w:w="4860" w:type="dxa"/>
            <w:shd w:val="clear" w:color="auto" w:fill="auto"/>
          </w:tcPr>
          <w:p w14:paraId="48E3C653" w14:textId="77777777" w:rsidR="005C42AC" w:rsidRPr="009E2192" w:rsidRDefault="005C42AC" w:rsidP="00467E8A"/>
        </w:tc>
        <w:tc>
          <w:tcPr>
            <w:tcW w:w="2852" w:type="dxa"/>
            <w:shd w:val="clear" w:color="auto" w:fill="auto"/>
          </w:tcPr>
          <w:p w14:paraId="653C3165" w14:textId="77777777" w:rsidR="005C42AC" w:rsidRPr="009E2192" w:rsidRDefault="005C42AC" w:rsidP="00467E8A">
            <w:r w:rsidRPr="009E2192">
              <w:t xml:space="preserve">The </w:t>
            </w:r>
            <w:r w:rsidRPr="009E2192">
              <w:rPr>
                <w:rStyle w:val="SAPScreenElement"/>
              </w:rPr>
              <w:t>Home</w:t>
            </w:r>
            <w:r w:rsidRPr="009E2192">
              <w:t xml:space="preserve"> page is displayed.</w:t>
            </w:r>
          </w:p>
        </w:tc>
        <w:tc>
          <w:tcPr>
            <w:tcW w:w="1264" w:type="dxa"/>
          </w:tcPr>
          <w:p w14:paraId="513FE853" w14:textId="77777777" w:rsidR="005C42AC" w:rsidRPr="009E2192" w:rsidRDefault="005C42AC" w:rsidP="00467E8A">
            <w:pPr>
              <w:rPr>
                <w:rFonts w:cs="Arial"/>
                <w:bCs/>
              </w:rPr>
            </w:pPr>
          </w:p>
        </w:tc>
      </w:tr>
      <w:tr w:rsidR="005C42AC" w:rsidRPr="009E2192" w14:paraId="6CE69BC0" w14:textId="77777777" w:rsidTr="00467E8A">
        <w:trPr>
          <w:trHeight w:val="1137"/>
        </w:trPr>
        <w:tc>
          <w:tcPr>
            <w:tcW w:w="900" w:type="dxa"/>
            <w:shd w:val="clear" w:color="auto" w:fill="auto"/>
          </w:tcPr>
          <w:p w14:paraId="483731B8" w14:textId="77777777" w:rsidR="005C42AC" w:rsidRPr="009E2192" w:rsidRDefault="005C42AC" w:rsidP="00467E8A">
            <w:r w:rsidRPr="009E2192">
              <w:t>2</w:t>
            </w:r>
          </w:p>
        </w:tc>
        <w:tc>
          <w:tcPr>
            <w:tcW w:w="1682" w:type="dxa"/>
            <w:shd w:val="clear" w:color="auto" w:fill="auto"/>
          </w:tcPr>
          <w:p w14:paraId="087B2E99" w14:textId="77777777" w:rsidR="005C42AC" w:rsidRPr="009E2192" w:rsidRDefault="005C42AC" w:rsidP="00467E8A">
            <w:pPr>
              <w:rPr>
                <w:rStyle w:val="SAPEmphasis"/>
              </w:rPr>
            </w:pPr>
            <w:r w:rsidRPr="009E2192">
              <w:rPr>
                <w:rStyle w:val="SAPEmphasis"/>
              </w:rPr>
              <w:t>Search Employee</w:t>
            </w:r>
          </w:p>
        </w:tc>
        <w:tc>
          <w:tcPr>
            <w:tcW w:w="2728" w:type="dxa"/>
            <w:shd w:val="clear" w:color="auto" w:fill="auto"/>
          </w:tcPr>
          <w:p w14:paraId="78B75362" w14:textId="77777777" w:rsidR="005C42AC" w:rsidRPr="009E2192" w:rsidRDefault="005C42AC" w:rsidP="00467E8A">
            <w:r w:rsidRPr="009E2192">
              <w:t>In the</w:t>
            </w:r>
            <w:r w:rsidRPr="009E2192">
              <w:rPr>
                <w:rStyle w:val="SAPScreenElement"/>
              </w:rPr>
              <w:t xml:space="preserve"> Search for actions or people</w:t>
            </w:r>
            <w:r w:rsidRPr="009E2192">
              <w:t xml:space="preserve"> box, in the top right corner of the screen, enter the name (or name parts) of the employee for whom you want to maintain data.</w:t>
            </w:r>
          </w:p>
        </w:tc>
        <w:tc>
          <w:tcPr>
            <w:tcW w:w="4860" w:type="dxa"/>
            <w:shd w:val="clear" w:color="auto" w:fill="auto"/>
          </w:tcPr>
          <w:p w14:paraId="2C06D276" w14:textId="77777777" w:rsidR="005C42AC" w:rsidRPr="009E2192" w:rsidRDefault="005C42AC" w:rsidP="00467E8A"/>
        </w:tc>
        <w:tc>
          <w:tcPr>
            <w:tcW w:w="2852" w:type="dxa"/>
            <w:shd w:val="clear" w:color="auto" w:fill="auto"/>
          </w:tcPr>
          <w:p w14:paraId="1CC4B616" w14:textId="77777777" w:rsidR="005C42AC" w:rsidRPr="009E2192" w:rsidRDefault="005C42AC" w:rsidP="00467E8A">
            <w:r>
              <w:t xml:space="preserve">The autocomplete functionality suggests </w:t>
            </w:r>
            <w:r w:rsidRPr="009E2192">
              <w:t>a list of employees matching your search criteria.</w:t>
            </w:r>
          </w:p>
        </w:tc>
        <w:tc>
          <w:tcPr>
            <w:tcW w:w="1264" w:type="dxa"/>
          </w:tcPr>
          <w:p w14:paraId="418A2CD4" w14:textId="77777777" w:rsidR="005C42AC" w:rsidRPr="009E2192" w:rsidRDefault="005C42AC" w:rsidP="00467E8A">
            <w:pPr>
              <w:rPr>
                <w:rFonts w:cs="Arial"/>
                <w:bCs/>
              </w:rPr>
            </w:pPr>
          </w:p>
        </w:tc>
      </w:tr>
      <w:tr w:rsidR="005C42AC" w:rsidRPr="009E2192" w14:paraId="08AD1744" w14:textId="77777777" w:rsidTr="00467E8A">
        <w:trPr>
          <w:trHeight w:val="576"/>
        </w:trPr>
        <w:tc>
          <w:tcPr>
            <w:tcW w:w="900" w:type="dxa"/>
            <w:shd w:val="clear" w:color="auto" w:fill="auto"/>
          </w:tcPr>
          <w:p w14:paraId="65F213AD" w14:textId="77777777" w:rsidR="005C42AC" w:rsidRPr="009E2192" w:rsidRDefault="005C42AC" w:rsidP="00467E8A">
            <w:r w:rsidRPr="009E2192">
              <w:t>3</w:t>
            </w:r>
          </w:p>
        </w:tc>
        <w:tc>
          <w:tcPr>
            <w:tcW w:w="1682" w:type="dxa"/>
            <w:shd w:val="clear" w:color="auto" w:fill="auto"/>
          </w:tcPr>
          <w:p w14:paraId="12E9C8AA" w14:textId="77777777" w:rsidR="005C42AC" w:rsidRPr="009E2192" w:rsidRDefault="005C42AC" w:rsidP="00467E8A">
            <w:pPr>
              <w:rPr>
                <w:rStyle w:val="SAPEmphasis"/>
              </w:rPr>
            </w:pPr>
            <w:r w:rsidRPr="009E2192">
              <w:rPr>
                <w:rStyle w:val="SAPEmphasis"/>
              </w:rPr>
              <w:t>Select Employee</w:t>
            </w:r>
          </w:p>
        </w:tc>
        <w:tc>
          <w:tcPr>
            <w:tcW w:w="2728" w:type="dxa"/>
            <w:shd w:val="clear" w:color="auto" w:fill="auto"/>
          </w:tcPr>
          <w:p w14:paraId="2DC3DC0E" w14:textId="77777777" w:rsidR="005C42AC" w:rsidRPr="009E2192" w:rsidRDefault="005C42AC" w:rsidP="00467E8A">
            <w:r w:rsidRPr="009E2192">
              <w:rPr>
                <w:rFonts w:cs="Arial"/>
                <w:bCs/>
              </w:rPr>
              <w:t>Select the appropriate employee from the result list.</w:t>
            </w:r>
          </w:p>
        </w:tc>
        <w:tc>
          <w:tcPr>
            <w:tcW w:w="4860" w:type="dxa"/>
            <w:shd w:val="clear" w:color="auto" w:fill="auto"/>
          </w:tcPr>
          <w:p w14:paraId="4DDDC4B3" w14:textId="77777777" w:rsidR="005C42AC" w:rsidRPr="009E2192" w:rsidRDefault="005C42AC" w:rsidP="00467E8A"/>
        </w:tc>
        <w:tc>
          <w:tcPr>
            <w:tcW w:w="2852" w:type="dxa"/>
            <w:shd w:val="clear" w:color="auto" w:fill="auto"/>
          </w:tcPr>
          <w:p w14:paraId="4FCFE908" w14:textId="77777777" w:rsidR="005C42AC" w:rsidRPr="009E2192" w:rsidRDefault="005C42AC" w:rsidP="00467E8A">
            <w:r w:rsidRPr="009E2192">
              <w:t xml:space="preserve">You are directed to the </w:t>
            </w:r>
            <w:r w:rsidRPr="009E2192">
              <w:rPr>
                <w:rStyle w:val="SAPScreenElement"/>
              </w:rPr>
              <w:t>Employee Files</w:t>
            </w:r>
            <w:r w:rsidRPr="009E2192">
              <w:t xml:space="preserve"> page in which the profile of the employee is displayed.</w:t>
            </w:r>
          </w:p>
        </w:tc>
        <w:tc>
          <w:tcPr>
            <w:tcW w:w="1264" w:type="dxa"/>
          </w:tcPr>
          <w:p w14:paraId="762BC839" w14:textId="77777777" w:rsidR="005C42AC" w:rsidRPr="009E2192" w:rsidRDefault="005C42AC" w:rsidP="00467E8A">
            <w:pPr>
              <w:rPr>
                <w:rFonts w:cs="Arial"/>
                <w:bCs/>
              </w:rPr>
            </w:pPr>
          </w:p>
        </w:tc>
      </w:tr>
      <w:tr w:rsidR="005C42AC" w:rsidRPr="009E2192" w14:paraId="1A2E2FF2" w14:textId="77777777" w:rsidTr="00467E8A">
        <w:trPr>
          <w:trHeight w:val="144"/>
        </w:trPr>
        <w:tc>
          <w:tcPr>
            <w:tcW w:w="900" w:type="dxa"/>
            <w:shd w:val="clear" w:color="auto" w:fill="auto"/>
          </w:tcPr>
          <w:p w14:paraId="7362362F" w14:textId="77777777" w:rsidR="005C42AC" w:rsidRPr="009E2192" w:rsidRDefault="005C42AC" w:rsidP="00467E8A">
            <w:r w:rsidRPr="009E2192">
              <w:t>4</w:t>
            </w:r>
          </w:p>
        </w:tc>
        <w:tc>
          <w:tcPr>
            <w:tcW w:w="1682" w:type="dxa"/>
            <w:shd w:val="clear" w:color="auto" w:fill="auto"/>
          </w:tcPr>
          <w:p w14:paraId="19C5A8E8" w14:textId="77777777" w:rsidR="005C42AC" w:rsidRPr="009E2192" w:rsidRDefault="005C42AC" w:rsidP="00467E8A">
            <w:pPr>
              <w:rPr>
                <w:rFonts w:cs="Arial"/>
                <w:b/>
                <w:bCs/>
              </w:rPr>
            </w:pPr>
            <w:r w:rsidRPr="009E2192">
              <w:rPr>
                <w:rStyle w:val="SAPEmphasis"/>
              </w:rPr>
              <w:t>Go to</w:t>
            </w:r>
            <w:r w:rsidRPr="009E2192">
              <w:rPr>
                <w:rFonts w:cs="Arial"/>
                <w:b/>
                <w:bCs/>
              </w:rPr>
              <w:t xml:space="preserve"> </w:t>
            </w:r>
            <w:r w:rsidRPr="009E2192">
              <w:rPr>
                <w:rStyle w:val="SAPScreenElement"/>
                <w:b/>
                <w:color w:val="auto"/>
              </w:rPr>
              <w:t>Payroll Information</w:t>
            </w:r>
            <w:r w:rsidRPr="009E2192">
              <w:rPr>
                <w:rFonts w:cs="Arial"/>
                <w:b/>
                <w:bCs/>
              </w:rPr>
              <w:t xml:space="preserve"> </w:t>
            </w:r>
            <w:r w:rsidRPr="009E2192">
              <w:rPr>
                <w:rStyle w:val="SAPEmphasis"/>
              </w:rPr>
              <w:t>subsection</w:t>
            </w:r>
          </w:p>
        </w:tc>
        <w:tc>
          <w:tcPr>
            <w:tcW w:w="2728" w:type="dxa"/>
            <w:shd w:val="clear" w:color="auto" w:fill="auto"/>
          </w:tcPr>
          <w:p w14:paraId="4EED7B43" w14:textId="77777777" w:rsidR="005C42AC" w:rsidRPr="009E2192" w:rsidRDefault="005C42AC" w:rsidP="00467E8A">
            <w:r w:rsidRPr="009E2192">
              <w:t>Go to</w:t>
            </w:r>
            <w:r w:rsidRPr="009E2192">
              <w:rPr>
                <w:rFonts w:cs="Arial"/>
                <w:bCs/>
              </w:rPr>
              <w:t xml:space="preserve"> the </w:t>
            </w:r>
            <w:r w:rsidRPr="009E2192">
              <w:rPr>
                <w:rStyle w:val="SAPScreenElement"/>
              </w:rPr>
              <w:t>Employment Information</w:t>
            </w:r>
            <w:r w:rsidRPr="009E2192">
              <w:rPr>
                <w:rFonts w:cs="Arial"/>
                <w:bCs/>
              </w:rPr>
              <w:t xml:space="preserve"> section and there scroll to the </w:t>
            </w:r>
            <w:r w:rsidRPr="009E2192">
              <w:rPr>
                <w:rStyle w:val="SAPScreenElement"/>
              </w:rPr>
              <w:t>Payroll Information</w:t>
            </w:r>
            <w:r w:rsidRPr="009E2192">
              <w:rPr>
                <w:rFonts w:cs="Arial"/>
                <w:bCs/>
              </w:rPr>
              <w:t xml:space="preserve"> subsection</w:t>
            </w:r>
            <w:r w:rsidRPr="009E2192">
              <w:rPr>
                <w:rStyle w:val="SAPScreenElement"/>
              </w:rPr>
              <w:t>.</w:t>
            </w:r>
          </w:p>
        </w:tc>
        <w:tc>
          <w:tcPr>
            <w:tcW w:w="4860" w:type="dxa"/>
            <w:shd w:val="clear" w:color="auto" w:fill="auto"/>
          </w:tcPr>
          <w:p w14:paraId="079E8EE9" w14:textId="77777777" w:rsidR="005C42AC" w:rsidRPr="009E2192" w:rsidRDefault="005C42AC" w:rsidP="00467E8A"/>
        </w:tc>
        <w:tc>
          <w:tcPr>
            <w:tcW w:w="2852" w:type="dxa"/>
            <w:shd w:val="clear" w:color="auto" w:fill="auto"/>
          </w:tcPr>
          <w:p w14:paraId="68DD44C1" w14:textId="77777777" w:rsidR="005C42AC" w:rsidRPr="00C9221C" w:rsidRDefault="005C42AC" w:rsidP="00467E8A">
            <w:pPr>
              <w:rPr>
                <w:color w:val="1F497D"/>
              </w:rPr>
            </w:pPr>
            <w:r w:rsidRPr="009E2192">
              <w:t xml:space="preserve">The </w:t>
            </w:r>
            <w:r w:rsidRPr="009E2192">
              <w:rPr>
                <w:rStyle w:val="SAPScreenElement"/>
              </w:rPr>
              <w:t>Payroll Information</w:t>
            </w:r>
            <w:r w:rsidRPr="009E2192">
              <w:t xml:space="preserve"> subsection is displayed. It contains several blocks configured as per your requirements.</w:t>
            </w:r>
          </w:p>
        </w:tc>
        <w:tc>
          <w:tcPr>
            <w:tcW w:w="1264" w:type="dxa"/>
          </w:tcPr>
          <w:p w14:paraId="0BA37E3A" w14:textId="77777777" w:rsidR="005C42AC" w:rsidRPr="009E2192" w:rsidRDefault="005C42AC" w:rsidP="00467E8A">
            <w:pPr>
              <w:rPr>
                <w:rFonts w:cs="Arial"/>
                <w:bCs/>
              </w:rPr>
            </w:pPr>
          </w:p>
        </w:tc>
      </w:tr>
      <w:tr w:rsidR="005C42AC" w:rsidRPr="009E2192" w14:paraId="057712D2" w14:textId="77777777" w:rsidTr="00467E8A">
        <w:trPr>
          <w:trHeight w:val="357"/>
        </w:trPr>
        <w:tc>
          <w:tcPr>
            <w:tcW w:w="900" w:type="dxa"/>
            <w:shd w:val="clear" w:color="auto" w:fill="auto"/>
          </w:tcPr>
          <w:p w14:paraId="78F20537" w14:textId="77777777" w:rsidR="005C42AC" w:rsidRPr="009E2192" w:rsidRDefault="005C42AC" w:rsidP="00467E8A">
            <w:r w:rsidRPr="009E2192">
              <w:t>5</w:t>
            </w:r>
          </w:p>
        </w:tc>
        <w:tc>
          <w:tcPr>
            <w:tcW w:w="1682" w:type="dxa"/>
            <w:shd w:val="clear" w:color="auto" w:fill="auto"/>
          </w:tcPr>
          <w:p w14:paraId="77BF18EC" w14:textId="77777777" w:rsidR="005C42AC" w:rsidRPr="009E2192" w:rsidRDefault="005C42AC" w:rsidP="00467E8A">
            <w:pPr>
              <w:rPr>
                <w:rStyle w:val="SAPEmphasis"/>
              </w:rPr>
            </w:pPr>
            <w:r w:rsidRPr="009E2192">
              <w:rPr>
                <w:rStyle w:val="SAPEmphasis"/>
              </w:rPr>
              <w:t>Select Contract Elements</w:t>
            </w:r>
          </w:p>
        </w:tc>
        <w:tc>
          <w:tcPr>
            <w:tcW w:w="2728" w:type="dxa"/>
            <w:shd w:val="clear" w:color="auto" w:fill="auto"/>
          </w:tcPr>
          <w:p w14:paraId="792BFF01" w14:textId="77777777" w:rsidR="005C42AC" w:rsidRPr="009E2192" w:rsidRDefault="005C42AC" w:rsidP="00467E8A">
            <w:r w:rsidRPr="009E2192">
              <w:t xml:space="preserve">In the </w:t>
            </w:r>
            <w:r w:rsidRPr="009E2192">
              <w:rPr>
                <w:rStyle w:val="SAPScreenElement"/>
              </w:rPr>
              <w:t>Tickets Entitlement</w:t>
            </w:r>
            <w:r w:rsidRPr="009E2192">
              <w:t xml:space="preserve"> block, select the </w:t>
            </w:r>
            <w:r w:rsidRPr="009E2192">
              <w:rPr>
                <w:rStyle w:val="SAPScreenElement"/>
              </w:rPr>
              <w:t>Contract Elements</w:t>
            </w:r>
            <w:r w:rsidRPr="009E2192">
              <w:t xml:space="preserve"> link.</w:t>
            </w:r>
          </w:p>
        </w:tc>
        <w:tc>
          <w:tcPr>
            <w:tcW w:w="4860" w:type="dxa"/>
            <w:shd w:val="clear" w:color="auto" w:fill="auto"/>
          </w:tcPr>
          <w:p w14:paraId="27E2D183" w14:textId="77777777" w:rsidR="005C42AC" w:rsidRPr="009E2192" w:rsidRDefault="005C42AC" w:rsidP="00467E8A">
            <w:pPr>
              <w:rPr>
                <w:i/>
              </w:rPr>
            </w:pPr>
          </w:p>
        </w:tc>
        <w:tc>
          <w:tcPr>
            <w:tcW w:w="2852" w:type="dxa"/>
            <w:shd w:val="clear" w:color="auto" w:fill="auto"/>
          </w:tcPr>
          <w:p w14:paraId="438C43B7" w14:textId="77777777" w:rsidR="005C42AC" w:rsidRPr="009E2192" w:rsidRDefault="005C42AC" w:rsidP="00467E8A">
            <w:r w:rsidRPr="009E2192">
              <w:t>You are linked to the embedded form containing a table with already existing records (if any, otherwise, the table is empty).</w:t>
            </w:r>
          </w:p>
        </w:tc>
        <w:tc>
          <w:tcPr>
            <w:tcW w:w="1264" w:type="dxa"/>
          </w:tcPr>
          <w:p w14:paraId="770E9500" w14:textId="77777777" w:rsidR="005C42AC" w:rsidRPr="009E2192" w:rsidRDefault="005C42AC" w:rsidP="00467E8A">
            <w:pPr>
              <w:rPr>
                <w:rFonts w:cs="Arial"/>
                <w:bCs/>
              </w:rPr>
            </w:pPr>
          </w:p>
        </w:tc>
      </w:tr>
      <w:tr w:rsidR="005C42AC" w:rsidRPr="009E2192" w14:paraId="2D480197" w14:textId="77777777" w:rsidTr="00467E8A">
        <w:trPr>
          <w:trHeight w:val="144"/>
        </w:trPr>
        <w:tc>
          <w:tcPr>
            <w:tcW w:w="900" w:type="dxa"/>
            <w:shd w:val="clear" w:color="auto" w:fill="auto"/>
          </w:tcPr>
          <w:p w14:paraId="4419B278" w14:textId="77777777" w:rsidR="005C42AC" w:rsidRPr="009E2192" w:rsidRDefault="005C42AC" w:rsidP="00467E8A">
            <w:r w:rsidRPr="009E2192">
              <w:lastRenderedPageBreak/>
              <w:t>6</w:t>
            </w:r>
          </w:p>
        </w:tc>
        <w:tc>
          <w:tcPr>
            <w:tcW w:w="1682" w:type="dxa"/>
            <w:shd w:val="clear" w:color="auto" w:fill="auto"/>
          </w:tcPr>
          <w:p w14:paraId="28E07791" w14:textId="77777777" w:rsidR="005C42AC" w:rsidRPr="009E2192" w:rsidRDefault="005C42AC" w:rsidP="00467E8A">
            <w:pPr>
              <w:rPr>
                <w:rStyle w:val="SAPEmphasis"/>
              </w:rPr>
            </w:pPr>
            <w:r w:rsidRPr="009E2192">
              <w:rPr>
                <w:rStyle w:val="SAPEmphasis"/>
              </w:rPr>
              <w:t>Create New Contract Elements Record</w:t>
            </w:r>
          </w:p>
        </w:tc>
        <w:tc>
          <w:tcPr>
            <w:tcW w:w="2728" w:type="dxa"/>
            <w:shd w:val="clear" w:color="auto" w:fill="auto"/>
          </w:tcPr>
          <w:p w14:paraId="4657C493" w14:textId="77777777" w:rsidR="005C42AC" w:rsidRPr="009E2192" w:rsidRDefault="005C42AC" w:rsidP="00467E8A">
            <w:pPr>
              <w:rPr>
                <w:rFonts w:cs="Arial"/>
                <w:bCs/>
              </w:rPr>
            </w:pPr>
            <w:r w:rsidRPr="009E2192">
              <w:t xml:space="preserve">On the displayed </w:t>
            </w:r>
            <w:r w:rsidRPr="009E2192">
              <w:rPr>
                <w:rStyle w:val="SAPScreenElement"/>
              </w:rPr>
              <w:t>Contract Elements</w:t>
            </w:r>
            <w:r w:rsidRPr="009E2192">
              <w:t xml:space="preserve"> page, select the </w:t>
            </w:r>
            <w:r w:rsidRPr="009E2192">
              <w:rPr>
                <w:rStyle w:val="SAPScreenElement"/>
              </w:rPr>
              <w:t xml:space="preserve">New </w:t>
            </w:r>
            <w:r w:rsidRPr="009E2192">
              <w:t>pushbutton.</w:t>
            </w:r>
          </w:p>
        </w:tc>
        <w:tc>
          <w:tcPr>
            <w:tcW w:w="4860" w:type="dxa"/>
            <w:shd w:val="clear" w:color="auto" w:fill="auto"/>
          </w:tcPr>
          <w:p w14:paraId="301D1F82" w14:textId="77777777" w:rsidR="005C42AC" w:rsidRPr="009E2192" w:rsidRDefault="005C42AC" w:rsidP="00467E8A">
            <w:pPr>
              <w:rPr>
                <w:i/>
              </w:rPr>
            </w:pPr>
          </w:p>
        </w:tc>
        <w:tc>
          <w:tcPr>
            <w:tcW w:w="2852" w:type="dxa"/>
            <w:shd w:val="clear" w:color="auto" w:fill="auto"/>
          </w:tcPr>
          <w:p w14:paraId="684E8B7A" w14:textId="77777777" w:rsidR="005C42AC" w:rsidRPr="009E2192" w:rsidRDefault="005C42AC" w:rsidP="00467E8A">
            <w:r w:rsidRPr="009E2192">
              <w:t>The fields to be filled show up below the table.</w:t>
            </w:r>
          </w:p>
        </w:tc>
        <w:tc>
          <w:tcPr>
            <w:tcW w:w="1264" w:type="dxa"/>
          </w:tcPr>
          <w:p w14:paraId="2849AB93" w14:textId="77777777" w:rsidR="005C42AC" w:rsidRPr="009E2192" w:rsidRDefault="005C42AC" w:rsidP="00467E8A">
            <w:pPr>
              <w:rPr>
                <w:rFonts w:cs="Arial"/>
                <w:bCs/>
              </w:rPr>
            </w:pPr>
          </w:p>
        </w:tc>
      </w:tr>
      <w:tr w:rsidR="005C42AC" w:rsidRPr="009E2192" w14:paraId="1D057D1C" w14:textId="77777777" w:rsidTr="00467E8A">
        <w:trPr>
          <w:trHeight w:val="340"/>
        </w:trPr>
        <w:tc>
          <w:tcPr>
            <w:tcW w:w="900" w:type="dxa"/>
            <w:vMerge w:val="restart"/>
            <w:shd w:val="clear" w:color="auto" w:fill="auto"/>
          </w:tcPr>
          <w:p w14:paraId="3E71D9DE" w14:textId="77777777" w:rsidR="005C42AC" w:rsidRPr="009E2192" w:rsidRDefault="005C42AC" w:rsidP="00467E8A">
            <w:r w:rsidRPr="009E2192">
              <w:t>7</w:t>
            </w:r>
          </w:p>
        </w:tc>
        <w:tc>
          <w:tcPr>
            <w:tcW w:w="1682" w:type="dxa"/>
            <w:vMerge w:val="restart"/>
            <w:shd w:val="clear" w:color="auto" w:fill="auto"/>
          </w:tcPr>
          <w:p w14:paraId="30BFF596" w14:textId="77777777" w:rsidR="005C42AC" w:rsidRPr="009E2192" w:rsidRDefault="005C42AC" w:rsidP="00467E8A">
            <w:pPr>
              <w:rPr>
                <w:rStyle w:val="SAPEmphasis"/>
              </w:rPr>
            </w:pPr>
            <w:r w:rsidRPr="009E2192">
              <w:rPr>
                <w:rStyle w:val="SAPEmphasis"/>
              </w:rPr>
              <w:t>Maintain Contract Elements Details</w:t>
            </w:r>
          </w:p>
        </w:tc>
        <w:tc>
          <w:tcPr>
            <w:tcW w:w="2728" w:type="dxa"/>
            <w:vMerge w:val="restart"/>
            <w:shd w:val="clear" w:color="auto" w:fill="auto"/>
          </w:tcPr>
          <w:p w14:paraId="4F3D5076" w14:textId="77777777" w:rsidR="005C42AC" w:rsidRPr="009E2192" w:rsidRDefault="005C42AC" w:rsidP="00467E8A">
            <w:pPr>
              <w:rPr>
                <w:rFonts w:cs="Arial"/>
                <w:bCs/>
              </w:rPr>
            </w:pPr>
            <w:r w:rsidRPr="009E2192">
              <w:t>Enter the validity period for the record:</w:t>
            </w:r>
          </w:p>
        </w:tc>
        <w:tc>
          <w:tcPr>
            <w:tcW w:w="4860" w:type="dxa"/>
            <w:shd w:val="clear" w:color="auto" w:fill="auto"/>
          </w:tcPr>
          <w:p w14:paraId="7E4497F4" w14:textId="77777777" w:rsidR="005C42AC" w:rsidRPr="009E2192" w:rsidRDefault="005C42AC" w:rsidP="00467E8A">
            <w:pPr>
              <w:rPr>
                <w:i/>
              </w:rPr>
            </w:pPr>
            <w:r w:rsidRPr="009E2192">
              <w:rPr>
                <w:rStyle w:val="SAPScreenElement"/>
              </w:rPr>
              <w:t>Valid From:</w:t>
            </w:r>
            <w:r w:rsidRPr="009E2192">
              <w:rPr>
                <w:i/>
              </w:rPr>
              <w:t xml:space="preserve"> </w:t>
            </w:r>
            <w:r w:rsidRPr="009E2192">
              <w:t>the validity start date is defaulted with the hire date; leave as is</w:t>
            </w:r>
          </w:p>
        </w:tc>
        <w:tc>
          <w:tcPr>
            <w:tcW w:w="2852" w:type="dxa"/>
            <w:vMerge w:val="restart"/>
            <w:shd w:val="clear" w:color="auto" w:fill="auto"/>
          </w:tcPr>
          <w:p w14:paraId="28866AB9" w14:textId="77777777" w:rsidR="005C42AC" w:rsidRPr="009E2192" w:rsidRDefault="005C42AC" w:rsidP="00467E8A"/>
        </w:tc>
        <w:tc>
          <w:tcPr>
            <w:tcW w:w="1264" w:type="dxa"/>
          </w:tcPr>
          <w:p w14:paraId="47B8F115" w14:textId="77777777" w:rsidR="005C42AC" w:rsidRPr="009E2192" w:rsidRDefault="005C42AC" w:rsidP="00467E8A">
            <w:pPr>
              <w:rPr>
                <w:rFonts w:cs="Arial"/>
                <w:bCs/>
              </w:rPr>
            </w:pPr>
          </w:p>
        </w:tc>
      </w:tr>
      <w:tr w:rsidR="005C42AC" w:rsidRPr="009E2192" w14:paraId="26BD15CC" w14:textId="77777777" w:rsidTr="00467E8A">
        <w:trPr>
          <w:trHeight w:val="357"/>
        </w:trPr>
        <w:tc>
          <w:tcPr>
            <w:tcW w:w="900" w:type="dxa"/>
            <w:vMerge/>
            <w:shd w:val="clear" w:color="auto" w:fill="auto"/>
          </w:tcPr>
          <w:p w14:paraId="769D63C6" w14:textId="77777777" w:rsidR="005C42AC" w:rsidRPr="009E2192" w:rsidRDefault="005C42AC" w:rsidP="00467E8A"/>
        </w:tc>
        <w:tc>
          <w:tcPr>
            <w:tcW w:w="1682" w:type="dxa"/>
            <w:vMerge/>
            <w:shd w:val="clear" w:color="auto" w:fill="auto"/>
          </w:tcPr>
          <w:p w14:paraId="0F09A383" w14:textId="77777777" w:rsidR="005C42AC" w:rsidRPr="009E2192" w:rsidRDefault="005C42AC" w:rsidP="00467E8A">
            <w:pPr>
              <w:rPr>
                <w:b/>
              </w:rPr>
            </w:pPr>
          </w:p>
        </w:tc>
        <w:tc>
          <w:tcPr>
            <w:tcW w:w="2728" w:type="dxa"/>
            <w:vMerge/>
            <w:shd w:val="clear" w:color="auto" w:fill="auto"/>
          </w:tcPr>
          <w:p w14:paraId="7FD28060" w14:textId="77777777" w:rsidR="005C42AC" w:rsidRPr="009E2192" w:rsidRDefault="005C42AC" w:rsidP="00467E8A">
            <w:pPr>
              <w:rPr>
                <w:rFonts w:cs="Arial"/>
                <w:bCs/>
              </w:rPr>
            </w:pPr>
          </w:p>
        </w:tc>
        <w:tc>
          <w:tcPr>
            <w:tcW w:w="4860" w:type="dxa"/>
            <w:shd w:val="clear" w:color="auto" w:fill="auto"/>
          </w:tcPr>
          <w:p w14:paraId="4993CE06" w14:textId="77777777" w:rsidR="005C42AC" w:rsidRPr="009E2192" w:rsidRDefault="005C42AC" w:rsidP="00467E8A">
            <w:pPr>
              <w:rPr>
                <w:rStyle w:val="SAPScreenElement"/>
              </w:rPr>
            </w:pPr>
            <w:r w:rsidRPr="009E2192">
              <w:rPr>
                <w:rStyle w:val="SAPScreenElement"/>
              </w:rPr>
              <w:t>To:</w:t>
            </w:r>
            <w:r w:rsidRPr="009E2192">
              <w:t xml:space="preserve"> the validity end date equals to the system high date, adapt as appropriate, especially if the contract type is not permanent</w:t>
            </w:r>
          </w:p>
        </w:tc>
        <w:tc>
          <w:tcPr>
            <w:tcW w:w="2852" w:type="dxa"/>
            <w:vMerge/>
            <w:shd w:val="clear" w:color="auto" w:fill="auto"/>
          </w:tcPr>
          <w:p w14:paraId="46538C6E" w14:textId="77777777" w:rsidR="005C42AC" w:rsidRPr="009E2192" w:rsidRDefault="005C42AC" w:rsidP="00467E8A"/>
        </w:tc>
        <w:tc>
          <w:tcPr>
            <w:tcW w:w="1264" w:type="dxa"/>
          </w:tcPr>
          <w:p w14:paraId="0E3F200C" w14:textId="77777777" w:rsidR="005C42AC" w:rsidRPr="009E2192" w:rsidRDefault="005C42AC" w:rsidP="00467E8A">
            <w:pPr>
              <w:rPr>
                <w:rFonts w:cs="Arial"/>
                <w:bCs/>
              </w:rPr>
            </w:pPr>
          </w:p>
        </w:tc>
      </w:tr>
      <w:tr w:rsidR="005C42AC" w:rsidRPr="009E2192" w14:paraId="4B125044" w14:textId="77777777" w:rsidTr="00467E8A">
        <w:trPr>
          <w:trHeight w:val="357"/>
        </w:trPr>
        <w:tc>
          <w:tcPr>
            <w:tcW w:w="900" w:type="dxa"/>
            <w:vMerge/>
            <w:shd w:val="clear" w:color="auto" w:fill="auto"/>
          </w:tcPr>
          <w:p w14:paraId="3EF9F7BE" w14:textId="77777777" w:rsidR="005C42AC" w:rsidRPr="009E2192" w:rsidRDefault="005C42AC" w:rsidP="00467E8A"/>
        </w:tc>
        <w:tc>
          <w:tcPr>
            <w:tcW w:w="1682" w:type="dxa"/>
            <w:vMerge/>
            <w:shd w:val="clear" w:color="auto" w:fill="auto"/>
          </w:tcPr>
          <w:p w14:paraId="16A21C8D" w14:textId="77777777" w:rsidR="005C42AC" w:rsidRPr="009E2192" w:rsidRDefault="005C42AC" w:rsidP="00467E8A">
            <w:pPr>
              <w:rPr>
                <w:b/>
              </w:rPr>
            </w:pPr>
          </w:p>
        </w:tc>
        <w:tc>
          <w:tcPr>
            <w:tcW w:w="2728" w:type="dxa"/>
            <w:shd w:val="clear" w:color="auto" w:fill="auto"/>
          </w:tcPr>
          <w:p w14:paraId="642E0F9B" w14:textId="77777777" w:rsidR="005C42AC" w:rsidRPr="009E2192" w:rsidRDefault="005C42AC" w:rsidP="00467E8A">
            <w:pPr>
              <w:rPr>
                <w:rFonts w:cs="Arial"/>
                <w:bCs/>
              </w:rPr>
            </w:pPr>
            <w:r w:rsidRPr="009E2192">
              <w:rPr>
                <w:rFonts w:cs="Arial"/>
                <w:bCs/>
              </w:rPr>
              <w:t xml:space="preserve">in the </w:t>
            </w:r>
            <w:r w:rsidRPr="009E2192">
              <w:rPr>
                <w:rStyle w:val="SAPScreenElement"/>
              </w:rPr>
              <w:t>Contractual regulations</w:t>
            </w:r>
            <w:r w:rsidRPr="009E2192">
              <w:rPr>
                <w:rFonts w:cs="Arial"/>
                <w:bCs/>
              </w:rPr>
              <w:t xml:space="preserve"> part of the form</w:t>
            </w:r>
            <w:r w:rsidRPr="009E2192">
              <w:t xml:space="preserve"> make the following entry</w:t>
            </w:r>
            <w:r w:rsidRPr="009E2192">
              <w:rPr>
                <w:rFonts w:cs="Arial"/>
                <w:bCs/>
              </w:rPr>
              <w:t>:</w:t>
            </w:r>
          </w:p>
        </w:tc>
        <w:tc>
          <w:tcPr>
            <w:tcW w:w="4860" w:type="dxa"/>
            <w:shd w:val="clear" w:color="auto" w:fill="auto"/>
          </w:tcPr>
          <w:p w14:paraId="5619AAF6" w14:textId="77777777" w:rsidR="005C42AC" w:rsidRPr="009E2192" w:rsidRDefault="005C42AC" w:rsidP="00467E8A">
            <w:r w:rsidRPr="009E2192">
              <w:rPr>
                <w:rStyle w:val="SAPScreenElement"/>
              </w:rPr>
              <w:t>Contract Type:</w:t>
            </w:r>
            <w:r w:rsidRPr="009E2192">
              <w:t xml:space="preserve"> defaulted; leave as is </w:t>
            </w:r>
          </w:p>
        </w:tc>
        <w:tc>
          <w:tcPr>
            <w:tcW w:w="2852" w:type="dxa"/>
            <w:shd w:val="clear" w:color="auto" w:fill="auto"/>
          </w:tcPr>
          <w:p w14:paraId="31C090A9" w14:textId="77777777" w:rsidR="005C42AC" w:rsidRPr="009E2192" w:rsidRDefault="005C42AC" w:rsidP="00467E8A"/>
        </w:tc>
        <w:tc>
          <w:tcPr>
            <w:tcW w:w="1264" w:type="dxa"/>
          </w:tcPr>
          <w:p w14:paraId="437A6F72" w14:textId="77777777" w:rsidR="005C42AC" w:rsidRPr="009E2192" w:rsidRDefault="005C42AC" w:rsidP="00467E8A">
            <w:pPr>
              <w:rPr>
                <w:rFonts w:cs="Arial"/>
                <w:bCs/>
              </w:rPr>
            </w:pPr>
          </w:p>
        </w:tc>
      </w:tr>
      <w:tr w:rsidR="005C42AC" w:rsidRPr="009E2192" w14:paraId="4145F8CB" w14:textId="77777777" w:rsidTr="00467E8A">
        <w:trPr>
          <w:trHeight w:val="357"/>
        </w:trPr>
        <w:tc>
          <w:tcPr>
            <w:tcW w:w="900" w:type="dxa"/>
            <w:vMerge/>
            <w:shd w:val="clear" w:color="auto" w:fill="auto"/>
          </w:tcPr>
          <w:p w14:paraId="189E111B" w14:textId="77777777" w:rsidR="005C42AC" w:rsidRPr="009E2192" w:rsidRDefault="005C42AC" w:rsidP="00467E8A"/>
        </w:tc>
        <w:tc>
          <w:tcPr>
            <w:tcW w:w="1682" w:type="dxa"/>
            <w:vMerge/>
            <w:shd w:val="clear" w:color="auto" w:fill="auto"/>
          </w:tcPr>
          <w:p w14:paraId="0302E878" w14:textId="77777777" w:rsidR="005C42AC" w:rsidRPr="009E2192" w:rsidRDefault="005C42AC" w:rsidP="00467E8A">
            <w:pPr>
              <w:rPr>
                <w:b/>
              </w:rPr>
            </w:pPr>
          </w:p>
        </w:tc>
        <w:tc>
          <w:tcPr>
            <w:tcW w:w="2728" w:type="dxa"/>
            <w:vMerge w:val="restart"/>
            <w:shd w:val="clear" w:color="auto" w:fill="auto"/>
          </w:tcPr>
          <w:p w14:paraId="219CE4CA" w14:textId="77777777" w:rsidR="005C42AC" w:rsidRPr="009E2192" w:rsidRDefault="005C42AC" w:rsidP="00467E8A">
            <w:pPr>
              <w:rPr>
                <w:rFonts w:cs="Arial"/>
                <w:bCs/>
              </w:rPr>
            </w:pPr>
            <w:r w:rsidRPr="009E2192">
              <w:rPr>
                <w:rFonts w:cs="Arial"/>
                <w:bCs/>
              </w:rPr>
              <w:t xml:space="preserve">in the </w:t>
            </w:r>
            <w:r w:rsidRPr="009E2192">
              <w:rPr>
                <w:rStyle w:val="SAPScreenElement"/>
              </w:rPr>
              <w:t>Periods</w:t>
            </w:r>
            <w:r w:rsidRPr="009E2192">
              <w:rPr>
                <w:rFonts w:cs="Arial"/>
                <w:bCs/>
              </w:rPr>
              <w:t xml:space="preserve"> part of the form</w:t>
            </w:r>
            <w:r w:rsidRPr="009E2192">
              <w:t xml:space="preserve"> make the following entries</w:t>
            </w:r>
            <w:r w:rsidRPr="009E2192">
              <w:rPr>
                <w:rFonts w:cs="Arial"/>
                <w:bCs/>
              </w:rPr>
              <w:t>:</w:t>
            </w:r>
          </w:p>
        </w:tc>
        <w:tc>
          <w:tcPr>
            <w:tcW w:w="4860" w:type="dxa"/>
            <w:shd w:val="clear" w:color="auto" w:fill="auto"/>
          </w:tcPr>
          <w:p w14:paraId="1B01DEC5" w14:textId="77777777" w:rsidR="005C42AC" w:rsidRPr="009E2192" w:rsidRDefault="005C42AC" w:rsidP="00467E8A">
            <w:r w:rsidRPr="009E2192">
              <w:rPr>
                <w:rStyle w:val="SAPScreenElement"/>
              </w:rPr>
              <w:t>Probationary Period</w:t>
            </w:r>
            <w:r w:rsidRPr="009E2192">
              <w:rPr>
                <w:rFonts w:cs="Arial"/>
                <w:bCs/>
              </w:rPr>
              <w:t>:</w:t>
            </w:r>
            <w:r w:rsidRPr="009E2192">
              <w:t xml:space="preserve"> defaulted to </w:t>
            </w:r>
            <w:r w:rsidRPr="009E2192">
              <w:rPr>
                <w:rStyle w:val="SAPUserEntry"/>
              </w:rPr>
              <w:t>3</w:t>
            </w:r>
            <w:r w:rsidRPr="009E2192">
              <w:rPr>
                <w:rStyle w:val="UserInput"/>
              </w:rPr>
              <w:t xml:space="preserve"> </w:t>
            </w:r>
            <w:r w:rsidRPr="009E2192">
              <w:rPr>
                <w:rStyle w:val="SAPUserEntry"/>
              </w:rPr>
              <w:t>Months</w:t>
            </w:r>
            <w:r w:rsidRPr="009E2192">
              <w:t xml:space="preserve">; adapt if appropriate by selecting for example </w:t>
            </w:r>
            <w:r w:rsidRPr="009E2192">
              <w:rPr>
                <w:rStyle w:val="SAPUserEntry"/>
              </w:rPr>
              <w:t>6</w:t>
            </w:r>
            <w:r w:rsidRPr="009E2192">
              <w:rPr>
                <w:rStyle w:val="UserInput"/>
              </w:rPr>
              <w:t xml:space="preserve"> </w:t>
            </w:r>
            <w:r w:rsidRPr="009E2192">
              <w:rPr>
                <w:rStyle w:val="SAPUserEntry"/>
              </w:rPr>
              <w:t xml:space="preserve">Months </w:t>
            </w:r>
            <w:r w:rsidRPr="009E2192">
              <w:t>from dropdown</w:t>
            </w:r>
          </w:p>
        </w:tc>
        <w:tc>
          <w:tcPr>
            <w:tcW w:w="2852" w:type="dxa"/>
            <w:vMerge w:val="restart"/>
            <w:shd w:val="clear" w:color="auto" w:fill="auto"/>
          </w:tcPr>
          <w:p w14:paraId="31CBFDB0" w14:textId="77777777" w:rsidR="005C42AC" w:rsidRPr="009E2192" w:rsidRDefault="005C42AC" w:rsidP="00467E8A"/>
        </w:tc>
        <w:tc>
          <w:tcPr>
            <w:tcW w:w="1264" w:type="dxa"/>
          </w:tcPr>
          <w:p w14:paraId="79D025C5" w14:textId="77777777" w:rsidR="005C42AC" w:rsidRPr="009E2192" w:rsidRDefault="005C42AC" w:rsidP="00467E8A">
            <w:pPr>
              <w:rPr>
                <w:rFonts w:cs="Arial"/>
                <w:bCs/>
              </w:rPr>
            </w:pPr>
          </w:p>
        </w:tc>
      </w:tr>
      <w:tr w:rsidR="005C42AC" w:rsidRPr="009E2192" w14:paraId="1C27D3AC" w14:textId="77777777" w:rsidTr="00467E8A">
        <w:trPr>
          <w:trHeight w:val="357"/>
        </w:trPr>
        <w:tc>
          <w:tcPr>
            <w:tcW w:w="900" w:type="dxa"/>
            <w:vMerge/>
            <w:shd w:val="clear" w:color="auto" w:fill="auto"/>
          </w:tcPr>
          <w:p w14:paraId="346651E6" w14:textId="77777777" w:rsidR="005C42AC" w:rsidRPr="009E2192" w:rsidRDefault="005C42AC" w:rsidP="00467E8A"/>
        </w:tc>
        <w:tc>
          <w:tcPr>
            <w:tcW w:w="1682" w:type="dxa"/>
            <w:vMerge/>
            <w:shd w:val="clear" w:color="auto" w:fill="auto"/>
          </w:tcPr>
          <w:p w14:paraId="5460A957" w14:textId="77777777" w:rsidR="005C42AC" w:rsidRPr="009E2192" w:rsidRDefault="005C42AC" w:rsidP="00467E8A">
            <w:pPr>
              <w:rPr>
                <w:b/>
              </w:rPr>
            </w:pPr>
          </w:p>
        </w:tc>
        <w:tc>
          <w:tcPr>
            <w:tcW w:w="2728" w:type="dxa"/>
            <w:vMerge/>
            <w:shd w:val="clear" w:color="auto" w:fill="auto"/>
          </w:tcPr>
          <w:p w14:paraId="1B4D3EB5" w14:textId="77777777" w:rsidR="005C42AC" w:rsidRPr="009E2192" w:rsidRDefault="005C42AC" w:rsidP="00467E8A">
            <w:pPr>
              <w:rPr>
                <w:rFonts w:cs="Arial"/>
                <w:bCs/>
              </w:rPr>
            </w:pPr>
          </w:p>
        </w:tc>
        <w:tc>
          <w:tcPr>
            <w:tcW w:w="4860" w:type="dxa"/>
            <w:shd w:val="clear" w:color="auto" w:fill="auto"/>
          </w:tcPr>
          <w:p w14:paraId="7D6B5FE5" w14:textId="77777777" w:rsidR="005C42AC" w:rsidRPr="009E2192" w:rsidRDefault="005C42AC" w:rsidP="00467E8A">
            <w:pPr>
              <w:rPr>
                <w:i/>
              </w:rPr>
            </w:pPr>
            <w:r w:rsidRPr="009E2192">
              <w:rPr>
                <w:rStyle w:val="SAPScreenElement"/>
              </w:rPr>
              <w:t>ER Notice Period</w:t>
            </w:r>
            <w:r w:rsidRPr="009E2192">
              <w:rPr>
                <w:rFonts w:cs="Arial"/>
                <w:bCs/>
              </w:rPr>
              <w:t>:</w:t>
            </w:r>
            <w:r w:rsidRPr="009E2192">
              <w:t xml:space="preserve"> defaulted to</w:t>
            </w:r>
            <w:r w:rsidRPr="009E2192">
              <w:rPr>
                <w:rStyle w:val="SAPUserEntry"/>
              </w:rPr>
              <w:t xml:space="preserve"> 3 months/month’s end</w:t>
            </w:r>
            <w:r w:rsidRPr="009E2192">
              <w:t xml:space="preserve">; adapt if appropriate by selecting for example </w:t>
            </w:r>
            <w:r w:rsidRPr="009E2192">
              <w:rPr>
                <w:rStyle w:val="SAPUserEntry"/>
              </w:rPr>
              <w:t xml:space="preserve">6 months/month’s end </w:t>
            </w:r>
            <w:r w:rsidRPr="009E2192">
              <w:t>from value help</w:t>
            </w:r>
          </w:p>
        </w:tc>
        <w:tc>
          <w:tcPr>
            <w:tcW w:w="2852" w:type="dxa"/>
            <w:vMerge/>
            <w:shd w:val="clear" w:color="auto" w:fill="auto"/>
          </w:tcPr>
          <w:p w14:paraId="1B4AD299" w14:textId="77777777" w:rsidR="005C42AC" w:rsidRPr="009E2192" w:rsidRDefault="005C42AC" w:rsidP="00467E8A"/>
        </w:tc>
        <w:tc>
          <w:tcPr>
            <w:tcW w:w="1264" w:type="dxa"/>
          </w:tcPr>
          <w:p w14:paraId="207DFB8B" w14:textId="77777777" w:rsidR="005C42AC" w:rsidRPr="009E2192" w:rsidRDefault="005C42AC" w:rsidP="00467E8A">
            <w:pPr>
              <w:rPr>
                <w:rFonts w:cs="Arial"/>
                <w:bCs/>
              </w:rPr>
            </w:pPr>
          </w:p>
        </w:tc>
      </w:tr>
      <w:tr w:rsidR="005C42AC" w:rsidRPr="009E2192" w14:paraId="149CBC62" w14:textId="77777777" w:rsidTr="00467E8A">
        <w:trPr>
          <w:trHeight w:val="357"/>
        </w:trPr>
        <w:tc>
          <w:tcPr>
            <w:tcW w:w="900" w:type="dxa"/>
            <w:vMerge/>
            <w:shd w:val="clear" w:color="auto" w:fill="auto"/>
          </w:tcPr>
          <w:p w14:paraId="3EF02E99" w14:textId="77777777" w:rsidR="005C42AC" w:rsidRPr="009E2192" w:rsidRDefault="005C42AC" w:rsidP="00467E8A"/>
        </w:tc>
        <w:tc>
          <w:tcPr>
            <w:tcW w:w="1682" w:type="dxa"/>
            <w:vMerge/>
            <w:shd w:val="clear" w:color="auto" w:fill="auto"/>
          </w:tcPr>
          <w:p w14:paraId="1F387781" w14:textId="77777777" w:rsidR="005C42AC" w:rsidRPr="009E2192" w:rsidRDefault="005C42AC" w:rsidP="00467E8A">
            <w:pPr>
              <w:rPr>
                <w:b/>
              </w:rPr>
            </w:pPr>
          </w:p>
        </w:tc>
        <w:tc>
          <w:tcPr>
            <w:tcW w:w="2728" w:type="dxa"/>
            <w:vMerge/>
            <w:shd w:val="clear" w:color="auto" w:fill="auto"/>
          </w:tcPr>
          <w:p w14:paraId="544D541F" w14:textId="77777777" w:rsidR="005C42AC" w:rsidRPr="009E2192" w:rsidRDefault="005C42AC" w:rsidP="00467E8A">
            <w:pPr>
              <w:rPr>
                <w:rFonts w:cs="Arial"/>
                <w:bCs/>
              </w:rPr>
            </w:pPr>
          </w:p>
        </w:tc>
        <w:tc>
          <w:tcPr>
            <w:tcW w:w="4860" w:type="dxa"/>
            <w:shd w:val="clear" w:color="auto" w:fill="auto"/>
          </w:tcPr>
          <w:p w14:paraId="35A1154F" w14:textId="77777777" w:rsidR="005C42AC" w:rsidRPr="009E2192" w:rsidRDefault="005C42AC" w:rsidP="00467E8A">
            <w:pPr>
              <w:rPr>
                <w:i/>
              </w:rPr>
            </w:pPr>
            <w:r w:rsidRPr="009E2192">
              <w:rPr>
                <w:rStyle w:val="SAPScreenElement"/>
              </w:rPr>
              <w:t>EE Notice Period</w:t>
            </w:r>
            <w:r w:rsidRPr="009E2192">
              <w:rPr>
                <w:rFonts w:cs="Arial"/>
                <w:bCs/>
              </w:rPr>
              <w:t>:</w:t>
            </w:r>
            <w:r w:rsidRPr="009E2192">
              <w:t xml:space="preserve"> defaulted to</w:t>
            </w:r>
            <w:r w:rsidRPr="009E2192">
              <w:rPr>
                <w:rStyle w:val="SAPUserEntry"/>
              </w:rPr>
              <w:t xml:space="preserve"> 3 months/month’s end</w:t>
            </w:r>
            <w:r w:rsidRPr="009E2192">
              <w:t xml:space="preserve">; adapt if appropriate by selecting for example </w:t>
            </w:r>
            <w:r w:rsidRPr="009E2192">
              <w:rPr>
                <w:rStyle w:val="SAPUserEntry"/>
              </w:rPr>
              <w:t xml:space="preserve">6 months/month’s end </w:t>
            </w:r>
            <w:r w:rsidRPr="009E2192">
              <w:t xml:space="preserve">from value help </w:t>
            </w:r>
          </w:p>
        </w:tc>
        <w:tc>
          <w:tcPr>
            <w:tcW w:w="2852" w:type="dxa"/>
            <w:vMerge/>
            <w:shd w:val="clear" w:color="auto" w:fill="auto"/>
          </w:tcPr>
          <w:p w14:paraId="7FBB4EB0" w14:textId="77777777" w:rsidR="005C42AC" w:rsidRPr="009E2192" w:rsidRDefault="005C42AC" w:rsidP="00467E8A"/>
        </w:tc>
        <w:tc>
          <w:tcPr>
            <w:tcW w:w="1264" w:type="dxa"/>
          </w:tcPr>
          <w:p w14:paraId="4FC6B1B8" w14:textId="77777777" w:rsidR="005C42AC" w:rsidRPr="009E2192" w:rsidRDefault="005C42AC" w:rsidP="00467E8A">
            <w:pPr>
              <w:rPr>
                <w:rFonts w:cs="Arial"/>
                <w:bCs/>
              </w:rPr>
            </w:pPr>
          </w:p>
        </w:tc>
      </w:tr>
      <w:tr w:rsidR="005C42AC" w:rsidRPr="009E2192" w14:paraId="54CCBAFE" w14:textId="77777777" w:rsidTr="00467E8A">
        <w:trPr>
          <w:trHeight w:val="357"/>
        </w:trPr>
        <w:tc>
          <w:tcPr>
            <w:tcW w:w="900" w:type="dxa"/>
            <w:vMerge/>
            <w:shd w:val="clear" w:color="auto" w:fill="auto"/>
          </w:tcPr>
          <w:p w14:paraId="5BF3BB97" w14:textId="77777777" w:rsidR="005C42AC" w:rsidRPr="009E2192" w:rsidRDefault="005C42AC" w:rsidP="00467E8A"/>
        </w:tc>
        <w:tc>
          <w:tcPr>
            <w:tcW w:w="1682" w:type="dxa"/>
            <w:vMerge/>
            <w:shd w:val="clear" w:color="auto" w:fill="auto"/>
          </w:tcPr>
          <w:p w14:paraId="30706E57" w14:textId="77777777" w:rsidR="005C42AC" w:rsidRPr="009E2192" w:rsidRDefault="005C42AC" w:rsidP="00467E8A">
            <w:pPr>
              <w:rPr>
                <w:b/>
              </w:rPr>
            </w:pPr>
          </w:p>
        </w:tc>
        <w:tc>
          <w:tcPr>
            <w:tcW w:w="2728" w:type="dxa"/>
            <w:vMerge w:val="restart"/>
            <w:shd w:val="clear" w:color="auto" w:fill="auto"/>
          </w:tcPr>
          <w:p w14:paraId="6445DB51" w14:textId="77777777" w:rsidR="005C42AC" w:rsidRPr="009E2192" w:rsidRDefault="005C42AC" w:rsidP="00467E8A">
            <w:pPr>
              <w:rPr>
                <w:rFonts w:cs="Arial"/>
                <w:bCs/>
              </w:rPr>
            </w:pPr>
            <w:r w:rsidRPr="009E2192">
              <w:rPr>
                <w:rFonts w:cs="Arial"/>
                <w:bCs/>
              </w:rPr>
              <w:t xml:space="preserve">in the </w:t>
            </w:r>
            <w:r w:rsidRPr="009E2192">
              <w:rPr>
                <w:rStyle w:val="SAPScreenElement"/>
              </w:rPr>
              <w:t>Entry</w:t>
            </w:r>
            <w:r w:rsidRPr="009E2192">
              <w:rPr>
                <w:rFonts w:cs="Arial"/>
                <w:bCs/>
              </w:rPr>
              <w:t xml:space="preserve"> part of the form</w:t>
            </w:r>
            <w:r w:rsidRPr="009E2192">
              <w:t xml:space="preserve"> make the following entries</w:t>
            </w:r>
            <w:r w:rsidRPr="009E2192">
              <w:rPr>
                <w:rFonts w:cs="Arial"/>
                <w:bCs/>
              </w:rPr>
              <w:t>:</w:t>
            </w:r>
          </w:p>
        </w:tc>
        <w:tc>
          <w:tcPr>
            <w:tcW w:w="4860" w:type="dxa"/>
            <w:shd w:val="clear" w:color="auto" w:fill="auto"/>
          </w:tcPr>
          <w:p w14:paraId="66FB98DA" w14:textId="77777777" w:rsidR="005C42AC" w:rsidRPr="009E2192" w:rsidRDefault="005C42AC" w:rsidP="00467E8A">
            <w:pPr>
              <w:rPr>
                <w:rStyle w:val="SAPScreenElement"/>
              </w:rPr>
            </w:pPr>
            <w:r w:rsidRPr="009E2192">
              <w:rPr>
                <w:rStyle w:val="SAPScreenElement"/>
              </w:rPr>
              <w:t>Initial Entry:</w:t>
            </w:r>
            <w:r w:rsidRPr="009E2192">
              <w:t xml:space="preserve"> select </w:t>
            </w:r>
            <w:r w:rsidRPr="009E2192">
              <w:rPr>
                <w:rFonts w:cs="Arial"/>
                <w:bCs/>
              </w:rPr>
              <w:t>from calendar help</w:t>
            </w:r>
          </w:p>
        </w:tc>
        <w:tc>
          <w:tcPr>
            <w:tcW w:w="2852" w:type="dxa"/>
            <w:vMerge w:val="restart"/>
            <w:shd w:val="clear" w:color="auto" w:fill="auto"/>
          </w:tcPr>
          <w:p w14:paraId="5D23C8A6" w14:textId="77777777" w:rsidR="005C42AC" w:rsidRPr="009E2192" w:rsidRDefault="005C42AC" w:rsidP="00467E8A"/>
        </w:tc>
        <w:tc>
          <w:tcPr>
            <w:tcW w:w="1264" w:type="dxa"/>
          </w:tcPr>
          <w:p w14:paraId="40D55FE5" w14:textId="77777777" w:rsidR="005C42AC" w:rsidRPr="009E2192" w:rsidRDefault="005C42AC" w:rsidP="00467E8A">
            <w:pPr>
              <w:rPr>
                <w:rFonts w:cs="Arial"/>
                <w:bCs/>
              </w:rPr>
            </w:pPr>
          </w:p>
        </w:tc>
      </w:tr>
      <w:tr w:rsidR="005C42AC" w:rsidRPr="009E2192" w14:paraId="7E06C7E8" w14:textId="77777777" w:rsidTr="00467E8A">
        <w:trPr>
          <w:trHeight w:val="357"/>
        </w:trPr>
        <w:tc>
          <w:tcPr>
            <w:tcW w:w="900" w:type="dxa"/>
            <w:vMerge/>
            <w:shd w:val="clear" w:color="auto" w:fill="auto"/>
          </w:tcPr>
          <w:p w14:paraId="4D2E8434" w14:textId="77777777" w:rsidR="005C42AC" w:rsidRPr="009E2192" w:rsidRDefault="005C42AC" w:rsidP="00467E8A"/>
        </w:tc>
        <w:tc>
          <w:tcPr>
            <w:tcW w:w="1682" w:type="dxa"/>
            <w:vMerge/>
            <w:shd w:val="clear" w:color="auto" w:fill="auto"/>
          </w:tcPr>
          <w:p w14:paraId="0C92A83E" w14:textId="77777777" w:rsidR="005C42AC" w:rsidRPr="009E2192" w:rsidRDefault="005C42AC" w:rsidP="00467E8A">
            <w:pPr>
              <w:rPr>
                <w:b/>
              </w:rPr>
            </w:pPr>
          </w:p>
        </w:tc>
        <w:tc>
          <w:tcPr>
            <w:tcW w:w="2728" w:type="dxa"/>
            <w:vMerge/>
            <w:shd w:val="clear" w:color="auto" w:fill="auto"/>
          </w:tcPr>
          <w:p w14:paraId="714D14D5" w14:textId="77777777" w:rsidR="005C42AC" w:rsidRPr="009E2192" w:rsidRDefault="005C42AC" w:rsidP="00467E8A">
            <w:pPr>
              <w:rPr>
                <w:rFonts w:cs="Arial"/>
                <w:bCs/>
              </w:rPr>
            </w:pPr>
          </w:p>
        </w:tc>
        <w:tc>
          <w:tcPr>
            <w:tcW w:w="4860" w:type="dxa"/>
            <w:shd w:val="clear" w:color="auto" w:fill="auto"/>
          </w:tcPr>
          <w:p w14:paraId="35252611" w14:textId="77777777" w:rsidR="005C42AC" w:rsidRPr="009E2192" w:rsidRDefault="005C42AC" w:rsidP="00467E8A">
            <w:pPr>
              <w:rPr>
                <w:rStyle w:val="SAPScreenElement"/>
              </w:rPr>
            </w:pPr>
            <w:r w:rsidRPr="009E2192">
              <w:rPr>
                <w:rStyle w:val="SAPScreenElement"/>
              </w:rPr>
              <w:t>Entry into Group:</w:t>
            </w:r>
            <w:r w:rsidRPr="009E2192">
              <w:t xml:space="preserve"> select </w:t>
            </w:r>
            <w:r w:rsidRPr="009E2192">
              <w:rPr>
                <w:rFonts w:cs="Arial"/>
                <w:bCs/>
              </w:rPr>
              <w:t>from calendar help</w:t>
            </w:r>
          </w:p>
        </w:tc>
        <w:tc>
          <w:tcPr>
            <w:tcW w:w="2852" w:type="dxa"/>
            <w:vMerge/>
            <w:shd w:val="clear" w:color="auto" w:fill="auto"/>
          </w:tcPr>
          <w:p w14:paraId="6D322939" w14:textId="77777777" w:rsidR="005C42AC" w:rsidRPr="009E2192" w:rsidRDefault="005C42AC" w:rsidP="00467E8A"/>
        </w:tc>
        <w:tc>
          <w:tcPr>
            <w:tcW w:w="1264" w:type="dxa"/>
          </w:tcPr>
          <w:p w14:paraId="386461C0" w14:textId="77777777" w:rsidR="005C42AC" w:rsidRPr="009E2192" w:rsidRDefault="005C42AC" w:rsidP="00467E8A">
            <w:pPr>
              <w:rPr>
                <w:rFonts w:cs="Arial"/>
                <w:bCs/>
              </w:rPr>
            </w:pPr>
          </w:p>
        </w:tc>
      </w:tr>
      <w:tr w:rsidR="005C42AC" w:rsidRPr="009E2192" w14:paraId="61D80020" w14:textId="77777777" w:rsidTr="00467E8A">
        <w:trPr>
          <w:trHeight w:val="88"/>
        </w:trPr>
        <w:tc>
          <w:tcPr>
            <w:tcW w:w="900" w:type="dxa"/>
            <w:vMerge/>
            <w:shd w:val="clear" w:color="auto" w:fill="auto"/>
          </w:tcPr>
          <w:p w14:paraId="65300238" w14:textId="77777777" w:rsidR="005C42AC" w:rsidRPr="009E2192" w:rsidRDefault="005C42AC" w:rsidP="00467E8A"/>
        </w:tc>
        <w:tc>
          <w:tcPr>
            <w:tcW w:w="1682" w:type="dxa"/>
            <w:vMerge/>
            <w:shd w:val="clear" w:color="auto" w:fill="auto"/>
          </w:tcPr>
          <w:p w14:paraId="7DD210C1" w14:textId="77777777" w:rsidR="005C42AC" w:rsidRPr="009E2192" w:rsidRDefault="005C42AC" w:rsidP="00467E8A">
            <w:pPr>
              <w:rPr>
                <w:rFonts w:cs="Arial"/>
                <w:b/>
                <w:bCs/>
              </w:rPr>
            </w:pPr>
          </w:p>
        </w:tc>
        <w:tc>
          <w:tcPr>
            <w:tcW w:w="2728" w:type="dxa"/>
            <w:vMerge w:val="restart"/>
            <w:shd w:val="clear" w:color="auto" w:fill="auto"/>
          </w:tcPr>
          <w:p w14:paraId="7ED9CA53" w14:textId="77777777" w:rsidR="005C42AC" w:rsidRPr="009E2192" w:rsidRDefault="005C42AC" w:rsidP="00467E8A">
            <w:r w:rsidRPr="009E2192">
              <w:rPr>
                <w:rFonts w:cs="Arial"/>
                <w:bCs/>
              </w:rPr>
              <w:t xml:space="preserve">in the </w:t>
            </w:r>
            <w:r w:rsidRPr="009E2192">
              <w:rPr>
                <w:rStyle w:val="SAPScreenElement"/>
              </w:rPr>
              <w:t>Leave Passage Details</w:t>
            </w:r>
            <w:r w:rsidRPr="009E2192">
              <w:rPr>
                <w:rFonts w:cs="Arial"/>
                <w:bCs/>
              </w:rPr>
              <w:t xml:space="preserve"> part of the form</w:t>
            </w:r>
            <w:r w:rsidRPr="009E2192">
              <w:t xml:space="preserve"> make the following entries</w:t>
            </w:r>
            <w:r w:rsidRPr="009E2192">
              <w:rPr>
                <w:rFonts w:cs="Arial"/>
                <w:bCs/>
              </w:rPr>
              <w:t>:</w:t>
            </w:r>
          </w:p>
        </w:tc>
        <w:tc>
          <w:tcPr>
            <w:tcW w:w="4860" w:type="dxa"/>
            <w:shd w:val="clear" w:color="auto" w:fill="auto"/>
          </w:tcPr>
          <w:p w14:paraId="0433C911" w14:textId="77777777" w:rsidR="005C42AC" w:rsidRPr="009E2192" w:rsidRDefault="005C42AC" w:rsidP="00467E8A">
            <w:pPr>
              <w:rPr>
                <w:i/>
              </w:rPr>
            </w:pPr>
            <w:r w:rsidRPr="009E2192">
              <w:rPr>
                <w:rStyle w:val="SAPScreenElement"/>
              </w:rPr>
              <w:t>Ticket Accrual Start Date:</w:t>
            </w:r>
            <w:r w:rsidRPr="009E2192">
              <w:t xml:space="preserve"> defaulted with the hire date; leave as is</w:t>
            </w:r>
          </w:p>
        </w:tc>
        <w:tc>
          <w:tcPr>
            <w:tcW w:w="2852" w:type="dxa"/>
            <w:vMerge w:val="restart"/>
            <w:shd w:val="clear" w:color="auto" w:fill="auto"/>
          </w:tcPr>
          <w:p w14:paraId="51B54ED7" w14:textId="77777777" w:rsidR="005C42AC" w:rsidRPr="009E2192" w:rsidRDefault="005C42AC" w:rsidP="00467E8A">
            <w:pPr>
              <w:rPr>
                <w:rFonts w:cs="Arial"/>
                <w:bCs/>
              </w:rPr>
            </w:pPr>
          </w:p>
        </w:tc>
        <w:tc>
          <w:tcPr>
            <w:tcW w:w="1264" w:type="dxa"/>
            <w:vMerge w:val="restart"/>
          </w:tcPr>
          <w:p w14:paraId="339E7AC1" w14:textId="77777777" w:rsidR="005C42AC" w:rsidRPr="009E2192" w:rsidRDefault="005C42AC" w:rsidP="00467E8A">
            <w:pPr>
              <w:rPr>
                <w:rFonts w:cs="Arial"/>
                <w:bCs/>
              </w:rPr>
            </w:pPr>
          </w:p>
        </w:tc>
      </w:tr>
      <w:tr w:rsidR="005C42AC" w:rsidRPr="009E2192" w14:paraId="6095A2F3" w14:textId="77777777" w:rsidTr="00467E8A">
        <w:trPr>
          <w:trHeight w:val="81"/>
        </w:trPr>
        <w:tc>
          <w:tcPr>
            <w:tcW w:w="900" w:type="dxa"/>
            <w:vMerge/>
            <w:shd w:val="clear" w:color="auto" w:fill="auto"/>
          </w:tcPr>
          <w:p w14:paraId="3689A670" w14:textId="77777777" w:rsidR="005C42AC" w:rsidRPr="009E2192" w:rsidRDefault="005C42AC" w:rsidP="00467E8A"/>
        </w:tc>
        <w:tc>
          <w:tcPr>
            <w:tcW w:w="1682" w:type="dxa"/>
            <w:vMerge/>
            <w:shd w:val="clear" w:color="auto" w:fill="auto"/>
          </w:tcPr>
          <w:p w14:paraId="59C2F638" w14:textId="77777777" w:rsidR="005C42AC" w:rsidRPr="009E2192" w:rsidRDefault="005C42AC" w:rsidP="00467E8A">
            <w:pPr>
              <w:rPr>
                <w:rFonts w:cs="Arial"/>
                <w:b/>
                <w:bCs/>
              </w:rPr>
            </w:pPr>
          </w:p>
        </w:tc>
        <w:tc>
          <w:tcPr>
            <w:tcW w:w="2728" w:type="dxa"/>
            <w:vMerge/>
            <w:shd w:val="clear" w:color="auto" w:fill="auto"/>
          </w:tcPr>
          <w:p w14:paraId="276CB2E3" w14:textId="77777777" w:rsidR="005C42AC" w:rsidRPr="009E2192" w:rsidRDefault="005C42AC" w:rsidP="00467E8A">
            <w:pPr>
              <w:rPr>
                <w:rFonts w:cs="Arial"/>
                <w:bCs/>
              </w:rPr>
            </w:pPr>
          </w:p>
        </w:tc>
        <w:tc>
          <w:tcPr>
            <w:tcW w:w="4860" w:type="dxa"/>
            <w:shd w:val="clear" w:color="auto" w:fill="auto"/>
          </w:tcPr>
          <w:p w14:paraId="10178190" w14:textId="77777777" w:rsidR="005C42AC" w:rsidRPr="009E2192" w:rsidRDefault="005C42AC" w:rsidP="00467E8A">
            <w:pPr>
              <w:rPr>
                <w:i/>
              </w:rPr>
            </w:pPr>
            <w:r w:rsidRPr="009E2192">
              <w:rPr>
                <w:rStyle w:val="SAPScreenElement"/>
              </w:rPr>
              <w:t>Leave Passage Frequency Cycle:</w:t>
            </w:r>
            <w:r w:rsidRPr="009E2192">
              <w:t xml:space="preserve"> select from drop-down </w:t>
            </w:r>
          </w:p>
        </w:tc>
        <w:tc>
          <w:tcPr>
            <w:tcW w:w="2852" w:type="dxa"/>
            <w:vMerge/>
            <w:shd w:val="clear" w:color="auto" w:fill="auto"/>
          </w:tcPr>
          <w:p w14:paraId="70D235A5" w14:textId="77777777" w:rsidR="005C42AC" w:rsidRPr="009E2192" w:rsidRDefault="005C42AC" w:rsidP="00467E8A">
            <w:pPr>
              <w:rPr>
                <w:rFonts w:cs="Arial"/>
                <w:bCs/>
              </w:rPr>
            </w:pPr>
          </w:p>
        </w:tc>
        <w:tc>
          <w:tcPr>
            <w:tcW w:w="1264" w:type="dxa"/>
            <w:vMerge/>
          </w:tcPr>
          <w:p w14:paraId="4B60EDF5" w14:textId="77777777" w:rsidR="005C42AC" w:rsidRPr="009E2192" w:rsidRDefault="005C42AC" w:rsidP="00467E8A">
            <w:pPr>
              <w:rPr>
                <w:rFonts w:cs="Arial"/>
                <w:bCs/>
              </w:rPr>
            </w:pPr>
          </w:p>
        </w:tc>
      </w:tr>
      <w:tr w:rsidR="005C42AC" w:rsidRPr="009E2192" w14:paraId="7FFE9F45" w14:textId="77777777" w:rsidTr="00467E8A">
        <w:trPr>
          <w:trHeight w:val="81"/>
        </w:trPr>
        <w:tc>
          <w:tcPr>
            <w:tcW w:w="900" w:type="dxa"/>
            <w:vMerge/>
            <w:shd w:val="clear" w:color="auto" w:fill="auto"/>
          </w:tcPr>
          <w:p w14:paraId="67992109" w14:textId="77777777" w:rsidR="005C42AC" w:rsidRPr="009E2192" w:rsidRDefault="005C42AC" w:rsidP="00467E8A"/>
        </w:tc>
        <w:tc>
          <w:tcPr>
            <w:tcW w:w="1682" w:type="dxa"/>
            <w:vMerge/>
            <w:shd w:val="clear" w:color="auto" w:fill="auto"/>
          </w:tcPr>
          <w:p w14:paraId="78955186" w14:textId="77777777" w:rsidR="005C42AC" w:rsidRPr="009E2192" w:rsidRDefault="005C42AC" w:rsidP="00467E8A">
            <w:pPr>
              <w:rPr>
                <w:rFonts w:cs="Arial"/>
                <w:b/>
                <w:bCs/>
              </w:rPr>
            </w:pPr>
          </w:p>
        </w:tc>
        <w:tc>
          <w:tcPr>
            <w:tcW w:w="2728" w:type="dxa"/>
            <w:vMerge/>
            <w:shd w:val="clear" w:color="auto" w:fill="auto"/>
          </w:tcPr>
          <w:p w14:paraId="13657A2B" w14:textId="77777777" w:rsidR="005C42AC" w:rsidRPr="009E2192" w:rsidRDefault="005C42AC" w:rsidP="00467E8A">
            <w:pPr>
              <w:rPr>
                <w:rFonts w:cs="Arial"/>
                <w:bCs/>
              </w:rPr>
            </w:pPr>
          </w:p>
        </w:tc>
        <w:tc>
          <w:tcPr>
            <w:tcW w:w="4860" w:type="dxa"/>
            <w:shd w:val="clear" w:color="auto" w:fill="auto"/>
          </w:tcPr>
          <w:p w14:paraId="370C7A18" w14:textId="77777777" w:rsidR="005C42AC" w:rsidRPr="009E2192" w:rsidRDefault="005C42AC" w:rsidP="00467E8A">
            <w:pPr>
              <w:rPr>
                <w:i/>
              </w:rPr>
            </w:pPr>
            <w:r w:rsidRPr="009E2192">
              <w:rPr>
                <w:rStyle w:val="SAPScreenElement"/>
              </w:rPr>
              <w:t>Maximum dependants:</w:t>
            </w:r>
            <w:r w:rsidRPr="009E2192">
              <w:t xml:space="preserve"> select from drop-down</w:t>
            </w:r>
          </w:p>
        </w:tc>
        <w:tc>
          <w:tcPr>
            <w:tcW w:w="2852" w:type="dxa"/>
            <w:vMerge/>
            <w:shd w:val="clear" w:color="auto" w:fill="auto"/>
          </w:tcPr>
          <w:p w14:paraId="74B4C694" w14:textId="77777777" w:rsidR="005C42AC" w:rsidRPr="009E2192" w:rsidRDefault="005C42AC" w:rsidP="00467E8A">
            <w:pPr>
              <w:rPr>
                <w:rFonts w:cs="Arial"/>
                <w:bCs/>
              </w:rPr>
            </w:pPr>
          </w:p>
        </w:tc>
        <w:tc>
          <w:tcPr>
            <w:tcW w:w="1264" w:type="dxa"/>
            <w:vMerge/>
          </w:tcPr>
          <w:p w14:paraId="56331021" w14:textId="77777777" w:rsidR="005C42AC" w:rsidRPr="009E2192" w:rsidRDefault="005C42AC" w:rsidP="00467E8A">
            <w:pPr>
              <w:rPr>
                <w:rFonts w:cs="Arial"/>
                <w:bCs/>
              </w:rPr>
            </w:pPr>
          </w:p>
        </w:tc>
      </w:tr>
      <w:tr w:rsidR="005C42AC" w:rsidRPr="009E2192" w14:paraId="46BA7442" w14:textId="77777777" w:rsidTr="00467E8A">
        <w:trPr>
          <w:trHeight w:val="81"/>
        </w:trPr>
        <w:tc>
          <w:tcPr>
            <w:tcW w:w="900" w:type="dxa"/>
            <w:vMerge/>
            <w:shd w:val="clear" w:color="auto" w:fill="auto"/>
          </w:tcPr>
          <w:p w14:paraId="66311FBD" w14:textId="77777777" w:rsidR="005C42AC" w:rsidRPr="009E2192" w:rsidRDefault="005C42AC" w:rsidP="00467E8A"/>
        </w:tc>
        <w:tc>
          <w:tcPr>
            <w:tcW w:w="1682" w:type="dxa"/>
            <w:vMerge/>
            <w:shd w:val="clear" w:color="auto" w:fill="auto"/>
          </w:tcPr>
          <w:p w14:paraId="059B714D" w14:textId="77777777" w:rsidR="005C42AC" w:rsidRPr="009E2192" w:rsidRDefault="005C42AC" w:rsidP="00467E8A">
            <w:pPr>
              <w:rPr>
                <w:rFonts w:cs="Arial"/>
                <w:b/>
                <w:bCs/>
              </w:rPr>
            </w:pPr>
          </w:p>
        </w:tc>
        <w:tc>
          <w:tcPr>
            <w:tcW w:w="2728" w:type="dxa"/>
            <w:vMerge/>
            <w:shd w:val="clear" w:color="auto" w:fill="auto"/>
          </w:tcPr>
          <w:p w14:paraId="37565012" w14:textId="77777777" w:rsidR="005C42AC" w:rsidRPr="009E2192" w:rsidRDefault="005C42AC" w:rsidP="00467E8A">
            <w:pPr>
              <w:rPr>
                <w:rFonts w:cs="Arial"/>
                <w:bCs/>
              </w:rPr>
            </w:pPr>
          </w:p>
        </w:tc>
        <w:tc>
          <w:tcPr>
            <w:tcW w:w="4860" w:type="dxa"/>
            <w:shd w:val="clear" w:color="auto" w:fill="auto"/>
          </w:tcPr>
          <w:p w14:paraId="054A85C1" w14:textId="77777777" w:rsidR="005C42AC" w:rsidRPr="009E2192" w:rsidRDefault="005C42AC" w:rsidP="00467E8A">
            <w:pPr>
              <w:rPr>
                <w:i/>
              </w:rPr>
            </w:pPr>
            <w:r w:rsidRPr="009E2192">
              <w:rPr>
                <w:rStyle w:val="SAPScreenElement"/>
              </w:rPr>
              <w:t>Employee tickets per cycle:</w:t>
            </w:r>
            <w:r w:rsidRPr="009E2192">
              <w:t xml:space="preserve"> enter as appropriate</w:t>
            </w:r>
          </w:p>
        </w:tc>
        <w:tc>
          <w:tcPr>
            <w:tcW w:w="2852" w:type="dxa"/>
            <w:vMerge/>
            <w:shd w:val="clear" w:color="auto" w:fill="auto"/>
          </w:tcPr>
          <w:p w14:paraId="16F9EDF8" w14:textId="77777777" w:rsidR="005C42AC" w:rsidRPr="009E2192" w:rsidRDefault="005C42AC" w:rsidP="00467E8A">
            <w:pPr>
              <w:rPr>
                <w:rFonts w:cs="Arial"/>
                <w:bCs/>
              </w:rPr>
            </w:pPr>
          </w:p>
        </w:tc>
        <w:tc>
          <w:tcPr>
            <w:tcW w:w="1264" w:type="dxa"/>
            <w:vMerge/>
          </w:tcPr>
          <w:p w14:paraId="0D2B070F" w14:textId="77777777" w:rsidR="005C42AC" w:rsidRPr="009E2192" w:rsidRDefault="005C42AC" w:rsidP="00467E8A">
            <w:pPr>
              <w:rPr>
                <w:rFonts w:cs="Arial"/>
                <w:bCs/>
              </w:rPr>
            </w:pPr>
          </w:p>
        </w:tc>
      </w:tr>
      <w:tr w:rsidR="005C42AC" w:rsidRPr="009E2192" w14:paraId="4CB561A3" w14:textId="77777777" w:rsidTr="00467E8A">
        <w:trPr>
          <w:trHeight w:val="81"/>
        </w:trPr>
        <w:tc>
          <w:tcPr>
            <w:tcW w:w="900" w:type="dxa"/>
            <w:vMerge/>
            <w:shd w:val="clear" w:color="auto" w:fill="auto"/>
          </w:tcPr>
          <w:p w14:paraId="7A0AEF73" w14:textId="77777777" w:rsidR="005C42AC" w:rsidRPr="009E2192" w:rsidRDefault="005C42AC" w:rsidP="00467E8A"/>
        </w:tc>
        <w:tc>
          <w:tcPr>
            <w:tcW w:w="1682" w:type="dxa"/>
            <w:vMerge/>
            <w:shd w:val="clear" w:color="auto" w:fill="auto"/>
          </w:tcPr>
          <w:p w14:paraId="10910910" w14:textId="77777777" w:rsidR="005C42AC" w:rsidRPr="009E2192" w:rsidRDefault="005C42AC" w:rsidP="00467E8A">
            <w:pPr>
              <w:rPr>
                <w:rFonts w:cs="Arial"/>
                <w:b/>
                <w:bCs/>
              </w:rPr>
            </w:pPr>
          </w:p>
        </w:tc>
        <w:tc>
          <w:tcPr>
            <w:tcW w:w="2728" w:type="dxa"/>
            <w:vMerge/>
            <w:shd w:val="clear" w:color="auto" w:fill="auto"/>
          </w:tcPr>
          <w:p w14:paraId="27156F13" w14:textId="77777777" w:rsidR="005C42AC" w:rsidRPr="009E2192" w:rsidRDefault="005C42AC" w:rsidP="00467E8A">
            <w:pPr>
              <w:rPr>
                <w:rFonts w:cs="Arial"/>
                <w:bCs/>
              </w:rPr>
            </w:pPr>
          </w:p>
        </w:tc>
        <w:tc>
          <w:tcPr>
            <w:tcW w:w="4860" w:type="dxa"/>
            <w:shd w:val="clear" w:color="auto" w:fill="auto"/>
          </w:tcPr>
          <w:p w14:paraId="7C52F195" w14:textId="77777777" w:rsidR="005C42AC" w:rsidRPr="009E2192" w:rsidRDefault="005C42AC" w:rsidP="00467E8A">
            <w:pPr>
              <w:rPr>
                <w:i/>
              </w:rPr>
            </w:pPr>
            <w:r w:rsidRPr="009E2192">
              <w:rPr>
                <w:rStyle w:val="SAPScreenElement"/>
              </w:rPr>
              <w:t>Dependant tickets per cycle:</w:t>
            </w:r>
            <w:r w:rsidRPr="009E2192">
              <w:t xml:space="preserve"> insert the value, as necessary</w:t>
            </w:r>
          </w:p>
        </w:tc>
        <w:tc>
          <w:tcPr>
            <w:tcW w:w="2852" w:type="dxa"/>
            <w:vMerge/>
            <w:shd w:val="clear" w:color="auto" w:fill="auto"/>
          </w:tcPr>
          <w:p w14:paraId="150ADE7D" w14:textId="77777777" w:rsidR="005C42AC" w:rsidRPr="009E2192" w:rsidRDefault="005C42AC" w:rsidP="00467E8A">
            <w:pPr>
              <w:rPr>
                <w:rFonts w:cs="Arial"/>
                <w:bCs/>
              </w:rPr>
            </w:pPr>
          </w:p>
        </w:tc>
        <w:tc>
          <w:tcPr>
            <w:tcW w:w="1264" w:type="dxa"/>
            <w:vMerge/>
          </w:tcPr>
          <w:p w14:paraId="5D06108A" w14:textId="77777777" w:rsidR="005C42AC" w:rsidRPr="009E2192" w:rsidRDefault="005C42AC" w:rsidP="00467E8A">
            <w:pPr>
              <w:rPr>
                <w:rFonts w:cs="Arial"/>
                <w:bCs/>
              </w:rPr>
            </w:pPr>
          </w:p>
        </w:tc>
      </w:tr>
      <w:tr w:rsidR="005C42AC" w:rsidRPr="009E2192" w14:paraId="4B5C5EE9" w14:textId="77777777" w:rsidTr="00467E8A">
        <w:trPr>
          <w:trHeight w:val="357"/>
        </w:trPr>
        <w:tc>
          <w:tcPr>
            <w:tcW w:w="900" w:type="dxa"/>
            <w:vMerge/>
            <w:shd w:val="clear" w:color="auto" w:fill="auto"/>
          </w:tcPr>
          <w:p w14:paraId="656F8C72" w14:textId="77777777" w:rsidR="005C42AC" w:rsidRPr="009E2192" w:rsidRDefault="005C42AC" w:rsidP="00467E8A"/>
        </w:tc>
        <w:tc>
          <w:tcPr>
            <w:tcW w:w="1682" w:type="dxa"/>
            <w:vMerge/>
            <w:shd w:val="clear" w:color="auto" w:fill="auto"/>
          </w:tcPr>
          <w:p w14:paraId="036BD047" w14:textId="77777777" w:rsidR="005C42AC" w:rsidRPr="009E2192" w:rsidRDefault="005C42AC" w:rsidP="00467E8A">
            <w:pPr>
              <w:rPr>
                <w:rStyle w:val="SAPEmphasis"/>
              </w:rPr>
            </w:pPr>
          </w:p>
        </w:tc>
        <w:tc>
          <w:tcPr>
            <w:tcW w:w="2728" w:type="dxa"/>
            <w:shd w:val="clear" w:color="auto" w:fill="auto"/>
          </w:tcPr>
          <w:p w14:paraId="5A21E59E" w14:textId="77777777" w:rsidR="005C42AC" w:rsidRPr="009E2192" w:rsidRDefault="005C42AC" w:rsidP="00467E8A">
            <w:r w:rsidRPr="009E2192">
              <w:rPr>
                <w:rFonts w:cs="Arial"/>
                <w:bCs/>
              </w:rPr>
              <w:t xml:space="preserve">In the </w:t>
            </w:r>
            <w:r w:rsidRPr="009E2192">
              <w:rPr>
                <w:rStyle w:val="SAPScreenElement"/>
              </w:rPr>
              <w:t xml:space="preserve">Notes </w:t>
            </w:r>
            <w:r w:rsidRPr="009E2192">
              <w:rPr>
                <w:rFonts w:cs="Arial"/>
                <w:bCs/>
              </w:rPr>
              <w:t>part of the form,</w:t>
            </w:r>
            <w:r w:rsidRPr="009E2192">
              <w:t xml:space="preserve"> enter a note, if appropriate.</w:t>
            </w:r>
          </w:p>
        </w:tc>
        <w:tc>
          <w:tcPr>
            <w:tcW w:w="4860" w:type="dxa"/>
            <w:shd w:val="clear" w:color="auto" w:fill="auto"/>
          </w:tcPr>
          <w:p w14:paraId="6172D695" w14:textId="77777777" w:rsidR="005C42AC" w:rsidRPr="009E2192" w:rsidRDefault="005C42AC" w:rsidP="00467E8A">
            <w:pPr>
              <w:rPr>
                <w:i/>
              </w:rPr>
            </w:pPr>
          </w:p>
        </w:tc>
        <w:tc>
          <w:tcPr>
            <w:tcW w:w="2852" w:type="dxa"/>
            <w:shd w:val="clear" w:color="auto" w:fill="auto"/>
          </w:tcPr>
          <w:p w14:paraId="0D9EF975" w14:textId="77777777" w:rsidR="005C42AC" w:rsidRPr="009E2192" w:rsidRDefault="005C42AC" w:rsidP="00467E8A">
            <w:pPr>
              <w:rPr>
                <w:rFonts w:cs="Arial"/>
                <w:bCs/>
              </w:rPr>
            </w:pPr>
          </w:p>
        </w:tc>
        <w:tc>
          <w:tcPr>
            <w:tcW w:w="1264" w:type="dxa"/>
          </w:tcPr>
          <w:p w14:paraId="26D4C37D" w14:textId="77777777" w:rsidR="005C42AC" w:rsidRPr="009E2192" w:rsidRDefault="005C42AC" w:rsidP="00467E8A">
            <w:pPr>
              <w:rPr>
                <w:rFonts w:cs="Arial"/>
                <w:bCs/>
              </w:rPr>
            </w:pPr>
          </w:p>
        </w:tc>
      </w:tr>
      <w:tr w:rsidR="005C42AC" w:rsidRPr="009E2192" w14:paraId="2B4CFC3C" w14:textId="77777777" w:rsidTr="00467E8A">
        <w:trPr>
          <w:trHeight w:val="357"/>
        </w:trPr>
        <w:tc>
          <w:tcPr>
            <w:tcW w:w="900" w:type="dxa"/>
            <w:shd w:val="clear" w:color="auto" w:fill="auto"/>
          </w:tcPr>
          <w:p w14:paraId="31B1FBF1" w14:textId="77777777" w:rsidR="005C42AC" w:rsidRPr="009E2192" w:rsidRDefault="005C42AC" w:rsidP="00467E8A">
            <w:r w:rsidRPr="009E2192">
              <w:lastRenderedPageBreak/>
              <w:t>8</w:t>
            </w:r>
          </w:p>
        </w:tc>
        <w:tc>
          <w:tcPr>
            <w:tcW w:w="1682" w:type="dxa"/>
            <w:shd w:val="clear" w:color="auto" w:fill="auto"/>
          </w:tcPr>
          <w:p w14:paraId="141B2A97" w14:textId="77777777" w:rsidR="005C42AC" w:rsidRPr="009E2192" w:rsidRDefault="005C42AC" w:rsidP="00467E8A">
            <w:pPr>
              <w:rPr>
                <w:b/>
              </w:rPr>
            </w:pPr>
            <w:r w:rsidRPr="009E2192">
              <w:rPr>
                <w:rStyle w:val="SAPEmphasis"/>
              </w:rPr>
              <w:t>Save Contract Elements</w:t>
            </w:r>
          </w:p>
        </w:tc>
        <w:tc>
          <w:tcPr>
            <w:tcW w:w="2728" w:type="dxa"/>
            <w:shd w:val="clear" w:color="auto" w:fill="auto"/>
          </w:tcPr>
          <w:p w14:paraId="713D94C1" w14:textId="77777777" w:rsidR="005C42AC" w:rsidRPr="009E2192" w:rsidRDefault="005C42AC" w:rsidP="00467E8A">
            <w:pPr>
              <w:rPr>
                <w:rFonts w:cs="Arial"/>
                <w:bCs/>
              </w:rPr>
            </w:pPr>
            <w:r w:rsidRPr="009E2192">
              <w:t xml:space="preserve">Choose the </w:t>
            </w:r>
            <w:r w:rsidRPr="009E2192">
              <w:rPr>
                <w:rStyle w:val="SAPScreenElement"/>
              </w:rPr>
              <w:t>Save</w:t>
            </w:r>
            <w:r w:rsidRPr="009E2192">
              <w:t xml:space="preserve"> button.</w:t>
            </w:r>
          </w:p>
        </w:tc>
        <w:tc>
          <w:tcPr>
            <w:tcW w:w="4860" w:type="dxa"/>
            <w:shd w:val="clear" w:color="auto" w:fill="auto"/>
          </w:tcPr>
          <w:p w14:paraId="6280AF44" w14:textId="77777777" w:rsidR="005C42AC" w:rsidRPr="009E2192" w:rsidRDefault="005C42AC" w:rsidP="00467E8A">
            <w:pPr>
              <w:rPr>
                <w:i/>
              </w:rPr>
            </w:pPr>
          </w:p>
        </w:tc>
        <w:tc>
          <w:tcPr>
            <w:tcW w:w="2852" w:type="dxa"/>
            <w:shd w:val="clear" w:color="auto" w:fill="auto"/>
          </w:tcPr>
          <w:p w14:paraId="7DD0A6FB" w14:textId="77777777" w:rsidR="005C42AC" w:rsidRPr="009E2192" w:rsidRDefault="005C42AC" w:rsidP="00467E8A">
            <w:r w:rsidRPr="009E2192">
              <w:rPr>
                <w:rFonts w:cs="Arial"/>
                <w:bCs/>
              </w:rPr>
              <w:t>A system message about data saving is generated.</w:t>
            </w:r>
          </w:p>
        </w:tc>
        <w:tc>
          <w:tcPr>
            <w:tcW w:w="1264" w:type="dxa"/>
          </w:tcPr>
          <w:p w14:paraId="48A2DEDF" w14:textId="77777777" w:rsidR="005C42AC" w:rsidRPr="009E2192" w:rsidRDefault="005C42AC" w:rsidP="00467E8A">
            <w:pPr>
              <w:rPr>
                <w:rFonts w:cs="Arial"/>
                <w:bCs/>
              </w:rPr>
            </w:pPr>
          </w:p>
        </w:tc>
      </w:tr>
    </w:tbl>
    <w:p w14:paraId="437560DD" w14:textId="77777777" w:rsidR="005C42AC" w:rsidRPr="009E2192" w:rsidRDefault="005C42AC" w:rsidP="005C42AC">
      <w:pPr>
        <w:pStyle w:val="Heading4"/>
      </w:pPr>
      <w:bookmarkStart w:id="864" w:name="_Toc471909988"/>
      <w:bookmarkStart w:id="865" w:name="_Toc474120889"/>
      <w:bookmarkStart w:id="866" w:name="_Toc474222535"/>
      <w:bookmarkStart w:id="867" w:name="_Toc474413241"/>
      <w:bookmarkStart w:id="868" w:name="_Toc471910006"/>
      <w:bookmarkStart w:id="869" w:name="_Toc474120907"/>
      <w:bookmarkStart w:id="870" w:name="_Toc474222553"/>
      <w:bookmarkStart w:id="871" w:name="_Toc474413259"/>
      <w:bookmarkStart w:id="872" w:name="_Toc471910008"/>
      <w:bookmarkStart w:id="873" w:name="_Toc474120909"/>
      <w:bookmarkStart w:id="874" w:name="_Toc474222555"/>
      <w:bookmarkStart w:id="875" w:name="_Toc474413261"/>
      <w:bookmarkStart w:id="876" w:name="_Toc471910065"/>
      <w:bookmarkStart w:id="877" w:name="_Toc474120966"/>
      <w:bookmarkStart w:id="878" w:name="_Toc474222612"/>
      <w:bookmarkStart w:id="879" w:name="_Toc474413318"/>
      <w:bookmarkStart w:id="880" w:name="_Toc471910072"/>
      <w:bookmarkStart w:id="881" w:name="_Toc474120973"/>
      <w:bookmarkStart w:id="882" w:name="_Toc474222619"/>
      <w:bookmarkStart w:id="883" w:name="_Toc474413325"/>
      <w:bookmarkStart w:id="884" w:name="_Toc471910079"/>
      <w:bookmarkStart w:id="885" w:name="_Toc474120980"/>
      <w:bookmarkStart w:id="886" w:name="_Toc474222626"/>
      <w:bookmarkStart w:id="887" w:name="_Toc474413332"/>
      <w:bookmarkStart w:id="888" w:name="_Toc471910086"/>
      <w:bookmarkStart w:id="889" w:name="_Toc474120987"/>
      <w:bookmarkStart w:id="890" w:name="_Toc474222633"/>
      <w:bookmarkStart w:id="891" w:name="_Toc474413339"/>
      <w:bookmarkStart w:id="892" w:name="_Toc471910093"/>
      <w:bookmarkStart w:id="893" w:name="_Toc474120994"/>
      <w:bookmarkStart w:id="894" w:name="_Toc474222640"/>
      <w:bookmarkStart w:id="895" w:name="_Toc474413346"/>
      <w:bookmarkStart w:id="896" w:name="_Toc471910100"/>
      <w:bookmarkStart w:id="897" w:name="_Toc474121001"/>
      <w:bookmarkStart w:id="898" w:name="_Toc474222647"/>
      <w:bookmarkStart w:id="899" w:name="_Toc474413353"/>
      <w:bookmarkStart w:id="900" w:name="_Toc471910107"/>
      <w:bookmarkStart w:id="901" w:name="_Toc474121008"/>
      <w:bookmarkStart w:id="902" w:name="_Toc474222654"/>
      <w:bookmarkStart w:id="903" w:name="_Toc474413360"/>
      <w:bookmarkStart w:id="904" w:name="_Toc471910114"/>
      <w:bookmarkStart w:id="905" w:name="_Toc474121015"/>
      <w:bookmarkStart w:id="906" w:name="_Toc474222661"/>
      <w:bookmarkStart w:id="907" w:name="_Toc474413367"/>
      <w:bookmarkStart w:id="908" w:name="_Toc471910121"/>
      <w:bookmarkStart w:id="909" w:name="_Toc474121022"/>
      <w:bookmarkStart w:id="910" w:name="_Toc474222668"/>
      <w:bookmarkStart w:id="911" w:name="_Toc474413374"/>
      <w:bookmarkStart w:id="912" w:name="_Toc471910128"/>
      <w:bookmarkStart w:id="913" w:name="_Toc474121029"/>
      <w:bookmarkStart w:id="914" w:name="_Toc474222675"/>
      <w:bookmarkStart w:id="915" w:name="_Toc474413381"/>
      <w:bookmarkStart w:id="916" w:name="_Toc471910135"/>
      <w:bookmarkStart w:id="917" w:name="_Toc474121036"/>
      <w:bookmarkStart w:id="918" w:name="_Toc474222682"/>
      <w:bookmarkStart w:id="919" w:name="_Toc474413388"/>
      <w:bookmarkStart w:id="920" w:name="_Toc471910142"/>
      <w:bookmarkStart w:id="921" w:name="_Toc474121043"/>
      <w:bookmarkStart w:id="922" w:name="_Toc474222689"/>
      <w:bookmarkStart w:id="923" w:name="_Toc474413395"/>
      <w:bookmarkStart w:id="924" w:name="_Toc471910149"/>
      <w:bookmarkStart w:id="925" w:name="_Toc474121050"/>
      <w:bookmarkStart w:id="926" w:name="_Toc474222696"/>
      <w:bookmarkStart w:id="927" w:name="_Toc474413402"/>
      <w:bookmarkStart w:id="928" w:name="_Toc471910156"/>
      <w:bookmarkStart w:id="929" w:name="_Toc474121057"/>
      <w:bookmarkStart w:id="930" w:name="_Toc474222703"/>
      <w:bookmarkStart w:id="931" w:name="_Toc474413409"/>
      <w:bookmarkStart w:id="932" w:name="_Toc471910163"/>
      <w:bookmarkStart w:id="933" w:name="_Toc474121064"/>
      <w:bookmarkStart w:id="934" w:name="_Toc474222710"/>
      <w:bookmarkStart w:id="935" w:name="_Toc474413416"/>
      <w:bookmarkStart w:id="936" w:name="_Toc471910170"/>
      <w:bookmarkStart w:id="937" w:name="_Toc474121071"/>
      <w:bookmarkStart w:id="938" w:name="_Toc474222717"/>
      <w:bookmarkStart w:id="939" w:name="_Toc474413423"/>
      <w:bookmarkStart w:id="940" w:name="_Toc471910177"/>
      <w:bookmarkStart w:id="941" w:name="_Toc474121078"/>
      <w:bookmarkStart w:id="942" w:name="_Toc474222724"/>
      <w:bookmarkStart w:id="943" w:name="_Toc474413430"/>
      <w:bookmarkStart w:id="944" w:name="_Toc471910184"/>
      <w:bookmarkStart w:id="945" w:name="_Toc474121085"/>
      <w:bookmarkStart w:id="946" w:name="_Toc474222731"/>
      <w:bookmarkStart w:id="947" w:name="_Toc474413437"/>
      <w:bookmarkStart w:id="948" w:name="_Toc471910191"/>
      <w:bookmarkStart w:id="949" w:name="_Toc474121092"/>
      <w:bookmarkStart w:id="950" w:name="_Toc474222738"/>
      <w:bookmarkStart w:id="951" w:name="_Toc474413444"/>
      <w:bookmarkStart w:id="952" w:name="_Toc471910198"/>
      <w:bookmarkStart w:id="953" w:name="_Toc474121099"/>
      <w:bookmarkStart w:id="954" w:name="_Toc474222745"/>
      <w:bookmarkStart w:id="955" w:name="_Toc474413451"/>
      <w:bookmarkStart w:id="956" w:name="_Toc471910205"/>
      <w:bookmarkStart w:id="957" w:name="_Toc474121106"/>
      <w:bookmarkStart w:id="958" w:name="_Toc474222752"/>
      <w:bookmarkStart w:id="959" w:name="_Toc474413458"/>
      <w:bookmarkStart w:id="960" w:name="_Toc471910212"/>
      <w:bookmarkStart w:id="961" w:name="_Toc474121113"/>
      <w:bookmarkStart w:id="962" w:name="_Toc474222759"/>
      <w:bookmarkStart w:id="963" w:name="_Toc474413465"/>
      <w:bookmarkStart w:id="964" w:name="_Toc471910219"/>
      <w:bookmarkStart w:id="965" w:name="_Toc474121120"/>
      <w:bookmarkStart w:id="966" w:name="_Toc474222766"/>
      <w:bookmarkStart w:id="967" w:name="_Toc474413472"/>
      <w:bookmarkStart w:id="968" w:name="_Toc471910226"/>
      <w:bookmarkStart w:id="969" w:name="_Toc474121127"/>
      <w:bookmarkStart w:id="970" w:name="_Toc474222773"/>
      <w:bookmarkStart w:id="971" w:name="_Toc474413479"/>
      <w:bookmarkStart w:id="972" w:name="_Toc471910233"/>
      <w:bookmarkStart w:id="973" w:name="_Toc474121134"/>
      <w:bookmarkStart w:id="974" w:name="_Toc474222780"/>
      <w:bookmarkStart w:id="975" w:name="_Toc474413486"/>
      <w:bookmarkStart w:id="976" w:name="_Toc471910240"/>
      <w:bookmarkStart w:id="977" w:name="_Toc474121141"/>
      <w:bookmarkStart w:id="978" w:name="_Toc474222787"/>
      <w:bookmarkStart w:id="979" w:name="_Toc474413493"/>
      <w:bookmarkStart w:id="980" w:name="_Toc471910247"/>
      <w:bookmarkStart w:id="981" w:name="_Toc474121148"/>
      <w:bookmarkStart w:id="982" w:name="_Toc474222794"/>
      <w:bookmarkStart w:id="983" w:name="_Toc474413500"/>
      <w:bookmarkStart w:id="984" w:name="_Toc471910254"/>
      <w:bookmarkStart w:id="985" w:name="_Toc474121155"/>
      <w:bookmarkStart w:id="986" w:name="_Toc474222801"/>
      <w:bookmarkStart w:id="987" w:name="_Toc474413507"/>
      <w:bookmarkStart w:id="988" w:name="_Toc471910261"/>
      <w:bookmarkStart w:id="989" w:name="_Toc474121162"/>
      <w:bookmarkStart w:id="990" w:name="_Toc474222808"/>
      <w:bookmarkStart w:id="991" w:name="_Toc474413514"/>
      <w:bookmarkStart w:id="992" w:name="_Toc471910268"/>
      <w:bookmarkStart w:id="993" w:name="_Toc474121169"/>
      <w:bookmarkStart w:id="994" w:name="_Toc474222815"/>
      <w:bookmarkStart w:id="995" w:name="_Toc474413521"/>
      <w:bookmarkStart w:id="996" w:name="_Toc471910275"/>
      <w:bookmarkStart w:id="997" w:name="_Toc474121176"/>
      <w:bookmarkStart w:id="998" w:name="_Toc474222822"/>
      <w:bookmarkStart w:id="999" w:name="_Toc474413528"/>
      <w:bookmarkStart w:id="1000" w:name="_Toc471910284"/>
      <w:bookmarkStart w:id="1001" w:name="_Toc474121185"/>
      <w:bookmarkStart w:id="1002" w:name="_Toc474222831"/>
      <w:bookmarkStart w:id="1003" w:name="_Toc474413537"/>
      <w:bookmarkStart w:id="1004" w:name="_Toc471910293"/>
      <w:bookmarkStart w:id="1005" w:name="_Toc474121194"/>
      <w:bookmarkStart w:id="1006" w:name="_Toc474222840"/>
      <w:bookmarkStart w:id="1007" w:name="_Toc474413546"/>
      <w:bookmarkStart w:id="1008" w:name="_Toc471910302"/>
      <w:bookmarkStart w:id="1009" w:name="_Toc474121203"/>
      <w:bookmarkStart w:id="1010" w:name="_Toc474222849"/>
      <w:bookmarkStart w:id="1011" w:name="_Toc474413555"/>
      <w:bookmarkStart w:id="1012" w:name="_Toc471910311"/>
      <w:bookmarkStart w:id="1013" w:name="_Toc474121212"/>
      <w:bookmarkStart w:id="1014" w:name="_Toc474222858"/>
      <w:bookmarkStart w:id="1015" w:name="_Toc474413564"/>
      <w:bookmarkStart w:id="1016" w:name="_Toc471910332"/>
      <w:bookmarkStart w:id="1017" w:name="_Toc474121233"/>
      <w:bookmarkStart w:id="1018" w:name="_Toc474222879"/>
      <w:bookmarkStart w:id="1019" w:name="_Toc474413585"/>
      <w:bookmarkStart w:id="1020" w:name="_Toc471910351"/>
      <w:bookmarkStart w:id="1021" w:name="_Toc474121252"/>
      <w:bookmarkStart w:id="1022" w:name="_Toc474222898"/>
      <w:bookmarkStart w:id="1023" w:name="_Toc474413604"/>
      <w:bookmarkStart w:id="1024" w:name="_Toc471910353"/>
      <w:bookmarkStart w:id="1025" w:name="_Toc474121254"/>
      <w:bookmarkStart w:id="1026" w:name="_Toc474222900"/>
      <w:bookmarkStart w:id="1027" w:name="_Toc474413606"/>
      <w:bookmarkStart w:id="1028" w:name="_Toc471910410"/>
      <w:bookmarkStart w:id="1029" w:name="_Toc474121311"/>
      <w:bookmarkStart w:id="1030" w:name="_Toc474222957"/>
      <w:bookmarkStart w:id="1031" w:name="_Toc474413663"/>
      <w:bookmarkStart w:id="1032" w:name="_Toc471910417"/>
      <w:bookmarkStart w:id="1033" w:name="_Toc474121318"/>
      <w:bookmarkStart w:id="1034" w:name="_Toc474222964"/>
      <w:bookmarkStart w:id="1035" w:name="_Toc474413670"/>
      <w:bookmarkStart w:id="1036" w:name="_Toc471910424"/>
      <w:bookmarkStart w:id="1037" w:name="_Toc474121325"/>
      <w:bookmarkStart w:id="1038" w:name="_Toc474222971"/>
      <w:bookmarkStart w:id="1039" w:name="_Toc474413677"/>
      <w:bookmarkStart w:id="1040" w:name="_Toc471910431"/>
      <w:bookmarkStart w:id="1041" w:name="_Toc474121332"/>
      <w:bookmarkStart w:id="1042" w:name="_Toc474222978"/>
      <w:bookmarkStart w:id="1043" w:name="_Toc474413684"/>
      <w:bookmarkStart w:id="1044" w:name="_Toc471910438"/>
      <w:bookmarkStart w:id="1045" w:name="_Toc474121339"/>
      <w:bookmarkStart w:id="1046" w:name="_Toc474222985"/>
      <w:bookmarkStart w:id="1047" w:name="_Toc474413691"/>
      <w:bookmarkStart w:id="1048" w:name="_Toc471910445"/>
      <w:bookmarkStart w:id="1049" w:name="_Toc474121346"/>
      <w:bookmarkStart w:id="1050" w:name="_Toc474222992"/>
      <w:bookmarkStart w:id="1051" w:name="_Toc474413698"/>
      <w:bookmarkStart w:id="1052" w:name="_Toc471910452"/>
      <w:bookmarkStart w:id="1053" w:name="_Toc474121353"/>
      <w:bookmarkStart w:id="1054" w:name="_Toc474222999"/>
      <w:bookmarkStart w:id="1055" w:name="_Toc474413705"/>
      <w:bookmarkStart w:id="1056" w:name="_Toc471910459"/>
      <w:bookmarkStart w:id="1057" w:name="_Toc474121360"/>
      <w:bookmarkStart w:id="1058" w:name="_Toc474223006"/>
      <w:bookmarkStart w:id="1059" w:name="_Toc474413712"/>
      <w:bookmarkStart w:id="1060" w:name="_Toc471910466"/>
      <w:bookmarkStart w:id="1061" w:name="_Toc474121367"/>
      <w:bookmarkStart w:id="1062" w:name="_Toc474223013"/>
      <w:bookmarkStart w:id="1063" w:name="_Toc474413719"/>
      <w:bookmarkStart w:id="1064" w:name="_Toc471910473"/>
      <w:bookmarkStart w:id="1065" w:name="_Toc474121374"/>
      <w:bookmarkStart w:id="1066" w:name="_Toc474223020"/>
      <w:bookmarkStart w:id="1067" w:name="_Toc474413726"/>
      <w:bookmarkStart w:id="1068" w:name="_Toc471910480"/>
      <w:bookmarkStart w:id="1069" w:name="_Toc474121381"/>
      <w:bookmarkStart w:id="1070" w:name="_Toc474223027"/>
      <w:bookmarkStart w:id="1071" w:name="_Toc474413733"/>
      <w:bookmarkStart w:id="1072" w:name="_Toc471910487"/>
      <w:bookmarkStart w:id="1073" w:name="_Toc474121388"/>
      <w:bookmarkStart w:id="1074" w:name="_Toc474223034"/>
      <w:bookmarkStart w:id="1075" w:name="_Toc474413740"/>
      <w:bookmarkStart w:id="1076" w:name="_Toc471910494"/>
      <w:bookmarkStart w:id="1077" w:name="_Toc474121395"/>
      <w:bookmarkStart w:id="1078" w:name="_Toc474223041"/>
      <w:bookmarkStart w:id="1079" w:name="_Toc474413747"/>
      <w:bookmarkStart w:id="1080" w:name="_Toc471910503"/>
      <w:bookmarkStart w:id="1081" w:name="_Toc474121404"/>
      <w:bookmarkStart w:id="1082" w:name="_Toc474223050"/>
      <w:bookmarkStart w:id="1083" w:name="_Toc474413756"/>
      <w:bookmarkStart w:id="1084" w:name="_Toc471910510"/>
      <w:bookmarkStart w:id="1085" w:name="_Toc474121411"/>
      <w:bookmarkStart w:id="1086" w:name="_Toc474223057"/>
      <w:bookmarkStart w:id="1087" w:name="_Toc474413763"/>
      <w:bookmarkStart w:id="1088" w:name="_Toc474683034"/>
      <w:bookmarkStart w:id="1089" w:name="_Toc499731055"/>
      <w:bookmarkStart w:id="1090" w:name="_Toc507433225"/>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r w:rsidRPr="009E2192">
        <w:t>Maintaining Social Insurance Data</w:t>
      </w:r>
      <w:bookmarkEnd w:id="1088"/>
      <w:bookmarkEnd w:id="1089"/>
      <w:bookmarkEnd w:id="1090"/>
      <w:r w:rsidRPr="009E2192">
        <w:t xml:space="preserve"> </w:t>
      </w:r>
    </w:p>
    <w:p w14:paraId="0911DAAD" w14:textId="77777777" w:rsidR="005C42AC" w:rsidRPr="009E2192" w:rsidRDefault="005C42AC" w:rsidP="005C42AC">
      <w:pPr>
        <w:pStyle w:val="SAPKeyblockTitle"/>
      </w:pPr>
      <w:r w:rsidRPr="009E2192">
        <w:t>Test Administration</w:t>
      </w:r>
    </w:p>
    <w:p w14:paraId="0CFED0E7" w14:textId="77777777" w:rsidR="005C42AC" w:rsidRPr="009E2192" w:rsidRDefault="005C42AC" w:rsidP="005C42AC">
      <w:r w:rsidRPr="009E2192">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5C42AC" w:rsidRPr="009E2192" w14:paraId="7015412D"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26A0EE49" w14:textId="77777777" w:rsidR="005C42AC" w:rsidRPr="009E2192" w:rsidRDefault="005C42AC" w:rsidP="00467E8A">
            <w:pPr>
              <w:rPr>
                <w:rStyle w:val="SAPEmphasis"/>
              </w:rPr>
            </w:pPr>
            <w:r w:rsidRPr="009E2192">
              <w:rPr>
                <w:rStyle w:val="SAPEmphasis"/>
                <w:lang w:eastAsia="zh-CN"/>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06E21B1F" w14:textId="77777777" w:rsidR="005C42AC" w:rsidRPr="009E2192" w:rsidRDefault="005C42AC" w:rsidP="00467E8A">
            <w:pPr>
              <w:rPr>
                <w:lang w:eastAsia="zh-CN"/>
              </w:rPr>
            </w:pPr>
            <w:r w:rsidRPr="009E2192">
              <w:rPr>
                <w:lang w:eastAsia="zh-CN"/>
              </w:rPr>
              <w:t>&lt;X.XX&gt;</w:t>
            </w:r>
          </w:p>
        </w:tc>
        <w:tc>
          <w:tcPr>
            <w:tcW w:w="2401" w:type="dxa"/>
            <w:tcBorders>
              <w:top w:val="single" w:sz="8" w:space="0" w:color="999999"/>
              <w:left w:val="single" w:sz="8" w:space="0" w:color="999999"/>
              <w:bottom w:val="single" w:sz="8" w:space="0" w:color="999999"/>
              <w:right w:val="single" w:sz="8" w:space="0" w:color="999999"/>
            </w:tcBorders>
            <w:hideMark/>
          </w:tcPr>
          <w:p w14:paraId="2B373B5F" w14:textId="77777777" w:rsidR="005C42AC" w:rsidRPr="009E2192" w:rsidRDefault="005C42AC" w:rsidP="00467E8A">
            <w:pPr>
              <w:rPr>
                <w:rStyle w:val="SAPEmphasis"/>
              </w:rPr>
            </w:pPr>
            <w:r w:rsidRPr="009E2192">
              <w:rPr>
                <w:rStyle w:val="SAPEmphasis"/>
                <w:lang w:eastAsia="zh-CN"/>
              </w:rPr>
              <w:t>Tester Name</w:t>
            </w:r>
          </w:p>
        </w:tc>
        <w:tc>
          <w:tcPr>
            <w:tcW w:w="2401" w:type="dxa"/>
            <w:tcBorders>
              <w:top w:val="single" w:sz="8" w:space="0" w:color="999999"/>
              <w:left w:val="single" w:sz="8" w:space="0" w:color="999999"/>
              <w:bottom w:val="single" w:sz="8" w:space="0" w:color="999999"/>
              <w:right w:val="single" w:sz="8" w:space="0" w:color="999999"/>
            </w:tcBorders>
          </w:tcPr>
          <w:p w14:paraId="00ED6D74" w14:textId="77777777" w:rsidR="005C42AC" w:rsidRPr="009E2192" w:rsidRDefault="005C42AC" w:rsidP="00467E8A">
            <w:pPr>
              <w:rPr>
                <w:lang w:eastAsia="zh-CN"/>
              </w:rPr>
            </w:pPr>
            <w:r w:rsidRPr="009E2192">
              <w:rPr>
                <w:lang w:eastAsia="zh-CN"/>
              </w:rP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2F8CA8A0" w14:textId="77777777" w:rsidR="005C42AC" w:rsidRPr="009E2192" w:rsidRDefault="005C42AC" w:rsidP="00467E8A">
            <w:pPr>
              <w:rPr>
                <w:rStyle w:val="SAPEmphasis"/>
              </w:rPr>
            </w:pPr>
            <w:r w:rsidRPr="009E2192">
              <w:rPr>
                <w:rStyle w:val="SAPEmphasis"/>
                <w:lang w:eastAsia="zh-CN"/>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422DBF6B" w14:textId="77777777" w:rsidR="005C42AC" w:rsidRPr="009E2192" w:rsidRDefault="005C42AC" w:rsidP="00467E8A">
            <w:pPr>
              <w:rPr>
                <w:lang w:eastAsia="zh-CN"/>
              </w:rPr>
            </w:pPr>
            <w:r>
              <w:rPr>
                <w:lang w:eastAsia="zh-CN"/>
              </w:rPr>
              <w:t>&lt;date&gt;</w:t>
            </w:r>
          </w:p>
        </w:tc>
      </w:tr>
      <w:tr w:rsidR="005C42AC" w:rsidRPr="009E2192" w14:paraId="51AA08E8"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7A7240A6" w14:textId="77777777" w:rsidR="005C42AC" w:rsidRPr="009E2192" w:rsidRDefault="005C42AC" w:rsidP="00467E8A">
            <w:pPr>
              <w:rPr>
                <w:rStyle w:val="SAPEmphasis"/>
              </w:rPr>
            </w:pPr>
            <w:r w:rsidRPr="009E2192">
              <w:rPr>
                <w:rStyle w:val="SAPEmphasis"/>
                <w:lang w:eastAsia="zh-CN"/>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0C271053" w14:textId="77777777" w:rsidR="005C42AC" w:rsidRPr="009E2192" w:rsidRDefault="005C42AC" w:rsidP="00467E8A">
            <w:pPr>
              <w:rPr>
                <w:lang w:eastAsia="zh-CN"/>
              </w:rPr>
            </w:pPr>
            <w:r w:rsidRPr="009E2192">
              <w:t>HR Administrator</w:t>
            </w:r>
          </w:p>
        </w:tc>
      </w:tr>
      <w:tr w:rsidR="005C42AC" w:rsidRPr="009E2192" w14:paraId="13EF6EC9"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03249470" w14:textId="77777777" w:rsidR="005C42AC" w:rsidRPr="009E2192" w:rsidRDefault="005C42AC" w:rsidP="00467E8A">
            <w:pPr>
              <w:rPr>
                <w:rStyle w:val="SAPEmphasis"/>
              </w:rPr>
            </w:pPr>
            <w:r w:rsidRPr="009E2192">
              <w:rPr>
                <w:rStyle w:val="SAPEmphasis"/>
                <w:lang w:eastAsia="zh-CN"/>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2D5F2C3C" w14:textId="77777777" w:rsidR="005C42AC" w:rsidRPr="009E2192" w:rsidRDefault="005C42AC" w:rsidP="00467E8A">
            <w:pPr>
              <w:rPr>
                <w:lang w:eastAsia="zh-CN"/>
              </w:rPr>
            </w:pPr>
            <w:r w:rsidRPr="009E2192">
              <w:rPr>
                <w:lang w:eastAsia="zh-CN"/>
              </w:rPr>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3730BF55" w14:textId="77777777" w:rsidR="005C42AC" w:rsidRPr="009E2192" w:rsidRDefault="005C42AC" w:rsidP="00467E8A">
            <w:pPr>
              <w:rPr>
                <w:rStyle w:val="SAPEmphasis"/>
              </w:rPr>
            </w:pPr>
            <w:r w:rsidRPr="009E2192">
              <w:rPr>
                <w:rStyle w:val="SAPEmphasis"/>
                <w:lang w:eastAsia="zh-CN"/>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6428FFEF" w14:textId="4828F904" w:rsidR="005C42AC" w:rsidRPr="009E2192" w:rsidRDefault="001861CE" w:rsidP="00467E8A">
            <w:pPr>
              <w:rPr>
                <w:lang w:eastAsia="zh-CN"/>
              </w:rPr>
            </w:pPr>
            <w:r>
              <w:rPr>
                <w:lang w:eastAsia="zh-CN"/>
              </w:rPr>
              <w:t>&lt;duration&gt;</w:t>
            </w:r>
          </w:p>
        </w:tc>
      </w:tr>
    </w:tbl>
    <w:p w14:paraId="6379CB44" w14:textId="77777777" w:rsidR="005C42AC" w:rsidRPr="009E2192" w:rsidRDefault="005C42AC" w:rsidP="005C42AC">
      <w:pPr>
        <w:pStyle w:val="SAPKeyblockTitle"/>
      </w:pPr>
      <w:r w:rsidRPr="009E2192">
        <w:t>Purpose</w:t>
      </w:r>
    </w:p>
    <w:p w14:paraId="5277DD06" w14:textId="77777777" w:rsidR="005C42AC" w:rsidRPr="009E2192" w:rsidRDefault="005C42AC" w:rsidP="005C42AC">
      <w:r w:rsidRPr="009E2192">
        <w:t>By law, employers and employees in Gulf Cooperation Council (GCC) member countries must contribute a certain percentage of the employee's earnings towards one of the pension funds to benefit GCC nationals upon retirement. In addition, Emirati nationals and nationals of GCC</w:t>
      </w:r>
      <w:r w:rsidRPr="009E2192" w:rsidDel="00AC1B2A">
        <w:t xml:space="preserve"> </w:t>
      </w:r>
      <w:r w:rsidRPr="009E2192">
        <w:t>member countries can choose to make private social insurance contributions in addition to their mandatory statutory social insurance contributions.</w:t>
      </w:r>
    </w:p>
    <w:p w14:paraId="5B67098B" w14:textId="77777777" w:rsidR="005C42AC" w:rsidRPr="009E2192" w:rsidRDefault="005C42AC" w:rsidP="005C42AC">
      <w:r w:rsidRPr="009E2192">
        <w:t>Employees who are not nationals of GCC member countries</w:t>
      </w:r>
      <w:r w:rsidRPr="009E2192" w:rsidDel="00AC1B2A">
        <w:t xml:space="preserve"> </w:t>
      </w:r>
      <w:r w:rsidRPr="009E2192">
        <w:t>can also choose to make contributions to private social insurance funds.</w:t>
      </w:r>
    </w:p>
    <w:p w14:paraId="1AE5F596" w14:textId="77777777" w:rsidR="005C42AC" w:rsidRDefault="005C42AC" w:rsidP="005C42AC">
      <w:r w:rsidRPr="009E2192">
        <w:t>The HR Administrator</w:t>
      </w:r>
      <w:r w:rsidRPr="009E2192" w:rsidDel="00455A3A">
        <w:t xml:space="preserve"> </w:t>
      </w:r>
      <w:r w:rsidRPr="009E2192">
        <w:t>maintains the required information related to the social insurance.</w:t>
      </w:r>
    </w:p>
    <w:p w14:paraId="7D99925D" w14:textId="77777777" w:rsidR="005C42AC" w:rsidRPr="009E2192" w:rsidRDefault="005C42AC" w:rsidP="005C42AC">
      <w:pPr>
        <w:pStyle w:val="SAPKeyblockTitle"/>
      </w:pPr>
      <w:r w:rsidRPr="009E2192">
        <w:t>Procedure</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2"/>
        <w:gridCol w:w="1350"/>
        <w:gridCol w:w="2520"/>
        <w:gridCol w:w="5130"/>
        <w:gridCol w:w="3150"/>
        <w:gridCol w:w="1264"/>
      </w:tblGrid>
      <w:tr w:rsidR="005C42AC" w:rsidRPr="009E2192" w14:paraId="51E598B6" w14:textId="77777777" w:rsidTr="00467E8A">
        <w:trPr>
          <w:trHeight w:val="517"/>
          <w:tblHeader/>
        </w:trPr>
        <w:tc>
          <w:tcPr>
            <w:tcW w:w="872" w:type="dxa"/>
            <w:shd w:val="clear" w:color="auto" w:fill="999999"/>
          </w:tcPr>
          <w:p w14:paraId="0790E5FC" w14:textId="77777777" w:rsidR="005C42AC" w:rsidRPr="009E2192" w:rsidRDefault="005C42AC" w:rsidP="00467E8A">
            <w:pPr>
              <w:pStyle w:val="TableHeading"/>
              <w:rPr>
                <w:rFonts w:ascii="BentonSans Bold" w:hAnsi="BentonSans Bold"/>
                <w:bCs/>
                <w:color w:val="FFFFFF"/>
                <w:sz w:val="18"/>
              </w:rPr>
            </w:pPr>
            <w:r w:rsidRPr="009E2192">
              <w:rPr>
                <w:rFonts w:ascii="BentonSans Bold" w:hAnsi="BentonSans Bold"/>
                <w:bCs/>
                <w:color w:val="FFFFFF"/>
                <w:sz w:val="18"/>
              </w:rPr>
              <w:t>Test Step #</w:t>
            </w:r>
          </w:p>
        </w:tc>
        <w:tc>
          <w:tcPr>
            <w:tcW w:w="1350" w:type="dxa"/>
            <w:shd w:val="clear" w:color="auto" w:fill="999999"/>
          </w:tcPr>
          <w:p w14:paraId="5CD3B31C" w14:textId="77777777" w:rsidR="005C42AC" w:rsidRPr="009E2192" w:rsidRDefault="005C42AC" w:rsidP="00467E8A">
            <w:pPr>
              <w:pStyle w:val="TableHeading"/>
              <w:rPr>
                <w:rFonts w:ascii="BentonSans Bold" w:hAnsi="BentonSans Bold"/>
                <w:bCs/>
                <w:color w:val="FFFFFF"/>
                <w:sz w:val="18"/>
              </w:rPr>
            </w:pPr>
            <w:r w:rsidRPr="009E2192">
              <w:rPr>
                <w:rFonts w:ascii="BentonSans Bold" w:hAnsi="BentonSans Bold"/>
                <w:bCs/>
                <w:color w:val="FFFFFF"/>
                <w:sz w:val="18"/>
              </w:rPr>
              <w:t>Test Step Name</w:t>
            </w:r>
          </w:p>
        </w:tc>
        <w:tc>
          <w:tcPr>
            <w:tcW w:w="2520" w:type="dxa"/>
            <w:shd w:val="clear" w:color="auto" w:fill="999999"/>
          </w:tcPr>
          <w:p w14:paraId="408B2CB6" w14:textId="77777777" w:rsidR="005C42AC" w:rsidRPr="009E2192" w:rsidRDefault="005C42AC" w:rsidP="00467E8A">
            <w:pPr>
              <w:pStyle w:val="TableHeading"/>
              <w:rPr>
                <w:rFonts w:ascii="BentonSans Bold" w:hAnsi="BentonSans Bold"/>
                <w:bCs/>
                <w:color w:val="FFFFFF"/>
                <w:sz w:val="18"/>
              </w:rPr>
            </w:pPr>
            <w:r w:rsidRPr="009E2192">
              <w:rPr>
                <w:rFonts w:ascii="BentonSans Bold" w:hAnsi="BentonSans Bold"/>
                <w:bCs/>
                <w:color w:val="FFFFFF"/>
                <w:sz w:val="18"/>
              </w:rPr>
              <w:t>Instruction</w:t>
            </w:r>
          </w:p>
        </w:tc>
        <w:tc>
          <w:tcPr>
            <w:tcW w:w="5130" w:type="dxa"/>
            <w:shd w:val="clear" w:color="auto" w:fill="999999"/>
          </w:tcPr>
          <w:p w14:paraId="363F1F67" w14:textId="77777777" w:rsidR="005C42AC" w:rsidRPr="009E2192" w:rsidRDefault="005C42AC" w:rsidP="00467E8A">
            <w:pPr>
              <w:pStyle w:val="TableHeading"/>
              <w:rPr>
                <w:rFonts w:ascii="BentonSans Bold" w:hAnsi="BentonSans Bold"/>
                <w:bCs/>
                <w:color w:val="FFFFFF"/>
                <w:sz w:val="18"/>
              </w:rPr>
            </w:pPr>
            <w:r w:rsidRPr="009E2192">
              <w:rPr>
                <w:rFonts w:ascii="BentonSans Bold" w:hAnsi="BentonSans Bold"/>
                <w:bCs/>
                <w:color w:val="FFFFFF"/>
                <w:sz w:val="18"/>
              </w:rPr>
              <w:t>User Entries:</w:t>
            </w:r>
            <w:r w:rsidRPr="009E2192">
              <w:rPr>
                <w:rFonts w:ascii="BentonSans Bold" w:hAnsi="BentonSans Bold"/>
                <w:bCs/>
                <w:color w:val="FFFFFF"/>
                <w:sz w:val="18"/>
              </w:rPr>
              <w:br/>
              <w:t>Field Name: User Action and Value</w:t>
            </w:r>
          </w:p>
        </w:tc>
        <w:tc>
          <w:tcPr>
            <w:tcW w:w="3150" w:type="dxa"/>
            <w:shd w:val="clear" w:color="auto" w:fill="999999"/>
          </w:tcPr>
          <w:p w14:paraId="2EA491BA" w14:textId="77777777" w:rsidR="005C42AC" w:rsidRPr="009E2192" w:rsidRDefault="005C42AC" w:rsidP="00467E8A">
            <w:pPr>
              <w:pStyle w:val="TableHeading"/>
              <w:rPr>
                <w:rFonts w:ascii="BentonSans Bold" w:hAnsi="BentonSans Bold"/>
                <w:bCs/>
                <w:color w:val="FFFFFF"/>
                <w:sz w:val="18"/>
              </w:rPr>
            </w:pPr>
            <w:r w:rsidRPr="009E2192">
              <w:rPr>
                <w:rFonts w:ascii="BentonSans Bold" w:hAnsi="BentonSans Bold"/>
                <w:bCs/>
                <w:color w:val="FFFFFF"/>
                <w:sz w:val="18"/>
              </w:rPr>
              <w:t>Expected Result</w:t>
            </w:r>
          </w:p>
        </w:tc>
        <w:tc>
          <w:tcPr>
            <w:tcW w:w="1264" w:type="dxa"/>
            <w:shd w:val="clear" w:color="auto" w:fill="999999"/>
          </w:tcPr>
          <w:p w14:paraId="7A776834" w14:textId="77777777" w:rsidR="005C42AC" w:rsidRPr="009E2192" w:rsidRDefault="005C42AC" w:rsidP="00467E8A">
            <w:pPr>
              <w:pStyle w:val="TableHeading"/>
              <w:rPr>
                <w:rFonts w:ascii="BentonSans Bold" w:hAnsi="BentonSans Bold"/>
                <w:bCs/>
                <w:color w:val="FFFFFF"/>
                <w:sz w:val="18"/>
              </w:rPr>
            </w:pPr>
            <w:r w:rsidRPr="009E2192">
              <w:rPr>
                <w:rFonts w:ascii="BentonSans Bold" w:hAnsi="BentonSans Bold"/>
                <w:bCs/>
                <w:color w:val="FFFFFF"/>
                <w:sz w:val="18"/>
              </w:rPr>
              <w:t>Pass / Fail / Comment</w:t>
            </w:r>
          </w:p>
        </w:tc>
      </w:tr>
      <w:tr w:rsidR="005C42AC" w:rsidRPr="009E2192" w14:paraId="2BB96984" w14:textId="77777777" w:rsidTr="00467E8A">
        <w:trPr>
          <w:trHeight w:val="288"/>
        </w:trPr>
        <w:tc>
          <w:tcPr>
            <w:tcW w:w="872" w:type="dxa"/>
            <w:shd w:val="clear" w:color="auto" w:fill="auto"/>
          </w:tcPr>
          <w:p w14:paraId="702067D7" w14:textId="77777777" w:rsidR="005C42AC" w:rsidRPr="009E2192" w:rsidRDefault="005C42AC" w:rsidP="00467E8A">
            <w:r w:rsidRPr="009E2192">
              <w:t>1</w:t>
            </w:r>
          </w:p>
        </w:tc>
        <w:tc>
          <w:tcPr>
            <w:tcW w:w="1350" w:type="dxa"/>
            <w:shd w:val="clear" w:color="auto" w:fill="auto"/>
          </w:tcPr>
          <w:p w14:paraId="263C8843" w14:textId="77777777" w:rsidR="005C42AC" w:rsidRPr="009E2192" w:rsidRDefault="005C42AC" w:rsidP="00467E8A">
            <w:pPr>
              <w:rPr>
                <w:rStyle w:val="SAPEmphasis"/>
              </w:rPr>
            </w:pPr>
            <w:r w:rsidRPr="009E2192">
              <w:rPr>
                <w:rStyle w:val="SAPEmphasis"/>
              </w:rPr>
              <w:t>Log on</w:t>
            </w:r>
          </w:p>
        </w:tc>
        <w:tc>
          <w:tcPr>
            <w:tcW w:w="2520" w:type="dxa"/>
            <w:shd w:val="clear" w:color="auto" w:fill="auto"/>
          </w:tcPr>
          <w:p w14:paraId="7B442E34" w14:textId="77777777" w:rsidR="005C42AC" w:rsidRPr="009E2192" w:rsidRDefault="005C42AC" w:rsidP="00467E8A">
            <w:r w:rsidRPr="009E2192">
              <w:t>Log on to Employee Central as an HR Administrator.</w:t>
            </w:r>
          </w:p>
        </w:tc>
        <w:tc>
          <w:tcPr>
            <w:tcW w:w="5130" w:type="dxa"/>
            <w:shd w:val="clear" w:color="auto" w:fill="auto"/>
          </w:tcPr>
          <w:p w14:paraId="01AD861E" w14:textId="77777777" w:rsidR="005C42AC" w:rsidRPr="009E2192" w:rsidRDefault="005C42AC" w:rsidP="00467E8A"/>
        </w:tc>
        <w:tc>
          <w:tcPr>
            <w:tcW w:w="3150" w:type="dxa"/>
            <w:shd w:val="clear" w:color="auto" w:fill="auto"/>
          </w:tcPr>
          <w:p w14:paraId="78FEDEDF" w14:textId="77777777" w:rsidR="005C42AC" w:rsidRPr="009E2192" w:rsidRDefault="005C42AC" w:rsidP="00467E8A">
            <w:r w:rsidRPr="009E2192">
              <w:t xml:space="preserve">The </w:t>
            </w:r>
            <w:r w:rsidRPr="009E2192">
              <w:rPr>
                <w:rStyle w:val="SAPScreenElement"/>
              </w:rPr>
              <w:t>Home</w:t>
            </w:r>
            <w:r w:rsidRPr="009E2192">
              <w:t xml:space="preserve"> page is displayed.</w:t>
            </w:r>
          </w:p>
        </w:tc>
        <w:tc>
          <w:tcPr>
            <w:tcW w:w="1264" w:type="dxa"/>
          </w:tcPr>
          <w:p w14:paraId="64B91722" w14:textId="77777777" w:rsidR="005C42AC" w:rsidRPr="009E2192" w:rsidRDefault="005C42AC" w:rsidP="00467E8A">
            <w:pPr>
              <w:rPr>
                <w:rFonts w:cs="Arial"/>
                <w:bCs/>
              </w:rPr>
            </w:pPr>
          </w:p>
        </w:tc>
      </w:tr>
      <w:tr w:rsidR="005C42AC" w:rsidRPr="009E2192" w14:paraId="5A1F3012" w14:textId="77777777" w:rsidTr="00467E8A">
        <w:trPr>
          <w:trHeight w:val="1137"/>
        </w:trPr>
        <w:tc>
          <w:tcPr>
            <w:tcW w:w="872" w:type="dxa"/>
            <w:shd w:val="clear" w:color="auto" w:fill="auto"/>
          </w:tcPr>
          <w:p w14:paraId="0311B197" w14:textId="77777777" w:rsidR="005C42AC" w:rsidRPr="009E2192" w:rsidRDefault="005C42AC" w:rsidP="00467E8A">
            <w:r w:rsidRPr="009E2192">
              <w:lastRenderedPageBreak/>
              <w:t>2</w:t>
            </w:r>
          </w:p>
        </w:tc>
        <w:tc>
          <w:tcPr>
            <w:tcW w:w="1350" w:type="dxa"/>
            <w:shd w:val="clear" w:color="auto" w:fill="auto"/>
          </w:tcPr>
          <w:p w14:paraId="58D6B004" w14:textId="77777777" w:rsidR="005C42AC" w:rsidRPr="009E2192" w:rsidRDefault="005C42AC" w:rsidP="00467E8A">
            <w:pPr>
              <w:rPr>
                <w:rStyle w:val="SAPEmphasis"/>
              </w:rPr>
            </w:pPr>
            <w:r w:rsidRPr="009E2192">
              <w:rPr>
                <w:rStyle w:val="SAPEmphasis"/>
              </w:rPr>
              <w:t>Search Employee</w:t>
            </w:r>
          </w:p>
        </w:tc>
        <w:tc>
          <w:tcPr>
            <w:tcW w:w="2520" w:type="dxa"/>
            <w:shd w:val="clear" w:color="auto" w:fill="auto"/>
          </w:tcPr>
          <w:p w14:paraId="3F2B7235" w14:textId="77777777" w:rsidR="005C42AC" w:rsidRPr="009E2192" w:rsidRDefault="005C42AC" w:rsidP="00467E8A">
            <w:r w:rsidRPr="009E2192">
              <w:t>In the</w:t>
            </w:r>
            <w:r w:rsidRPr="009E2192">
              <w:rPr>
                <w:rStyle w:val="SAPScreenElement"/>
              </w:rPr>
              <w:t xml:space="preserve"> Search for actions or people</w:t>
            </w:r>
            <w:r w:rsidRPr="009E2192">
              <w:t xml:space="preserve"> box, in the top right corner of the screen, enter the name (or name parts) of the employee for whom you want to maintain data.</w:t>
            </w:r>
          </w:p>
        </w:tc>
        <w:tc>
          <w:tcPr>
            <w:tcW w:w="5130" w:type="dxa"/>
            <w:shd w:val="clear" w:color="auto" w:fill="auto"/>
          </w:tcPr>
          <w:p w14:paraId="00C92330" w14:textId="77777777" w:rsidR="005C42AC" w:rsidRPr="009E2192" w:rsidRDefault="005C42AC" w:rsidP="00467E8A"/>
        </w:tc>
        <w:tc>
          <w:tcPr>
            <w:tcW w:w="3150" w:type="dxa"/>
            <w:shd w:val="clear" w:color="auto" w:fill="auto"/>
          </w:tcPr>
          <w:p w14:paraId="3F57AA4D" w14:textId="77777777" w:rsidR="005C42AC" w:rsidRPr="009E2192" w:rsidRDefault="005C42AC" w:rsidP="00467E8A">
            <w:r>
              <w:t xml:space="preserve">The autocomplete functionality suggests </w:t>
            </w:r>
            <w:r w:rsidRPr="009E2192">
              <w:t>a list of employees matching your search criteria.</w:t>
            </w:r>
          </w:p>
        </w:tc>
        <w:tc>
          <w:tcPr>
            <w:tcW w:w="1264" w:type="dxa"/>
          </w:tcPr>
          <w:p w14:paraId="212D18DA" w14:textId="77777777" w:rsidR="005C42AC" w:rsidRPr="009E2192" w:rsidRDefault="005C42AC" w:rsidP="00467E8A">
            <w:pPr>
              <w:rPr>
                <w:rFonts w:cs="Arial"/>
                <w:bCs/>
              </w:rPr>
            </w:pPr>
          </w:p>
        </w:tc>
      </w:tr>
      <w:tr w:rsidR="005C42AC" w:rsidRPr="009E2192" w14:paraId="2066019E" w14:textId="77777777" w:rsidTr="00467E8A">
        <w:trPr>
          <w:trHeight w:val="576"/>
        </w:trPr>
        <w:tc>
          <w:tcPr>
            <w:tcW w:w="872" w:type="dxa"/>
            <w:shd w:val="clear" w:color="auto" w:fill="auto"/>
          </w:tcPr>
          <w:p w14:paraId="79840A50" w14:textId="77777777" w:rsidR="005C42AC" w:rsidRPr="009E2192" w:rsidRDefault="005C42AC" w:rsidP="00467E8A">
            <w:r w:rsidRPr="009E2192">
              <w:t>3</w:t>
            </w:r>
          </w:p>
        </w:tc>
        <w:tc>
          <w:tcPr>
            <w:tcW w:w="1350" w:type="dxa"/>
            <w:shd w:val="clear" w:color="auto" w:fill="auto"/>
          </w:tcPr>
          <w:p w14:paraId="598C8EDB" w14:textId="77777777" w:rsidR="005C42AC" w:rsidRPr="009E2192" w:rsidRDefault="005C42AC" w:rsidP="00467E8A">
            <w:pPr>
              <w:rPr>
                <w:rStyle w:val="SAPEmphasis"/>
              </w:rPr>
            </w:pPr>
            <w:r w:rsidRPr="009E2192">
              <w:rPr>
                <w:rStyle w:val="SAPEmphasis"/>
              </w:rPr>
              <w:t>Select Employee</w:t>
            </w:r>
          </w:p>
        </w:tc>
        <w:tc>
          <w:tcPr>
            <w:tcW w:w="2520" w:type="dxa"/>
            <w:shd w:val="clear" w:color="auto" w:fill="auto"/>
          </w:tcPr>
          <w:p w14:paraId="005141B4" w14:textId="77777777" w:rsidR="005C42AC" w:rsidRPr="009E2192" w:rsidRDefault="005C42AC" w:rsidP="00467E8A">
            <w:r w:rsidRPr="009E2192">
              <w:rPr>
                <w:rFonts w:cs="Arial"/>
                <w:bCs/>
              </w:rPr>
              <w:t>Select the appropriate employee from the result list.</w:t>
            </w:r>
          </w:p>
        </w:tc>
        <w:tc>
          <w:tcPr>
            <w:tcW w:w="5130" w:type="dxa"/>
            <w:shd w:val="clear" w:color="auto" w:fill="auto"/>
          </w:tcPr>
          <w:p w14:paraId="48523736" w14:textId="77777777" w:rsidR="005C42AC" w:rsidRPr="009E2192" w:rsidRDefault="005C42AC" w:rsidP="00467E8A"/>
        </w:tc>
        <w:tc>
          <w:tcPr>
            <w:tcW w:w="3150" w:type="dxa"/>
            <w:shd w:val="clear" w:color="auto" w:fill="auto"/>
          </w:tcPr>
          <w:p w14:paraId="151CDB87" w14:textId="77777777" w:rsidR="005C42AC" w:rsidRPr="009E2192" w:rsidRDefault="005C42AC" w:rsidP="00467E8A">
            <w:r w:rsidRPr="009E2192">
              <w:t xml:space="preserve">You are directed to the </w:t>
            </w:r>
            <w:r w:rsidRPr="009E2192">
              <w:rPr>
                <w:rStyle w:val="SAPScreenElement"/>
              </w:rPr>
              <w:t>Employee Files</w:t>
            </w:r>
            <w:r w:rsidRPr="009E2192">
              <w:t xml:space="preserve"> page in which the profile of the employee is displayed.</w:t>
            </w:r>
          </w:p>
        </w:tc>
        <w:tc>
          <w:tcPr>
            <w:tcW w:w="1264" w:type="dxa"/>
          </w:tcPr>
          <w:p w14:paraId="0F1E81CB" w14:textId="77777777" w:rsidR="005C42AC" w:rsidRPr="009E2192" w:rsidRDefault="005C42AC" w:rsidP="00467E8A">
            <w:pPr>
              <w:rPr>
                <w:rFonts w:cs="Arial"/>
                <w:bCs/>
              </w:rPr>
            </w:pPr>
          </w:p>
        </w:tc>
      </w:tr>
      <w:tr w:rsidR="005C42AC" w:rsidRPr="009E2192" w14:paraId="5511D749" w14:textId="77777777" w:rsidTr="00467E8A">
        <w:trPr>
          <w:trHeight w:val="144"/>
        </w:trPr>
        <w:tc>
          <w:tcPr>
            <w:tcW w:w="872" w:type="dxa"/>
            <w:shd w:val="clear" w:color="auto" w:fill="auto"/>
          </w:tcPr>
          <w:p w14:paraId="0458DF12" w14:textId="77777777" w:rsidR="005C42AC" w:rsidRPr="009E2192" w:rsidRDefault="005C42AC" w:rsidP="00467E8A">
            <w:r w:rsidRPr="009E2192">
              <w:t>4</w:t>
            </w:r>
          </w:p>
        </w:tc>
        <w:tc>
          <w:tcPr>
            <w:tcW w:w="1350" w:type="dxa"/>
            <w:shd w:val="clear" w:color="auto" w:fill="auto"/>
          </w:tcPr>
          <w:p w14:paraId="607272C1" w14:textId="77777777" w:rsidR="005C42AC" w:rsidRPr="009E2192" w:rsidRDefault="005C42AC" w:rsidP="00467E8A">
            <w:pPr>
              <w:rPr>
                <w:rFonts w:cs="Arial"/>
                <w:b/>
                <w:bCs/>
              </w:rPr>
            </w:pPr>
            <w:r w:rsidRPr="009E2192">
              <w:rPr>
                <w:rStyle w:val="SAPEmphasis"/>
              </w:rPr>
              <w:t>Go to</w:t>
            </w:r>
            <w:r w:rsidRPr="009E2192">
              <w:rPr>
                <w:rFonts w:cs="Arial"/>
                <w:b/>
                <w:bCs/>
              </w:rPr>
              <w:t xml:space="preserve"> </w:t>
            </w:r>
            <w:r w:rsidRPr="009E2192">
              <w:rPr>
                <w:rStyle w:val="SAPScreenElement"/>
                <w:b/>
                <w:color w:val="auto"/>
              </w:rPr>
              <w:t>Payroll Information</w:t>
            </w:r>
            <w:r w:rsidRPr="009E2192">
              <w:rPr>
                <w:rFonts w:cs="Arial"/>
                <w:b/>
                <w:bCs/>
              </w:rPr>
              <w:t xml:space="preserve"> </w:t>
            </w:r>
            <w:r w:rsidRPr="009E2192">
              <w:rPr>
                <w:rStyle w:val="SAPEmphasis"/>
              </w:rPr>
              <w:t>subsection</w:t>
            </w:r>
          </w:p>
        </w:tc>
        <w:tc>
          <w:tcPr>
            <w:tcW w:w="2520" w:type="dxa"/>
            <w:shd w:val="clear" w:color="auto" w:fill="auto"/>
          </w:tcPr>
          <w:p w14:paraId="21A93F51" w14:textId="77777777" w:rsidR="005C42AC" w:rsidRPr="009E2192" w:rsidRDefault="005C42AC" w:rsidP="00467E8A">
            <w:r w:rsidRPr="009E2192">
              <w:t>Go to</w:t>
            </w:r>
            <w:r w:rsidRPr="009E2192">
              <w:rPr>
                <w:rFonts w:cs="Arial"/>
                <w:bCs/>
              </w:rPr>
              <w:t xml:space="preserve"> the </w:t>
            </w:r>
            <w:r w:rsidRPr="009E2192">
              <w:rPr>
                <w:rStyle w:val="SAPScreenElement"/>
              </w:rPr>
              <w:t>Employment Information</w:t>
            </w:r>
            <w:r w:rsidRPr="009E2192">
              <w:rPr>
                <w:rFonts w:cs="Arial"/>
                <w:bCs/>
              </w:rPr>
              <w:t xml:space="preserve"> section and there scroll to the </w:t>
            </w:r>
            <w:r w:rsidRPr="009E2192">
              <w:rPr>
                <w:rStyle w:val="SAPScreenElement"/>
              </w:rPr>
              <w:t>Payroll Information</w:t>
            </w:r>
            <w:r w:rsidRPr="009E2192">
              <w:rPr>
                <w:rFonts w:cs="Arial"/>
                <w:bCs/>
              </w:rPr>
              <w:t xml:space="preserve"> subsection</w:t>
            </w:r>
            <w:r w:rsidRPr="009E2192">
              <w:rPr>
                <w:rStyle w:val="SAPScreenElement"/>
              </w:rPr>
              <w:t>.</w:t>
            </w:r>
          </w:p>
        </w:tc>
        <w:tc>
          <w:tcPr>
            <w:tcW w:w="5130" w:type="dxa"/>
            <w:shd w:val="clear" w:color="auto" w:fill="auto"/>
          </w:tcPr>
          <w:p w14:paraId="74EEBACC" w14:textId="77777777" w:rsidR="005C42AC" w:rsidRPr="009E2192" w:rsidRDefault="005C42AC" w:rsidP="00467E8A"/>
        </w:tc>
        <w:tc>
          <w:tcPr>
            <w:tcW w:w="3150" w:type="dxa"/>
            <w:shd w:val="clear" w:color="auto" w:fill="auto"/>
          </w:tcPr>
          <w:p w14:paraId="0581230B" w14:textId="77777777" w:rsidR="005C42AC" w:rsidRPr="00C9221C" w:rsidRDefault="005C42AC" w:rsidP="00467E8A">
            <w:pPr>
              <w:rPr>
                <w:color w:val="1F497D"/>
              </w:rPr>
            </w:pPr>
            <w:r w:rsidRPr="009E2192">
              <w:t xml:space="preserve">The </w:t>
            </w:r>
            <w:r w:rsidRPr="009E2192">
              <w:rPr>
                <w:rStyle w:val="SAPScreenElement"/>
              </w:rPr>
              <w:t>Payroll Information</w:t>
            </w:r>
            <w:r w:rsidRPr="009E2192">
              <w:t xml:space="preserve"> subsection is displayed. It contains several blocks configured as per your requirements.</w:t>
            </w:r>
          </w:p>
        </w:tc>
        <w:tc>
          <w:tcPr>
            <w:tcW w:w="1264" w:type="dxa"/>
          </w:tcPr>
          <w:p w14:paraId="462A0515" w14:textId="77777777" w:rsidR="005C42AC" w:rsidRPr="009E2192" w:rsidRDefault="005C42AC" w:rsidP="00467E8A">
            <w:pPr>
              <w:rPr>
                <w:rFonts w:cs="Arial"/>
                <w:bCs/>
              </w:rPr>
            </w:pPr>
          </w:p>
        </w:tc>
      </w:tr>
      <w:tr w:rsidR="005C42AC" w:rsidRPr="009E2192" w14:paraId="764DC740" w14:textId="77777777" w:rsidTr="00467E8A">
        <w:trPr>
          <w:trHeight w:val="357"/>
        </w:trPr>
        <w:tc>
          <w:tcPr>
            <w:tcW w:w="872" w:type="dxa"/>
            <w:shd w:val="clear" w:color="auto" w:fill="auto"/>
          </w:tcPr>
          <w:p w14:paraId="287CF180" w14:textId="77777777" w:rsidR="005C42AC" w:rsidRPr="009E2192" w:rsidRDefault="005C42AC" w:rsidP="00467E8A">
            <w:r w:rsidRPr="009E2192">
              <w:t>5</w:t>
            </w:r>
          </w:p>
        </w:tc>
        <w:tc>
          <w:tcPr>
            <w:tcW w:w="1350" w:type="dxa"/>
            <w:shd w:val="clear" w:color="auto" w:fill="auto"/>
          </w:tcPr>
          <w:p w14:paraId="5C497724" w14:textId="77777777" w:rsidR="005C42AC" w:rsidRPr="009E2192" w:rsidRDefault="005C42AC" w:rsidP="00467E8A">
            <w:pPr>
              <w:rPr>
                <w:rStyle w:val="SAPEmphasis"/>
              </w:rPr>
            </w:pPr>
            <w:r w:rsidRPr="009E2192">
              <w:rPr>
                <w:rStyle w:val="SAPEmphasis"/>
              </w:rPr>
              <w:t>Select Social Insurance</w:t>
            </w:r>
          </w:p>
        </w:tc>
        <w:tc>
          <w:tcPr>
            <w:tcW w:w="2520" w:type="dxa"/>
            <w:shd w:val="clear" w:color="auto" w:fill="auto"/>
          </w:tcPr>
          <w:p w14:paraId="096C9066" w14:textId="77777777" w:rsidR="005C42AC" w:rsidRPr="009E2192" w:rsidRDefault="005C42AC" w:rsidP="00467E8A">
            <w:r w:rsidRPr="009E2192">
              <w:t xml:space="preserve">In the </w:t>
            </w:r>
            <w:r w:rsidRPr="009E2192">
              <w:rPr>
                <w:rStyle w:val="SAPScreenElement"/>
              </w:rPr>
              <w:t xml:space="preserve">Social Insurance </w:t>
            </w:r>
            <w:r w:rsidRPr="009E2192">
              <w:t xml:space="preserve">block, select the </w:t>
            </w:r>
            <w:r w:rsidRPr="009E2192">
              <w:rPr>
                <w:rStyle w:val="SAPScreenElement"/>
              </w:rPr>
              <w:t xml:space="preserve">Social Insurance </w:t>
            </w:r>
            <w:r w:rsidRPr="009E2192">
              <w:t>link.</w:t>
            </w:r>
          </w:p>
        </w:tc>
        <w:tc>
          <w:tcPr>
            <w:tcW w:w="5130" w:type="dxa"/>
            <w:shd w:val="clear" w:color="auto" w:fill="auto"/>
          </w:tcPr>
          <w:p w14:paraId="24EC573F" w14:textId="77777777" w:rsidR="005C42AC" w:rsidRPr="009E2192" w:rsidRDefault="005C42AC" w:rsidP="00467E8A">
            <w:pPr>
              <w:rPr>
                <w:i/>
              </w:rPr>
            </w:pPr>
          </w:p>
        </w:tc>
        <w:tc>
          <w:tcPr>
            <w:tcW w:w="3150" w:type="dxa"/>
            <w:shd w:val="clear" w:color="auto" w:fill="auto"/>
          </w:tcPr>
          <w:p w14:paraId="19DBDC96" w14:textId="77777777" w:rsidR="005C42AC" w:rsidRPr="009E2192" w:rsidRDefault="005C42AC" w:rsidP="00467E8A">
            <w:r w:rsidRPr="009E2192">
              <w:t>You are linked to the embedded form containing a table with already existing records (if any, otherwise, the table is empty).</w:t>
            </w:r>
          </w:p>
        </w:tc>
        <w:tc>
          <w:tcPr>
            <w:tcW w:w="1264" w:type="dxa"/>
          </w:tcPr>
          <w:p w14:paraId="22AA3206" w14:textId="77777777" w:rsidR="005C42AC" w:rsidRPr="009E2192" w:rsidRDefault="005C42AC" w:rsidP="00467E8A">
            <w:pPr>
              <w:rPr>
                <w:rFonts w:cs="Arial"/>
                <w:bCs/>
              </w:rPr>
            </w:pPr>
          </w:p>
        </w:tc>
      </w:tr>
      <w:tr w:rsidR="005C42AC" w:rsidRPr="009E2192" w14:paraId="6D6F044E" w14:textId="77777777" w:rsidTr="00467E8A">
        <w:trPr>
          <w:trHeight w:val="144"/>
        </w:trPr>
        <w:tc>
          <w:tcPr>
            <w:tcW w:w="872" w:type="dxa"/>
            <w:shd w:val="clear" w:color="auto" w:fill="auto"/>
          </w:tcPr>
          <w:p w14:paraId="20E1CF7F" w14:textId="77777777" w:rsidR="005C42AC" w:rsidRPr="009E2192" w:rsidRDefault="005C42AC" w:rsidP="00467E8A">
            <w:r w:rsidRPr="009E2192">
              <w:t>6</w:t>
            </w:r>
          </w:p>
        </w:tc>
        <w:tc>
          <w:tcPr>
            <w:tcW w:w="1350" w:type="dxa"/>
            <w:shd w:val="clear" w:color="auto" w:fill="auto"/>
          </w:tcPr>
          <w:p w14:paraId="11E20EAF" w14:textId="77777777" w:rsidR="005C42AC" w:rsidRPr="009E2192" w:rsidRDefault="005C42AC" w:rsidP="00467E8A">
            <w:pPr>
              <w:rPr>
                <w:rStyle w:val="SAPEmphasis"/>
              </w:rPr>
            </w:pPr>
            <w:r w:rsidRPr="009E2192">
              <w:rPr>
                <w:rStyle w:val="SAPEmphasis"/>
              </w:rPr>
              <w:t>Create New Social Insurance Record</w:t>
            </w:r>
          </w:p>
        </w:tc>
        <w:tc>
          <w:tcPr>
            <w:tcW w:w="2520" w:type="dxa"/>
            <w:shd w:val="clear" w:color="auto" w:fill="auto"/>
          </w:tcPr>
          <w:p w14:paraId="285A175B" w14:textId="77777777" w:rsidR="005C42AC" w:rsidRPr="009E2192" w:rsidRDefault="005C42AC" w:rsidP="00467E8A">
            <w:r w:rsidRPr="009E2192">
              <w:t xml:space="preserve">On the displayed </w:t>
            </w:r>
            <w:r w:rsidRPr="009E2192">
              <w:rPr>
                <w:rStyle w:val="SAPScreenElement"/>
              </w:rPr>
              <w:t xml:space="preserve">Social Insurance </w:t>
            </w:r>
            <w:r w:rsidRPr="009E2192">
              <w:t xml:space="preserve">page, select the </w:t>
            </w:r>
            <w:r w:rsidRPr="009E2192">
              <w:rPr>
                <w:rStyle w:val="SAPScreenElement"/>
              </w:rPr>
              <w:t xml:space="preserve">New </w:t>
            </w:r>
            <w:r w:rsidRPr="009E2192">
              <w:t>pushbutton.</w:t>
            </w:r>
            <w:r w:rsidRPr="009E2192">
              <w:rPr>
                <w:rStyle w:val="SAPScreenElement"/>
              </w:rPr>
              <w:t xml:space="preserve"> </w:t>
            </w:r>
          </w:p>
        </w:tc>
        <w:tc>
          <w:tcPr>
            <w:tcW w:w="5130" w:type="dxa"/>
            <w:shd w:val="clear" w:color="auto" w:fill="auto"/>
          </w:tcPr>
          <w:p w14:paraId="233ED859" w14:textId="77777777" w:rsidR="005C42AC" w:rsidRPr="009E2192" w:rsidRDefault="005C42AC" w:rsidP="00467E8A">
            <w:pPr>
              <w:rPr>
                <w:i/>
              </w:rPr>
            </w:pPr>
          </w:p>
        </w:tc>
        <w:tc>
          <w:tcPr>
            <w:tcW w:w="3150" w:type="dxa"/>
            <w:shd w:val="clear" w:color="auto" w:fill="auto"/>
          </w:tcPr>
          <w:p w14:paraId="3CFEA373" w14:textId="77777777" w:rsidR="005C42AC" w:rsidRPr="009E2192" w:rsidRDefault="005C42AC" w:rsidP="00467E8A">
            <w:r w:rsidRPr="009E2192">
              <w:t>The fields to be filled show up below the table.</w:t>
            </w:r>
          </w:p>
        </w:tc>
        <w:tc>
          <w:tcPr>
            <w:tcW w:w="1264" w:type="dxa"/>
          </w:tcPr>
          <w:p w14:paraId="0FD159CF" w14:textId="77777777" w:rsidR="005C42AC" w:rsidRPr="009E2192" w:rsidRDefault="005C42AC" w:rsidP="00467E8A">
            <w:pPr>
              <w:rPr>
                <w:rFonts w:cs="Arial"/>
                <w:bCs/>
              </w:rPr>
            </w:pPr>
          </w:p>
        </w:tc>
      </w:tr>
      <w:tr w:rsidR="005C42AC" w:rsidRPr="009E2192" w14:paraId="483CBF44" w14:textId="77777777" w:rsidTr="00467E8A">
        <w:trPr>
          <w:trHeight w:val="340"/>
        </w:trPr>
        <w:tc>
          <w:tcPr>
            <w:tcW w:w="872" w:type="dxa"/>
            <w:vMerge w:val="restart"/>
            <w:shd w:val="clear" w:color="auto" w:fill="auto"/>
          </w:tcPr>
          <w:p w14:paraId="570527AF" w14:textId="77777777" w:rsidR="005C42AC" w:rsidRPr="009E2192" w:rsidRDefault="005C42AC" w:rsidP="00467E8A">
            <w:r w:rsidRPr="009E2192">
              <w:t>7</w:t>
            </w:r>
          </w:p>
        </w:tc>
        <w:tc>
          <w:tcPr>
            <w:tcW w:w="1350" w:type="dxa"/>
            <w:vMerge w:val="restart"/>
            <w:shd w:val="clear" w:color="auto" w:fill="auto"/>
          </w:tcPr>
          <w:p w14:paraId="7BD04E72" w14:textId="77777777" w:rsidR="005C42AC" w:rsidRPr="009E2192" w:rsidRDefault="005C42AC" w:rsidP="00467E8A">
            <w:pPr>
              <w:rPr>
                <w:rStyle w:val="SAPEmphasis"/>
              </w:rPr>
            </w:pPr>
            <w:r w:rsidRPr="009E2192">
              <w:rPr>
                <w:rStyle w:val="SAPEmphasis"/>
              </w:rPr>
              <w:t>Maintain Social Insurance Details</w:t>
            </w:r>
          </w:p>
        </w:tc>
        <w:tc>
          <w:tcPr>
            <w:tcW w:w="2520" w:type="dxa"/>
            <w:vMerge w:val="restart"/>
            <w:shd w:val="clear" w:color="auto" w:fill="auto"/>
          </w:tcPr>
          <w:p w14:paraId="015E5E82" w14:textId="77777777" w:rsidR="005C42AC" w:rsidRPr="009E2192" w:rsidRDefault="005C42AC" w:rsidP="00467E8A">
            <w:pPr>
              <w:rPr>
                <w:rFonts w:cs="Arial"/>
                <w:bCs/>
              </w:rPr>
            </w:pPr>
            <w:r w:rsidRPr="009E2192">
              <w:t>Enter the validity period for the record:</w:t>
            </w:r>
          </w:p>
        </w:tc>
        <w:tc>
          <w:tcPr>
            <w:tcW w:w="5130" w:type="dxa"/>
            <w:shd w:val="clear" w:color="auto" w:fill="auto"/>
          </w:tcPr>
          <w:p w14:paraId="1C5C54B4" w14:textId="77777777" w:rsidR="005C42AC" w:rsidRPr="00C9221C" w:rsidRDefault="005C42AC" w:rsidP="00467E8A">
            <w:pPr>
              <w:rPr>
                <w:i/>
              </w:rPr>
            </w:pPr>
            <w:r w:rsidRPr="009E2192">
              <w:rPr>
                <w:rStyle w:val="SAPScreenElement"/>
              </w:rPr>
              <w:t>Valid From:</w:t>
            </w:r>
            <w:r w:rsidRPr="009E2192">
              <w:rPr>
                <w:i/>
              </w:rPr>
              <w:t xml:space="preserve"> </w:t>
            </w:r>
            <w:r w:rsidRPr="009E2192">
              <w:t>the validity start date is defaulted with the hire date; leave as is</w:t>
            </w:r>
          </w:p>
        </w:tc>
        <w:tc>
          <w:tcPr>
            <w:tcW w:w="3150" w:type="dxa"/>
            <w:vMerge w:val="restart"/>
            <w:shd w:val="clear" w:color="auto" w:fill="auto"/>
          </w:tcPr>
          <w:p w14:paraId="1D2A4F11" w14:textId="77777777" w:rsidR="005C42AC" w:rsidRPr="009E2192" w:rsidRDefault="005C42AC" w:rsidP="00467E8A"/>
        </w:tc>
        <w:tc>
          <w:tcPr>
            <w:tcW w:w="1264" w:type="dxa"/>
          </w:tcPr>
          <w:p w14:paraId="7B27FDB3" w14:textId="77777777" w:rsidR="005C42AC" w:rsidRPr="009E2192" w:rsidRDefault="005C42AC" w:rsidP="00467E8A">
            <w:pPr>
              <w:rPr>
                <w:rFonts w:cs="Arial"/>
                <w:bCs/>
              </w:rPr>
            </w:pPr>
          </w:p>
        </w:tc>
      </w:tr>
      <w:tr w:rsidR="005C42AC" w:rsidRPr="009E2192" w14:paraId="76535EE9" w14:textId="77777777" w:rsidTr="00467E8A">
        <w:trPr>
          <w:trHeight w:val="357"/>
        </w:trPr>
        <w:tc>
          <w:tcPr>
            <w:tcW w:w="872" w:type="dxa"/>
            <w:vMerge/>
            <w:shd w:val="clear" w:color="auto" w:fill="auto"/>
          </w:tcPr>
          <w:p w14:paraId="5D825FE7" w14:textId="77777777" w:rsidR="005C42AC" w:rsidRPr="009E2192" w:rsidRDefault="005C42AC" w:rsidP="00467E8A"/>
        </w:tc>
        <w:tc>
          <w:tcPr>
            <w:tcW w:w="1350" w:type="dxa"/>
            <w:vMerge/>
            <w:shd w:val="clear" w:color="auto" w:fill="auto"/>
          </w:tcPr>
          <w:p w14:paraId="6DA616B4" w14:textId="77777777" w:rsidR="005C42AC" w:rsidRPr="009E2192" w:rsidRDefault="005C42AC" w:rsidP="00467E8A">
            <w:pPr>
              <w:rPr>
                <w:b/>
              </w:rPr>
            </w:pPr>
          </w:p>
        </w:tc>
        <w:tc>
          <w:tcPr>
            <w:tcW w:w="2520" w:type="dxa"/>
            <w:vMerge/>
            <w:shd w:val="clear" w:color="auto" w:fill="auto"/>
          </w:tcPr>
          <w:p w14:paraId="17C1E5EA" w14:textId="77777777" w:rsidR="005C42AC" w:rsidRPr="009E2192" w:rsidRDefault="005C42AC" w:rsidP="00467E8A">
            <w:pPr>
              <w:rPr>
                <w:rFonts w:cs="Arial"/>
                <w:bCs/>
              </w:rPr>
            </w:pPr>
          </w:p>
        </w:tc>
        <w:tc>
          <w:tcPr>
            <w:tcW w:w="5130" w:type="dxa"/>
            <w:shd w:val="clear" w:color="auto" w:fill="auto"/>
          </w:tcPr>
          <w:p w14:paraId="049DF27E" w14:textId="77777777" w:rsidR="005C42AC" w:rsidRPr="00C9221C" w:rsidRDefault="005C42AC" w:rsidP="00467E8A">
            <w:pPr>
              <w:rPr>
                <w:rStyle w:val="SAPScreenElement"/>
              </w:rPr>
            </w:pPr>
            <w:r w:rsidRPr="009E2192">
              <w:rPr>
                <w:rStyle w:val="SAPScreenElement"/>
              </w:rPr>
              <w:t>To:</w:t>
            </w:r>
            <w:r w:rsidRPr="009E2192">
              <w:t xml:space="preserve"> the validity end date equals to the system high date; adapt if appropriate (in case employee has temporary contract) or leave as is</w:t>
            </w:r>
          </w:p>
        </w:tc>
        <w:tc>
          <w:tcPr>
            <w:tcW w:w="3150" w:type="dxa"/>
            <w:vMerge/>
            <w:shd w:val="clear" w:color="auto" w:fill="auto"/>
          </w:tcPr>
          <w:p w14:paraId="3A6C6CE4" w14:textId="77777777" w:rsidR="005C42AC" w:rsidRPr="009E2192" w:rsidRDefault="005C42AC" w:rsidP="00467E8A"/>
        </w:tc>
        <w:tc>
          <w:tcPr>
            <w:tcW w:w="1264" w:type="dxa"/>
          </w:tcPr>
          <w:p w14:paraId="6C9A4B9B" w14:textId="77777777" w:rsidR="005C42AC" w:rsidRPr="009E2192" w:rsidRDefault="005C42AC" w:rsidP="00467E8A">
            <w:pPr>
              <w:rPr>
                <w:rFonts w:cs="Arial"/>
                <w:bCs/>
              </w:rPr>
            </w:pPr>
          </w:p>
        </w:tc>
      </w:tr>
      <w:tr w:rsidR="005C42AC" w:rsidRPr="009E2192" w14:paraId="4612E0BA" w14:textId="77777777" w:rsidTr="00467E8A">
        <w:trPr>
          <w:trHeight w:val="357"/>
        </w:trPr>
        <w:tc>
          <w:tcPr>
            <w:tcW w:w="872" w:type="dxa"/>
            <w:vMerge/>
            <w:shd w:val="clear" w:color="auto" w:fill="auto"/>
          </w:tcPr>
          <w:p w14:paraId="776CF62B" w14:textId="77777777" w:rsidR="005C42AC" w:rsidRPr="009E2192" w:rsidRDefault="005C42AC" w:rsidP="00467E8A"/>
        </w:tc>
        <w:tc>
          <w:tcPr>
            <w:tcW w:w="1350" w:type="dxa"/>
            <w:vMerge/>
            <w:shd w:val="clear" w:color="auto" w:fill="auto"/>
          </w:tcPr>
          <w:p w14:paraId="2A2CD49F" w14:textId="77777777" w:rsidR="005C42AC" w:rsidRPr="009E2192" w:rsidRDefault="005C42AC" w:rsidP="00467E8A">
            <w:pPr>
              <w:rPr>
                <w:b/>
              </w:rPr>
            </w:pPr>
          </w:p>
        </w:tc>
        <w:tc>
          <w:tcPr>
            <w:tcW w:w="2520" w:type="dxa"/>
            <w:vMerge w:val="restart"/>
            <w:shd w:val="clear" w:color="auto" w:fill="auto"/>
          </w:tcPr>
          <w:p w14:paraId="14E59B20" w14:textId="77777777" w:rsidR="005C42AC" w:rsidRPr="009E2192" w:rsidRDefault="005C42AC" w:rsidP="00467E8A">
            <w:pPr>
              <w:rPr>
                <w:rFonts w:cs="Arial"/>
                <w:bCs/>
              </w:rPr>
            </w:pPr>
            <w:r w:rsidRPr="009E2192">
              <w:rPr>
                <w:rFonts w:cs="Arial"/>
                <w:bCs/>
              </w:rPr>
              <w:t xml:space="preserve">in the </w:t>
            </w:r>
            <w:r w:rsidRPr="009E2192">
              <w:rPr>
                <w:rStyle w:val="SAPScreenElement"/>
              </w:rPr>
              <w:t xml:space="preserve">Statutory Insurance </w:t>
            </w:r>
            <w:r w:rsidRPr="009E2192">
              <w:rPr>
                <w:rFonts w:cs="Arial"/>
                <w:bCs/>
              </w:rPr>
              <w:t>part of the form</w:t>
            </w:r>
            <w:r w:rsidRPr="009E2192">
              <w:t xml:space="preserve"> make the following entry</w:t>
            </w:r>
            <w:r w:rsidRPr="009E2192">
              <w:rPr>
                <w:rFonts w:cs="Arial"/>
                <w:bCs/>
              </w:rPr>
              <w:t>:</w:t>
            </w:r>
          </w:p>
        </w:tc>
        <w:tc>
          <w:tcPr>
            <w:tcW w:w="5130" w:type="dxa"/>
            <w:shd w:val="clear" w:color="auto" w:fill="auto"/>
          </w:tcPr>
          <w:p w14:paraId="477CD96A" w14:textId="77777777" w:rsidR="005C42AC" w:rsidRPr="009E2192" w:rsidRDefault="005C42AC" w:rsidP="00467E8A">
            <w:r w:rsidRPr="009E2192">
              <w:rPr>
                <w:rStyle w:val="SAPScreenElement"/>
              </w:rPr>
              <w:t>Statutory SI Contribution:</w:t>
            </w:r>
            <w:r w:rsidRPr="009E2192">
              <w:t xml:space="preserve"> flag the checkbox if the employee is participating in the social insurance according to nationality</w:t>
            </w:r>
          </w:p>
        </w:tc>
        <w:tc>
          <w:tcPr>
            <w:tcW w:w="3150" w:type="dxa"/>
            <w:vMerge w:val="restart"/>
            <w:shd w:val="clear" w:color="auto" w:fill="auto"/>
          </w:tcPr>
          <w:p w14:paraId="1BAD9997" w14:textId="77777777" w:rsidR="005C42AC" w:rsidRPr="009E2192" w:rsidRDefault="005C42AC" w:rsidP="00467E8A"/>
        </w:tc>
        <w:tc>
          <w:tcPr>
            <w:tcW w:w="1264" w:type="dxa"/>
          </w:tcPr>
          <w:p w14:paraId="6DEA06C7" w14:textId="77777777" w:rsidR="005C42AC" w:rsidRPr="009E2192" w:rsidRDefault="005C42AC" w:rsidP="00467E8A">
            <w:pPr>
              <w:rPr>
                <w:rFonts w:cs="Arial"/>
                <w:bCs/>
              </w:rPr>
            </w:pPr>
          </w:p>
        </w:tc>
      </w:tr>
      <w:tr w:rsidR="005C42AC" w:rsidRPr="009E2192" w14:paraId="3644C195" w14:textId="77777777" w:rsidTr="00467E8A">
        <w:trPr>
          <w:trHeight w:val="147"/>
        </w:trPr>
        <w:tc>
          <w:tcPr>
            <w:tcW w:w="872" w:type="dxa"/>
            <w:vMerge/>
            <w:shd w:val="clear" w:color="auto" w:fill="auto"/>
          </w:tcPr>
          <w:p w14:paraId="5D4410B7" w14:textId="77777777" w:rsidR="005C42AC" w:rsidRPr="009E2192" w:rsidRDefault="005C42AC" w:rsidP="00467E8A"/>
        </w:tc>
        <w:tc>
          <w:tcPr>
            <w:tcW w:w="1350" w:type="dxa"/>
            <w:vMerge/>
            <w:shd w:val="clear" w:color="auto" w:fill="auto"/>
          </w:tcPr>
          <w:p w14:paraId="174231D2" w14:textId="77777777" w:rsidR="005C42AC" w:rsidRPr="009E2192" w:rsidRDefault="005C42AC" w:rsidP="00467E8A">
            <w:pPr>
              <w:rPr>
                <w:b/>
              </w:rPr>
            </w:pPr>
          </w:p>
        </w:tc>
        <w:tc>
          <w:tcPr>
            <w:tcW w:w="2520" w:type="dxa"/>
            <w:vMerge/>
            <w:shd w:val="clear" w:color="auto" w:fill="auto"/>
          </w:tcPr>
          <w:p w14:paraId="617E09FF" w14:textId="77777777" w:rsidR="005C42AC" w:rsidRPr="009E2192" w:rsidRDefault="005C42AC" w:rsidP="00467E8A">
            <w:pPr>
              <w:rPr>
                <w:rFonts w:cs="Arial"/>
                <w:bCs/>
              </w:rPr>
            </w:pPr>
          </w:p>
        </w:tc>
        <w:tc>
          <w:tcPr>
            <w:tcW w:w="5130" w:type="dxa"/>
            <w:shd w:val="clear" w:color="auto" w:fill="auto"/>
          </w:tcPr>
          <w:p w14:paraId="3B526B21" w14:textId="77777777" w:rsidR="005C42AC" w:rsidRPr="009E2192" w:rsidRDefault="005C42AC" w:rsidP="00467E8A">
            <w:pPr>
              <w:rPr>
                <w:rStyle w:val="SAPScreenElement"/>
                <w:rFonts w:ascii="BentonSans Book" w:hAnsi="BentonSans Book"/>
                <w:color w:val="auto"/>
              </w:rPr>
            </w:pPr>
            <w:r w:rsidRPr="009E2192">
              <w:rPr>
                <w:rStyle w:val="SAPScreenElement"/>
              </w:rPr>
              <w:t xml:space="preserve">Statutory SI Exemption Reason: </w:t>
            </w:r>
            <w:r w:rsidRPr="009E2192">
              <w:t xml:space="preserve">in case </w:t>
            </w:r>
            <w:r w:rsidRPr="009E2192">
              <w:rPr>
                <w:rStyle w:val="SAPScreenElement"/>
              </w:rPr>
              <w:t>Statutory SI Contribution</w:t>
            </w:r>
            <w:r w:rsidRPr="009E2192">
              <w:t xml:space="preserve"> checkbox has </w:t>
            </w:r>
            <w:r w:rsidRPr="009E2192">
              <w:rPr>
                <w:rStyle w:val="SAPEmphasis"/>
              </w:rPr>
              <w:t>not</w:t>
            </w:r>
            <w:r w:rsidRPr="009E2192">
              <w:t xml:space="preserve"> </w:t>
            </w:r>
            <w:r w:rsidRPr="009E2192">
              <w:rPr>
                <w:rStyle w:val="SAPEmphasis"/>
              </w:rPr>
              <w:t>been flagged</w:t>
            </w:r>
            <w:r w:rsidRPr="009E2192">
              <w:rPr>
                <w:rStyle w:val="SAPScreenElement"/>
              </w:rPr>
              <w:t xml:space="preserve">, </w:t>
            </w:r>
            <w:r w:rsidRPr="009E2192">
              <w:t>select a value from drop-down; else ignore this field</w:t>
            </w:r>
          </w:p>
        </w:tc>
        <w:tc>
          <w:tcPr>
            <w:tcW w:w="3150" w:type="dxa"/>
            <w:vMerge/>
            <w:shd w:val="clear" w:color="auto" w:fill="auto"/>
          </w:tcPr>
          <w:p w14:paraId="63E4B59D" w14:textId="77777777" w:rsidR="005C42AC" w:rsidRPr="009E2192" w:rsidRDefault="005C42AC" w:rsidP="00467E8A"/>
        </w:tc>
        <w:tc>
          <w:tcPr>
            <w:tcW w:w="1264" w:type="dxa"/>
          </w:tcPr>
          <w:p w14:paraId="58184610" w14:textId="77777777" w:rsidR="005C42AC" w:rsidRPr="009E2192" w:rsidRDefault="005C42AC" w:rsidP="00467E8A">
            <w:pPr>
              <w:rPr>
                <w:rFonts w:cs="Arial"/>
                <w:bCs/>
              </w:rPr>
            </w:pPr>
          </w:p>
        </w:tc>
      </w:tr>
      <w:tr w:rsidR="005C42AC" w:rsidRPr="009E2192" w14:paraId="203574FF" w14:textId="77777777" w:rsidTr="00467E8A">
        <w:trPr>
          <w:trHeight w:val="147"/>
        </w:trPr>
        <w:tc>
          <w:tcPr>
            <w:tcW w:w="872" w:type="dxa"/>
            <w:vMerge/>
            <w:shd w:val="clear" w:color="auto" w:fill="auto"/>
          </w:tcPr>
          <w:p w14:paraId="06C34EF1" w14:textId="77777777" w:rsidR="005C42AC" w:rsidRPr="009E2192" w:rsidRDefault="005C42AC" w:rsidP="00467E8A"/>
        </w:tc>
        <w:tc>
          <w:tcPr>
            <w:tcW w:w="1350" w:type="dxa"/>
            <w:vMerge/>
            <w:shd w:val="clear" w:color="auto" w:fill="auto"/>
          </w:tcPr>
          <w:p w14:paraId="0DB836EA" w14:textId="77777777" w:rsidR="005C42AC" w:rsidRPr="009E2192" w:rsidRDefault="005C42AC" w:rsidP="00467E8A">
            <w:pPr>
              <w:rPr>
                <w:b/>
              </w:rPr>
            </w:pPr>
          </w:p>
        </w:tc>
        <w:tc>
          <w:tcPr>
            <w:tcW w:w="2520" w:type="dxa"/>
            <w:vMerge/>
            <w:shd w:val="clear" w:color="auto" w:fill="auto"/>
          </w:tcPr>
          <w:p w14:paraId="6F1F6DCC" w14:textId="77777777" w:rsidR="005C42AC" w:rsidRPr="009E2192" w:rsidRDefault="005C42AC" w:rsidP="00467E8A">
            <w:pPr>
              <w:rPr>
                <w:rFonts w:cs="Arial"/>
                <w:bCs/>
              </w:rPr>
            </w:pPr>
          </w:p>
        </w:tc>
        <w:tc>
          <w:tcPr>
            <w:tcW w:w="5130" w:type="dxa"/>
            <w:shd w:val="clear" w:color="auto" w:fill="auto"/>
          </w:tcPr>
          <w:p w14:paraId="23C40D31" w14:textId="77777777" w:rsidR="005C42AC" w:rsidRPr="009E2192" w:rsidRDefault="005C42AC" w:rsidP="00467E8A">
            <w:r w:rsidRPr="009E2192">
              <w:rPr>
                <w:rStyle w:val="SAPScreenElement"/>
              </w:rPr>
              <w:t xml:space="preserve">Statutory Social Insurance Fund: </w:t>
            </w:r>
            <w:r w:rsidRPr="009E2192">
              <w:t xml:space="preserve">in case </w:t>
            </w:r>
            <w:r w:rsidRPr="009E2192">
              <w:rPr>
                <w:rStyle w:val="SAPScreenElement"/>
              </w:rPr>
              <w:t>Statutory SI Contribution</w:t>
            </w:r>
            <w:r w:rsidRPr="009E2192">
              <w:t xml:space="preserve"> checkbox has </w:t>
            </w:r>
            <w:r w:rsidRPr="009E2192">
              <w:rPr>
                <w:rStyle w:val="SAPEmphasis"/>
              </w:rPr>
              <w:t>been flagged</w:t>
            </w:r>
            <w:r w:rsidRPr="009E2192">
              <w:rPr>
                <w:rStyle w:val="SAPScreenElement"/>
              </w:rPr>
              <w:t xml:space="preserve">, </w:t>
            </w:r>
            <w:r w:rsidRPr="009E2192">
              <w:t>select a value from drop-down; else ignore this field</w:t>
            </w:r>
          </w:p>
          <w:p w14:paraId="333AE1CD" w14:textId="77777777" w:rsidR="005C42AC" w:rsidRPr="009E2192" w:rsidRDefault="005C42AC" w:rsidP="00467E8A">
            <w:pPr>
              <w:pStyle w:val="SAPNoteHeading"/>
              <w:ind w:left="404"/>
            </w:pPr>
            <w:r w:rsidRPr="009E2192">
              <w:rPr>
                <w:noProof/>
              </w:rPr>
              <w:lastRenderedPageBreak/>
              <w:drawing>
                <wp:inline distT="0" distB="0" distL="0" distR="0" wp14:anchorId="2A8D320C" wp14:editId="05C5B8C0">
                  <wp:extent cx="228600" cy="228600"/>
                  <wp:effectExtent l="0" t="0" r="0" b="0"/>
                  <wp:docPr id="3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E2192">
              <w:t> Note</w:t>
            </w:r>
          </w:p>
          <w:p w14:paraId="74F53682" w14:textId="77777777" w:rsidR="005C42AC" w:rsidRPr="009E2192" w:rsidDel="001E0E05" w:rsidRDefault="005C42AC" w:rsidP="00467E8A">
            <w:pPr>
              <w:ind w:left="404"/>
              <w:rPr>
                <w:rStyle w:val="SAPScreenElement"/>
                <w:sz w:val="22"/>
              </w:rPr>
            </w:pPr>
            <w:r w:rsidRPr="009E2192">
              <w:t>The selected value should fit to the nationality of the employee.</w:t>
            </w:r>
          </w:p>
        </w:tc>
        <w:tc>
          <w:tcPr>
            <w:tcW w:w="3150" w:type="dxa"/>
            <w:vMerge/>
            <w:shd w:val="clear" w:color="auto" w:fill="auto"/>
          </w:tcPr>
          <w:p w14:paraId="7E390C8A" w14:textId="77777777" w:rsidR="005C42AC" w:rsidRPr="009E2192" w:rsidRDefault="005C42AC" w:rsidP="00467E8A"/>
        </w:tc>
        <w:tc>
          <w:tcPr>
            <w:tcW w:w="1264" w:type="dxa"/>
            <w:vMerge w:val="restart"/>
          </w:tcPr>
          <w:p w14:paraId="6DA2F8F3" w14:textId="77777777" w:rsidR="005C42AC" w:rsidRPr="009E2192" w:rsidRDefault="005C42AC" w:rsidP="00467E8A">
            <w:pPr>
              <w:rPr>
                <w:rFonts w:cs="Arial"/>
                <w:bCs/>
              </w:rPr>
            </w:pPr>
          </w:p>
        </w:tc>
      </w:tr>
      <w:tr w:rsidR="005C42AC" w:rsidRPr="009E2192" w14:paraId="2627007E" w14:textId="77777777" w:rsidTr="00467E8A">
        <w:trPr>
          <w:trHeight w:val="147"/>
        </w:trPr>
        <w:tc>
          <w:tcPr>
            <w:tcW w:w="872" w:type="dxa"/>
            <w:vMerge/>
            <w:shd w:val="clear" w:color="auto" w:fill="auto"/>
          </w:tcPr>
          <w:p w14:paraId="3DD611B6" w14:textId="77777777" w:rsidR="005C42AC" w:rsidRPr="009E2192" w:rsidRDefault="005C42AC" w:rsidP="00467E8A"/>
        </w:tc>
        <w:tc>
          <w:tcPr>
            <w:tcW w:w="1350" w:type="dxa"/>
            <w:vMerge/>
            <w:shd w:val="clear" w:color="auto" w:fill="auto"/>
          </w:tcPr>
          <w:p w14:paraId="58723A00" w14:textId="77777777" w:rsidR="005C42AC" w:rsidRPr="009E2192" w:rsidRDefault="005C42AC" w:rsidP="00467E8A">
            <w:pPr>
              <w:rPr>
                <w:b/>
              </w:rPr>
            </w:pPr>
          </w:p>
        </w:tc>
        <w:tc>
          <w:tcPr>
            <w:tcW w:w="2520" w:type="dxa"/>
            <w:vMerge/>
            <w:shd w:val="clear" w:color="auto" w:fill="auto"/>
          </w:tcPr>
          <w:p w14:paraId="3127E565" w14:textId="77777777" w:rsidR="005C42AC" w:rsidRPr="009E2192" w:rsidRDefault="005C42AC" w:rsidP="00467E8A">
            <w:pPr>
              <w:rPr>
                <w:rFonts w:cs="Arial"/>
                <w:bCs/>
              </w:rPr>
            </w:pPr>
          </w:p>
        </w:tc>
        <w:tc>
          <w:tcPr>
            <w:tcW w:w="5130" w:type="dxa"/>
            <w:shd w:val="clear" w:color="auto" w:fill="auto"/>
          </w:tcPr>
          <w:p w14:paraId="629833E6" w14:textId="77777777" w:rsidR="005C42AC" w:rsidRPr="009E2192" w:rsidDel="001E0E05" w:rsidRDefault="005C42AC" w:rsidP="00467E8A">
            <w:pPr>
              <w:rPr>
                <w:rStyle w:val="SAPScreenElement"/>
              </w:rPr>
            </w:pPr>
            <w:r w:rsidRPr="009E2192">
              <w:rPr>
                <w:rStyle w:val="SAPScreenElement"/>
              </w:rPr>
              <w:t xml:space="preserve">Social Insurance Number: </w:t>
            </w:r>
            <w:r w:rsidRPr="009E2192">
              <w:t xml:space="preserve">in case </w:t>
            </w:r>
            <w:r w:rsidRPr="009E2192">
              <w:rPr>
                <w:rStyle w:val="SAPScreenElement"/>
              </w:rPr>
              <w:t>Statutory SI Contribution</w:t>
            </w:r>
            <w:r w:rsidRPr="009E2192">
              <w:t xml:space="preserve"> checkbox has </w:t>
            </w:r>
            <w:r w:rsidRPr="009E2192">
              <w:rPr>
                <w:rStyle w:val="SAPEmphasis"/>
              </w:rPr>
              <w:t>been flagged</w:t>
            </w:r>
            <w:r w:rsidRPr="009E2192">
              <w:rPr>
                <w:rStyle w:val="SAPScreenElement"/>
              </w:rPr>
              <w:t xml:space="preserve">, </w:t>
            </w:r>
            <w:r w:rsidRPr="009E2192">
              <w:t>enter the e</w:t>
            </w:r>
            <w:r w:rsidRPr="009E2192">
              <w:rPr>
                <w:color w:val="000000"/>
                <w:szCs w:val="19"/>
              </w:rPr>
              <w:t xml:space="preserve">mployee's </w:t>
            </w:r>
            <w:r w:rsidRPr="009E2192">
              <w:t>social insurance number as appropriate</w:t>
            </w:r>
          </w:p>
        </w:tc>
        <w:tc>
          <w:tcPr>
            <w:tcW w:w="3150" w:type="dxa"/>
            <w:vMerge/>
            <w:shd w:val="clear" w:color="auto" w:fill="auto"/>
          </w:tcPr>
          <w:p w14:paraId="040BE117" w14:textId="77777777" w:rsidR="005C42AC" w:rsidRPr="009E2192" w:rsidRDefault="005C42AC" w:rsidP="00467E8A"/>
        </w:tc>
        <w:tc>
          <w:tcPr>
            <w:tcW w:w="1264" w:type="dxa"/>
            <w:vMerge/>
          </w:tcPr>
          <w:p w14:paraId="56C6DD5C" w14:textId="77777777" w:rsidR="005C42AC" w:rsidRPr="009E2192" w:rsidRDefault="005C42AC" w:rsidP="00467E8A">
            <w:pPr>
              <w:rPr>
                <w:rFonts w:cs="Arial"/>
                <w:bCs/>
              </w:rPr>
            </w:pPr>
          </w:p>
        </w:tc>
      </w:tr>
      <w:tr w:rsidR="005C42AC" w:rsidRPr="009E2192" w14:paraId="05129D25" w14:textId="77777777" w:rsidTr="00467E8A">
        <w:trPr>
          <w:trHeight w:val="147"/>
        </w:trPr>
        <w:tc>
          <w:tcPr>
            <w:tcW w:w="872" w:type="dxa"/>
            <w:vMerge/>
            <w:shd w:val="clear" w:color="auto" w:fill="auto"/>
          </w:tcPr>
          <w:p w14:paraId="414AB518" w14:textId="77777777" w:rsidR="005C42AC" w:rsidRPr="009E2192" w:rsidRDefault="005C42AC" w:rsidP="00467E8A"/>
        </w:tc>
        <w:tc>
          <w:tcPr>
            <w:tcW w:w="1350" w:type="dxa"/>
            <w:vMerge/>
            <w:shd w:val="clear" w:color="auto" w:fill="auto"/>
          </w:tcPr>
          <w:p w14:paraId="6A1232F5" w14:textId="77777777" w:rsidR="005C42AC" w:rsidRPr="009E2192" w:rsidRDefault="005C42AC" w:rsidP="00467E8A">
            <w:pPr>
              <w:rPr>
                <w:b/>
              </w:rPr>
            </w:pPr>
          </w:p>
        </w:tc>
        <w:tc>
          <w:tcPr>
            <w:tcW w:w="2520" w:type="dxa"/>
            <w:vMerge/>
            <w:shd w:val="clear" w:color="auto" w:fill="auto"/>
          </w:tcPr>
          <w:p w14:paraId="5739C7A8" w14:textId="77777777" w:rsidR="005C42AC" w:rsidRPr="009E2192" w:rsidRDefault="005C42AC" w:rsidP="00467E8A">
            <w:pPr>
              <w:rPr>
                <w:rFonts w:cs="Arial"/>
                <w:bCs/>
              </w:rPr>
            </w:pPr>
          </w:p>
        </w:tc>
        <w:tc>
          <w:tcPr>
            <w:tcW w:w="5130" w:type="dxa"/>
            <w:shd w:val="clear" w:color="auto" w:fill="auto"/>
          </w:tcPr>
          <w:p w14:paraId="5EAD4C06" w14:textId="77777777" w:rsidR="005C42AC" w:rsidRPr="009E2192" w:rsidDel="001E0E05" w:rsidRDefault="005C42AC" w:rsidP="00467E8A">
            <w:pPr>
              <w:rPr>
                <w:rStyle w:val="SAPScreenElement"/>
              </w:rPr>
            </w:pPr>
            <w:r w:rsidRPr="009E2192">
              <w:rPr>
                <w:rStyle w:val="SAPScreenElement"/>
              </w:rPr>
              <w:t xml:space="preserve">Financial Number: </w:t>
            </w:r>
            <w:r w:rsidRPr="009E2192">
              <w:t xml:space="preserve">in case </w:t>
            </w:r>
            <w:r w:rsidRPr="009E2192">
              <w:rPr>
                <w:rStyle w:val="SAPScreenElement"/>
              </w:rPr>
              <w:t>Statutory SI Contribution</w:t>
            </w:r>
            <w:r w:rsidRPr="009E2192">
              <w:t xml:space="preserve"> checkbox has </w:t>
            </w:r>
            <w:r w:rsidRPr="009E2192">
              <w:rPr>
                <w:rStyle w:val="SAPEmphasis"/>
              </w:rPr>
              <w:t>been flagged</w:t>
            </w:r>
            <w:r w:rsidRPr="009E2192">
              <w:rPr>
                <w:rStyle w:val="SAPScreenElement"/>
              </w:rPr>
              <w:t xml:space="preserve">, </w:t>
            </w:r>
            <w:r w:rsidRPr="009E2192">
              <w:t>enter the registered social insurance financial number with the authority</w:t>
            </w:r>
          </w:p>
        </w:tc>
        <w:tc>
          <w:tcPr>
            <w:tcW w:w="3150" w:type="dxa"/>
            <w:vMerge/>
            <w:shd w:val="clear" w:color="auto" w:fill="auto"/>
          </w:tcPr>
          <w:p w14:paraId="394A73C6" w14:textId="77777777" w:rsidR="005C42AC" w:rsidRPr="009E2192" w:rsidRDefault="005C42AC" w:rsidP="00467E8A"/>
        </w:tc>
        <w:tc>
          <w:tcPr>
            <w:tcW w:w="1264" w:type="dxa"/>
            <w:vMerge/>
          </w:tcPr>
          <w:p w14:paraId="7848347D" w14:textId="77777777" w:rsidR="005C42AC" w:rsidRPr="009E2192" w:rsidRDefault="005C42AC" w:rsidP="00467E8A">
            <w:pPr>
              <w:rPr>
                <w:rFonts w:cs="Arial"/>
                <w:bCs/>
              </w:rPr>
            </w:pPr>
          </w:p>
        </w:tc>
      </w:tr>
      <w:tr w:rsidR="005C42AC" w:rsidRPr="009E2192" w14:paraId="28723768" w14:textId="77777777" w:rsidTr="00467E8A">
        <w:trPr>
          <w:trHeight w:val="147"/>
        </w:trPr>
        <w:tc>
          <w:tcPr>
            <w:tcW w:w="872" w:type="dxa"/>
            <w:vMerge/>
            <w:shd w:val="clear" w:color="auto" w:fill="auto"/>
          </w:tcPr>
          <w:p w14:paraId="36234020" w14:textId="77777777" w:rsidR="005C42AC" w:rsidRPr="009E2192" w:rsidRDefault="005C42AC" w:rsidP="00467E8A"/>
        </w:tc>
        <w:tc>
          <w:tcPr>
            <w:tcW w:w="1350" w:type="dxa"/>
            <w:vMerge/>
            <w:shd w:val="clear" w:color="auto" w:fill="auto"/>
          </w:tcPr>
          <w:p w14:paraId="015FE17F" w14:textId="77777777" w:rsidR="005C42AC" w:rsidRPr="009E2192" w:rsidRDefault="005C42AC" w:rsidP="00467E8A">
            <w:pPr>
              <w:rPr>
                <w:b/>
              </w:rPr>
            </w:pPr>
          </w:p>
        </w:tc>
        <w:tc>
          <w:tcPr>
            <w:tcW w:w="2520" w:type="dxa"/>
            <w:vMerge/>
            <w:shd w:val="clear" w:color="auto" w:fill="auto"/>
          </w:tcPr>
          <w:p w14:paraId="565A7EC1" w14:textId="77777777" w:rsidR="005C42AC" w:rsidRPr="009E2192" w:rsidRDefault="005C42AC" w:rsidP="00467E8A">
            <w:pPr>
              <w:rPr>
                <w:rFonts w:cs="Arial"/>
                <w:bCs/>
              </w:rPr>
            </w:pPr>
          </w:p>
        </w:tc>
        <w:tc>
          <w:tcPr>
            <w:tcW w:w="5130" w:type="dxa"/>
            <w:shd w:val="clear" w:color="auto" w:fill="auto"/>
          </w:tcPr>
          <w:p w14:paraId="68BDA61A" w14:textId="77777777" w:rsidR="005C42AC" w:rsidRPr="009E2192" w:rsidDel="001E0E05" w:rsidRDefault="005C42AC" w:rsidP="00467E8A">
            <w:pPr>
              <w:rPr>
                <w:rStyle w:val="SAPScreenElement"/>
              </w:rPr>
            </w:pPr>
            <w:r w:rsidRPr="009E2192">
              <w:rPr>
                <w:rStyle w:val="SAPScreenElement"/>
              </w:rPr>
              <w:t>Remark</w:t>
            </w:r>
            <w:r w:rsidRPr="009E2192">
              <w:rPr>
                <w:noProof/>
                <w:lang w:eastAsia="it-IT"/>
              </w:rPr>
              <w:t xml:space="preserve">: </w:t>
            </w:r>
            <w:r w:rsidRPr="009E2192">
              <w:t>enter if appropriate</w:t>
            </w:r>
          </w:p>
        </w:tc>
        <w:tc>
          <w:tcPr>
            <w:tcW w:w="3150" w:type="dxa"/>
            <w:vMerge/>
            <w:shd w:val="clear" w:color="auto" w:fill="auto"/>
          </w:tcPr>
          <w:p w14:paraId="4E9A1FA4" w14:textId="77777777" w:rsidR="005C42AC" w:rsidRPr="009E2192" w:rsidRDefault="005C42AC" w:rsidP="00467E8A"/>
        </w:tc>
        <w:tc>
          <w:tcPr>
            <w:tcW w:w="1264" w:type="dxa"/>
            <w:vMerge/>
          </w:tcPr>
          <w:p w14:paraId="09BCBB83" w14:textId="77777777" w:rsidR="005C42AC" w:rsidRPr="009E2192" w:rsidRDefault="005C42AC" w:rsidP="00467E8A">
            <w:pPr>
              <w:rPr>
                <w:rFonts w:cs="Arial"/>
                <w:bCs/>
              </w:rPr>
            </w:pPr>
          </w:p>
        </w:tc>
      </w:tr>
      <w:tr w:rsidR="005C42AC" w:rsidRPr="009E2192" w14:paraId="2277D9CD" w14:textId="77777777" w:rsidTr="00467E8A">
        <w:trPr>
          <w:trHeight w:val="153"/>
        </w:trPr>
        <w:tc>
          <w:tcPr>
            <w:tcW w:w="872" w:type="dxa"/>
            <w:vMerge/>
            <w:shd w:val="clear" w:color="auto" w:fill="auto"/>
          </w:tcPr>
          <w:p w14:paraId="40C447B4" w14:textId="77777777" w:rsidR="005C42AC" w:rsidRPr="009E2192" w:rsidRDefault="005C42AC" w:rsidP="00467E8A"/>
        </w:tc>
        <w:tc>
          <w:tcPr>
            <w:tcW w:w="1350" w:type="dxa"/>
            <w:vMerge/>
            <w:shd w:val="clear" w:color="auto" w:fill="auto"/>
          </w:tcPr>
          <w:p w14:paraId="44FFA3B3" w14:textId="77777777" w:rsidR="005C42AC" w:rsidRPr="009E2192" w:rsidRDefault="005C42AC" w:rsidP="00467E8A">
            <w:pPr>
              <w:rPr>
                <w:rFonts w:cs="Arial"/>
                <w:b/>
                <w:bCs/>
              </w:rPr>
            </w:pPr>
          </w:p>
        </w:tc>
        <w:tc>
          <w:tcPr>
            <w:tcW w:w="2520" w:type="dxa"/>
            <w:vMerge w:val="restart"/>
            <w:shd w:val="clear" w:color="auto" w:fill="auto"/>
          </w:tcPr>
          <w:p w14:paraId="1E37E5AB" w14:textId="77777777" w:rsidR="005C42AC" w:rsidRPr="009E2192" w:rsidRDefault="005C42AC" w:rsidP="00467E8A">
            <w:r w:rsidRPr="009E2192">
              <w:rPr>
                <w:rFonts w:cs="Arial"/>
                <w:bCs/>
              </w:rPr>
              <w:t xml:space="preserve">in the </w:t>
            </w:r>
            <w:r w:rsidRPr="009E2192">
              <w:rPr>
                <w:rStyle w:val="SAPScreenElement"/>
              </w:rPr>
              <w:t xml:space="preserve">Private Insurance </w:t>
            </w:r>
            <w:r w:rsidRPr="009E2192">
              <w:rPr>
                <w:rFonts w:cs="Arial"/>
                <w:bCs/>
              </w:rPr>
              <w:t>part of the form</w:t>
            </w:r>
            <w:r w:rsidRPr="009E2192">
              <w:t xml:space="preserve"> make the following entry</w:t>
            </w:r>
            <w:r w:rsidRPr="009E2192">
              <w:rPr>
                <w:rFonts w:cs="Arial"/>
                <w:bCs/>
              </w:rPr>
              <w:t>:</w:t>
            </w:r>
          </w:p>
        </w:tc>
        <w:tc>
          <w:tcPr>
            <w:tcW w:w="5130" w:type="dxa"/>
            <w:shd w:val="clear" w:color="auto" w:fill="auto"/>
          </w:tcPr>
          <w:p w14:paraId="61728A37" w14:textId="77777777" w:rsidR="005C42AC" w:rsidRPr="009E2192" w:rsidRDefault="005C42AC" w:rsidP="00467E8A">
            <w:pPr>
              <w:rPr>
                <w:rStyle w:val="SAPScreenElement"/>
              </w:rPr>
            </w:pPr>
            <w:r w:rsidRPr="009E2192">
              <w:rPr>
                <w:rStyle w:val="SAPScreenElement"/>
              </w:rPr>
              <w:t>Private Contribution:</w:t>
            </w:r>
            <w:r w:rsidRPr="009E2192">
              <w:t xml:space="preserve"> flag the checkbox, if appropriate</w:t>
            </w:r>
          </w:p>
        </w:tc>
        <w:tc>
          <w:tcPr>
            <w:tcW w:w="3150" w:type="dxa"/>
            <w:vMerge w:val="restart"/>
            <w:shd w:val="clear" w:color="auto" w:fill="auto"/>
          </w:tcPr>
          <w:p w14:paraId="022D498F" w14:textId="77777777" w:rsidR="005C42AC" w:rsidRPr="009E2192" w:rsidRDefault="005C42AC" w:rsidP="00467E8A">
            <w:pPr>
              <w:rPr>
                <w:rFonts w:cs="Arial"/>
                <w:bCs/>
              </w:rPr>
            </w:pPr>
          </w:p>
        </w:tc>
        <w:tc>
          <w:tcPr>
            <w:tcW w:w="1264" w:type="dxa"/>
            <w:vMerge w:val="restart"/>
          </w:tcPr>
          <w:p w14:paraId="1E6BA3CE" w14:textId="77777777" w:rsidR="005C42AC" w:rsidRPr="009E2192" w:rsidRDefault="005C42AC" w:rsidP="00467E8A">
            <w:pPr>
              <w:rPr>
                <w:rFonts w:cs="Arial"/>
                <w:bCs/>
              </w:rPr>
            </w:pPr>
          </w:p>
        </w:tc>
      </w:tr>
      <w:tr w:rsidR="005C42AC" w:rsidRPr="009E2192" w14:paraId="38414B57" w14:textId="77777777" w:rsidTr="00467E8A">
        <w:trPr>
          <w:trHeight w:val="150"/>
        </w:trPr>
        <w:tc>
          <w:tcPr>
            <w:tcW w:w="872" w:type="dxa"/>
            <w:vMerge/>
            <w:shd w:val="clear" w:color="auto" w:fill="auto"/>
          </w:tcPr>
          <w:p w14:paraId="6AEB4E49" w14:textId="77777777" w:rsidR="005C42AC" w:rsidRPr="009E2192" w:rsidRDefault="005C42AC" w:rsidP="00467E8A"/>
        </w:tc>
        <w:tc>
          <w:tcPr>
            <w:tcW w:w="1350" w:type="dxa"/>
            <w:vMerge/>
            <w:shd w:val="clear" w:color="auto" w:fill="auto"/>
          </w:tcPr>
          <w:p w14:paraId="602724ED" w14:textId="77777777" w:rsidR="005C42AC" w:rsidRPr="009E2192" w:rsidRDefault="005C42AC" w:rsidP="00467E8A">
            <w:pPr>
              <w:rPr>
                <w:rFonts w:cs="Arial"/>
                <w:b/>
                <w:bCs/>
              </w:rPr>
            </w:pPr>
          </w:p>
        </w:tc>
        <w:tc>
          <w:tcPr>
            <w:tcW w:w="2520" w:type="dxa"/>
            <w:vMerge/>
            <w:shd w:val="clear" w:color="auto" w:fill="auto"/>
          </w:tcPr>
          <w:p w14:paraId="58C09334" w14:textId="77777777" w:rsidR="005C42AC" w:rsidRPr="009E2192" w:rsidRDefault="005C42AC" w:rsidP="00467E8A">
            <w:pPr>
              <w:rPr>
                <w:rFonts w:cs="Arial"/>
                <w:bCs/>
              </w:rPr>
            </w:pPr>
          </w:p>
        </w:tc>
        <w:tc>
          <w:tcPr>
            <w:tcW w:w="5130" w:type="dxa"/>
            <w:shd w:val="clear" w:color="auto" w:fill="auto"/>
          </w:tcPr>
          <w:p w14:paraId="6EDC1C70" w14:textId="77777777" w:rsidR="005C42AC" w:rsidRPr="009E2192" w:rsidRDefault="005C42AC" w:rsidP="00467E8A">
            <w:pPr>
              <w:rPr>
                <w:rStyle w:val="SAPScreenElement"/>
              </w:rPr>
            </w:pPr>
            <w:r w:rsidRPr="009E2192">
              <w:rPr>
                <w:rStyle w:val="SAPScreenElement"/>
              </w:rPr>
              <w:t xml:space="preserve">Private Social Insurance Fund: </w:t>
            </w:r>
            <w:r w:rsidRPr="009E2192">
              <w:t xml:space="preserve">in case </w:t>
            </w:r>
            <w:r w:rsidRPr="009E2192">
              <w:rPr>
                <w:rStyle w:val="SAPScreenElement"/>
              </w:rPr>
              <w:t>Private Contribution</w:t>
            </w:r>
            <w:r w:rsidRPr="009E2192">
              <w:t xml:space="preserve"> checkbox has </w:t>
            </w:r>
            <w:r w:rsidRPr="009E2192">
              <w:rPr>
                <w:rStyle w:val="SAPEmphasis"/>
              </w:rPr>
              <w:t>been flagged</w:t>
            </w:r>
            <w:r w:rsidRPr="009E2192">
              <w:t>, select a value from drop-down; else ignore this field</w:t>
            </w:r>
            <w:r w:rsidRPr="009E2192" w:rsidDel="00D91E6C">
              <w:rPr>
                <w:rStyle w:val="SAPScreenElement"/>
              </w:rPr>
              <w:t xml:space="preserve"> </w:t>
            </w:r>
          </w:p>
        </w:tc>
        <w:tc>
          <w:tcPr>
            <w:tcW w:w="3150" w:type="dxa"/>
            <w:vMerge/>
            <w:shd w:val="clear" w:color="auto" w:fill="auto"/>
          </w:tcPr>
          <w:p w14:paraId="0D3BD9C5" w14:textId="77777777" w:rsidR="005C42AC" w:rsidRPr="009E2192" w:rsidRDefault="005C42AC" w:rsidP="00467E8A">
            <w:pPr>
              <w:rPr>
                <w:rFonts w:cs="Arial"/>
                <w:bCs/>
              </w:rPr>
            </w:pPr>
          </w:p>
        </w:tc>
        <w:tc>
          <w:tcPr>
            <w:tcW w:w="1264" w:type="dxa"/>
            <w:vMerge/>
          </w:tcPr>
          <w:p w14:paraId="4C1E0F64" w14:textId="77777777" w:rsidR="005C42AC" w:rsidRPr="009E2192" w:rsidRDefault="005C42AC" w:rsidP="00467E8A">
            <w:pPr>
              <w:rPr>
                <w:rFonts w:cs="Arial"/>
                <w:bCs/>
              </w:rPr>
            </w:pPr>
          </w:p>
        </w:tc>
      </w:tr>
      <w:tr w:rsidR="005C42AC" w:rsidRPr="009E2192" w14:paraId="162609B5" w14:textId="77777777" w:rsidTr="00467E8A">
        <w:trPr>
          <w:trHeight w:val="150"/>
        </w:trPr>
        <w:tc>
          <w:tcPr>
            <w:tcW w:w="872" w:type="dxa"/>
            <w:vMerge/>
            <w:shd w:val="clear" w:color="auto" w:fill="auto"/>
          </w:tcPr>
          <w:p w14:paraId="3BF4248B" w14:textId="77777777" w:rsidR="005C42AC" w:rsidRPr="009E2192" w:rsidRDefault="005C42AC" w:rsidP="00467E8A"/>
        </w:tc>
        <w:tc>
          <w:tcPr>
            <w:tcW w:w="1350" w:type="dxa"/>
            <w:vMerge/>
            <w:shd w:val="clear" w:color="auto" w:fill="auto"/>
          </w:tcPr>
          <w:p w14:paraId="202ABD78" w14:textId="77777777" w:rsidR="005C42AC" w:rsidRPr="009E2192" w:rsidRDefault="005C42AC" w:rsidP="00467E8A">
            <w:pPr>
              <w:rPr>
                <w:rFonts w:cs="Arial"/>
                <w:b/>
                <w:bCs/>
              </w:rPr>
            </w:pPr>
          </w:p>
        </w:tc>
        <w:tc>
          <w:tcPr>
            <w:tcW w:w="2520" w:type="dxa"/>
            <w:vMerge/>
            <w:shd w:val="clear" w:color="auto" w:fill="auto"/>
          </w:tcPr>
          <w:p w14:paraId="22B35753" w14:textId="77777777" w:rsidR="005C42AC" w:rsidRPr="009E2192" w:rsidRDefault="005C42AC" w:rsidP="00467E8A">
            <w:pPr>
              <w:rPr>
                <w:rFonts w:cs="Arial"/>
                <w:bCs/>
              </w:rPr>
            </w:pPr>
          </w:p>
        </w:tc>
        <w:tc>
          <w:tcPr>
            <w:tcW w:w="5130" w:type="dxa"/>
            <w:shd w:val="clear" w:color="auto" w:fill="auto"/>
          </w:tcPr>
          <w:p w14:paraId="5529BD81" w14:textId="77777777" w:rsidR="005C42AC" w:rsidRPr="009E2192" w:rsidRDefault="005C42AC" w:rsidP="00467E8A">
            <w:pPr>
              <w:rPr>
                <w:rStyle w:val="SAPScreenElement"/>
              </w:rPr>
            </w:pPr>
            <w:r w:rsidRPr="009E2192">
              <w:rPr>
                <w:rStyle w:val="SAPScreenElement"/>
              </w:rPr>
              <w:t xml:space="preserve">Social Insurance Scheme: </w:t>
            </w:r>
            <w:r w:rsidRPr="009E2192">
              <w:t xml:space="preserve">in case </w:t>
            </w:r>
            <w:r w:rsidRPr="009E2192">
              <w:rPr>
                <w:rStyle w:val="SAPScreenElement"/>
              </w:rPr>
              <w:t>Private Contribution</w:t>
            </w:r>
            <w:r w:rsidRPr="009E2192">
              <w:t xml:space="preserve"> checkbox has </w:t>
            </w:r>
            <w:r w:rsidRPr="009E2192">
              <w:rPr>
                <w:rStyle w:val="SAPEmphasis"/>
              </w:rPr>
              <w:t>been flagged</w:t>
            </w:r>
            <w:r w:rsidRPr="009E2192">
              <w:t>, select a value from drop-down; else ignore this field</w:t>
            </w:r>
            <w:r w:rsidRPr="009E2192" w:rsidDel="00D91E6C">
              <w:rPr>
                <w:rStyle w:val="SAPScreenElement"/>
              </w:rPr>
              <w:t xml:space="preserve"> </w:t>
            </w:r>
          </w:p>
        </w:tc>
        <w:tc>
          <w:tcPr>
            <w:tcW w:w="3150" w:type="dxa"/>
            <w:vMerge/>
            <w:shd w:val="clear" w:color="auto" w:fill="auto"/>
          </w:tcPr>
          <w:p w14:paraId="3D57DA1A" w14:textId="77777777" w:rsidR="005C42AC" w:rsidRPr="009E2192" w:rsidRDefault="005C42AC" w:rsidP="00467E8A">
            <w:pPr>
              <w:rPr>
                <w:rFonts w:cs="Arial"/>
                <w:bCs/>
              </w:rPr>
            </w:pPr>
          </w:p>
        </w:tc>
        <w:tc>
          <w:tcPr>
            <w:tcW w:w="1264" w:type="dxa"/>
            <w:vMerge/>
          </w:tcPr>
          <w:p w14:paraId="6E56E1EC" w14:textId="77777777" w:rsidR="005C42AC" w:rsidRPr="009E2192" w:rsidRDefault="005C42AC" w:rsidP="00467E8A">
            <w:pPr>
              <w:rPr>
                <w:rFonts w:cs="Arial"/>
                <w:bCs/>
              </w:rPr>
            </w:pPr>
          </w:p>
        </w:tc>
      </w:tr>
      <w:tr w:rsidR="005C42AC" w:rsidRPr="009E2192" w14:paraId="3CEF8A96" w14:textId="77777777" w:rsidTr="00467E8A">
        <w:trPr>
          <w:trHeight w:val="150"/>
        </w:trPr>
        <w:tc>
          <w:tcPr>
            <w:tcW w:w="872" w:type="dxa"/>
            <w:vMerge/>
            <w:shd w:val="clear" w:color="auto" w:fill="auto"/>
          </w:tcPr>
          <w:p w14:paraId="4C4F18AE" w14:textId="77777777" w:rsidR="005C42AC" w:rsidRPr="009E2192" w:rsidRDefault="005C42AC" w:rsidP="00467E8A"/>
        </w:tc>
        <w:tc>
          <w:tcPr>
            <w:tcW w:w="1350" w:type="dxa"/>
            <w:vMerge/>
            <w:shd w:val="clear" w:color="auto" w:fill="auto"/>
          </w:tcPr>
          <w:p w14:paraId="1172A055" w14:textId="77777777" w:rsidR="005C42AC" w:rsidRPr="009E2192" w:rsidRDefault="005C42AC" w:rsidP="00467E8A">
            <w:pPr>
              <w:rPr>
                <w:rFonts w:cs="Arial"/>
                <w:b/>
                <w:bCs/>
              </w:rPr>
            </w:pPr>
          </w:p>
        </w:tc>
        <w:tc>
          <w:tcPr>
            <w:tcW w:w="2520" w:type="dxa"/>
            <w:vMerge/>
            <w:shd w:val="clear" w:color="auto" w:fill="auto"/>
          </w:tcPr>
          <w:p w14:paraId="757D9D8A" w14:textId="77777777" w:rsidR="005C42AC" w:rsidRPr="009E2192" w:rsidRDefault="005C42AC" w:rsidP="00467E8A">
            <w:pPr>
              <w:rPr>
                <w:rFonts w:cs="Arial"/>
                <w:bCs/>
              </w:rPr>
            </w:pPr>
          </w:p>
        </w:tc>
        <w:tc>
          <w:tcPr>
            <w:tcW w:w="5130" w:type="dxa"/>
            <w:shd w:val="clear" w:color="auto" w:fill="auto"/>
          </w:tcPr>
          <w:p w14:paraId="6F11ADF7" w14:textId="77777777" w:rsidR="005C42AC" w:rsidRPr="009E2192" w:rsidRDefault="005C42AC" w:rsidP="00467E8A">
            <w:pPr>
              <w:rPr>
                <w:rStyle w:val="SAPScreenElement"/>
              </w:rPr>
            </w:pPr>
            <w:r w:rsidRPr="009E2192">
              <w:rPr>
                <w:rStyle w:val="SAPScreenElement"/>
              </w:rPr>
              <w:t xml:space="preserve">Social Insurance Membership Number: </w:t>
            </w:r>
            <w:r w:rsidRPr="009E2192">
              <w:t>enter if appropriate</w:t>
            </w:r>
          </w:p>
        </w:tc>
        <w:tc>
          <w:tcPr>
            <w:tcW w:w="3150" w:type="dxa"/>
            <w:vMerge/>
            <w:shd w:val="clear" w:color="auto" w:fill="auto"/>
          </w:tcPr>
          <w:p w14:paraId="144BE03C" w14:textId="77777777" w:rsidR="005C42AC" w:rsidRPr="009E2192" w:rsidRDefault="005C42AC" w:rsidP="00467E8A">
            <w:pPr>
              <w:rPr>
                <w:rFonts w:cs="Arial"/>
                <w:bCs/>
              </w:rPr>
            </w:pPr>
          </w:p>
        </w:tc>
        <w:tc>
          <w:tcPr>
            <w:tcW w:w="1264" w:type="dxa"/>
            <w:vMerge/>
          </w:tcPr>
          <w:p w14:paraId="3DE608E2" w14:textId="77777777" w:rsidR="005C42AC" w:rsidRPr="009E2192" w:rsidRDefault="005C42AC" w:rsidP="00467E8A">
            <w:pPr>
              <w:rPr>
                <w:rFonts w:cs="Arial"/>
                <w:bCs/>
              </w:rPr>
            </w:pPr>
          </w:p>
        </w:tc>
      </w:tr>
      <w:tr w:rsidR="005C42AC" w:rsidRPr="009E2192" w14:paraId="4D0307F6" w14:textId="77777777" w:rsidTr="00467E8A">
        <w:trPr>
          <w:trHeight w:val="150"/>
        </w:trPr>
        <w:tc>
          <w:tcPr>
            <w:tcW w:w="872" w:type="dxa"/>
            <w:vMerge/>
            <w:shd w:val="clear" w:color="auto" w:fill="auto"/>
          </w:tcPr>
          <w:p w14:paraId="4CA47714" w14:textId="77777777" w:rsidR="005C42AC" w:rsidRPr="009E2192" w:rsidRDefault="005C42AC" w:rsidP="00467E8A"/>
        </w:tc>
        <w:tc>
          <w:tcPr>
            <w:tcW w:w="1350" w:type="dxa"/>
            <w:vMerge/>
            <w:shd w:val="clear" w:color="auto" w:fill="auto"/>
          </w:tcPr>
          <w:p w14:paraId="5C792B42" w14:textId="77777777" w:rsidR="005C42AC" w:rsidRPr="009E2192" w:rsidRDefault="005C42AC" w:rsidP="00467E8A">
            <w:pPr>
              <w:rPr>
                <w:rFonts w:cs="Arial"/>
                <w:b/>
                <w:bCs/>
              </w:rPr>
            </w:pPr>
          </w:p>
        </w:tc>
        <w:tc>
          <w:tcPr>
            <w:tcW w:w="2520" w:type="dxa"/>
            <w:vMerge/>
            <w:shd w:val="clear" w:color="auto" w:fill="auto"/>
          </w:tcPr>
          <w:p w14:paraId="2F7D5985" w14:textId="77777777" w:rsidR="005C42AC" w:rsidRPr="009E2192" w:rsidRDefault="005C42AC" w:rsidP="00467E8A">
            <w:pPr>
              <w:rPr>
                <w:rFonts w:cs="Arial"/>
                <w:bCs/>
              </w:rPr>
            </w:pPr>
          </w:p>
        </w:tc>
        <w:tc>
          <w:tcPr>
            <w:tcW w:w="5130" w:type="dxa"/>
            <w:shd w:val="clear" w:color="auto" w:fill="auto"/>
          </w:tcPr>
          <w:p w14:paraId="76E01549" w14:textId="77777777" w:rsidR="005C42AC" w:rsidRPr="009E2192" w:rsidRDefault="005C42AC" w:rsidP="00467E8A">
            <w:pPr>
              <w:rPr>
                <w:rStyle w:val="SAPScreenElement"/>
              </w:rPr>
            </w:pPr>
            <w:r w:rsidRPr="009E2192">
              <w:rPr>
                <w:rStyle w:val="SAPScreenElement"/>
              </w:rPr>
              <w:t>Additional Voluntary Contribution</w:t>
            </w:r>
            <w:r w:rsidRPr="009E2192">
              <w:rPr>
                <w:noProof/>
                <w:lang w:eastAsia="it-IT"/>
              </w:rPr>
              <w:t xml:space="preserve">: </w:t>
            </w:r>
            <w:r w:rsidRPr="009E2192">
              <w:t>enter if appropriate</w:t>
            </w:r>
          </w:p>
        </w:tc>
        <w:tc>
          <w:tcPr>
            <w:tcW w:w="3150" w:type="dxa"/>
            <w:vMerge/>
            <w:shd w:val="clear" w:color="auto" w:fill="auto"/>
          </w:tcPr>
          <w:p w14:paraId="0D9D86C9" w14:textId="77777777" w:rsidR="005C42AC" w:rsidRPr="009E2192" w:rsidRDefault="005C42AC" w:rsidP="00467E8A">
            <w:pPr>
              <w:rPr>
                <w:rFonts w:cs="Arial"/>
                <w:bCs/>
              </w:rPr>
            </w:pPr>
          </w:p>
        </w:tc>
        <w:tc>
          <w:tcPr>
            <w:tcW w:w="1264" w:type="dxa"/>
            <w:vMerge/>
          </w:tcPr>
          <w:p w14:paraId="6F488AD5" w14:textId="77777777" w:rsidR="005C42AC" w:rsidRPr="009E2192" w:rsidRDefault="005C42AC" w:rsidP="00467E8A">
            <w:pPr>
              <w:rPr>
                <w:rFonts w:cs="Arial"/>
                <w:bCs/>
              </w:rPr>
            </w:pPr>
          </w:p>
        </w:tc>
      </w:tr>
      <w:tr w:rsidR="005C42AC" w:rsidRPr="009E2192" w14:paraId="46499C65" w14:textId="77777777" w:rsidTr="00467E8A">
        <w:trPr>
          <w:trHeight w:val="357"/>
        </w:trPr>
        <w:tc>
          <w:tcPr>
            <w:tcW w:w="872" w:type="dxa"/>
            <w:vMerge/>
            <w:shd w:val="clear" w:color="auto" w:fill="auto"/>
          </w:tcPr>
          <w:p w14:paraId="08554881" w14:textId="77777777" w:rsidR="005C42AC" w:rsidRPr="009E2192" w:rsidRDefault="005C42AC" w:rsidP="00467E8A"/>
        </w:tc>
        <w:tc>
          <w:tcPr>
            <w:tcW w:w="1350" w:type="dxa"/>
            <w:vMerge/>
            <w:shd w:val="clear" w:color="auto" w:fill="auto"/>
          </w:tcPr>
          <w:p w14:paraId="4ACB3210" w14:textId="77777777" w:rsidR="005C42AC" w:rsidRPr="009E2192" w:rsidRDefault="005C42AC" w:rsidP="00467E8A">
            <w:pPr>
              <w:rPr>
                <w:rStyle w:val="SAPEmphasis"/>
              </w:rPr>
            </w:pPr>
          </w:p>
        </w:tc>
        <w:tc>
          <w:tcPr>
            <w:tcW w:w="2520" w:type="dxa"/>
            <w:shd w:val="clear" w:color="auto" w:fill="auto"/>
          </w:tcPr>
          <w:p w14:paraId="704C684D" w14:textId="77777777" w:rsidR="005C42AC" w:rsidRPr="009E2192" w:rsidRDefault="005C42AC" w:rsidP="00467E8A">
            <w:r w:rsidRPr="009E2192">
              <w:rPr>
                <w:rFonts w:cs="Arial"/>
                <w:bCs/>
              </w:rPr>
              <w:t xml:space="preserve">in the </w:t>
            </w:r>
            <w:r w:rsidRPr="009E2192">
              <w:rPr>
                <w:rStyle w:val="SAPScreenElement"/>
              </w:rPr>
              <w:t xml:space="preserve">Special Conditions </w:t>
            </w:r>
            <w:r w:rsidRPr="009E2192">
              <w:rPr>
                <w:rFonts w:cs="Arial"/>
                <w:bCs/>
              </w:rPr>
              <w:t>part of the form</w:t>
            </w:r>
            <w:r w:rsidRPr="009E2192">
              <w:t xml:space="preserve"> make the following entry</w:t>
            </w:r>
            <w:r w:rsidRPr="009E2192">
              <w:rPr>
                <w:rFonts w:cs="Arial"/>
                <w:bCs/>
              </w:rPr>
              <w:t>:</w:t>
            </w:r>
          </w:p>
        </w:tc>
        <w:tc>
          <w:tcPr>
            <w:tcW w:w="5130" w:type="dxa"/>
            <w:shd w:val="clear" w:color="auto" w:fill="auto"/>
          </w:tcPr>
          <w:p w14:paraId="3E4A3FAB" w14:textId="77777777" w:rsidR="005C42AC" w:rsidRPr="009E2192" w:rsidRDefault="005C42AC" w:rsidP="00467E8A">
            <w:pPr>
              <w:rPr>
                <w:i/>
              </w:rPr>
            </w:pPr>
            <w:r w:rsidRPr="009E2192">
              <w:rPr>
                <w:rStyle w:val="SAPScreenElement"/>
              </w:rPr>
              <w:t>No Retirement Age Check:</w:t>
            </w:r>
            <w:r w:rsidRPr="009E2192">
              <w:t xml:space="preserve"> flag the checkbox if the system should not perform the check for retirement age</w:t>
            </w:r>
          </w:p>
        </w:tc>
        <w:tc>
          <w:tcPr>
            <w:tcW w:w="3150" w:type="dxa"/>
            <w:shd w:val="clear" w:color="auto" w:fill="auto"/>
          </w:tcPr>
          <w:p w14:paraId="417959F7" w14:textId="77777777" w:rsidR="005C42AC" w:rsidRPr="009E2192" w:rsidRDefault="005C42AC" w:rsidP="00467E8A">
            <w:pPr>
              <w:rPr>
                <w:rFonts w:cs="Arial"/>
                <w:bCs/>
              </w:rPr>
            </w:pPr>
          </w:p>
        </w:tc>
        <w:tc>
          <w:tcPr>
            <w:tcW w:w="1264" w:type="dxa"/>
          </w:tcPr>
          <w:p w14:paraId="677D2036" w14:textId="77777777" w:rsidR="005C42AC" w:rsidRPr="009E2192" w:rsidRDefault="005C42AC" w:rsidP="00467E8A">
            <w:pPr>
              <w:rPr>
                <w:rFonts w:cs="Arial"/>
                <w:bCs/>
              </w:rPr>
            </w:pPr>
          </w:p>
        </w:tc>
      </w:tr>
      <w:tr w:rsidR="005C42AC" w:rsidRPr="009E2192" w14:paraId="06933FAC" w14:textId="77777777" w:rsidTr="00467E8A">
        <w:trPr>
          <w:trHeight w:val="357"/>
        </w:trPr>
        <w:tc>
          <w:tcPr>
            <w:tcW w:w="872" w:type="dxa"/>
            <w:vMerge/>
            <w:shd w:val="clear" w:color="auto" w:fill="auto"/>
          </w:tcPr>
          <w:p w14:paraId="1101B44C" w14:textId="77777777" w:rsidR="005C42AC" w:rsidRPr="009E2192" w:rsidRDefault="005C42AC" w:rsidP="00467E8A"/>
        </w:tc>
        <w:tc>
          <w:tcPr>
            <w:tcW w:w="1350" w:type="dxa"/>
            <w:vMerge/>
            <w:shd w:val="clear" w:color="auto" w:fill="auto"/>
          </w:tcPr>
          <w:p w14:paraId="096E86C7" w14:textId="77777777" w:rsidR="005C42AC" w:rsidRPr="009E2192" w:rsidRDefault="005C42AC" w:rsidP="00467E8A">
            <w:pPr>
              <w:rPr>
                <w:rStyle w:val="SAPEmphasis"/>
              </w:rPr>
            </w:pPr>
          </w:p>
        </w:tc>
        <w:tc>
          <w:tcPr>
            <w:tcW w:w="2520" w:type="dxa"/>
            <w:shd w:val="clear" w:color="auto" w:fill="auto"/>
          </w:tcPr>
          <w:p w14:paraId="7035387D" w14:textId="77777777" w:rsidR="005C42AC" w:rsidRPr="009E2192" w:rsidRDefault="005C42AC" w:rsidP="00467E8A">
            <w:r w:rsidRPr="009E2192">
              <w:rPr>
                <w:rFonts w:cs="Arial"/>
                <w:bCs/>
              </w:rPr>
              <w:t xml:space="preserve">In the </w:t>
            </w:r>
            <w:r w:rsidRPr="009E2192">
              <w:rPr>
                <w:rStyle w:val="SAPScreenElement"/>
              </w:rPr>
              <w:t xml:space="preserve">Notes </w:t>
            </w:r>
            <w:r w:rsidRPr="009E2192">
              <w:rPr>
                <w:rFonts w:cs="Arial"/>
                <w:bCs/>
              </w:rPr>
              <w:t>part of the form,</w:t>
            </w:r>
            <w:r w:rsidRPr="009E2192">
              <w:t xml:space="preserve"> enter a note, if appropriate.</w:t>
            </w:r>
          </w:p>
        </w:tc>
        <w:tc>
          <w:tcPr>
            <w:tcW w:w="5130" w:type="dxa"/>
            <w:shd w:val="clear" w:color="auto" w:fill="auto"/>
          </w:tcPr>
          <w:p w14:paraId="44C4F617" w14:textId="77777777" w:rsidR="005C42AC" w:rsidRPr="009E2192" w:rsidRDefault="005C42AC" w:rsidP="00467E8A">
            <w:pPr>
              <w:rPr>
                <w:i/>
              </w:rPr>
            </w:pPr>
          </w:p>
        </w:tc>
        <w:tc>
          <w:tcPr>
            <w:tcW w:w="3150" w:type="dxa"/>
            <w:shd w:val="clear" w:color="auto" w:fill="auto"/>
          </w:tcPr>
          <w:p w14:paraId="5321B2BC" w14:textId="77777777" w:rsidR="005C42AC" w:rsidRPr="009E2192" w:rsidRDefault="005C42AC" w:rsidP="00467E8A">
            <w:pPr>
              <w:rPr>
                <w:rFonts w:cs="Arial"/>
                <w:bCs/>
              </w:rPr>
            </w:pPr>
          </w:p>
        </w:tc>
        <w:tc>
          <w:tcPr>
            <w:tcW w:w="1264" w:type="dxa"/>
          </w:tcPr>
          <w:p w14:paraId="4ED2C318" w14:textId="77777777" w:rsidR="005C42AC" w:rsidRPr="009E2192" w:rsidRDefault="005C42AC" w:rsidP="00467E8A">
            <w:pPr>
              <w:rPr>
                <w:rFonts w:cs="Arial"/>
                <w:bCs/>
              </w:rPr>
            </w:pPr>
          </w:p>
        </w:tc>
      </w:tr>
      <w:tr w:rsidR="005C42AC" w:rsidRPr="009E2192" w14:paraId="52232D49" w14:textId="77777777" w:rsidTr="00467E8A">
        <w:trPr>
          <w:trHeight w:val="357"/>
        </w:trPr>
        <w:tc>
          <w:tcPr>
            <w:tcW w:w="872" w:type="dxa"/>
            <w:shd w:val="clear" w:color="auto" w:fill="auto"/>
          </w:tcPr>
          <w:p w14:paraId="59FE55B1" w14:textId="77777777" w:rsidR="005C42AC" w:rsidRPr="009E2192" w:rsidRDefault="005C42AC" w:rsidP="00467E8A">
            <w:r w:rsidRPr="009E2192">
              <w:t>8</w:t>
            </w:r>
          </w:p>
        </w:tc>
        <w:tc>
          <w:tcPr>
            <w:tcW w:w="1350" w:type="dxa"/>
            <w:shd w:val="clear" w:color="auto" w:fill="auto"/>
          </w:tcPr>
          <w:p w14:paraId="0D2A4796" w14:textId="77777777" w:rsidR="005C42AC" w:rsidRPr="009E2192" w:rsidRDefault="005C42AC" w:rsidP="00467E8A">
            <w:pPr>
              <w:rPr>
                <w:b/>
              </w:rPr>
            </w:pPr>
            <w:r w:rsidRPr="009E2192">
              <w:rPr>
                <w:rStyle w:val="SAPEmphasis"/>
              </w:rPr>
              <w:t>Save Social Insurance</w:t>
            </w:r>
          </w:p>
        </w:tc>
        <w:tc>
          <w:tcPr>
            <w:tcW w:w="2520" w:type="dxa"/>
            <w:shd w:val="clear" w:color="auto" w:fill="auto"/>
          </w:tcPr>
          <w:p w14:paraId="2A0908A1" w14:textId="77777777" w:rsidR="005C42AC" w:rsidRPr="009E2192" w:rsidRDefault="005C42AC" w:rsidP="00467E8A">
            <w:pPr>
              <w:rPr>
                <w:rFonts w:cs="Arial"/>
                <w:bCs/>
              </w:rPr>
            </w:pPr>
            <w:r w:rsidRPr="009E2192">
              <w:t xml:space="preserve">Choose the </w:t>
            </w:r>
            <w:r w:rsidRPr="009E2192">
              <w:rPr>
                <w:rStyle w:val="SAPScreenElement"/>
              </w:rPr>
              <w:t>Save</w:t>
            </w:r>
            <w:r w:rsidRPr="009E2192">
              <w:t xml:space="preserve"> button.</w:t>
            </w:r>
          </w:p>
        </w:tc>
        <w:tc>
          <w:tcPr>
            <w:tcW w:w="5130" w:type="dxa"/>
            <w:shd w:val="clear" w:color="auto" w:fill="auto"/>
          </w:tcPr>
          <w:p w14:paraId="379CD8BD" w14:textId="77777777" w:rsidR="005C42AC" w:rsidRPr="009E2192" w:rsidRDefault="005C42AC" w:rsidP="00467E8A">
            <w:pPr>
              <w:rPr>
                <w:i/>
              </w:rPr>
            </w:pPr>
          </w:p>
        </w:tc>
        <w:tc>
          <w:tcPr>
            <w:tcW w:w="3150" w:type="dxa"/>
            <w:shd w:val="clear" w:color="auto" w:fill="auto"/>
          </w:tcPr>
          <w:p w14:paraId="173392BE" w14:textId="77777777" w:rsidR="005C42AC" w:rsidRPr="009E2192" w:rsidRDefault="005C42AC" w:rsidP="00467E8A">
            <w:r w:rsidRPr="009E2192">
              <w:rPr>
                <w:rFonts w:cs="Arial"/>
                <w:bCs/>
              </w:rPr>
              <w:t>A system message about data saving is generated.</w:t>
            </w:r>
          </w:p>
        </w:tc>
        <w:tc>
          <w:tcPr>
            <w:tcW w:w="1264" w:type="dxa"/>
          </w:tcPr>
          <w:p w14:paraId="309152D3" w14:textId="77777777" w:rsidR="005C42AC" w:rsidRPr="009E2192" w:rsidRDefault="005C42AC" w:rsidP="00467E8A">
            <w:pPr>
              <w:rPr>
                <w:rFonts w:cs="Arial"/>
                <w:bCs/>
              </w:rPr>
            </w:pPr>
          </w:p>
        </w:tc>
      </w:tr>
    </w:tbl>
    <w:p w14:paraId="392CC413" w14:textId="1E90ADE8" w:rsidR="005C42AC" w:rsidRDefault="005C42AC" w:rsidP="005C42AC">
      <w:pPr>
        <w:pStyle w:val="Heading3"/>
      </w:pPr>
      <w:del w:id="1091" w:author="Author" w:date="2017-12-29T12:42:00Z">
        <w:r w:rsidRPr="00EB2E98" w:rsidDel="00060B96">
          <w:lastRenderedPageBreak/>
          <w:delText>Payroll-Relevant Employee Data</w:delText>
        </w:r>
        <w:r w:rsidDel="00060B96">
          <w:delText xml:space="preserve"> for </w:delText>
        </w:r>
      </w:del>
      <w:bookmarkStart w:id="1092" w:name="_Toc507433226"/>
      <w:r>
        <w:t>Australia (AU)</w:t>
      </w:r>
      <w:bookmarkEnd w:id="1092"/>
    </w:p>
    <w:p w14:paraId="4E2F5EBD" w14:textId="77777777" w:rsidR="00CF3F2D" w:rsidRPr="00EF6A93" w:rsidRDefault="00CF3F2D" w:rsidP="00CF3F2D">
      <w:pPr>
        <w:pStyle w:val="Heading4"/>
      </w:pPr>
      <w:bookmarkStart w:id="1093" w:name="_Toc465002948"/>
      <w:bookmarkStart w:id="1094" w:name="_Toc499730143"/>
      <w:bookmarkStart w:id="1095" w:name="_Toc507433227"/>
      <w:r w:rsidRPr="00EF6A93">
        <w:t>Maintaining Tax Data</w:t>
      </w:r>
      <w:bookmarkEnd w:id="1093"/>
      <w:bookmarkEnd w:id="1094"/>
      <w:bookmarkEnd w:id="1095"/>
    </w:p>
    <w:p w14:paraId="0A5267A2" w14:textId="77777777" w:rsidR="00CF3F2D" w:rsidRPr="00EF6A93" w:rsidRDefault="00CF3F2D" w:rsidP="00CF3F2D">
      <w:pPr>
        <w:pStyle w:val="SAPKeyblockTitle"/>
      </w:pPr>
      <w:r w:rsidRPr="00EF6A93">
        <w:t>Test Administration</w:t>
      </w:r>
    </w:p>
    <w:p w14:paraId="165E65B4" w14:textId="77777777" w:rsidR="00CF3F2D" w:rsidRPr="00EF6A93" w:rsidRDefault="00CF3F2D" w:rsidP="00CF3F2D">
      <w:r w:rsidRPr="00EF6A93">
        <w:t>Customer project: Fill in the project-specific parts (highlighted).</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CF3F2D" w:rsidRPr="00EF6A93" w14:paraId="698E1A1D"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3E70788B" w14:textId="77777777" w:rsidR="00CF3F2D" w:rsidRPr="00EF6A93" w:rsidRDefault="00CF3F2D" w:rsidP="00467E8A">
            <w:pPr>
              <w:rPr>
                <w:rStyle w:val="SAPEmphasis"/>
              </w:rPr>
            </w:pPr>
            <w:r w:rsidRPr="00EF6A93">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7BCD3147" w14:textId="77777777" w:rsidR="00CF3F2D" w:rsidRPr="00EF6A93" w:rsidRDefault="00CF3F2D" w:rsidP="00467E8A">
            <w:r w:rsidRPr="00EF6A93">
              <w:t>&lt;X.XX&gt;</w:t>
            </w:r>
          </w:p>
        </w:tc>
        <w:tc>
          <w:tcPr>
            <w:tcW w:w="2401" w:type="dxa"/>
            <w:tcBorders>
              <w:top w:val="single" w:sz="8" w:space="0" w:color="999999"/>
              <w:left w:val="single" w:sz="8" w:space="0" w:color="999999"/>
              <w:bottom w:val="single" w:sz="8" w:space="0" w:color="999999"/>
              <w:right w:val="single" w:sz="8" w:space="0" w:color="999999"/>
            </w:tcBorders>
            <w:hideMark/>
          </w:tcPr>
          <w:p w14:paraId="09E86742" w14:textId="77777777" w:rsidR="00CF3F2D" w:rsidRPr="00EF6A93" w:rsidRDefault="00CF3F2D" w:rsidP="00467E8A">
            <w:pPr>
              <w:rPr>
                <w:rStyle w:val="SAPEmphasis"/>
              </w:rPr>
            </w:pPr>
            <w:r w:rsidRPr="00EF6A93">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33CE0932" w14:textId="77777777" w:rsidR="00CF3F2D" w:rsidRPr="00EF6A93" w:rsidRDefault="00CF3F2D" w:rsidP="00467E8A"/>
        </w:tc>
        <w:tc>
          <w:tcPr>
            <w:tcW w:w="2402" w:type="dxa"/>
            <w:tcBorders>
              <w:top w:val="single" w:sz="8" w:space="0" w:color="999999"/>
              <w:left w:val="single" w:sz="8" w:space="0" w:color="999999"/>
              <w:bottom w:val="single" w:sz="8" w:space="0" w:color="999999"/>
              <w:right w:val="single" w:sz="8" w:space="0" w:color="999999"/>
            </w:tcBorders>
            <w:hideMark/>
          </w:tcPr>
          <w:p w14:paraId="0243A22D" w14:textId="77777777" w:rsidR="00CF3F2D" w:rsidRPr="00EF6A93" w:rsidRDefault="00CF3F2D" w:rsidP="00467E8A">
            <w:pPr>
              <w:rPr>
                <w:rStyle w:val="SAPEmphasis"/>
              </w:rPr>
            </w:pPr>
            <w:r w:rsidRPr="00EF6A93">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77B1581C" w14:textId="77777777" w:rsidR="00CF3F2D" w:rsidRPr="00EF6A93" w:rsidRDefault="00CF3F2D" w:rsidP="00467E8A">
            <w:r>
              <w:t>&lt;date&gt;</w:t>
            </w:r>
          </w:p>
        </w:tc>
      </w:tr>
      <w:tr w:rsidR="00CF3F2D" w:rsidRPr="00EF6A93" w14:paraId="453679CD"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0B8CC9B1" w14:textId="77777777" w:rsidR="00CF3F2D" w:rsidRPr="00EF6A93" w:rsidRDefault="00CF3F2D" w:rsidP="00467E8A">
            <w:pPr>
              <w:rPr>
                <w:rStyle w:val="SAPEmphasis"/>
              </w:rPr>
            </w:pPr>
            <w:r w:rsidRPr="00EF6A93">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33224825" w14:textId="77777777" w:rsidR="00CF3F2D" w:rsidRPr="00EF6A93" w:rsidRDefault="00CF3F2D" w:rsidP="00467E8A">
            <w:r w:rsidRPr="00EF6A93">
              <w:t>HR Administrator</w:t>
            </w:r>
          </w:p>
        </w:tc>
      </w:tr>
      <w:tr w:rsidR="00CF3F2D" w:rsidRPr="00EF6A93" w14:paraId="47B1ACFC"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55EB7674" w14:textId="77777777" w:rsidR="00CF3F2D" w:rsidRPr="00EF6A93" w:rsidRDefault="00CF3F2D" w:rsidP="00467E8A">
            <w:pPr>
              <w:rPr>
                <w:rStyle w:val="SAPEmphasis"/>
              </w:rPr>
            </w:pPr>
            <w:r w:rsidRPr="00EF6A93">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452C16D5" w14:textId="77777777" w:rsidR="00CF3F2D" w:rsidRPr="00EF6A93" w:rsidRDefault="00CF3F2D" w:rsidP="00467E8A">
            <w:r w:rsidRPr="00EF6A93">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4774C949" w14:textId="77777777" w:rsidR="00CF3F2D" w:rsidRPr="00EF6A93" w:rsidRDefault="00CF3F2D" w:rsidP="00467E8A">
            <w:pPr>
              <w:rPr>
                <w:rStyle w:val="SAPEmphasis"/>
              </w:rPr>
            </w:pPr>
            <w:r w:rsidRPr="00EF6A93">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665AE28A" w14:textId="002D9174" w:rsidR="00CF3F2D" w:rsidRPr="00EF6A93" w:rsidRDefault="001861CE" w:rsidP="00467E8A">
            <w:r>
              <w:t>&lt;duration&gt;</w:t>
            </w:r>
          </w:p>
        </w:tc>
      </w:tr>
    </w:tbl>
    <w:p w14:paraId="06462C1F" w14:textId="77777777" w:rsidR="00CF3F2D" w:rsidRPr="00EF6A93" w:rsidRDefault="00CF3F2D" w:rsidP="00CF3F2D">
      <w:pPr>
        <w:pStyle w:val="SAPKeyblockTitle"/>
      </w:pPr>
      <w:r w:rsidRPr="00EF6A93">
        <w:t>Purpose</w:t>
      </w:r>
    </w:p>
    <w:p w14:paraId="4D175C4E" w14:textId="77777777" w:rsidR="00CF3F2D" w:rsidRPr="00EF6A93" w:rsidRDefault="00CF3F2D" w:rsidP="00CF3F2D">
      <w:r w:rsidRPr="00EF6A93">
        <w:t>The HR Administrator</w:t>
      </w:r>
      <w:r w:rsidRPr="00EF6A93" w:rsidDel="0049392E">
        <w:t xml:space="preserve"> </w:t>
      </w:r>
      <w:r w:rsidRPr="00EF6A93">
        <w:t>maintains tax related data for an employee.</w:t>
      </w:r>
    </w:p>
    <w:p w14:paraId="143CFB46" w14:textId="77777777" w:rsidR="00CF3F2D" w:rsidRPr="00EF6A93" w:rsidRDefault="00CF3F2D" w:rsidP="00CF3F2D">
      <w:r w:rsidRPr="00EF6A93">
        <w:t>In this chapter, we describe the maintenance of two different infotypes: Tax and Income Tax Withholding Variations.</w:t>
      </w:r>
    </w:p>
    <w:p w14:paraId="0280653B" w14:textId="77777777" w:rsidR="00CF3F2D" w:rsidRPr="00EF6A93" w:rsidRDefault="00CF3F2D" w:rsidP="00CF3F2D">
      <w:r w:rsidRPr="00EF6A93">
        <w:t xml:space="preserve">In the </w:t>
      </w:r>
      <w:r w:rsidRPr="00EF6A93">
        <w:rPr>
          <w:rStyle w:val="SAPScreenElement"/>
        </w:rPr>
        <w:t xml:space="preserve">Tax (Australia) </w:t>
      </w:r>
      <w:r w:rsidRPr="00EF6A93">
        <w:t>infotype, the information required to calculate an employee’s tax contributions in the payroll run is kept.</w:t>
      </w:r>
    </w:p>
    <w:p w14:paraId="12B82FC6" w14:textId="77777777" w:rsidR="00CF3F2D" w:rsidRPr="00EF6A93" w:rsidRDefault="00CF3F2D" w:rsidP="00CF3F2D">
      <w:pPr>
        <w:pStyle w:val="SAPNoteHeading"/>
        <w:ind w:left="720"/>
      </w:pPr>
      <w:r w:rsidRPr="00EF6A93">
        <w:rPr>
          <w:noProof/>
        </w:rPr>
        <w:drawing>
          <wp:inline distT="0" distB="0" distL="0" distR="0" wp14:anchorId="298601BE" wp14:editId="14FD8CCD">
            <wp:extent cx="228600" cy="228600"/>
            <wp:effectExtent l="0" t="0" r="0" b="0"/>
            <wp:docPr id="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Caution</w:t>
      </w:r>
    </w:p>
    <w:p w14:paraId="3F0D8045" w14:textId="77777777" w:rsidR="00CF3F2D" w:rsidRPr="00EF6A93" w:rsidRDefault="00CF3F2D" w:rsidP="00CF3F2D">
      <w:pPr>
        <w:ind w:left="720"/>
      </w:pPr>
      <w:r w:rsidRPr="00EF6A93">
        <w:t xml:space="preserve">You must maintain infotype </w:t>
      </w:r>
      <w:r w:rsidRPr="00EF6A93">
        <w:rPr>
          <w:rStyle w:val="SAPScreenElement"/>
        </w:rPr>
        <w:t xml:space="preserve">Tax </w:t>
      </w:r>
      <w:r w:rsidRPr="00EF6A93">
        <w:t>for the employee in order to run payroll for him or her; else, the employee will be rejected during payroll run.</w:t>
      </w:r>
    </w:p>
    <w:p w14:paraId="03FEB089" w14:textId="77777777" w:rsidR="00CF3F2D" w:rsidRPr="00EF6A93" w:rsidRDefault="00CF3F2D" w:rsidP="00CF3F2D">
      <w:r w:rsidRPr="00EF6A93">
        <w:t xml:space="preserve">The </w:t>
      </w:r>
      <w:r w:rsidRPr="00EF6A93">
        <w:rPr>
          <w:rStyle w:val="SAPScreenElement"/>
        </w:rPr>
        <w:t xml:space="preserve">Income Tax Withholding Variations </w:t>
      </w:r>
      <w:r w:rsidRPr="00EF6A93">
        <w:t>infotype is used to maintain the employee income tax withholding variations.</w:t>
      </w:r>
    </w:p>
    <w:p w14:paraId="5CC72699" w14:textId="77777777" w:rsidR="00CF3F2D" w:rsidRPr="00EF6A93" w:rsidRDefault="00CF3F2D" w:rsidP="00CF3F2D">
      <w:pPr>
        <w:pStyle w:val="SAPKeyblockTitle"/>
      </w:pPr>
      <w:r w:rsidRPr="00EF6A93">
        <w:t>Procedure</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1498"/>
        <w:gridCol w:w="3064"/>
        <w:gridCol w:w="4708"/>
        <w:gridCol w:w="2852"/>
        <w:gridCol w:w="1264"/>
      </w:tblGrid>
      <w:tr w:rsidR="00CF3F2D" w:rsidRPr="00EF6A93" w14:paraId="25FA6497" w14:textId="77777777" w:rsidTr="00467E8A">
        <w:trPr>
          <w:trHeight w:val="517"/>
          <w:tblHeader/>
        </w:trPr>
        <w:tc>
          <w:tcPr>
            <w:tcW w:w="900" w:type="dxa"/>
            <w:shd w:val="clear" w:color="auto" w:fill="999999"/>
          </w:tcPr>
          <w:p w14:paraId="5F20A993" w14:textId="77777777" w:rsidR="00CF3F2D" w:rsidRPr="00EF6A93" w:rsidRDefault="00CF3F2D" w:rsidP="00467E8A">
            <w:pPr>
              <w:pStyle w:val="TableHeading"/>
              <w:rPr>
                <w:rFonts w:ascii="BentonSans Bold" w:hAnsi="BentonSans Bold"/>
                <w:bCs/>
                <w:color w:val="FFFFFF"/>
                <w:sz w:val="18"/>
              </w:rPr>
            </w:pPr>
            <w:r w:rsidRPr="00EF6A93">
              <w:rPr>
                <w:rFonts w:ascii="BentonSans Bold" w:hAnsi="BentonSans Bold"/>
                <w:bCs/>
                <w:color w:val="FFFFFF"/>
                <w:sz w:val="18"/>
              </w:rPr>
              <w:t>Test Step #</w:t>
            </w:r>
          </w:p>
        </w:tc>
        <w:tc>
          <w:tcPr>
            <w:tcW w:w="1498" w:type="dxa"/>
            <w:shd w:val="clear" w:color="auto" w:fill="999999"/>
          </w:tcPr>
          <w:p w14:paraId="03165F1F" w14:textId="77777777" w:rsidR="00CF3F2D" w:rsidRPr="00EF6A93" w:rsidRDefault="00CF3F2D" w:rsidP="00467E8A">
            <w:pPr>
              <w:pStyle w:val="TableHeading"/>
              <w:rPr>
                <w:rFonts w:ascii="BentonSans Bold" w:hAnsi="BentonSans Bold"/>
                <w:bCs/>
                <w:color w:val="FFFFFF"/>
                <w:sz w:val="18"/>
              </w:rPr>
            </w:pPr>
            <w:r w:rsidRPr="00EF6A93">
              <w:rPr>
                <w:rFonts w:ascii="BentonSans Bold" w:hAnsi="BentonSans Bold"/>
                <w:bCs/>
                <w:color w:val="FFFFFF"/>
                <w:sz w:val="18"/>
              </w:rPr>
              <w:t>Test Step Name</w:t>
            </w:r>
          </w:p>
        </w:tc>
        <w:tc>
          <w:tcPr>
            <w:tcW w:w="3064" w:type="dxa"/>
            <w:shd w:val="clear" w:color="auto" w:fill="999999"/>
          </w:tcPr>
          <w:p w14:paraId="0C4BDF43" w14:textId="77777777" w:rsidR="00CF3F2D" w:rsidRPr="00EF6A93" w:rsidRDefault="00CF3F2D" w:rsidP="00467E8A">
            <w:pPr>
              <w:pStyle w:val="TableHeading"/>
              <w:rPr>
                <w:rFonts w:ascii="BentonSans Bold" w:hAnsi="BentonSans Bold"/>
                <w:bCs/>
                <w:color w:val="FFFFFF"/>
                <w:sz w:val="18"/>
              </w:rPr>
            </w:pPr>
            <w:r w:rsidRPr="00EF6A93">
              <w:rPr>
                <w:rFonts w:ascii="BentonSans Bold" w:hAnsi="BentonSans Bold"/>
                <w:bCs/>
                <w:color w:val="FFFFFF"/>
                <w:sz w:val="18"/>
              </w:rPr>
              <w:t>Instruction</w:t>
            </w:r>
          </w:p>
        </w:tc>
        <w:tc>
          <w:tcPr>
            <w:tcW w:w="4708" w:type="dxa"/>
            <w:shd w:val="clear" w:color="auto" w:fill="999999"/>
          </w:tcPr>
          <w:p w14:paraId="55C0CD41" w14:textId="77777777" w:rsidR="00CF3F2D" w:rsidRPr="00EF6A93" w:rsidRDefault="00CF3F2D" w:rsidP="00467E8A">
            <w:pPr>
              <w:pStyle w:val="TableHeading"/>
              <w:rPr>
                <w:rFonts w:ascii="BentonSans Bold" w:hAnsi="BentonSans Bold"/>
                <w:bCs/>
                <w:color w:val="FFFFFF"/>
                <w:sz w:val="18"/>
              </w:rPr>
            </w:pPr>
            <w:r w:rsidRPr="00EF6A93">
              <w:rPr>
                <w:rFonts w:ascii="BentonSans Bold" w:hAnsi="BentonSans Bold"/>
                <w:bCs/>
                <w:color w:val="FFFFFF"/>
                <w:sz w:val="18"/>
              </w:rPr>
              <w:t>User Entries:</w:t>
            </w:r>
            <w:r w:rsidRPr="00EF6A93">
              <w:rPr>
                <w:rFonts w:ascii="BentonSans Bold" w:hAnsi="BentonSans Bold"/>
                <w:bCs/>
                <w:color w:val="FFFFFF"/>
                <w:sz w:val="18"/>
              </w:rPr>
              <w:br/>
              <w:t>Field Name: User Action and Value</w:t>
            </w:r>
          </w:p>
        </w:tc>
        <w:tc>
          <w:tcPr>
            <w:tcW w:w="2852" w:type="dxa"/>
            <w:shd w:val="clear" w:color="auto" w:fill="999999"/>
          </w:tcPr>
          <w:p w14:paraId="608F251F" w14:textId="77777777" w:rsidR="00CF3F2D" w:rsidRPr="00EF6A93" w:rsidRDefault="00CF3F2D" w:rsidP="00467E8A">
            <w:pPr>
              <w:pStyle w:val="TableHeading"/>
              <w:rPr>
                <w:rFonts w:ascii="BentonSans Bold" w:hAnsi="BentonSans Bold"/>
                <w:bCs/>
                <w:color w:val="FFFFFF"/>
                <w:sz w:val="18"/>
              </w:rPr>
            </w:pPr>
            <w:r w:rsidRPr="00EF6A93">
              <w:rPr>
                <w:rFonts w:ascii="BentonSans Bold" w:hAnsi="BentonSans Bold"/>
                <w:bCs/>
                <w:color w:val="FFFFFF"/>
                <w:sz w:val="18"/>
              </w:rPr>
              <w:t>Expected Result</w:t>
            </w:r>
          </w:p>
        </w:tc>
        <w:tc>
          <w:tcPr>
            <w:tcW w:w="1264" w:type="dxa"/>
            <w:shd w:val="clear" w:color="auto" w:fill="999999"/>
          </w:tcPr>
          <w:p w14:paraId="6E90041B" w14:textId="77777777" w:rsidR="00CF3F2D" w:rsidRPr="00EF6A93" w:rsidRDefault="00CF3F2D" w:rsidP="00467E8A">
            <w:pPr>
              <w:pStyle w:val="TableHeading"/>
              <w:rPr>
                <w:rFonts w:ascii="BentonSans Bold" w:hAnsi="BentonSans Bold"/>
                <w:bCs/>
                <w:color w:val="FFFFFF"/>
                <w:sz w:val="18"/>
              </w:rPr>
            </w:pPr>
            <w:r w:rsidRPr="00EF6A93">
              <w:rPr>
                <w:rFonts w:ascii="BentonSans Bold" w:hAnsi="BentonSans Bold"/>
                <w:bCs/>
                <w:color w:val="FFFFFF"/>
                <w:sz w:val="18"/>
              </w:rPr>
              <w:t>Pass / Fail / Comment</w:t>
            </w:r>
          </w:p>
        </w:tc>
      </w:tr>
      <w:tr w:rsidR="00CF3F2D" w:rsidRPr="00EF6A93" w14:paraId="0B630F1B" w14:textId="77777777" w:rsidTr="00467E8A">
        <w:trPr>
          <w:trHeight w:val="288"/>
        </w:trPr>
        <w:tc>
          <w:tcPr>
            <w:tcW w:w="900" w:type="dxa"/>
            <w:shd w:val="clear" w:color="auto" w:fill="auto"/>
          </w:tcPr>
          <w:p w14:paraId="11F1B42C" w14:textId="77777777" w:rsidR="00CF3F2D" w:rsidRPr="00EF6A93" w:rsidRDefault="00CF3F2D" w:rsidP="00467E8A">
            <w:r w:rsidRPr="00EF6A93">
              <w:t>1</w:t>
            </w:r>
          </w:p>
        </w:tc>
        <w:tc>
          <w:tcPr>
            <w:tcW w:w="1498" w:type="dxa"/>
            <w:shd w:val="clear" w:color="auto" w:fill="auto"/>
          </w:tcPr>
          <w:p w14:paraId="0099C21F" w14:textId="77777777" w:rsidR="00CF3F2D" w:rsidRPr="00EF6A93" w:rsidRDefault="00CF3F2D" w:rsidP="00467E8A">
            <w:pPr>
              <w:rPr>
                <w:rStyle w:val="SAPEmphasis"/>
              </w:rPr>
            </w:pPr>
            <w:r w:rsidRPr="00EF6A93">
              <w:rPr>
                <w:rStyle w:val="SAPEmphasis"/>
              </w:rPr>
              <w:t>Log on</w:t>
            </w:r>
          </w:p>
        </w:tc>
        <w:tc>
          <w:tcPr>
            <w:tcW w:w="3064" w:type="dxa"/>
            <w:shd w:val="clear" w:color="auto" w:fill="auto"/>
          </w:tcPr>
          <w:p w14:paraId="25B8D357" w14:textId="77777777" w:rsidR="00CF3F2D" w:rsidRPr="00EF6A93" w:rsidRDefault="00CF3F2D" w:rsidP="00467E8A">
            <w:r w:rsidRPr="00EF6A93">
              <w:t xml:space="preserve">Log on to </w:t>
            </w:r>
            <w:r w:rsidRPr="00EF6A93">
              <w:rPr>
                <w:rStyle w:val="SAPScreenElement"/>
                <w:color w:val="auto"/>
              </w:rPr>
              <w:t>Employee Central</w:t>
            </w:r>
            <w:r w:rsidRPr="00EF6A93">
              <w:t xml:space="preserve"> as an HR Administrator.</w:t>
            </w:r>
          </w:p>
        </w:tc>
        <w:tc>
          <w:tcPr>
            <w:tcW w:w="4708" w:type="dxa"/>
            <w:shd w:val="clear" w:color="auto" w:fill="auto"/>
          </w:tcPr>
          <w:p w14:paraId="3E906D4D" w14:textId="77777777" w:rsidR="00CF3F2D" w:rsidRPr="00EF6A93" w:rsidRDefault="00CF3F2D" w:rsidP="00467E8A"/>
        </w:tc>
        <w:tc>
          <w:tcPr>
            <w:tcW w:w="2852" w:type="dxa"/>
            <w:shd w:val="clear" w:color="auto" w:fill="auto"/>
          </w:tcPr>
          <w:p w14:paraId="45BDE6E5" w14:textId="77777777" w:rsidR="00CF3F2D" w:rsidRPr="00EF6A93" w:rsidRDefault="00CF3F2D" w:rsidP="00467E8A">
            <w:r w:rsidRPr="00EF6A93">
              <w:t xml:space="preserve">The </w:t>
            </w:r>
            <w:r w:rsidRPr="00EF6A93">
              <w:rPr>
                <w:rStyle w:val="SAPScreenElement"/>
              </w:rPr>
              <w:t>Home</w:t>
            </w:r>
            <w:r w:rsidRPr="00EF6A93">
              <w:t xml:space="preserve"> page is displayed.</w:t>
            </w:r>
          </w:p>
        </w:tc>
        <w:tc>
          <w:tcPr>
            <w:tcW w:w="1264" w:type="dxa"/>
          </w:tcPr>
          <w:p w14:paraId="214FBF1A" w14:textId="77777777" w:rsidR="00CF3F2D" w:rsidRPr="00EF6A93" w:rsidRDefault="00CF3F2D" w:rsidP="00467E8A">
            <w:pPr>
              <w:rPr>
                <w:rFonts w:cs="Arial"/>
                <w:bCs/>
              </w:rPr>
            </w:pPr>
          </w:p>
        </w:tc>
      </w:tr>
      <w:tr w:rsidR="00CF3F2D" w:rsidRPr="00EF6A93" w14:paraId="2D1D4F52" w14:textId="77777777" w:rsidTr="00467E8A">
        <w:trPr>
          <w:trHeight w:val="1137"/>
        </w:trPr>
        <w:tc>
          <w:tcPr>
            <w:tcW w:w="900" w:type="dxa"/>
            <w:shd w:val="clear" w:color="auto" w:fill="auto"/>
          </w:tcPr>
          <w:p w14:paraId="72473D4C" w14:textId="77777777" w:rsidR="00CF3F2D" w:rsidRPr="00EF6A93" w:rsidRDefault="00CF3F2D" w:rsidP="00467E8A">
            <w:r w:rsidRPr="00EF6A93">
              <w:lastRenderedPageBreak/>
              <w:t>2</w:t>
            </w:r>
          </w:p>
        </w:tc>
        <w:tc>
          <w:tcPr>
            <w:tcW w:w="1498" w:type="dxa"/>
            <w:shd w:val="clear" w:color="auto" w:fill="auto"/>
          </w:tcPr>
          <w:p w14:paraId="3207792F" w14:textId="77777777" w:rsidR="00CF3F2D" w:rsidRPr="00EF6A93" w:rsidRDefault="00CF3F2D" w:rsidP="00467E8A">
            <w:pPr>
              <w:rPr>
                <w:rStyle w:val="SAPEmphasis"/>
              </w:rPr>
            </w:pPr>
            <w:r w:rsidRPr="00EF6A93">
              <w:rPr>
                <w:rStyle w:val="SAPEmphasis"/>
              </w:rPr>
              <w:t>Search Employee</w:t>
            </w:r>
          </w:p>
        </w:tc>
        <w:tc>
          <w:tcPr>
            <w:tcW w:w="3064" w:type="dxa"/>
            <w:shd w:val="clear" w:color="auto" w:fill="auto"/>
          </w:tcPr>
          <w:p w14:paraId="63C0BB31" w14:textId="77777777" w:rsidR="00CF3F2D" w:rsidRPr="00EF6A93" w:rsidRDefault="00CF3F2D" w:rsidP="00467E8A">
            <w:r w:rsidRPr="00EF6A93">
              <w:t>In the</w:t>
            </w:r>
            <w:r w:rsidRPr="00EF6A93">
              <w:rPr>
                <w:rStyle w:val="SAPScreenElement"/>
              </w:rPr>
              <w:t xml:space="preserve"> Search for actions or people</w:t>
            </w:r>
            <w:r w:rsidRPr="00EF6A93">
              <w:t xml:space="preserve"> box, in the top right corner of the screen, enter the name (or name parts) of the employee for whom you want to maintain data.</w:t>
            </w:r>
          </w:p>
        </w:tc>
        <w:tc>
          <w:tcPr>
            <w:tcW w:w="4708" w:type="dxa"/>
            <w:shd w:val="clear" w:color="auto" w:fill="auto"/>
          </w:tcPr>
          <w:p w14:paraId="73DA2CB3" w14:textId="77777777" w:rsidR="00CF3F2D" w:rsidRPr="00EF6A93" w:rsidRDefault="00CF3F2D" w:rsidP="00467E8A"/>
        </w:tc>
        <w:tc>
          <w:tcPr>
            <w:tcW w:w="2852" w:type="dxa"/>
            <w:shd w:val="clear" w:color="auto" w:fill="auto"/>
          </w:tcPr>
          <w:p w14:paraId="13F1D06E" w14:textId="77777777" w:rsidR="00CF3F2D" w:rsidRPr="00EF6A93" w:rsidRDefault="00CF3F2D" w:rsidP="00467E8A">
            <w:r>
              <w:t xml:space="preserve">The autocomplete functionality suggests </w:t>
            </w:r>
            <w:r w:rsidRPr="00EF6A93">
              <w:t>a list of employees matching your search criteria.</w:t>
            </w:r>
          </w:p>
        </w:tc>
        <w:tc>
          <w:tcPr>
            <w:tcW w:w="1264" w:type="dxa"/>
          </w:tcPr>
          <w:p w14:paraId="3ED5DA1D" w14:textId="77777777" w:rsidR="00CF3F2D" w:rsidRPr="00EF6A93" w:rsidRDefault="00CF3F2D" w:rsidP="00467E8A">
            <w:pPr>
              <w:rPr>
                <w:rFonts w:cs="Arial"/>
                <w:bCs/>
              </w:rPr>
            </w:pPr>
          </w:p>
        </w:tc>
      </w:tr>
      <w:tr w:rsidR="00CF3F2D" w:rsidRPr="00EF6A93" w14:paraId="4B1E39E3" w14:textId="77777777" w:rsidTr="00467E8A">
        <w:trPr>
          <w:trHeight w:val="576"/>
        </w:trPr>
        <w:tc>
          <w:tcPr>
            <w:tcW w:w="900" w:type="dxa"/>
            <w:shd w:val="clear" w:color="auto" w:fill="auto"/>
          </w:tcPr>
          <w:p w14:paraId="5878CCE3" w14:textId="77777777" w:rsidR="00CF3F2D" w:rsidRPr="00EF6A93" w:rsidRDefault="00CF3F2D" w:rsidP="00467E8A">
            <w:r w:rsidRPr="00EF6A93">
              <w:t>3</w:t>
            </w:r>
          </w:p>
        </w:tc>
        <w:tc>
          <w:tcPr>
            <w:tcW w:w="1498" w:type="dxa"/>
            <w:shd w:val="clear" w:color="auto" w:fill="auto"/>
          </w:tcPr>
          <w:p w14:paraId="2D5900F9" w14:textId="77777777" w:rsidR="00CF3F2D" w:rsidRPr="00EF6A93" w:rsidRDefault="00CF3F2D" w:rsidP="00467E8A">
            <w:pPr>
              <w:rPr>
                <w:rFonts w:cs="Arial"/>
                <w:b/>
                <w:bCs/>
              </w:rPr>
            </w:pPr>
            <w:r w:rsidRPr="00EF6A93">
              <w:rPr>
                <w:rStyle w:val="SAPEmphasis"/>
              </w:rPr>
              <w:t>Select Employee</w:t>
            </w:r>
          </w:p>
        </w:tc>
        <w:tc>
          <w:tcPr>
            <w:tcW w:w="3064" w:type="dxa"/>
            <w:shd w:val="clear" w:color="auto" w:fill="auto"/>
          </w:tcPr>
          <w:p w14:paraId="4A87287F" w14:textId="77777777" w:rsidR="00CF3F2D" w:rsidRPr="00EF6A93" w:rsidRDefault="00CF3F2D" w:rsidP="00467E8A">
            <w:r w:rsidRPr="00EF6A93">
              <w:rPr>
                <w:rFonts w:cs="Arial"/>
                <w:bCs/>
              </w:rPr>
              <w:t>Select the appropriate employee from the result list.</w:t>
            </w:r>
          </w:p>
        </w:tc>
        <w:tc>
          <w:tcPr>
            <w:tcW w:w="4708" w:type="dxa"/>
            <w:shd w:val="clear" w:color="auto" w:fill="auto"/>
          </w:tcPr>
          <w:p w14:paraId="3E297A63" w14:textId="77777777" w:rsidR="00CF3F2D" w:rsidRPr="00EF6A93" w:rsidRDefault="00CF3F2D" w:rsidP="00467E8A"/>
        </w:tc>
        <w:tc>
          <w:tcPr>
            <w:tcW w:w="2852" w:type="dxa"/>
            <w:shd w:val="clear" w:color="auto" w:fill="auto"/>
          </w:tcPr>
          <w:p w14:paraId="5848F12B" w14:textId="77777777" w:rsidR="00CF3F2D" w:rsidRPr="00EF6A93" w:rsidRDefault="00CF3F2D" w:rsidP="00467E8A">
            <w:r w:rsidRPr="00EF6A93">
              <w:t xml:space="preserve">You are directed to the </w:t>
            </w:r>
            <w:r w:rsidRPr="00EF6A93">
              <w:rPr>
                <w:rStyle w:val="SAPScreenElement"/>
              </w:rPr>
              <w:t>Employee Files</w:t>
            </w:r>
            <w:r w:rsidRPr="00EF6A93">
              <w:t xml:space="preserve"> page in which the profile of the employee is displayed.</w:t>
            </w:r>
          </w:p>
        </w:tc>
        <w:tc>
          <w:tcPr>
            <w:tcW w:w="1264" w:type="dxa"/>
          </w:tcPr>
          <w:p w14:paraId="0158EA39" w14:textId="77777777" w:rsidR="00CF3F2D" w:rsidRPr="00EF6A93" w:rsidRDefault="00CF3F2D" w:rsidP="00467E8A">
            <w:pPr>
              <w:rPr>
                <w:rFonts w:cs="Arial"/>
                <w:bCs/>
              </w:rPr>
            </w:pPr>
          </w:p>
        </w:tc>
      </w:tr>
      <w:tr w:rsidR="00CF3F2D" w:rsidRPr="00EF6A93" w14:paraId="1BB33169" w14:textId="77777777" w:rsidTr="00467E8A">
        <w:trPr>
          <w:trHeight w:val="144"/>
        </w:trPr>
        <w:tc>
          <w:tcPr>
            <w:tcW w:w="900" w:type="dxa"/>
            <w:shd w:val="clear" w:color="auto" w:fill="auto"/>
          </w:tcPr>
          <w:p w14:paraId="619FA79C" w14:textId="77777777" w:rsidR="00CF3F2D" w:rsidRPr="00EF6A93" w:rsidRDefault="00CF3F2D" w:rsidP="00467E8A">
            <w:r w:rsidRPr="00EF6A93">
              <w:t>4</w:t>
            </w:r>
          </w:p>
        </w:tc>
        <w:tc>
          <w:tcPr>
            <w:tcW w:w="1498" w:type="dxa"/>
            <w:shd w:val="clear" w:color="auto" w:fill="auto"/>
          </w:tcPr>
          <w:p w14:paraId="44EDF16D" w14:textId="77777777" w:rsidR="00CF3F2D" w:rsidRPr="00EF6A93" w:rsidRDefault="00CF3F2D" w:rsidP="00467E8A">
            <w:pPr>
              <w:rPr>
                <w:rFonts w:cs="Arial"/>
                <w:b/>
                <w:bCs/>
              </w:rPr>
            </w:pPr>
            <w:r w:rsidRPr="00EF6A93">
              <w:rPr>
                <w:rStyle w:val="SAPEmphasis"/>
              </w:rPr>
              <w:t>Go to</w:t>
            </w:r>
            <w:r w:rsidRPr="00EF6A93">
              <w:rPr>
                <w:rFonts w:cs="Arial"/>
                <w:b/>
                <w:bCs/>
              </w:rPr>
              <w:t xml:space="preserve"> </w:t>
            </w:r>
            <w:r w:rsidRPr="00EF6A93">
              <w:rPr>
                <w:rStyle w:val="SAPScreenElement"/>
                <w:b/>
                <w:color w:val="auto"/>
              </w:rPr>
              <w:t>Payroll Information</w:t>
            </w:r>
            <w:r w:rsidRPr="00EF6A93">
              <w:rPr>
                <w:rFonts w:cs="Arial"/>
                <w:b/>
                <w:bCs/>
              </w:rPr>
              <w:t xml:space="preserve"> </w:t>
            </w:r>
            <w:r w:rsidRPr="00EF6A93">
              <w:rPr>
                <w:rStyle w:val="SAPEmphasis"/>
              </w:rPr>
              <w:t>subsection</w:t>
            </w:r>
          </w:p>
        </w:tc>
        <w:tc>
          <w:tcPr>
            <w:tcW w:w="3064" w:type="dxa"/>
            <w:shd w:val="clear" w:color="auto" w:fill="auto"/>
          </w:tcPr>
          <w:p w14:paraId="7753AFB2" w14:textId="77777777" w:rsidR="00CF3F2D" w:rsidRPr="00EF6A93" w:rsidRDefault="00CF3F2D" w:rsidP="00467E8A">
            <w:r w:rsidRPr="00EF6A93">
              <w:t>Go to</w:t>
            </w:r>
            <w:r w:rsidRPr="00EF6A93">
              <w:rPr>
                <w:rFonts w:cs="Arial"/>
                <w:bCs/>
              </w:rPr>
              <w:t xml:space="preserve"> the </w:t>
            </w:r>
            <w:r w:rsidRPr="00EF6A93">
              <w:rPr>
                <w:rStyle w:val="SAPScreenElement"/>
              </w:rPr>
              <w:t>Employment Information</w:t>
            </w:r>
            <w:r w:rsidRPr="00EF6A93">
              <w:rPr>
                <w:rFonts w:cs="Arial"/>
                <w:bCs/>
              </w:rPr>
              <w:t xml:space="preserve"> section and there scroll to the </w:t>
            </w:r>
            <w:r w:rsidRPr="00EF6A93">
              <w:rPr>
                <w:rStyle w:val="SAPScreenElement"/>
              </w:rPr>
              <w:t>Payroll Information</w:t>
            </w:r>
            <w:r w:rsidRPr="00EF6A93">
              <w:rPr>
                <w:rFonts w:cs="Arial"/>
                <w:bCs/>
              </w:rPr>
              <w:t xml:space="preserve"> subsection</w:t>
            </w:r>
            <w:r w:rsidRPr="00EF6A93">
              <w:rPr>
                <w:rStyle w:val="SAPScreenElement"/>
              </w:rPr>
              <w:t>.</w:t>
            </w:r>
          </w:p>
        </w:tc>
        <w:tc>
          <w:tcPr>
            <w:tcW w:w="4708" w:type="dxa"/>
            <w:shd w:val="clear" w:color="auto" w:fill="auto"/>
          </w:tcPr>
          <w:p w14:paraId="60883C58" w14:textId="77777777" w:rsidR="00CF3F2D" w:rsidRPr="00EF6A93" w:rsidRDefault="00CF3F2D" w:rsidP="00467E8A"/>
        </w:tc>
        <w:tc>
          <w:tcPr>
            <w:tcW w:w="2852" w:type="dxa"/>
            <w:shd w:val="clear" w:color="auto" w:fill="auto"/>
          </w:tcPr>
          <w:p w14:paraId="657FDF66" w14:textId="77777777" w:rsidR="00CF3F2D" w:rsidRPr="00DB5FF4" w:rsidRDefault="00CF3F2D" w:rsidP="00467E8A">
            <w:pPr>
              <w:rPr>
                <w:color w:val="1F497D"/>
              </w:rPr>
            </w:pPr>
            <w:r w:rsidRPr="00EF6A93">
              <w:t xml:space="preserve">The </w:t>
            </w:r>
            <w:r w:rsidRPr="00EF6A93">
              <w:rPr>
                <w:rStyle w:val="SAPScreenElement"/>
              </w:rPr>
              <w:t>Payroll Information</w:t>
            </w:r>
            <w:r w:rsidRPr="00EF6A93">
              <w:t xml:space="preserve"> subsection is displayed. It contains several blocks configured as per your requirements.</w:t>
            </w:r>
          </w:p>
        </w:tc>
        <w:tc>
          <w:tcPr>
            <w:tcW w:w="1264" w:type="dxa"/>
          </w:tcPr>
          <w:p w14:paraId="75AA2750" w14:textId="77777777" w:rsidR="00CF3F2D" w:rsidRPr="00EF6A93" w:rsidRDefault="00CF3F2D" w:rsidP="00467E8A">
            <w:pPr>
              <w:rPr>
                <w:rFonts w:cs="Arial"/>
                <w:bCs/>
              </w:rPr>
            </w:pPr>
          </w:p>
        </w:tc>
      </w:tr>
      <w:tr w:rsidR="00CF3F2D" w:rsidRPr="00EF6A93" w14:paraId="2F9C9FC2" w14:textId="77777777" w:rsidTr="00467E8A">
        <w:trPr>
          <w:trHeight w:val="283"/>
        </w:trPr>
        <w:tc>
          <w:tcPr>
            <w:tcW w:w="900" w:type="dxa"/>
            <w:shd w:val="clear" w:color="auto" w:fill="auto"/>
          </w:tcPr>
          <w:p w14:paraId="447B3AAC" w14:textId="77777777" w:rsidR="00CF3F2D" w:rsidRPr="00EF6A93" w:rsidRDefault="00CF3F2D" w:rsidP="00467E8A">
            <w:r w:rsidRPr="00EF6A93">
              <w:t>5</w:t>
            </w:r>
          </w:p>
        </w:tc>
        <w:tc>
          <w:tcPr>
            <w:tcW w:w="1498" w:type="dxa"/>
            <w:shd w:val="clear" w:color="auto" w:fill="auto"/>
          </w:tcPr>
          <w:p w14:paraId="4686B4CC" w14:textId="77777777" w:rsidR="00CF3F2D" w:rsidRPr="00EF6A93" w:rsidRDefault="00CF3F2D" w:rsidP="00467E8A">
            <w:pPr>
              <w:rPr>
                <w:rFonts w:cs="Arial"/>
                <w:b/>
                <w:bCs/>
              </w:rPr>
            </w:pPr>
            <w:r w:rsidRPr="00EF6A93">
              <w:rPr>
                <w:rStyle w:val="SAPEmphasis"/>
              </w:rPr>
              <w:t>Select Tax</w:t>
            </w:r>
          </w:p>
        </w:tc>
        <w:tc>
          <w:tcPr>
            <w:tcW w:w="3064" w:type="dxa"/>
            <w:shd w:val="clear" w:color="auto" w:fill="auto"/>
          </w:tcPr>
          <w:p w14:paraId="38D2C78F" w14:textId="77777777" w:rsidR="00CF3F2D" w:rsidRPr="00EF6A93" w:rsidRDefault="00CF3F2D" w:rsidP="00467E8A">
            <w:r w:rsidRPr="00EF6A93">
              <w:t xml:space="preserve">In the </w:t>
            </w:r>
            <w:r w:rsidRPr="00EF6A93">
              <w:rPr>
                <w:rStyle w:val="SAPScreenElement"/>
              </w:rPr>
              <w:t>Tax</w:t>
            </w:r>
            <w:r w:rsidRPr="00EF6A93">
              <w:t xml:space="preserve"> block, select the </w:t>
            </w:r>
            <w:r w:rsidRPr="00EF6A93">
              <w:rPr>
                <w:rStyle w:val="SAPScreenElement"/>
              </w:rPr>
              <w:t xml:space="preserve">Tax </w:t>
            </w:r>
            <w:r w:rsidRPr="00EF6A93">
              <w:t>link.</w:t>
            </w:r>
          </w:p>
        </w:tc>
        <w:tc>
          <w:tcPr>
            <w:tcW w:w="4708" w:type="dxa"/>
            <w:shd w:val="clear" w:color="auto" w:fill="auto"/>
          </w:tcPr>
          <w:p w14:paraId="093E7D70" w14:textId="77777777" w:rsidR="00CF3F2D" w:rsidRPr="00EF6A93" w:rsidRDefault="00CF3F2D" w:rsidP="00467E8A"/>
        </w:tc>
        <w:tc>
          <w:tcPr>
            <w:tcW w:w="2852" w:type="dxa"/>
            <w:shd w:val="clear" w:color="auto" w:fill="auto"/>
          </w:tcPr>
          <w:p w14:paraId="3D5EE5EA" w14:textId="77777777" w:rsidR="00CF3F2D" w:rsidRPr="00EF6A93" w:rsidRDefault="00CF3F2D" w:rsidP="00467E8A">
            <w:r w:rsidRPr="00EF6A93">
              <w:t>You are linked to Employee Central Payroll, where you need to enter logon details. The appropriate embedded form then appears containing a table with already existing records (if any, otherwise, the table is empty).</w:t>
            </w:r>
          </w:p>
        </w:tc>
        <w:tc>
          <w:tcPr>
            <w:tcW w:w="1264" w:type="dxa"/>
          </w:tcPr>
          <w:p w14:paraId="7CA70CA2" w14:textId="77777777" w:rsidR="00CF3F2D" w:rsidRPr="00EF6A93" w:rsidRDefault="00CF3F2D" w:rsidP="00467E8A">
            <w:pPr>
              <w:rPr>
                <w:rFonts w:cs="Arial"/>
                <w:bCs/>
              </w:rPr>
            </w:pPr>
          </w:p>
        </w:tc>
      </w:tr>
      <w:tr w:rsidR="00CF3F2D" w:rsidRPr="00EF6A93" w14:paraId="717DE73D" w14:textId="77777777" w:rsidTr="00467E8A">
        <w:trPr>
          <w:trHeight w:val="576"/>
        </w:trPr>
        <w:tc>
          <w:tcPr>
            <w:tcW w:w="900" w:type="dxa"/>
            <w:shd w:val="clear" w:color="auto" w:fill="auto"/>
          </w:tcPr>
          <w:p w14:paraId="26A9A786" w14:textId="77777777" w:rsidR="00CF3F2D" w:rsidRPr="00EF6A93" w:rsidRDefault="00CF3F2D" w:rsidP="00467E8A">
            <w:r w:rsidRPr="00EF6A93">
              <w:t>6</w:t>
            </w:r>
          </w:p>
        </w:tc>
        <w:tc>
          <w:tcPr>
            <w:tcW w:w="1498" w:type="dxa"/>
            <w:shd w:val="clear" w:color="auto" w:fill="auto"/>
          </w:tcPr>
          <w:p w14:paraId="558C958C" w14:textId="77777777" w:rsidR="00CF3F2D" w:rsidRPr="00EF6A93" w:rsidRDefault="00CF3F2D" w:rsidP="00467E8A">
            <w:pPr>
              <w:rPr>
                <w:rStyle w:val="SAPEmphasis"/>
              </w:rPr>
            </w:pPr>
            <w:r w:rsidRPr="00EF6A93">
              <w:rPr>
                <w:rStyle w:val="SAPEmphasis"/>
              </w:rPr>
              <w:t>Create New Tax Record</w:t>
            </w:r>
          </w:p>
        </w:tc>
        <w:tc>
          <w:tcPr>
            <w:tcW w:w="3064" w:type="dxa"/>
            <w:shd w:val="clear" w:color="auto" w:fill="auto"/>
          </w:tcPr>
          <w:p w14:paraId="0D51FBD9" w14:textId="77777777" w:rsidR="00CF3F2D" w:rsidRPr="00EF6A93" w:rsidRDefault="00CF3F2D" w:rsidP="00467E8A">
            <w:r w:rsidRPr="00EF6A93">
              <w:t xml:space="preserve">On the displayed </w:t>
            </w:r>
            <w:r w:rsidRPr="00EF6A93">
              <w:rPr>
                <w:rStyle w:val="SAPScreenElement"/>
              </w:rPr>
              <w:t xml:space="preserve">Tax </w:t>
            </w:r>
            <w:r w:rsidRPr="00EF6A93">
              <w:t xml:space="preserve">page, select the </w:t>
            </w:r>
            <w:r w:rsidRPr="00EF6A93">
              <w:rPr>
                <w:rStyle w:val="SAPScreenElement"/>
              </w:rPr>
              <w:t>New</w:t>
            </w:r>
            <w:r w:rsidRPr="00EF6A93">
              <w:t xml:space="preserve"> pushbutton.</w:t>
            </w:r>
          </w:p>
        </w:tc>
        <w:tc>
          <w:tcPr>
            <w:tcW w:w="4708" w:type="dxa"/>
            <w:shd w:val="clear" w:color="auto" w:fill="auto"/>
          </w:tcPr>
          <w:p w14:paraId="1D375B19" w14:textId="77777777" w:rsidR="00CF3F2D" w:rsidRPr="00EF6A93" w:rsidRDefault="00CF3F2D" w:rsidP="00467E8A"/>
        </w:tc>
        <w:tc>
          <w:tcPr>
            <w:tcW w:w="2852" w:type="dxa"/>
            <w:shd w:val="clear" w:color="auto" w:fill="auto"/>
          </w:tcPr>
          <w:p w14:paraId="6FAE8873" w14:textId="77777777" w:rsidR="00CF3F2D" w:rsidRPr="00EF6A93" w:rsidRDefault="00CF3F2D" w:rsidP="00467E8A">
            <w:r w:rsidRPr="00EF6A93">
              <w:t>The fields to be filled in the form show up below the table.</w:t>
            </w:r>
          </w:p>
        </w:tc>
        <w:tc>
          <w:tcPr>
            <w:tcW w:w="1264" w:type="dxa"/>
          </w:tcPr>
          <w:p w14:paraId="15B590BA" w14:textId="77777777" w:rsidR="00CF3F2D" w:rsidRPr="00EF6A93" w:rsidRDefault="00CF3F2D" w:rsidP="00467E8A">
            <w:pPr>
              <w:rPr>
                <w:rFonts w:cs="Arial"/>
                <w:bCs/>
              </w:rPr>
            </w:pPr>
          </w:p>
        </w:tc>
      </w:tr>
      <w:tr w:rsidR="00CF3F2D" w:rsidRPr="00EF6A93" w14:paraId="708EDAE5" w14:textId="77777777" w:rsidTr="00467E8A">
        <w:trPr>
          <w:trHeight w:val="288"/>
        </w:trPr>
        <w:tc>
          <w:tcPr>
            <w:tcW w:w="900" w:type="dxa"/>
            <w:vMerge w:val="restart"/>
            <w:shd w:val="clear" w:color="auto" w:fill="auto"/>
          </w:tcPr>
          <w:p w14:paraId="061D0DCB" w14:textId="77777777" w:rsidR="00CF3F2D" w:rsidRPr="00EF6A93" w:rsidRDefault="00CF3F2D" w:rsidP="00467E8A">
            <w:r w:rsidRPr="00EF6A93">
              <w:t>7</w:t>
            </w:r>
          </w:p>
        </w:tc>
        <w:tc>
          <w:tcPr>
            <w:tcW w:w="1498" w:type="dxa"/>
            <w:vMerge w:val="restart"/>
            <w:shd w:val="clear" w:color="auto" w:fill="auto"/>
          </w:tcPr>
          <w:p w14:paraId="23A6D753" w14:textId="77777777" w:rsidR="00CF3F2D" w:rsidRPr="00EF6A93" w:rsidRDefault="00CF3F2D" w:rsidP="00467E8A">
            <w:pPr>
              <w:rPr>
                <w:rStyle w:val="SAPEmphasis"/>
              </w:rPr>
            </w:pPr>
            <w:r w:rsidRPr="00EF6A93">
              <w:rPr>
                <w:rStyle w:val="SAPEmphasis"/>
              </w:rPr>
              <w:t>Maintain Tax Details</w:t>
            </w:r>
          </w:p>
        </w:tc>
        <w:tc>
          <w:tcPr>
            <w:tcW w:w="3064" w:type="dxa"/>
            <w:vMerge w:val="restart"/>
            <w:shd w:val="clear" w:color="auto" w:fill="auto"/>
          </w:tcPr>
          <w:p w14:paraId="529F55EE" w14:textId="77777777" w:rsidR="00CF3F2D" w:rsidRPr="00EF6A93" w:rsidRDefault="00CF3F2D" w:rsidP="00467E8A">
            <w:r w:rsidRPr="00EF6A93">
              <w:t>Enter the validity period for the record:</w:t>
            </w:r>
          </w:p>
        </w:tc>
        <w:tc>
          <w:tcPr>
            <w:tcW w:w="4708" w:type="dxa"/>
            <w:shd w:val="clear" w:color="auto" w:fill="auto"/>
          </w:tcPr>
          <w:p w14:paraId="45B06FF1" w14:textId="77777777" w:rsidR="00CF3F2D" w:rsidRPr="00EF6A93" w:rsidRDefault="00CF3F2D" w:rsidP="00467E8A">
            <w:r w:rsidRPr="00EF6A93">
              <w:rPr>
                <w:rStyle w:val="SAPScreenElement"/>
              </w:rPr>
              <w:t>Valid From:</w:t>
            </w:r>
            <w:r w:rsidRPr="00EF6A93">
              <w:rPr>
                <w:i/>
              </w:rPr>
              <w:t xml:space="preserve"> </w:t>
            </w:r>
            <w:r w:rsidRPr="00EF6A93">
              <w:t>the validity start date is defaulted with the hire date; leave as is</w:t>
            </w:r>
          </w:p>
        </w:tc>
        <w:tc>
          <w:tcPr>
            <w:tcW w:w="2852" w:type="dxa"/>
            <w:vMerge w:val="restart"/>
            <w:shd w:val="clear" w:color="auto" w:fill="auto"/>
          </w:tcPr>
          <w:p w14:paraId="1CC33A48" w14:textId="77777777" w:rsidR="00CF3F2D" w:rsidRPr="00EF6A93" w:rsidRDefault="00CF3F2D" w:rsidP="00467E8A"/>
        </w:tc>
        <w:tc>
          <w:tcPr>
            <w:tcW w:w="1264" w:type="dxa"/>
          </w:tcPr>
          <w:p w14:paraId="089FABCF" w14:textId="77777777" w:rsidR="00CF3F2D" w:rsidRPr="00EF6A93" w:rsidRDefault="00CF3F2D" w:rsidP="00467E8A">
            <w:pPr>
              <w:rPr>
                <w:rFonts w:cs="Arial"/>
                <w:bCs/>
              </w:rPr>
            </w:pPr>
          </w:p>
        </w:tc>
      </w:tr>
      <w:tr w:rsidR="00CF3F2D" w:rsidRPr="00EF6A93" w14:paraId="19BE9033" w14:textId="77777777" w:rsidTr="00467E8A">
        <w:trPr>
          <w:trHeight w:val="288"/>
        </w:trPr>
        <w:tc>
          <w:tcPr>
            <w:tcW w:w="900" w:type="dxa"/>
            <w:vMerge/>
            <w:shd w:val="clear" w:color="auto" w:fill="auto"/>
          </w:tcPr>
          <w:p w14:paraId="337073F6" w14:textId="77777777" w:rsidR="00CF3F2D" w:rsidRPr="00EF6A93" w:rsidRDefault="00CF3F2D" w:rsidP="00467E8A"/>
        </w:tc>
        <w:tc>
          <w:tcPr>
            <w:tcW w:w="1498" w:type="dxa"/>
            <w:vMerge/>
            <w:shd w:val="clear" w:color="auto" w:fill="auto"/>
          </w:tcPr>
          <w:p w14:paraId="7C1D6613" w14:textId="77777777" w:rsidR="00CF3F2D" w:rsidRPr="00EF6A93" w:rsidRDefault="00CF3F2D" w:rsidP="00467E8A">
            <w:pPr>
              <w:rPr>
                <w:rFonts w:cs="Arial"/>
                <w:b/>
                <w:bCs/>
              </w:rPr>
            </w:pPr>
          </w:p>
        </w:tc>
        <w:tc>
          <w:tcPr>
            <w:tcW w:w="3064" w:type="dxa"/>
            <w:vMerge/>
            <w:shd w:val="clear" w:color="auto" w:fill="auto"/>
          </w:tcPr>
          <w:p w14:paraId="0EE1F292" w14:textId="77777777" w:rsidR="00CF3F2D" w:rsidRPr="00EF6A93" w:rsidRDefault="00CF3F2D" w:rsidP="00467E8A"/>
        </w:tc>
        <w:tc>
          <w:tcPr>
            <w:tcW w:w="4708" w:type="dxa"/>
            <w:shd w:val="clear" w:color="auto" w:fill="auto"/>
          </w:tcPr>
          <w:p w14:paraId="0D2394B2" w14:textId="77777777" w:rsidR="00CF3F2D" w:rsidRPr="00EF6A93" w:rsidRDefault="00CF3F2D" w:rsidP="00467E8A">
            <w:pPr>
              <w:rPr>
                <w:rStyle w:val="SAPScreenElement"/>
              </w:rPr>
            </w:pPr>
            <w:r w:rsidRPr="00EF6A93">
              <w:rPr>
                <w:rStyle w:val="SAPScreenElement"/>
              </w:rPr>
              <w:t>To:</w:t>
            </w:r>
            <w:r w:rsidRPr="00EF6A93">
              <w:t xml:space="preserve"> the validity end date equals to the system high date, adapt as appropriate</w:t>
            </w:r>
          </w:p>
        </w:tc>
        <w:tc>
          <w:tcPr>
            <w:tcW w:w="2852" w:type="dxa"/>
            <w:vMerge/>
            <w:shd w:val="clear" w:color="auto" w:fill="auto"/>
          </w:tcPr>
          <w:p w14:paraId="290C3959" w14:textId="77777777" w:rsidR="00CF3F2D" w:rsidRPr="00EF6A93" w:rsidRDefault="00CF3F2D" w:rsidP="00467E8A"/>
        </w:tc>
        <w:tc>
          <w:tcPr>
            <w:tcW w:w="1264" w:type="dxa"/>
          </w:tcPr>
          <w:p w14:paraId="5500C626" w14:textId="77777777" w:rsidR="00CF3F2D" w:rsidRPr="00EF6A93" w:rsidRDefault="00CF3F2D" w:rsidP="00467E8A">
            <w:pPr>
              <w:rPr>
                <w:rFonts w:cs="Arial"/>
                <w:bCs/>
              </w:rPr>
            </w:pPr>
          </w:p>
        </w:tc>
      </w:tr>
      <w:tr w:rsidR="00CF3F2D" w:rsidRPr="00EF6A93" w14:paraId="34A01D57" w14:textId="77777777" w:rsidTr="00467E8A">
        <w:trPr>
          <w:trHeight w:val="288"/>
        </w:trPr>
        <w:tc>
          <w:tcPr>
            <w:tcW w:w="900" w:type="dxa"/>
            <w:vMerge/>
            <w:shd w:val="clear" w:color="auto" w:fill="auto"/>
          </w:tcPr>
          <w:p w14:paraId="3EAEB9B0" w14:textId="77777777" w:rsidR="00CF3F2D" w:rsidRPr="00EF6A93" w:rsidRDefault="00CF3F2D" w:rsidP="00467E8A"/>
        </w:tc>
        <w:tc>
          <w:tcPr>
            <w:tcW w:w="1498" w:type="dxa"/>
            <w:vMerge/>
            <w:shd w:val="clear" w:color="auto" w:fill="auto"/>
          </w:tcPr>
          <w:p w14:paraId="50166183" w14:textId="77777777" w:rsidR="00CF3F2D" w:rsidRPr="00EF6A93" w:rsidRDefault="00CF3F2D" w:rsidP="00467E8A">
            <w:pPr>
              <w:rPr>
                <w:rFonts w:cs="Arial"/>
                <w:b/>
                <w:bCs/>
              </w:rPr>
            </w:pPr>
          </w:p>
        </w:tc>
        <w:tc>
          <w:tcPr>
            <w:tcW w:w="3064" w:type="dxa"/>
            <w:vMerge w:val="restart"/>
            <w:shd w:val="clear" w:color="auto" w:fill="auto"/>
          </w:tcPr>
          <w:p w14:paraId="05A7D0DC" w14:textId="77777777" w:rsidR="00CF3F2D" w:rsidRPr="00EF6A93" w:rsidRDefault="00CF3F2D" w:rsidP="00467E8A">
            <w:r w:rsidRPr="00EF6A93">
              <w:t xml:space="preserve">In the </w:t>
            </w:r>
            <w:r w:rsidRPr="00EF6A93">
              <w:rPr>
                <w:rStyle w:val="SAPScreenElement"/>
              </w:rPr>
              <w:t>Taxation details</w:t>
            </w:r>
            <w:r w:rsidRPr="00EF6A93">
              <w:t xml:space="preserve"> part </w:t>
            </w:r>
            <w:r w:rsidRPr="00EF6A93">
              <w:rPr>
                <w:rFonts w:cs="Arial"/>
                <w:bCs/>
              </w:rPr>
              <w:t>of the form</w:t>
            </w:r>
            <w:r w:rsidRPr="00EF6A93">
              <w:t xml:space="preserve"> make the following entries:</w:t>
            </w:r>
          </w:p>
        </w:tc>
        <w:tc>
          <w:tcPr>
            <w:tcW w:w="4708" w:type="dxa"/>
            <w:shd w:val="clear" w:color="auto" w:fill="auto"/>
          </w:tcPr>
          <w:p w14:paraId="12043B7A" w14:textId="77777777" w:rsidR="00CF3F2D" w:rsidRPr="00DB5FF4" w:rsidRDefault="00CF3F2D" w:rsidP="00467E8A">
            <w:r w:rsidRPr="00EF6A93">
              <w:rPr>
                <w:rStyle w:val="SAPScreenElement"/>
              </w:rPr>
              <w:t>Tax File Number</w:t>
            </w:r>
            <w:r w:rsidRPr="00EF6A93">
              <w:t xml:space="preserve">: for Australian nationals defaulted based on the value maintained in the national ID block; for non-Australian nationals marked as not available </w:t>
            </w:r>
          </w:p>
          <w:p w14:paraId="476A6999" w14:textId="77777777" w:rsidR="00CF3F2D" w:rsidRPr="00EF6A93" w:rsidRDefault="00CF3F2D" w:rsidP="00467E8A">
            <w:pPr>
              <w:pStyle w:val="SAPNoteHeading"/>
              <w:ind w:left="342"/>
            </w:pPr>
            <w:r w:rsidRPr="00EF6A93">
              <w:rPr>
                <w:noProof/>
              </w:rPr>
              <w:lastRenderedPageBreak/>
              <w:drawing>
                <wp:inline distT="0" distB="0" distL="0" distR="0" wp14:anchorId="5E0F3F7B" wp14:editId="0A033591">
                  <wp:extent cx="228600" cy="228600"/>
                  <wp:effectExtent l="0" t="0" r="0" b="0"/>
                  <wp:docPr id="1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Note</w:t>
            </w:r>
          </w:p>
          <w:p w14:paraId="5861E7D9" w14:textId="77777777" w:rsidR="00CF3F2D" w:rsidRPr="00DB5FF4" w:rsidRDefault="00CF3F2D" w:rsidP="00467E8A">
            <w:pPr>
              <w:ind w:left="342"/>
            </w:pPr>
            <w:r w:rsidRPr="00EF6A93">
              <w:t xml:space="preserve">Read-only field. The </w:t>
            </w:r>
            <w:r w:rsidRPr="00EF6A93">
              <w:rPr>
                <w:rStyle w:val="SAPScreenElement"/>
              </w:rPr>
              <w:t>Tax File Number</w:t>
            </w:r>
            <w:r w:rsidRPr="00EF6A93">
              <w:t xml:space="preserve"> is a 9-digit numeric field right justified and can contain values from </w:t>
            </w:r>
            <w:r w:rsidRPr="00EF6A93">
              <w:rPr>
                <w:rStyle w:val="SAPUserEntry"/>
                <w:b w:val="0"/>
                <w:color w:val="auto"/>
              </w:rPr>
              <w:t>000000000</w:t>
            </w:r>
            <w:r w:rsidRPr="00EF6A93">
              <w:t xml:space="preserve"> to </w:t>
            </w:r>
            <w:r w:rsidRPr="00EF6A93">
              <w:rPr>
                <w:rStyle w:val="SAPUserEntry"/>
                <w:b w:val="0"/>
                <w:color w:val="auto"/>
              </w:rPr>
              <w:t>999999999</w:t>
            </w:r>
            <w:r w:rsidRPr="00EF6A93">
              <w:t>.</w:t>
            </w:r>
          </w:p>
        </w:tc>
        <w:tc>
          <w:tcPr>
            <w:tcW w:w="2852" w:type="dxa"/>
            <w:vMerge/>
            <w:shd w:val="clear" w:color="auto" w:fill="auto"/>
          </w:tcPr>
          <w:p w14:paraId="3F0864CC" w14:textId="77777777" w:rsidR="00CF3F2D" w:rsidRPr="00EF6A93" w:rsidRDefault="00CF3F2D" w:rsidP="00467E8A"/>
        </w:tc>
        <w:tc>
          <w:tcPr>
            <w:tcW w:w="1264" w:type="dxa"/>
          </w:tcPr>
          <w:p w14:paraId="400FAE57" w14:textId="77777777" w:rsidR="00CF3F2D" w:rsidRPr="00EF6A93" w:rsidRDefault="00CF3F2D" w:rsidP="00467E8A">
            <w:pPr>
              <w:rPr>
                <w:rFonts w:cs="Arial"/>
                <w:bCs/>
              </w:rPr>
            </w:pPr>
          </w:p>
        </w:tc>
      </w:tr>
      <w:tr w:rsidR="00CF3F2D" w:rsidRPr="00EF6A93" w14:paraId="45520318" w14:textId="77777777" w:rsidTr="00467E8A">
        <w:trPr>
          <w:trHeight w:val="288"/>
        </w:trPr>
        <w:tc>
          <w:tcPr>
            <w:tcW w:w="900" w:type="dxa"/>
            <w:vMerge/>
            <w:shd w:val="clear" w:color="auto" w:fill="auto"/>
          </w:tcPr>
          <w:p w14:paraId="7D92755C" w14:textId="77777777" w:rsidR="00CF3F2D" w:rsidRPr="00EF6A93" w:rsidRDefault="00CF3F2D" w:rsidP="00467E8A"/>
        </w:tc>
        <w:tc>
          <w:tcPr>
            <w:tcW w:w="1498" w:type="dxa"/>
            <w:vMerge/>
            <w:shd w:val="clear" w:color="auto" w:fill="auto"/>
          </w:tcPr>
          <w:p w14:paraId="76AD33B1" w14:textId="77777777" w:rsidR="00CF3F2D" w:rsidRPr="00EF6A93" w:rsidRDefault="00CF3F2D" w:rsidP="00467E8A">
            <w:pPr>
              <w:rPr>
                <w:rFonts w:cs="Arial"/>
                <w:b/>
                <w:bCs/>
              </w:rPr>
            </w:pPr>
          </w:p>
        </w:tc>
        <w:tc>
          <w:tcPr>
            <w:tcW w:w="3064" w:type="dxa"/>
            <w:vMerge/>
            <w:shd w:val="clear" w:color="auto" w:fill="auto"/>
          </w:tcPr>
          <w:p w14:paraId="6DA51571" w14:textId="77777777" w:rsidR="00CF3F2D" w:rsidRPr="00EF6A93" w:rsidRDefault="00CF3F2D" w:rsidP="00467E8A"/>
        </w:tc>
        <w:tc>
          <w:tcPr>
            <w:tcW w:w="4708" w:type="dxa"/>
            <w:shd w:val="clear" w:color="auto" w:fill="auto"/>
          </w:tcPr>
          <w:p w14:paraId="713491E6" w14:textId="77777777" w:rsidR="00CF3F2D" w:rsidRPr="00EF6A93" w:rsidRDefault="00CF3F2D" w:rsidP="00467E8A">
            <w:pPr>
              <w:rPr>
                <w:rStyle w:val="SAPScreenElement"/>
              </w:rPr>
            </w:pPr>
            <w:r w:rsidRPr="00EF6A93">
              <w:rPr>
                <w:rStyle w:val="SAPScreenElement"/>
              </w:rPr>
              <w:t>Date Provided</w:t>
            </w:r>
            <w:r w:rsidRPr="00EF6A93">
              <w:t>: read-only</w:t>
            </w:r>
          </w:p>
        </w:tc>
        <w:tc>
          <w:tcPr>
            <w:tcW w:w="2852" w:type="dxa"/>
            <w:vMerge/>
            <w:shd w:val="clear" w:color="auto" w:fill="auto"/>
          </w:tcPr>
          <w:p w14:paraId="08CE1C85" w14:textId="77777777" w:rsidR="00CF3F2D" w:rsidRPr="00EF6A93" w:rsidRDefault="00CF3F2D" w:rsidP="00467E8A"/>
        </w:tc>
        <w:tc>
          <w:tcPr>
            <w:tcW w:w="1264" w:type="dxa"/>
          </w:tcPr>
          <w:p w14:paraId="6628C672" w14:textId="77777777" w:rsidR="00CF3F2D" w:rsidRPr="00EF6A93" w:rsidRDefault="00CF3F2D" w:rsidP="00467E8A">
            <w:pPr>
              <w:rPr>
                <w:rFonts w:cs="Arial"/>
                <w:bCs/>
              </w:rPr>
            </w:pPr>
          </w:p>
        </w:tc>
      </w:tr>
      <w:tr w:rsidR="00CF3F2D" w:rsidRPr="00EF6A93" w14:paraId="40C0D1F5" w14:textId="77777777" w:rsidTr="00467E8A">
        <w:trPr>
          <w:trHeight w:val="576"/>
        </w:trPr>
        <w:tc>
          <w:tcPr>
            <w:tcW w:w="900" w:type="dxa"/>
            <w:vMerge/>
            <w:shd w:val="clear" w:color="auto" w:fill="auto"/>
          </w:tcPr>
          <w:p w14:paraId="764D76F9" w14:textId="77777777" w:rsidR="00CF3F2D" w:rsidRPr="00EF6A93" w:rsidRDefault="00CF3F2D" w:rsidP="00467E8A"/>
        </w:tc>
        <w:tc>
          <w:tcPr>
            <w:tcW w:w="1498" w:type="dxa"/>
            <w:vMerge/>
            <w:shd w:val="clear" w:color="auto" w:fill="auto"/>
          </w:tcPr>
          <w:p w14:paraId="14DA24B2" w14:textId="77777777" w:rsidR="00CF3F2D" w:rsidRPr="00EF6A93" w:rsidRDefault="00CF3F2D" w:rsidP="00467E8A">
            <w:pPr>
              <w:rPr>
                <w:rFonts w:cs="Arial"/>
                <w:b/>
                <w:bCs/>
              </w:rPr>
            </w:pPr>
          </w:p>
        </w:tc>
        <w:tc>
          <w:tcPr>
            <w:tcW w:w="3064" w:type="dxa"/>
            <w:vMerge/>
            <w:shd w:val="clear" w:color="auto" w:fill="auto"/>
          </w:tcPr>
          <w:p w14:paraId="0FBE8C6B" w14:textId="77777777" w:rsidR="00CF3F2D" w:rsidRPr="00EF6A93" w:rsidRDefault="00CF3F2D" w:rsidP="00467E8A"/>
        </w:tc>
        <w:tc>
          <w:tcPr>
            <w:tcW w:w="4708" w:type="dxa"/>
            <w:shd w:val="clear" w:color="auto" w:fill="auto"/>
          </w:tcPr>
          <w:p w14:paraId="1C1DB0DA" w14:textId="77777777" w:rsidR="00CF3F2D" w:rsidRPr="00EF6A93" w:rsidRDefault="00CF3F2D" w:rsidP="00467E8A">
            <w:r w:rsidRPr="00EF6A93">
              <w:rPr>
                <w:rStyle w:val="SAPScreenElement"/>
              </w:rPr>
              <w:t>Tax Scale</w:t>
            </w:r>
            <w:r w:rsidRPr="00EF6A93">
              <w:t>: defaults to</w:t>
            </w:r>
            <w:r w:rsidRPr="00EF6A93">
              <w:rPr>
                <w:rStyle w:val="SAPUserEntry"/>
                <w:color w:val="auto"/>
              </w:rPr>
              <w:t xml:space="preserve"> 2</w:t>
            </w:r>
            <w:r w:rsidRPr="00EF6A93">
              <w:rPr>
                <w:b/>
              </w:rPr>
              <w:t xml:space="preserve"> </w:t>
            </w:r>
            <w:r w:rsidRPr="00EF6A93">
              <w:rPr>
                <w:rStyle w:val="SAPUserEntry"/>
                <w:color w:val="auto"/>
              </w:rPr>
              <w:t>-</w:t>
            </w:r>
            <w:r w:rsidRPr="00EF6A93">
              <w:rPr>
                <w:b/>
              </w:rPr>
              <w:t xml:space="preserve"> </w:t>
            </w:r>
            <w:r w:rsidRPr="00EF6A93">
              <w:rPr>
                <w:rStyle w:val="SAPUserEntry"/>
                <w:color w:val="auto"/>
              </w:rPr>
              <w:t>Tax Free Threshold Claimed</w:t>
            </w:r>
            <w:r w:rsidRPr="00EF6A93">
              <w:t>; adapt if appropriate</w:t>
            </w:r>
          </w:p>
          <w:p w14:paraId="3A1655B7" w14:textId="77777777" w:rsidR="00CF3F2D" w:rsidRPr="00EF6A93" w:rsidRDefault="00CF3F2D" w:rsidP="00467E8A">
            <w:pPr>
              <w:pStyle w:val="SAPNoteHeading"/>
              <w:ind w:left="342"/>
            </w:pPr>
            <w:r w:rsidRPr="00EF6A93">
              <w:rPr>
                <w:noProof/>
              </w:rPr>
              <w:drawing>
                <wp:inline distT="0" distB="0" distL="0" distR="0" wp14:anchorId="382AB406" wp14:editId="5949146F">
                  <wp:extent cx="228600" cy="228600"/>
                  <wp:effectExtent l="0" t="0" r="0" b="0"/>
                  <wp:docPr id="1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Note</w:t>
            </w:r>
          </w:p>
          <w:p w14:paraId="05E32201" w14:textId="77777777" w:rsidR="00CF3F2D" w:rsidRPr="00EF6A93" w:rsidRDefault="00CF3F2D" w:rsidP="00467E8A">
            <w:pPr>
              <w:ind w:left="342"/>
            </w:pPr>
            <w:r w:rsidRPr="00EF6A93">
              <w:t>Indicates the level of tax paid by the employee.</w:t>
            </w:r>
          </w:p>
        </w:tc>
        <w:tc>
          <w:tcPr>
            <w:tcW w:w="2852" w:type="dxa"/>
            <w:vMerge/>
            <w:shd w:val="clear" w:color="auto" w:fill="auto"/>
          </w:tcPr>
          <w:p w14:paraId="759C2FA4" w14:textId="77777777" w:rsidR="00CF3F2D" w:rsidRPr="00EF6A93" w:rsidRDefault="00CF3F2D" w:rsidP="00467E8A"/>
        </w:tc>
        <w:tc>
          <w:tcPr>
            <w:tcW w:w="1264" w:type="dxa"/>
          </w:tcPr>
          <w:p w14:paraId="03DC9806" w14:textId="77777777" w:rsidR="00CF3F2D" w:rsidRPr="00EF6A93" w:rsidRDefault="00CF3F2D" w:rsidP="00467E8A">
            <w:pPr>
              <w:rPr>
                <w:rFonts w:cs="Arial"/>
                <w:bCs/>
              </w:rPr>
            </w:pPr>
          </w:p>
        </w:tc>
      </w:tr>
      <w:tr w:rsidR="00CF3F2D" w:rsidRPr="00EF6A93" w14:paraId="0A54CD2F" w14:textId="77777777" w:rsidTr="00467E8A">
        <w:trPr>
          <w:trHeight w:val="288"/>
        </w:trPr>
        <w:tc>
          <w:tcPr>
            <w:tcW w:w="900" w:type="dxa"/>
            <w:vMerge/>
            <w:shd w:val="clear" w:color="auto" w:fill="auto"/>
          </w:tcPr>
          <w:p w14:paraId="40436B30" w14:textId="77777777" w:rsidR="00CF3F2D" w:rsidRPr="00EF6A93" w:rsidRDefault="00CF3F2D" w:rsidP="00467E8A"/>
        </w:tc>
        <w:tc>
          <w:tcPr>
            <w:tcW w:w="1498" w:type="dxa"/>
            <w:vMerge/>
            <w:shd w:val="clear" w:color="auto" w:fill="auto"/>
          </w:tcPr>
          <w:p w14:paraId="7573D957" w14:textId="77777777" w:rsidR="00CF3F2D" w:rsidRPr="00EF6A93" w:rsidRDefault="00CF3F2D" w:rsidP="00467E8A">
            <w:pPr>
              <w:rPr>
                <w:rFonts w:cs="Arial"/>
                <w:b/>
                <w:bCs/>
              </w:rPr>
            </w:pPr>
          </w:p>
        </w:tc>
        <w:tc>
          <w:tcPr>
            <w:tcW w:w="3064" w:type="dxa"/>
            <w:vMerge/>
            <w:shd w:val="clear" w:color="auto" w:fill="auto"/>
          </w:tcPr>
          <w:p w14:paraId="7865D4B0" w14:textId="77777777" w:rsidR="00CF3F2D" w:rsidRPr="00EF6A93" w:rsidRDefault="00CF3F2D" w:rsidP="00467E8A"/>
        </w:tc>
        <w:tc>
          <w:tcPr>
            <w:tcW w:w="4708" w:type="dxa"/>
            <w:shd w:val="clear" w:color="auto" w:fill="auto"/>
          </w:tcPr>
          <w:p w14:paraId="759D6E54" w14:textId="77777777" w:rsidR="00CF3F2D" w:rsidRPr="00EF6A93" w:rsidRDefault="00CF3F2D" w:rsidP="00467E8A">
            <w:r w:rsidRPr="00EF6A93">
              <w:rPr>
                <w:rStyle w:val="SAPScreenElement"/>
              </w:rPr>
              <w:t xml:space="preserve">HELP / SFSS  Contr.: </w:t>
            </w:r>
            <w:r w:rsidRPr="00EF6A93">
              <w:t>select from drop-down as appropriate</w:t>
            </w:r>
          </w:p>
          <w:p w14:paraId="339E793D" w14:textId="77777777" w:rsidR="00CF3F2D" w:rsidRPr="00EF6A93" w:rsidRDefault="00CF3F2D" w:rsidP="00467E8A">
            <w:pPr>
              <w:pStyle w:val="SAPNoteHeading"/>
              <w:ind w:left="342"/>
            </w:pPr>
            <w:r w:rsidRPr="00EF6A93">
              <w:rPr>
                <w:noProof/>
              </w:rPr>
              <w:drawing>
                <wp:inline distT="0" distB="0" distL="0" distR="0" wp14:anchorId="63A1C063" wp14:editId="4F5E7C8B">
                  <wp:extent cx="228600" cy="228600"/>
                  <wp:effectExtent l="0" t="0" r="0" b="0"/>
                  <wp:docPr id="28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xml:space="preserve"> Note</w:t>
            </w:r>
          </w:p>
          <w:p w14:paraId="619DE237" w14:textId="77777777" w:rsidR="00CF3F2D" w:rsidRPr="00EF6A93" w:rsidRDefault="00CF3F2D" w:rsidP="00467E8A">
            <w:pPr>
              <w:pStyle w:val="NoteParagraph"/>
              <w:ind w:left="342"/>
              <w:rPr>
                <w:rStyle w:val="SAPScreenElement"/>
              </w:rPr>
            </w:pPr>
            <w:r w:rsidRPr="00EF6A93">
              <w:t xml:space="preserve">In this field, it is kept whether the employee contributes to the </w:t>
            </w:r>
            <w:r w:rsidRPr="00EF6A93">
              <w:rPr>
                <w:rStyle w:val="SAPEmphasis"/>
              </w:rPr>
              <w:t>Higher Education Loan Program (HELP)</w:t>
            </w:r>
            <w:r w:rsidRPr="00EF6A93">
              <w:t xml:space="preserve"> or </w:t>
            </w:r>
            <w:r w:rsidRPr="00EF6A93">
              <w:rPr>
                <w:rStyle w:val="SAPEmphasis"/>
              </w:rPr>
              <w:t>Student Financial</w:t>
            </w:r>
            <w:r w:rsidRPr="00EF6A93">
              <w:t xml:space="preserve"> </w:t>
            </w:r>
            <w:r w:rsidRPr="00EF6A93">
              <w:rPr>
                <w:rStyle w:val="SAPEmphasis"/>
              </w:rPr>
              <w:t>Supplement Scheme (SFSS)</w:t>
            </w:r>
            <w:r w:rsidRPr="00EF6A93">
              <w:t xml:space="preserve"> or both and whether the HELP contribution is normal, voluntary or both. HELP/SFSS contributions deducted from an employee's taxable income to discharge a HELP/SFSS debt are incorporated into the standard tax deduction.</w:t>
            </w:r>
          </w:p>
        </w:tc>
        <w:tc>
          <w:tcPr>
            <w:tcW w:w="2852" w:type="dxa"/>
            <w:vMerge/>
            <w:shd w:val="clear" w:color="auto" w:fill="auto"/>
          </w:tcPr>
          <w:p w14:paraId="00FC35A5" w14:textId="77777777" w:rsidR="00CF3F2D" w:rsidRPr="00EF6A93" w:rsidRDefault="00CF3F2D" w:rsidP="00467E8A"/>
        </w:tc>
        <w:tc>
          <w:tcPr>
            <w:tcW w:w="1264" w:type="dxa"/>
          </w:tcPr>
          <w:p w14:paraId="66A2B05D" w14:textId="77777777" w:rsidR="00CF3F2D" w:rsidRPr="00EF6A93" w:rsidRDefault="00CF3F2D" w:rsidP="00467E8A">
            <w:pPr>
              <w:rPr>
                <w:rFonts w:cs="Arial"/>
                <w:bCs/>
              </w:rPr>
            </w:pPr>
          </w:p>
        </w:tc>
      </w:tr>
      <w:tr w:rsidR="00CF3F2D" w:rsidRPr="00EF6A93" w14:paraId="008735D9" w14:textId="77777777" w:rsidTr="00467E8A">
        <w:trPr>
          <w:trHeight w:val="288"/>
        </w:trPr>
        <w:tc>
          <w:tcPr>
            <w:tcW w:w="900" w:type="dxa"/>
            <w:vMerge/>
            <w:shd w:val="clear" w:color="auto" w:fill="auto"/>
          </w:tcPr>
          <w:p w14:paraId="72504A81" w14:textId="77777777" w:rsidR="00CF3F2D" w:rsidRPr="00EF6A93" w:rsidRDefault="00CF3F2D" w:rsidP="00467E8A"/>
        </w:tc>
        <w:tc>
          <w:tcPr>
            <w:tcW w:w="1498" w:type="dxa"/>
            <w:vMerge/>
            <w:shd w:val="clear" w:color="auto" w:fill="auto"/>
          </w:tcPr>
          <w:p w14:paraId="0D472D2E" w14:textId="77777777" w:rsidR="00CF3F2D" w:rsidRPr="00EF6A93" w:rsidRDefault="00CF3F2D" w:rsidP="00467E8A">
            <w:pPr>
              <w:rPr>
                <w:rFonts w:cs="Arial"/>
                <w:b/>
                <w:bCs/>
              </w:rPr>
            </w:pPr>
          </w:p>
        </w:tc>
        <w:tc>
          <w:tcPr>
            <w:tcW w:w="3064" w:type="dxa"/>
            <w:vMerge/>
            <w:shd w:val="clear" w:color="auto" w:fill="auto"/>
          </w:tcPr>
          <w:p w14:paraId="7E9CE9FD" w14:textId="77777777" w:rsidR="00CF3F2D" w:rsidRPr="00EF6A93" w:rsidRDefault="00CF3F2D" w:rsidP="00467E8A"/>
        </w:tc>
        <w:tc>
          <w:tcPr>
            <w:tcW w:w="4708" w:type="dxa"/>
            <w:shd w:val="clear" w:color="auto" w:fill="auto"/>
          </w:tcPr>
          <w:p w14:paraId="64C99C86" w14:textId="77777777" w:rsidR="00CF3F2D" w:rsidRPr="00EF6A93" w:rsidRDefault="00CF3F2D" w:rsidP="00467E8A">
            <w:r w:rsidRPr="00EF6A93">
              <w:rPr>
                <w:rStyle w:val="SAPScreenElement"/>
              </w:rPr>
              <w:t>Group Cert. Issued:</w:t>
            </w:r>
            <w:r w:rsidRPr="00EF6A93">
              <w:t xml:space="preserve"> read-only field; contains the year in which the last payment summary/group certificate was issued for the employee.</w:t>
            </w:r>
          </w:p>
          <w:p w14:paraId="2586A636" w14:textId="77777777" w:rsidR="00CF3F2D" w:rsidRPr="00EF6A93" w:rsidRDefault="00CF3F2D" w:rsidP="00467E8A">
            <w:pPr>
              <w:pStyle w:val="SAPNoteHeading"/>
              <w:ind w:left="342"/>
            </w:pPr>
            <w:r w:rsidRPr="00EF6A93">
              <w:rPr>
                <w:noProof/>
              </w:rPr>
              <w:drawing>
                <wp:inline distT="0" distB="0" distL="0" distR="0" wp14:anchorId="76DCAD85" wp14:editId="0AF9BD08">
                  <wp:extent cx="228600" cy="228600"/>
                  <wp:effectExtent l="0" t="0" r="0" b="0"/>
                  <wp:docPr id="28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xml:space="preserve"> Note</w:t>
            </w:r>
          </w:p>
          <w:p w14:paraId="39A31DD0" w14:textId="77777777" w:rsidR="00CF3F2D" w:rsidRPr="00EF6A93" w:rsidRDefault="00CF3F2D" w:rsidP="00467E8A">
            <w:pPr>
              <w:ind w:left="342"/>
              <w:rPr>
                <w:rStyle w:val="SAPScreenElement"/>
              </w:rPr>
            </w:pPr>
            <w:r w:rsidRPr="00EF6A93">
              <w:t>The payment summary/group certificate program automatically updates this field when a payment summary/group certificate is issued for the employee. If a payment summary/group certificate is issued manually, you can change the year manually in the system. The year that appears is the last year of the fiscal year.</w:t>
            </w:r>
          </w:p>
        </w:tc>
        <w:tc>
          <w:tcPr>
            <w:tcW w:w="2852" w:type="dxa"/>
            <w:vMerge/>
            <w:shd w:val="clear" w:color="auto" w:fill="auto"/>
          </w:tcPr>
          <w:p w14:paraId="41BB973E" w14:textId="77777777" w:rsidR="00CF3F2D" w:rsidRPr="00EF6A93" w:rsidRDefault="00CF3F2D" w:rsidP="00467E8A"/>
        </w:tc>
        <w:tc>
          <w:tcPr>
            <w:tcW w:w="1264" w:type="dxa"/>
          </w:tcPr>
          <w:p w14:paraId="54A607D4" w14:textId="77777777" w:rsidR="00CF3F2D" w:rsidRPr="00EF6A93" w:rsidRDefault="00CF3F2D" w:rsidP="00467E8A">
            <w:pPr>
              <w:rPr>
                <w:rFonts w:cs="Arial"/>
                <w:bCs/>
              </w:rPr>
            </w:pPr>
          </w:p>
        </w:tc>
      </w:tr>
      <w:tr w:rsidR="00CF3F2D" w:rsidRPr="00EF6A93" w14:paraId="7EAA4CB9" w14:textId="77777777" w:rsidTr="00467E8A">
        <w:trPr>
          <w:trHeight w:val="288"/>
        </w:trPr>
        <w:tc>
          <w:tcPr>
            <w:tcW w:w="900" w:type="dxa"/>
            <w:vMerge/>
            <w:shd w:val="clear" w:color="auto" w:fill="auto"/>
          </w:tcPr>
          <w:p w14:paraId="5E297389" w14:textId="77777777" w:rsidR="00CF3F2D" w:rsidRPr="00EF6A93" w:rsidRDefault="00CF3F2D" w:rsidP="00467E8A"/>
        </w:tc>
        <w:tc>
          <w:tcPr>
            <w:tcW w:w="1498" w:type="dxa"/>
            <w:vMerge/>
            <w:shd w:val="clear" w:color="auto" w:fill="auto"/>
          </w:tcPr>
          <w:p w14:paraId="77424754" w14:textId="77777777" w:rsidR="00CF3F2D" w:rsidRPr="00EF6A93" w:rsidRDefault="00CF3F2D" w:rsidP="00467E8A">
            <w:pPr>
              <w:rPr>
                <w:rFonts w:cs="Arial"/>
                <w:b/>
                <w:bCs/>
              </w:rPr>
            </w:pPr>
          </w:p>
        </w:tc>
        <w:tc>
          <w:tcPr>
            <w:tcW w:w="3064" w:type="dxa"/>
            <w:vMerge/>
            <w:shd w:val="clear" w:color="auto" w:fill="auto"/>
          </w:tcPr>
          <w:p w14:paraId="44B750C9" w14:textId="77777777" w:rsidR="00CF3F2D" w:rsidRPr="00EF6A93" w:rsidRDefault="00CF3F2D" w:rsidP="00467E8A"/>
        </w:tc>
        <w:tc>
          <w:tcPr>
            <w:tcW w:w="4708" w:type="dxa"/>
            <w:shd w:val="clear" w:color="auto" w:fill="auto"/>
          </w:tcPr>
          <w:p w14:paraId="47A2FED1" w14:textId="77777777" w:rsidR="00CF3F2D" w:rsidRPr="00EF6A93" w:rsidRDefault="00CF3F2D" w:rsidP="00467E8A">
            <w:pPr>
              <w:rPr>
                <w:rStyle w:val="SAPScreenElement"/>
              </w:rPr>
            </w:pPr>
            <w:r w:rsidRPr="00EF6A93">
              <w:rPr>
                <w:rStyle w:val="SAPScreenElement"/>
              </w:rPr>
              <w:t xml:space="preserve">Private Health Insurance Extra Tax: </w:t>
            </w:r>
            <w:r w:rsidRPr="00EF6A93">
              <w:t>flag check box if appropriate</w:t>
            </w:r>
          </w:p>
        </w:tc>
        <w:tc>
          <w:tcPr>
            <w:tcW w:w="2852" w:type="dxa"/>
            <w:vMerge/>
            <w:shd w:val="clear" w:color="auto" w:fill="auto"/>
          </w:tcPr>
          <w:p w14:paraId="531682EC" w14:textId="77777777" w:rsidR="00CF3F2D" w:rsidRPr="00EF6A93" w:rsidRDefault="00CF3F2D" w:rsidP="00467E8A"/>
        </w:tc>
        <w:tc>
          <w:tcPr>
            <w:tcW w:w="1264" w:type="dxa"/>
          </w:tcPr>
          <w:p w14:paraId="21A98043" w14:textId="77777777" w:rsidR="00CF3F2D" w:rsidRPr="00EF6A93" w:rsidRDefault="00CF3F2D" w:rsidP="00467E8A">
            <w:pPr>
              <w:rPr>
                <w:rFonts w:cs="Arial"/>
                <w:bCs/>
              </w:rPr>
            </w:pPr>
          </w:p>
        </w:tc>
      </w:tr>
      <w:tr w:rsidR="00CF3F2D" w:rsidRPr="00EF6A93" w14:paraId="15831EBB" w14:textId="77777777" w:rsidTr="00467E8A">
        <w:trPr>
          <w:trHeight w:val="288"/>
        </w:trPr>
        <w:tc>
          <w:tcPr>
            <w:tcW w:w="900" w:type="dxa"/>
            <w:vMerge/>
            <w:shd w:val="clear" w:color="auto" w:fill="auto"/>
          </w:tcPr>
          <w:p w14:paraId="664E52DC" w14:textId="77777777" w:rsidR="00CF3F2D" w:rsidRPr="00EF6A93" w:rsidRDefault="00CF3F2D" w:rsidP="00467E8A"/>
        </w:tc>
        <w:tc>
          <w:tcPr>
            <w:tcW w:w="1498" w:type="dxa"/>
            <w:vMerge/>
            <w:shd w:val="clear" w:color="auto" w:fill="auto"/>
          </w:tcPr>
          <w:p w14:paraId="65CDB349" w14:textId="77777777" w:rsidR="00CF3F2D" w:rsidRPr="00EF6A93" w:rsidRDefault="00CF3F2D" w:rsidP="00467E8A">
            <w:pPr>
              <w:rPr>
                <w:rFonts w:cs="Arial"/>
                <w:b/>
                <w:bCs/>
              </w:rPr>
            </w:pPr>
          </w:p>
        </w:tc>
        <w:tc>
          <w:tcPr>
            <w:tcW w:w="3064" w:type="dxa"/>
            <w:vMerge w:val="restart"/>
            <w:shd w:val="clear" w:color="auto" w:fill="auto"/>
          </w:tcPr>
          <w:p w14:paraId="1F63F0E8" w14:textId="77777777" w:rsidR="00CF3F2D" w:rsidRPr="00EF6A93" w:rsidRDefault="00CF3F2D" w:rsidP="00467E8A">
            <w:r w:rsidRPr="00EF6A93">
              <w:t xml:space="preserve">In the </w:t>
            </w:r>
            <w:r w:rsidRPr="00EF6A93">
              <w:rPr>
                <w:rStyle w:val="SAPScreenElement"/>
              </w:rPr>
              <w:t>Flat tax details</w:t>
            </w:r>
            <w:r w:rsidRPr="00EF6A93">
              <w:rPr>
                <w:rFonts w:cs="Arial"/>
                <w:bCs/>
              </w:rPr>
              <w:t xml:space="preserve"> </w:t>
            </w:r>
            <w:r w:rsidRPr="00EF6A93">
              <w:t xml:space="preserve">part </w:t>
            </w:r>
            <w:r w:rsidRPr="00EF6A93">
              <w:rPr>
                <w:rFonts w:cs="Arial"/>
                <w:bCs/>
              </w:rPr>
              <w:t>of the form</w:t>
            </w:r>
            <w:r w:rsidRPr="00EF6A93">
              <w:t xml:space="preserve"> make the following entries, if required:</w:t>
            </w:r>
          </w:p>
          <w:p w14:paraId="581DB1A5" w14:textId="77777777" w:rsidR="00CF3F2D" w:rsidRPr="00EF6A93" w:rsidRDefault="00CF3F2D" w:rsidP="00467E8A">
            <w:pPr>
              <w:pStyle w:val="NoteParagraph"/>
              <w:ind w:left="76"/>
            </w:pPr>
          </w:p>
        </w:tc>
        <w:tc>
          <w:tcPr>
            <w:tcW w:w="4708" w:type="dxa"/>
            <w:shd w:val="clear" w:color="auto" w:fill="auto"/>
          </w:tcPr>
          <w:p w14:paraId="0634FE15" w14:textId="77777777" w:rsidR="00CF3F2D" w:rsidRPr="00EF6A93" w:rsidRDefault="00CF3F2D" w:rsidP="00467E8A">
            <w:r w:rsidRPr="00EF6A93">
              <w:rPr>
                <w:rStyle w:val="SAPScreenElement"/>
              </w:rPr>
              <w:t>Tax Amount</w:t>
            </w:r>
            <w:r w:rsidRPr="00EF6A93">
              <w:t xml:space="preserve">: in case you have maintained for field </w:t>
            </w:r>
            <w:r w:rsidRPr="00EF6A93">
              <w:rPr>
                <w:rStyle w:val="SAPScreenElement"/>
              </w:rPr>
              <w:t>Tax Scale</w:t>
            </w:r>
            <w:r w:rsidRPr="00EF6A93">
              <w:t xml:space="preserve"> value</w:t>
            </w:r>
            <w:r w:rsidRPr="00EF6A93">
              <w:rPr>
                <w:rStyle w:val="SAPUserEntry"/>
                <w:color w:val="auto"/>
              </w:rPr>
              <w:t xml:space="preserve"> 9 – Flat Tax Amount</w:t>
            </w:r>
            <w:r w:rsidRPr="00EF6A93">
              <w:t>, enter here the appropriate flat tax amount the employee must pay each payroll period irrespective of his/her taxable gross income</w:t>
            </w:r>
          </w:p>
          <w:p w14:paraId="3A0417C3" w14:textId="77777777" w:rsidR="00CF3F2D" w:rsidRPr="00EF6A93" w:rsidRDefault="00CF3F2D" w:rsidP="00467E8A">
            <w:pPr>
              <w:pStyle w:val="SAPNoteHeading"/>
              <w:ind w:left="342"/>
            </w:pPr>
            <w:r w:rsidRPr="00EF6A93">
              <w:rPr>
                <w:noProof/>
              </w:rPr>
              <w:drawing>
                <wp:inline distT="0" distB="0" distL="0" distR="0" wp14:anchorId="29D59D2C" wp14:editId="02FB5C7B">
                  <wp:extent cx="228600" cy="228600"/>
                  <wp:effectExtent l="0" t="0" r="0" b="0"/>
                  <wp:docPr id="29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xml:space="preserve"> Note</w:t>
            </w:r>
          </w:p>
          <w:p w14:paraId="4A106D27" w14:textId="77777777" w:rsidR="00CF3F2D" w:rsidRPr="00EF6A93" w:rsidRDefault="00CF3F2D" w:rsidP="00467E8A">
            <w:pPr>
              <w:ind w:left="342"/>
              <w:rPr>
                <w:rStyle w:val="SAPScreenElement"/>
                <w:rFonts w:ascii="BentonSans Book" w:hAnsi="BentonSans Book"/>
                <w:color w:val="auto"/>
              </w:rPr>
            </w:pPr>
            <w:r w:rsidRPr="00EF6A93">
              <w:t xml:space="preserve">If field </w:t>
            </w:r>
            <w:r w:rsidRPr="00EF6A93">
              <w:rPr>
                <w:rStyle w:val="SAPScreenElement"/>
              </w:rPr>
              <w:t>Tax Scale</w:t>
            </w:r>
            <w:r w:rsidRPr="00EF6A93">
              <w:t xml:space="preserve"> has a different value than </w:t>
            </w:r>
            <w:r w:rsidRPr="00EF6A93">
              <w:rPr>
                <w:rStyle w:val="SAPUserEntry"/>
                <w:color w:val="auto"/>
              </w:rPr>
              <w:t>9 – Flat Tax Amount</w:t>
            </w:r>
            <w:r w:rsidRPr="00EF6A93">
              <w:t>, leave this field empty.</w:t>
            </w:r>
          </w:p>
        </w:tc>
        <w:tc>
          <w:tcPr>
            <w:tcW w:w="2852" w:type="dxa"/>
            <w:vMerge/>
            <w:shd w:val="clear" w:color="auto" w:fill="auto"/>
          </w:tcPr>
          <w:p w14:paraId="73385EC9" w14:textId="77777777" w:rsidR="00CF3F2D" w:rsidRPr="00EF6A93" w:rsidRDefault="00CF3F2D" w:rsidP="00467E8A"/>
        </w:tc>
        <w:tc>
          <w:tcPr>
            <w:tcW w:w="1264" w:type="dxa"/>
          </w:tcPr>
          <w:p w14:paraId="54993B41" w14:textId="77777777" w:rsidR="00CF3F2D" w:rsidRPr="00EF6A93" w:rsidRDefault="00CF3F2D" w:rsidP="00467E8A">
            <w:pPr>
              <w:rPr>
                <w:rFonts w:cs="Arial"/>
                <w:bCs/>
              </w:rPr>
            </w:pPr>
          </w:p>
        </w:tc>
      </w:tr>
      <w:tr w:rsidR="00CF3F2D" w:rsidRPr="00EF6A93" w14:paraId="6832E047" w14:textId="77777777" w:rsidTr="00467E8A">
        <w:trPr>
          <w:trHeight w:val="288"/>
        </w:trPr>
        <w:tc>
          <w:tcPr>
            <w:tcW w:w="900" w:type="dxa"/>
            <w:vMerge/>
            <w:shd w:val="clear" w:color="auto" w:fill="auto"/>
          </w:tcPr>
          <w:p w14:paraId="623EB7E9" w14:textId="77777777" w:rsidR="00CF3F2D" w:rsidRPr="00EF6A93" w:rsidRDefault="00CF3F2D" w:rsidP="00467E8A"/>
        </w:tc>
        <w:tc>
          <w:tcPr>
            <w:tcW w:w="1498" w:type="dxa"/>
            <w:vMerge/>
            <w:shd w:val="clear" w:color="auto" w:fill="auto"/>
          </w:tcPr>
          <w:p w14:paraId="1B224688" w14:textId="77777777" w:rsidR="00CF3F2D" w:rsidRPr="00EF6A93" w:rsidRDefault="00CF3F2D" w:rsidP="00467E8A">
            <w:pPr>
              <w:rPr>
                <w:rFonts w:cs="Arial"/>
                <w:b/>
                <w:bCs/>
              </w:rPr>
            </w:pPr>
          </w:p>
        </w:tc>
        <w:tc>
          <w:tcPr>
            <w:tcW w:w="3064" w:type="dxa"/>
            <w:vMerge/>
            <w:shd w:val="clear" w:color="auto" w:fill="auto"/>
          </w:tcPr>
          <w:p w14:paraId="0CF87D91" w14:textId="77777777" w:rsidR="00CF3F2D" w:rsidRPr="00EF6A93" w:rsidRDefault="00CF3F2D" w:rsidP="00467E8A"/>
        </w:tc>
        <w:tc>
          <w:tcPr>
            <w:tcW w:w="4708" w:type="dxa"/>
            <w:shd w:val="clear" w:color="auto" w:fill="auto"/>
          </w:tcPr>
          <w:p w14:paraId="33F5D2F5" w14:textId="77777777" w:rsidR="00CF3F2D" w:rsidRPr="00EF6A93" w:rsidRDefault="00CF3F2D" w:rsidP="00467E8A">
            <w:r w:rsidRPr="00EF6A93">
              <w:rPr>
                <w:rStyle w:val="SAPScreenElement"/>
              </w:rPr>
              <w:t>Tax Percentage</w:t>
            </w:r>
            <w:r w:rsidRPr="00EF6A93">
              <w:t xml:space="preserve">: in case you have maintained for field </w:t>
            </w:r>
            <w:r w:rsidRPr="00EF6A93">
              <w:rPr>
                <w:rStyle w:val="SAPScreenElement"/>
              </w:rPr>
              <w:t>Tax Scale</w:t>
            </w:r>
            <w:r w:rsidRPr="00EF6A93">
              <w:t xml:space="preserve"> value</w:t>
            </w:r>
            <w:r w:rsidRPr="00EF6A93">
              <w:rPr>
                <w:rStyle w:val="SAPUserEntry"/>
                <w:color w:val="auto"/>
              </w:rPr>
              <w:t xml:space="preserve"> 8 – Flat Tax Percentage</w:t>
            </w:r>
            <w:r w:rsidRPr="00EF6A93">
              <w:t>, enter here the fixed percentage of tax the employee must pay each payroll period</w:t>
            </w:r>
          </w:p>
          <w:p w14:paraId="78AACC14" w14:textId="77777777" w:rsidR="00CF3F2D" w:rsidRPr="00EF6A93" w:rsidRDefault="00CF3F2D" w:rsidP="00467E8A">
            <w:pPr>
              <w:pStyle w:val="SAPNoteHeading"/>
              <w:ind w:left="342"/>
            </w:pPr>
            <w:r w:rsidRPr="00EF6A93">
              <w:rPr>
                <w:noProof/>
              </w:rPr>
              <w:drawing>
                <wp:inline distT="0" distB="0" distL="0" distR="0" wp14:anchorId="001796B5" wp14:editId="23FD3DD4">
                  <wp:extent cx="228600" cy="228600"/>
                  <wp:effectExtent l="0" t="0" r="0" b="0"/>
                  <wp:docPr id="29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xml:space="preserve"> Note</w:t>
            </w:r>
          </w:p>
          <w:p w14:paraId="4B641B9E" w14:textId="77777777" w:rsidR="00CF3F2D" w:rsidRPr="00EF6A93" w:rsidRDefault="00CF3F2D" w:rsidP="00467E8A">
            <w:pPr>
              <w:ind w:left="342"/>
            </w:pPr>
            <w:r w:rsidRPr="00EF6A93">
              <w:t>The calculation of the tax percentage is based on the employee’s taxable gross income.</w:t>
            </w:r>
          </w:p>
          <w:p w14:paraId="5A845C15" w14:textId="77777777" w:rsidR="00CF3F2D" w:rsidRPr="00EF6A93" w:rsidRDefault="00CF3F2D" w:rsidP="00467E8A">
            <w:pPr>
              <w:pStyle w:val="SAPNoteHeading"/>
              <w:ind w:left="342"/>
            </w:pPr>
            <w:r w:rsidRPr="00EF6A93">
              <w:rPr>
                <w:noProof/>
              </w:rPr>
              <w:drawing>
                <wp:inline distT="0" distB="0" distL="0" distR="0" wp14:anchorId="4539AE99" wp14:editId="50EC027A">
                  <wp:extent cx="228600" cy="228600"/>
                  <wp:effectExtent l="0" t="0" r="0" b="0"/>
                  <wp:docPr id="29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xml:space="preserve"> Note</w:t>
            </w:r>
          </w:p>
          <w:p w14:paraId="22CD69BF" w14:textId="77777777" w:rsidR="00CF3F2D" w:rsidRPr="00EF6A93" w:rsidRDefault="00CF3F2D" w:rsidP="00467E8A">
            <w:pPr>
              <w:ind w:left="342"/>
              <w:rPr>
                <w:rStyle w:val="SAPScreenElement"/>
                <w:rFonts w:ascii="BentonSans Book" w:hAnsi="BentonSans Book"/>
                <w:color w:val="auto"/>
              </w:rPr>
            </w:pPr>
            <w:r w:rsidRPr="00EF6A93">
              <w:t xml:space="preserve">If field </w:t>
            </w:r>
            <w:r w:rsidRPr="00EF6A93">
              <w:rPr>
                <w:rStyle w:val="SAPScreenElement"/>
              </w:rPr>
              <w:t>Tax Scale</w:t>
            </w:r>
            <w:r w:rsidRPr="00EF6A93">
              <w:t xml:space="preserve"> has a different value than</w:t>
            </w:r>
            <w:r w:rsidRPr="00EF6A93">
              <w:rPr>
                <w:rStyle w:val="SAPUserEntry"/>
                <w:color w:val="auto"/>
              </w:rPr>
              <w:t xml:space="preserve"> 8 – Flat Tax Percentage</w:t>
            </w:r>
            <w:r w:rsidRPr="00EF6A93">
              <w:t>, leave this field empty.</w:t>
            </w:r>
          </w:p>
        </w:tc>
        <w:tc>
          <w:tcPr>
            <w:tcW w:w="2852" w:type="dxa"/>
            <w:vMerge/>
            <w:shd w:val="clear" w:color="auto" w:fill="auto"/>
          </w:tcPr>
          <w:p w14:paraId="3D5E8F3E" w14:textId="77777777" w:rsidR="00CF3F2D" w:rsidRPr="00EF6A93" w:rsidRDefault="00CF3F2D" w:rsidP="00467E8A"/>
        </w:tc>
        <w:tc>
          <w:tcPr>
            <w:tcW w:w="1264" w:type="dxa"/>
          </w:tcPr>
          <w:p w14:paraId="6FAA029B" w14:textId="77777777" w:rsidR="00CF3F2D" w:rsidRPr="00EF6A93" w:rsidRDefault="00CF3F2D" w:rsidP="00467E8A">
            <w:pPr>
              <w:rPr>
                <w:rFonts w:cs="Arial"/>
                <w:bCs/>
              </w:rPr>
            </w:pPr>
          </w:p>
        </w:tc>
      </w:tr>
      <w:tr w:rsidR="00CF3F2D" w:rsidRPr="00EF6A93" w14:paraId="10A65D96" w14:textId="77777777" w:rsidTr="00467E8A">
        <w:trPr>
          <w:trHeight w:val="288"/>
        </w:trPr>
        <w:tc>
          <w:tcPr>
            <w:tcW w:w="900" w:type="dxa"/>
            <w:vMerge/>
            <w:shd w:val="clear" w:color="auto" w:fill="auto"/>
          </w:tcPr>
          <w:p w14:paraId="02D2FA42" w14:textId="77777777" w:rsidR="00CF3F2D" w:rsidRPr="00EF6A93" w:rsidRDefault="00CF3F2D" w:rsidP="00467E8A"/>
        </w:tc>
        <w:tc>
          <w:tcPr>
            <w:tcW w:w="1498" w:type="dxa"/>
            <w:vMerge/>
            <w:shd w:val="clear" w:color="auto" w:fill="auto"/>
          </w:tcPr>
          <w:p w14:paraId="72D7701E" w14:textId="77777777" w:rsidR="00CF3F2D" w:rsidRPr="00EF6A93" w:rsidRDefault="00CF3F2D" w:rsidP="00467E8A">
            <w:pPr>
              <w:rPr>
                <w:rFonts w:cs="Arial"/>
                <w:b/>
                <w:bCs/>
              </w:rPr>
            </w:pPr>
          </w:p>
        </w:tc>
        <w:tc>
          <w:tcPr>
            <w:tcW w:w="3064" w:type="dxa"/>
            <w:vMerge w:val="restart"/>
            <w:shd w:val="clear" w:color="auto" w:fill="auto"/>
          </w:tcPr>
          <w:p w14:paraId="4DF52D4E" w14:textId="77777777" w:rsidR="00CF3F2D" w:rsidRPr="00EF6A93" w:rsidRDefault="00CF3F2D" w:rsidP="00467E8A">
            <w:r w:rsidRPr="00EF6A93">
              <w:t xml:space="preserve">In the </w:t>
            </w:r>
            <w:r w:rsidRPr="00EF6A93">
              <w:rPr>
                <w:rStyle w:val="SAPScreenElement"/>
              </w:rPr>
              <w:t>Tax exemption details</w:t>
            </w:r>
            <w:r w:rsidRPr="00EF6A93">
              <w:rPr>
                <w:rFonts w:cs="Arial"/>
                <w:bCs/>
              </w:rPr>
              <w:t xml:space="preserve"> </w:t>
            </w:r>
            <w:r w:rsidRPr="00EF6A93">
              <w:t xml:space="preserve">part </w:t>
            </w:r>
            <w:r w:rsidRPr="00EF6A93">
              <w:rPr>
                <w:rFonts w:cs="Arial"/>
                <w:bCs/>
              </w:rPr>
              <w:t>of the form</w:t>
            </w:r>
            <w:r w:rsidRPr="00EF6A93">
              <w:t xml:space="preserve"> make the following entries, if required:</w:t>
            </w:r>
          </w:p>
        </w:tc>
        <w:tc>
          <w:tcPr>
            <w:tcW w:w="4708" w:type="dxa"/>
            <w:shd w:val="clear" w:color="auto" w:fill="auto"/>
          </w:tcPr>
          <w:p w14:paraId="51D7E439" w14:textId="77777777" w:rsidR="00CF3F2D" w:rsidRPr="00EF6A93" w:rsidRDefault="00CF3F2D" w:rsidP="00467E8A">
            <w:r w:rsidRPr="00EF6A93">
              <w:rPr>
                <w:rStyle w:val="SAPScreenElement"/>
              </w:rPr>
              <w:t>Med. Levy Exemption:</w:t>
            </w:r>
            <w:r w:rsidRPr="00EF6A93">
              <w:t xml:space="preserve"> flag check box in case the employee is eligible for Medicare levy adjustments.</w:t>
            </w:r>
          </w:p>
          <w:p w14:paraId="625B4535" w14:textId="77777777" w:rsidR="00CF3F2D" w:rsidRPr="00EF6A93" w:rsidRDefault="00CF3F2D" w:rsidP="00467E8A">
            <w:pPr>
              <w:pStyle w:val="SAPNoteHeading"/>
              <w:ind w:left="342"/>
            </w:pPr>
            <w:r w:rsidRPr="00EF6A93">
              <w:rPr>
                <w:noProof/>
              </w:rPr>
              <w:drawing>
                <wp:inline distT="0" distB="0" distL="0" distR="0" wp14:anchorId="0927F138" wp14:editId="5C5D9E39">
                  <wp:extent cx="228600" cy="228600"/>
                  <wp:effectExtent l="0" t="0" r="0" b="0"/>
                  <wp:docPr id="29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xml:space="preserve"> Note</w:t>
            </w:r>
          </w:p>
          <w:p w14:paraId="627AEEAC" w14:textId="77777777" w:rsidR="00CF3F2D" w:rsidRPr="00EF6A93" w:rsidRDefault="00CF3F2D" w:rsidP="00467E8A">
            <w:pPr>
              <w:ind w:left="342"/>
            </w:pPr>
            <w:r w:rsidRPr="00EF6A93">
              <w:t xml:space="preserve">Only employees having </w:t>
            </w:r>
            <w:r w:rsidRPr="00EF6A93">
              <w:rPr>
                <w:rStyle w:val="SAPScreenElement"/>
              </w:rPr>
              <w:t>Tax Scale</w:t>
            </w:r>
            <w:r w:rsidRPr="00EF6A93">
              <w:t xml:space="preserve"> values </w:t>
            </w:r>
          </w:p>
          <w:p w14:paraId="21233652" w14:textId="77777777" w:rsidR="00CF3F2D" w:rsidRPr="00EF6A93" w:rsidRDefault="00CF3F2D" w:rsidP="00467E8A">
            <w:pPr>
              <w:ind w:left="342"/>
            </w:pPr>
            <w:r w:rsidRPr="00EF6A93">
              <w:rPr>
                <w:rStyle w:val="SAPUserEntry"/>
                <w:b w:val="0"/>
                <w:color w:val="auto"/>
              </w:rPr>
              <w:t>2 (2 - Tax Free Threshold Claimed)</w:t>
            </w:r>
            <w:r w:rsidRPr="00EF6A93">
              <w:t xml:space="preserve">, </w:t>
            </w:r>
          </w:p>
          <w:p w14:paraId="5EE7A89A" w14:textId="77777777" w:rsidR="00CF3F2D" w:rsidRPr="00EF6A93" w:rsidRDefault="00CF3F2D" w:rsidP="00467E8A">
            <w:pPr>
              <w:ind w:left="342"/>
            </w:pPr>
            <w:r w:rsidRPr="00EF6A93">
              <w:rPr>
                <w:rStyle w:val="SAPUserEntry"/>
                <w:b w:val="0"/>
                <w:color w:val="auto"/>
              </w:rPr>
              <w:t>6 (6 - Half Medicare Levy Claimed)</w:t>
            </w:r>
            <w:r w:rsidRPr="00EF6A93">
              <w:t xml:space="preserve"> or</w:t>
            </w:r>
          </w:p>
          <w:p w14:paraId="783BFA5A" w14:textId="77777777" w:rsidR="00CF3F2D" w:rsidRPr="00EF6A93" w:rsidRDefault="00CF3F2D" w:rsidP="00467E8A">
            <w:pPr>
              <w:ind w:left="342"/>
            </w:pPr>
            <w:r w:rsidRPr="00EF6A93">
              <w:rPr>
                <w:rStyle w:val="SAPUserEntry"/>
                <w:b w:val="0"/>
                <w:color w:val="auto"/>
              </w:rPr>
              <w:t>7 (7 - No Leave Loading)</w:t>
            </w:r>
            <w:r w:rsidRPr="00EF6A93">
              <w:rPr>
                <w:b/>
              </w:rPr>
              <w:t xml:space="preserve"> </w:t>
            </w:r>
            <w:r w:rsidRPr="00EF6A93">
              <w:t>are eligible for Medicare levy adjustments.</w:t>
            </w:r>
          </w:p>
          <w:p w14:paraId="300049CE" w14:textId="77777777" w:rsidR="00CF3F2D" w:rsidRPr="00EF6A93" w:rsidRDefault="00CF3F2D" w:rsidP="00467E8A">
            <w:pPr>
              <w:pStyle w:val="SAPNoteHeading"/>
              <w:ind w:left="342"/>
            </w:pPr>
            <w:r w:rsidRPr="00EF6A93">
              <w:rPr>
                <w:noProof/>
              </w:rPr>
              <w:lastRenderedPageBreak/>
              <w:drawing>
                <wp:inline distT="0" distB="0" distL="0" distR="0" wp14:anchorId="0E8BE958" wp14:editId="28839961">
                  <wp:extent cx="228600" cy="228600"/>
                  <wp:effectExtent l="0" t="0" r="0" b="0"/>
                  <wp:docPr id="29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xml:space="preserve"> Note</w:t>
            </w:r>
          </w:p>
          <w:p w14:paraId="161C2819" w14:textId="77777777" w:rsidR="00CF3F2D" w:rsidRPr="00EF6A93" w:rsidRDefault="00CF3F2D" w:rsidP="00467E8A">
            <w:pPr>
              <w:ind w:left="342"/>
              <w:rPr>
                <w:rStyle w:val="SAPScreenElement"/>
                <w:rFonts w:ascii="BentonSans Book" w:hAnsi="BentonSans Book"/>
                <w:color w:val="auto"/>
              </w:rPr>
            </w:pPr>
            <w:r w:rsidRPr="00EF6A93">
              <w:t xml:space="preserve">This field is used in conjunction with the </w:t>
            </w:r>
            <w:r w:rsidRPr="00EF6A93">
              <w:rPr>
                <w:rStyle w:val="SAPScreenElement"/>
              </w:rPr>
              <w:t>No of Dependants</w:t>
            </w:r>
            <w:r w:rsidRPr="00EF6A93">
              <w:t xml:space="preserve"> field to calculate the Medicare levy adjustment that the employee receives.</w:t>
            </w:r>
          </w:p>
        </w:tc>
        <w:tc>
          <w:tcPr>
            <w:tcW w:w="2852" w:type="dxa"/>
            <w:vMerge/>
            <w:shd w:val="clear" w:color="auto" w:fill="auto"/>
          </w:tcPr>
          <w:p w14:paraId="513B0CC4" w14:textId="77777777" w:rsidR="00CF3F2D" w:rsidRPr="00EF6A93" w:rsidRDefault="00CF3F2D" w:rsidP="00467E8A"/>
        </w:tc>
        <w:tc>
          <w:tcPr>
            <w:tcW w:w="1264" w:type="dxa"/>
          </w:tcPr>
          <w:p w14:paraId="61659231" w14:textId="77777777" w:rsidR="00CF3F2D" w:rsidRPr="00EF6A93" w:rsidRDefault="00CF3F2D" w:rsidP="00467E8A">
            <w:pPr>
              <w:rPr>
                <w:rFonts w:cs="Arial"/>
                <w:bCs/>
              </w:rPr>
            </w:pPr>
          </w:p>
        </w:tc>
      </w:tr>
      <w:tr w:rsidR="00CF3F2D" w:rsidRPr="00EF6A93" w14:paraId="79C28CE8" w14:textId="77777777" w:rsidTr="00467E8A">
        <w:trPr>
          <w:trHeight w:val="288"/>
        </w:trPr>
        <w:tc>
          <w:tcPr>
            <w:tcW w:w="900" w:type="dxa"/>
            <w:vMerge/>
            <w:shd w:val="clear" w:color="auto" w:fill="auto"/>
          </w:tcPr>
          <w:p w14:paraId="5960F9AA" w14:textId="77777777" w:rsidR="00CF3F2D" w:rsidRPr="00EF6A93" w:rsidRDefault="00CF3F2D" w:rsidP="00467E8A"/>
        </w:tc>
        <w:tc>
          <w:tcPr>
            <w:tcW w:w="1498" w:type="dxa"/>
            <w:vMerge/>
            <w:shd w:val="clear" w:color="auto" w:fill="auto"/>
          </w:tcPr>
          <w:p w14:paraId="7856D51B" w14:textId="77777777" w:rsidR="00CF3F2D" w:rsidRPr="00EF6A93" w:rsidRDefault="00CF3F2D" w:rsidP="00467E8A">
            <w:pPr>
              <w:rPr>
                <w:rFonts w:cs="Arial"/>
                <w:b/>
                <w:bCs/>
              </w:rPr>
            </w:pPr>
          </w:p>
        </w:tc>
        <w:tc>
          <w:tcPr>
            <w:tcW w:w="3064" w:type="dxa"/>
            <w:vMerge/>
            <w:shd w:val="clear" w:color="auto" w:fill="auto"/>
          </w:tcPr>
          <w:p w14:paraId="363A71A8" w14:textId="77777777" w:rsidR="00CF3F2D" w:rsidRPr="00EF6A93" w:rsidRDefault="00CF3F2D" w:rsidP="00467E8A"/>
        </w:tc>
        <w:tc>
          <w:tcPr>
            <w:tcW w:w="4708" w:type="dxa"/>
            <w:shd w:val="clear" w:color="auto" w:fill="auto"/>
          </w:tcPr>
          <w:p w14:paraId="7B2715D1" w14:textId="77777777" w:rsidR="00CF3F2D" w:rsidRPr="00EF6A93" w:rsidRDefault="00CF3F2D" w:rsidP="00467E8A">
            <w:r w:rsidRPr="00EF6A93">
              <w:rPr>
                <w:rStyle w:val="SAPScreenElement"/>
              </w:rPr>
              <w:t xml:space="preserve">No of Dependants: </w:t>
            </w:r>
            <w:r w:rsidRPr="00EF6A93">
              <w:t>in case you have</w:t>
            </w:r>
            <w:r w:rsidRPr="00EF6A93">
              <w:rPr>
                <w:rStyle w:val="SAPScreenElement"/>
              </w:rPr>
              <w:t xml:space="preserve"> </w:t>
            </w:r>
            <w:r w:rsidRPr="00EF6A93">
              <w:t xml:space="preserve">flagged check box </w:t>
            </w:r>
            <w:r w:rsidRPr="00EF6A93">
              <w:rPr>
                <w:rStyle w:val="SAPScreenElement"/>
              </w:rPr>
              <w:t>Med. Levy Exemption,</w:t>
            </w:r>
            <w:r w:rsidRPr="00EF6A93">
              <w:t xml:space="preserve"> enter here the number of dependents the employee has; else leave empty</w:t>
            </w:r>
          </w:p>
          <w:p w14:paraId="257CE053" w14:textId="77777777" w:rsidR="00CF3F2D" w:rsidRPr="00EF6A93" w:rsidRDefault="00CF3F2D" w:rsidP="00467E8A">
            <w:pPr>
              <w:pStyle w:val="SAPNoteHeading"/>
              <w:ind w:left="342"/>
            </w:pPr>
            <w:r w:rsidRPr="00EF6A93">
              <w:rPr>
                <w:noProof/>
              </w:rPr>
              <w:drawing>
                <wp:inline distT="0" distB="0" distL="0" distR="0" wp14:anchorId="5B9FF1DB" wp14:editId="220E53AC">
                  <wp:extent cx="228600" cy="228600"/>
                  <wp:effectExtent l="0" t="0" r="0" b="0"/>
                  <wp:docPr id="29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xml:space="preserve"> Note</w:t>
            </w:r>
          </w:p>
          <w:p w14:paraId="42B68B1F" w14:textId="77777777" w:rsidR="00CF3F2D" w:rsidRPr="00EF6A93" w:rsidRDefault="00CF3F2D" w:rsidP="00467E8A">
            <w:pPr>
              <w:ind w:left="342"/>
            </w:pPr>
            <w:r w:rsidRPr="00EF6A93">
              <w:t xml:space="preserve">The number entered here must denote the number of dependents specified by the employee on the </w:t>
            </w:r>
            <w:r w:rsidRPr="00EF6A93">
              <w:rPr>
                <w:rStyle w:val="SAPScreenElement"/>
                <w:color w:val="auto"/>
              </w:rPr>
              <w:t>Medicare Levy Variation Declaration</w:t>
            </w:r>
            <w:r w:rsidRPr="00EF6A93">
              <w:t xml:space="preserve"> form.</w:t>
            </w:r>
          </w:p>
          <w:p w14:paraId="7003FC3A" w14:textId="77777777" w:rsidR="00CF3F2D" w:rsidRPr="00EF6A93" w:rsidRDefault="00CF3F2D" w:rsidP="00467E8A">
            <w:pPr>
              <w:ind w:left="342"/>
              <w:rPr>
                <w:rStyle w:val="SAPScreenElement"/>
              </w:rPr>
            </w:pPr>
            <w:r w:rsidRPr="00EF6A93">
              <w:t xml:space="preserve">This field is used in conjunction with the </w:t>
            </w:r>
            <w:r w:rsidRPr="00EF6A93">
              <w:rPr>
                <w:rStyle w:val="SAPScreenElement"/>
              </w:rPr>
              <w:t>Med. Levy Exemption</w:t>
            </w:r>
            <w:r w:rsidRPr="00EF6A93">
              <w:t xml:space="preserve"> field to calculate the Medicare levy adjustment that the employee receives.</w:t>
            </w:r>
            <w:r w:rsidRPr="00EF6A93">
              <w:rPr>
                <w:rStyle w:val="SAPScreenElement"/>
              </w:rPr>
              <w:t xml:space="preserve"> </w:t>
            </w:r>
          </w:p>
        </w:tc>
        <w:tc>
          <w:tcPr>
            <w:tcW w:w="2852" w:type="dxa"/>
            <w:vMerge/>
            <w:shd w:val="clear" w:color="auto" w:fill="auto"/>
          </w:tcPr>
          <w:p w14:paraId="63F02059" w14:textId="77777777" w:rsidR="00CF3F2D" w:rsidRPr="00EF6A93" w:rsidRDefault="00CF3F2D" w:rsidP="00467E8A"/>
        </w:tc>
        <w:tc>
          <w:tcPr>
            <w:tcW w:w="1264" w:type="dxa"/>
          </w:tcPr>
          <w:p w14:paraId="0E15EA1A" w14:textId="77777777" w:rsidR="00CF3F2D" w:rsidRPr="00EF6A93" w:rsidRDefault="00CF3F2D" w:rsidP="00467E8A">
            <w:pPr>
              <w:rPr>
                <w:rFonts w:cs="Arial"/>
                <w:bCs/>
              </w:rPr>
            </w:pPr>
          </w:p>
        </w:tc>
      </w:tr>
      <w:tr w:rsidR="00CF3F2D" w:rsidRPr="00EF6A93" w14:paraId="2CC569EF" w14:textId="77777777" w:rsidTr="00467E8A">
        <w:trPr>
          <w:trHeight w:val="288"/>
        </w:trPr>
        <w:tc>
          <w:tcPr>
            <w:tcW w:w="900" w:type="dxa"/>
            <w:vMerge/>
            <w:shd w:val="clear" w:color="auto" w:fill="auto"/>
          </w:tcPr>
          <w:p w14:paraId="37A49997" w14:textId="77777777" w:rsidR="00CF3F2D" w:rsidRPr="00EF6A93" w:rsidRDefault="00CF3F2D" w:rsidP="00467E8A"/>
        </w:tc>
        <w:tc>
          <w:tcPr>
            <w:tcW w:w="1498" w:type="dxa"/>
            <w:vMerge/>
            <w:shd w:val="clear" w:color="auto" w:fill="auto"/>
          </w:tcPr>
          <w:p w14:paraId="40A512B1" w14:textId="77777777" w:rsidR="00CF3F2D" w:rsidRPr="00EF6A93" w:rsidRDefault="00CF3F2D" w:rsidP="00467E8A">
            <w:pPr>
              <w:rPr>
                <w:rFonts w:cs="Arial"/>
                <w:b/>
                <w:bCs/>
              </w:rPr>
            </w:pPr>
          </w:p>
        </w:tc>
        <w:tc>
          <w:tcPr>
            <w:tcW w:w="3064" w:type="dxa"/>
            <w:vMerge/>
            <w:shd w:val="clear" w:color="auto" w:fill="auto"/>
          </w:tcPr>
          <w:p w14:paraId="17CAEC2A" w14:textId="77777777" w:rsidR="00CF3F2D" w:rsidRPr="00EF6A93" w:rsidRDefault="00CF3F2D" w:rsidP="00467E8A"/>
        </w:tc>
        <w:tc>
          <w:tcPr>
            <w:tcW w:w="4708" w:type="dxa"/>
            <w:shd w:val="clear" w:color="auto" w:fill="auto"/>
          </w:tcPr>
          <w:p w14:paraId="5ED2D542" w14:textId="77777777" w:rsidR="00CF3F2D" w:rsidRPr="00EF6A93" w:rsidRDefault="00CF3F2D" w:rsidP="00467E8A">
            <w:r w:rsidRPr="00EF6A93">
              <w:rPr>
                <w:rStyle w:val="SAPScreenElement"/>
              </w:rPr>
              <w:t>Rebate:</w:t>
            </w:r>
            <w:r w:rsidRPr="00EF6A93">
              <w:t xml:space="preserve"> select the type of tax rebate the employee is entitled to receive from drop-down, if appropriate</w:t>
            </w:r>
          </w:p>
          <w:p w14:paraId="594C2230" w14:textId="77777777" w:rsidR="00CF3F2D" w:rsidRPr="00EF6A93" w:rsidRDefault="00CF3F2D" w:rsidP="00467E8A">
            <w:pPr>
              <w:pStyle w:val="SAPNoteHeading"/>
              <w:ind w:left="342"/>
            </w:pPr>
            <w:r w:rsidRPr="00EF6A93">
              <w:rPr>
                <w:noProof/>
              </w:rPr>
              <w:drawing>
                <wp:inline distT="0" distB="0" distL="0" distR="0" wp14:anchorId="1AACC3A8" wp14:editId="70DAB329">
                  <wp:extent cx="228600" cy="228600"/>
                  <wp:effectExtent l="0" t="0" r="0" b="0"/>
                  <wp:docPr id="29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xml:space="preserve"> Note</w:t>
            </w:r>
          </w:p>
          <w:p w14:paraId="58C863C7" w14:textId="77777777" w:rsidR="00CF3F2D" w:rsidRPr="00EF6A93" w:rsidRDefault="00CF3F2D" w:rsidP="00467E8A">
            <w:pPr>
              <w:ind w:left="342"/>
              <w:rPr>
                <w:rStyle w:val="SAPScreenElement"/>
                <w:rFonts w:ascii="BentonSans Book" w:hAnsi="BentonSans Book"/>
                <w:color w:val="auto"/>
              </w:rPr>
            </w:pPr>
            <w:r w:rsidRPr="00EF6A93">
              <w:t xml:space="preserve">Each rebate key is linked to an annual rebate amount that is stored and maintained in the view </w:t>
            </w:r>
            <w:r w:rsidRPr="00EF6A93">
              <w:rPr>
                <w:rStyle w:val="SAPScreenElement"/>
              </w:rPr>
              <w:t>Rebate Amounts</w:t>
            </w:r>
            <w:r w:rsidRPr="00EF6A93">
              <w:t xml:space="preserve">. If you enter a key in this field, the system uses the rebate amount specified in the </w:t>
            </w:r>
            <w:r w:rsidRPr="00EF6A93">
              <w:rPr>
                <w:rStyle w:val="SAPScreenElement"/>
              </w:rPr>
              <w:t>Rebate Amounts</w:t>
            </w:r>
            <w:r w:rsidRPr="00EF6A93">
              <w:t xml:space="preserve"> view to calculate the rebate. If you change the rebate amount in the view, the system automatically changes the rebate amount received by the employee.</w:t>
            </w:r>
          </w:p>
        </w:tc>
        <w:tc>
          <w:tcPr>
            <w:tcW w:w="2852" w:type="dxa"/>
            <w:vMerge/>
            <w:shd w:val="clear" w:color="auto" w:fill="auto"/>
          </w:tcPr>
          <w:p w14:paraId="1AA8A90E" w14:textId="77777777" w:rsidR="00CF3F2D" w:rsidRPr="00EF6A93" w:rsidRDefault="00CF3F2D" w:rsidP="00467E8A"/>
        </w:tc>
        <w:tc>
          <w:tcPr>
            <w:tcW w:w="1264" w:type="dxa"/>
          </w:tcPr>
          <w:p w14:paraId="536A36CE" w14:textId="77777777" w:rsidR="00CF3F2D" w:rsidRPr="00EF6A93" w:rsidRDefault="00CF3F2D" w:rsidP="00467E8A">
            <w:pPr>
              <w:rPr>
                <w:rFonts w:cs="Arial"/>
                <w:bCs/>
              </w:rPr>
            </w:pPr>
          </w:p>
        </w:tc>
      </w:tr>
      <w:tr w:rsidR="00CF3F2D" w:rsidRPr="00EF6A93" w14:paraId="3E2DE83C" w14:textId="77777777" w:rsidTr="00467E8A">
        <w:trPr>
          <w:trHeight w:val="288"/>
        </w:trPr>
        <w:tc>
          <w:tcPr>
            <w:tcW w:w="900" w:type="dxa"/>
            <w:vMerge/>
            <w:shd w:val="clear" w:color="auto" w:fill="auto"/>
          </w:tcPr>
          <w:p w14:paraId="2C7DBB49" w14:textId="77777777" w:rsidR="00CF3F2D" w:rsidRPr="00EF6A93" w:rsidRDefault="00CF3F2D" w:rsidP="00467E8A"/>
        </w:tc>
        <w:tc>
          <w:tcPr>
            <w:tcW w:w="1498" w:type="dxa"/>
            <w:vMerge/>
            <w:shd w:val="clear" w:color="auto" w:fill="auto"/>
          </w:tcPr>
          <w:p w14:paraId="6E86A19B" w14:textId="77777777" w:rsidR="00CF3F2D" w:rsidRPr="00EF6A93" w:rsidRDefault="00CF3F2D" w:rsidP="00467E8A">
            <w:pPr>
              <w:rPr>
                <w:rFonts w:cs="Arial"/>
                <w:b/>
                <w:bCs/>
              </w:rPr>
            </w:pPr>
          </w:p>
        </w:tc>
        <w:tc>
          <w:tcPr>
            <w:tcW w:w="3064" w:type="dxa"/>
            <w:vMerge/>
            <w:shd w:val="clear" w:color="auto" w:fill="auto"/>
          </w:tcPr>
          <w:p w14:paraId="3DF29917" w14:textId="77777777" w:rsidR="00CF3F2D" w:rsidRPr="00EF6A93" w:rsidRDefault="00CF3F2D" w:rsidP="00467E8A"/>
        </w:tc>
        <w:tc>
          <w:tcPr>
            <w:tcW w:w="4708" w:type="dxa"/>
            <w:shd w:val="clear" w:color="auto" w:fill="auto"/>
          </w:tcPr>
          <w:p w14:paraId="1EE7E2D8" w14:textId="77777777" w:rsidR="00CF3F2D" w:rsidRPr="00DB5FF4" w:rsidRDefault="00CF3F2D" w:rsidP="00467E8A">
            <w:r w:rsidRPr="00EF6A93">
              <w:rPr>
                <w:rStyle w:val="SAPScreenElement"/>
              </w:rPr>
              <w:t>Tax Rebate Amt:</w:t>
            </w:r>
            <w:r w:rsidRPr="00EF6A93">
              <w:t xml:space="preserve"> if the </w:t>
            </w:r>
            <w:r w:rsidRPr="00EF6A93">
              <w:rPr>
                <w:rStyle w:val="SAPScreenElement"/>
              </w:rPr>
              <w:t>Rebate</w:t>
            </w:r>
            <w:r w:rsidRPr="00EF6A93">
              <w:t xml:space="preserve"> field is blank, enter here the annual tax rebate amount the employee receives from the Australian Tax Office</w:t>
            </w:r>
          </w:p>
          <w:p w14:paraId="40F649FE" w14:textId="77777777" w:rsidR="00CF3F2D" w:rsidRPr="00EF6A93" w:rsidRDefault="00CF3F2D" w:rsidP="00467E8A">
            <w:pPr>
              <w:pStyle w:val="SAPNoteHeading"/>
              <w:ind w:left="342"/>
            </w:pPr>
            <w:r w:rsidRPr="00EF6A93">
              <w:rPr>
                <w:noProof/>
              </w:rPr>
              <w:drawing>
                <wp:inline distT="0" distB="0" distL="0" distR="0" wp14:anchorId="11180F67" wp14:editId="63139E49">
                  <wp:extent cx="228600" cy="228600"/>
                  <wp:effectExtent l="0" t="0" r="0" b="0"/>
                  <wp:docPr id="29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xml:space="preserve"> Note</w:t>
            </w:r>
          </w:p>
          <w:p w14:paraId="438160BA" w14:textId="77777777" w:rsidR="00CF3F2D" w:rsidRPr="00EF6A93" w:rsidRDefault="00CF3F2D" w:rsidP="00467E8A">
            <w:pPr>
              <w:ind w:left="342"/>
              <w:rPr>
                <w:rStyle w:val="SAPScreenElement"/>
                <w:rFonts w:ascii="BentonSans Book" w:hAnsi="BentonSans Book"/>
                <w:color w:val="auto"/>
              </w:rPr>
            </w:pPr>
            <w:r w:rsidRPr="00EF6A93">
              <w:t xml:space="preserve">If the </w:t>
            </w:r>
            <w:r w:rsidRPr="00EF6A93">
              <w:rPr>
                <w:rStyle w:val="SAPScreenElement"/>
              </w:rPr>
              <w:t>Rebate</w:t>
            </w:r>
            <w:r w:rsidRPr="00EF6A93">
              <w:t xml:space="preserve"> field is not blank, meaning it contains a key, the system uses the annual rebate amount </w:t>
            </w:r>
            <w:r w:rsidRPr="00EF6A93">
              <w:lastRenderedPageBreak/>
              <w:t xml:space="preserve">specified in the view </w:t>
            </w:r>
            <w:r w:rsidRPr="00EF6A93">
              <w:rPr>
                <w:rStyle w:val="SAPScreenElement"/>
              </w:rPr>
              <w:t>Rebate Amounts</w:t>
            </w:r>
            <w:r w:rsidRPr="00EF6A93">
              <w:t xml:space="preserve"> to calculate the employee's rebate.</w:t>
            </w:r>
          </w:p>
        </w:tc>
        <w:tc>
          <w:tcPr>
            <w:tcW w:w="2852" w:type="dxa"/>
            <w:vMerge/>
            <w:shd w:val="clear" w:color="auto" w:fill="auto"/>
          </w:tcPr>
          <w:p w14:paraId="55689609" w14:textId="77777777" w:rsidR="00CF3F2D" w:rsidRPr="00EF6A93" w:rsidRDefault="00CF3F2D" w:rsidP="00467E8A"/>
        </w:tc>
        <w:tc>
          <w:tcPr>
            <w:tcW w:w="1264" w:type="dxa"/>
          </w:tcPr>
          <w:p w14:paraId="2850C8A3" w14:textId="77777777" w:rsidR="00CF3F2D" w:rsidRPr="00EF6A93" w:rsidRDefault="00CF3F2D" w:rsidP="00467E8A">
            <w:pPr>
              <w:rPr>
                <w:rFonts w:cs="Arial"/>
                <w:bCs/>
              </w:rPr>
            </w:pPr>
          </w:p>
        </w:tc>
      </w:tr>
      <w:tr w:rsidR="00CF3F2D" w:rsidRPr="00EF6A93" w14:paraId="19B23BD8" w14:textId="77777777" w:rsidTr="00467E8A">
        <w:trPr>
          <w:trHeight w:val="288"/>
        </w:trPr>
        <w:tc>
          <w:tcPr>
            <w:tcW w:w="900" w:type="dxa"/>
            <w:vMerge/>
            <w:shd w:val="clear" w:color="auto" w:fill="auto"/>
          </w:tcPr>
          <w:p w14:paraId="02332988" w14:textId="77777777" w:rsidR="00CF3F2D" w:rsidRPr="00EF6A93" w:rsidRDefault="00CF3F2D" w:rsidP="00467E8A"/>
        </w:tc>
        <w:tc>
          <w:tcPr>
            <w:tcW w:w="1498" w:type="dxa"/>
            <w:vMerge/>
            <w:shd w:val="clear" w:color="auto" w:fill="auto"/>
          </w:tcPr>
          <w:p w14:paraId="7FCCF0D0" w14:textId="77777777" w:rsidR="00CF3F2D" w:rsidRPr="00EF6A93" w:rsidRDefault="00CF3F2D" w:rsidP="00467E8A">
            <w:pPr>
              <w:rPr>
                <w:rFonts w:cs="Arial"/>
                <w:b/>
                <w:bCs/>
              </w:rPr>
            </w:pPr>
          </w:p>
        </w:tc>
        <w:tc>
          <w:tcPr>
            <w:tcW w:w="3064" w:type="dxa"/>
            <w:vMerge/>
            <w:shd w:val="clear" w:color="auto" w:fill="auto"/>
          </w:tcPr>
          <w:p w14:paraId="743F546C" w14:textId="77777777" w:rsidR="00CF3F2D" w:rsidRPr="00EF6A93" w:rsidRDefault="00CF3F2D" w:rsidP="00467E8A"/>
        </w:tc>
        <w:tc>
          <w:tcPr>
            <w:tcW w:w="4708" w:type="dxa"/>
            <w:shd w:val="clear" w:color="auto" w:fill="auto"/>
          </w:tcPr>
          <w:p w14:paraId="3C96A38D" w14:textId="77777777" w:rsidR="00CF3F2D" w:rsidRPr="00EF6A93" w:rsidRDefault="00CF3F2D" w:rsidP="00467E8A">
            <w:pPr>
              <w:rPr>
                <w:rStyle w:val="SAPScreenElement"/>
              </w:rPr>
            </w:pPr>
            <w:r w:rsidRPr="00EF6A93">
              <w:rPr>
                <w:rStyle w:val="SAPScreenElement"/>
              </w:rPr>
              <w:t xml:space="preserve">Employee authorises TFN to be given to trustee of superannuation fund: </w:t>
            </w:r>
            <w:r w:rsidRPr="00EF6A93">
              <w:t>flag check box if appropriate</w:t>
            </w:r>
          </w:p>
        </w:tc>
        <w:tc>
          <w:tcPr>
            <w:tcW w:w="2852" w:type="dxa"/>
            <w:vMerge/>
            <w:shd w:val="clear" w:color="auto" w:fill="auto"/>
          </w:tcPr>
          <w:p w14:paraId="7A0D3CD9" w14:textId="77777777" w:rsidR="00CF3F2D" w:rsidRPr="00EF6A93" w:rsidRDefault="00CF3F2D" w:rsidP="00467E8A"/>
        </w:tc>
        <w:tc>
          <w:tcPr>
            <w:tcW w:w="1264" w:type="dxa"/>
          </w:tcPr>
          <w:p w14:paraId="68E44EDC" w14:textId="77777777" w:rsidR="00CF3F2D" w:rsidRPr="00EF6A93" w:rsidRDefault="00CF3F2D" w:rsidP="00467E8A">
            <w:pPr>
              <w:rPr>
                <w:rFonts w:cs="Arial"/>
                <w:bCs/>
              </w:rPr>
            </w:pPr>
          </w:p>
        </w:tc>
      </w:tr>
      <w:tr w:rsidR="00CF3F2D" w:rsidRPr="00EF6A93" w14:paraId="20BBA4CC" w14:textId="77777777" w:rsidTr="00467E8A">
        <w:trPr>
          <w:trHeight w:val="576"/>
        </w:trPr>
        <w:tc>
          <w:tcPr>
            <w:tcW w:w="900" w:type="dxa"/>
            <w:shd w:val="clear" w:color="auto" w:fill="auto"/>
          </w:tcPr>
          <w:p w14:paraId="65AE92DA" w14:textId="77777777" w:rsidR="00CF3F2D" w:rsidRPr="00EF6A93" w:rsidRDefault="00CF3F2D" w:rsidP="00467E8A">
            <w:r w:rsidRPr="00EF6A93">
              <w:t>8</w:t>
            </w:r>
          </w:p>
        </w:tc>
        <w:tc>
          <w:tcPr>
            <w:tcW w:w="1498" w:type="dxa"/>
            <w:shd w:val="clear" w:color="auto" w:fill="auto"/>
          </w:tcPr>
          <w:p w14:paraId="754496AD" w14:textId="77777777" w:rsidR="00CF3F2D" w:rsidRPr="00EF6A93" w:rsidRDefault="00CF3F2D" w:rsidP="00467E8A">
            <w:pPr>
              <w:rPr>
                <w:rStyle w:val="SAPEmphasis"/>
              </w:rPr>
            </w:pPr>
            <w:r w:rsidRPr="00EF6A93">
              <w:rPr>
                <w:rStyle w:val="SAPEmphasis"/>
              </w:rPr>
              <w:t>Save Tax Data</w:t>
            </w:r>
          </w:p>
        </w:tc>
        <w:tc>
          <w:tcPr>
            <w:tcW w:w="3064" w:type="dxa"/>
            <w:shd w:val="clear" w:color="auto" w:fill="auto"/>
          </w:tcPr>
          <w:p w14:paraId="635550C0" w14:textId="77777777" w:rsidR="00CF3F2D" w:rsidRPr="00EF6A93" w:rsidRDefault="00CF3F2D" w:rsidP="00467E8A">
            <w:r w:rsidRPr="00EF6A93">
              <w:t xml:space="preserve">Choose the </w:t>
            </w:r>
            <w:r w:rsidRPr="00EF6A93">
              <w:rPr>
                <w:rStyle w:val="SAPScreenElement"/>
              </w:rPr>
              <w:t>Save</w:t>
            </w:r>
            <w:r w:rsidRPr="00EF6A93">
              <w:t xml:space="preserve"> button.</w:t>
            </w:r>
          </w:p>
        </w:tc>
        <w:tc>
          <w:tcPr>
            <w:tcW w:w="4708" w:type="dxa"/>
            <w:shd w:val="clear" w:color="auto" w:fill="auto"/>
          </w:tcPr>
          <w:p w14:paraId="5B07B0C9" w14:textId="77777777" w:rsidR="00CF3F2D" w:rsidRPr="00EF6A93" w:rsidRDefault="00CF3F2D" w:rsidP="00467E8A"/>
        </w:tc>
        <w:tc>
          <w:tcPr>
            <w:tcW w:w="2852" w:type="dxa"/>
            <w:shd w:val="clear" w:color="auto" w:fill="auto"/>
          </w:tcPr>
          <w:p w14:paraId="51160375" w14:textId="77777777" w:rsidR="00CF3F2D" w:rsidRPr="00EF6A93" w:rsidRDefault="00CF3F2D" w:rsidP="00467E8A">
            <w:r w:rsidRPr="00EF6A93">
              <w:rPr>
                <w:rFonts w:cs="Arial"/>
                <w:bCs/>
              </w:rPr>
              <w:t>A system message about data saving is generated.</w:t>
            </w:r>
          </w:p>
        </w:tc>
        <w:tc>
          <w:tcPr>
            <w:tcW w:w="1264" w:type="dxa"/>
          </w:tcPr>
          <w:p w14:paraId="548F83AF" w14:textId="77777777" w:rsidR="00CF3F2D" w:rsidRPr="00EF6A93" w:rsidRDefault="00CF3F2D" w:rsidP="00467E8A">
            <w:pPr>
              <w:rPr>
                <w:rFonts w:cs="Arial"/>
                <w:bCs/>
              </w:rPr>
            </w:pPr>
          </w:p>
        </w:tc>
      </w:tr>
      <w:tr w:rsidR="00CF3F2D" w:rsidRPr="00EF6A93" w14:paraId="27A08513" w14:textId="77777777" w:rsidTr="00467E8A">
        <w:trPr>
          <w:trHeight w:val="357"/>
        </w:trPr>
        <w:tc>
          <w:tcPr>
            <w:tcW w:w="900" w:type="dxa"/>
            <w:shd w:val="clear" w:color="auto" w:fill="auto"/>
          </w:tcPr>
          <w:p w14:paraId="59ADDFE1" w14:textId="77777777" w:rsidR="00CF3F2D" w:rsidRPr="00EF6A93" w:rsidRDefault="00CF3F2D" w:rsidP="00467E8A">
            <w:r w:rsidRPr="00EF6A93">
              <w:t>9</w:t>
            </w:r>
          </w:p>
        </w:tc>
        <w:tc>
          <w:tcPr>
            <w:tcW w:w="1498" w:type="dxa"/>
            <w:shd w:val="clear" w:color="auto" w:fill="auto"/>
          </w:tcPr>
          <w:p w14:paraId="7E72964C" w14:textId="77777777" w:rsidR="00CF3F2D" w:rsidRPr="00EF6A93" w:rsidRDefault="00CF3F2D" w:rsidP="00467E8A">
            <w:pPr>
              <w:rPr>
                <w:rStyle w:val="SAPEmphasis"/>
              </w:rPr>
            </w:pPr>
            <w:r w:rsidRPr="00EF6A93">
              <w:rPr>
                <w:rStyle w:val="SAPEmphasis"/>
              </w:rPr>
              <w:t>Select Income Tax Withholding Variation</w:t>
            </w:r>
          </w:p>
        </w:tc>
        <w:tc>
          <w:tcPr>
            <w:tcW w:w="3064" w:type="dxa"/>
            <w:shd w:val="clear" w:color="auto" w:fill="auto"/>
          </w:tcPr>
          <w:p w14:paraId="0CFCE077" w14:textId="77777777" w:rsidR="00CF3F2D" w:rsidRPr="00EF6A93" w:rsidRDefault="00CF3F2D" w:rsidP="00467E8A">
            <w:r w:rsidRPr="00EF6A93">
              <w:t xml:space="preserve">Select from the </w:t>
            </w:r>
            <w:r w:rsidRPr="00EF6A93">
              <w:rPr>
                <w:rStyle w:val="SAPScreenElement"/>
              </w:rPr>
              <w:t>Navigate to Mashup</w:t>
            </w:r>
            <w:r w:rsidRPr="00EF6A93">
              <w:t xml:space="preserve"> drop-down, located in the upper part of the screen, value </w:t>
            </w:r>
            <w:r w:rsidRPr="00EF6A93">
              <w:rPr>
                <w:rStyle w:val="SAPScreenElement"/>
              </w:rPr>
              <w:t>Tax</w:t>
            </w:r>
            <w:r w:rsidRPr="00EF6A93">
              <w:t xml:space="preserve"> </w:t>
            </w:r>
            <w:r w:rsidRPr="00EF6A93">
              <w:rPr>
                <w:rStyle w:val="SAPScreenElement"/>
              </w:rPr>
              <w:sym w:font="Symbol" w:char="F0AE"/>
            </w:r>
            <w:r w:rsidRPr="00EF6A93">
              <w:t xml:space="preserve"> </w:t>
            </w:r>
            <w:r w:rsidRPr="00EF6A93">
              <w:rPr>
                <w:rStyle w:val="SAPScreenElement"/>
              </w:rPr>
              <w:t>Income Tax Withholding Variation</w:t>
            </w:r>
            <w:r w:rsidRPr="00EF6A93">
              <w:t>.</w:t>
            </w:r>
          </w:p>
        </w:tc>
        <w:tc>
          <w:tcPr>
            <w:tcW w:w="4708" w:type="dxa"/>
            <w:shd w:val="clear" w:color="auto" w:fill="auto"/>
          </w:tcPr>
          <w:p w14:paraId="5C3BFCA3" w14:textId="77777777" w:rsidR="00CF3F2D" w:rsidRPr="00EF6A93" w:rsidRDefault="00CF3F2D" w:rsidP="00467E8A">
            <w:pPr>
              <w:rPr>
                <w:i/>
              </w:rPr>
            </w:pPr>
          </w:p>
        </w:tc>
        <w:tc>
          <w:tcPr>
            <w:tcW w:w="2852" w:type="dxa"/>
            <w:shd w:val="clear" w:color="auto" w:fill="auto"/>
          </w:tcPr>
          <w:p w14:paraId="0457D707" w14:textId="77777777" w:rsidR="00CF3F2D" w:rsidRPr="00EF6A93" w:rsidRDefault="00CF3F2D" w:rsidP="00467E8A">
            <w:r w:rsidRPr="00EF6A93">
              <w:t>You are linked to the embedded form containing a table with already existing records (if any, otherwise, the table is empty).</w:t>
            </w:r>
          </w:p>
        </w:tc>
        <w:tc>
          <w:tcPr>
            <w:tcW w:w="1264" w:type="dxa"/>
          </w:tcPr>
          <w:p w14:paraId="38E0EAE7" w14:textId="77777777" w:rsidR="00CF3F2D" w:rsidRPr="00EF6A93" w:rsidRDefault="00CF3F2D" w:rsidP="00467E8A">
            <w:pPr>
              <w:rPr>
                <w:rFonts w:cs="Arial"/>
                <w:bCs/>
              </w:rPr>
            </w:pPr>
          </w:p>
        </w:tc>
      </w:tr>
      <w:tr w:rsidR="00CF3F2D" w:rsidRPr="00EF6A93" w14:paraId="58EC07B5" w14:textId="77777777" w:rsidTr="00467E8A">
        <w:trPr>
          <w:trHeight w:val="144"/>
        </w:trPr>
        <w:tc>
          <w:tcPr>
            <w:tcW w:w="900" w:type="dxa"/>
            <w:shd w:val="clear" w:color="auto" w:fill="auto"/>
          </w:tcPr>
          <w:p w14:paraId="541DE59F" w14:textId="77777777" w:rsidR="00CF3F2D" w:rsidRPr="00EF6A93" w:rsidRDefault="00CF3F2D" w:rsidP="00467E8A">
            <w:r w:rsidRPr="00EF6A93">
              <w:t>10</w:t>
            </w:r>
          </w:p>
        </w:tc>
        <w:tc>
          <w:tcPr>
            <w:tcW w:w="1498" w:type="dxa"/>
            <w:shd w:val="clear" w:color="auto" w:fill="auto"/>
          </w:tcPr>
          <w:p w14:paraId="19FED5B0" w14:textId="77777777" w:rsidR="00CF3F2D" w:rsidRPr="00EF6A93" w:rsidRDefault="00CF3F2D" w:rsidP="00467E8A">
            <w:pPr>
              <w:rPr>
                <w:rStyle w:val="SAPEmphasis"/>
              </w:rPr>
            </w:pPr>
            <w:r w:rsidRPr="00EF6A93">
              <w:rPr>
                <w:rStyle w:val="SAPEmphasis"/>
              </w:rPr>
              <w:t>Create New Income Tax Withholding Variation Record</w:t>
            </w:r>
          </w:p>
        </w:tc>
        <w:tc>
          <w:tcPr>
            <w:tcW w:w="3064" w:type="dxa"/>
            <w:shd w:val="clear" w:color="auto" w:fill="auto"/>
          </w:tcPr>
          <w:p w14:paraId="60587B01" w14:textId="77777777" w:rsidR="00CF3F2D" w:rsidRPr="00EF6A93" w:rsidRDefault="00CF3F2D" w:rsidP="00467E8A">
            <w:pPr>
              <w:rPr>
                <w:rFonts w:cs="Arial"/>
                <w:bCs/>
              </w:rPr>
            </w:pPr>
            <w:r w:rsidRPr="00EF6A93">
              <w:t xml:space="preserve">On the displayed </w:t>
            </w:r>
            <w:r w:rsidRPr="00EF6A93">
              <w:rPr>
                <w:rStyle w:val="SAPScreenElement"/>
              </w:rPr>
              <w:t xml:space="preserve">Income Tax Withholding Variation </w:t>
            </w:r>
            <w:r w:rsidRPr="00EF6A93">
              <w:t xml:space="preserve">page, select the </w:t>
            </w:r>
            <w:r w:rsidRPr="00EF6A93">
              <w:rPr>
                <w:rStyle w:val="SAPScreenElement"/>
              </w:rPr>
              <w:t xml:space="preserve">New </w:t>
            </w:r>
            <w:r w:rsidRPr="00EF6A93">
              <w:t>pushbutton.</w:t>
            </w:r>
          </w:p>
        </w:tc>
        <w:tc>
          <w:tcPr>
            <w:tcW w:w="4708" w:type="dxa"/>
            <w:shd w:val="clear" w:color="auto" w:fill="auto"/>
          </w:tcPr>
          <w:p w14:paraId="3D73CCCD" w14:textId="77777777" w:rsidR="00CF3F2D" w:rsidRPr="00EF6A93" w:rsidRDefault="00CF3F2D" w:rsidP="00467E8A">
            <w:pPr>
              <w:rPr>
                <w:i/>
              </w:rPr>
            </w:pPr>
          </w:p>
        </w:tc>
        <w:tc>
          <w:tcPr>
            <w:tcW w:w="2852" w:type="dxa"/>
            <w:shd w:val="clear" w:color="auto" w:fill="auto"/>
          </w:tcPr>
          <w:p w14:paraId="1E849C7B" w14:textId="77777777" w:rsidR="00CF3F2D" w:rsidRPr="00EF6A93" w:rsidRDefault="00CF3F2D" w:rsidP="00467E8A">
            <w:r w:rsidRPr="00EF6A93">
              <w:t>The fields to be filled show up below the table.</w:t>
            </w:r>
          </w:p>
        </w:tc>
        <w:tc>
          <w:tcPr>
            <w:tcW w:w="1264" w:type="dxa"/>
          </w:tcPr>
          <w:p w14:paraId="6073E383" w14:textId="77777777" w:rsidR="00CF3F2D" w:rsidRPr="00EF6A93" w:rsidRDefault="00CF3F2D" w:rsidP="00467E8A">
            <w:pPr>
              <w:rPr>
                <w:rFonts w:cs="Arial"/>
                <w:bCs/>
              </w:rPr>
            </w:pPr>
          </w:p>
        </w:tc>
      </w:tr>
      <w:tr w:rsidR="00CF3F2D" w:rsidRPr="00EF6A93" w14:paraId="161FAFF6" w14:textId="77777777" w:rsidTr="00467E8A">
        <w:trPr>
          <w:trHeight w:val="340"/>
        </w:trPr>
        <w:tc>
          <w:tcPr>
            <w:tcW w:w="900" w:type="dxa"/>
            <w:vMerge w:val="restart"/>
            <w:shd w:val="clear" w:color="auto" w:fill="auto"/>
          </w:tcPr>
          <w:p w14:paraId="71F092E7" w14:textId="77777777" w:rsidR="00CF3F2D" w:rsidRPr="00EF6A93" w:rsidRDefault="00CF3F2D" w:rsidP="00467E8A">
            <w:r w:rsidRPr="00EF6A93">
              <w:t>11</w:t>
            </w:r>
          </w:p>
        </w:tc>
        <w:tc>
          <w:tcPr>
            <w:tcW w:w="1498" w:type="dxa"/>
            <w:vMerge w:val="restart"/>
            <w:shd w:val="clear" w:color="auto" w:fill="auto"/>
          </w:tcPr>
          <w:p w14:paraId="35409431" w14:textId="77777777" w:rsidR="00CF3F2D" w:rsidRPr="00EF6A93" w:rsidRDefault="00CF3F2D" w:rsidP="00467E8A">
            <w:pPr>
              <w:rPr>
                <w:rStyle w:val="SAPEmphasis"/>
              </w:rPr>
            </w:pPr>
            <w:r w:rsidRPr="00EF6A93">
              <w:rPr>
                <w:rStyle w:val="SAPEmphasis"/>
              </w:rPr>
              <w:t>Maintain Income Tax Withholding Variation Details</w:t>
            </w:r>
          </w:p>
        </w:tc>
        <w:tc>
          <w:tcPr>
            <w:tcW w:w="3064" w:type="dxa"/>
            <w:vMerge w:val="restart"/>
            <w:shd w:val="clear" w:color="auto" w:fill="auto"/>
          </w:tcPr>
          <w:p w14:paraId="0981E16A" w14:textId="77777777" w:rsidR="00CF3F2D" w:rsidRPr="00EF6A93" w:rsidRDefault="00CF3F2D" w:rsidP="00467E8A">
            <w:pPr>
              <w:rPr>
                <w:rFonts w:cs="Arial"/>
                <w:bCs/>
              </w:rPr>
            </w:pPr>
            <w:r w:rsidRPr="00EF6A93">
              <w:t>Enter the validity period for the record:</w:t>
            </w:r>
          </w:p>
        </w:tc>
        <w:tc>
          <w:tcPr>
            <w:tcW w:w="4708" w:type="dxa"/>
            <w:shd w:val="clear" w:color="auto" w:fill="auto"/>
          </w:tcPr>
          <w:p w14:paraId="56B1492B" w14:textId="77777777" w:rsidR="00CF3F2D" w:rsidRPr="00EF6A93" w:rsidRDefault="00CF3F2D" w:rsidP="00467E8A">
            <w:pPr>
              <w:rPr>
                <w:i/>
              </w:rPr>
            </w:pPr>
            <w:r w:rsidRPr="00EF6A93">
              <w:rPr>
                <w:rStyle w:val="SAPScreenElement"/>
              </w:rPr>
              <w:t xml:space="preserve">Valid From: </w:t>
            </w:r>
            <w:r w:rsidRPr="00EF6A93">
              <w:t>select hire date from calendar help</w:t>
            </w:r>
          </w:p>
        </w:tc>
        <w:tc>
          <w:tcPr>
            <w:tcW w:w="2852" w:type="dxa"/>
            <w:vMerge w:val="restart"/>
            <w:shd w:val="clear" w:color="auto" w:fill="auto"/>
          </w:tcPr>
          <w:p w14:paraId="6A50D028" w14:textId="77777777" w:rsidR="00CF3F2D" w:rsidRPr="00EF6A93" w:rsidRDefault="00CF3F2D" w:rsidP="00467E8A"/>
        </w:tc>
        <w:tc>
          <w:tcPr>
            <w:tcW w:w="1264" w:type="dxa"/>
          </w:tcPr>
          <w:p w14:paraId="394E910F" w14:textId="77777777" w:rsidR="00CF3F2D" w:rsidRPr="00EF6A93" w:rsidRDefault="00CF3F2D" w:rsidP="00467E8A">
            <w:pPr>
              <w:rPr>
                <w:rFonts w:cs="Arial"/>
                <w:bCs/>
              </w:rPr>
            </w:pPr>
          </w:p>
        </w:tc>
      </w:tr>
      <w:tr w:rsidR="00CF3F2D" w:rsidRPr="00EF6A93" w14:paraId="177CFC78" w14:textId="77777777" w:rsidTr="00467E8A">
        <w:trPr>
          <w:trHeight w:val="357"/>
        </w:trPr>
        <w:tc>
          <w:tcPr>
            <w:tcW w:w="900" w:type="dxa"/>
            <w:vMerge/>
            <w:shd w:val="clear" w:color="auto" w:fill="auto"/>
          </w:tcPr>
          <w:p w14:paraId="58AE3D18" w14:textId="77777777" w:rsidR="00CF3F2D" w:rsidRPr="00EF6A93" w:rsidRDefault="00CF3F2D" w:rsidP="00467E8A"/>
        </w:tc>
        <w:tc>
          <w:tcPr>
            <w:tcW w:w="1498" w:type="dxa"/>
            <w:vMerge/>
            <w:shd w:val="clear" w:color="auto" w:fill="auto"/>
          </w:tcPr>
          <w:p w14:paraId="2F6A9B8F" w14:textId="77777777" w:rsidR="00CF3F2D" w:rsidRPr="00EF6A93" w:rsidRDefault="00CF3F2D" w:rsidP="00467E8A">
            <w:pPr>
              <w:rPr>
                <w:b/>
              </w:rPr>
            </w:pPr>
          </w:p>
        </w:tc>
        <w:tc>
          <w:tcPr>
            <w:tcW w:w="3064" w:type="dxa"/>
            <w:vMerge/>
            <w:shd w:val="clear" w:color="auto" w:fill="auto"/>
          </w:tcPr>
          <w:p w14:paraId="27DE8E9F" w14:textId="77777777" w:rsidR="00CF3F2D" w:rsidRPr="00EF6A93" w:rsidRDefault="00CF3F2D" w:rsidP="00467E8A">
            <w:pPr>
              <w:rPr>
                <w:rFonts w:cs="Arial"/>
                <w:bCs/>
              </w:rPr>
            </w:pPr>
          </w:p>
        </w:tc>
        <w:tc>
          <w:tcPr>
            <w:tcW w:w="4708" w:type="dxa"/>
            <w:shd w:val="clear" w:color="auto" w:fill="auto"/>
          </w:tcPr>
          <w:p w14:paraId="20124327" w14:textId="77777777" w:rsidR="00CF3F2D" w:rsidRPr="00EF6A93" w:rsidRDefault="00CF3F2D" w:rsidP="00467E8A">
            <w:r w:rsidRPr="00EF6A93">
              <w:rPr>
                <w:rStyle w:val="SAPScreenElement"/>
              </w:rPr>
              <w:t>To:</w:t>
            </w:r>
            <w:r w:rsidRPr="00EF6A93">
              <w:t xml:space="preserve"> select from calendar help as appropriate</w:t>
            </w:r>
          </w:p>
        </w:tc>
        <w:tc>
          <w:tcPr>
            <w:tcW w:w="2852" w:type="dxa"/>
            <w:vMerge/>
            <w:shd w:val="clear" w:color="auto" w:fill="auto"/>
          </w:tcPr>
          <w:p w14:paraId="77A6FD64" w14:textId="77777777" w:rsidR="00CF3F2D" w:rsidRPr="00EF6A93" w:rsidRDefault="00CF3F2D" w:rsidP="00467E8A"/>
        </w:tc>
        <w:tc>
          <w:tcPr>
            <w:tcW w:w="1264" w:type="dxa"/>
          </w:tcPr>
          <w:p w14:paraId="5C53D771" w14:textId="77777777" w:rsidR="00CF3F2D" w:rsidRPr="00EF6A93" w:rsidRDefault="00CF3F2D" w:rsidP="00467E8A">
            <w:pPr>
              <w:rPr>
                <w:rFonts w:cs="Arial"/>
                <w:bCs/>
              </w:rPr>
            </w:pPr>
          </w:p>
        </w:tc>
      </w:tr>
      <w:tr w:rsidR="00CF3F2D" w:rsidRPr="00EF6A93" w14:paraId="7397C9E2" w14:textId="77777777" w:rsidTr="00467E8A">
        <w:trPr>
          <w:trHeight w:val="357"/>
        </w:trPr>
        <w:tc>
          <w:tcPr>
            <w:tcW w:w="900" w:type="dxa"/>
            <w:vMerge/>
            <w:shd w:val="clear" w:color="auto" w:fill="auto"/>
          </w:tcPr>
          <w:p w14:paraId="30EE4915" w14:textId="77777777" w:rsidR="00CF3F2D" w:rsidRPr="00EF6A93" w:rsidRDefault="00CF3F2D" w:rsidP="00467E8A"/>
        </w:tc>
        <w:tc>
          <w:tcPr>
            <w:tcW w:w="1498" w:type="dxa"/>
            <w:vMerge/>
            <w:shd w:val="clear" w:color="auto" w:fill="auto"/>
          </w:tcPr>
          <w:p w14:paraId="40767B07" w14:textId="77777777" w:rsidR="00CF3F2D" w:rsidRPr="00EF6A93" w:rsidRDefault="00CF3F2D" w:rsidP="00467E8A">
            <w:pPr>
              <w:rPr>
                <w:b/>
              </w:rPr>
            </w:pPr>
          </w:p>
        </w:tc>
        <w:tc>
          <w:tcPr>
            <w:tcW w:w="3064" w:type="dxa"/>
            <w:vMerge w:val="restart"/>
            <w:shd w:val="clear" w:color="auto" w:fill="auto"/>
          </w:tcPr>
          <w:p w14:paraId="1C5A9190" w14:textId="77777777" w:rsidR="00CF3F2D" w:rsidRPr="00EF6A93" w:rsidRDefault="00CF3F2D" w:rsidP="00467E8A">
            <w:pPr>
              <w:rPr>
                <w:rFonts w:cs="Arial"/>
                <w:bCs/>
              </w:rPr>
            </w:pPr>
            <w:r w:rsidRPr="00EF6A93">
              <w:rPr>
                <w:rFonts w:cs="Arial"/>
                <w:bCs/>
              </w:rPr>
              <w:t xml:space="preserve">in the </w:t>
            </w:r>
            <w:r w:rsidRPr="00EF6A93">
              <w:rPr>
                <w:rStyle w:val="SAPScreenElement"/>
              </w:rPr>
              <w:t xml:space="preserve">Income Tax Withholding Variation - AU </w:t>
            </w:r>
            <w:r w:rsidRPr="00EF6A93">
              <w:rPr>
                <w:rFonts w:cs="Arial"/>
                <w:bCs/>
              </w:rPr>
              <w:t>part of the form:</w:t>
            </w:r>
          </w:p>
        </w:tc>
        <w:tc>
          <w:tcPr>
            <w:tcW w:w="4708" w:type="dxa"/>
            <w:shd w:val="clear" w:color="auto" w:fill="auto"/>
          </w:tcPr>
          <w:p w14:paraId="598F08DE" w14:textId="77777777" w:rsidR="00CF3F2D" w:rsidRPr="00EF6A93" w:rsidRDefault="00CF3F2D" w:rsidP="00467E8A">
            <w:r w:rsidRPr="00EF6A93">
              <w:rPr>
                <w:rStyle w:val="SAPScreenElement"/>
              </w:rPr>
              <w:t xml:space="preserve">Director Fee - Non Taxable: </w:t>
            </w:r>
            <w:r w:rsidRPr="00EF6A93">
              <w:t>flag check box if the director's fee paid to the employee is nontaxable as per the variation received from the Australian Taxation Office (ATO),</w:t>
            </w:r>
          </w:p>
        </w:tc>
        <w:tc>
          <w:tcPr>
            <w:tcW w:w="2852" w:type="dxa"/>
            <w:vMerge w:val="restart"/>
            <w:shd w:val="clear" w:color="auto" w:fill="auto"/>
          </w:tcPr>
          <w:p w14:paraId="5F541865" w14:textId="77777777" w:rsidR="00CF3F2D" w:rsidRPr="00EF6A93" w:rsidRDefault="00CF3F2D" w:rsidP="00467E8A"/>
        </w:tc>
        <w:tc>
          <w:tcPr>
            <w:tcW w:w="1264" w:type="dxa"/>
          </w:tcPr>
          <w:p w14:paraId="3838BC2D" w14:textId="77777777" w:rsidR="00CF3F2D" w:rsidRPr="00EF6A93" w:rsidRDefault="00CF3F2D" w:rsidP="00467E8A">
            <w:pPr>
              <w:rPr>
                <w:rFonts w:cs="Arial"/>
                <w:bCs/>
              </w:rPr>
            </w:pPr>
          </w:p>
        </w:tc>
      </w:tr>
      <w:tr w:rsidR="00CF3F2D" w:rsidRPr="00EF6A93" w14:paraId="7FD0DBED" w14:textId="77777777" w:rsidTr="00467E8A">
        <w:trPr>
          <w:trHeight w:val="357"/>
        </w:trPr>
        <w:tc>
          <w:tcPr>
            <w:tcW w:w="900" w:type="dxa"/>
            <w:vMerge/>
            <w:shd w:val="clear" w:color="auto" w:fill="auto"/>
          </w:tcPr>
          <w:p w14:paraId="2128E481" w14:textId="77777777" w:rsidR="00CF3F2D" w:rsidRPr="00EF6A93" w:rsidRDefault="00CF3F2D" w:rsidP="00467E8A"/>
        </w:tc>
        <w:tc>
          <w:tcPr>
            <w:tcW w:w="1498" w:type="dxa"/>
            <w:vMerge/>
            <w:shd w:val="clear" w:color="auto" w:fill="auto"/>
          </w:tcPr>
          <w:p w14:paraId="38D2F704" w14:textId="77777777" w:rsidR="00CF3F2D" w:rsidRPr="00EF6A93" w:rsidRDefault="00CF3F2D" w:rsidP="00467E8A">
            <w:pPr>
              <w:rPr>
                <w:b/>
              </w:rPr>
            </w:pPr>
          </w:p>
        </w:tc>
        <w:tc>
          <w:tcPr>
            <w:tcW w:w="3064" w:type="dxa"/>
            <w:vMerge/>
            <w:shd w:val="clear" w:color="auto" w:fill="auto"/>
          </w:tcPr>
          <w:p w14:paraId="105B193E" w14:textId="77777777" w:rsidR="00CF3F2D" w:rsidRPr="00EF6A93" w:rsidRDefault="00CF3F2D" w:rsidP="00467E8A">
            <w:pPr>
              <w:rPr>
                <w:rFonts w:cs="Arial"/>
                <w:bCs/>
              </w:rPr>
            </w:pPr>
          </w:p>
        </w:tc>
        <w:tc>
          <w:tcPr>
            <w:tcW w:w="4708" w:type="dxa"/>
            <w:shd w:val="clear" w:color="auto" w:fill="auto"/>
          </w:tcPr>
          <w:p w14:paraId="11E40943" w14:textId="77777777" w:rsidR="00CF3F2D" w:rsidRPr="00EF6A93" w:rsidRDefault="00CF3F2D" w:rsidP="00467E8A">
            <w:r w:rsidRPr="00EF6A93">
              <w:rPr>
                <w:rStyle w:val="SAPScreenElement"/>
              </w:rPr>
              <w:t xml:space="preserve">HELP Over Payment Amount: </w:t>
            </w:r>
            <w:r w:rsidRPr="00EF6A93">
              <w:t xml:space="preserve">if appropriate, enter the amount of </w:t>
            </w:r>
            <w:r w:rsidRPr="00EF6A93">
              <w:rPr>
                <w:rStyle w:val="SAPEmphasis"/>
              </w:rPr>
              <w:t>Higher Education Loan Program (HELP)</w:t>
            </w:r>
            <w:r w:rsidRPr="00EF6A93">
              <w:t xml:space="preserve"> the employee has paid to the Australian Taxation Office (ATO); currency</w:t>
            </w:r>
            <w:r w:rsidRPr="00EF6A93">
              <w:rPr>
                <w:rStyle w:val="SAPUserEntry"/>
                <w:color w:val="auto"/>
              </w:rPr>
              <w:t xml:space="preserve"> AUD </w:t>
            </w:r>
            <w:r w:rsidRPr="00EF6A93">
              <w:t>is defaulted and read-only</w:t>
            </w:r>
          </w:p>
          <w:p w14:paraId="7444097B" w14:textId="77777777" w:rsidR="00CF3F2D" w:rsidRPr="00EF6A93" w:rsidRDefault="00CF3F2D" w:rsidP="00467E8A">
            <w:pPr>
              <w:pStyle w:val="SAPNoteHeading"/>
              <w:ind w:left="342"/>
            </w:pPr>
            <w:r w:rsidRPr="00EF6A93">
              <w:rPr>
                <w:noProof/>
              </w:rPr>
              <w:drawing>
                <wp:inline distT="0" distB="0" distL="0" distR="0" wp14:anchorId="02AC3562" wp14:editId="2388A26E">
                  <wp:extent cx="228600" cy="228600"/>
                  <wp:effectExtent l="0" t="0" r="0" b="0"/>
                  <wp:docPr id="29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xml:space="preserve"> Note</w:t>
            </w:r>
          </w:p>
          <w:p w14:paraId="712CB216" w14:textId="77777777" w:rsidR="00CF3F2D" w:rsidRPr="00EF6A93" w:rsidRDefault="00CF3F2D" w:rsidP="00467E8A">
            <w:pPr>
              <w:ind w:left="342"/>
              <w:rPr>
                <w:i/>
              </w:rPr>
            </w:pPr>
            <w:r w:rsidRPr="00EF6A93">
              <w:t>This over payment amount is reimbursed to the employee in the subsequent payroll periods by reducing the tax of the employee. The over payment details should be present in the infotype record(s) of the employee for the entire financial year.</w:t>
            </w:r>
          </w:p>
        </w:tc>
        <w:tc>
          <w:tcPr>
            <w:tcW w:w="2852" w:type="dxa"/>
            <w:vMerge/>
            <w:shd w:val="clear" w:color="auto" w:fill="auto"/>
          </w:tcPr>
          <w:p w14:paraId="5AB8E050" w14:textId="77777777" w:rsidR="00CF3F2D" w:rsidRPr="00EF6A93" w:rsidRDefault="00CF3F2D" w:rsidP="00467E8A"/>
        </w:tc>
        <w:tc>
          <w:tcPr>
            <w:tcW w:w="1264" w:type="dxa"/>
          </w:tcPr>
          <w:p w14:paraId="018253AE" w14:textId="77777777" w:rsidR="00CF3F2D" w:rsidRPr="00EF6A93" w:rsidRDefault="00CF3F2D" w:rsidP="00467E8A">
            <w:pPr>
              <w:rPr>
                <w:rFonts w:cs="Arial"/>
                <w:bCs/>
              </w:rPr>
            </w:pPr>
          </w:p>
        </w:tc>
      </w:tr>
      <w:tr w:rsidR="00CF3F2D" w:rsidRPr="00EF6A93" w14:paraId="0ED44A06" w14:textId="77777777" w:rsidTr="00467E8A">
        <w:trPr>
          <w:trHeight w:val="357"/>
        </w:trPr>
        <w:tc>
          <w:tcPr>
            <w:tcW w:w="900" w:type="dxa"/>
            <w:vMerge/>
            <w:shd w:val="clear" w:color="auto" w:fill="auto"/>
          </w:tcPr>
          <w:p w14:paraId="0A920944" w14:textId="77777777" w:rsidR="00CF3F2D" w:rsidRPr="00EF6A93" w:rsidRDefault="00CF3F2D" w:rsidP="00467E8A"/>
        </w:tc>
        <w:tc>
          <w:tcPr>
            <w:tcW w:w="1498" w:type="dxa"/>
            <w:vMerge/>
            <w:shd w:val="clear" w:color="auto" w:fill="auto"/>
          </w:tcPr>
          <w:p w14:paraId="1F7A1F97" w14:textId="77777777" w:rsidR="00CF3F2D" w:rsidRPr="00EF6A93" w:rsidRDefault="00CF3F2D" w:rsidP="00467E8A">
            <w:pPr>
              <w:rPr>
                <w:b/>
              </w:rPr>
            </w:pPr>
          </w:p>
        </w:tc>
        <w:tc>
          <w:tcPr>
            <w:tcW w:w="3064" w:type="dxa"/>
            <w:vMerge/>
            <w:shd w:val="clear" w:color="auto" w:fill="auto"/>
          </w:tcPr>
          <w:p w14:paraId="2B1AABF0" w14:textId="77777777" w:rsidR="00CF3F2D" w:rsidRPr="00EF6A93" w:rsidRDefault="00CF3F2D" w:rsidP="00467E8A">
            <w:pPr>
              <w:rPr>
                <w:rFonts w:cs="Arial"/>
                <w:bCs/>
              </w:rPr>
            </w:pPr>
          </w:p>
        </w:tc>
        <w:tc>
          <w:tcPr>
            <w:tcW w:w="4708" w:type="dxa"/>
            <w:shd w:val="clear" w:color="auto" w:fill="auto"/>
          </w:tcPr>
          <w:p w14:paraId="3942E5FD" w14:textId="77777777" w:rsidR="00CF3F2D" w:rsidRPr="00EF6A93" w:rsidRDefault="00CF3F2D" w:rsidP="00467E8A">
            <w:r w:rsidRPr="00EF6A93">
              <w:rPr>
                <w:rStyle w:val="SAPScreenElement"/>
              </w:rPr>
              <w:t xml:space="preserve">SFSS Over Payment Amount: </w:t>
            </w:r>
            <w:r w:rsidRPr="00EF6A93">
              <w:t xml:space="preserve">enter if appropriate, enter the </w:t>
            </w:r>
            <w:r w:rsidRPr="00EF6A93">
              <w:rPr>
                <w:rStyle w:val="SAPEmphasis"/>
              </w:rPr>
              <w:t>Student Financial</w:t>
            </w:r>
            <w:r w:rsidRPr="00EF6A93">
              <w:t xml:space="preserve"> </w:t>
            </w:r>
            <w:r w:rsidRPr="00EF6A93">
              <w:rPr>
                <w:rStyle w:val="SAPEmphasis"/>
              </w:rPr>
              <w:t>Supplement Scheme (SFSS)</w:t>
            </w:r>
            <w:r w:rsidRPr="00EF6A93">
              <w:t xml:space="preserve"> overpayment amount that the employee has paid to the Australian Taxation Office (ATO); currency</w:t>
            </w:r>
            <w:r w:rsidRPr="00EF6A93">
              <w:rPr>
                <w:rStyle w:val="SAPUserEntry"/>
                <w:color w:val="auto"/>
              </w:rPr>
              <w:t xml:space="preserve"> AUD </w:t>
            </w:r>
            <w:r w:rsidRPr="00EF6A93">
              <w:t>is defaulted and read-only</w:t>
            </w:r>
          </w:p>
          <w:p w14:paraId="567DDF8B" w14:textId="77777777" w:rsidR="00CF3F2D" w:rsidRPr="00EF6A93" w:rsidRDefault="00CF3F2D" w:rsidP="00467E8A">
            <w:pPr>
              <w:pStyle w:val="SAPNoteHeading"/>
              <w:ind w:left="342"/>
            </w:pPr>
            <w:r w:rsidRPr="00EF6A93">
              <w:rPr>
                <w:noProof/>
              </w:rPr>
              <w:drawing>
                <wp:inline distT="0" distB="0" distL="0" distR="0" wp14:anchorId="4BCC27C9" wp14:editId="721F21FC">
                  <wp:extent cx="228600" cy="228600"/>
                  <wp:effectExtent l="0" t="0" r="0" b="0"/>
                  <wp:docPr id="29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xml:space="preserve"> Note</w:t>
            </w:r>
          </w:p>
          <w:p w14:paraId="35F5C006" w14:textId="77777777" w:rsidR="00CF3F2D" w:rsidRPr="00EF6A93" w:rsidRDefault="00CF3F2D" w:rsidP="00467E8A">
            <w:pPr>
              <w:ind w:left="342"/>
              <w:rPr>
                <w:rStyle w:val="SAPScreenElement"/>
              </w:rPr>
            </w:pPr>
            <w:r w:rsidRPr="00EF6A93">
              <w:t>This over payment amount is reimbursed to the employee in the subsequent payroll periods by reducing the tax of the employee. The over payment details should be present in the infotype record(s) of the employee for the entire financial year.</w:t>
            </w:r>
          </w:p>
        </w:tc>
        <w:tc>
          <w:tcPr>
            <w:tcW w:w="2852" w:type="dxa"/>
            <w:vMerge/>
            <w:shd w:val="clear" w:color="auto" w:fill="auto"/>
          </w:tcPr>
          <w:p w14:paraId="2FD46891" w14:textId="77777777" w:rsidR="00CF3F2D" w:rsidRPr="00EF6A93" w:rsidRDefault="00CF3F2D" w:rsidP="00467E8A"/>
        </w:tc>
        <w:tc>
          <w:tcPr>
            <w:tcW w:w="1264" w:type="dxa"/>
          </w:tcPr>
          <w:p w14:paraId="02BC59F9" w14:textId="77777777" w:rsidR="00CF3F2D" w:rsidRPr="00EF6A93" w:rsidRDefault="00CF3F2D" w:rsidP="00467E8A">
            <w:pPr>
              <w:rPr>
                <w:rFonts w:cs="Arial"/>
                <w:bCs/>
              </w:rPr>
            </w:pPr>
          </w:p>
        </w:tc>
      </w:tr>
      <w:tr w:rsidR="00CF3F2D" w:rsidRPr="00EF6A93" w14:paraId="306BC08E" w14:textId="77777777" w:rsidTr="00467E8A">
        <w:trPr>
          <w:trHeight w:val="357"/>
        </w:trPr>
        <w:tc>
          <w:tcPr>
            <w:tcW w:w="900" w:type="dxa"/>
            <w:vMerge/>
            <w:shd w:val="clear" w:color="auto" w:fill="auto"/>
          </w:tcPr>
          <w:p w14:paraId="0128943D" w14:textId="77777777" w:rsidR="00CF3F2D" w:rsidRPr="00EF6A93" w:rsidRDefault="00CF3F2D" w:rsidP="00467E8A"/>
        </w:tc>
        <w:tc>
          <w:tcPr>
            <w:tcW w:w="1498" w:type="dxa"/>
            <w:vMerge/>
            <w:shd w:val="clear" w:color="auto" w:fill="auto"/>
          </w:tcPr>
          <w:p w14:paraId="0CCB9A4A" w14:textId="77777777" w:rsidR="00CF3F2D" w:rsidRPr="00EF6A93" w:rsidRDefault="00CF3F2D" w:rsidP="00467E8A">
            <w:pPr>
              <w:rPr>
                <w:b/>
              </w:rPr>
            </w:pPr>
          </w:p>
        </w:tc>
        <w:tc>
          <w:tcPr>
            <w:tcW w:w="3064" w:type="dxa"/>
            <w:vMerge/>
            <w:shd w:val="clear" w:color="auto" w:fill="auto"/>
          </w:tcPr>
          <w:p w14:paraId="79EAD036" w14:textId="77777777" w:rsidR="00CF3F2D" w:rsidRPr="00EF6A93" w:rsidRDefault="00CF3F2D" w:rsidP="00467E8A">
            <w:pPr>
              <w:rPr>
                <w:rFonts w:cs="Arial"/>
                <w:bCs/>
              </w:rPr>
            </w:pPr>
          </w:p>
        </w:tc>
        <w:tc>
          <w:tcPr>
            <w:tcW w:w="4708" w:type="dxa"/>
            <w:shd w:val="clear" w:color="auto" w:fill="auto"/>
          </w:tcPr>
          <w:p w14:paraId="4042B053" w14:textId="77777777" w:rsidR="00CF3F2D" w:rsidRPr="00EF6A93" w:rsidRDefault="00CF3F2D" w:rsidP="00467E8A">
            <w:r w:rsidRPr="00EF6A93">
              <w:rPr>
                <w:rStyle w:val="SAPScreenElement"/>
              </w:rPr>
              <w:t xml:space="preserve">Salary &amp; Wages Tax %: </w:t>
            </w:r>
            <w:r w:rsidRPr="00EF6A93">
              <w:t>enter the fixed percentage of tax on the salary and wages of the employee</w:t>
            </w:r>
          </w:p>
        </w:tc>
        <w:tc>
          <w:tcPr>
            <w:tcW w:w="2852" w:type="dxa"/>
            <w:vMerge/>
            <w:shd w:val="clear" w:color="auto" w:fill="auto"/>
          </w:tcPr>
          <w:p w14:paraId="59733665" w14:textId="77777777" w:rsidR="00CF3F2D" w:rsidRPr="00EF6A93" w:rsidRDefault="00CF3F2D" w:rsidP="00467E8A"/>
        </w:tc>
        <w:tc>
          <w:tcPr>
            <w:tcW w:w="1264" w:type="dxa"/>
          </w:tcPr>
          <w:p w14:paraId="33FA9D27" w14:textId="77777777" w:rsidR="00CF3F2D" w:rsidRPr="00EF6A93" w:rsidRDefault="00CF3F2D" w:rsidP="00467E8A">
            <w:pPr>
              <w:rPr>
                <w:rFonts w:cs="Arial"/>
                <w:bCs/>
              </w:rPr>
            </w:pPr>
          </w:p>
        </w:tc>
      </w:tr>
      <w:tr w:rsidR="00CF3F2D" w:rsidRPr="00EF6A93" w14:paraId="63E0EFD5" w14:textId="77777777" w:rsidTr="00467E8A">
        <w:trPr>
          <w:trHeight w:val="357"/>
        </w:trPr>
        <w:tc>
          <w:tcPr>
            <w:tcW w:w="900" w:type="dxa"/>
            <w:vMerge/>
            <w:shd w:val="clear" w:color="auto" w:fill="auto"/>
          </w:tcPr>
          <w:p w14:paraId="30C6C3D4" w14:textId="77777777" w:rsidR="00CF3F2D" w:rsidRPr="00EF6A93" w:rsidRDefault="00CF3F2D" w:rsidP="00467E8A"/>
        </w:tc>
        <w:tc>
          <w:tcPr>
            <w:tcW w:w="1498" w:type="dxa"/>
            <w:vMerge/>
            <w:shd w:val="clear" w:color="auto" w:fill="auto"/>
          </w:tcPr>
          <w:p w14:paraId="5453775A" w14:textId="77777777" w:rsidR="00CF3F2D" w:rsidRPr="00EF6A93" w:rsidRDefault="00CF3F2D" w:rsidP="00467E8A">
            <w:pPr>
              <w:rPr>
                <w:b/>
              </w:rPr>
            </w:pPr>
          </w:p>
        </w:tc>
        <w:tc>
          <w:tcPr>
            <w:tcW w:w="3064" w:type="dxa"/>
            <w:vMerge/>
            <w:shd w:val="clear" w:color="auto" w:fill="auto"/>
          </w:tcPr>
          <w:p w14:paraId="2116A1A5" w14:textId="77777777" w:rsidR="00CF3F2D" w:rsidRPr="00EF6A93" w:rsidRDefault="00CF3F2D" w:rsidP="00467E8A">
            <w:pPr>
              <w:rPr>
                <w:rFonts w:cs="Arial"/>
                <w:bCs/>
              </w:rPr>
            </w:pPr>
          </w:p>
        </w:tc>
        <w:tc>
          <w:tcPr>
            <w:tcW w:w="4708" w:type="dxa"/>
            <w:shd w:val="clear" w:color="auto" w:fill="auto"/>
          </w:tcPr>
          <w:p w14:paraId="7C440AA2" w14:textId="77777777" w:rsidR="00CF3F2D" w:rsidRPr="00EF6A93" w:rsidRDefault="00CF3F2D" w:rsidP="00467E8A">
            <w:r w:rsidRPr="00EF6A93">
              <w:rPr>
                <w:rStyle w:val="SAPScreenElement"/>
              </w:rPr>
              <w:t xml:space="preserve">Use Infotype 188: </w:t>
            </w:r>
            <w:r w:rsidRPr="00EF6A93">
              <w:t xml:space="preserve">flag check box if you want the system to use percentage for salary and wages tax, as maintained in </w:t>
            </w:r>
            <w:r w:rsidRPr="00EF6A93">
              <w:rPr>
                <w:rStyle w:val="SAPScreenElement"/>
                <w:color w:val="auto"/>
              </w:rPr>
              <w:t>Tax Australia</w:t>
            </w:r>
            <w:r w:rsidRPr="00EF6A93">
              <w:t xml:space="preserve"> infotype (IT0188). </w:t>
            </w:r>
          </w:p>
          <w:p w14:paraId="5958E4EE" w14:textId="77777777" w:rsidR="00CF3F2D" w:rsidRPr="00EF6A93" w:rsidRDefault="00CF3F2D" w:rsidP="00467E8A">
            <w:pPr>
              <w:pStyle w:val="SAPNoteHeading"/>
              <w:ind w:left="342"/>
            </w:pPr>
            <w:r w:rsidRPr="00EF6A93">
              <w:rPr>
                <w:noProof/>
              </w:rPr>
              <w:drawing>
                <wp:inline distT="0" distB="0" distL="0" distR="0" wp14:anchorId="2F67A3D4" wp14:editId="3604C96B">
                  <wp:extent cx="228600" cy="228600"/>
                  <wp:effectExtent l="0" t="0" r="0" b="0"/>
                  <wp:docPr id="10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xml:space="preserve"> Note</w:t>
            </w:r>
          </w:p>
          <w:p w14:paraId="425376DF" w14:textId="77777777" w:rsidR="00CF3F2D" w:rsidRPr="00EF6A93" w:rsidRDefault="00CF3F2D" w:rsidP="00467E8A">
            <w:pPr>
              <w:ind w:left="342"/>
            </w:pPr>
            <w:r w:rsidRPr="00EF6A93">
              <w:t xml:space="preserve">When you flag this check box, the system ignores the value maintained in field </w:t>
            </w:r>
            <w:r w:rsidRPr="00EF6A93">
              <w:rPr>
                <w:rStyle w:val="SAPScreenElement"/>
              </w:rPr>
              <w:t>Salary &amp; Wages Tax %</w:t>
            </w:r>
            <w:r w:rsidRPr="00EF6A93">
              <w:t xml:space="preserve">; instead, the value of field </w:t>
            </w:r>
            <w:r w:rsidRPr="00EF6A93">
              <w:rPr>
                <w:rStyle w:val="SAPScreenElement"/>
              </w:rPr>
              <w:t xml:space="preserve">Salary &amp; Wages Tax % </w:t>
            </w:r>
            <w:r w:rsidRPr="00EF6A93">
              <w:t>turns</w:t>
            </w:r>
            <w:r w:rsidRPr="00EF6A93">
              <w:rPr>
                <w:rStyle w:val="SAPUserEntry"/>
                <w:color w:val="auto"/>
              </w:rPr>
              <w:t xml:space="preserve"> 0</w:t>
            </w:r>
            <w:r w:rsidRPr="00EF6A93">
              <w:t>.</w:t>
            </w:r>
          </w:p>
        </w:tc>
        <w:tc>
          <w:tcPr>
            <w:tcW w:w="2852" w:type="dxa"/>
            <w:vMerge/>
            <w:shd w:val="clear" w:color="auto" w:fill="auto"/>
          </w:tcPr>
          <w:p w14:paraId="17041EE2" w14:textId="77777777" w:rsidR="00CF3F2D" w:rsidRPr="00EF6A93" w:rsidRDefault="00CF3F2D" w:rsidP="00467E8A"/>
        </w:tc>
        <w:tc>
          <w:tcPr>
            <w:tcW w:w="1264" w:type="dxa"/>
          </w:tcPr>
          <w:p w14:paraId="14217DB9" w14:textId="77777777" w:rsidR="00CF3F2D" w:rsidRPr="00EF6A93" w:rsidRDefault="00CF3F2D" w:rsidP="00467E8A">
            <w:pPr>
              <w:rPr>
                <w:rFonts w:cs="Arial"/>
                <w:bCs/>
              </w:rPr>
            </w:pPr>
          </w:p>
        </w:tc>
      </w:tr>
      <w:tr w:rsidR="00CF3F2D" w:rsidRPr="00EF6A93" w14:paraId="2AD9EE4C" w14:textId="77777777" w:rsidTr="00467E8A">
        <w:trPr>
          <w:trHeight w:val="357"/>
        </w:trPr>
        <w:tc>
          <w:tcPr>
            <w:tcW w:w="900" w:type="dxa"/>
            <w:vMerge/>
            <w:shd w:val="clear" w:color="auto" w:fill="auto"/>
          </w:tcPr>
          <w:p w14:paraId="475D9F1C" w14:textId="77777777" w:rsidR="00CF3F2D" w:rsidRPr="00EF6A93" w:rsidRDefault="00CF3F2D" w:rsidP="00467E8A"/>
        </w:tc>
        <w:tc>
          <w:tcPr>
            <w:tcW w:w="1498" w:type="dxa"/>
            <w:vMerge/>
            <w:shd w:val="clear" w:color="auto" w:fill="auto"/>
          </w:tcPr>
          <w:p w14:paraId="6DADE21D" w14:textId="77777777" w:rsidR="00CF3F2D" w:rsidRPr="00EF6A93" w:rsidRDefault="00CF3F2D" w:rsidP="00467E8A">
            <w:pPr>
              <w:rPr>
                <w:b/>
              </w:rPr>
            </w:pPr>
          </w:p>
        </w:tc>
        <w:tc>
          <w:tcPr>
            <w:tcW w:w="3064" w:type="dxa"/>
            <w:vMerge w:val="restart"/>
            <w:shd w:val="clear" w:color="auto" w:fill="auto"/>
          </w:tcPr>
          <w:p w14:paraId="42C876C9" w14:textId="77777777" w:rsidR="00CF3F2D" w:rsidRPr="00EF6A93" w:rsidRDefault="00CF3F2D" w:rsidP="00467E8A">
            <w:pPr>
              <w:rPr>
                <w:rFonts w:cs="Arial"/>
                <w:bCs/>
              </w:rPr>
            </w:pPr>
            <w:r w:rsidRPr="00EF6A93">
              <w:rPr>
                <w:rFonts w:cs="Arial"/>
                <w:bCs/>
              </w:rPr>
              <w:t xml:space="preserve">In the </w:t>
            </w:r>
            <w:r w:rsidRPr="00EF6A93">
              <w:rPr>
                <w:rStyle w:val="SAPScreenElement"/>
              </w:rPr>
              <w:t>Allowances</w:t>
            </w:r>
            <w:r w:rsidRPr="00EF6A93">
              <w:rPr>
                <w:rFonts w:cs="Arial"/>
                <w:bCs/>
              </w:rPr>
              <w:t xml:space="preserve"> part of the form, specify the allowance wage type and the corresponding percentage of the allowance amount that is taxable. </w:t>
            </w:r>
          </w:p>
          <w:p w14:paraId="1F81C76D" w14:textId="77777777" w:rsidR="00CF3F2D" w:rsidRPr="00EF6A93" w:rsidRDefault="00CF3F2D" w:rsidP="00467E8A">
            <w:pPr>
              <w:rPr>
                <w:rFonts w:cs="Arial"/>
                <w:bCs/>
              </w:rPr>
            </w:pPr>
            <w:r w:rsidRPr="00EF6A93">
              <w:rPr>
                <w:rFonts w:cs="Arial"/>
                <w:bCs/>
              </w:rPr>
              <w:t xml:space="preserve">Select the </w:t>
            </w:r>
            <w:r w:rsidRPr="00EF6A93">
              <w:rPr>
                <w:rStyle w:val="SAPScreenElement"/>
              </w:rPr>
              <w:t xml:space="preserve">New </w:t>
            </w:r>
            <w:r w:rsidRPr="00EF6A93">
              <w:t>pushbutton. The fields in the table become editable. Make following entries:</w:t>
            </w:r>
          </w:p>
        </w:tc>
        <w:tc>
          <w:tcPr>
            <w:tcW w:w="4708" w:type="dxa"/>
            <w:shd w:val="clear" w:color="auto" w:fill="auto"/>
          </w:tcPr>
          <w:p w14:paraId="50CC623C" w14:textId="77777777" w:rsidR="00CF3F2D" w:rsidRPr="00EF6A93" w:rsidRDefault="00CF3F2D" w:rsidP="00467E8A">
            <w:pPr>
              <w:rPr>
                <w:i/>
              </w:rPr>
            </w:pPr>
            <w:r w:rsidRPr="00EF6A93">
              <w:rPr>
                <w:rStyle w:val="SAPScreenElement"/>
              </w:rPr>
              <w:t xml:space="preserve">Allowance Wage Type: </w:t>
            </w:r>
            <w:r w:rsidRPr="00EF6A93">
              <w:t>select from value help</w:t>
            </w:r>
          </w:p>
        </w:tc>
        <w:tc>
          <w:tcPr>
            <w:tcW w:w="2852" w:type="dxa"/>
            <w:vMerge w:val="restart"/>
            <w:shd w:val="clear" w:color="auto" w:fill="auto"/>
          </w:tcPr>
          <w:p w14:paraId="4BE17622" w14:textId="77777777" w:rsidR="00CF3F2D" w:rsidRPr="00EF6A93" w:rsidRDefault="00CF3F2D" w:rsidP="00467E8A"/>
        </w:tc>
        <w:tc>
          <w:tcPr>
            <w:tcW w:w="1264" w:type="dxa"/>
          </w:tcPr>
          <w:p w14:paraId="237DC421" w14:textId="77777777" w:rsidR="00CF3F2D" w:rsidRPr="00EF6A93" w:rsidRDefault="00CF3F2D" w:rsidP="00467E8A">
            <w:pPr>
              <w:rPr>
                <w:rFonts w:cs="Arial"/>
                <w:bCs/>
              </w:rPr>
            </w:pPr>
          </w:p>
        </w:tc>
      </w:tr>
      <w:tr w:rsidR="00CF3F2D" w:rsidRPr="00EF6A93" w14:paraId="657085CA" w14:textId="77777777" w:rsidTr="00467E8A">
        <w:trPr>
          <w:trHeight w:val="357"/>
        </w:trPr>
        <w:tc>
          <w:tcPr>
            <w:tcW w:w="900" w:type="dxa"/>
            <w:vMerge/>
            <w:shd w:val="clear" w:color="auto" w:fill="auto"/>
          </w:tcPr>
          <w:p w14:paraId="059797F4" w14:textId="77777777" w:rsidR="00CF3F2D" w:rsidRPr="00EF6A93" w:rsidRDefault="00CF3F2D" w:rsidP="00467E8A"/>
        </w:tc>
        <w:tc>
          <w:tcPr>
            <w:tcW w:w="1498" w:type="dxa"/>
            <w:vMerge/>
            <w:shd w:val="clear" w:color="auto" w:fill="auto"/>
          </w:tcPr>
          <w:p w14:paraId="23AD23EA" w14:textId="77777777" w:rsidR="00CF3F2D" w:rsidRPr="00EF6A93" w:rsidRDefault="00CF3F2D" w:rsidP="00467E8A">
            <w:pPr>
              <w:rPr>
                <w:b/>
              </w:rPr>
            </w:pPr>
          </w:p>
        </w:tc>
        <w:tc>
          <w:tcPr>
            <w:tcW w:w="3064" w:type="dxa"/>
            <w:vMerge/>
            <w:shd w:val="clear" w:color="auto" w:fill="auto"/>
          </w:tcPr>
          <w:p w14:paraId="44478B4B" w14:textId="77777777" w:rsidR="00CF3F2D" w:rsidRPr="00EF6A93" w:rsidRDefault="00CF3F2D" w:rsidP="00467E8A">
            <w:pPr>
              <w:rPr>
                <w:rFonts w:cs="Arial"/>
                <w:bCs/>
              </w:rPr>
            </w:pPr>
          </w:p>
        </w:tc>
        <w:tc>
          <w:tcPr>
            <w:tcW w:w="4708" w:type="dxa"/>
            <w:shd w:val="clear" w:color="auto" w:fill="auto"/>
          </w:tcPr>
          <w:p w14:paraId="07B79A6F" w14:textId="77777777" w:rsidR="00CF3F2D" w:rsidRPr="00EF6A93" w:rsidRDefault="00CF3F2D" w:rsidP="00467E8A">
            <w:pPr>
              <w:rPr>
                <w:rStyle w:val="SAPScreenElement"/>
              </w:rPr>
            </w:pPr>
            <w:r w:rsidRPr="00EF6A93">
              <w:rPr>
                <w:rStyle w:val="SAPScreenElement"/>
              </w:rPr>
              <w:t xml:space="preserve">Wage Type Description: </w:t>
            </w:r>
            <w:r w:rsidRPr="00EF6A93">
              <w:t>defaulted based on allowance wage type selected; read-only field</w:t>
            </w:r>
          </w:p>
        </w:tc>
        <w:tc>
          <w:tcPr>
            <w:tcW w:w="2852" w:type="dxa"/>
            <w:vMerge/>
            <w:shd w:val="clear" w:color="auto" w:fill="auto"/>
          </w:tcPr>
          <w:p w14:paraId="29AC542A" w14:textId="77777777" w:rsidR="00CF3F2D" w:rsidRPr="00EF6A93" w:rsidRDefault="00CF3F2D" w:rsidP="00467E8A"/>
        </w:tc>
        <w:tc>
          <w:tcPr>
            <w:tcW w:w="1264" w:type="dxa"/>
          </w:tcPr>
          <w:p w14:paraId="53259FCE" w14:textId="77777777" w:rsidR="00CF3F2D" w:rsidRPr="00EF6A93" w:rsidRDefault="00CF3F2D" w:rsidP="00467E8A">
            <w:pPr>
              <w:rPr>
                <w:rFonts w:cs="Arial"/>
                <w:bCs/>
              </w:rPr>
            </w:pPr>
          </w:p>
        </w:tc>
      </w:tr>
      <w:tr w:rsidR="00CF3F2D" w:rsidRPr="00EF6A93" w14:paraId="5FA5B9FF" w14:textId="77777777" w:rsidTr="00467E8A">
        <w:trPr>
          <w:trHeight w:val="357"/>
        </w:trPr>
        <w:tc>
          <w:tcPr>
            <w:tcW w:w="900" w:type="dxa"/>
            <w:vMerge/>
            <w:shd w:val="clear" w:color="auto" w:fill="auto"/>
          </w:tcPr>
          <w:p w14:paraId="28C97C10" w14:textId="77777777" w:rsidR="00CF3F2D" w:rsidRPr="00EF6A93" w:rsidRDefault="00CF3F2D" w:rsidP="00467E8A"/>
        </w:tc>
        <w:tc>
          <w:tcPr>
            <w:tcW w:w="1498" w:type="dxa"/>
            <w:vMerge/>
            <w:shd w:val="clear" w:color="auto" w:fill="auto"/>
          </w:tcPr>
          <w:p w14:paraId="54A937F2" w14:textId="77777777" w:rsidR="00CF3F2D" w:rsidRPr="00EF6A93" w:rsidRDefault="00CF3F2D" w:rsidP="00467E8A">
            <w:pPr>
              <w:rPr>
                <w:b/>
              </w:rPr>
            </w:pPr>
          </w:p>
        </w:tc>
        <w:tc>
          <w:tcPr>
            <w:tcW w:w="3064" w:type="dxa"/>
            <w:vMerge/>
            <w:shd w:val="clear" w:color="auto" w:fill="auto"/>
          </w:tcPr>
          <w:p w14:paraId="7AD41959" w14:textId="77777777" w:rsidR="00CF3F2D" w:rsidRPr="00EF6A93" w:rsidRDefault="00CF3F2D" w:rsidP="00467E8A">
            <w:pPr>
              <w:rPr>
                <w:rFonts w:cs="Arial"/>
                <w:bCs/>
              </w:rPr>
            </w:pPr>
          </w:p>
        </w:tc>
        <w:tc>
          <w:tcPr>
            <w:tcW w:w="4708" w:type="dxa"/>
            <w:shd w:val="clear" w:color="auto" w:fill="auto"/>
          </w:tcPr>
          <w:p w14:paraId="35DD74C0" w14:textId="77777777" w:rsidR="00CF3F2D" w:rsidRPr="00EF6A93" w:rsidRDefault="00CF3F2D" w:rsidP="00467E8A">
            <w:pPr>
              <w:rPr>
                <w:i/>
              </w:rPr>
            </w:pPr>
            <w:r w:rsidRPr="00EF6A93">
              <w:rPr>
                <w:rStyle w:val="SAPScreenElement"/>
              </w:rPr>
              <w:t>Percentage Taxed:</w:t>
            </w:r>
            <w:r w:rsidRPr="00EF6A93">
              <w:t xml:space="preserve"> enter appropriate value</w:t>
            </w:r>
          </w:p>
        </w:tc>
        <w:tc>
          <w:tcPr>
            <w:tcW w:w="2852" w:type="dxa"/>
            <w:vMerge/>
            <w:shd w:val="clear" w:color="auto" w:fill="auto"/>
          </w:tcPr>
          <w:p w14:paraId="0BD4C8B0" w14:textId="77777777" w:rsidR="00CF3F2D" w:rsidRPr="00EF6A93" w:rsidRDefault="00CF3F2D" w:rsidP="00467E8A"/>
        </w:tc>
        <w:tc>
          <w:tcPr>
            <w:tcW w:w="1264" w:type="dxa"/>
          </w:tcPr>
          <w:p w14:paraId="7D23C0BB" w14:textId="77777777" w:rsidR="00CF3F2D" w:rsidRPr="00EF6A93" w:rsidRDefault="00CF3F2D" w:rsidP="00467E8A">
            <w:pPr>
              <w:rPr>
                <w:rFonts w:cs="Arial"/>
                <w:bCs/>
              </w:rPr>
            </w:pPr>
          </w:p>
        </w:tc>
      </w:tr>
      <w:tr w:rsidR="00CF3F2D" w:rsidRPr="00EF6A93" w14:paraId="05CA0644" w14:textId="77777777" w:rsidTr="00467E8A">
        <w:trPr>
          <w:trHeight w:val="357"/>
        </w:trPr>
        <w:tc>
          <w:tcPr>
            <w:tcW w:w="900" w:type="dxa"/>
            <w:shd w:val="clear" w:color="auto" w:fill="auto"/>
          </w:tcPr>
          <w:p w14:paraId="73DD5369" w14:textId="77777777" w:rsidR="00CF3F2D" w:rsidRPr="00EF6A93" w:rsidRDefault="00CF3F2D" w:rsidP="00467E8A">
            <w:r w:rsidRPr="00EF6A93">
              <w:t>12</w:t>
            </w:r>
          </w:p>
        </w:tc>
        <w:tc>
          <w:tcPr>
            <w:tcW w:w="1498" w:type="dxa"/>
            <w:shd w:val="clear" w:color="auto" w:fill="auto"/>
          </w:tcPr>
          <w:p w14:paraId="0CD5D2F1" w14:textId="77777777" w:rsidR="00CF3F2D" w:rsidRPr="00EF6A93" w:rsidRDefault="00CF3F2D" w:rsidP="00467E8A">
            <w:pPr>
              <w:rPr>
                <w:b/>
              </w:rPr>
            </w:pPr>
            <w:r w:rsidRPr="00EF6A93">
              <w:rPr>
                <w:rStyle w:val="SAPEmphasis"/>
              </w:rPr>
              <w:t>Save Income Tax Withholding Variation Data</w:t>
            </w:r>
          </w:p>
        </w:tc>
        <w:tc>
          <w:tcPr>
            <w:tcW w:w="3064" w:type="dxa"/>
            <w:shd w:val="clear" w:color="auto" w:fill="auto"/>
          </w:tcPr>
          <w:p w14:paraId="020A1B55" w14:textId="77777777" w:rsidR="00CF3F2D" w:rsidRPr="00EF6A93" w:rsidRDefault="00CF3F2D" w:rsidP="00467E8A">
            <w:pPr>
              <w:rPr>
                <w:rFonts w:cs="Arial"/>
                <w:bCs/>
              </w:rPr>
            </w:pPr>
            <w:r w:rsidRPr="00EF6A93">
              <w:t xml:space="preserve">Choose the </w:t>
            </w:r>
            <w:r w:rsidRPr="00EF6A93">
              <w:rPr>
                <w:rStyle w:val="SAPScreenElement"/>
              </w:rPr>
              <w:t>Save</w:t>
            </w:r>
            <w:r w:rsidRPr="00EF6A93">
              <w:t xml:space="preserve"> button.</w:t>
            </w:r>
          </w:p>
        </w:tc>
        <w:tc>
          <w:tcPr>
            <w:tcW w:w="4708" w:type="dxa"/>
            <w:shd w:val="clear" w:color="auto" w:fill="auto"/>
          </w:tcPr>
          <w:p w14:paraId="58C72CB2" w14:textId="77777777" w:rsidR="00CF3F2D" w:rsidRPr="00EF6A93" w:rsidRDefault="00CF3F2D" w:rsidP="00467E8A">
            <w:pPr>
              <w:rPr>
                <w:i/>
              </w:rPr>
            </w:pPr>
          </w:p>
        </w:tc>
        <w:tc>
          <w:tcPr>
            <w:tcW w:w="2852" w:type="dxa"/>
            <w:shd w:val="clear" w:color="auto" w:fill="auto"/>
          </w:tcPr>
          <w:p w14:paraId="6C0A97EF" w14:textId="77777777" w:rsidR="00CF3F2D" w:rsidRPr="00EF6A93" w:rsidRDefault="00CF3F2D" w:rsidP="00467E8A">
            <w:r w:rsidRPr="00EF6A93">
              <w:rPr>
                <w:rFonts w:cs="Arial"/>
                <w:bCs/>
              </w:rPr>
              <w:t>A system message about data saving is generated.</w:t>
            </w:r>
          </w:p>
        </w:tc>
        <w:tc>
          <w:tcPr>
            <w:tcW w:w="1264" w:type="dxa"/>
          </w:tcPr>
          <w:p w14:paraId="6D73928C" w14:textId="77777777" w:rsidR="00CF3F2D" w:rsidRPr="00EF6A93" w:rsidRDefault="00CF3F2D" w:rsidP="00467E8A">
            <w:pPr>
              <w:rPr>
                <w:rFonts w:cs="Arial"/>
                <w:bCs/>
              </w:rPr>
            </w:pPr>
          </w:p>
        </w:tc>
      </w:tr>
    </w:tbl>
    <w:p w14:paraId="325F067E" w14:textId="77777777" w:rsidR="00CF3F2D" w:rsidRPr="00EF6A93" w:rsidRDefault="00CF3F2D" w:rsidP="00CF3F2D">
      <w:pPr>
        <w:pStyle w:val="Heading4"/>
      </w:pPr>
      <w:bookmarkStart w:id="1096" w:name="_Toc465002949"/>
      <w:bookmarkStart w:id="1097" w:name="_Toc499730144"/>
      <w:bookmarkStart w:id="1098" w:name="_Toc507433228"/>
      <w:r w:rsidRPr="00EF6A93">
        <w:lastRenderedPageBreak/>
        <w:t>Maintaining Superannuation Data</w:t>
      </w:r>
      <w:bookmarkEnd w:id="1096"/>
      <w:bookmarkEnd w:id="1097"/>
      <w:bookmarkEnd w:id="1098"/>
    </w:p>
    <w:p w14:paraId="0288D490" w14:textId="77777777" w:rsidR="00CF3F2D" w:rsidRPr="00EF6A93" w:rsidRDefault="00CF3F2D" w:rsidP="00CF3F2D">
      <w:pPr>
        <w:pStyle w:val="SAPKeyblockTitle"/>
      </w:pPr>
      <w:r w:rsidRPr="00EF6A93">
        <w:t>Test Administration</w:t>
      </w:r>
    </w:p>
    <w:p w14:paraId="564F420C" w14:textId="77777777" w:rsidR="00CF3F2D" w:rsidRPr="00EF6A93" w:rsidRDefault="00CF3F2D" w:rsidP="00CF3F2D">
      <w:r w:rsidRPr="00EF6A93">
        <w:t>Customer project: Fill in the project-specific parts (highlighted).</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CF3F2D" w:rsidRPr="00EF6A93" w14:paraId="5A812766"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39A5A6DF" w14:textId="77777777" w:rsidR="00CF3F2D" w:rsidRPr="00EF6A93" w:rsidRDefault="00CF3F2D" w:rsidP="00467E8A">
            <w:pPr>
              <w:rPr>
                <w:rStyle w:val="SAPEmphasis"/>
              </w:rPr>
            </w:pPr>
            <w:r w:rsidRPr="00EF6A93">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22FF81B2" w14:textId="77777777" w:rsidR="00CF3F2D" w:rsidRPr="00EF6A93" w:rsidRDefault="00CF3F2D" w:rsidP="00467E8A">
            <w:r w:rsidRPr="00EF6A93">
              <w:t>&lt;X.XX&gt;</w:t>
            </w:r>
          </w:p>
        </w:tc>
        <w:tc>
          <w:tcPr>
            <w:tcW w:w="2401" w:type="dxa"/>
            <w:tcBorders>
              <w:top w:val="single" w:sz="8" w:space="0" w:color="999999"/>
              <w:left w:val="single" w:sz="8" w:space="0" w:color="999999"/>
              <w:bottom w:val="single" w:sz="8" w:space="0" w:color="999999"/>
              <w:right w:val="single" w:sz="8" w:space="0" w:color="999999"/>
            </w:tcBorders>
            <w:hideMark/>
          </w:tcPr>
          <w:p w14:paraId="3F1F447C" w14:textId="77777777" w:rsidR="00CF3F2D" w:rsidRPr="00EF6A93" w:rsidRDefault="00CF3F2D" w:rsidP="00467E8A">
            <w:pPr>
              <w:rPr>
                <w:rStyle w:val="SAPEmphasis"/>
              </w:rPr>
            </w:pPr>
            <w:r w:rsidRPr="00EF6A93">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2D931314" w14:textId="77777777" w:rsidR="00CF3F2D" w:rsidRPr="00EF6A93" w:rsidRDefault="00CF3F2D" w:rsidP="00467E8A"/>
        </w:tc>
        <w:tc>
          <w:tcPr>
            <w:tcW w:w="2402" w:type="dxa"/>
            <w:tcBorders>
              <w:top w:val="single" w:sz="8" w:space="0" w:color="999999"/>
              <w:left w:val="single" w:sz="8" w:space="0" w:color="999999"/>
              <w:bottom w:val="single" w:sz="8" w:space="0" w:color="999999"/>
              <w:right w:val="single" w:sz="8" w:space="0" w:color="999999"/>
            </w:tcBorders>
            <w:hideMark/>
          </w:tcPr>
          <w:p w14:paraId="7E4FAB6C" w14:textId="77777777" w:rsidR="00CF3F2D" w:rsidRPr="00EF6A93" w:rsidRDefault="00CF3F2D" w:rsidP="00467E8A">
            <w:pPr>
              <w:rPr>
                <w:rStyle w:val="SAPEmphasis"/>
              </w:rPr>
            </w:pPr>
            <w:r w:rsidRPr="00EF6A93">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5170412C" w14:textId="77777777" w:rsidR="00CF3F2D" w:rsidRPr="00EF6A93" w:rsidRDefault="00CF3F2D" w:rsidP="00467E8A">
            <w:r>
              <w:t>&lt;date&gt;</w:t>
            </w:r>
          </w:p>
        </w:tc>
      </w:tr>
      <w:tr w:rsidR="00CF3F2D" w:rsidRPr="00EF6A93" w14:paraId="43F7203B"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27D15BE8" w14:textId="77777777" w:rsidR="00CF3F2D" w:rsidRPr="00EF6A93" w:rsidRDefault="00CF3F2D" w:rsidP="00467E8A">
            <w:pPr>
              <w:rPr>
                <w:rStyle w:val="SAPEmphasis"/>
              </w:rPr>
            </w:pPr>
            <w:r w:rsidRPr="00EF6A93">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25BFA3AE" w14:textId="77777777" w:rsidR="00CF3F2D" w:rsidRPr="00EF6A93" w:rsidRDefault="00CF3F2D" w:rsidP="00467E8A">
            <w:r w:rsidRPr="00EF6A93">
              <w:t>HR Administrator</w:t>
            </w:r>
          </w:p>
        </w:tc>
      </w:tr>
      <w:tr w:rsidR="00CF3F2D" w:rsidRPr="00EF6A93" w14:paraId="05A56099"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7A9C3EFD" w14:textId="77777777" w:rsidR="00CF3F2D" w:rsidRPr="00EF6A93" w:rsidRDefault="00CF3F2D" w:rsidP="00467E8A">
            <w:pPr>
              <w:rPr>
                <w:rStyle w:val="SAPEmphasis"/>
              </w:rPr>
            </w:pPr>
            <w:r w:rsidRPr="00EF6A93">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57295BA8" w14:textId="77777777" w:rsidR="00CF3F2D" w:rsidRPr="00EF6A93" w:rsidRDefault="00CF3F2D" w:rsidP="00467E8A">
            <w:r w:rsidRPr="00EF6A93">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68AE1DA9" w14:textId="77777777" w:rsidR="00CF3F2D" w:rsidRPr="00EF6A93" w:rsidRDefault="00CF3F2D" w:rsidP="00467E8A">
            <w:pPr>
              <w:rPr>
                <w:rStyle w:val="SAPEmphasis"/>
              </w:rPr>
            </w:pPr>
            <w:r w:rsidRPr="00EF6A93">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7AB4D03B" w14:textId="063C3FD7" w:rsidR="00CF3F2D" w:rsidRPr="00EF6A93" w:rsidRDefault="001861CE" w:rsidP="00467E8A">
            <w:r>
              <w:t>&lt;duration&gt;</w:t>
            </w:r>
          </w:p>
        </w:tc>
      </w:tr>
    </w:tbl>
    <w:p w14:paraId="3477761F" w14:textId="77777777" w:rsidR="00CF3F2D" w:rsidRPr="00EF6A93" w:rsidRDefault="00CF3F2D" w:rsidP="00CF3F2D">
      <w:pPr>
        <w:pStyle w:val="SAPKeyblockTitle"/>
      </w:pPr>
      <w:r w:rsidRPr="00EF6A93">
        <w:t>Purpose</w:t>
      </w:r>
    </w:p>
    <w:p w14:paraId="65FB4100" w14:textId="77777777" w:rsidR="00CF3F2D" w:rsidRPr="00EF6A93" w:rsidRDefault="00CF3F2D" w:rsidP="00CF3F2D">
      <w:r w:rsidRPr="00EF6A93">
        <w:t>The HR Administrator</w:t>
      </w:r>
      <w:r w:rsidRPr="00EF6A93" w:rsidDel="0049392E">
        <w:t xml:space="preserve"> </w:t>
      </w:r>
      <w:r w:rsidRPr="00EF6A93">
        <w:t xml:space="preserve">maintains superannuation data for employees. </w:t>
      </w:r>
    </w:p>
    <w:p w14:paraId="72F9909D" w14:textId="77777777" w:rsidR="00CF3F2D" w:rsidRPr="00EF6A93" w:rsidRDefault="00CF3F2D" w:rsidP="00CF3F2D">
      <w:r w:rsidRPr="00EF6A93">
        <w:t xml:space="preserve">The </w:t>
      </w:r>
      <w:r w:rsidRPr="00EF6A93">
        <w:rPr>
          <w:rStyle w:val="SAPScreenElement"/>
          <w:color w:val="auto"/>
        </w:rPr>
        <w:t>Superannuation</w:t>
      </w:r>
      <w:r w:rsidRPr="00EF6A93">
        <w:t xml:space="preserve"> component offers a comprehensive method of processing company and employee contributions to superannuation funds. It allows the HR Administrator</w:t>
      </w:r>
      <w:r w:rsidRPr="00EF6A93" w:rsidDel="0049392E">
        <w:t xml:space="preserve"> </w:t>
      </w:r>
      <w:r w:rsidRPr="00EF6A93">
        <w:t>to record all the information required by the Payroll system to calculate the superannuation contributions to be paid into the employees‘ superannuation funds.</w:t>
      </w:r>
    </w:p>
    <w:p w14:paraId="6B2DBB49" w14:textId="77777777" w:rsidR="00CF3F2D" w:rsidRPr="00EF6A93" w:rsidRDefault="00CF3F2D" w:rsidP="00CF3F2D">
      <w:r w:rsidRPr="00EF6A93">
        <w:t xml:space="preserve">The </w:t>
      </w:r>
      <w:r w:rsidRPr="00EF6A93">
        <w:rPr>
          <w:rStyle w:val="SAPScreenElement"/>
          <w:color w:val="auto"/>
        </w:rPr>
        <w:t>Superannuation</w:t>
      </w:r>
      <w:r w:rsidRPr="00EF6A93">
        <w:t xml:space="preserve"> component is broadly divided into two contribution categories:</w:t>
      </w:r>
    </w:p>
    <w:p w14:paraId="5476E138" w14:textId="77777777" w:rsidR="00CF3F2D" w:rsidRPr="00EF6A93" w:rsidRDefault="00CF3F2D" w:rsidP="006135FF">
      <w:pPr>
        <w:pStyle w:val="ListParagraph"/>
        <w:numPr>
          <w:ilvl w:val="0"/>
          <w:numId w:val="22"/>
        </w:numPr>
        <w:ind w:left="270" w:hanging="270"/>
      </w:pPr>
      <w:r w:rsidRPr="00EF6A93">
        <w:rPr>
          <w:rStyle w:val="SAPScreenElement"/>
          <w:color w:val="auto"/>
        </w:rPr>
        <w:t>Superannuation contributions</w:t>
      </w:r>
      <w:r w:rsidRPr="00EF6A93">
        <w:t>: These contributions are discretionary and allow both employers and employees to pay contributions to various superannuation funds. Employers usually pay the super guarantee contribution to all employees irrespective of eligibility limits, and may choose to contribute more than the statutory minimum super guarantee contribution. Employees may choose to pay a voluntary contribution in addition to the super guarantee contribution paid by their employer.</w:t>
      </w:r>
    </w:p>
    <w:p w14:paraId="6FAB0B5D" w14:textId="77777777" w:rsidR="00CF3F2D" w:rsidRPr="00EF6A93" w:rsidRDefault="00CF3F2D" w:rsidP="006135FF">
      <w:pPr>
        <w:pStyle w:val="ListParagraph"/>
        <w:numPr>
          <w:ilvl w:val="0"/>
          <w:numId w:val="22"/>
        </w:numPr>
        <w:ind w:left="270" w:hanging="270"/>
      </w:pPr>
      <w:r w:rsidRPr="00EF6A93">
        <w:rPr>
          <w:rStyle w:val="SAPScreenElement"/>
          <w:color w:val="auto"/>
        </w:rPr>
        <w:t>Super guarantee contributions (SGC)</w:t>
      </w:r>
      <w:r w:rsidRPr="00EF6A93">
        <w:t xml:space="preserve">: Under super guarantee contributions, employers are required to provide a minimum level of superannuation support for their employees. The minimum level of support is prescribed by law and set in scales that can change from year to year. Employers who fail to comply with the prescribed minimum level of support are required to pay a non-tax-deductible charge, known as the superannuation guarantee charge, plus an additional amount as interest that the contributions would have earned. The super guarantee contribution can be made to multiple funds with a different percentage allocated to each fund. </w:t>
      </w:r>
    </w:p>
    <w:p w14:paraId="0FDFEFD1" w14:textId="77777777" w:rsidR="00CF3F2D" w:rsidRPr="00EF6A93" w:rsidRDefault="00CF3F2D" w:rsidP="00CF3F2D">
      <w:r w:rsidRPr="00EF6A93">
        <w:t>For superannuation contributions to be calculated by the Payroll system, the HR Administrator</w:t>
      </w:r>
      <w:r w:rsidRPr="00EF6A93" w:rsidDel="0049392E">
        <w:t xml:space="preserve"> </w:t>
      </w:r>
      <w:r w:rsidRPr="00EF6A93">
        <w:t xml:space="preserve">must enter data for each employee in the </w:t>
      </w:r>
      <w:r w:rsidRPr="00EF6A93">
        <w:rPr>
          <w:rStyle w:val="SAPScreenElement"/>
        </w:rPr>
        <w:t>Superannuation</w:t>
      </w:r>
      <w:r w:rsidRPr="00EF6A93">
        <w:t xml:space="preserve"> infotype. </w:t>
      </w:r>
    </w:p>
    <w:p w14:paraId="1CFFD050" w14:textId="77777777" w:rsidR="00CF3F2D" w:rsidRPr="00EF6A93" w:rsidRDefault="00CF3F2D" w:rsidP="00CF3F2D">
      <w:r w:rsidRPr="00EF6A93">
        <w:t>If the employees’ superannuation details change, the HR Administrator</w:t>
      </w:r>
      <w:r w:rsidRPr="00EF6A93" w:rsidDel="0049392E">
        <w:t xml:space="preserve"> </w:t>
      </w:r>
      <w:r w:rsidRPr="00EF6A93">
        <w:t>can create new superannuation records in master data by delimiting the old records and entering a new validity period for the new records. If employees decide to change the contributions they make to a particular fund, the HR Administrator</w:t>
      </w:r>
      <w:r w:rsidRPr="00EF6A93" w:rsidDel="0049392E">
        <w:t xml:space="preserve"> </w:t>
      </w:r>
      <w:r w:rsidRPr="00EF6A93">
        <w:t>needs to create new records to reflect these changes. Should the HR Administrator</w:t>
      </w:r>
      <w:r w:rsidRPr="00EF6A93" w:rsidDel="0049392E">
        <w:t xml:space="preserve"> </w:t>
      </w:r>
      <w:r w:rsidRPr="00EF6A93">
        <w:t>receive a request to change contribution amounts after payroll has been run for a particular period, changing the record will trigger retroactive accounting.</w:t>
      </w:r>
    </w:p>
    <w:p w14:paraId="1CE7470F" w14:textId="77777777" w:rsidR="00CF3F2D" w:rsidRPr="00EF6A93" w:rsidRDefault="00CF3F2D" w:rsidP="00CF3F2D">
      <w:pPr>
        <w:ind w:left="720"/>
      </w:pPr>
      <w:r w:rsidRPr="00EF6A93">
        <w:rPr>
          <w:noProof/>
        </w:rPr>
        <w:drawing>
          <wp:inline distT="0" distB="0" distL="0" distR="0" wp14:anchorId="70AFD9B2" wp14:editId="253F7AFA">
            <wp:extent cx="228600" cy="228600"/>
            <wp:effectExtent l="0" t="0" r="0" b="0"/>
            <wp:docPr id="30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w:t>
      </w:r>
      <w:r w:rsidRPr="00EF6A93">
        <w:rPr>
          <w:rFonts w:ascii="BentonSans Regular" w:hAnsi="BentonSans Regular"/>
          <w:color w:val="666666"/>
          <w:sz w:val="22"/>
        </w:rPr>
        <w:t>Note</w:t>
      </w:r>
    </w:p>
    <w:p w14:paraId="6F9DD48D" w14:textId="77777777" w:rsidR="00CF3F2D" w:rsidRPr="00EF6A93" w:rsidRDefault="00CF3F2D" w:rsidP="00CF3F2D">
      <w:pPr>
        <w:ind w:left="720"/>
      </w:pPr>
      <w:r w:rsidRPr="00EF6A93">
        <w:t xml:space="preserve">It is not mandatory to store data in the </w:t>
      </w:r>
      <w:r w:rsidRPr="00EF6A93">
        <w:rPr>
          <w:rStyle w:val="SAPScreenElement"/>
        </w:rPr>
        <w:t>Superannuation</w:t>
      </w:r>
      <w:r w:rsidRPr="00EF6A93">
        <w:t xml:space="preserve"> infotype for payroll to run successfully.</w:t>
      </w:r>
    </w:p>
    <w:p w14:paraId="14F017B7" w14:textId="77777777" w:rsidR="00CF3F2D" w:rsidRPr="00EF6A93" w:rsidRDefault="00CF3F2D" w:rsidP="00CF3F2D">
      <w:pPr>
        <w:pStyle w:val="SAPKeyblockTitle"/>
      </w:pPr>
      <w:r w:rsidRPr="00EF6A93">
        <w:lastRenderedPageBreak/>
        <w:t>Procedure</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1682"/>
        <w:gridCol w:w="2790"/>
        <w:gridCol w:w="4798"/>
        <w:gridCol w:w="2852"/>
        <w:gridCol w:w="1264"/>
      </w:tblGrid>
      <w:tr w:rsidR="00CF3F2D" w:rsidRPr="00EF6A93" w14:paraId="307B4592" w14:textId="77777777" w:rsidTr="00467E8A">
        <w:trPr>
          <w:trHeight w:val="517"/>
          <w:tblHeader/>
        </w:trPr>
        <w:tc>
          <w:tcPr>
            <w:tcW w:w="900" w:type="dxa"/>
            <w:shd w:val="clear" w:color="auto" w:fill="999999"/>
          </w:tcPr>
          <w:p w14:paraId="59CA8FEF" w14:textId="77777777" w:rsidR="00CF3F2D" w:rsidRPr="00EF6A93" w:rsidRDefault="00CF3F2D" w:rsidP="00467E8A">
            <w:pPr>
              <w:pStyle w:val="TableHeading"/>
              <w:rPr>
                <w:rFonts w:ascii="BentonSans Bold" w:hAnsi="BentonSans Bold"/>
                <w:bCs/>
                <w:color w:val="FFFFFF"/>
                <w:sz w:val="18"/>
              </w:rPr>
            </w:pPr>
            <w:r w:rsidRPr="00EF6A93">
              <w:rPr>
                <w:rFonts w:ascii="BentonSans Bold" w:hAnsi="BentonSans Bold"/>
                <w:bCs/>
                <w:color w:val="FFFFFF"/>
                <w:sz w:val="18"/>
              </w:rPr>
              <w:t>Test Step #</w:t>
            </w:r>
          </w:p>
        </w:tc>
        <w:tc>
          <w:tcPr>
            <w:tcW w:w="1682" w:type="dxa"/>
            <w:shd w:val="clear" w:color="auto" w:fill="999999"/>
          </w:tcPr>
          <w:p w14:paraId="4B00B677" w14:textId="77777777" w:rsidR="00CF3F2D" w:rsidRPr="00EF6A93" w:rsidRDefault="00CF3F2D" w:rsidP="00467E8A">
            <w:pPr>
              <w:pStyle w:val="TableHeading"/>
              <w:rPr>
                <w:rFonts w:ascii="BentonSans Bold" w:hAnsi="BentonSans Bold"/>
                <w:bCs/>
                <w:color w:val="FFFFFF"/>
                <w:sz w:val="18"/>
              </w:rPr>
            </w:pPr>
            <w:r w:rsidRPr="00EF6A93">
              <w:rPr>
                <w:rFonts w:ascii="BentonSans Bold" w:hAnsi="BentonSans Bold"/>
                <w:bCs/>
                <w:color w:val="FFFFFF"/>
                <w:sz w:val="18"/>
              </w:rPr>
              <w:t>Test Step Name</w:t>
            </w:r>
          </w:p>
        </w:tc>
        <w:tc>
          <w:tcPr>
            <w:tcW w:w="2790" w:type="dxa"/>
            <w:shd w:val="clear" w:color="auto" w:fill="999999"/>
          </w:tcPr>
          <w:p w14:paraId="7564C99F" w14:textId="77777777" w:rsidR="00CF3F2D" w:rsidRPr="00EF6A93" w:rsidRDefault="00CF3F2D" w:rsidP="00467E8A">
            <w:pPr>
              <w:pStyle w:val="TableHeading"/>
              <w:rPr>
                <w:rFonts w:ascii="BentonSans Bold" w:hAnsi="BentonSans Bold"/>
                <w:bCs/>
                <w:color w:val="FFFFFF"/>
                <w:sz w:val="18"/>
              </w:rPr>
            </w:pPr>
            <w:r w:rsidRPr="00EF6A93">
              <w:rPr>
                <w:rFonts w:ascii="BentonSans Bold" w:hAnsi="BentonSans Bold"/>
                <w:bCs/>
                <w:color w:val="FFFFFF"/>
                <w:sz w:val="18"/>
              </w:rPr>
              <w:t>Instruction</w:t>
            </w:r>
          </w:p>
        </w:tc>
        <w:tc>
          <w:tcPr>
            <w:tcW w:w="4798" w:type="dxa"/>
            <w:shd w:val="clear" w:color="auto" w:fill="999999"/>
          </w:tcPr>
          <w:p w14:paraId="3697C329" w14:textId="77777777" w:rsidR="00CF3F2D" w:rsidRPr="00EF6A93" w:rsidRDefault="00CF3F2D" w:rsidP="00467E8A">
            <w:pPr>
              <w:pStyle w:val="TableHeading"/>
              <w:rPr>
                <w:rFonts w:ascii="BentonSans Bold" w:hAnsi="BentonSans Bold"/>
                <w:bCs/>
                <w:color w:val="FFFFFF"/>
                <w:sz w:val="18"/>
              </w:rPr>
            </w:pPr>
            <w:r w:rsidRPr="00EF6A93">
              <w:rPr>
                <w:rFonts w:ascii="BentonSans Bold" w:hAnsi="BentonSans Bold"/>
                <w:bCs/>
                <w:color w:val="FFFFFF"/>
                <w:sz w:val="18"/>
              </w:rPr>
              <w:t>User Entries:</w:t>
            </w:r>
            <w:r w:rsidRPr="00EF6A93">
              <w:rPr>
                <w:rFonts w:ascii="BentonSans Bold" w:hAnsi="BentonSans Bold"/>
                <w:bCs/>
                <w:color w:val="FFFFFF"/>
                <w:sz w:val="18"/>
              </w:rPr>
              <w:br/>
              <w:t>Field Name: User Action and Value</w:t>
            </w:r>
          </w:p>
        </w:tc>
        <w:tc>
          <w:tcPr>
            <w:tcW w:w="2852" w:type="dxa"/>
            <w:shd w:val="clear" w:color="auto" w:fill="999999"/>
          </w:tcPr>
          <w:p w14:paraId="7726D308" w14:textId="77777777" w:rsidR="00CF3F2D" w:rsidRPr="00EF6A93" w:rsidRDefault="00CF3F2D" w:rsidP="00467E8A">
            <w:pPr>
              <w:pStyle w:val="TableHeading"/>
              <w:rPr>
                <w:rFonts w:ascii="BentonSans Bold" w:hAnsi="BentonSans Bold"/>
                <w:bCs/>
                <w:color w:val="FFFFFF"/>
                <w:sz w:val="18"/>
              </w:rPr>
            </w:pPr>
            <w:r w:rsidRPr="00EF6A93">
              <w:rPr>
                <w:rFonts w:ascii="BentonSans Bold" w:hAnsi="BentonSans Bold"/>
                <w:bCs/>
                <w:color w:val="FFFFFF"/>
                <w:sz w:val="18"/>
              </w:rPr>
              <w:t>Expected Result</w:t>
            </w:r>
          </w:p>
        </w:tc>
        <w:tc>
          <w:tcPr>
            <w:tcW w:w="1264" w:type="dxa"/>
            <w:shd w:val="clear" w:color="auto" w:fill="999999"/>
          </w:tcPr>
          <w:p w14:paraId="277AE3A0" w14:textId="77777777" w:rsidR="00CF3F2D" w:rsidRPr="00EF6A93" w:rsidRDefault="00CF3F2D" w:rsidP="00467E8A">
            <w:pPr>
              <w:pStyle w:val="TableHeading"/>
              <w:rPr>
                <w:rFonts w:ascii="BentonSans Bold" w:hAnsi="BentonSans Bold"/>
                <w:bCs/>
                <w:color w:val="FFFFFF"/>
                <w:sz w:val="18"/>
              </w:rPr>
            </w:pPr>
            <w:r w:rsidRPr="00EF6A93">
              <w:rPr>
                <w:rFonts w:ascii="BentonSans Bold" w:hAnsi="BentonSans Bold"/>
                <w:bCs/>
                <w:color w:val="FFFFFF"/>
                <w:sz w:val="18"/>
              </w:rPr>
              <w:t>Pass / Fail / Comment</w:t>
            </w:r>
          </w:p>
        </w:tc>
      </w:tr>
      <w:tr w:rsidR="00CF3F2D" w:rsidRPr="00EF6A93" w14:paraId="4E4CA9F2" w14:textId="77777777" w:rsidTr="00467E8A">
        <w:trPr>
          <w:trHeight w:val="288"/>
        </w:trPr>
        <w:tc>
          <w:tcPr>
            <w:tcW w:w="900" w:type="dxa"/>
            <w:shd w:val="clear" w:color="auto" w:fill="auto"/>
          </w:tcPr>
          <w:p w14:paraId="0428C0B8" w14:textId="77777777" w:rsidR="00CF3F2D" w:rsidRPr="00EF6A93" w:rsidRDefault="00CF3F2D" w:rsidP="00467E8A">
            <w:r w:rsidRPr="00EF6A93">
              <w:t>1</w:t>
            </w:r>
          </w:p>
        </w:tc>
        <w:tc>
          <w:tcPr>
            <w:tcW w:w="1682" w:type="dxa"/>
            <w:shd w:val="clear" w:color="auto" w:fill="auto"/>
          </w:tcPr>
          <w:p w14:paraId="2A75FBAE" w14:textId="77777777" w:rsidR="00CF3F2D" w:rsidRPr="00EF6A93" w:rsidRDefault="00CF3F2D" w:rsidP="00467E8A">
            <w:pPr>
              <w:rPr>
                <w:rStyle w:val="SAPEmphasis"/>
              </w:rPr>
            </w:pPr>
            <w:r w:rsidRPr="00EF6A93">
              <w:rPr>
                <w:rStyle w:val="SAPEmphasis"/>
              </w:rPr>
              <w:t>Log on</w:t>
            </w:r>
          </w:p>
        </w:tc>
        <w:tc>
          <w:tcPr>
            <w:tcW w:w="2790" w:type="dxa"/>
            <w:shd w:val="clear" w:color="auto" w:fill="auto"/>
          </w:tcPr>
          <w:p w14:paraId="0B451BD4" w14:textId="77777777" w:rsidR="00CF3F2D" w:rsidRPr="00EF6A93" w:rsidRDefault="00CF3F2D" w:rsidP="00467E8A">
            <w:r w:rsidRPr="00EF6A93">
              <w:t xml:space="preserve">Log on to </w:t>
            </w:r>
            <w:r w:rsidRPr="00EF6A93">
              <w:rPr>
                <w:rStyle w:val="SAPScreenElement"/>
                <w:color w:val="auto"/>
              </w:rPr>
              <w:t>Employee Central</w:t>
            </w:r>
            <w:r w:rsidRPr="00EF6A93">
              <w:t xml:space="preserve"> as an HR Administrator.</w:t>
            </w:r>
          </w:p>
        </w:tc>
        <w:tc>
          <w:tcPr>
            <w:tcW w:w="4798" w:type="dxa"/>
            <w:shd w:val="clear" w:color="auto" w:fill="auto"/>
          </w:tcPr>
          <w:p w14:paraId="754950C8" w14:textId="77777777" w:rsidR="00CF3F2D" w:rsidRPr="00EF6A93" w:rsidRDefault="00CF3F2D" w:rsidP="00467E8A"/>
        </w:tc>
        <w:tc>
          <w:tcPr>
            <w:tcW w:w="2852" w:type="dxa"/>
            <w:shd w:val="clear" w:color="auto" w:fill="auto"/>
          </w:tcPr>
          <w:p w14:paraId="18ACEE69" w14:textId="77777777" w:rsidR="00CF3F2D" w:rsidRPr="00EF6A93" w:rsidRDefault="00CF3F2D" w:rsidP="00467E8A">
            <w:r w:rsidRPr="00EF6A93">
              <w:t xml:space="preserve">The </w:t>
            </w:r>
            <w:r w:rsidRPr="00EF6A93">
              <w:rPr>
                <w:rStyle w:val="SAPScreenElement"/>
              </w:rPr>
              <w:t>Home</w:t>
            </w:r>
            <w:r w:rsidRPr="00EF6A93">
              <w:t xml:space="preserve"> page is displayed.</w:t>
            </w:r>
          </w:p>
        </w:tc>
        <w:tc>
          <w:tcPr>
            <w:tcW w:w="1264" w:type="dxa"/>
          </w:tcPr>
          <w:p w14:paraId="3D42FF65" w14:textId="77777777" w:rsidR="00CF3F2D" w:rsidRPr="00EF6A93" w:rsidRDefault="00CF3F2D" w:rsidP="00467E8A">
            <w:pPr>
              <w:rPr>
                <w:rFonts w:cs="Arial"/>
                <w:bCs/>
              </w:rPr>
            </w:pPr>
          </w:p>
        </w:tc>
      </w:tr>
      <w:tr w:rsidR="00CF3F2D" w:rsidRPr="00EF6A93" w14:paraId="3C492FD1" w14:textId="77777777" w:rsidTr="00467E8A">
        <w:trPr>
          <w:trHeight w:val="1137"/>
        </w:trPr>
        <w:tc>
          <w:tcPr>
            <w:tcW w:w="900" w:type="dxa"/>
            <w:shd w:val="clear" w:color="auto" w:fill="auto"/>
          </w:tcPr>
          <w:p w14:paraId="6E208419" w14:textId="77777777" w:rsidR="00CF3F2D" w:rsidRPr="00EF6A93" w:rsidRDefault="00CF3F2D" w:rsidP="00467E8A">
            <w:r w:rsidRPr="00EF6A93">
              <w:t>2</w:t>
            </w:r>
          </w:p>
        </w:tc>
        <w:tc>
          <w:tcPr>
            <w:tcW w:w="1682" w:type="dxa"/>
            <w:shd w:val="clear" w:color="auto" w:fill="auto"/>
          </w:tcPr>
          <w:p w14:paraId="7078B574" w14:textId="77777777" w:rsidR="00CF3F2D" w:rsidRPr="00EF6A93" w:rsidRDefault="00CF3F2D" w:rsidP="00467E8A">
            <w:pPr>
              <w:rPr>
                <w:rStyle w:val="SAPEmphasis"/>
              </w:rPr>
            </w:pPr>
            <w:r w:rsidRPr="00EF6A93">
              <w:rPr>
                <w:rStyle w:val="SAPEmphasis"/>
              </w:rPr>
              <w:t>Search Employee</w:t>
            </w:r>
          </w:p>
        </w:tc>
        <w:tc>
          <w:tcPr>
            <w:tcW w:w="2790" w:type="dxa"/>
            <w:shd w:val="clear" w:color="auto" w:fill="auto"/>
          </w:tcPr>
          <w:p w14:paraId="61D62570" w14:textId="77777777" w:rsidR="00CF3F2D" w:rsidRPr="00EF6A93" w:rsidRDefault="00CF3F2D" w:rsidP="00467E8A">
            <w:r w:rsidRPr="00EF6A93">
              <w:t>In the</w:t>
            </w:r>
            <w:r w:rsidRPr="00EF6A93">
              <w:rPr>
                <w:rStyle w:val="SAPScreenElement"/>
              </w:rPr>
              <w:t xml:space="preserve"> Search for actions or people</w:t>
            </w:r>
            <w:r w:rsidRPr="00EF6A93">
              <w:t xml:space="preserve"> box, in the top right corner of the screen, enter the name (or name parts) of the employee for whom you want to maintain data.</w:t>
            </w:r>
          </w:p>
        </w:tc>
        <w:tc>
          <w:tcPr>
            <w:tcW w:w="4798" w:type="dxa"/>
            <w:shd w:val="clear" w:color="auto" w:fill="auto"/>
          </w:tcPr>
          <w:p w14:paraId="6F673518" w14:textId="77777777" w:rsidR="00CF3F2D" w:rsidRPr="00EF6A93" w:rsidRDefault="00CF3F2D" w:rsidP="00467E8A"/>
        </w:tc>
        <w:tc>
          <w:tcPr>
            <w:tcW w:w="2852" w:type="dxa"/>
            <w:shd w:val="clear" w:color="auto" w:fill="auto"/>
          </w:tcPr>
          <w:p w14:paraId="656CB9C6" w14:textId="77777777" w:rsidR="00CF3F2D" w:rsidRPr="00EF6A93" w:rsidRDefault="00CF3F2D" w:rsidP="00467E8A">
            <w:r>
              <w:t xml:space="preserve">The autocomplete functionality suggests </w:t>
            </w:r>
            <w:r w:rsidRPr="00EF6A93">
              <w:t>a list of employees matching your search criteria.</w:t>
            </w:r>
          </w:p>
        </w:tc>
        <w:tc>
          <w:tcPr>
            <w:tcW w:w="1264" w:type="dxa"/>
          </w:tcPr>
          <w:p w14:paraId="171FDC0A" w14:textId="77777777" w:rsidR="00CF3F2D" w:rsidRPr="00EF6A93" w:rsidRDefault="00CF3F2D" w:rsidP="00467E8A">
            <w:pPr>
              <w:rPr>
                <w:rFonts w:cs="Arial"/>
                <w:bCs/>
              </w:rPr>
            </w:pPr>
          </w:p>
        </w:tc>
      </w:tr>
      <w:tr w:rsidR="00CF3F2D" w:rsidRPr="00EF6A93" w14:paraId="3AC3BAA6" w14:textId="77777777" w:rsidTr="00467E8A">
        <w:trPr>
          <w:trHeight w:val="576"/>
        </w:trPr>
        <w:tc>
          <w:tcPr>
            <w:tcW w:w="900" w:type="dxa"/>
            <w:shd w:val="clear" w:color="auto" w:fill="auto"/>
          </w:tcPr>
          <w:p w14:paraId="5EBC4A01" w14:textId="77777777" w:rsidR="00CF3F2D" w:rsidRPr="00EF6A93" w:rsidRDefault="00CF3F2D" w:rsidP="00467E8A">
            <w:r w:rsidRPr="00EF6A93">
              <w:t>3</w:t>
            </w:r>
          </w:p>
        </w:tc>
        <w:tc>
          <w:tcPr>
            <w:tcW w:w="1682" w:type="dxa"/>
            <w:shd w:val="clear" w:color="auto" w:fill="auto"/>
          </w:tcPr>
          <w:p w14:paraId="786FE379" w14:textId="77777777" w:rsidR="00CF3F2D" w:rsidRPr="00EF6A93" w:rsidRDefault="00CF3F2D" w:rsidP="00467E8A">
            <w:pPr>
              <w:rPr>
                <w:rFonts w:cs="Arial"/>
                <w:b/>
                <w:bCs/>
              </w:rPr>
            </w:pPr>
            <w:r w:rsidRPr="00EF6A93">
              <w:rPr>
                <w:rStyle w:val="SAPEmphasis"/>
              </w:rPr>
              <w:t>Select Employee</w:t>
            </w:r>
          </w:p>
        </w:tc>
        <w:tc>
          <w:tcPr>
            <w:tcW w:w="2790" w:type="dxa"/>
            <w:shd w:val="clear" w:color="auto" w:fill="auto"/>
          </w:tcPr>
          <w:p w14:paraId="7776945C" w14:textId="77777777" w:rsidR="00CF3F2D" w:rsidRPr="00EF6A93" w:rsidRDefault="00CF3F2D" w:rsidP="00467E8A">
            <w:r w:rsidRPr="00EF6A93">
              <w:rPr>
                <w:rFonts w:cs="Arial"/>
                <w:bCs/>
              </w:rPr>
              <w:t>Select the appropriate employee from the result list.</w:t>
            </w:r>
          </w:p>
        </w:tc>
        <w:tc>
          <w:tcPr>
            <w:tcW w:w="4798" w:type="dxa"/>
            <w:shd w:val="clear" w:color="auto" w:fill="auto"/>
          </w:tcPr>
          <w:p w14:paraId="1B2693EC" w14:textId="77777777" w:rsidR="00CF3F2D" w:rsidRPr="00EF6A93" w:rsidRDefault="00CF3F2D" w:rsidP="00467E8A"/>
        </w:tc>
        <w:tc>
          <w:tcPr>
            <w:tcW w:w="2852" w:type="dxa"/>
            <w:shd w:val="clear" w:color="auto" w:fill="auto"/>
          </w:tcPr>
          <w:p w14:paraId="32057A02" w14:textId="77777777" w:rsidR="00CF3F2D" w:rsidRPr="00EF6A93" w:rsidRDefault="00CF3F2D" w:rsidP="00467E8A">
            <w:r w:rsidRPr="00EF6A93">
              <w:t xml:space="preserve">You are directed to the </w:t>
            </w:r>
            <w:r w:rsidRPr="00EF6A93">
              <w:rPr>
                <w:rStyle w:val="SAPScreenElement"/>
              </w:rPr>
              <w:t>Employee Files</w:t>
            </w:r>
            <w:r w:rsidRPr="00EF6A93">
              <w:t xml:space="preserve"> page in which the profile of the employee is displayed.</w:t>
            </w:r>
          </w:p>
        </w:tc>
        <w:tc>
          <w:tcPr>
            <w:tcW w:w="1264" w:type="dxa"/>
          </w:tcPr>
          <w:p w14:paraId="17267E30" w14:textId="77777777" w:rsidR="00CF3F2D" w:rsidRPr="00EF6A93" w:rsidRDefault="00CF3F2D" w:rsidP="00467E8A">
            <w:pPr>
              <w:rPr>
                <w:rFonts w:cs="Arial"/>
                <w:bCs/>
              </w:rPr>
            </w:pPr>
          </w:p>
        </w:tc>
      </w:tr>
      <w:tr w:rsidR="00CF3F2D" w:rsidRPr="00EF6A93" w14:paraId="0767C0FC" w14:textId="77777777" w:rsidTr="00467E8A">
        <w:trPr>
          <w:trHeight w:val="144"/>
        </w:trPr>
        <w:tc>
          <w:tcPr>
            <w:tcW w:w="900" w:type="dxa"/>
            <w:shd w:val="clear" w:color="auto" w:fill="auto"/>
          </w:tcPr>
          <w:p w14:paraId="01DC4986" w14:textId="77777777" w:rsidR="00CF3F2D" w:rsidRPr="00EF6A93" w:rsidRDefault="00CF3F2D" w:rsidP="00467E8A">
            <w:r w:rsidRPr="00EF6A93">
              <w:t>4</w:t>
            </w:r>
          </w:p>
        </w:tc>
        <w:tc>
          <w:tcPr>
            <w:tcW w:w="1682" w:type="dxa"/>
            <w:shd w:val="clear" w:color="auto" w:fill="auto"/>
          </w:tcPr>
          <w:p w14:paraId="7AFD5DA3" w14:textId="77777777" w:rsidR="00CF3F2D" w:rsidRPr="00EF6A93" w:rsidRDefault="00CF3F2D" w:rsidP="00467E8A">
            <w:pPr>
              <w:rPr>
                <w:rFonts w:cs="Arial"/>
                <w:b/>
                <w:bCs/>
              </w:rPr>
            </w:pPr>
            <w:r w:rsidRPr="00EF6A93">
              <w:rPr>
                <w:rStyle w:val="SAPEmphasis"/>
              </w:rPr>
              <w:t>Go to</w:t>
            </w:r>
            <w:r w:rsidRPr="00EF6A93">
              <w:rPr>
                <w:rFonts w:cs="Arial"/>
                <w:b/>
                <w:bCs/>
              </w:rPr>
              <w:t xml:space="preserve"> </w:t>
            </w:r>
            <w:r w:rsidRPr="00EF6A93">
              <w:rPr>
                <w:rStyle w:val="SAPScreenElement"/>
                <w:b/>
                <w:color w:val="auto"/>
              </w:rPr>
              <w:t>Payroll Information</w:t>
            </w:r>
            <w:r w:rsidRPr="00EF6A93">
              <w:rPr>
                <w:rFonts w:cs="Arial"/>
                <w:b/>
                <w:bCs/>
              </w:rPr>
              <w:t xml:space="preserve"> </w:t>
            </w:r>
            <w:r w:rsidRPr="00EF6A93">
              <w:rPr>
                <w:rStyle w:val="SAPEmphasis"/>
              </w:rPr>
              <w:t>subsection</w:t>
            </w:r>
          </w:p>
        </w:tc>
        <w:tc>
          <w:tcPr>
            <w:tcW w:w="2790" w:type="dxa"/>
            <w:shd w:val="clear" w:color="auto" w:fill="auto"/>
          </w:tcPr>
          <w:p w14:paraId="64FE2CC0" w14:textId="77777777" w:rsidR="00CF3F2D" w:rsidRPr="00EF6A93" w:rsidRDefault="00CF3F2D" w:rsidP="00467E8A">
            <w:r w:rsidRPr="00EF6A93">
              <w:t>Go to</w:t>
            </w:r>
            <w:r w:rsidRPr="00EF6A93">
              <w:rPr>
                <w:rFonts w:cs="Arial"/>
                <w:bCs/>
              </w:rPr>
              <w:t xml:space="preserve"> the </w:t>
            </w:r>
            <w:r w:rsidRPr="00EF6A93">
              <w:rPr>
                <w:rStyle w:val="SAPScreenElement"/>
              </w:rPr>
              <w:t>Employment Information</w:t>
            </w:r>
            <w:r w:rsidRPr="00EF6A93">
              <w:rPr>
                <w:rFonts w:cs="Arial"/>
                <w:bCs/>
              </w:rPr>
              <w:t xml:space="preserve"> section and there scroll to the </w:t>
            </w:r>
            <w:r w:rsidRPr="00EF6A93">
              <w:rPr>
                <w:rStyle w:val="SAPScreenElement"/>
              </w:rPr>
              <w:t>Payroll Information</w:t>
            </w:r>
            <w:r w:rsidRPr="00EF6A93">
              <w:rPr>
                <w:rFonts w:cs="Arial"/>
                <w:bCs/>
              </w:rPr>
              <w:t xml:space="preserve"> subsection</w:t>
            </w:r>
            <w:r w:rsidRPr="00EF6A93">
              <w:rPr>
                <w:rStyle w:val="SAPScreenElement"/>
              </w:rPr>
              <w:t>.</w:t>
            </w:r>
          </w:p>
        </w:tc>
        <w:tc>
          <w:tcPr>
            <w:tcW w:w="4798" w:type="dxa"/>
            <w:shd w:val="clear" w:color="auto" w:fill="auto"/>
          </w:tcPr>
          <w:p w14:paraId="0607C04F" w14:textId="77777777" w:rsidR="00CF3F2D" w:rsidRPr="00EF6A93" w:rsidRDefault="00CF3F2D" w:rsidP="00467E8A"/>
        </w:tc>
        <w:tc>
          <w:tcPr>
            <w:tcW w:w="2852" w:type="dxa"/>
            <w:shd w:val="clear" w:color="auto" w:fill="auto"/>
          </w:tcPr>
          <w:p w14:paraId="72694228" w14:textId="77777777" w:rsidR="00CF3F2D" w:rsidRPr="00DB5FF4" w:rsidRDefault="00CF3F2D" w:rsidP="00467E8A">
            <w:pPr>
              <w:rPr>
                <w:color w:val="1F497D"/>
              </w:rPr>
            </w:pPr>
            <w:r w:rsidRPr="00EF6A93">
              <w:t xml:space="preserve">The </w:t>
            </w:r>
            <w:r w:rsidRPr="00EF6A93">
              <w:rPr>
                <w:rStyle w:val="SAPScreenElement"/>
              </w:rPr>
              <w:t>Payroll Information</w:t>
            </w:r>
            <w:r w:rsidRPr="00EF6A93">
              <w:t xml:space="preserve"> subsection is displayed. It contains several blocks configured as per your requirements.</w:t>
            </w:r>
          </w:p>
        </w:tc>
        <w:tc>
          <w:tcPr>
            <w:tcW w:w="1264" w:type="dxa"/>
          </w:tcPr>
          <w:p w14:paraId="4B1BDFDB" w14:textId="77777777" w:rsidR="00CF3F2D" w:rsidRPr="00EF6A93" w:rsidRDefault="00CF3F2D" w:rsidP="00467E8A">
            <w:pPr>
              <w:rPr>
                <w:rFonts w:cs="Arial"/>
                <w:bCs/>
              </w:rPr>
            </w:pPr>
          </w:p>
        </w:tc>
      </w:tr>
      <w:tr w:rsidR="00CF3F2D" w:rsidRPr="00EF6A93" w14:paraId="34727AC7" w14:textId="77777777" w:rsidTr="00467E8A">
        <w:trPr>
          <w:trHeight w:val="283"/>
        </w:trPr>
        <w:tc>
          <w:tcPr>
            <w:tcW w:w="900" w:type="dxa"/>
            <w:shd w:val="clear" w:color="auto" w:fill="auto"/>
          </w:tcPr>
          <w:p w14:paraId="326330A8" w14:textId="77777777" w:rsidR="00CF3F2D" w:rsidRPr="00EF6A93" w:rsidRDefault="00CF3F2D" w:rsidP="00467E8A">
            <w:r w:rsidRPr="00EF6A93">
              <w:t>5</w:t>
            </w:r>
          </w:p>
        </w:tc>
        <w:tc>
          <w:tcPr>
            <w:tcW w:w="1682" w:type="dxa"/>
            <w:shd w:val="clear" w:color="auto" w:fill="auto"/>
          </w:tcPr>
          <w:p w14:paraId="224E5DD9" w14:textId="77777777" w:rsidR="00CF3F2D" w:rsidRPr="00EF6A93" w:rsidRDefault="00CF3F2D" w:rsidP="00467E8A">
            <w:pPr>
              <w:rPr>
                <w:rStyle w:val="SAPEmphasis"/>
              </w:rPr>
            </w:pPr>
            <w:r w:rsidRPr="00EF6A93">
              <w:rPr>
                <w:rStyle w:val="SAPEmphasis"/>
              </w:rPr>
              <w:t>Select Superannuation</w:t>
            </w:r>
          </w:p>
        </w:tc>
        <w:tc>
          <w:tcPr>
            <w:tcW w:w="2790" w:type="dxa"/>
            <w:shd w:val="clear" w:color="auto" w:fill="auto"/>
          </w:tcPr>
          <w:p w14:paraId="337305E1" w14:textId="77777777" w:rsidR="00CF3F2D" w:rsidRPr="00EF6A93" w:rsidRDefault="00CF3F2D" w:rsidP="00467E8A">
            <w:r w:rsidRPr="00EF6A93">
              <w:t xml:space="preserve">In the </w:t>
            </w:r>
            <w:r w:rsidRPr="00EF6A93">
              <w:rPr>
                <w:rStyle w:val="SAPScreenElement"/>
              </w:rPr>
              <w:t>Superannuation</w:t>
            </w:r>
            <w:r w:rsidRPr="00EF6A93">
              <w:t xml:space="preserve"> block, select the </w:t>
            </w:r>
            <w:r w:rsidRPr="00EF6A93">
              <w:rPr>
                <w:rStyle w:val="SAPScreenElement"/>
              </w:rPr>
              <w:t>Superannuation</w:t>
            </w:r>
            <w:r w:rsidRPr="00EF6A93">
              <w:t xml:space="preserve"> link.</w:t>
            </w:r>
          </w:p>
        </w:tc>
        <w:tc>
          <w:tcPr>
            <w:tcW w:w="4798" w:type="dxa"/>
            <w:shd w:val="clear" w:color="auto" w:fill="auto"/>
          </w:tcPr>
          <w:p w14:paraId="5EB55D7B" w14:textId="77777777" w:rsidR="00CF3F2D" w:rsidRPr="00EF6A93" w:rsidRDefault="00CF3F2D" w:rsidP="00467E8A"/>
        </w:tc>
        <w:tc>
          <w:tcPr>
            <w:tcW w:w="2852" w:type="dxa"/>
            <w:shd w:val="clear" w:color="auto" w:fill="auto"/>
          </w:tcPr>
          <w:p w14:paraId="6ED0223B" w14:textId="77777777" w:rsidR="00CF3F2D" w:rsidRPr="00EF6A93" w:rsidRDefault="00CF3F2D" w:rsidP="00467E8A">
            <w:r w:rsidRPr="00EF6A93">
              <w:t>You are linked to Employee Central Payroll, where you need to enter logon details. The appropriate embedded form then appears containing a table with already existing records (if any, otherwise, the table is empty).</w:t>
            </w:r>
          </w:p>
        </w:tc>
        <w:tc>
          <w:tcPr>
            <w:tcW w:w="1264" w:type="dxa"/>
          </w:tcPr>
          <w:p w14:paraId="41BE1683" w14:textId="77777777" w:rsidR="00CF3F2D" w:rsidRPr="00EF6A93" w:rsidRDefault="00CF3F2D" w:rsidP="00467E8A">
            <w:pPr>
              <w:rPr>
                <w:rFonts w:cs="Arial"/>
                <w:bCs/>
              </w:rPr>
            </w:pPr>
          </w:p>
        </w:tc>
      </w:tr>
      <w:tr w:rsidR="00CF3F2D" w:rsidRPr="00EF6A93" w14:paraId="16E73E0C" w14:textId="77777777" w:rsidTr="00467E8A">
        <w:trPr>
          <w:trHeight w:val="576"/>
        </w:trPr>
        <w:tc>
          <w:tcPr>
            <w:tcW w:w="900" w:type="dxa"/>
            <w:shd w:val="clear" w:color="auto" w:fill="auto"/>
          </w:tcPr>
          <w:p w14:paraId="26DD004F" w14:textId="77777777" w:rsidR="00CF3F2D" w:rsidRPr="00EF6A93" w:rsidRDefault="00CF3F2D" w:rsidP="00467E8A">
            <w:r w:rsidRPr="00EF6A93">
              <w:t>6</w:t>
            </w:r>
          </w:p>
        </w:tc>
        <w:tc>
          <w:tcPr>
            <w:tcW w:w="1682" w:type="dxa"/>
            <w:shd w:val="clear" w:color="auto" w:fill="auto"/>
          </w:tcPr>
          <w:p w14:paraId="07618C47" w14:textId="77777777" w:rsidR="00CF3F2D" w:rsidRPr="00EF6A93" w:rsidRDefault="00CF3F2D" w:rsidP="00467E8A">
            <w:pPr>
              <w:rPr>
                <w:rStyle w:val="SAPEmphasis"/>
              </w:rPr>
            </w:pPr>
            <w:r w:rsidRPr="00EF6A93">
              <w:rPr>
                <w:rStyle w:val="SAPEmphasis"/>
              </w:rPr>
              <w:t>Create New Superannuation Record</w:t>
            </w:r>
          </w:p>
        </w:tc>
        <w:tc>
          <w:tcPr>
            <w:tcW w:w="2790" w:type="dxa"/>
            <w:shd w:val="clear" w:color="auto" w:fill="auto"/>
          </w:tcPr>
          <w:p w14:paraId="444F2E66" w14:textId="77777777" w:rsidR="00CF3F2D" w:rsidRPr="00EF6A93" w:rsidRDefault="00CF3F2D" w:rsidP="00467E8A">
            <w:r w:rsidRPr="00EF6A93">
              <w:t xml:space="preserve">On the displayed </w:t>
            </w:r>
            <w:r w:rsidRPr="00EF6A93">
              <w:rPr>
                <w:rStyle w:val="SAPScreenElement"/>
              </w:rPr>
              <w:t>Superannuation</w:t>
            </w:r>
            <w:r w:rsidRPr="00EF6A93">
              <w:t xml:space="preserve"> page, select </w:t>
            </w:r>
            <w:r w:rsidRPr="00EF6A93">
              <w:rPr>
                <w:rStyle w:val="SAPScreenElement"/>
              </w:rPr>
              <w:t xml:space="preserve">New </w:t>
            </w:r>
            <w:r w:rsidRPr="00EF6A93">
              <w:rPr>
                <w:rStyle w:val="SAPScreenElement"/>
              </w:rPr>
              <w:sym w:font="Symbol" w:char="F0AE"/>
            </w:r>
            <w:r w:rsidRPr="00EF6A93">
              <w:rPr>
                <w:rStyle w:val="SAPScreenElement"/>
              </w:rPr>
              <w:t xml:space="preserve"> &lt;superannuation fund code&gt;</w:t>
            </w:r>
            <w:r w:rsidRPr="00EF6A93">
              <w:t>.</w:t>
            </w:r>
          </w:p>
        </w:tc>
        <w:tc>
          <w:tcPr>
            <w:tcW w:w="4798" w:type="dxa"/>
            <w:shd w:val="clear" w:color="auto" w:fill="auto"/>
          </w:tcPr>
          <w:p w14:paraId="2CB3D825" w14:textId="77777777" w:rsidR="00CF3F2D" w:rsidRPr="00EF6A93" w:rsidRDefault="00CF3F2D" w:rsidP="00467E8A"/>
        </w:tc>
        <w:tc>
          <w:tcPr>
            <w:tcW w:w="2852" w:type="dxa"/>
            <w:shd w:val="clear" w:color="auto" w:fill="auto"/>
          </w:tcPr>
          <w:p w14:paraId="0A77DC29" w14:textId="77777777" w:rsidR="00CF3F2D" w:rsidRPr="00EF6A93" w:rsidRDefault="00CF3F2D" w:rsidP="00467E8A">
            <w:r w:rsidRPr="00EF6A93">
              <w:t>The fields to be filled in the form show up below the table.</w:t>
            </w:r>
          </w:p>
        </w:tc>
        <w:tc>
          <w:tcPr>
            <w:tcW w:w="1264" w:type="dxa"/>
          </w:tcPr>
          <w:p w14:paraId="3345C6C5" w14:textId="77777777" w:rsidR="00CF3F2D" w:rsidRPr="00EF6A93" w:rsidRDefault="00CF3F2D" w:rsidP="00467E8A">
            <w:pPr>
              <w:rPr>
                <w:rFonts w:cs="Arial"/>
                <w:bCs/>
              </w:rPr>
            </w:pPr>
          </w:p>
        </w:tc>
      </w:tr>
      <w:tr w:rsidR="00CF3F2D" w:rsidRPr="00EF6A93" w14:paraId="5C3F25B3" w14:textId="77777777" w:rsidTr="00467E8A">
        <w:trPr>
          <w:trHeight w:val="576"/>
        </w:trPr>
        <w:tc>
          <w:tcPr>
            <w:tcW w:w="900" w:type="dxa"/>
            <w:vMerge w:val="restart"/>
            <w:shd w:val="clear" w:color="auto" w:fill="auto"/>
          </w:tcPr>
          <w:p w14:paraId="40441AF7" w14:textId="77777777" w:rsidR="00CF3F2D" w:rsidRPr="00EF6A93" w:rsidRDefault="00CF3F2D" w:rsidP="00467E8A">
            <w:r w:rsidRPr="00EF6A93">
              <w:t>7</w:t>
            </w:r>
          </w:p>
        </w:tc>
        <w:tc>
          <w:tcPr>
            <w:tcW w:w="1682" w:type="dxa"/>
            <w:vMerge w:val="restart"/>
            <w:shd w:val="clear" w:color="auto" w:fill="auto"/>
          </w:tcPr>
          <w:p w14:paraId="0FCB4FF3" w14:textId="77777777" w:rsidR="00CF3F2D" w:rsidRPr="00EF6A93" w:rsidRDefault="00CF3F2D" w:rsidP="00467E8A">
            <w:pPr>
              <w:rPr>
                <w:rStyle w:val="SAPEmphasis"/>
              </w:rPr>
            </w:pPr>
            <w:r w:rsidRPr="00EF6A93">
              <w:rPr>
                <w:rStyle w:val="SAPEmphasis"/>
              </w:rPr>
              <w:t>Maintain Superannuation Details</w:t>
            </w:r>
          </w:p>
        </w:tc>
        <w:tc>
          <w:tcPr>
            <w:tcW w:w="2790" w:type="dxa"/>
            <w:vMerge w:val="restart"/>
            <w:shd w:val="clear" w:color="auto" w:fill="auto"/>
          </w:tcPr>
          <w:p w14:paraId="05C6C511" w14:textId="77777777" w:rsidR="00CF3F2D" w:rsidRPr="00EF6A93" w:rsidRDefault="00CF3F2D" w:rsidP="00467E8A">
            <w:r w:rsidRPr="00EF6A93">
              <w:t>Enter the validity period for the record:</w:t>
            </w:r>
          </w:p>
        </w:tc>
        <w:tc>
          <w:tcPr>
            <w:tcW w:w="4798" w:type="dxa"/>
            <w:shd w:val="clear" w:color="auto" w:fill="auto"/>
          </w:tcPr>
          <w:p w14:paraId="3582E1F6" w14:textId="77777777" w:rsidR="00CF3F2D" w:rsidRPr="00EF6A93" w:rsidRDefault="00CF3F2D" w:rsidP="00467E8A">
            <w:r w:rsidRPr="00EF6A93">
              <w:rPr>
                <w:rStyle w:val="SAPScreenElement"/>
              </w:rPr>
              <w:t>Valid From:</w:t>
            </w:r>
            <w:r w:rsidRPr="00EF6A93">
              <w:rPr>
                <w:i/>
              </w:rPr>
              <w:t xml:space="preserve"> </w:t>
            </w:r>
            <w:r w:rsidRPr="00EF6A93">
              <w:t xml:space="preserve">the validity start date is defaulted with the hire date; leave as is. </w:t>
            </w:r>
          </w:p>
        </w:tc>
        <w:tc>
          <w:tcPr>
            <w:tcW w:w="2852" w:type="dxa"/>
            <w:vMerge w:val="restart"/>
            <w:shd w:val="clear" w:color="auto" w:fill="auto"/>
          </w:tcPr>
          <w:p w14:paraId="79236A76" w14:textId="77777777" w:rsidR="00CF3F2D" w:rsidRPr="00EF6A93" w:rsidRDefault="00CF3F2D" w:rsidP="00467E8A"/>
        </w:tc>
        <w:tc>
          <w:tcPr>
            <w:tcW w:w="1264" w:type="dxa"/>
          </w:tcPr>
          <w:p w14:paraId="5EB837BD" w14:textId="77777777" w:rsidR="00CF3F2D" w:rsidRPr="00EF6A93" w:rsidRDefault="00CF3F2D" w:rsidP="00467E8A">
            <w:pPr>
              <w:rPr>
                <w:rFonts w:cs="Arial"/>
                <w:bCs/>
              </w:rPr>
            </w:pPr>
          </w:p>
        </w:tc>
      </w:tr>
      <w:tr w:rsidR="00CF3F2D" w:rsidRPr="00EF6A93" w14:paraId="25778C1F" w14:textId="77777777" w:rsidTr="00467E8A">
        <w:trPr>
          <w:trHeight w:val="288"/>
        </w:trPr>
        <w:tc>
          <w:tcPr>
            <w:tcW w:w="900" w:type="dxa"/>
            <w:vMerge/>
            <w:shd w:val="clear" w:color="auto" w:fill="auto"/>
          </w:tcPr>
          <w:p w14:paraId="7D962E46" w14:textId="77777777" w:rsidR="00CF3F2D" w:rsidRPr="00EF6A93" w:rsidRDefault="00CF3F2D" w:rsidP="00467E8A"/>
        </w:tc>
        <w:tc>
          <w:tcPr>
            <w:tcW w:w="1682" w:type="dxa"/>
            <w:vMerge/>
            <w:shd w:val="clear" w:color="auto" w:fill="auto"/>
          </w:tcPr>
          <w:p w14:paraId="057A2300" w14:textId="77777777" w:rsidR="00CF3F2D" w:rsidRPr="00EF6A93" w:rsidRDefault="00CF3F2D" w:rsidP="00467E8A">
            <w:pPr>
              <w:rPr>
                <w:rFonts w:cs="Arial"/>
                <w:b/>
                <w:bCs/>
              </w:rPr>
            </w:pPr>
          </w:p>
        </w:tc>
        <w:tc>
          <w:tcPr>
            <w:tcW w:w="2790" w:type="dxa"/>
            <w:vMerge/>
            <w:shd w:val="clear" w:color="auto" w:fill="auto"/>
          </w:tcPr>
          <w:p w14:paraId="399D7C4F" w14:textId="77777777" w:rsidR="00CF3F2D" w:rsidRPr="00EF6A93" w:rsidRDefault="00CF3F2D" w:rsidP="00467E8A"/>
        </w:tc>
        <w:tc>
          <w:tcPr>
            <w:tcW w:w="4798" w:type="dxa"/>
            <w:shd w:val="clear" w:color="auto" w:fill="auto"/>
          </w:tcPr>
          <w:p w14:paraId="69B6BD36" w14:textId="77777777" w:rsidR="00CF3F2D" w:rsidRPr="00EF6A93" w:rsidRDefault="00CF3F2D" w:rsidP="00467E8A">
            <w:pPr>
              <w:rPr>
                <w:rStyle w:val="SAPScreenElement"/>
              </w:rPr>
            </w:pPr>
            <w:r w:rsidRPr="00EF6A93">
              <w:rPr>
                <w:rStyle w:val="SAPScreenElement"/>
              </w:rPr>
              <w:t>To:</w:t>
            </w:r>
            <w:r w:rsidRPr="00EF6A93">
              <w:t xml:space="preserve"> the validity end date of equals to the system high date, adapt as appropriate.</w:t>
            </w:r>
          </w:p>
        </w:tc>
        <w:tc>
          <w:tcPr>
            <w:tcW w:w="2852" w:type="dxa"/>
            <w:vMerge/>
            <w:shd w:val="clear" w:color="auto" w:fill="auto"/>
          </w:tcPr>
          <w:p w14:paraId="2285AAA5" w14:textId="77777777" w:rsidR="00CF3F2D" w:rsidRPr="00EF6A93" w:rsidRDefault="00CF3F2D" w:rsidP="00467E8A"/>
        </w:tc>
        <w:tc>
          <w:tcPr>
            <w:tcW w:w="1264" w:type="dxa"/>
          </w:tcPr>
          <w:p w14:paraId="7CF0303D" w14:textId="77777777" w:rsidR="00CF3F2D" w:rsidRPr="00EF6A93" w:rsidRDefault="00CF3F2D" w:rsidP="00467E8A">
            <w:pPr>
              <w:rPr>
                <w:rFonts w:cs="Arial"/>
                <w:bCs/>
              </w:rPr>
            </w:pPr>
          </w:p>
        </w:tc>
      </w:tr>
      <w:tr w:rsidR="00CF3F2D" w:rsidRPr="00EF6A93" w14:paraId="21635E85" w14:textId="77777777" w:rsidTr="00467E8A">
        <w:trPr>
          <w:trHeight w:val="288"/>
        </w:trPr>
        <w:tc>
          <w:tcPr>
            <w:tcW w:w="900" w:type="dxa"/>
            <w:vMerge/>
            <w:shd w:val="clear" w:color="auto" w:fill="auto"/>
          </w:tcPr>
          <w:p w14:paraId="764753C1" w14:textId="77777777" w:rsidR="00CF3F2D" w:rsidRPr="00EF6A93" w:rsidRDefault="00CF3F2D" w:rsidP="00467E8A"/>
        </w:tc>
        <w:tc>
          <w:tcPr>
            <w:tcW w:w="1682" w:type="dxa"/>
            <w:vMerge/>
            <w:shd w:val="clear" w:color="auto" w:fill="auto"/>
          </w:tcPr>
          <w:p w14:paraId="296512CB" w14:textId="77777777" w:rsidR="00CF3F2D" w:rsidRPr="00EF6A93" w:rsidRDefault="00CF3F2D" w:rsidP="00467E8A">
            <w:pPr>
              <w:rPr>
                <w:rFonts w:cs="Arial"/>
                <w:b/>
                <w:bCs/>
              </w:rPr>
            </w:pPr>
          </w:p>
        </w:tc>
        <w:tc>
          <w:tcPr>
            <w:tcW w:w="2790" w:type="dxa"/>
            <w:vMerge w:val="restart"/>
            <w:shd w:val="clear" w:color="auto" w:fill="auto"/>
          </w:tcPr>
          <w:p w14:paraId="258EBD01" w14:textId="77777777" w:rsidR="00CF3F2D" w:rsidRPr="00EF6A93" w:rsidRDefault="00CF3F2D" w:rsidP="00467E8A">
            <w:r w:rsidRPr="00EF6A93">
              <w:t xml:space="preserve">In the </w:t>
            </w:r>
            <w:r w:rsidRPr="00EF6A93">
              <w:rPr>
                <w:rStyle w:val="SAPScreenElement"/>
              </w:rPr>
              <w:t xml:space="preserve">Superannuation Fund Details </w:t>
            </w:r>
            <w:r w:rsidRPr="00EF6A93">
              <w:t xml:space="preserve">part </w:t>
            </w:r>
            <w:r w:rsidRPr="00EF6A93">
              <w:rPr>
                <w:rFonts w:cs="Arial"/>
                <w:bCs/>
              </w:rPr>
              <w:t>of the form</w:t>
            </w:r>
            <w:r w:rsidRPr="00EF6A93">
              <w:t xml:space="preserve"> make the following entries:</w:t>
            </w:r>
          </w:p>
        </w:tc>
        <w:tc>
          <w:tcPr>
            <w:tcW w:w="4798" w:type="dxa"/>
            <w:shd w:val="clear" w:color="auto" w:fill="auto"/>
          </w:tcPr>
          <w:p w14:paraId="6FF59F3C" w14:textId="77777777" w:rsidR="00CF3F2D" w:rsidRPr="00EF6A93" w:rsidRDefault="00CF3F2D" w:rsidP="00467E8A">
            <w:r w:rsidRPr="00EF6A93">
              <w:rPr>
                <w:rStyle w:val="SAPScreenElement"/>
              </w:rPr>
              <w:t xml:space="preserve">Membership Number: </w:t>
            </w:r>
            <w:r w:rsidRPr="00EF6A93">
              <w:t>enter the membership number the superannuation fund has assigned to the employee</w:t>
            </w:r>
          </w:p>
        </w:tc>
        <w:tc>
          <w:tcPr>
            <w:tcW w:w="2852" w:type="dxa"/>
            <w:shd w:val="clear" w:color="auto" w:fill="auto"/>
          </w:tcPr>
          <w:p w14:paraId="3CEAB2C3" w14:textId="77777777" w:rsidR="00CF3F2D" w:rsidRPr="00EF6A93" w:rsidRDefault="00CF3F2D" w:rsidP="00467E8A"/>
        </w:tc>
        <w:tc>
          <w:tcPr>
            <w:tcW w:w="1264" w:type="dxa"/>
          </w:tcPr>
          <w:p w14:paraId="12D8C752" w14:textId="77777777" w:rsidR="00CF3F2D" w:rsidRPr="00EF6A93" w:rsidRDefault="00CF3F2D" w:rsidP="00467E8A">
            <w:pPr>
              <w:rPr>
                <w:rFonts w:cs="Arial"/>
                <w:bCs/>
              </w:rPr>
            </w:pPr>
          </w:p>
        </w:tc>
      </w:tr>
      <w:tr w:rsidR="00CF3F2D" w:rsidRPr="00EF6A93" w14:paraId="7096B762" w14:textId="77777777" w:rsidTr="00467E8A">
        <w:trPr>
          <w:trHeight w:val="288"/>
        </w:trPr>
        <w:tc>
          <w:tcPr>
            <w:tcW w:w="900" w:type="dxa"/>
            <w:vMerge/>
            <w:shd w:val="clear" w:color="auto" w:fill="auto"/>
          </w:tcPr>
          <w:p w14:paraId="7C2DE3F6" w14:textId="77777777" w:rsidR="00CF3F2D" w:rsidRPr="00EF6A93" w:rsidRDefault="00CF3F2D" w:rsidP="00467E8A"/>
        </w:tc>
        <w:tc>
          <w:tcPr>
            <w:tcW w:w="1682" w:type="dxa"/>
            <w:vMerge/>
            <w:shd w:val="clear" w:color="auto" w:fill="auto"/>
          </w:tcPr>
          <w:p w14:paraId="078F57CC" w14:textId="77777777" w:rsidR="00CF3F2D" w:rsidRPr="00EF6A93" w:rsidRDefault="00CF3F2D" w:rsidP="00467E8A">
            <w:pPr>
              <w:rPr>
                <w:rFonts w:cs="Arial"/>
                <w:b/>
                <w:bCs/>
              </w:rPr>
            </w:pPr>
          </w:p>
        </w:tc>
        <w:tc>
          <w:tcPr>
            <w:tcW w:w="2790" w:type="dxa"/>
            <w:vMerge/>
            <w:shd w:val="clear" w:color="auto" w:fill="auto"/>
          </w:tcPr>
          <w:p w14:paraId="2127D14D" w14:textId="77777777" w:rsidR="00CF3F2D" w:rsidRPr="00EF6A93" w:rsidRDefault="00CF3F2D" w:rsidP="00467E8A"/>
        </w:tc>
        <w:tc>
          <w:tcPr>
            <w:tcW w:w="4798" w:type="dxa"/>
            <w:shd w:val="clear" w:color="auto" w:fill="auto"/>
          </w:tcPr>
          <w:p w14:paraId="0F95468D" w14:textId="77777777" w:rsidR="00CF3F2D" w:rsidRPr="00EF6A93" w:rsidRDefault="00CF3F2D" w:rsidP="00467E8A">
            <w:r w:rsidRPr="00EF6A93">
              <w:rPr>
                <w:rStyle w:val="SAPScreenElement"/>
              </w:rPr>
              <w:t>Fund Join Date</w:t>
            </w:r>
            <w:r w:rsidRPr="00EF6A93">
              <w:t xml:space="preserve">: select from calendar help the date on which the employee joined the fund. The date may be the same as the </w:t>
            </w:r>
            <w:r w:rsidRPr="00EF6A93">
              <w:rPr>
                <w:rStyle w:val="SAPScreenElement"/>
              </w:rPr>
              <w:t>Valid From</w:t>
            </w:r>
            <w:r w:rsidRPr="00EF6A93">
              <w:t xml:space="preserve"> date.</w:t>
            </w:r>
          </w:p>
          <w:p w14:paraId="6CC03EF3" w14:textId="77777777" w:rsidR="00CF3F2D" w:rsidRPr="00EF6A93" w:rsidRDefault="00CF3F2D" w:rsidP="00467E8A">
            <w:pPr>
              <w:ind w:left="349"/>
            </w:pPr>
            <w:r w:rsidRPr="00EF6A93">
              <w:rPr>
                <w:noProof/>
              </w:rPr>
              <w:drawing>
                <wp:inline distT="0" distB="0" distL="0" distR="0" wp14:anchorId="0F5D7F4C" wp14:editId="10E93C1D">
                  <wp:extent cx="228600" cy="228600"/>
                  <wp:effectExtent l="0" t="0" r="0" b="0"/>
                  <wp:docPr id="30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w:t>
            </w:r>
            <w:r w:rsidRPr="00EF6A93">
              <w:rPr>
                <w:rFonts w:ascii="BentonSans Regular" w:hAnsi="BentonSans Regular"/>
                <w:color w:val="666666"/>
                <w:sz w:val="22"/>
              </w:rPr>
              <w:t>Note</w:t>
            </w:r>
          </w:p>
          <w:p w14:paraId="263BE52B" w14:textId="77777777" w:rsidR="00CF3F2D" w:rsidRPr="00EF6A93" w:rsidRDefault="00CF3F2D" w:rsidP="00467E8A">
            <w:pPr>
              <w:ind w:left="349"/>
              <w:rPr>
                <w:rStyle w:val="SAPScreenElement"/>
              </w:rPr>
            </w:pPr>
            <w:r w:rsidRPr="00EF6A93">
              <w:t>Mandatory field.</w:t>
            </w:r>
          </w:p>
        </w:tc>
        <w:tc>
          <w:tcPr>
            <w:tcW w:w="2852" w:type="dxa"/>
            <w:shd w:val="clear" w:color="auto" w:fill="auto"/>
          </w:tcPr>
          <w:p w14:paraId="62D363E2" w14:textId="77777777" w:rsidR="00CF3F2D" w:rsidRPr="00EF6A93" w:rsidRDefault="00CF3F2D" w:rsidP="00467E8A"/>
        </w:tc>
        <w:tc>
          <w:tcPr>
            <w:tcW w:w="1264" w:type="dxa"/>
          </w:tcPr>
          <w:p w14:paraId="62ABB6F5" w14:textId="77777777" w:rsidR="00CF3F2D" w:rsidRPr="00EF6A93" w:rsidRDefault="00CF3F2D" w:rsidP="00467E8A">
            <w:pPr>
              <w:rPr>
                <w:rFonts w:cs="Arial"/>
                <w:bCs/>
              </w:rPr>
            </w:pPr>
          </w:p>
        </w:tc>
      </w:tr>
      <w:tr w:rsidR="00CF3F2D" w:rsidRPr="00EF6A93" w14:paraId="5B4BD9DC" w14:textId="77777777" w:rsidTr="00467E8A">
        <w:trPr>
          <w:trHeight w:val="576"/>
        </w:trPr>
        <w:tc>
          <w:tcPr>
            <w:tcW w:w="900" w:type="dxa"/>
            <w:vMerge/>
            <w:shd w:val="clear" w:color="auto" w:fill="auto"/>
          </w:tcPr>
          <w:p w14:paraId="61061765" w14:textId="77777777" w:rsidR="00CF3F2D" w:rsidRPr="00EF6A93" w:rsidRDefault="00CF3F2D" w:rsidP="00467E8A"/>
        </w:tc>
        <w:tc>
          <w:tcPr>
            <w:tcW w:w="1682" w:type="dxa"/>
            <w:vMerge/>
            <w:shd w:val="clear" w:color="auto" w:fill="auto"/>
          </w:tcPr>
          <w:p w14:paraId="41BC7401" w14:textId="77777777" w:rsidR="00CF3F2D" w:rsidRPr="00EF6A93" w:rsidRDefault="00CF3F2D" w:rsidP="00467E8A">
            <w:pPr>
              <w:rPr>
                <w:rFonts w:cs="Arial"/>
                <w:b/>
                <w:bCs/>
              </w:rPr>
            </w:pPr>
          </w:p>
        </w:tc>
        <w:tc>
          <w:tcPr>
            <w:tcW w:w="2790" w:type="dxa"/>
            <w:vMerge/>
            <w:shd w:val="clear" w:color="auto" w:fill="auto"/>
          </w:tcPr>
          <w:p w14:paraId="75BB1CEE" w14:textId="77777777" w:rsidR="00CF3F2D" w:rsidRPr="00EF6A93" w:rsidRDefault="00CF3F2D" w:rsidP="00467E8A"/>
        </w:tc>
        <w:tc>
          <w:tcPr>
            <w:tcW w:w="4798" w:type="dxa"/>
            <w:shd w:val="clear" w:color="auto" w:fill="auto"/>
          </w:tcPr>
          <w:p w14:paraId="2651DD1C" w14:textId="77777777" w:rsidR="00CF3F2D" w:rsidRPr="00EF6A93" w:rsidRDefault="00CF3F2D" w:rsidP="00467E8A">
            <w:r w:rsidRPr="00EF6A93">
              <w:rPr>
                <w:rStyle w:val="SAPScreenElement"/>
              </w:rPr>
              <w:t>Medical Class:</w:t>
            </w:r>
            <w:r w:rsidRPr="00EF6A93">
              <w:t xml:space="preserve"> select from value help if appropriate</w:t>
            </w:r>
          </w:p>
          <w:p w14:paraId="2D9C3E62" w14:textId="77777777" w:rsidR="00CF3F2D" w:rsidRPr="00EF6A93" w:rsidRDefault="00CF3F2D" w:rsidP="00467E8A">
            <w:pPr>
              <w:ind w:left="349"/>
            </w:pPr>
            <w:r w:rsidRPr="00EF6A93">
              <w:rPr>
                <w:noProof/>
              </w:rPr>
              <w:drawing>
                <wp:inline distT="0" distB="0" distL="0" distR="0" wp14:anchorId="5EB3CC2C" wp14:editId="32AC9132">
                  <wp:extent cx="228600" cy="228600"/>
                  <wp:effectExtent l="0" t="0" r="0" b="0"/>
                  <wp:docPr id="30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w:t>
            </w:r>
            <w:r w:rsidRPr="00EF6A93">
              <w:rPr>
                <w:rFonts w:ascii="BentonSans Regular" w:hAnsi="BentonSans Regular"/>
                <w:color w:val="666666"/>
                <w:sz w:val="22"/>
              </w:rPr>
              <w:t>Note</w:t>
            </w:r>
          </w:p>
          <w:p w14:paraId="5E120CD1" w14:textId="77777777" w:rsidR="00CF3F2D" w:rsidRPr="00EF6A93" w:rsidRDefault="00CF3F2D" w:rsidP="00467E8A">
            <w:pPr>
              <w:ind w:left="349"/>
            </w:pPr>
            <w:r w:rsidRPr="00EF6A93">
              <w:t>Optional entry. Specifies the employee's medical classification, if the employee was required to undergo a medical examination prior to joining the superannuation fund.</w:t>
            </w:r>
          </w:p>
        </w:tc>
        <w:tc>
          <w:tcPr>
            <w:tcW w:w="2852" w:type="dxa"/>
            <w:shd w:val="clear" w:color="auto" w:fill="auto"/>
          </w:tcPr>
          <w:p w14:paraId="7582983F" w14:textId="77777777" w:rsidR="00CF3F2D" w:rsidRPr="00EF6A93" w:rsidRDefault="00CF3F2D" w:rsidP="00467E8A"/>
        </w:tc>
        <w:tc>
          <w:tcPr>
            <w:tcW w:w="1264" w:type="dxa"/>
          </w:tcPr>
          <w:p w14:paraId="2E179F6D" w14:textId="77777777" w:rsidR="00CF3F2D" w:rsidRPr="00EF6A93" w:rsidRDefault="00CF3F2D" w:rsidP="00467E8A">
            <w:pPr>
              <w:rPr>
                <w:rFonts w:cs="Arial"/>
                <w:bCs/>
              </w:rPr>
            </w:pPr>
          </w:p>
        </w:tc>
      </w:tr>
      <w:tr w:rsidR="00CF3F2D" w:rsidRPr="00EF6A93" w14:paraId="1758396E" w14:textId="77777777" w:rsidTr="00467E8A">
        <w:trPr>
          <w:trHeight w:val="288"/>
        </w:trPr>
        <w:tc>
          <w:tcPr>
            <w:tcW w:w="900" w:type="dxa"/>
            <w:vMerge/>
            <w:shd w:val="clear" w:color="auto" w:fill="auto"/>
          </w:tcPr>
          <w:p w14:paraId="07F1AEC8" w14:textId="77777777" w:rsidR="00CF3F2D" w:rsidRPr="00EF6A93" w:rsidRDefault="00CF3F2D" w:rsidP="00467E8A"/>
        </w:tc>
        <w:tc>
          <w:tcPr>
            <w:tcW w:w="1682" w:type="dxa"/>
            <w:vMerge/>
            <w:shd w:val="clear" w:color="auto" w:fill="auto"/>
          </w:tcPr>
          <w:p w14:paraId="5DCAEAAC" w14:textId="77777777" w:rsidR="00CF3F2D" w:rsidRPr="00EF6A93" w:rsidRDefault="00CF3F2D" w:rsidP="00467E8A">
            <w:pPr>
              <w:rPr>
                <w:rFonts w:cs="Arial"/>
                <w:b/>
                <w:bCs/>
              </w:rPr>
            </w:pPr>
          </w:p>
        </w:tc>
        <w:tc>
          <w:tcPr>
            <w:tcW w:w="2790" w:type="dxa"/>
            <w:vMerge/>
            <w:shd w:val="clear" w:color="auto" w:fill="auto"/>
          </w:tcPr>
          <w:p w14:paraId="4C99B548" w14:textId="77777777" w:rsidR="00CF3F2D" w:rsidRPr="00EF6A93" w:rsidRDefault="00CF3F2D" w:rsidP="00467E8A"/>
        </w:tc>
        <w:tc>
          <w:tcPr>
            <w:tcW w:w="4798" w:type="dxa"/>
            <w:shd w:val="clear" w:color="auto" w:fill="auto"/>
          </w:tcPr>
          <w:p w14:paraId="3FCC5B1B" w14:textId="77777777" w:rsidR="00CF3F2D" w:rsidRPr="00EF6A93" w:rsidRDefault="00CF3F2D" w:rsidP="00467E8A">
            <w:r w:rsidRPr="00EF6A93">
              <w:rPr>
                <w:rStyle w:val="SAPScreenElement"/>
              </w:rPr>
              <w:t>Reason Code:</w:t>
            </w:r>
            <w:r w:rsidRPr="00EF6A93">
              <w:t xml:space="preserve"> select from value help if appropriate</w:t>
            </w:r>
          </w:p>
          <w:p w14:paraId="1DCFED62" w14:textId="77777777" w:rsidR="00CF3F2D" w:rsidRPr="00EF6A93" w:rsidRDefault="00CF3F2D" w:rsidP="00467E8A">
            <w:pPr>
              <w:ind w:left="349"/>
            </w:pPr>
            <w:r w:rsidRPr="00EF6A93">
              <w:rPr>
                <w:noProof/>
              </w:rPr>
              <w:drawing>
                <wp:inline distT="0" distB="0" distL="0" distR="0" wp14:anchorId="214B0382" wp14:editId="55D24B9F">
                  <wp:extent cx="228600" cy="228600"/>
                  <wp:effectExtent l="0" t="0" r="0" b="0"/>
                  <wp:docPr id="30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w:t>
            </w:r>
            <w:r w:rsidRPr="00EF6A93">
              <w:rPr>
                <w:rFonts w:ascii="BentonSans Regular" w:hAnsi="BentonSans Regular"/>
                <w:color w:val="666666"/>
                <w:sz w:val="22"/>
              </w:rPr>
              <w:t>Note</w:t>
            </w:r>
          </w:p>
          <w:p w14:paraId="4CD28285" w14:textId="77777777" w:rsidR="00CF3F2D" w:rsidRPr="00EF6A93" w:rsidRDefault="00CF3F2D" w:rsidP="00467E8A">
            <w:pPr>
              <w:ind w:left="349"/>
              <w:rPr>
                <w:rStyle w:val="SAPScreenElement"/>
                <w:rFonts w:ascii="BentonSans Book" w:hAnsi="BentonSans Book"/>
                <w:color w:val="auto"/>
              </w:rPr>
            </w:pPr>
            <w:r w:rsidRPr="00EF6A93">
              <w:t>Optional entry. Specifies the reason for an employee joining a particular fund.</w:t>
            </w:r>
          </w:p>
        </w:tc>
        <w:tc>
          <w:tcPr>
            <w:tcW w:w="2852" w:type="dxa"/>
            <w:shd w:val="clear" w:color="auto" w:fill="auto"/>
          </w:tcPr>
          <w:p w14:paraId="42E611D1" w14:textId="77777777" w:rsidR="00CF3F2D" w:rsidRPr="00EF6A93" w:rsidRDefault="00CF3F2D" w:rsidP="00467E8A"/>
        </w:tc>
        <w:tc>
          <w:tcPr>
            <w:tcW w:w="1264" w:type="dxa"/>
          </w:tcPr>
          <w:p w14:paraId="0F464F2D" w14:textId="77777777" w:rsidR="00CF3F2D" w:rsidRPr="00EF6A93" w:rsidRDefault="00CF3F2D" w:rsidP="00467E8A">
            <w:pPr>
              <w:rPr>
                <w:rFonts w:cs="Arial"/>
                <w:bCs/>
              </w:rPr>
            </w:pPr>
          </w:p>
        </w:tc>
      </w:tr>
      <w:tr w:rsidR="00CF3F2D" w:rsidRPr="00EF6A93" w14:paraId="2A6BE55A" w14:textId="77777777" w:rsidTr="00467E8A">
        <w:trPr>
          <w:trHeight w:val="288"/>
        </w:trPr>
        <w:tc>
          <w:tcPr>
            <w:tcW w:w="900" w:type="dxa"/>
            <w:vMerge/>
            <w:shd w:val="clear" w:color="auto" w:fill="auto"/>
          </w:tcPr>
          <w:p w14:paraId="2EA000C3" w14:textId="77777777" w:rsidR="00CF3F2D" w:rsidRPr="00EF6A93" w:rsidRDefault="00CF3F2D" w:rsidP="00467E8A"/>
        </w:tc>
        <w:tc>
          <w:tcPr>
            <w:tcW w:w="1682" w:type="dxa"/>
            <w:vMerge/>
            <w:shd w:val="clear" w:color="auto" w:fill="auto"/>
          </w:tcPr>
          <w:p w14:paraId="4B49FD79" w14:textId="77777777" w:rsidR="00CF3F2D" w:rsidRPr="00EF6A93" w:rsidRDefault="00CF3F2D" w:rsidP="00467E8A">
            <w:pPr>
              <w:rPr>
                <w:rFonts w:cs="Arial"/>
                <w:b/>
                <w:bCs/>
              </w:rPr>
            </w:pPr>
          </w:p>
        </w:tc>
        <w:tc>
          <w:tcPr>
            <w:tcW w:w="2790" w:type="dxa"/>
            <w:vMerge/>
            <w:shd w:val="clear" w:color="auto" w:fill="auto"/>
          </w:tcPr>
          <w:p w14:paraId="708DF37B" w14:textId="77777777" w:rsidR="00CF3F2D" w:rsidRPr="00EF6A93" w:rsidRDefault="00CF3F2D" w:rsidP="00467E8A"/>
        </w:tc>
        <w:tc>
          <w:tcPr>
            <w:tcW w:w="4798" w:type="dxa"/>
            <w:shd w:val="clear" w:color="auto" w:fill="auto"/>
          </w:tcPr>
          <w:p w14:paraId="10C29E70" w14:textId="77777777" w:rsidR="00CF3F2D" w:rsidRPr="00EF6A93" w:rsidRDefault="00CF3F2D" w:rsidP="00467E8A">
            <w:pPr>
              <w:rPr>
                <w:rStyle w:val="SAPScreenElement"/>
                <w:rFonts w:ascii="BentonSans Book" w:hAnsi="BentonSans Book"/>
                <w:color w:val="auto"/>
              </w:rPr>
            </w:pPr>
            <w:r w:rsidRPr="00EF6A93">
              <w:rPr>
                <w:rStyle w:val="SAPScreenElement"/>
              </w:rPr>
              <w:t xml:space="preserve">SGC </w:t>
            </w:r>
            <w:r w:rsidRPr="00EF6A93">
              <w:rPr>
                <w:rStyle w:val="SAPScreenElement"/>
                <w:color w:val="auto"/>
              </w:rPr>
              <w:t>(Super guarantee contributions)</w:t>
            </w:r>
            <w:r w:rsidRPr="00EF6A93">
              <w:rPr>
                <w:rStyle w:val="SAPScreenElement"/>
              </w:rPr>
              <w:t xml:space="preserve">: </w:t>
            </w:r>
            <w:r w:rsidRPr="00EF6A93">
              <w:t>read-only</w:t>
            </w:r>
          </w:p>
        </w:tc>
        <w:tc>
          <w:tcPr>
            <w:tcW w:w="2852" w:type="dxa"/>
            <w:shd w:val="clear" w:color="auto" w:fill="auto"/>
          </w:tcPr>
          <w:p w14:paraId="1544DFC5" w14:textId="77777777" w:rsidR="00CF3F2D" w:rsidRPr="00EF6A93" w:rsidRDefault="00CF3F2D" w:rsidP="00467E8A"/>
        </w:tc>
        <w:tc>
          <w:tcPr>
            <w:tcW w:w="1264" w:type="dxa"/>
          </w:tcPr>
          <w:p w14:paraId="0E493B12" w14:textId="77777777" w:rsidR="00CF3F2D" w:rsidRPr="00EF6A93" w:rsidRDefault="00CF3F2D" w:rsidP="00467E8A">
            <w:pPr>
              <w:rPr>
                <w:rFonts w:cs="Arial"/>
                <w:bCs/>
              </w:rPr>
            </w:pPr>
          </w:p>
        </w:tc>
      </w:tr>
      <w:tr w:rsidR="00CF3F2D" w:rsidRPr="00EF6A93" w14:paraId="4938AEA3" w14:textId="77777777" w:rsidTr="00467E8A">
        <w:trPr>
          <w:trHeight w:val="288"/>
        </w:trPr>
        <w:tc>
          <w:tcPr>
            <w:tcW w:w="900" w:type="dxa"/>
            <w:vMerge/>
            <w:shd w:val="clear" w:color="auto" w:fill="auto"/>
          </w:tcPr>
          <w:p w14:paraId="084A6FF0" w14:textId="77777777" w:rsidR="00CF3F2D" w:rsidRPr="00EF6A93" w:rsidRDefault="00CF3F2D" w:rsidP="00467E8A"/>
        </w:tc>
        <w:tc>
          <w:tcPr>
            <w:tcW w:w="1682" w:type="dxa"/>
            <w:vMerge/>
            <w:shd w:val="clear" w:color="auto" w:fill="auto"/>
          </w:tcPr>
          <w:p w14:paraId="2AB4ED2E" w14:textId="77777777" w:rsidR="00CF3F2D" w:rsidRPr="00EF6A93" w:rsidRDefault="00CF3F2D" w:rsidP="00467E8A">
            <w:pPr>
              <w:rPr>
                <w:rFonts w:cs="Arial"/>
                <w:b/>
                <w:bCs/>
              </w:rPr>
            </w:pPr>
          </w:p>
        </w:tc>
        <w:tc>
          <w:tcPr>
            <w:tcW w:w="2790" w:type="dxa"/>
            <w:vMerge/>
            <w:shd w:val="clear" w:color="auto" w:fill="auto"/>
          </w:tcPr>
          <w:p w14:paraId="79FBD0E1" w14:textId="77777777" w:rsidR="00CF3F2D" w:rsidRPr="00EF6A93" w:rsidRDefault="00CF3F2D" w:rsidP="00467E8A"/>
        </w:tc>
        <w:tc>
          <w:tcPr>
            <w:tcW w:w="4798" w:type="dxa"/>
            <w:shd w:val="clear" w:color="auto" w:fill="auto"/>
          </w:tcPr>
          <w:p w14:paraId="4C893967" w14:textId="77777777" w:rsidR="00CF3F2D" w:rsidRPr="00EF6A93" w:rsidRDefault="00CF3F2D" w:rsidP="00467E8A">
            <w:r w:rsidRPr="00EF6A93">
              <w:rPr>
                <w:rStyle w:val="SAPScreenElement"/>
              </w:rPr>
              <w:t>Superchoice Fund:</w:t>
            </w:r>
            <w:r w:rsidRPr="00EF6A93">
              <w:t xml:space="preserve"> select from drop-down</w:t>
            </w:r>
          </w:p>
          <w:p w14:paraId="476C1363" w14:textId="77777777" w:rsidR="00CF3F2D" w:rsidRPr="00EF6A93" w:rsidRDefault="00CF3F2D" w:rsidP="00467E8A">
            <w:pPr>
              <w:ind w:left="349"/>
            </w:pPr>
            <w:r w:rsidRPr="00EF6A93">
              <w:rPr>
                <w:noProof/>
              </w:rPr>
              <w:drawing>
                <wp:inline distT="0" distB="0" distL="0" distR="0" wp14:anchorId="7FABF1D8" wp14:editId="0269D892">
                  <wp:extent cx="228600" cy="228600"/>
                  <wp:effectExtent l="0" t="0" r="0" b="0"/>
                  <wp:docPr id="30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w:t>
            </w:r>
            <w:r w:rsidRPr="00EF6A93">
              <w:rPr>
                <w:rFonts w:ascii="BentonSans Regular" w:hAnsi="BentonSans Regular"/>
                <w:color w:val="666666"/>
                <w:sz w:val="22"/>
              </w:rPr>
              <w:t>Note</w:t>
            </w:r>
          </w:p>
          <w:p w14:paraId="1830972E" w14:textId="77777777" w:rsidR="00CF3F2D" w:rsidRPr="00EF6A93" w:rsidRDefault="00CF3F2D" w:rsidP="00467E8A">
            <w:pPr>
              <w:ind w:left="349"/>
              <w:rPr>
                <w:rStyle w:val="SAPScreenElement"/>
              </w:rPr>
            </w:pPr>
            <w:r w:rsidRPr="00EF6A93">
              <w:t>Specifies the superannuation fund code, given by the fund house.</w:t>
            </w:r>
          </w:p>
        </w:tc>
        <w:tc>
          <w:tcPr>
            <w:tcW w:w="2852" w:type="dxa"/>
            <w:shd w:val="clear" w:color="auto" w:fill="auto"/>
          </w:tcPr>
          <w:p w14:paraId="1B248DDD" w14:textId="77777777" w:rsidR="00CF3F2D" w:rsidRPr="00EF6A93" w:rsidRDefault="00CF3F2D" w:rsidP="00467E8A">
            <w:r w:rsidRPr="00EF6A93">
              <w:t xml:space="preserve">Values of fields </w:t>
            </w:r>
            <w:r w:rsidRPr="00EF6A93">
              <w:rPr>
                <w:rStyle w:val="SAPScreenElement"/>
              </w:rPr>
              <w:t>Australian Business No.</w:t>
            </w:r>
            <w:r w:rsidRPr="00EF6A93">
              <w:t xml:space="preserve">, </w:t>
            </w:r>
            <w:r w:rsidRPr="00EF6A93">
              <w:rPr>
                <w:rStyle w:val="SAPScreenElement"/>
              </w:rPr>
              <w:t>Super Fund No</w:t>
            </w:r>
            <w:r w:rsidRPr="00EF6A93">
              <w:t xml:space="preserve">, </w:t>
            </w:r>
            <w:r w:rsidRPr="00EF6A93">
              <w:rPr>
                <w:rStyle w:val="SAPScreenElement"/>
              </w:rPr>
              <w:t>Super Product ID No</w:t>
            </w:r>
            <w:r w:rsidRPr="00EF6A93">
              <w:t xml:space="preserve">, and </w:t>
            </w:r>
            <w:r w:rsidRPr="00EF6A93">
              <w:rPr>
                <w:rStyle w:val="SAPScreenElement"/>
              </w:rPr>
              <w:t>Unique Super Identifier</w:t>
            </w:r>
            <w:r w:rsidRPr="00EF6A93">
              <w:t xml:space="preserve"> are defaulted and read-only.</w:t>
            </w:r>
          </w:p>
        </w:tc>
        <w:tc>
          <w:tcPr>
            <w:tcW w:w="1264" w:type="dxa"/>
          </w:tcPr>
          <w:p w14:paraId="64631C11" w14:textId="77777777" w:rsidR="00CF3F2D" w:rsidRPr="00EF6A93" w:rsidRDefault="00CF3F2D" w:rsidP="00467E8A">
            <w:pPr>
              <w:rPr>
                <w:rFonts w:cs="Arial"/>
                <w:bCs/>
              </w:rPr>
            </w:pPr>
          </w:p>
        </w:tc>
      </w:tr>
      <w:tr w:rsidR="00CF3F2D" w:rsidRPr="00EF6A93" w14:paraId="664DD640" w14:textId="77777777" w:rsidTr="00467E8A">
        <w:trPr>
          <w:trHeight w:val="288"/>
        </w:trPr>
        <w:tc>
          <w:tcPr>
            <w:tcW w:w="900" w:type="dxa"/>
            <w:vMerge/>
            <w:shd w:val="clear" w:color="auto" w:fill="auto"/>
          </w:tcPr>
          <w:p w14:paraId="1E9083BA" w14:textId="77777777" w:rsidR="00CF3F2D" w:rsidRPr="00EF6A93" w:rsidRDefault="00CF3F2D" w:rsidP="00467E8A"/>
        </w:tc>
        <w:tc>
          <w:tcPr>
            <w:tcW w:w="1682" w:type="dxa"/>
            <w:vMerge/>
            <w:shd w:val="clear" w:color="auto" w:fill="auto"/>
          </w:tcPr>
          <w:p w14:paraId="291A2840" w14:textId="77777777" w:rsidR="00CF3F2D" w:rsidRPr="00EF6A93" w:rsidRDefault="00CF3F2D" w:rsidP="00467E8A">
            <w:pPr>
              <w:rPr>
                <w:rFonts w:cs="Arial"/>
                <w:b/>
                <w:bCs/>
              </w:rPr>
            </w:pPr>
          </w:p>
        </w:tc>
        <w:tc>
          <w:tcPr>
            <w:tcW w:w="2790" w:type="dxa"/>
            <w:vMerge w:val="restart"/>
            <w:shd w:val="clear" w:color="auto" w:fill="auto"/>
          </w:tcPr>
          <w:p w14:paraId="6B86E322" w14:textId="77777777" w:rsidR="00CF3F2D" w:rsidRPr="00EF6A93" w:rsidRDefault="00CF3F2D" w:rsidP="00467E8A">
            <w:r w:rsidRPr="00EF6A93">
              <w:t xml:space="preserve">In the </w:t>
            </w:r>
            <w:r w:rsidRPr="00EF6A93">
              <w:rPr>
                <w:rStyle w:val="SAPScreenElement"/>
              </w:rPr>
              <w:t xml:space="preserve">Company Contribution Details </w:t>
            </w:r>
            <w:r w:rsidRPr="00EF6A93">
              <w:t xml:space="preserve">part </w:t>
            </w:r>
            <w:r w:rsidRPr="00EF6A93">
              <w:rPr>
                <w:rFonts w:cs="Arial"/>
                <w:bCs/>
              </w:rPr>
              <w:t>of the form</w:t>
            </w:r>
            <w:r w:rsidRPr="00EF6A93">
              <w:t xml:space="preserve"> make the following entries:</w:t>
            </w:r>
          </w:p>
        </w:tc>
        <w:tc>
          <w:tcPr>
            <w:tcW w:w="4798" w:type="dxa"/>
            <w:shd w:val="clear" w:color="auto" w:fill="auto"/>
          </w:tcPr>
          <w:p w14:paraId="30C47EEC" w14:textId="77777777" w:rsidR="00CF3F2D" w:rsidRPr="00EF6A93" w:rsidRDefault="00CF3F2D" w:rsidP="00467E8A">
            <w:pPr>
              <w:rPr>
                <w:rStyle w:val="SAPScreenElement"/>
                <w:rFonts w:ascii="BentonSans Book" w:hAnsi="BentonSans Book"/>
                <w:color w:val="auto"/>
              </w:rPr>
            </w:pPr>
            <w:r w:rsidRPr="00EF6A93">
              <w:rPr>
                <w:rStyle w:val="SAPScreenElement"/>
              </w:rPr>
              <w:t>Def. Cont. %</w:t>
            </w:r>
            <w:r w:rsidRPr="00EF6A93">
              <w:t>: enter the default contribution percentage for the superannuation fund as appropriate</w:t>
            </w:r>
          </w:p>
        </w:tc>
        <w:tc>
          <w:tcPr>
            <w:tcW w:w="2852" w:type="dxa"/>
            <w:vMerge w:val="restart"/>
            <w:shd w:val="clear" w:color="auto" w:fill="auto"/>
          </w:tcPr>
          <w:p w14:paraId="7D45E90A" w14:textId="77777777" w:rsidR="00CF3F2D" w:rsidRPr="00EF6A93" w:rsidRDefault="00CF3F2D" w:rsidP="00467E8A"/>
        </w:tc>
        <w:tc>
          <w:tcPr>
            <w:tcW w:w="1264" w:type="dxa"/>
          </w:tcPr>
          <w:p w14:paraId="7E0A2582" w14:textId="77777777" w:rsidR="00CF3F2D" w:rsidRPr="00EF6A93" w:rsidRDefault="00CF3F2D" w:rsidP="00467E8A">
            <w:pPr>
              <w:rPr>
                <w:rFonts w:cs="Arial"/>
                <w:bCs/>
              </w:rPr>
            </w:pPr>
          </w:p>
        </w:tc>
      </w:tr>
      <w:tr w:rsidR="00CF3F2D" w:rsidRPr="00EF6A93" w14:paraId="05509F69" w14:textId="77777777" w:rsidTr="00467E8A">
        <w:trPr>
          <w:trHeight w:val="288"/>
        </w:trPr>
        <w:tc>
          <w:tcPr>
            <w:tcW w:w="900" w:type="dxa"/>
            <w:vMerge/>
            <w:shd w:val="clear" w:color="auto" w:fill="auto"/>
          </w:tcPr>
          <w:p w14:paraId="53212FFD" w14:textId="77777777" w:rsidR="00CF3F2D" w:rsidRPr="00EF6A93" w:rsidRDefault="00CF3F2D" w:rsidP="00467E8A"/>
        </w:tc>
        <w:tc>
          <w:tcPr>
            <w:tcW w:w="1682" w:type="dxa"/>
            <w:vMerge/>
            <w:shd w:val="clear" w:color="auto" w:fill="auto"/>
          </w:tcPr>
          <w:p w14:paraId="3B3AD57A" w14:textId="77777777" w:rsidR="00CF3F2D" w:rsidRPr="00EF6A93" w:rsidRDefault="00CF3F2D" w:rsidP="00467E8A">
            <w:pPr>
              <w:rPr>
                <w:rFonts w:cs="Arial"/>
                <w:b/>
                <w:bCs/>
              </w:rPr>
            </w:pPr>
          </w:p>
        </w:tc>
        <w:tc>
          <w:tcPr>
            <w:tcW w:w="2790" w:type="dxa"/>
            <w:vMerge/>
            <w:shd w:val="clear" w:color="auto" w:fill="auto"/>
          </w:tcPr>
          <w:p w14:paraId="5B1C779E" w14:textId="77777777" w:rsidR="00CF3F2D" w:rsidRPr="00EF6A93" w:rsidRDefault="00CF3F2D" w:rsidP="00467E8A"/>
        </w:tc>
        <w:tc>
          <w:tcPr>
            <w:tcW w:w="4798" w:type="dxa"/>
            <w:shd w:val="clear" w:color="auto" w:fill="auto"/>
          </w:tcPr>
          <w:p w14:paraId="6E25E17B" w14:textId="77777777" w:rsidR="00CF3F2D" w:rsidRPr="00EF6A93" w:rsidRDefault="00CF3F2D" w:rsidP="00467E8A">
            <w:r w:rsidRPr="00EF6A93">
              <w:rPr>
                <w:rStyle w:val="SAPScreenElement"/>
              </w:rPr>
              <w:t>Contr. Amount:</w:t>
            </w:r>
            <w:r w:rsidRPr="00EF6A93">
              <w:t xml:space="preserve"> enter the superannuation contribution amount if appropriate</w:t>
            </w:r>
          </w:p>
          <w:p w14:paraId="3E4819E7" w14:textId="77777777" w:rsidR="00CF3F2D" w:rsidRPr="00EF6A93" w:rsidRDefault="00CF3F2D" w:rsidP="00467E8A">
            <w:pPr>
              <w:ind w:left="349"/>
            </w:pPr>
            <w:r w:rsidRPr="00EF6A93">
              <w:rPr>
                <w:noProof/>
              </w:rPr>
              <w:drawing>
                <wp:inline distT="0" distB="0" distL="0" distR="0" wp14:anchorId="31A5F823" wp14:editId="472D18CE">
                  <wp:extent cx="228600" cy="228600"/>
                  <wp:effectExtent l="0" t="0" r="0" b="0"/>
                  <wp:docPr id="30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w:t>
            </w:r>
            <w:r w:rsidRPr="00EF6A93">
              <w:rPr>
                <w:rFonts w:ascii="BentonSans Regular" w:hAnsi="BentonSans Regular"/>
                <w:color w:val="666666"/>
                <w:sz w:val="22"/>
              </w:rPr>
              <w:t>Note</w:t>
            </w:r>
          </w:p>
          <w:p w14:paraId="6F16943F" w14:textId="77777777" w:rsidR="00CF3F2D" w:rsidRPr="00EF6A93" w:rsidRDefault="00CF3F2D" w:rsidP="00467E8A">
            <w:pPr>
              <w:ind w:left="349"/>
              <w:rPr>
                <w:rStyle w:val="SAPScreenElement"/>
              </w:rPr>
            </w:pPr>
            <w:r w:rsidRPr="00EF6A93">
              <w:t xml:space="preserve">Specifies the contribution amount if the fund uses fixed dollar amounts instead of percentages. The </w:t>
            </w:r>
            <w:r w:rsidRPr="00EF6A93">
              <w:lastRenderedPageBreak/>
              <w:t xml:space="preserve">value entered in this field may be pro-rated during the payroll run according to the factoring method chosen in the </w:t>
            </w:r>
            <w:r w:rsidRPr="00EF6A93">
              <w:rPr>
                <w:rStyle w:val="SAPScreenElement"/>
              </w:rPr>
              <w:t>Pro Rata</w:t>
            </w:r>
            <w:r w:rsidRPr="00EF6A93">
              <w:t xml:space="preserve"> field.</w:t>
            </w:r>
          </w:p>
        </w:tc>
        <w:tc>
          <w:tcPr>
            <w:tcW w:w="2852" w:type="dxa"/>
            <w:vMerge/>
            <w:shd w:val="clear" w:color="auto" w:fill="auto"/>
          </w:tcPr>
          <w:p w14:paraId="50423337" w14:textId="77777777" w:rsidR="00CF3F2D" w:rsidRPr="00EF6A93" w:rsidRDefault="00CF3F2D" w:rsidP="00467E8A"/>
        </w:tc>
        <w:tc>
          <w:tcPr>
            <w:tcW w:w="1264" w:type="dxa"/>
          </w:tcPr>
          <w:p w14:paraId="16B3A86A" w14:textId="77777777" w:rsidR="00CF3F2D" w:rsidRPr="00EF6A93" w:rsidRDefault="00CF3F2D" w:rsidP="00467E8A">
            <w:pPr>
              <w:rPr>
                <w:rFonts w:cs="Arial"/>
                <w:bCs/>
              </w:rPr>
            </w:pPr>
          </w:p>
        </w:tc>
      </w:tr>
      <w:tr w:rsidR="00CF3F2D" w:rsidRPr="00EF6A93" w14:paraId="6535F582" w14:textId="77777777" w:rsidTr="00467E8A">
        <w:trPr>
          <w:trHeight w:val="288"/>
        </w:trPr>
        <w:tc>
          <w:tcPr>
            <w:tcW w:w="900" w:type="dxa"/>
            <w:vMerge/>
            <w:shd w:val="clear" w:color="auto" w:fill="auto"/>
          </w:tcPr>
          <w:p w14:paraId="01003BC4" w14:textId="77777777" w:rsidR="00CF3F2D" w:rsidRPr="00EF6A93" w:rsidRDefault="00CF3F2D" w:rsidP="00467E8A"/>
        </w:tc>
        <w:tc>
          <w:tcPr>
            <w:tcW w:w="1682" w:type="dxa"/>
            <w:vMerge/>
            <w:shd w:val="clear" w:color="auto" w:fill="auto"/>
          </w:tcPr>
          <w:p w14:paraId="01017FA9" w14:textId="77777777" w:rsidR="00CF3F2D" w:rsidRPr="00EF6A93" w:rsidRDefault="00CF3F2D" w:rsidP="00467E8A">
            <w:pPr>
              <w:rPr>
                <w:rFonts w:cs="Arial"/>
                <w:b/>
                <w:bCs/>
              </w:rPr>
            </w:pPr>
          </w:p>
        </w:tc>
        <w:tc>
          <w:tcPr>
            <w:tcW w:w="2790" w:type="dxa"/>
            <w:vMerge/>
            <w:shd w:val="clear" w:color="auto" w:fill="auto"/>
          </w:tcPr>
          <w:p w14:paraId="318B2561" w14:textId="77777777" w:rsidR="00CF3F2D" w:rsidRPr="00EF6A93" w:rsidRDefault="00CF3F2D" w:rsidP="00467E8A"/>
        </w:tc>
        <w:tc>
          <w:tcPr>
            <w:tcW w:w="4798" w:type="dxa"/>
            <w:shd w:val="clear" w:color="auto" w:fill="auto"/>
          </w:tcPr>
          <w:p w14:paraId="4225B4F1" w14:textId="77777777" w:rsidR="00CF3F2D" w:rsidRPr="00EF6A93" w:rsidRDefault="00CF3F2D" w:rsidP="00467E8A">
            <w:r w:rsidRPr="00EF6A93">
              <w:rPr>
                <w:rStyle w:val="SAPScreenElement"/>
              </w:rPr>
              <w:t>Pro Rata:</w:t>
            </w:r>
            <w:r w:rsidRPr="00EF6A93">
              <w:t xml:space="preserve"> select from drop-down, if appropriate</w:t>
            </w:r>
          </w:p>
          <w:p w14:paraId="3B9B63AC" w14:textId="77777777" w:rsidR="00CF3F2D" w:rsidRPr="00EF6A93" w:rsidRDefault="00CF3F2D" w:rsidP="00467E8A">
            <w:pPr>
              <w:ind w:left="349"/>
            </w:pPr>
            <w:r w:rsidRPr="00EF6A93">
              <w:rPr>
                <w:noProof/>
              </w:rPr>
              <w:drawing>
                <wp:inline distT="0" distB="0" distL="0" distR="0" wp14:anchorId="281D6942" wp14:editId="0B5BDB54">
                  <wp:extent cx="228600" cy="228600"/>
                  <wp:effectExtent l="0" t="0" r="0" b="0"/>
                  <wp:docPr id="9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w:t>
            </w:r>
            <w:r w:rsidRPr="00EF6A93">
              <w:rPr>
                <w:rFonts w:ascii="BentonSans Regular" w:hAnsi="BentonSans Regular"/>
                <w:color w:val="666666"/>
                <w:sz w:val="22"/>
              </w:rPr>
              <w:t>Note</w:t>
            </w:r>
          </w:p>
          <w:p w14:paraId="534B7EAC" w14:textId="77777777" w:rsidR="00CF3F2D" w:rsidRPr="00EF6A93" w:rsidRDefault="00CF3F2D" w:rsidP="00467E8A">
            <w:pPr>
              <w:ind w:left="349"/>
              <w:rPr>
                <w:rStyle w:val="SAPScreenElement"/>
                <w:rFonts w:ascii="BentonSans Book" w:hAnsi="BentonSans Book"/>
                <w:color w:val="auto"/>
              </w:rPr>
            </w:pPr>
            <w:r w:rsidRPr="00EF6A93">
              <w:t xml:space="preserve">The Superannuation Australia Factoring Method indicates the partial period factor used to calculate the amount entered in the </w:t>
            </w:r>
            <w:r w:rsidRPr="00EF6A93">
              <w:rPr>
                <w:rStyle w:val="SAPScreenElement"/>
              </w:rPr>
              <w:t>Salary Amount</w:t>
            </w:r>
            <w:r w:rsidRPr="00EF6A93">
              <w:t xml:space="preserve"> field in the </w:t>
            </w:r>
            <w:r w:rsidRPr="00EF6A93">
              <w:rPr>
                <w:rStyle w:val="SAPScreenElement"/>
              </w:rPr>
              <w:t xml:space="preserve">Super Period Salary </w:t>
            </w:r>
            <w:r w:rsidRPr="00EF6A93">
              <w:t xml:space="preserve">part </w:t>
            </w:r>
            <w:r w:rsidRPr="00EF6A93">
              <w:rPr>
                <w:rFonts w:cs="Arial"/>
                <w:bCs/>
              </w:rPr>
              <w:t>of the form.</w:t>
            </w:r>
            <w:r w:rsidRPr="00EF6A93">
              <w:t xml:space="preserve"> </w:t>
            </w:r>
          </w:p>
        </w:tc>
        <w:tc>
          <w:tcPr>
            <w:tcW w:w="2852" w:type="dxa"/>
            <w:vMerge/>
            <w:shd w:val="clear" w:color="auto" w:fill="auto"/>
          </w:tcPr>
          <w:p w14:paraId="12476760" w14:textId="77777777" w:rsidR="00CF3F2D" w:rsidRPr="00EF6A93" w:rsidRDefault="00CF3F2D" w:rsidP="00467E8A"/>
        </w:tc>
        <w:tc>
          <w:tcPr>
            <w:tcW w:w="1264" w:type="dxa"/>
          </w:tcPr>
          <w:p w14:paraId="58558E03" w14:textId="77777777" w:rsidR="00CF3F2D" w:rsidRPr="00EF6A93" w:rsidRDefault="00CF3F2D" w:rsidP="00467E8A">
            <w:pPr>
              <w:rPr>
                <w:rFonts w:cs="Arial"/>
                <w:bCs/>
              </w:rPr>
            </w:pPr>
          </w:p>
        </w:tc>
      </w:tr>
      <w:tr w:rsidR="00CF3F2D" w:rsidRPr="00EF6A93" w14:paraId="1492D053" w14:textId="77777777" w:rsidTr="00467E8A">
        <w:trPr>
          <w:trHeight w:val="288"/>
        </w:trPr>
        <w:tc>
          <w:tcPr>
            <w:tcW w:w="900" w:type="dxa"/>
            <w:vMerge/>
            <w:shd w:val="clear" w:color="auto" w:fill="auto"/>
          </w:tcPr>
          <w:p w14:paraId="6218760F" w14:textId="77777777" w:rsidR="00CF3F2D" w:rsidRPr="00EF6A93" w:rsidRDefault="00CF3F2D" w:rsidP="00467E8A"/>
        </w:tc>
        <w:tc>
          <w:tcPr>
            <w:tcW w:w="1682" w:type="dxa"/>
            <w:vMerge/>
            <w:shd w:val="clear" w:color="auto" w:fill="auto"/>
          </w:tcPr>
          <w:p w14:paraId="5F7604A0" w14:textId="77777777" w:rsidR="00CF3F2D" w:rsidRPr="00EF6A93" w:rsidRDefault="00CF3F2D" w:rsidP="00467E8A">
            <w:pPr>
              <w:rPr>
                <w:rFonts w:cs="Arial"/>
                <w:b/>
                <w:bCs/>
              </w:rPr>
            </w:pPr>
          </w:p>
        </w:tc>
        <w:tc>
          <w:tcPr>
            <w:tcW w:w="2790" w:type="dxa"/>
            <w:vMerge/>
            <w:shd w:val="clear" w:color="auto" w:fill="auto"/>
          </w:tcPr>
          <w:p w14:paraId="4D9C4C89" w14:textId="77777777" w:rsidR="00CF3F2D" w:rsidRPr="00EF6A93" w:rsidRDefault="00CF3F2D" w:rsidP="00467E8A"/>
        </w:tc>
        <w:tc>
          <w:tcPr>
            <w:tcW w:w="4798" w:type="dxa"/>
            <w:shd w:val="clear" w:color="auto" w:fill="auto"/>
          </w:tcPr>
          <w:p w14:paraId="0030F885" w14:textId="77777777" w:rsidR="00CF3F2D" w:rsidRPr="00EF6A93" w:rsidRDefault="00CF3F2D" w:rsidP="00467E8A">
            <w:pPr>
              <w:rPr>
                <w:rStyle w:val="SAPScreenElement"/>
              </w:rPr>
            </w:pPr>
            <w:r w:rsidRPr="00EF6A93">
              <w:rPr>
                <w:rStyle w:val="SAPScreenElement"/>
              </w:rPr>
              <w:t xml:space="preserve">No Influence by Employee: </w:t>
            </w:r>
            <w:r w:rsidRPr="00EF6A93">
              <w:t>flag check box if the employee has not influenced the employer to contribute the extra amount towards superannuation fund</w:t>
            </w:r>
          </w:p>
        </w:tc>
        <w:tc>
          <w:tcPr>
            <w:tcW w:w="2852" w:type="dxa"/>
            <w:vMerge/>
            <w:shd w:val="clear" w:color="auto" w:fill="auto"/>
          </w:tcPr>
          <w:p w14:paraId="71BAA423" w14:textId="77777777" w:rsidR="00CF3F2D" w:rsidRPr="00EF6A93" w:rsidRDefault="00CF3F2D" w:rsidP="00467E8A"/>
        </w:tc>
        <w:tc>
          <w:tcPr>
            <w:tcW w:w="1264" w:type="dxa"/>
          </w:tcPr>
          <w:p w14:paraId="2037B7CC" w14:textId="77777777" w:rsidR="00CF3F2D" w:rsidRPr="00EF6A93" w:rsidRDefault="00CF3F2D" w:rsidP="00467E8A">
            <w:pPr>
              <w:rPr>
                <w:rFonts w:cs="Arial"/>
                <w:bCs/>
              </w:rPr>
            </w:pPr>
          </w:p>
        </w:tc>
      </w:tr>
      <w:tr w:rsidR="00CF3F2D" w:rsidRPr="00EF6A93" w14:paraId="6364E97E" w14:textId="77777777" w:rsidTr="00467E8A">
        <w:trPr>
          <w:trHeight w:val="288"/>
        </w:trPr>
        <w:tc>
          <w:tcPr>
            <w:tcW w:w="900" w:type="dxa"/>
            <w:vMerge/>
            <w:shd w:val="clear" w:color="auto" w:fill="auto"/>
          </w:tcPr>
          <w:p w14:paraId="5F4EB101" w14:textId="77777777" w:rsidR="00CF3F2D" w:rsidRPr="00EF6A93" w:rsidRDefault="00CF3F2D" w:rsidP="00467E8A"/>
        </w:tc>
        <w:tc>
          <w:tcPr>
            <w:tcW w:w="1682" w:type="dxa"/>
            <w:vMerge/>
            <w:shd w:val="clear" w:color="auto" w:fill="auto"/>
          </w:tcPr>
          <w:p w14:paraId="68E95DAF" w14:textId="77777777" w:rsidR="00CF3F2D" w:rsidRPr="00EF6A93" w:rsidRDefault="00CF3F2D" w:rsidP="00467E8A">
            <w:pPr>
              <w:rPr>
                <w:rFonts w:cs="Arial"/>
                <w:b/>
                <w:bCs/>
              </w:rPr>
            </w:pPr>
          </w:p>
        </w:tc>
        <w:tc>
          <w:tcPr>
            <w:tcW w:w="2790" w:type="dxa"/>
            <w:vMerge w:val="restart"/>
            <w:shd w:val="clear" w:color="auto" w:fill="auto"/>
          </w:tcPr>
          <w:p w14:paraId="5BBBF91C" w14:textId="77777777" w:rsidR="00CF3F2D" w:rsidRPr="00EF6A93" w:rsidRDefault="00CF3F2D" w:rsidP="00467E8A">
            <w:r w:rsidRPr="00EF6A93">
              <w:t xml:space="preserve">In the </w:t>
            </w:r>
            <w:r w:rsidRPr="00EF6A93">
              <w:rPr>
                <w:rStyle w:val="SAPScreenElement"/>
              </w:rPr>
              <w:t xml:space="preserve">Employee Contribution Details </w:t>
            </w:r>
            <w:r w:rsidRPr="00EF6A93">
              <w:t xml:space="preserve">part </w:t>
            </w:r>
            <w:r w:rsidRPr="00EF6A93">
              <w:rPr>
                <w:rFonts w:cs="Arial"/>
                <w:bCs/>
              </w:rPr>
              <w:t>of the form</w:t>
            </w:r>
            <w:r w:rsidRPr="00EF6A93">
              <w:t xml:space="preserve"> make the following entries:</w:t>
            </w:r>
          </w:p>
        </w:tc>
        <w:tc>
          <w:tcPr>
            <w:tcW w:w="4798" w:type="dxa"/>
            <w:shd w:val="clear" w:color="auto" w:fill="auto"/>
          </w:tcPr>
          <w:p w14:paraId="55508EA6" w14:textId="77777777" w:rsidR="00CF3F2D" w:rsidRPr="00EF6A93" w:rsidRDefault="00CF3F2D" w:rsidP="00467E8A">
            <w:r w:rsidRPr="00EF6A93">
              <w:rPr>
                <w:rStyle w:val="SAPScreenElement"/>
              </w:rPr>
              <w:t xml:space="preserve">Contribution %: </w:t>
            </w:r>
            <w:r w:rsidRPr="00EF6A93">
              <w:t>enter the superannuation employee contribution percentage as appropriate</w:t>
            </w:r>
          </w:p>
          <w:p w14:paraId="0E7D4A3A" w14:textId="77777777" w:rsidR="00CF3F2D" w:rsidRPr="00EF6A93" w:rsidRDefault="00CF3F2D" w:rsidP="00467E8A">
            <w:pPr>
              <w:ind w:left="349"/>
            </w:pPr>
            <w:r w:rsidRPr="00EF6A93">
              <w:rPr>
                <w:noProof/>
              </w:rPr>
              <w:drawing>
                <wp:inline distT="0" distB="0" distL="0" distR="0" wp14:anchorId="5DF9CA87" wp14:editId="52DB92E8">
                  <wp:extent cx="228600" cy="228600"/>
                  <wp:effectExtent l="0" t="0" r="0" b="0"/>
                  <wp:docPr id="9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w:t>
            </w:r>
            <w:r w:rsidRPr="00EF6A93">
              <w:rPr>
                <w:rFonts w:ascii="BentonSans Regular" w:hAnsi="BentonSans Regular"/>
                <w:color w:val="666666"/>
                <w:sz w:val="22"/>
              </w:rPr>
              <w:t>Note</w:t>
            </w:r>
          </w:p>
          <w:p w14:paraId="77955754" w14:textId="77777777" w:rsidR="00CF3F2D" w:rsidRPr="00EF6A93" w:rsidRDefault="00CF3F2D" w:rsidP="00467E8A">
            <w:pPr>
              <w:ind w:left="349"/>
              <w:rPr>
                <w:rStyle w:val="SAPScreenElement"/>
              </w:rPr>
            </w:pPr>
            <w:r w:rsidRPr="00EF6A93">
              <w:t xml:space="preserve">Specifies the superannuation contribution percentage for employees, if they also contribute to this particular fund. If this field and the </w:t>
            </w:r>
            <w:r w:rsidRPr="00EF6A93">
              <w:rPr>
                <w:rStyle w:val="SAPScreenElement"/>
              </w:rPr>
              <w:t>Contr. Amount</w:t>
            </w:r>
            <w:r w:rsidRPr="00EF6A93">
              <w:t xml:space="preserve"> field are both blank, this field defaults to the percentage specified at the fund level. If this field contains a percentage, the system calculates the base earnings percentage during the payroll run, and outputs the result against the wage type specified in the view </w:t>
            </w:r>
            <w:r w:rsidRPr="00EF6A93">
              <w:rPr>
                <w:rStyle w:val="SAPScreenElement"/>
                <w:color w:val="auto"/>
              </w:rPr>
              <w:t>Superannuation Fund Code Details</w:t>
            </w:r>
            <w:r w:rsidRPr="00EF6A93">
              <w:t>. If a super period salary is specified for the employee, this percentage applies to the salary amount instead.</w:t>
            </w:r>
          </w:p>
        </w:tc>
        <w:tc>
          <w:tcPr>
            <w:tcW w:w="2852" w:type="dxa"/>
            <w:vMerge w:val="restart"/>
            <w:shd w:val="clear" w:color="auto" w:fill="auto"/>
          </w:tcPr>
          <w:p w14:paraId="37441D90" w14:textId="77777777" w:rsidR="00CF3F2D" w:rsidRPr="00EF6A93" w:rsidRDefault="00CF3F2D" w:rsidP="00467E8A"/>
        </w:tc>
        <w:tc>
          <w:tcPr>
            <w:tcW w:w="1264" w:type="dxa"/>
          </w:tcPr>
          <w:p w14:paraId="4B2EF474" w14:textId="77777777" w:rsidR="00CF3F2D" w:rsidRPr="00EF6A93" w:rsidRDefault="00CF3F2D" w:rsidP="00467E8A">
            <w:pPr>
              <w:rPr>
                <w:rFonts w:cs="Arial"/>
                <w:bCs/>
              </w:rPr>
            </w:pPr>
          </w:p>
        </w:tc>
      </w:tr>
      <w:tr w:rsidR="00CF3F2D" w:rsidRPr="00EF6A93" w14:paraId="64702A9C" w14:textId="77777777" w:rsidTr="00467E8A">
        <w:trPr>
          <w:trHeight w:val="288"/>
        </w:trPr>
        <w:tc>
          <w:tcPr>
            <w:tcW w:w="900" w:type="dxa"/>
            <w:vMerge/>
            <w:shd w:val="clear" w:color="auto" w:fill="auto"/>
          </w:tcPr>
          <w:p w14:paraId="315E816F" w14:textId="77777777" w:rsidR="00CF3F2D" w:rsidRPr="00EF6A93" w:rsidRDefault="00CF3F2D" w:rsidP="00467E8A"/>
        </w:tc>
        <w:tc>
          <w:tcPr>
            <w:tcW w:w="1682" w:type="dxa"/>
            <w:vMerge/>
            <w:shd w:val="clear" w:color="auto" w:fill="auto"/>
          </w:tcPr>
          <w:p w14:paraId="11984011" w14:textId="77777777" w:rsidR="00CF3F2D" w:rsidRPr="00EF6A93" w:rsidRDefault="00CF3F2D" w:rsidP="00467E8A">
            <w:pPr>
              <w:rPr>
                <w:rFonts w:cs="Arial"/>
                <w:b/>
                <w:bCs/>
              </w:rPr>
            </w:pPr>
          </w:p>
        </w:tc>
        <w:tc>
          <w:tcPr>
            <w:tcW w:w="2790" w:type="dxa"/>
            <w:vMerge/>
            <w:shd w:val="clear" w:color="auto" w:fill="auto"/>
          </w:tcPr>
          <w:p w14:paraId="18DE7D42" w14:textId="77777777" w:rsidR="00CF3F2D" w:rsidRPr="00EF6A93" w:rsidRDefault="00CF3F2D" w:rsidP="00467E8A"/>
        </w:tc>
        <w:tc>
          <w:tcPr>
            <w:tcW w:w="4798" w:type="dxa"/>
            <w:shd w:val="clear" w:color="auto" w:fill="auto"/>
          </w:tcPr>
          <w:p w14:paraId="2A77FF7B" w14:textId="77777777" w:rsidR="00CF3F2D" w:rsidRPr="00EF6A93" w:rsidRDefault="00CF3F2D" w:rsidP="00467E8A">
            <w:r w:rsidRPr="00EF6A93">
              <w:rPr>
                <w:rStyle w:val="SAPScreenElement"/>
              </w:rPr>
              <w:t xml:space="preserve">Contr. Amount: </w:t>
            </w:r>
            <w:r w:rsidRPr="00EF6A93">
              <w:t>enter the superannuation employee contribution amount as appropriate</w:t>
            </w:r>
          </w:p>
          <w:p w14:paraId="5890D57E" w14:textId="77777777" w:rsidR="00CF3F2D" w:rsidRPr="00EF6A93" w:rsidRDefault="00CF3F2D" w:rsidP="00467E8A">
            <w:pPr>
              <w:ind w:left="349"/>
            </w:pPr>
            <w:r w:rsidRPr="00EF6A93">
              <w:rPr>
                <w:noProof/>
              </w:rPr>
              <w:drawing>
                <wp:inline distT="0" distB="0" distL="0" distR="0" wp14:anchorId="4C9F9D68" wp14:editId="2266716E">
                  <wp:extent cx="228600" cy="228600"/>
                  <wp:effectExtent l="0" t="0" r="0" b="0"/>
                  <wp:docPr id="9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w:t>
            </w:r>
            <w:r w:rsidRPr="00EF6A93">
              <w:rPr>
                <w:rFonts w:ascii="BentonSans Regular" w:hAnsi="BentonSans Regular"/>
                <w:color w:val="666666"/>
                <w:sz w:val="22"/>
              </w:rPr>
              <w:t>Note</w:t>
            </w:r>
          </w:p>
          <w:p w14:paraId="475B2B60" w14:textId="77777777" w:rsidR="00CF3F2D" w:rsidRPr="00EF6A93" w:rsidRDefault="00CF3F2D" w:rsidP="00467E8A">
            <w:pPr>
              <w:ind w:left="349"/>
              <w:rPr>
                <w:rStyle w:val="SAPScreenElement"/>
                <w:rFonts w:ascii="BentonSans Book" w:hAnsi="BentonSans Book"/>
                <w:color w:val="auto"/>
              </w:rPr>
            </w:pPr>
            <w:r w:rsidRPr="00EF6A93">
              <w:t>Specifies the superannuation amount deducted for employees, if they also contribute to this particular fund. The value entered in this field may be pro-</w:t>
            </w:r>
            <w:r w:rsidRPr="00EF6A93">
              <w:lastRenderedPageBreak/>
              <w:t xml:space="preserve">rated during the payroll run according to the factoring method chosen in the </w:t>
            </w:r>
            <w:r w:rsidRPr="00EF6A93">
              <w:rPr>
                <w:rStyle w:val="SAPScreenElement"/>
              </w:rPr>
              <w:t>Pro Rata</w:t>
            </w:r>
            <w:r w:rsidRPr="00EF6A93">
              <w:t xml:space="preserve"> field. If a factoring method is chosen, the amount is output in the payroll results under the wage type specified in the view </w:t>
            </w:r>
            <w:r w:rsidRPr="00EF6A93">
              <w:rPr>
                <w:rStyle w:val="SAPScreenElement"/>
                <w:color w:val="auto"/>
              </w:rPr>
              <w:t>Superannuation Fund Code Details</w:t>
            </w:r>
            <w:r w:rsidRPr="00EF6A93">
              <w:t>.</w:t>
            </w:r>
          </w:p>
        </w:tc>
        <w:tc>
          <w:tcPr>
            <w:tcW w:w="2852" w:type="dxa"/>
            <w:vMerge/>
            <w:shd w:val="clear" w:color="auto" w:fill="auto"/>
          </w:tcPr>
          <w:p w14:paraId="0F9BCB3C" w14:textId="77777777" w:rsidR="00CF3F2D" w:rsidRPr="00EF6A93" w:rsidRDefault="00CF3F2D" w:rsidP="00467E8A"/>
        </w:tc>
        <w:tc>
          <w:tcPr>
            <w:tcW w:w="1264" w:type="dxa"/>
          </w:tcPr>
          <w:p w14:paraId="66D0699A" w14:textId="77777777" w:rsidR="00CF3F2D" w:rsidRPr="00EF6A93" w:rsidRDefault="00CF3F2D" w:rsidP="00467E8A">
            <w:pPr>
              <w:rPr>
                <w:rFonts w:cs="Arial"/>
                <w:bCs/>
              </w:rPr>
            </w:pPr>
          </w:p>
        </w:tc>
      </w:tr>
      <w:tr w:rsidR="00CF3F2D" w:rsidRPr="00EF6A93" w14:paraId="7569D813" w14:textId="77777777" w:rsidTr="00467E8A">
        <w:trPr>
          <w:trHeight w:val="288"/>
        </w:trPr>
        <w:tc>
          <w:tcPr>
            <w:tcW w:w="900" w:type="dxa"/>
            <w:vMerge/>
            <w:shd w:val="clear" w:color="auto" w:fill="auto"/>
          </w:tcPr>
          <w:p w14:paraId="3E1F9191" w14:textId="77777777" w:rsidR="00CF3F2D" w:rsidRPr="00EF6A93" w:rsidRDefault="00CF3F2D" w:rsidP="00467E8A"/>
        </w:tc>
        <w:tc>
          <w:tcPr>
            <w:tcW w:w="1682" w:type="dxa"/>
            <w:vMerge/>
            <w:shd w:val="clear" w:color="auto" w:fill="auto"/>
          </w:tcPr>
          <w:p w14:paraId="5C203AEB" w14:textId="77777777" w:rsidR="00CF3F2D" w:rsidRPr="00EF6A93" w:rsidRDefault="00CF3F2D" w:rsidP="00467E8A">
            <w:pPr>
              <w:rPr>
                <w:rFonts w:cs="Arial"/>
                <w:b/>
                <w:bCs/>
              </w:rPr>
            </w:pPr>
          </w:p>
        </w:tc>
        <w:tc>
          <w:tcPr>
            <w:tcW w:w="2790" w:type="dxa"/>
            <w:vMerge/>
            <w:shd w:val="clear" w:color="auto" w:fill="auto"/>
          </w:tcPr>
          <w:p w14:paraId="5B814201" w14:textId="77777777" w:rsidR="00CF3F2D" w:rsidRPr="00EF6A93" w:rsidRDefault="00CF3F2D" w:rsidP="00467E8A"/>
        </w:tc>
        <w:tc>
          <w:tcPr>
            <w:tcW w:w="4798" w:type="dxa"/>
            <w:shd w:val="clear" w:color="auto" w:fill="auto"/>
          </w:tcPr>
          <w:p w14:paraId="08CE0B24" w14:textId="77777777" w:rsidR="00CF3F2D" w:rsidRPr="00EF6A93" w:rsidRDefault="00CF3F2D" w:rsidP="00467E8A">
            <w:r w:rsidRPr="00EF6A93">
              <w:rPr>
                <w:rStyle w:val="SAPScreenElement"/>
              </w:rPr>
              <w:t>Pro Rata:</w:t>
            </w:r>
            <w:r w:rsidRPr="00EF6A93">
              <w:t xml:space="preserve"> select from drop-down, if appropriate</w:t>
            </w:r>
          </w:p>
          <w:p w14:paraId="638E1155" w14:textId="77777777" w:rsidR="00CF3F2D" w:rsidRPr="00EF6A93" w:rsidRDefault="00CF3F2D" w:rsidP="00467E8A">
            <w:pPr>
              <w:ind w:left="349"/>
            </w:pPr>
            <w:r w:rsidRPr="00EF6A93">
              <w:rPr>
                <w:noProof/>
              </w:rPr>
              <w:drawing>
                <wp:inline distT="0" distB="0" distL="0" distR="0" wp14:anchorId="4F1A49D9" wp14:editId="3E8FEF36">
                  <wp:extent cx="228600" cy="228600"/>
                  <wp:effectExtent l="0" t="0" r="0" b="0"/>
                  <wp:docPr id="10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w:t>
            </w:r>
            <w:r w:rsidRPr="00EF6A93">
              <w:rPr>
                <w:rFonts w:ascii="BentonSans Regular" w:hAnsi="BentonSans Regular"/>
                <w:color w:val="666666"/>
                <w:sz w:val="22"/>
              </w:rPr>
              <w:t>Note</w:t>
            </w:r>
          </w:p>
          <w:p w14:paraId="5C3BDEFE" w14:textId="77777777" w:rsidR="00CF3F2D" w:rsidRPr="00EF6A93" w:rsidRDefault="00CF3F2D" w:rsidP="00467E8A">
            <w:pPr>
              <w:ind w:left="349"/>
              <w:rPr>
                <w:rStyle w:val="SAPScreenElement"/>
              </w:rPr>
            </w:pPr>
            <w:r w:rsidRPr="00EF6A93">
              <w:t xml:space="preserve">The Superannuation Australia Factoring Method indicates the partial period factor used to calculate the amount entered in the </w:t>
            </w:r>
            <w:r w:rsidRPr="00EF6A93">
              <w:rPr>
                <w:rStyle w:val="SAPScreenElement"/>
              </w:rPr>
              <w:t>Salary Amount</w:t>
            </w:r>
            <w:r w:rsidRPr="00EF6A93">
              <w:t xml:space="preserve"> field in the </w:t>
            </w:r>
            <w:r w:rsidRPr="00EF6A93">
              <w:rPr>
                <w:rStyle w:val="SAPScreenElement"/>
              </w:rPr>
              <w:t xml:space="preserve">Super Period Salary </w:t>
            </w:r>
            <w:r w:rsidRPr="00EF6A93">
              <w:t xml:space="preserve">part </w:t>
            </w:r>
            <w:r w:rsidRPr="00EF6A93">
              <w:rPr>
                <w:rFonts w:cs="Arial"/>
                <w:bCs/>
              </w:rPr>
              <w:t>of the form.</w:t>
            </w:r>
          </w:p>
        </w:tc>
        <w:tc>
          <w:tcPr>
            <w:tcW w:w="2852" w:type="dxa"/>
            <w:vMerge/>
            <w:shd w:val="clear" w:color="auto" w:fill="auto"/>
          </w:tcPr>
          <w:p w14:paraId="7FE68C70" w14:textId="77777777" w:rsidR="00CF3F2D" w:rsidRPr="00EF6A93" w:rsidRDefault="00CF3F2D" w:rsidP="00467E8A"/>
        </w:tc>
        <w:tc>
          <w:tcPr>
            <w:tcW w:w="1264" w:type="dxa"/>
          </w:tcPr>
          <w:p w14:paraId="4AA6A08B" w14:textId="77777777" w:rsidR="00CF3F2D" w:rsidRPr="00EF6A93" w:rsidRDefault="00CF3F2D" w:rsidP="00467E8A">
            <w:pPr>
              <w:rPr>
                <w:rFonts w:cs="Arial"/>
                <w:bCs/>
              </w:rPr>
            </w:pPr>
          </w:p>
        </w:tc>
      </w:tr>
      <w:tr w:rsidR="00CF3F2D" w:rsidRPr="00EF6A93" w14:paraId="0EBA257C" w14:textId="77777777" w:rsidTr="00467E8A">
        <w:trPr>
          <w:trHeight w:val="288"/>
        </w:trPr>
        <w:tc>
          <w:tcPr>
            <w:tcW w:w="900" w:type="dxa"/>
            <w:vMerge/>
            <w:shd w:val="clear" w:color="auto" w:fill="auto"/>
          </w:tcPr>
          <w:p w14:paraId="78933A19" w14:textId="77777777" w:rsidR="00CF3F2D" w:rsidRPr="00EF6A93" w:rsidRDefault="00CF3F2D" w:rsidP="00467E8A"/>
        </w:tc>
        <w:tc>
          <w:tcPr>
            <w:tcW w:w="1682" w:type="dxa"/>
            <w:vMerge/>
            <w:shd w:val="clear" w:color="auto" w:fill="auto"/>
          </w:tcPr>
          <w:p w14:paraId="4328D22F" w14:textId="77777777" w:rsidR="00CF3F2D" w:rsidRPr="00EF6A93" w:rsidRDefault="00CF3F2D" w:rsidP="00467E8A">
            <w:pPr>
              <w:rPr>
                <w:rFonts w:cs="Arial"/>
                <w:b/>
                <w:bCs/>
              </w:rPr>
            </w:pPr>
          </w:p>
        </w:tc>
        <w:tc>
          <w:tcPr>
            <w:tcW w:w="2790" w:type="dxa"/>
            <w:vMerge w:val="restart"/>
            <w:shd w:val="clear" w:color="auto" w:fill="auto"/>
          </w:tcPr>
          <w:p w14:paraId="10142DB8" w14:textId="77777777" w:rsidR="00CF3F2D" w:rsidRPr="00EF6A93" w:rsidRDefault="00CF3F2D" w:rsidP="00467E8A">
            <w:r w:rsidRPr="00EF6A93">
              <w:t xml:space="preserve">In the </w:t>
            </w:r>
            <w:r w:rsidRPr="00EF6A93">
              <w:rPr>
                <w:rStyle w:val="SAPScreenElement"/>
              </w:rPr>
              <w:t xml:space="preserve">Super Period Salary </w:t>
            </w:r>
            <w:r w:rsidRPr="00EF6A93">
              <w:t xml:space="preserve">part </w:t>
            </w:r>
            <w:r w:rsidRPr="00EF6A93">
              <w:rPr>
                <w:rFonts w:cs="Arial"/>
                <w:bCs/>
              </w:rPr>
              <w:t>of the form</w:t>
            </w:r>
            <w:r w:rsidRPr="00EF6A93">
              <w:t xml:space="preserve"> make the following entries:</w:t>
            </w:r>
          </w:p>
        </w:tc>
        <w:tc>
          <w:tcPr>
            <w:tcW w:w="4798" w:type="dxa"/>
            <w:shd w:val="clear" w:color="auto" w:fill="auto"/>
          </w:tcPr>
          <w:p w14:paraId="712A9ABF" w14:textId="77777777" w:rsidR="00CF3F2D" w:rsidRPr="00EF6A93" w:rsidRDefault="00CF3F2D" w:rsidP="00467E8A">
            <w:r w:rsidRPr="00EF6A93">
              <w:rPr>
                <w:rStyle w:val="SAPScreenElement"/>
              </w:rPr>
              <w:t>Salary Amount:</w:t>
            </w:r>
            <w:r w:rsidRPr="00EF6A93">
              <w:t xml:space="preserve"> enter the superannuation period salary as appropriate</w:t>
            </w:r>
          </w:p>
          <w:p w14:paraId="0A7F865A" w14:textId="77777777" w:rsidR="00CF3F2D" w:rsidRPr="00EF6A93" w:rsidRDefault="00CF3F2D" w:rsidP="00467E8A">
            <w:pPr>
              <w:ind w:left="349"/>
            </w:pPr>
            <w:r w:rsidRPr="00EF6A93">
              <w:rPr>
                <w:noProof/>
              </w:rPr>
              <w:drawing>
                <wp:inline distT="0" distB="0" distL="0" distR="0" wp14:anchorId="32D8BB3E" wp14:editId="3F93FE15">
                  <wp:extent cx="228600" cy="228600"/>
                  <wp:effectExtent l="0" t="0" r="0" b="0"/>
                  <wp:docPr id="10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w:t>
            </w:r>
            <w:r w:rsidRPr="00EF6A93">
              <w:rPr>
                <w:rFonts w:ascii="BentonSans Regular" w:hAnsi="BentonSans Regular"/>
                <w:color w:val="666666"/>
                <w:sz w:val="22"/>
              </w:rPr>
              <w:t>Note</w:t>
            </w:r>
          </w:p>
          <w:p w14:paraId="5951F300" w14:textId="77777777" w:rsidR="00CF3F2D" w:rsidRPr="00EF6A93" w:rsidRDefault="00CF3F2D" w:rsidP="00467E8A">
            <w:pPr>
              <w:ind w:left="349"/>
            </w:pPr>
            <w:r w:rsidRPr="00EF6A93">
              <w:t>Specifies the employee's salary subject to superannuation contributions for a specific period.</w:t>
            </w:r>
          </w:p>
          <w:p w14:paraId="37E42BB4" w14:textId="77777777" w:rsidR="00CF3F2D" w:rsidRPr="00EF6A93" w:rsidRDefault="00CF3F2D" w:rsidP="00467E8A">
            <w:pPr>
              <w:ind w:left="349"/>
            </w:pPr>
            <w:r w:rsidRPr="00EF6A93">
              <w:t xml:space="preserve">If you flag the </w:t>
            </w:r>
            <w:r w:rsidRPr="00EF6A93">
              <w:rPr>
                <w:rStyle w:val="SAPScreenElement"/>
              </w:rPr>
              <w:t>Super Usage</w:t>
            </w:r>
            <w:r w:rsidRPr="00EF6A93">
              <w:t xml:space="preserve"> check box, the system uses the amount entered in the </w:t>
            </w:r>
            <w:r w:rsidRPr="00EF6A93">
              <w:rPr>
                <w:rStyle w:val="SAPScreenElement"/>
              </w:rPr>
              <w:t>Salary Amount</w:t>
            </w:r>
            <w:r w:rsidRPr="00EF6A93">
              <w:t xml:space="preserve"> field to calculate employee and company superannuation contributions.</w:t>
            </w:r>
          </w:p>
          <w:p w14:paraId="476D7706" w14:textId="77777777" w:rsidR="00CF3F2D" w:rsidRPr="00EF6A93" w:rsidRDefault="00CF3F2D" w:rsidP="00467E8A">
            <w:pPr>
              <w:ind w:left="349"/>
            </w:pPr>
            <w:r w:rsidRPr="00EF6A93">
              <w:t xml:space="preserve">If the </w:t>
            </w:r>
            <w:r w:rsidRPr="00EF6A93">
              <w:rPr>
                <w:rStyle w:val="SAPScreenElement"/>
              </w:rPr>
              <w:t>Super Usage</w:t>
            </w:r>
            <w:r w:rsidRPr="00EF6A93">
              <w:t xml:space="preserve"> check box is blank, the system uses the amount specified in the view </w:t>
            </w:r>
            <w:r w:rsidRPr="00EF6A93">
              <w:rPr>
                <w:rStyle w:val="SAPScreenElement"/>
                <w:color w:val="auto"/>
              </w:rPr>
              <w:t>Superannuation Defined Salary</w:t>
            </w:r>
            <w:r w:rsidRPr="00EF6A93">
              <w:t xml:space="preserve"> to calculate employee and company contributions.</w:t>
            </w:r>
          </w:p>
          <w:p w14:paraId="4D7C0AD4" w14:textId="77777777" w:rsidR="00CF3F2D" w:rsidRPr="00EF6A93" w:rsidRDefault="00CF3F2D" w:rsidP="00467E8A">
            <w:pPr>
              <w:ind w:left="349"/>
              <w:rPr>
                <w:rStyle w:val="SAPScreenElement"/>
              </w:rPr>
            </w:pPr>
            <w:r w:rsidRPr="00EF6A93">
              <w:t xml:space="preserve">If the employee does not work a full period and you enter a partial period factor in the </w:t>
            </w:r>
            <w:r w:rsidRPr="00EF6A93">
              <w:rPr>
                <w:rStyle w:val="SAPScreenElement"/>
              </w:rPr>
              <w:t>Pro Rata</w:t>
            </w:r>
            <w:r w:rsidRPr="00EF6A93">
              <w:t xml:space="preserve"> field, the system pro rates the amount entered in the </w:t>
            </w:r>
            <w:r w:rsidRPr="00EF6A93">
              <w:rPr>
                <w:rStyle w:val="SAPScreenElement"/>
              </w:rPr>
              <w:t>Salary Amount</w:t>
            </w:r>
            <w:r w:rsidRPr="00EF6A93">
              <w:t xml:space="preserve"> field.</w:t>
            </w:r>
          </w:p>
        </w:tc>
        <w:tc>
          <w:tcPr>
            <w:tcW w:w="2852" w:type="dxa"/>
            <w:vMerge w:val="restart"/>
            <w:shd w:val="clear" w:color="auto" w:fill="auto"/>
          </w:tcPr>
          <w:p w14:paraId="2AB84534" w14:textId="77777777" w:rsidR="00CF3F2D" w:rsidRPr="00EF6A93" w:rsidRDefault="00CF3F2D" w:rsidP="00467E8A"/>
        </w:tc>
        <w:tc>
          <w:tcPr>
            <w:tcW w:w="1264" w:type="dxa"/>
          </w:tcPr>
          <w:p w14:paraId="7A439BBA" w14:textId="77777777" w:rsidR="00CF3F2D" w:rsidRPr="00EF6A93" w:rsidRDefault="00CF3F2D" w:rsidP="00467E8A">
            <w:pPr>
              <w:rPr>
                <w:rFonts w:cs="Arial"/>
                <w:bCs/>
              </w:rPr>
            </w:pPr>
          </w:p>
        </w:tc>
      </w:tr>
      <w:tr w:rsidR="00CF3F2D" w:rsidRPr="00EF6A93" w14:paraId="254F68DE" w14:textId="77777777" w:rsidTr="00467E8A">
        <w:trPr>
          <w:trHeight w:val="288"/>
        </w:trPr>
        <w:tc>
          <w:tcPr>
            <w:tcW w:w="900" w:type="dxa"/>
            <w:vMerge/>
            <w:shd w:val="clear" w:color="auto" w:fill="auto"/>
          </w:tcPr>
          <w:p w14:paraId="163CC3B7" w14:textId="77777777" w:rsidR="00CF3F2D" w:rsidRPr="00EF6A93" w:rsidRDefault="00CF3F2D" w:rsidP="00467E8A"/>
        </w:tc>
        <w:tc>
          <w:tcPr>
            <w:tcW w:w="1682" w:type="dxa"/>
            <w:vMerge/>
            <w:shd w:val="clear" w:color="auto" w:fill="auto"/>
          </w:tcPr>
          <w:p w14:paraId="342D09C4" w14:textId="77777777" w:rsidR="00CF3F2D" w:rsidRPr="00EF6A93" w:rsidRDefault="00CF3F2D" w:rsidP="00467E8A">
            <w:pPr>
              <w:rPr>
                <w:rFonts w:cs="Arial"/>
                <w:b/>
                <w:bCs/>
              </w:rPr>
            </w:pPr>
          </w:p>
        </w:tc>
        <w:tc>
          <w:tcPr>
            <w:tcW w:w="2790" w:type="dxa"/>
            <w:vMerge/>
            <w:shd w:val="clear" w:color="auto" w:fill="auto"/>
          </w:tcPr>
          <w:p w14:paraId="3EDC6637" w14:textId="77777777" w:rsidR="00CF3F2D" w:rsidRPr="00EF6A93" w:rsidRDefault="00CF3F2D" w:rsidP="00467E8A"/>
        </w:tc>
        <w:tc>
          <w:tcPr>
            <w:tcW w:w="4798" w:type="dxa"/>
            <w:shd w:val="clear" w:color="auto" w:fill="auto"/>
          </w:tcPr>
          <w:p w14:paraId="284A26CC" w14:textId="77777777" w:rsidR="00CF3F2D" w:rsidRPr="00EF6A93" w:rsidRDefault="00CF3F2D" w:rsidP="00467E8A">
            <w:r w:rsidRPr="00EF6A93">
              <w:rPr>
                <w:rStyle w:val="SAPScreenElement"/>
              </w:rPr>
              <w:t>Super Usage</w:t>
            </w:r>
            <w:r w:rsidRPr="00EF6A93">
              <w:rPr>
                <w:rStyle w:val="SAPScreenElement"/>
                <w:color w:val="auto"/>
              </w:rPr>
              <w:t xml:space="preserve"> (Superannuation Salary Usage)</w:t>
            </w:r>
            <w:r w:rsidRPr="00EF6A93">
              <w:rPr>
                <w:rStyle w:val="SAPScreenElement"/>
              </w:rPr>
              <w:t>:</w:t>
            </w:r>
            <w:r w:rsidRPr="00EF6A93">
              <w:t xml:space="preserve"> flag check box or leave it blank based on your needs</w:t>
            </w:r>
          </w:p>
          <w:p w14:paraId="3FBF1948" w14:textId="77777777" w:rsidR="00CF3F2D" w:rsidRPr="00EF6A93" w:rsidRDefault="00CF3F2D" w:rsidP="00467E8A">
            <w:pPr>
              <w:ind w:left="349"/>
            </w:pPr>
            <w:r w:rsidRPr="00EF6A93">
              <w:rPr>
                <w:noProof/>
              </w:rPr>
              <w:drawing>
                <wp:inline distT="0" distB="0" distL="0" distR="0" wp14:anchorId="2B874D30" wp14:editId="00A8F0F3">
                  <wp:extent cx="228600" cy="228600"/>
                  <wp:effectExtent l="0" t="0" r="0" b="0"/>
                  <wp:docPr id="10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w:t>
            </w:r>
            <w:r w:rsidRPr="00EF6A93">
              <w:rPr>
                <w:rFonts w:ascii="BentonSans Regular" w:hAnsi="BentonSans Regular"/>
                <w:color w:val="666666"/>
                <w:sz w:val="22"/>
              </w:rPr>
              <w:t>Note</w:t>
            </w:r>
          </w:p>
          <w:p w14:paraId="2139A956" w14:textId="77777777" w:rsidR="00CF3F2D" w:rsidRPr="00EF6A93" w:rsidRDefault="00CF3F2D" w:rsidP="00467E8A">
            <w:pPr>
              <w:ind w:left="349"/>
            </w:pPr>
            <w:r w:rsidRPr="00EF6A93">
              <w:t xml:space="preserve">This indicator determines how the </w:t>
            </w:r>
            <w:r w:rsidRPr="00EF6A93">
              <w:rPr>
                <w:rStyle w:val="SAPScreenElement"/>
              </w:rPr>
              <w:t>Salary Amount</w:t>
            </w:r>
            <w:r w:rsidRPr="00EF6A93">
              <w:t xml:space="preserve"> field is used.</w:t>
            </w:r>
          </w:p>
          <w:p w14:paraId="3C221B57" w14:textId="77777777" w:rsidR="00CF3F2D" w:rsidRPr="00EF6A93" w:rsidRDefault="00CF3F2D" w:rsidP="00467E8A">
            <w:pPr>
              <w:ind w:left="349"/>
            </w:pPr>
            <w:r w:rsidRPr="00EF6A93">
              <w:lastRenderedPageBreak/>
              <w:t xml:space="preserve">If you flag the checkbox, the system replaces the ordinary time earnings (base earnings) per period by the amount specified in the </w:t>
            </w:r>
            <w:r w:rsidRPr="00EF6A93">
              <w:rPr>
                <w:rStyle w:val="SAPScreenElement"/>
              </w:rPr>
              <w:t>Salary Amount</w:t>
            </w:r>
            <w:r w:rsidRPr="00EF6A93">
              <w:t xml:space="preserve"> field.</w:t>
            </w:r>
          </w:p>
          <w:p w14:paraId="037F9CF2" w14:textId="77777777" w:rsidR="00CF3F2D" w:rsidRPr="00EF6A93" w:rsidRDefault="00CF3F2D" w:rsidP="00467E8A">
            <w:pPr>
              <w:ind w:left="349"/>
            </w:pPr>
            <w:r w:rsidRPr="00EF6A93">
              <w:t xml:space="preserve">If you flag the checkbox and leave the </w:t>
            </w:r>
            <w:r w:rsidRPr="00EF6A93">
              <w:rPr>
                <w:rStyle w:val="SAPScreenElement"/>
              </w:rPr>
              <w:t>Salary Amount</w:t>
            </w:r>
            <w:r w:rsidRPr="00EF6A93">
              <w:t xml:space="preserve"> field blank, the system uses the salary amount specified in the view </w:t>
            </w:r>
            <w:r w:rsidRPr="00EF6A93">
              <w:rPr>
                <w:rStyle w:val="SAPScreenElement"/>
                <w:color w:val="auto"/>
              </w:rPr>
              <w:t>Superannuation Defined Salary</w:t>
            </w:r>
            <w:r w:rsidRPr="00EF6A93">
              <w:t>.</w:t>
            </w:r>
          </w:p>
          <w:p w14:paraId="51B49634" w14:textId="77777777" w:rsidR="00CF3F2D" w:rsidRPr="00EF6A93" w:rsidRDefault="00CF3F2D" w:rsidP="00467E8A">
            <w:pPr>
              <w:ind w:left="349"/>
              <w:rPr>
                <w:rStyle w:val="SAPScreenElement"/>
                <w:rFonts w:ascii="BentonSans Book" w:hAnsi="BentonSans Book"/>
                <w:color w:val="auto"/>
              </w:rPr>
            </w:pPr>
            <w:r w:rsidRPr="00EF6A93">
              <w:t xml:space="preserve">If you leave the check box unflagged, the system ignores the amount entered in the </w:t>
            </w:r>
            <w:r w:rsidRPr="00EF6A93">
              <w:rPr>
                <w:rStyle w:val="SAPScreenElement"/>
              </w:rPr>
              <w:t>Salary Amount</w:t>
            </w:r>
            <w:r w:rsidRPr="00EF6A93">
              <w:t xml:space="preserve"> field.</w:t>
            </w:r>
          </w:p>
        </w:tc>
        <w:tc>
          <w:tcPr>
            <w:tcW w:w="2852" w:type="dxa"/>
            <w:vMerge/>
            <w:shd w:val="clear" w:color="auto" w:fill="auto"/>
          </w:tcPr>
          <w:p w14:paraId="17F31BC4" w14:textId="77777777" w:rsidR="00CF3F2D" w:rsidRPr="00EF6A93" w:rsidRDefault="00CF3F2D" w:rsidP="00467E8A"/>
        </w:tc>
        <w:tc>
          <w:tcPr>
            <w:tcW w:w="1264" w:type="dxa"/>
          </w:tcPr>
          <w:p w14:paraId="647CDDA1" w14:textId="77777777" w:rsidR="00CF3F2D" w:rsidRPr="00EF6A93" w:rsidRDefault="00CF3F2D" w:rsidP="00467E8A">
            <w:pPr>
              <w:rPr>
                <w:rFonts w:cs="Arial"/>
                <w:bCs/>
              </w:rPr>
            </w:pPr>
          </w:p>
        </w:tc>
      </w:tr>
      <w:tr w:rsidR="00CF3F2D" w:rsidRPr="00EF6A93" w14:paraId="30B8BF55" w14:textId="77777777" w:rsidTr="00467E8A">
        <w:trPr>
          <w:trHeight w:val="288"/>
        </w:trPr>
        <w:tc>
          <w:tcPr>
            <w:tcW w:w="900" w:type="dxa"/>
            <w:vMerge/>
            <w:shd w:val="clear" w:color="auto" w:fill="auto"/>
          </w:tcPr>
          <w:p w14:paraId="7276DE64" w14:textId="77777777" w:rsidR="00CF3F2D" w:rsidRPr="00EF6A93" w:rsidRDefault="00CF3F2D" w:rsidP="00467E8A"/>
        </w:tc>
        <w:tc>
          <w:tcPr>
            <w:tcW w:w="1682" w:type="dxa"/>
            <w:vMerge/>
            <w:shd w:val="clear" w:color="auto" w:fill="auto"/>
          </w:tcPr>
          <w:p w14:paraId="553EA90C" w14:textId="77777777" w:rsidR="00CF3F2D" w:rsidRPr="00EF6A93" w:rsidRDefault="00CF3F2D" w:rsidP="00467E8A">
            <w:pPr>
              <w:rPr>
                <w:rFonts w:cs="Arial"/>
                <w:b/>
                <w:bCs/>
              </w:rPr>
            </w:pPr>
          </w:p>
        </w:tc>
        <w:tc>
          <w:tcPr>
            <w:tcW w:w="2790" w:type="dxa"/>
            <w:vMerge/>
            <w:shd w:val="clear" w:color="auto" w:fill="auto"/>
          </w:tcPr>
          <w:p w14:paraId="5FE821FA" w14:textId="77777777" w:rsidR="00CF3F2D" w:rsidRPr="00EF6A93" w:rsidRDefault="00CF3F2D" w:rsidP="00467E8A"/>
        </w:tc>
        <w:tc>
          <w:tcPr>
            <w:tcW w:w="4798" w:type="dxa"/>
            <w:shd w:val="clear" w:color="auto" w:fill="auto"/>
          </w:tcPr>
          <w:p w14:paraId="676C4DE2" w14:textId="77777777" w:rsidR="00CF3F2D" w:rsidRPr="00EF6A93" w:rsidRDefault="00CF3F2D" w:rsidP="00467E8A">
            <w:r w:rsidRPr="00EF6A93">
              <w:rPr>
                <w:rStyle w:val="SAPScreenElement"/>
              </w:rPr>
              <w:t>Pro Rata:</w:t>
            </w:r>
            <w:r w:rsidRPr="00EF6A93">
              <w:t xml:space="preserve"> select from drop-down, if appropriate</w:t>
            </w:r>
          </w:p>
          <w:p w14:paraId="40F4BDAE" w14:textId="77777777" w:rsidR="00CF3F2D" w:rsidRPr="00EF6A93" w:rsidRDefault="00CF3F2D" w:rsidP="00467E8A">
            <w:pPr>
              <w:ind w:left="349"/>
            </w:pPr>
            <w:r w:rsidRPr="00EF6A93">
              <w:rPr>
                <w:noProof/>
              </w:rPr>
              <w:drawing>
                <wp:inline distT="0" distB="0" distL="0" distR="0" wp14:anchorId="6C304AD4" wp14:editId="13B39BD5">
                  <wp:extent cx="228600" cy="228600"/>
                  <wp:effectExtent l="0" t="0" r="0" b="0"/>
                  <wp:docPr id="10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w:t>
            </w:r>
            <w:r w:rsidRPr="00EF6A93">
              <w:rPr>
                <w:rFonts w:ascii="BentonSans Regular" w:hAnsi="BentonSans Regular"/>
                <w:color w:val="666666"/>
                <w:sz w:val="22"/>
              </w:rPr>
              <w:t>Note</w:t>
            </w:r>
          </w:p>
          <w:p w14:paraId="081D893E" w14:textId="77777777" w:rsidR="00CF3F2D" w:rsidRPr="00EF6A93" w:rsidRDefault="00CF3F2D" w:rsidP="00467E8A">
            <w:pPr>
              <w:ind w:left="349"/>
              <w:rPr>
                <w:rStyle w:val="SAPScreenElement"/>
              </w:rPr>
            </w:pPr>
            <w:r w:rsidRPr="00EF6A93">
              <w:t xml:space="preserve">The Superannuation Australia Factoring Method indicates the partial period factor used to calculate the amount entered in the </w:t>
            </w:r>
            <w:r w:rsidRPr="00EF6A93">
              <w:rPr>
                <w:rStyle w:val="SAPScreenElement"/>
              </w:rPr>
              <w:t>Salary Amount</w:t>
            </w:r>
            <w:r w:rsidRPr="00EF6A93">
              <w:t xml:space="preserve"> field in the </w:t>
            </w:r>
            <w:r w:rsidRPr="00EF6A93">
              <w:rPr>
                <w:rStyle w:val="SAPScreenElement"/>
              </w:rPr>
              <w:t xml:space="preserve">Super Period Salary </w:t>
            </w:r>
            <w:r w:rsidRPr="00EF6A93">
              <w:t xml:space="preserve">part </w:t>
            </w:r>
            <w:r w:rsidRPr="00EF6A93">
              <w:rPr>
                <w:rFonts w:cs="Arial"/>
                <w:bCs/>
              </w:rPr>
              <w:t>of the form.</w:t>
            </w:r>
          </w:p>
        </w:tc>
        <w:tc>
          <w:tcPr>
            <w:tcW w:w="2852" w:type="dxa"/>
            <w:vMerge/>
            <w:shd w:val="clear" w:color="auto" w:fill="auto"/>
          </w:tcPr>
          <w:p w14:paraId="7026B882" w14:textId="77777777" w:rsidR="00CF3F2D" w:rsidRPr="00EF6A93" w:rsidRDefault="00CF3F2D" w:rsidP="00467E8A"/>
        </w:tc>
        <w:tc>
          <w:tcPr>
            <w:tcW w:w="1264" w:type="dxa"/>
          </w:tcPr>
          <w:p w14:paraId="18813AC8" w14:textId="77777777" w:rsidR="00CF3F2D" w:rsidRPr="00EF6A93" w:rsidRDefault="00CF3F2D" w:rsidP="00467E8A">
            <w:pPr>
              <w:rPr>
                <w:rFonts w:cs="Arial"/>
                <w:bCs/>
              </w:rPr>
            </w:pPr>
          </w:p>
        </w:tc>
      </w:tr>
      <w:tr w:rsidR="00CF3F2D" w:rsidRPr="00EF6A93" w14:paraId="0FBF12F8" w14:textId="77777777" w:rsidTr="00467E8A">
        <w:trPr>
          <w:trHeight w:val="576"/>
        </w:trPr>
        <w:tc>
          <w:tcPr>
            <w:tcW w:w="900" w:type="dxa"/>
            <w:shd w:val="clear" w:color="auto" w:fill="auto"/>
          </w:tcPr>
          <w:p w14:paraId="3A90EDF4" w14:textId="77777777" w:rsidR="00CF3F2D" w:rsidRPr="00EF6A93" w:rsidRDefault="00CF3F2D" w:rsidP="00467E8A">
            <w:r w:rsidRPr="00EF6A93">
              <w:t>8</w:t>
            </w:r>
          </w:p>
        </w:tc>
        <w:tc>
          <w:tcPr>
            <w:tcW w:w="1682" w:type="dxa"/>
            <w:shd w:val="clear" w:color="auto" w:fill="auto"/>
          </w:tcPr>
          <w:p w14:paraId="65058DD1" w14:textId="77777777" w:rsidR="00CF3F2D" w:rsidRPr="00EF6A93" w:rsidRDefault="00CF3F2D" w:rsidP="00467E8A">
            <w:pPr>
              <w:rPr>
                <w:rStyle w:val="SAPEmphasis"/>
              </w:rPr>
            </w:pPr>
            <w:r w:rsidRPr="00EF6A93">
              <w:rPr>
                <w:rStyle w:val="SAPEmphasis"/>
              </w:rPr>
              <w:t>Save Superannuation Data</w:t>
            </w:r>
          </w:p>
        </w:tc>
        <w:tc>
          <w:tcPr>
            <w:tcW w:w="2790" w:type="dxa"/>
            <w:shd w:val="clear" w:color="auto" w:fill="auto"/>
          </w:tcPr>
          <w:p w14:paraId="211E8583" w14:textId="77777777" w:rsidR="00CF3F2D" w:rsidRPr="00EF6A93" w:rsidRDefault="00CF3F2D" w:rsidP="00467E8A">
            <w:r w:rsidRPr="00EF6A93">
              <w:t xml:space="preserve">Choose the </w:t>
            </w:r>
            <w:r w:rsidRPr="00EF6A93">
              <w:rPr>
                <w:rStyle w:val="SAPScreenElement"/>
              </w:rPr>
              <w:t>Save</w:t>
            </w:r>
            <w:r w:rsidRPr="00EF6A93">
              <w:t xml:space="preserve"> button.</w:t>
            </w:r>
          </w:p>
        </w:tc>
        <w:tc>
          <w:tcPr>
            <w:tcW w:w="4798" w:type="dxa"/>
            <w:shd w:val="clear" w:color="auto" w:fill="auto"/>
          </w:tcPr>
          <w:p w14:paraId="2AF4AC5C" w14:textId="77777777" w:rsidR="00CF3F2D" w:rsidRPr="00EF6A93" w:rsidRDefault="00CF3F2D" w:rsidP="00467E8A"/>
        </w:tc>
        <w:tc>
          <w:tcPr>
            <w:tcW w:w="2852" w:type="dxa"/>
            <w:shd w:val="clear" w:color="auto" w:fill="auto"/>
          </w:tcPr>
          <w:p w14:paraId="078520FD" w14:textId="77777777" w:rsidR="00CF3F2D" w:rsidRPr="00EF6A93" w:rsidRDefault="00CF3F2D" w:rsidP="00467E8A">
            <w:r w:rsidRPr="00EF6A93">
              <w:rPr>
                <w:rFonts w:cs="Arial"/>
                <w:bCs/>
              </w:rPr>
              <w:t>A system message about data saving is generated.</w:t>
            </w:r>
          </w:p>
        </w:tc>
        <w:tc>
          <w:tcPr>
            <w:tcW w:w="1264" w:type="dxa"/>
          </w:tcPr>
          <w:p w14:paraId="194F3C0A" w14:textId="77777777" w:rsidR="00CF3F2D" w:rsidRPr="00EF6A93" w:rsidRDefault="00CF3F2D" w:rsidP="00467E8A">
            <w:pPr>
              <w:rPr>
                <w:rFonts w:cs="Arial"/>
                <w:bCs/>
              </w:rPr>
            </w:pPr>
          </w:p>
        </w:tc>
      </w:tr>
      <w:tr w:rsidR="00CF3F2D" w:rsidRPr="00EF6A93" w14:paraId="528EBF53" w14:textId="77777777" w:rsidTr="00467E8A">
        <w:trPr>
          <w:trHeight w:val="576"/>
        </w:trPr>
        <w:tc>
          <w:tcPr>
            <w:tcW w:w="900" w:type="dxa"/>
            <w:shd w:val="clear" w:color="auto" w:fill="auto"/>
          </w:tcPr>
          <w:p w14:paraId="30476493" w14:textId="77777777" w:rsidR="00CF3F2D" w:rsidRPr="00EF6A93" w:rsidRDefault="00CF3F2D" w:rsidP="00467E8A">
            <w:r w:rsidRPr="00EF6A93">
              <w:t>9</w:t>
            </w:r>
          </w:p>
        </w:tc>
        <w:tc>
          <w:tcPr>
            <w:tcW w:w="1682" w:type="dxa"/>
            <w:shd w:val="clear" w:color="auto" w:fill="auto"/>
          </w:tcPr>
          <w:p w14:paraId="3DEA22E2" w14:textId="77777777" w:rsidR="00CF3F2D" w:rsidRPr="00EF6A93" w:rsidRDefault="00CF3F2D" w:rsidP="00467E8A">
            <w:pPr>
              <w:rPr>
                <w:rStyle w:val="SAPEmphasis"/>
              </w:rPr>
            </w:pPr>
            <w:r w:rsidRPr="00EF6A93">
              <w:rPr>
                <w:rStyle w:val="SAPEmphasis"/>
              </w:rPr>
              <w:t>Create Other Superannuation Records (Optional)</w:t>
            </w:r>
          </w:p>
        </w:tc>
        <w:tc>
          <w:tcPr>
            <w:tcW w:w="2790" w:type="dxa"/>
            <w:shd w:val="clear" w:color="auto" w:fill="auto"/>
          </w:tcPr>
          <w:p w14:paraId="5A491CE1" w14:textId="77777777" w:rsidR="00CF3F2D" w:rsidRPr="00EF6A93" w:rsidRDefault="00CF3F2D" w:rsidP="00467E8A">
            <w:r w:rsidRPr="00EF6A93">
              <w:t xml:space="preserve">If needed, repeat test steps # 6 to # 8 for other superannuation fund codes. </w:t>
            </w:r>
          </w:p>
        </w:tc>
        <w:tc>
          <w:tcPr>
            <w:tcW w:w="4798" w:type="dxa"/>
            <w:shd w:val="clear" w:color="auto" w:fill="auto"/>
          </w:tcPr>
          <w:p w14:paraId="41E5C957" w14:textId="77777777" w:rsidR="00CF3F2D" w:rsidRPr="00EF6A93" w:rsidRDefault="00CF3F2D" w:rsidP="00467E8A"/>
        </w:tc>
        <w:tc>
          <w:tcPr>
            <w:tcW w:w="2852" w:type="dxa"/>
            <w:shd w:val="clear" w:color="auto" w:fill="auto"/>
          </w:tcPr>
          <w:p w14:paraId="2769F423" w14:textId="77777777" w:rsidR="00CF3F2D" w:rsidRPr="00EF6A93" w:rsidRDefault="00CF3F2D" w:rsidP="00467E8A">
            <w:pPr>
              <w:rPr>
                <w:rFonts w:cs="Arial"/>
                <w:bCs/>
              </w:rPr>
            </w:pPr>
          </w:p>
        </w:tc>
        <w:tc>
          <w:tcPr>
            <w:tcW w:w="1264" w:type="dxa"/>
          </w:tcPr>
          <w:p w14:paraId="26C79AEA" w14:textId="77777777" w:rsidR="00CF3F2D" w:rsidRPr="00EF6A93" w:rsidRDefault="00CF3F2D" w:rsidP="00467E8A">
            <w:pPr>
              <w:rPr>
                <w:rFonts w:cs="Arial"/>
                <w:bCs/>
              </w:rPr>
            </w:pPr>
          </w:p>
        </w:tc>
      </w:tr>
    </w:tbl>
    <w:p w14:paraId="494EB575" w14:textId="77777777" w:rsidR="00CF3F2D" w:rsidRPr="00EF6A93" w:rsidRDefault="00CF3F2D" w:rsidP="00CF3F2D">
      <w:pPr>
        <w:pStyle w:val="Heading4"/>
      </w:pPr>
      <w:bookmarkStart w:id="1099" w:name="_Toc465002950"/>
      <w:bookmarkStart w:id="1100" w:name="_Toc499730145"/>
      <w:bookmarkStart w:id="1101" w:name="_Toc507433229"/>
      <w:r w:rsidRPr="00EF6A93">
        <w:t>Maintaining Higher Duty Allowance Data</w:t>
      </w:r>
      <w:bookmarkEnd w:id="1099"/>
      <w:bookmarkEnd w:id="1100"/>
      <w:bookmarkEnd w:id="1101"/>
    </w:p>
    <w:p w14:paraId="6B942F54" w14:textId="77777777" w:rsidR="00CF3F2D" w:rsidRPr="00EF6A93" w:rsidRDefault="00CF3F2D" w:rsidP="00CF3F2D">
      <w:pPr>
        <w:pStyle w:val="SAPKeyblockTitle"/>
      </w:pPr>
      <w:r w:rsidRPr="00EF6A93">
        <w:t>Test Administration</w:t>
      </w:r>
    </w:p>
    <w:p w14:paraId="2EE8A3F3" w14:textId="77777777" w:rsidR="00CF3F2D" w:rsidRPr="00EF6A93" w:rsidRDefault="00CF3F2D" w:rsidP="00CF3F2D">
      <w:r w:rsidRPr="00EF6A93">
        <w:t>Customer project: Fill in the project-specific parts (highlighted).</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CF3F2D" w:rsidRPr="00EF6A93" w14:paraId="3924AEEF"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2DE673A0" w14:textId="77777777" w:rsidR="00CF3F2D" w:rsidRPr="00EF6A93" w:rsidRDefault="00CF3F2D" w:rsidP="00467E8A">
            <w:pPr>
              <w:rPr>
                <w:rStyle w:val="SAPEmphasis"/>
              </w:rPr>
            </w:pPr>
            <w:r w:rsidRPr="00EF6A93">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7CEE8C80" w14:textId="77777777" w:rsidR="00CF3F2D" w:rsidRPr="00EF6A93" w:rsidRDefault="00CF3F2D" w:rsidP="00467E8A">
            <w:r w:rsidRPr="00EF6A93">
              <w:t>&lt;X.XX&gt;</w:t>
            </w:r>
          </w:p>
        </w:tc>
        <w:tc>
          <w:tcPr>
            <w:tcW w:w="2401" w:type="dxa"/>
            <w:tcBorders>
              <w:top w:val="single" w:sz="8" w:space="0" w:color="999999"/>
              <w:left w:val="single" w:sz="8" w:space="0" w:color="999999"/>
              <w:bottom w:val="single" w:sz="8" w:space="0" w:color="999999"/>
              <w:right w:val="single" w:sz="8" w:space="0" w:color="999999"/>
            </w:tcBorders>
            <w:hideMark/>
          </w:tcPr>
          <w:p w14:paraId="6691005C" w14:textId="77777777" w:rsidR="00CF3F2D" w:rsidRPr="00EF6A93" w:rsidRDefault="00CF3F2D" w:rsidP="00467E8A">
            <w:pPr>
              <w:rPr>
                <w:rStyle w:val="SAPEmphasis"/>
              </w:rPr>
            </w:pPr>
            <w:r w:rsidRPr="00EF6A93">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63C7BEFC" w14:textId="77777777" w:rsidR="00CF3F2D" w:rsidRPr="00EF6A93" w:rsidRDefault="00CF3F2D" w:rsidP="00467E8A"/>
        </w:tc>
        <w:tc>
          <w:tcPr>
            <w:tcW w:w="2402" w:type="dxa"/>
            <w:tcBorders>
              <w:top w:val="single" w:sz="8" w:space="0" w:color="999999"/>
              <w:left w:val="single" w:sz="8" w:space="0" w:color="999999"/>
              <w:bottom w:val="single" w:sz="8" w:space="0" w:color="999999"/>
              <w:right w:val="single" w:sz="8" w:space="0" w:color="999999"/>
            </w:tcBorders>
            <w:hideMark/>
          </w:tcPr>
          <w:p w14:paraId="00F6A32A" w14:textId="77777777" w:rsidR="00CF3F2D" w:rsidRPr="00EF6A93" w:rsidRDefault="00CF3F2D" w:rsidP="00467E8A">
            <w:pPr>
              <w:rPr>
                <w:rStyle w:val="SAPEmphasis"/>
              </w:rPr>
            </w:pPr>
            <w:r w:rsidRPr="00EF6A93">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10DE3F07" w14:textId="77777777" w:rsidR="00CF3F2D" w:rsidRPr="00EF6A93" w:rsidRDefault="00CF3F2D" w:rsidP="00467E8A">
            <w:r>
              <w:t>&lt;date&gt;</w:t>
            </w:r>
          </w:p>
        </w:tc>
      </w:tr>
      <w:tr w:rsidR="00CF3F2D" w:rsidRPr="00EF6A93" w14:paraId="57FF1117"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4F57DF6D" w14:textId="77777777" w:rsidR="00CF3F2D" w:rsidRPr="00EF6A93" w:rsidRDefault="00CF3F2D" w:rsidP="00467E8A">
            <w:pPr>
              <w:rPr>
                <w:rStyle w:val="SAPEmphasis"/>
              </w:rPr>
            </w:pPr>
            <w:r w:rsidRPr="00EF6A93">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79233D99" w14:textId="77777777" w:rsidR="00CF3F2D" w:rsidRPr="00EF6A93" w:rsidRDefault="00CF3F2D" w:rsidP="00467E8A">
            <w:r w:rsidRPr="00EF6A93">
              <w:t>HR Administrator</w:t>
            </w:r>
          </w:p>
        </w:tc>
      </w:tr>
      <w:tr w:rsidR="00CF3F2D" w:rsidRPr="00EF6A93" w14:paraId="13B2574C"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6F3F7898" w14:textId="77777777" w:rsidR="00CF3F2D" w:rsidRPr="00EF6A93" w:rsidRDefault="00CF3F2D" w:rsidP="00467E8A">
            <w:pPr>
              <w:rPr>
                <w:rStyle w:val="SAPEmphasis"/>
              </w:rPr>
            </w:pPr>
            <w:r w:rsidRPr="00EF6A93">
              <w:rPr>
                <w:rStyle w:val="SAPEmphasis"/>
              </w:rPr>
              <w:lastRenderedPageBreak/>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710245DE" w14:textId="77777777" w:rsidR="00CF3F2D" w:rsidRPr="00EF6A93" w:rsidRDefault="00CF3F2D" w:rsidP="00467E8A">
            <w:r w:rsidRPr="00EF6A93">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7F3F5027" w14:textId="77777777" w:rsidR="00CF3F2D" w:rsidRPr="00EF6A93" w:rsidRDefault="00CF3F2D" w:rsidP="00467E8A">
            <w:pPr>
              <w:rPr>
                <w:rStyle w:val="SAPEmphasis"/>
              </w:rPr>
            </w:pPr>
            <w:r w:rsidRPr="00EF6A93">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3AF2E7C6" w14:textId="3D5C4529" w:rsidR="00CF3F2D" w:rsidRPr="00EF6A93" w:rsidRDefault="001861CE" w:rsidP="00467E8A">
            <w:r>
              <w:t>&lt;duration&gt;</w:t>
            </w:r>
          </w:p>
        </w:tc>
      </w:tr>
    </w:tbl>
    <w:p w14:paraId="3BCBB336" w14:textId="77777777" w:rsidR="00CF3F2D" w:rsidRPr="00EF6A93" w:rsidRDefault="00CF3F2D" w:rsidP="00CF3F2D">
      <w:pPr>
        <w:pStyle w:val="SAPKeyblockTitle"/>
      </w:pPr>
      <w:r w:rsidRPr="00EF6A93">
        <w:t>Purpose</w:t>
      </w:r>
    </w:p>
    <w:p w14:paraId="10A6E5BA" w14:textId="77777777" w:rsidR="00CF3F2D" w:rsidRPr="00EF6A93" w:rsidRDefault="00CF3F2D" w:rsidP="00CF3F2D">
      <w:r w:rsidRPr="00EF6A93">
        <w:t>The HR Administrator</w:t>
      </w:r>
      <w:r w:rsidRPr="00EF6A93" w:rsidDel="0049392E">
        <w:t xml:space="preserve"> </w:t>
      </w:r>
      <w:r w:rsidRPr="00EF6A93">
        <w:t xml:space="preserve">maintains the higher duty allowance data to which an employee is entitled in case he or she is working for a limited period on a higher position/role. </w:t>
      </w:r>
    </w:p>
    <w:p w14:paraId="6DC7D281" w14:textId="77777777" w:rsidR="00CF3F2D" w:rsidRPr="00EF6A93" w:rsidRDefault="00CF3F2D" w:rsidP="00CF3F2D">
      <w:r w:rsidRPr="00EF6A93">
        <w:t xml:space="preserve">In infotype </w:t>
      </w:r>
      <w:r w:rsidRPr="00EF6A93">
        <w:rPr>
          <w:rStyle w:val="SAPScreenElement"/>
        </w:rPr>
        <w:t>Activity with Higher Rate of Pay</w:t>
      </w:r>
      <w:r w:rsidRPr="00EF6A93">
        <w:t xml:space="preserve"> the higher duty assignments of an employee is captured. Higher Duties are when an employee works for a period in a position/role, which is not his or her own. This is a position/role with a higher classification and the employee might receive a higher remuneration for this assignment. Such a situation can occur for example when the employee’s line manager is on a leave of absence and the employee is substituting him or her in the manager role for a limited period.</w:t>
      </w:r>
    </w:p>
    <w:p w14:paraId="25E39913" w14:textId="77777777" w:rsidR="00CF3F2D" w:rsidRPr="00EF6A93" w:rsidRDefault="00CF3F2D" w:rsidP="00CF3F2D">
      <w:pPr>
        <w:pStyle w:val="SAPKeyblockTitle"/>
      </w:pPr>
      <w:r w:rsidRPr="00EF6A93">
        <w:t>Procedure</w:t>
      </w:r>
    </w:p>
    <w:p w14:paraId="27742B45" w14:textId="77777777" w:rsidR="00CF3F2D" w:rsidRPr="00EF6A93" w:rsidRDefault="00CF3F2D" w:rsidP="00CF3F2D">
      <w:pPr>
        <w:ind w:left="720"/>
      </w:pPr>
      <w:r w:rsidRPr="00EF6A93">
        <w:rPr>
          <w:noProof/>
        </w:rPr>
        <w:drawing>
          <wp:inline distT="0" distB="0" distL="0" distR="0" wp14:anchorId="6C6E0049" wp14:editId="530DDC6A">
            <wp:extent cx="228600" cy="228600"/>
            <wp:effectExtent l="0" t="0" r="0" b="0"/>
            <wp:docPr id="30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w:t>
      </w:r>
      <w:r w:rsidRPr="00EF6A93">
        <w:rPr>
          <w:rFonts w:ascii="BentonSans Regular" w:hAnsi="BentonSans Regular"/>
          <w:color w:val="666666"/>
          <w:sz w:val="22"/>
        </w:rPr>
        <w:t>Note</w:t>
      </w:r>
    </w:p>
    <w:p w14:paraId="2EACC6D7" w14:textId="77777777" w:rsidR="00CF3F2D" w:rsidRDefault="00CF3F2D" w:rsidP="00CF3F2D">
      <w:pPr>
        <w:ind w:left="720"/>
      </w:pPr>
      <w:r w:rsidRPr="00EF6A93">
        <w:t>In the below table, HD(A) stands for “Higher Duty (Allowance)”.</w:t>
      </w:r>
    </w:p>
    <w:p w14:paraId="3554F89A" w14:textId="77777777" w:rsidR="00CF3F2D" w:rsidRPr="00EF6A93" w:rsidRDefault="00CF3F2D" w:rsidP="00CF3F2D">
      <w:pPr>
        <w:ind w:left="720"/>
      </w:pP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1498"/>
        <w:gridCol w:w="2974"/>
        <w:gridCol w:w="4860"/>
        <w:gridCol w:w="2790"/>
        <w:gridCol w:w="1264"/>
      </w:tblGrid>
      <w:tr w:rsidR="00CF3F2D" w:rsidRPr="00EF6A93" w14:paraId="7A8307F0" w14:textId="77777777" w:rsidTr="00467E8A">
        <w:trPr>
          <w:trHeight w:val="517"/>
          <w:tblHeader/>
        </w:trPr>
        <w:tc>
          <w:tcPr>
            <w:tcW w:w="900" w:type="dxa"/>
            <w:shd w:val="clear" w:color="auto" w:fill="999999"/>
          </w:tcPr>
          <w:p w14:paraId="17D20543" w14:textId="77777777" w:rsidR="00CF3F2D" w:rsidRPr="00EF6A93" w:rsidRDefault="00CF3F2D" w:rsidP="00467E8A">
            <w:pPr>
              <w:pStyle w:val="TableHeading"/>
              <w:rPr>
                <w:rFonts w:ascii="BentonSans Bold" w:hAnsi="BentonSans Bold"/>
                <w:bCs/>
                <w:color w:val="FFFFFF"/>
                <w:sz w:val="18"/>
              </w:rPr>
            </w:pPr>
            <w:r w:rsidRPr="00EF6A93">
              <w:rPr>
                <w:rFonts w:ascii="BentonSans Bold" w:hAnsi="BentonSans Bold"/>
                <w:bCs/>
                <w:color w:val="FFFFFF"/>
                <w:sz w:val="18"/>
              </w:rPr>
              <w:t>Test Step #</w:t>
            </w:r>
          </w:p>
        </w:tc>
        <w:tc>
          <w:tcPr>
            <w:tcW w:w="1498" w:type="dxa"/>
            <w:shd w:val="clear" w:color="auto" w:fill="999999"/>
          </w:tcPr>
          <w:p w14:paraId="6F20A298" w14:textId="77777777" w:rsidR="00CF3F2D" w:rsidRPr="00EF6A93" w:rsidRDefault="00CF3F2D" w:rsidP="00467E8A">
            <w:pPr>
              <w:pStyle w:val="TableHeading"/>
              <w:rPr>
                <w:rFonts w:ascii="BentonSans Bold" w:hAnsi="BentonSans Bold"/>
                <w:bCs/>
                <w:color w:val="FFFFFF"/>
                <w:sz w:val="18"/>
              </w:rPr>
            </w:pPr>
            <w:r w:rsidRPr="00EF6A93">
              <w:rPr>
                <w:rFonts w:ascii="BentonSans Bold" w:hAnsi="BentonSans Bold"/>
                <w:bCs/>
                <w:color w:val="FFFFFF"/>
                <w:sz w:val="18"/>
              </w:rPr>
              <w:t>Test Step Name</w:t>
            </w:r>
          </w:p>
        </w:tc>
        <w:tc>
          <w:tcPr>
            <w:tcW w:w="2974" w:type="dxa"/>
            <w:shd w:val="clear" w:color="auto" w:fill="999999"/>
          </w:tcPr>
          <w:p w14:paraId="520A9774" w14:textId="77777777" w:rsidR="00CF3F2D" w:rsidRPr="00EF6A93" w:rsidRDefault="00CF3F2D" w:rsidP="00467E8A">
            <w:pPr>
              <w:pStyle w:val="TableHeading"/>
              <w:rPr>
                <w:rFonts w:ascii="BentonSans Bold" w:hAnsi="BentonSans Bold"/>
                <w:bCs/>
                <w:color w:val="FFFFFF"/>
                <w:sz w:val="18"/>
              </w:rPr>
            </w:pPr>
            <w:r w:rsidRPr="00EF6A93">
              <w:rPr>
                <w:rFonts w:ascii="BentonSans Bold" w:hAnsi="BentonSans Bold"/>
                <w:bCs/>
                <w:color w:val="FFFFFF"/>
                <w:sz w:val="18"/>
              </w:rPr>
              <w:t>Instruction</w:t>
            </w:r>
          </w:p>
        </w:tc>
        <w:tc>
          <w:tcPr>
            <w:tcW w:w="4860" w:type="dxa"/>
            <w:shd w:val="clear" w:color="auto" w:fill="999999"/>
          </w:tcPr>
          <w:p w14:paraId="7B612F41" w14:textId="77777777" w:rsidR="00CF3F2D" w:rsidRPr="00EF6A93" w:rsidRDefault="00CF3F2D" w:rsidP="00467E8A">
            <w:pPr>
              <w:pStyle w:val="TableHeading"/>
              <w:rPr>
                <w:rFonts w:ascii="BentonSans Bold" w:hAnsi="BentonSans Bold"/>
                <w:bCs/>
                <w:color w:val="FFFFFF"/>
                <w:sz w:val="18"/>
              </w:rPr>
            </w:pPr>
            <w:r w:rsidRPr="00EF6A93">
              <w:rPr>
                <w:rFonts w:ascii="BentonSans Bold" w:hAnsi="BentonSans Bold"/>
                <w:bCs/>
                <w:color w:val="FFFFFF"/>
                <w:sz w:val="18"/>
              </w:rPr>
              <w:t>User Entries:</w:t>
            </w:r>
            <w:r w:rsidRPr="00EF6A93">
              <w:rPr>
                <w:rFonts w:ascii="BentonSans Bold" w:hAnsi="BentonSans Bold"/>
                <w:bCs/>
                <w:color w:val="FFFFFF"/>
                <w:sz w:val="18"/>
              </w:rPr>
              <w:br/>
              <w:t>Field Name: User Action and Value</w:t>
            </w:r>
          </w:p>
        </w:tc>
        <w:tc>
          <w:tcPr>
            <w:tcW w:w="2790" w:type="dxa"/>
            <w:shd w:val="clear" w:color="auto" w:fill="999999"/>
          </w:tcPr>
          <w:p w14:paraId="5A5EC2F4" w14:textId="77777777" w:rsidR="00CF3F2D" w:rsidRPr="00EF6A93" w:rsidRDefault="00CF3F2D" w:rsidP="00467E8A">
            <w:pPr>
              <w:pStyle w:val="TableHeading"/>
              <w:rPr>
                <w:rFonts w:ascii="BentonSans Bold" w:hAnsi="BentonSans Bold"/>
                <w:bCs/>
                <w:color w:val="FFFFFF"/>
                <w:sz w:val="18"/>
              </w:rPr>
            </w:pPr>
            <w:r w:rsidRPr="00EF6A93">
              <w:rPr>
                <w:rFonts w:ascii="BentonSans Bold" w:hAnsi="BentonSans Bold"/>
                <w:bCs/>
                <w:color w:val="FFFFFF"/>
                <w:sz w:val="18"/>
              </w:rPr>
              <w:t>Expected Result</w:t>
            </w:r>
          </w:p>
        </w:tc>
        <w:tc>
          <w:tcPr>
            <w:tcW w:w="1264" w:type="dxa"/>
            <w:shd w:val="clear" w:color="auto" w:fill="999999"/>
          </w:tcPr>
          <w:p w14:paraId="0069EBAD" w14:textId="77777777" w:rsidR="00CF3F2D" w:rsidRPr="00EF6A93" w:rsidRDefault="00CF3F2D" w:rsidP="00467E8A">
            <w:pPr>
              <w:pStyle w:val="TableHeading"/>
              <w:rPr>
                <w:rFonts w:ascii="BentonSans Bold" w:hAnsi="BentonSans Bold"/>
                <w:bCs/>
                <w:color w:val="FFFFFF"/>
                <w:sz w:val="18"/>
              </w:rPr>
            </w:pPr>
            <w:r w:rsidRPr="00EF6A93">
              <w:rPr>
                <w:rFonts w:ascii="BentonSans Bold" w:hAnsi="BentonSans Bold"/>
                <w:bCs/>
                <w:color w:val="FFFFFF"/>
                <w:sz w:val="18"/>
              </w:rPr>
              <w:t>Pass / Fail / Comment</w:t>
            </w:r>
          </w:p>
        </w:tc>
      </w:tr>
      <w:tr w:rsidR="00CF3F2D" w:rsidRPr="00EF6A93" w14:paraId="151CDB51" w14:textId="77777777" w:rsidTr="00467E8A">
        <w:trPr>
          <w:trHeight w:val="288"/>
        </w:trPr>
        <w:tc>
          <w:tcPr>
            <w:tcW w:w="900" w:type="dxa"/>
            <w:shd w:val="clear" w:color="auto" w:fill="auto"/>
          </w:tcPr>
          <w:p w14:paraId="0FD475F5" w14:textId="77777777" w:rsidR="00CF3F2D" w:rsidRPr="00EF6A93" w:rsidRDefault="00CF3F2D" w:rsidP="00467E8A">
            <w:r w:rsidRPr="00EF6A93">
              <w:t>1</w:t>
            </w:r>
          </w:p>
        </w:tc>
        <w:tc>
          <w:tcPr>
            <w:tcW w:w="1498" w:type="dxa"/>
            <w:shd w:val="clear" w:color="auto" w:fill="auto"/>
          </w:tcPr>
          <w:p w14:paraId="64BDEBED" w14:textId="77777777" w:rsidR="00CF3F2D" w:rsidRPr="00EF6A93" w:rsidRDefault="00CF3F2D" w:rsidP="00467E8A">
            <w:pPr>
              <w:rPr>
                <w:rStyle w:val="SAPEmphasis"/>
              </w:rPr>
            </w:pPr>
            <w:r w:rsidRPr="00EF6A93">
              <w:rPr>
                <w:rStyle w:val="SAPEmphasis"/>
              </w:rPr>
              <w:t>Log on</w:t>
            </w:r>
          </w:p>
        </w:tc>
        <w:tc>
          <w:tcPr>
            <w:tcW w:w="2974" w:type="dxa"/>
            <w:shd w:val="clear" w:color="auto" w:fill="auto"/>
          </w:tcPr>
          <w:p w14:paraId="6510DE94" w14:textId="77777777" w:rsidR="00CF3F2D" w:rsidRPr="00EF6A93" w:rsidRDefault="00CF3F2D" w:rsidP="00467E8A">
            <w:r w:rsidRPr="00EF6A93">
              <w:t xml:space="preserve">Log on to </w:t>
            </w:r>
            <w:r w:rsidRPr="00EF6A93">
              <w:rPr>
                <w:rStyle w:val="SAPScreenElement"/>
                <w:color w:val="auto"/>
              </w:rPr>
              <w:t>Employee Central</w:t>
            </w:r>
            <w:r w:rsidRPr="00EF6A93">
              <w:t xml:space="preserve"> as an HR Administrator.</w:t>
            </w:r>
          </w:p>
        </w:tc>
        <w:tc>
          <w:tcPr>
            <w:tcW w:w="4860" w:type="dxa"/>
            <w:shd w:val="clear" w:color="auto" w:fill="auto"/>
          </w:tcPr>
          <w:p w14:paraId="5337BACB" w14:textId="77777777" w:rsidR="00CF3F2D" w:rsidRPr="00EF6A93" w:rsidRDefault="00CF3F2D" w:rsidP="00467E8A"/>
        </w:tc>
        <w:tc>
          <w:tcPr>
            <w:tcW w:w="2790" w:type="dxa"/>
            <w:shd w:val="clear" w:color="auto" w:fill="auto"/>
          </w:tcPr>
          <w:p w14:paraId="1C05CE39" w14:textId="77777777" w:rsidR="00CF3F2D" w:rsidRPr="00EF6A93" w:rsidRDefault="00CF3F2D" w:rsidP="00467E8A">
            <w:r w:rsidRPr="00EF6A93">
              <w:t xml:space="preserve">The </w:t>
            </w:r>
            <w:r w:rsidRPr="00EF6A93">
              <w:rPr>
                <w:rStyle w:val="SAPScreenElement"/>
              </w:rPr>
              <w:t>Home</w:t>
            </w:r>
            <w:r w:rsidRPr="00EF6A93">
              <w:t xml:space="preserve"> page is displayed.</w:t>
            </w:r>
          </w:p>
        </w:tc>
        <w:tc>
          <w:tcPr>
            <w:tcW w:w="1264" w:type="dxa"/>
          </w:tcPr>
          <w:p w14:paraId="25C51755" w14:textId="77777777" w:rsidR="00CF3F2D" w:rsidRPr="00EF6A93" w:rsidRDefault="00CF3F2D" w:rsidP="00467E8A">
            <w:pPr>
              <w:rPr>
                <w:rFonts w:cs="Arial"/>
                <w:bCs/>
              </w:rPr>
            </w:pPr>
          </w:p>
        </w:tc>
      </w:tr>
      <w:tr w:rsidR="00CF3F2D" w:rsidRPr="00EF6A93" w14:paraId="2FE521B2" w14:textId="77777777" w:rsidTr="00467E8A">
        <w:trPr>
          <w:trHeight w:val="1137"/>
        </w:trPr>
        <w:tc>
          <w:tcPr>
            <w:tcW w:w="900" w:type="dxa"/>
            <w:shd w:val="clear" w:color="auto" w:fill="auto"/>
          </w:tcPr>
          <w:p w14:paraId="0F167830" w14:textId="77777777" w:rsidR="00CF3F2D" w:rsidRPr="00EF6A93" w:rsidRDefault="00CF3F2D" w:rsidP="00467E8A">
            <w:r w:rsidRPr="00EF6A93">
              <w:t>2</w:t>
            </w:r>
          </w:p>
        </w:tc>
        <w:tc>
          <w:tcPr>
            <w:tcW w:w="1498" w:type="dxa"/>
            <w:shd w:val="clear" w:color="auto" w:fill="auto"/>
          </w:tcPr>
          <w:p w14:paraId="6C0D8108" w14:textId="77777777" w:rsidR="00CF3F2D" w:rsidRPr="00EF6A93" w:rsidRDefault="00CF3F2D" w:rsidP="00467E8A">
            <w:pPr>
              <w:rPr>
                <w:rStyle w:val="SAPEmphasis"/>
              </w:rPr>
            </w:pPr>
            <w:r w:rsidRPr="00EF6A93">
              <w:rPr>
                <w:rStyle w:val="SAPEmphasis"/>
              </w:rPr>
              <w:t>Search Employee</w:t>
            </w:r>
          </w:p>
        </w:tc>
        <w:tc>
          <w:tcPr>
            <w:tcW w:w="2974" w:type="dxa"/>
            <w:shd w:val="clear" w:color="auto" w:fill="auto"/>
          </w:tcPr>
          <w:p w14:paraId="5D1C0791" w14:textId="77777777" w:rsidR="00CF3F2D" w:rsidRPr="00EF6A93" w:rsidRDefault="00CF3F2D" w:rsidP="00467E8A">
            <w:r w:rsidRPr="00EF6A93">
              <w:t>In the</w:t>
            </w:r>
            <w:r w:rsidRPr="00EF6A93">
              <w:rPr>
                <w:rStyle w:val="SAPScreenElement"/>
              </w:rPr>
              <w:t xml:space="preserve"> Search for actions or people</w:t>
            </w:r>
            <w:r w:rsidRPr="00EF6A93">
              <w:t xml:space="preserve"> box, in the top right corner of the screen, enter the name (or name parts) of the employee for whom you want to maintain data.</w:t>
            </w:r>
          </w:p>
        </w:tc>
        <w:tc>
          <w:tcPr>
            <w:tcW w:w="4860" w:type="dxa"/>
            <w:shd w:val="clear" w:color="auto" w:fill="auto"/>
          </w:tcPr>
          <w:p w14:paraId="175B22AA" w14:textId="77777777" w:rsidR="00CF3F2D" w:rsidRPr="00EF6A93" w:rsidRDefault="00CF3F2D" w:rsidP="00467E8A"/>
        </w:tc>
        <w:tc>
          <w:tcPr>
            <w:tcW w:w="2790" w:type="dxa"/>
            <w:shd w:val="clear" w:color="auto" w:fill="auto"/>
          </w:tcPr>
          <w:p w14:paraId="1E4D9732" w14:textId="77777777" w:rsidR="00CF3F2D" w:rsidRPr="00EF6A93" w:rsidRDefault="00CF3F2D" w:rsidP="00467E8A">
            <w:r>
              <w:t xml:space="preserve">The autocomplete functionality suggests </w:t>
            </w:r>
            <w:r w:rsidRPr="00EF6A93">
              <w:t>a list of employees matching your search criteria.</w:t>
            </w:r>
          </w:p>
        </w:tc>
        <w:tc>
          <w:tcPr>
            <w:tcW w:w="1264" w:type="dxa"/>
          </w:tcPr>
          <w:p w14:paraId="21AE1EED" w14:textId="77777777" w:rsidR="00CF3F2D" w:rsidRPr="00EF6A93" w:rsidRDefault="00CF3F2D" w:rsidP="00467E8A">
            <w:pPr>
              <w:rPr>
                <w:rFonts w:cs="Arial"/>
                <w:bCs/>
              </w:rPr>
            </w:pPr>
          </w:p>
        </w:tc>
      </w:tr>
      <w:tr w:rsidR="00CF3F2D" w:rsidRPr="00EF6A93" w14:paraId="70BA1E3C" w14:textId="77777777" w:rsidTr="00467E8A">
        <w:trPr>
          <w:trHeight w:val="576"/>
        </w:trPr>
        <w:tc>
          <w:tcPr>
            <w:tcW w:w="900" w:type="dxa"/>
            <w:shd w:val="clear" w:color="auto" w:fill="auto"/>
          </w:tcPr>
          <w:p w14:paraId="044A7AF7" w14:textId="77777777" w:rsidR="00CF3F2D" w:rsidRPr="00EF6A93" w:rsidRDefault="00CF3F2D" w:rsidP="00467E8A">
            <w:r w:rsidRPr="00EF6A93">
              <w:t>3</w:t>
            </w:r>
          </w:p>
        </w:tc>
        <w:tc>
          <w:tcPr>
            <w:tcW w:w="1498" w:type="dxa"/>
            <w:shd w:val="clear" w:color="auto" w:fill="auto"/>
          </w:tcPr>
          <w:p w14:paraId="385C0C47" w14:textId="77777777" w:rsidR="00CF3F2D" w:rsidRPr="00EF6A93" w:rsidRDefault="00CF3F2D" w:rsidP="00467E8A">
            <w:pPr>
              <w:rPr>
                <w:rStyle w:val="SAPEmphasis"/>
              </w:rPr>
            </w:pPr>
            <w:r w:rsidRPr="00EF6A93">
              <w:rPr>
                <w:rStyle w:val="SAPEmphasis"/>
              </w:rPr>
              <w:t>Select Employee</w:t>
            </w:r>
          </w:p>
        </w:tc>
        <w:tc>
          <w:tcPr>
            <w:tcW w:w="2974" w:type="dxa"/>
            <w:shd w:val="clear" w:color="auto" w:fill="auto"/>
          </w:tcPr>
          <w:p w14:paraId="3E4FE2A0" w14:textId="77777777" w:rsidR="00CF3F2D" w:rsidRPr="00EF6A93" w:rsidRDefault="00CF3F2D" w:rsidP="00467E8A">
            <w:r w:rsidRPr="00EF6A93">
              <w:rPr>
                <w:rFonts w:cs="Arial"/>
                <w:bCs/>
              </w:rPr>
              <w:t>Select the appropriate employee from the result list.</w:t>
            </w:r>
          </w:p>
        </w:tc>
        <w:tc>
          <w:tcPr>
            <w:tcW w:w="4860" w:type="dxa"/>
            <w:shd w:val="clear" w:color="auto" w:fill="auto"/>
          </w:tcPr>
          <w:p w14:paraId="19B5DE02" w14:textId="77777777" w:rsidR="00CF3F2D" w:rsidRPr="00EF6A93" w:rsidRDefault="00CF3F2D" w:rsidP="00467E8A"/>
        </w:tc>
        <w:tc>
          <w:tcPr>
            <w:tcW w:w="2790" w:type="dxa"/>
            <w:shd w:val="clear" w:color="auto" w:fill="auto"/>
          </w:tcPr>
          <w:p w14:paraId="7112A9F2" w14:textId="77777777" w:rsidR="00CF3F2D" w:rsidRPr="00EF6A93" w:rsidRDefault="00CF3F2D" w:rsidP="00467E8A">
            <w:r w:rsidRPr="00EF6A93">
              <w:t xml:space="preserve">You are directed to the </w:t>
            </w:r>
            <w:r w:rsidRPr="00EF6A93">
              <w:rPr>
                <w:rStyle w:val="SAPScreenElement"/>
              </w:rPr>
              <w:t>Employee Files</w:t>
            </w:r>
            <w:r w:rsidRPr="00EF6A93">
              <w:t xml:space="preserve"> page in which the profile of the employee is displayed.</w:t>
            </w:r>
          </w:p>
        </w:tc>
        <w:tc>
          <w:tcPr>
            <w:tcW w:w="1264" w:type="dxa"/>
          </w:tcPr>
          <w:p w14:paraId="740EA418" w14:textId="77777777" w:rsidR="00CF3F2D" w:rsidRPr="00EF6A93" w:rsidRDefault="00CF3F2D" w:rsidP="00467E8A">
            <w:pPr>
              <w:rPr>
                <w:rFonts w:cs="Arial"/>
                <w:bCs/>
              </w:rPr>
            </w:pPr>
          </w:p>
        </w:tc>
      </w:tr>
      <w:tr w:rsidR="00CF3F2D" w:rsidRPr="00EF6A93" w14:paraId="0F6C5933" w14:textId="77777777" w:rsidTr="00467E8A">
        <w:trPr>
          <w:trHeight w:val="144"/>
        </w:trPr>
        <w:tc>
          <w:tcPr>
            <w:tcW w:w="900" w:type="dxa"/>
            <w:shd w:val="clear" w:color="auto" w:fill="auto"/>
          </w:tcPr>
          <w:p w14:paraId="2F26C4D5" w14:textId="77777777" w:rsidR="00CF3F2D" w:rsidRPr="00EF6A93" w:rsidRDefault="00CF3F2D" w:rsidP="00467E8A">
            <w:r w:rsidRPr="00EF6A93">
              <w:t>4</w:t>
            </w:r>
          </w:p>
        </w:tc>
        <w:tc>
          <w:tcPr>
            <w:tcW w:w="1498" w:type="dxa"/>
            <w:shd w:val="clear" w:color="auto" w:fill="auto"/>
          </w:tcPr>
          <w:p w14:paraId="7D59DB8B" w14:textId="77777777" w:rsidR="00CF3F2D" w:rsidRPr="00EF6A93" w:rsidRDefault="00CF3F2D" w:rsidP="00467E8A">
            <w:pPr>
              <w:rPr>
                <w:rFonts w:cs="Arial"/>
                <w:b/>
                <w:bCs/>
              </w:rPr>
            </w:pPr>
            <w:r w:rsidRPr="00EF6A93">
              <w:rPr>
                <w:rStyle w:val="SAPEmphasis"/>
              </w:rPr>
              <w:t>Go to</w:t>
            </w:r>
            <w:r w:rsidRPr="00EF6A93">
              <w:rPr>
                <w:rFonts w:cs="Arial"/>
                <w:b/>
                <w:bCs/>
              </w:rPr>
              <w:t xml:space="preserve"> </w:t>
            </w:r>
            <w:r w:rsidRPr="00EF6A93">
              <w:rPr>
                <w:rStyle w:val="SAPScreenElement"/>
                <w:b/>
                <w:color w:val="auto"/>
              </w:rPr>
              <w:t>Payroll Information</w:t>
            </w:r>
            <w:r w:rsidRPr="00EF6A93">
              <w:rPr>
                <w:rFonts w:cs="Arial"/>
                <w:b/>
                <w:bCs/>
              </w:rPr>
              <w:t xml:space="preserve"> </w:t>
            </w:r>
            <w:r w:rsidRPr="00EF6A93">
              <w:rPr>
                <w:rStyle w:val="SAPEmphasis"/>
              </w:rPr>
              <w:t>subsection</w:t>
            </w:r>
          </w:p>
        </w:tc>
        <w:tc>
          <w:tcPr>
            <w:tcW w:w="2974" w:type="dxa"/>
            <w:shd w:val="clear" w:color="auto" w:fill="auto"/>
          </w:tcPr>
          <w:p w14:paraId="7B485E3A" w14:textId="77777777" w:rsidR="00CF3F2D" w:rsidRPr="00EF6A93" w:rsidRDefault="00CF3F2D" w:rsidP="00467E8A">
            <w:r w:rsidRPr="00EF6A93">
              <w:t>Go to</w:t>
            </w:r>
            <w:r w:rsidRPr="00EF6A93">
              <w:rPr>
                <w:rFonts w:cs="Arial"/>
                <w:bCs/>
              </w:rPr>
              <w:t xml:space="preserve"> the </w:t>
            </w:r>
            <w:r w:rsidRPr="00EF6A93">
              <w:rPr>
                <w:rStyle w:val="SAPScreenElement"/>
              </w:rPr>
              <w:t>Employment Information</w:t>
            </w:r>
            <w:r w:rsidRPr="00EF6A93">
              <w:rPr>
                <w:rFonts w:cs="Arial"/>
                <w:bCs/>
              </w:rPr>
              <w:t xml:space="preserve"> section and there scroll to the </w:t>
            </w:r>
            <w:r w:rsidRPr="00EF6A93">
              <w:rPr>
                <w:rStyle w:val="SAPScreenElement"/>
              </w:rPr>
              <w:t>Payroll Information</w:t>
            </w:r>
            <w:r w:rsidRPr="00EF6A93">
              <w:rPr>
                <w:rFonts w:cs="Arial"/>
                <w:bCs/>
              </w:rPr>
              <w:t xml:space="preserve"> subsection</w:t>
            </w:r>
            <w:r w:rsidRPr="00EF6A93">
              <w:rPr>
                <w:rStyle w:val="SAPScreenElement"/>
              </w:rPr>
              <w:t>.</w:t>
            </w:r>
          </w:p>
        </w:tc>
        <w:tc>
          <w:tcPr>
            <w:tcW w:w="4860" w:type="dxa"/>
            <w:shd w:val="clear" w:color="auto" w:fill="auto"/>
          </w:tcPr>
          <w:p w14:paraId="2253C54B" w14:textId="77777777" w:rsidR="00CF3F2D" w:rsidRPr="00EF6A93" w:rsidRDefault="00CF3F2D" w:rsidP="00467E8A"/>
        </w:tc>
        <w:tc>
          <w:tcPr>
            <w:tcW w:w="2790" w:type="dxa"/>
            <w:shd w:val="clear" w:color="auto" w:fill="auto"/>
          </w:tcPr>
          <w:p w14:paraId="02C48938" w14:textId="77777777" w:rsidR="00CF3F2D" w:rsidRPr="00DB5FF4" w:rsidRDefault="00CF3F2D" w:rsidP="00467E8A">
            <w:pPr>
              <w:rPr>
                <w:color w:val="1F497D"/>
              </w:rPr>
            </w:pPr>
            <w:r w:rsidRPr="00EF6A93">
              <w:t xml:space="preserve">The </w:t>
            </w:r>
            <w:r w:rsidRPr="00EF6A93">
              <w:rPr>
                <w:rStyle w:val="SAPScreenElement"/>
              </w:rPr>
              <w:t>Payroll Information</w:t>
            </w:r>
            <w:r w:rsidRPr="00EF6A93">
              <w:t xml:space="preserve"> subsection is displayed. It contains several blocks configured as per your requirements.</w:t>
            </w:r>
          </w:p>
        </w:tc>
        <w:tc>
          <w:tcPr>
            <w:tcW w:w="1264" w:type="dxa"/>
          </w:tcPr>
          <w:p w14:paraId="48D0DAF2" w14:textId="77777777" w:rsidR="00CF3F2D" w:rsidRPr="00EF6A93" w:rsidRDefault="00CF3F2D" w:rsidP="00467E8A">
            <w:pPr>
              <w:rPr>
                <w:rFonts w:cs="Arial"/>
                <w:bCs/>
              </w:rPr>
            </w:pPr>
          </w:p>
        </w:tc>
      </w:tr>
      <w:tr w:rsidR="00CF3F2D" w:rsidRPr="00EF6A93" w14:paraId="62D5233E" w14:textId="77777777" w:rsidTr="00467E8A">
        <w:trPr>
          <w:trHeight w:val="283"/>
        </w:trPr>
        <w:tc>
          <w:tcPr>
            <w:tcW w:w="900" w:type="dxa"/>
            <w:shd w:val="clear" w:color="auto" w:fill="auto"/>
          </w:tcPr>
          <w:p w14:paraId="4AA6B77E" w14:textId="77777777" w:rsidR="00CF3F2D" w:rsidRPr="00EF6A93" w:rsidRDefault="00CF3F2D" w:rsidP="00467E8A">
            <w:r w:rsidRPr="00EF6A93">
              <w:lastRenderedPageBreak/>
              <w:t>5</w:t>
            </w:r>
          </w:p>
        </w:tc>
        <w:tc>
          <w:tcPr>
            <w:tcW w:w="1498" w:type="dxa"/>
            <w:shd w:val="clear" w:color="auto" w:fill="auto"/>
          </w:tcPr>
          <w:p w14:paraId="78DA3EED" w14:textId="77777777" w:rsidR="00CF3F2D" w:rsidRPr="00EF6A93" w:rsidRDefault="00CF3F2D" w:rsidP="00467E8A">
            <w:pPr>
              <w:rPr>
                <w:rFonts w:cs="Arial"/>
                <w:b/>
                <w:bCs/>
              </w:rPr>
            </w:pPr>
            <w:r w:rsidRPr="00EF6A93">
              <w:rPr>
                <w:rStyle w:val="SAPEmphasis"/>
              </w:rPr>
              <w:t>Select Higher Duty Allowance</w:t>
            </w:r>
          </w:p>
        </w:tc>
        <w:tc>
          <w:tcPr>
            <w:tcW w:w="2974" w:type="dxa"/>
            <w:shd w:val="clear" w:color="auto" w:fill="auto"/>
          </w:tcPr>
          <w:p w14:paraId="67AD085A" w14:textId="77777777" w:rsidR="00CF3F2D" w:rsidRPr="00EF6A93" w:rsidRDefault="00CF3F2D" w:rsidP="00467E8A">
            <w:r w:rsidRPr="00EF6A93">
              <w:t xml:space="preserve">In the </w:t>
            </w:r>
            <w:r w:rsidRPr="00EF6A93">
              <w:rPr>
                <w:rStyle w:val="SAPScreenElement"/>
              </w:rPr>
              <w:t>Additional Employer Benefits</w:t>
            </w:r>
            <w:r w:rsidRPr="00EF6A93">
              <w:t xml:space="preserve"> block, select the </w:t>
            </w:r>
            <w:r w:rsidRPr="00EF6A93">
              <w:rPr>
                <w:rStyle w:val="SAPScreenElement"/>
              </w:rPr>
              <w:t xml:space="preserve">Higher Duty Allowance: Higher rate of pay </w:t>
            </w:r>
            <w:r w:rsidRPr="00EF6A93">
              <w:t>link.</w:t>
            </w:r>
          </w:p>
        </w:tc>
        <w:tc>
          <w:tcPr>
            <w:tcW w:w="4860" w:type="dxa"/>
            <w:shd w:val="clear" w:color="auto" w:fill="auto"/>
          </w:tcPr>
          <w:p w14:paraId="74264114" w14:textId="77777777" w:rsidR="00CF3F2D" w:rsidRPr="00EF6A93" w:rsidRDefault="00CF3F2D" w:rsidP="00467E8A"/>
        </w:tc>
        <w:tc>
          <w:tcPr>
            <w:tcW w:w="2790" w:type="dxa"/>
            <w:shd w:val="clear" w:color="auto" w:fill="auto"/>
          </w:tcPr>
          <w:p w14:paraId="7A9B9B0B" w14:textId="77777777" w:rsidR="00CF3F2D" w:rsidRPr="00EF6A93" w:rsidRDefault="00CF3F2D" w:rsidP="00467E8A">
            <w:r w:rsidRPr="00EF6A93">
              <w:t>You are linked to Employee Central Payroll, where you need to enter logon details. The appropriate embedded form then appears containing a table with already existing records (if any, otherwise, the table is empty).</w:t>
            </w:r>
          </w:p>
        </w:tc>
        <w:tc>
          <w:tcPr>
            <w:tcW w:w="1264" w:type="dxa"/>
          </w:tcPr>
          <w:p w14:paraId="3E97DBB9" w14:textId="77777777" w:rsidR="00CF3F2D" w:rsidRPr="00EF6A93" w:rsidRDefault="00CF3F2D" w:rsidP="00467E8A">
            <w:pPr>
              <w:rPr>
                <w:rFonts w:cs="Arial"/>
                <w:bCs/>
              </w:rPr>
            </w:pPr>
          </w:p>
        </w:tc>
      </w:tr>
      <w:tr w:rsidR="00CF3F2D" w:rsidRPr="00EF6A93" w14:paraId="5DE87B29" w14:textId="77777777" w:rsidTr="00467E8A">
        <w:trPr>
          <w:trHeight w:val="576"/>
        </w:trPr>
        <w:tc>
          <w:tcPr>
            <w:tcW w:w="900" w:type="dxa"/>
            <w:shd w:val="clear" w:color="auto" w:fill="auto"/>
          </w:tcPr>
          <w:p w14:paraId="25B5F5F7" w14:textId="77777777" w:rsidR="00CF3F2D" w:rsidRPr="00EF6A93" w:rsidRDefault="00CF3F2D" w:rsidP="00467E8A">
            <w:r w:rsidRPr="00EF6A93">
              <w:t>6</w:t>
            </w:r>
          </w:p>
        </w:tc>
        <w:tc>
          <w:tcPr>
            <w:tcW w:w="1498" w:type="dxa"/>
            <w:shd w:val="clear" w:color="auto" w:fill="auto"/>
          </w:tcPr>
          <w:p w14:paraId="50A9C28C" w14:textId="77777777" w:rsidR="00CF3F2D" w:rsidRPr="00EF6A93" w:rsidRDefault="00CF3F2D" w:rsidP="00467E8A">
            <w:pPr>
              <w:rPr>
                <w:rStyle w:val="SAPEmphasis"/>
              </w:rPr>
            </w:pPr>
            <w:r w:rsidRPr="00EF6A93">
              <w:rPr>
                <w:rStyle w:val="SAPEmphasis"/>
              </w:rPr>
              <w:t>Create New Higher Duty Allowance Record</w:t>
            </w:r>
          </w:p>
        </w:tc>
        <w:tc>
          <w:tcPr>
            <w:tcW w:w="2974" w:type="dxa"/>
            <w:shd w:val="clear" w:color="auto" w:fill="auto"/>
          </w:tcPr>
          <w:p w14:paraId="1B994915" w14:textId="77777777" w:rsidR="00CF3F2D" w:rsidRPr="00EF6A93" w:rsidRDefault="00CF3F2D" w:rsidP="00467E8A">
            <w:r w:rsidRPr="00EF6A93">
              <w:t xml:space="preserve">On the displayed </w:t>
            </w:r>
            <w:r w:rsidRPr="00EF6A93">
              <w:rPr>
                <w:rStyle w:val="SAPScreenElement"/>
              </w:rPr>
              <w:t>Additional Employer Benefits</w:t>
            </w:r>
            <w:r w:rsidRPr="00EF6A93">
              <w:t xml:space="preserve"> page, select the </w:t>
            </w:r>
            <w:r w:rsidRPr="00EF6A93">
              <w:rPr>
                <w:rStyle w:val="SAPScreenElement"/>
              </w:rPr>
              <w:t>New</w:t>
            </w:r>
            <w:r w:rsidRPr="00EF6A93">
              <w:t xml:space="preserve"> pushbutton.</w:t>
            </w:r>
          </w:p>
        </w:tc>
        <w:tc>
          <w:tcPr>
            <w:tcW w:w="4860" w:type="dxa"/>
            <w:shd w:val="clear" w:color="auto" w:fill="auto"/>
          </w:tcPr>
          <w:p w14:paraId="62956466" w14:textId="77777777" w:rsidR="00CF3F2D" w:rsidRPr="00EF6A93" w:rsidRDefault="00CF3F2D" w:rsidP="00467E8A"/>
        </w:tc>
        <w:tc>
          <w:tcPr>
            <w:tcW w:w="2790" w:type="dxa"/>
            <w:shd w:val="clear" w:color="auto" w:fill="auto"/>
          </w:tcPr>
          <w:p w14:paraId="1839789F" w14:textId="77777777" w:rsidR="00CF3F2D" w:rsidRPr="00EF6A93" w:rsidRDefault="00CF3F2D" w:rsidP="00467E8A">
            <w:r w:rsidRPr="00EF6A93">
              <w:t>The fields to be filled in the form show up below the table.</w:t>
            </w:r>
          </w:p>
        </w:tc>
        <w:tc>
          <w:tcPr>
            <w:tcW w:w="1264" w:type="dxa"/>
          </w:tcPr>
          <w:p w14:paraId="6FD51DE3" w14:textId="77777777" w:rsidR="00CF3F2D" w:rsidRPr="00EF6A93" w:rsidRDefault="00CF3F2D" w:rsidP="00467E8A">
            <w:pPr>
              <w:rPr>
                <w:rFonts w:cs="Arial"/>
                <w:bCs/>
              </w:rPr>
            </w:pPr>
          </w:p>
        </w:tc>
      </w:tr>
      <w:tr w:rsidR="00CF3F2D" w:rsidRPr="00EF6A93" w14:paraId="49DC9387" w14:textId="77777777" w:rsidTr="00467E8A">
        <w:trPr>
          <w:trHeight w:val="864"/>
        </w:trPr>
        <w:tc>
          <w:tcPr>
            <w:tcW w:w="900" w:type="dxa"/>
            <w:vMerge w:val="restart"/>
            <w:shd w:val="clear" w:color="auto" w:fill="auto"/>
          </w:tcPr>
          <w:p w14:paraId="3AC9AABD" w14:textId="77777777" w:rsidR="00CF3F2D" w:rsidRPr="00EF6A93" w:rsidRDefault="00CF3F2D" w:rsidP="00467E8A">
            <w:r w:rsidRPr="00EF6A93">
              <w:t>7</w:t>
            </w:r>
          </w:p>
        </w:tc>
        <w:tc>
          <w:tcPr>
            <w:tcW w:w="1498" w:type="dxa"/>
            <w:vMerge w:val="restart"/>
            <w:shd w:val="clear" w:color="auto" w:fill="auto"/>
          </w:tcPr>
          <w:p w14:paraId="65A7DC24" w14:textId="77777777" w:rsidR="00CF3F2D" w:rsidRPr="00EF6A93" w:rsidRDefault="00CF3F2D" w:rsidP="00467E8A">
            <w:pPr>
              <w:rPr>
                <w:rStyle w:val="SAPEmphasis"/>
              </w:rPr>
            </w:pPr>
            <w:r w:rsidRPr="00EF6A93">
              <w:rPr>
                <w:rStyle w:val="SAPEmphasis"/>
              </w:rPr>
              <w:t>Maintain Higher Duty Allowance Details</w:t>
            </w:r>
          </w:p>
        </w:tc>
        <w:tc>
          <w:tcPr>
            <w:tcW w:w="2974" w:type="dxa"/>
            <w:vMerge w:val="restart"/>
            <w:shd w:val="clear" w:color="auto" w:fill="auto"/>
          </w:tcPr>
          <w:p w14:paraId="73B535DB" w14:textId="77777777" w:rsidR="00CF3F2D" w:rsidRPr="00EF6A93" w:rsidRDefault="00CF3F2D" w:rsidP="00467E8A">
            <w:r w:rsidRPr="00EF6A93">
              <w:t>Enter the validity period for the record:</w:t>
            </w:r>
          </w:p>
        </w:tc>
        <w:tc>
          <w:tcPr>
            <w:tcW w:w="4860" w:type="dxa"/>
            <w:shd w:val="clear" w:color="auto" w:fill="auto"/>
          </w:tcPr>
          <w:p w14:paraId="09DFF82A" w14:textId="77777777" w:rsidR="00CF3F2D" w:rsidRPr="00EF6A93" w:rsidRDefault="00CF3F2D" w:rsidP="00467E8A">
            <w:r w:rsidRPr="00EF6A93">
              <w:rPr>
                <w:rStyle w:val="SAPScreenElement"/>
              </w:rPr>
              <w:t>Valid From:</w:t>
            </w:r>
            <w:r w:rsidRPr="00EF6A93">
              <w:rPr>
                <w:i/>
              </w:rPr>
              <w:t xml:space="preserve"> </w:t>
            </w:r>
            <w:r w:rsidRPr="00EF6A93">
              <w:t>enter the date starting which the employee works on a higher classification / position</w:t>
            </w:r>
          </w:p>
          <w:p w14:paraId="7040226B" w14:textId="77777777" w:rsidR="00CF3F2D" w:rsidRPr="00EF6A93" w:rsidRDefault="00CF3F2D" w:rsidP="00467E8A">
            <w:pPr>
              <w:ind w:left="342"/>
            </w:pPr>
            <w:r w:rsidRPr="00EF6A93">
              <w:rPr>
                <w:noProof/>
              </w:rPr>
              <w:drawing>
                <wp:inline distT="0" distB="0" distL="0" distR="0" wp14:anchorId="55CDBDED" wp14:editId="50FC0AC2">
                  <wp:extent cx="228600" cy="228600"/>
                  <wp:effectExtent l="0" t="0" r="0" b="0"/>
                  <wp:docPr id="30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w:t>
            </w:r>
            <w:r w:rsidRPr="00EF6A93">
              <w:rPr>
                <w:rFonts w:ascii="BentonSans Regular" w:hAnsi="BentonSans Regular"/>
                <w:color w:val="666666"/>
                <w:sz w:val="22"/>
              </w:rPr>
              <w:t>Note</w:t>
            </w:r>
          </w:p>
          <w:p w14:paraId="677567CB" w14:textId="77777777" w:rsidR="00CF3F2D" w:rsidRPr="00EF6A93" w:rsidRDefault="00CF3F2D" w:rsidP="00467E8A">
            <w:pPr>
              <w:ind w:left="342"/>
            </w:pPr>
            <w:r w:rsidRPr="00EF6A93">
              <w:t>Today’s date is defaulted.</w:t>
            </w:r>
          </w:p>
        </w:tc>
        <w:tc>
          <w:tcPr>
            <w:tcW w:w="2790" w:type="dxa"/>
            <w:vMerge w:val="restart"/>
            <w:shd w:val="clear" w:color="auto" w:fill="auto"/>
          </w:tcPr>
          <w:p w14:paraId="1E1BB994" w14:textId="77777777" w:rsidR="00CF3F2D" w:rsidRPr="00EF6A93" w:rsidRDefault="00CF3F2D" w:rsidP="00467E8A"/>
        </w:tc>
        <w:tc>
          <w:tcPr>
            <w:tcW w:w="1264" w:type="dxa"/>
          </w:tcPr>
          <w:p w14:paraId="28AB2CA6" w14:textId="77777777" w:rsidR="00CF3F2D" w:rsidRPr="00EF6A93" w:rsidRDefault="00CF3F2D" w:rsidP="00467E8A">
            <w:pPr>
              <w:rPr>
                <w:rFonts w:cs="Arial"/>
                <w:bCs/>
              </w:rPr>
            </w:pPr>
          </w:p>
        </w:tc>
      </w:tr>
      <w:tr w:rsidR="00CF3F2D" w:rsidRPr="00EF6A93" w14:paraId="40B5391A" w14:textId="77777777" w:rsidTr="00467E8A">
        <w:trPr>
          <w:trHeight w:val="288"/>
        </w:trPr>
        <w:tc>
          <w:tcPr>
            <w:tcW w:w="900" w:type="dxa"/>
            <w:vMerge/>
            <w:shd w:val="clear" w:color="auto" w:fill="auto"/>
          </w:tcPr>
          <w:p w14:paraId="2E1476DD" w14:textId="77777777" w:rsidR="00CF3F2D" w:rsidRPr="00EF6A93" w:rsidRDefault="00CF3F2D" w:rsidP="00467E8A"/>
        </w:tc>
        <w:tc>
          <w:tcPr>
            <w:tcW w:w="1498" w:type="dxa"/>
            <w:vMerge/>
            <w:shd w:val="clear" w:color="auto" w:fill="auto"/>
          </w:tcPr>
          <w:p w14:paraId="6220C770" w14:textId="77777777" w:rsidR="00CF3F2D" w:rsidRPr="00EF6A93" w:rsidRDefault="00CF3F2D" w:rsidP="00467E8A">
            <w:pPr>
              <w:rPr>
                <w:rFonts w:cs="Arial"/>
                <w:b/>
                <w:bCs/>
              </w:rPr>
            </w:pPr>
          </w:p>
        </w:tc>
        <w:tc>
          <w:tcPr>
            <w:tcW w:w="2974" w:type="dxa"/>
            <w:vMerge/>
            <w:shd w:val="clear" w:color="auto" w:fill="auto"/>
          </w:tcPr>
          <w:p w14:paraId="1E8FF4A6" w14:textId="77777777" w:rsidR="00CF3F2D" w:rsidRPr="00EF6A93" w:rsidRDefault="00CF3F2D" w:rsidP="00467E8A"/>
        </w:tc>
        <w:tc>
          <w:tcPr>
            <w:tcW w:w="4860" w:type="dxa"/>
            <w:shd w:val="clear" w:color="auto" w:fill="auto"/>
          </w:tcPr>
          <w:p w14:paraId="13A9396F" w14:textId="77777777" w:rsidR="00CF3F2D" w:rsidRPr="00EF6A93" w:rsidRDefault="00CF3F2D" w:rsidP="00467E8A">
            <w:r w:rsidRPr="00EF6A93">
              <w:rPr>
                <w:rStyle w:val="SAPScreenElement"/>
              </w:rPr>
              <w:t>To:</w:t>
            </w:r>
            <w:r w:rsidRPr="00EF6A93">
              <w:t xml:space="preserve"> enter the date of the last day the employee works on the higher classification / position</w:t>
            </w:r>
          </w:p>
          <w:p w14:paraId="5E0D027B" w14:textId="77777777" w:rsidR="00CF3F2D" w:rsidRPr="00EF6A93" w:rsidRDefault="00CF3F2D" w:rsidP="00467E8A">
            <w:pPr>
              <w:ind w:left="342"/>
            </w:pPr>
            <w:r w:rsidRPr="00EF6A93">
              <w:rPr>
                <w:noProof/>
              </w:rPr>
              <w:drawing>
                <wp:inline distT="0" distB="0" distL="0" distR="0" wp14:anchorId="70359043" wp14:editId="51EC47BC">
                  <wp:extent cx="228600" cy="228600"/>
                  <wp:effectExtent l="0" t="0" r="0" b="0"/>
                  <wp:docPr id="30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w:t>
            </w:r>
            <w:r w:rsidRPr="00EF6A93">
              <w:rPr>
                <w:rFonts w:ascii="BentonSans Regular" w:hAnsi="BentonSans Regular"/>
                <w:color w:val="666666"/>
                <w:sz w:val="22"/>
              </w:rPr>
              <w:t>Note</w:t>
            </w:r>
          </w:p>
          <w:p w14:paraId="34251A80" w14:textId="77777777" w:rsidR="00CF3F2D" w:rsidRPr="00EF6A93" w:rsidRDefault="00CF3F2D" w:rsidP="00467E8A">
            <w:pPr>
              <w:ind w:left="342"/>
              <w:rPr>
                <w:rStyle w:val="SAPScreenElement"/>
              </w:rPr>
            </w:pPr>
            <w:r w:rsidRPr="00EF6A93">
              <w:t>Today’s date is defaulted.</w:t>
            </w:r>
          </w:p>
        </w:tc>
        <w:tc>
          <w:tcPr>
            <w:tcW w:w="2790" w:type="dxa"/>
            <w:vMerge/>
            <w:shd w:val="clear" w:color="auto" w:fill="auto"/>
          </w:tcPr>
          <w:p w14:paraId="0E7676F8" w14:textId="77777777" w:rsidR="00CF3F2D" w:rsidRPr="00EF6A93" w:rsidRDefault="00CF3F2D" w:rsidP="00467E8A"/>
        </w:tc>
        <w:tc>
          <w:tcPr>
            <w:tcW w:w="1264" w:type="dxa"/>
          </w:tcPr>
          <w:p w14:paraId="71BED318" w14:textId="77777777" w:rsidR="00CF3F2D" w:rsidRPr="00EF6A93" w:rsidRDefault="00CF3F2D" w:rsidP="00467E8A">
            <w:pPr>
              <w:rPr>
                <w:rFonts w:cs="Arial"/>
                <w:bCs/>
              </w:rPr>
            </w:pPr>
          </w:p>
        </w:tc>
      </w:tr>
      <w:tr w:rsidR="00CF3F2D" w:rsidRPr="00EF6A93" w14:paraId="2AF5C7C4" w14:textId="77777777" w:rsidTr="00467E8A">
        <w:trPr>
          <w:trHeight w:val="288"/>
        </w:trPr>
        <w:tc>
          <w:tcPr>
            <w:tcW w:w="900" w:type="dxa"/>
            <w:vMerge/>
            <w:shd w:val="clear" w:color="auto" w:fill="auto"/>
          </w:tcPr>
          <w:p w14:paraId="035C7E2E" w14:textId="77777777" w:rsidR="00CF3F2D" w:rsidRPr="00EF6A93" w:rsidRDefault="00CF3F2D" w:rsidP="00467E8A"/>
        </w:tc>
        <w:tc>
          <w:tcPr>
            <w:tcW w:w="1498" w:type="dxa"/>
            <w:vMerge/>
            <w:shd w:val="clear" w:color="auto" w:fill="auto"/>
          </w:tcPr>
          <w:p w14:paraId="0E615520" w14:textId="77777777" w:rsidR="00CF3F2D" w:rsidRPr="00EF6A93" w:rsidRDefault="00CF3F2D" w:rsidP="00467E8A">
            <w:pPr>
              <w:rPr>
                <w:rFonts w:cs="Arial"/>
                <w:b/>
                <w:bCs/>
              </w:rPr>
            </w:pPr>
          </w:p>
        </w:tc>
        <w:tc>
          <w:tcPr>
            <w:tcW w:w="2974" w:type="dxa"/>
            <w:vMerge w:val="restart"/>
            <w:shd w:val="clear" w:color="auto" w:fill="auto"/>
          </w:tcPr>
          <w:p w14:paraId="470B58C2" w14:textId="77777777" w:rsidR="00CF3F2D" w:rsidRPr="00EF6A93" w:rsidRDefault="00CF3F2D" w:rsidP="00467E8A">
            <w:r w:rsidRPr="00EF6A93">
              <w:t xml:space="preserve">In the </w:t>
            </w:r>
            <w:r w:rsidRPr="00EF6A93">
              <w:rPr>
                <w:rStyle w:val="SAPScreenElement"/>
              </w:rPr>
              <w:t>General Information</w:t>
            </w:r>
            <w:r w:rsidRPr="00EF6A93">
              <w:t xml:space="preserve"> part </w:t>
            </w:r>
            <w:r w:rsidRPr="00EF6A93">
              <w:rPr>
                <w:rFonts w:cs="Arial"/>
                <w:bCs/>
              </w:rPr>
              <w:t>of the form</w:t>
            </w:r>
            <w:r w:rsidRPr="00EF6A93">
              <w:t xml:space="preserve"> make the following entries:</w:t>
            </w:r>
          </w:p>
        </w:tc>
        <w:tc>
          <w:tcPr>
            <w:tcW w:w="4860" w:type="dxa"/>
            <w:shd w:val="clear" w:color="auto" w:fill="auto"/>
          </w:tcPr>
          <w:p w14:paraId="1958E3CB" w14:textId="77777777" w:rsidR="00CF3F2D" w:rsidRPr="00DB5FF4" w:rsidRDefault="00CF3F2D" w:rsidP="00467E8A">
            <w:r w:rsidRPr="00EF6A93">
              <w:rPr>
                <w:rStyle w:val="SAPScreenElement"/>
              </w:rPr>
              <w:t>Reason Code</w:t>
            </w:r>
            <w:r w:rsidRPr="00EF6A93">
              <w:t>: select from value help the reason why the employee of higher duty position is absent and his/her position has to be filled</w:t>
            </w:r>
          </w:p>
        </w:tc>
        <w:tc>
          <w:tcPr>
            <w:tcW w:w="2790" w:type="dxa"/>
            <w:vMerge/>
            <w:shd w:val="clear" w:color="auto" w:fill="auto"/>
          </w:tcPr>
          <w:p w14:paraId="0227AA02" w14:textId="77777777" w:rsidR="00CF3F2D" w:rsidRPr="00EF6A93" w:rsidRDefault="00CF3F2D" w:rsidP="00467E8A"/>
        </w:tc>
        <w:tc>
          <w:tcPr>
            <w:tcW w:w="1264" w:type="dxa"/>
          </w:tcPr>
          <w:p w14:paraId="46B1B83D" w14:textId="77777777" w:rsidR="00CF3F2D" w:rsidRPr="00EF6A93" w:rsidRDefault="00CF3F2D" w:rsidP="00467E8A">
            <w:pPr>
              <w:rPr>
                <w:rFonts w:cs="Arial"/>
                <w:bCs/>
              </w:rPr>
            </w:pPr>
          </w:p>
        </w:tc>
      </w:tr>
      <w:tr w:rsidR="00CF3F2D" w:rsidRPr="00EF6A93" w14:paraId="6B7DA447" w14:textId="77777777" w:rsidTr="00467E8A">
        <w:trPr>
          <w:trHeight w:val="576"/>
        </w:trPr>
        <w:tc>
          <w:tcPr>
            <w:tcW w:w="900" w:type="dxa"/>
            <w:vMerge/>
            <w:shd w:val="clear" w:color="auto" w:fill="auto"/>
          </w:tcPr>
          <w:p w14:paraId="31FD7F3F" w14:textId="77777777" w:rsidR="00CF3F2D" w:rsidRPr="00EF6A93" w:rsidRDefault="00CF3F2D" w:rsidP="00467E8A"/>
        </w:tc>
        <w:tc>
          <w:tcPr>
            <w:tcW w:w="1498" w:type="dxa"/>
            <w:vMerge/>
            <w:shd w:val="clear" w:color="auto" w:fill="auto"/>
          </w:tcPr>
          <w:p w14:paraId="650773F1" w14:textId="77777777" w:rsidR="00CF3F2D" w:rsidRPr="00EF6A93" w:rsidRDefault="00CF3F2D" w:rsidP="00467E8A">
            <w:pPr>
              <w:rPr>
                <w:rFonts w:cs="Arial"/>
                <w:b/>
                <w:bCs/>
              </w:rPr>
            </w:pPr>
          </w:p>
        </w:tc>
        <w:tc>
          <w:tcPr>
            <w:tcW w:w="2974" w:type="dxa"/>
            <w:vMerge/>
            <w:shd w:val="clear" w:color="auto" w:fill="auto"/>
          </w:tcPr>
          <w:p w14:paraId="69F7DF82" w14:textId="77777777" w:rsidR="00CF3F2D" w:rsidRPr="00EF6A93" w:rsidRDefault="00CF3F2D" w:rsidP="00467E8A"/>
        </w:tc>
        <w:tc>
          <w:tcPr>
            <w:tcW w:w="4860" w:type="dxa"/>
            <w:shd w:val="clear" w:color="auto" w:fill="auto"/>
          </w:tcPr>
          <w:p w14:paraId="65465AD6" w14:textId="77777777" w:rsidR="00CF3F2D" w:rsidRPr="00EF6A93" w:rsidRDefault="00CF3F2D" w:rsidP="00467E8A">
            <w:r w:rsidRPr="00EF6A93">
              <w:rPr>
                <w:rStyle w:val="SAPScreenElement"/>
              </w:rPr>
              <w:t>Unpaid HDA indicator</w:t>
            </w:r>
            <w:r w:rsidRPr="00EF6A93">
              <w:t>: flag check box in case the employee will not be paid higher duty allowance</w:t>
            </w:r>
          </w:p>
          <w:p w14:paraId="5717B110" w14:textId="77777777" w:rsidR="00CF3F2D" w:rsidRPr="00EF6A93" w:rsidRDefault="00CF3F2D" w:rsidP="00467E8A">
            <w:pPr>
              <w:ind w:left="342"/>
            </w:pPr>
            <w:r w:rsidRPr="00EF6A93">
              <w:rPr>
                <w:noProof/>
              </w:rPr>
              <w:drawing>
                <wp:inline distT="0" distB="0" distL="0" distR="0" wp14:anchorId="7088D8A0" wp14:editId="4CEB7074">
                  <wp:extent cx="228600" cy="228600"/>
                  <wp:effectExtent l="0" t="0" r="0" b="0"/>
                  <wp:docPr id="30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w:t>
            </w:r>
            <w:r w:rsidRPr="00EF6A93">
              <w:rPr>
                <w:rFonts w:ascii="BentonSans Regular" w:hAnsi="BentonSans Regular"/>
                <w:color w:val="666666"/>
                <w:sz w:val="22"/>
              </w:rPr>
              <w:t>Note</w:t>
            </w:r>
          </w:p>
          <w:p w14:paraId="42F08D2D" w14:textId="77777777" w:rsidR="00CF3F2D" w:rsidRPr="00EF6A93" w:rsidRDefault="00CF3F2D" w:rsidP="00467E8A">
            <w:pPr>
              <w:ind w:left="342"/>
              <w:rPr>
                <w:rStyle w:val="SAPScreenElement"/>
                <w:rFonts w:ascii="BentonSans Book" w:hAnsi="BentonSans Book"/>
                <w:color w:val="auto"/>
              </w:rPr>
            </w:pPr>
            <w:r w:rsidRPr="00EF6A93">
              <w:t xml:space="preserve">If this checkbox is flagged, the calculation for higher duty allowance will not be processed in the payroll and the </w:t>
            </w:r>
            <w:r w:rsidRPr="00EF6A93">
              <w:rPr>
                <w:rStyle w:val="SAPScreenElement"/>
              </w:rPr>
              <w:t>% of allowance</w:t>
            </w:r>
            <w:r w:rsidRPr="00EF6A93">
              <w:t xml:space="preserve"> field is not in use.</w:t>
            </w:r>
          </w:p>
        </w:tc>
        <w:tc>
          <w:tcPr>
            <w:tcW w:w="2790" w:type="dxa"/>
            <w:vMerge/>
            <w:shd w:val="clear" w:color="auto" w:fill="auto"/>
          </w:tcPr>
          <w:p w14:paraId="2164D370" w14:textId="77777777" w:rsidR="00CF3F2D" w:rsidRPr="00EF6A93" w:rsidRDefault="00CF3F2D" w:rsidP="00467E8A"/>
        </w:tc>
        <w:tc>
          <w:tcPr>
            <w:tcW w:w="1264" w:type="dxa"/>
          </w:tcPr>
          <w:p w14:paraId="34102C3B" w14:textId="77777777" w:rsidR="00CF3F2D" w:rsidRPr="00EF6A93" w:rsidRDefault="00CF3F2D" w:rsidP="00467E8A">
            <w:pPr>
              <w:rPr>
                <w:rFonts w:cs="Arial"/>
                <w:bCs/>
              </w:rPr>
            </w:pPr>
          </w:p>
        </w:tc>
      </w:tr>
      <w:tr w:rsidR="00CF3F2D" w:rsidRPr="00EF6A93" w14:paraId="1DC38678" w14:textId="77777777" w:rsidTr="00467E8A">
        <w:trPr>
          <w:trHeight w:val="576"/>
        </w:trPr>
        <w:tc>
          <w:tcPr>
            <w:tcW w:w="900" w:type="dxa"/>
            <w:vMerge/>
            <w:shd w:val="clear" w:color="auto" w:fill="auto"/>
          </w:tcPr>
          <w:p w14:paraId="4E14379F" w14:textId="77777777" w:rsidR="00CF3F2D" w:rsidRPr="00EF6A93" w:rsidRDefault="00CF3F2D" w:rsidP="00467E8A"/>
        </w:tc>
        <w:tc>
          <w:tcPr>
            <w:tcW w:w="1498" w:type="dxa"/>
            <w:vMerge/>
            <w:shd w:val="clear" w:color="auto" w:fill="auto"/>
          </w:tcPr>
          <w:p w14:paraId="78A6A41A" w14:textId="77777777" w:rsidR="00CF3F2D" w:rsidRPr="00EF6A93" w:rsidRDefault="00CF3F2D" w:rsidP="00467E8A">
            <w:pPr>
              <w:rPr>
                <w:rFonts w:cs="Arial"/>
                <w:b/>
                <w:bCs/>
              </w:rPr>
            </w:pPr>
          </w:p>
        </w:tc>
        <w:tc>
          <w:tcPr>
            <w:tcW w:w="2974" w:type="dxa"/>
            <w:vMerge/>
            <w:shd w:val="clear" w:color="auto" w:fill="auto"/>
          </w:tcPr>
          <w:p w14:paraId="2BF27561" w14:textId="77777777" w:rsidR="00CF3F2D" w:rsidRPr="00EF6A93" w:rsidRDefault="00CF3F2D" w:rsidP="00467E8A"/>
        </w:tc>
        <w:tc>
          <w:tcPr>
            <w:tcW w:w="4860" w:type="dxa"/>
            <w:shd w:val="clear" w:color="auto" w:fill="auto"/>
          </w:tcPr>
          <w:p w14:paraId="0F8DCE80" w14:textId="77777777" w:rsidR="00CF3F2D" w:rsidRPr="00EF6A93" w:rsidRDefault="00CF3F2D" w:rsidP="00467E8A">
            <w:r w:rsidRPr="00EF6A93">
              <w:rPr>
                <w:rStyle w:val="SAPScreenElement"/>
              </w:rPr>
              <w:t>S17A indicator</w:t>
            </w:r>
            <w:r w:rsidRPr="00EF6A93">
              <w:t>: flag check box in case the higher duty allowance is considered to be part of superannuation</w:t>
            </w:r>
          </w:p>
          <w:p w14:paraId="4E37CA2F" w14:textId="77777777" w:rsidR="00CF3F2D" w:rsidRPr="00EF6A93" w:rsidRDefault="00CF3F2D" w:rsidP="00467E8A">
            <w:pPr>
              <w:pStyle w:val="SAPNoteHeading"/>
              <w:ind w:left="342"/>
              <w:rPr>
                <w:rStyle w:val="SAPEmphasis"/>
              </w:rPr>
            </w:pPr>
            <w:r w:rsidRPr="00EF6A93">
              <w:rPr>
                <w:noProof/>
              </w:rPr>
              <w:lastRenderedPageBreak/>
              <w:drawing>
                <wp:inline distT="0" distB="0" distL="0" distR="0" wp14:anchorId="7F45F591" wp14:editId="39EABD4D">
                  <wp:extent cx="226060" cy="226060"/>
                  <wp:effectExtent l="0" t="0" r="0" b="0"/>
                  <wp:docPr id="3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EF6A93">
              <w:t> Example</w:t>
            </w:r>
          </w:p>
          <w:p w14:paraId="4D544411" w14:textId="77777777" w:rsidR="00CF3F2D" w:rsidRPr="00EF6A93" w:rsidRDefault="00CF3F2D" w:rsidP="00467E8A">
            <w:pPr>
              <w:ind w:left="342"/>
            </w:pPr>
            <w:r w:rsidRPr="00EF6A93">
              <w:t>When an employee has worked on a higher duty position for more than twelve months, he/she is entitled to get a higher superannuation. Yet, he/she can get entitled at the beginning of the higher duty when he/she signs the S17A form. In this case, the check box is flagged.</w:t>
            </w:r>
          </w:p>
        </w:tc>
        <w:tc>
          <w:tcPr>
            <w:tcW w:w="2790" w:type="dxa"/>
            <w:vMerge/>
            <w:shd w:val="clear" w:color="auto" w:fill="auto"/>
          </w:tcPr>
          <w:p w14:paraId="34C41598" w14:textId="77777777" w:rsidR="00CF3F2D" w:rsidRPr="00EF6A93" w:rsidRDefault="00CF3F2D" w:rsidP="00467E8A"/>
        </w:tc>
        <w:tc>
          <w:tcPr>
            <w:tcW w:w="1264" w:type="dxa"/>
          </w:tcPr>
          <w:p w14:paraId="617D44C1" w14:textId="77777777" w:rsidR="00CF3F2D" w:rsidRPr="00EF6A93" w:rsidRDefault="00CF3F2D" w:rsidP="00467E8A">
            <w:pPr>
              <w:rPr>
                <w:rFonts w:cs="Arial"/>
                <w:bCs/>
              </w:rPr>
            </w:pPr>
          </w:p>
        </w:tc>
      </w:tr>
      <w:tr w:rsidR="00CF3F2D" w:rsidRPr="00EF6A93" w14:paraId="3724746A" w14:textId="77777777" w:rsidTr="00467E8A">
        <w:trPr>
          <w:trHeight w:val="288"/>
        </w:trPr>
        <w:tc>
          <w:tcPr>
            <w:tcW w:w="900" w:type="dxa"/>
            <w:vMerge/>
            <w:shd w:val="clear" w:color="auto" w:fill="auto"/>
          </w:tcPr>
          <w:p w14:paraId="710A61B6" w14:textId="77777777" w:rsidR="00CF3F2D" w:rsidRPr="00EF6A93" w:rsidRDefault="00CF3F2D" w:rsidP="00467E8A"/>
        </w:tc>
        <w:tc>
          <w:tcPr>
            <w:tcW w:w="1498" w:type="dxa"/>
            <w:vMerge/>
            <w:shd w:val="clear" w:color="auto" w:fill="auto"/>
          </w:tcPr>
          <w:p w14:paraId="36538532" w14:textId="77777777" w:rsidR="00CF3F2D" w:rsidRPr="00EF6A93" w:rsidRDefault="00CF3F2D" w:rsidP="00467E8A">
            <w:pPr>
              <w:rPr>
                <w:rFonts w:cs="Arial"/>
                <w:b/>
                <w:bCs/>
              </w:rPr>
            </w:pPr>
          </w:p>
        </w:tc>
        <w:tc>
          <w:tcPr>
            <w:tcW w:w="2974" w:type="dxa"/>
            <w:vMerge/>
            <w:shd w:val="clear" w:color="auto" w:fill="auto"/>
          </w:tcPr>
          <w:p w14:paraId="3D298F3A" w14:textId="77777777" w:rsidR="00CF3F2D" w:rsidRPr="00EF6A93" w:rsidRDefault="00CF3F2D" w:rsidP="00467E8A"/>
        </w:tc>
        <w:tc>
          <w:tcPr>
            <w:tcW w:w="4860" w:type="dxa"/>
            <w:shd w:val="clear" w:color="auto" w:fill="auto"/>
          </w:tcPr>
          <w:p w14:paraId="7E688985" w14:textId="77777777" w:rsidR="00CF3F2D" w:rsidRPr="00EF6A93" w:rsidRDefault="00CF3F2D" w:rsidP="00467E8A">
            <w:r w:rsidRPr="00EF6A93">
              <w:rPr>
                <w:rStyle w:val="SAPScreenElement"/>
              </w:rPr>
              <w:t xml:space="preserve">Approval Date: </w:t>
            </w:r>
            <w:r w:rsidRPr="00EF6A93">
              <w:t>select from calendar help the superannuation approval date of the S17A form</w:t>
            </w:r>
          </w:p>
          <w:p w14:paraId="0B70B146" w14:textId="77777777" w:rsidR="00CF3F2D" w:rsidRPr="00EF6A93" w:rsidRDefault="00CF3F2D" w:rsidP="00467E8A">
            <w:pPr>
              <w:ind w:left="342"/>
            </w:pPr>
            <w:r w:rsidRPr="00EF6A93">
              <w:rPr>
                <w:noProof/>
              </w:rPr>
              <w:drawing>
                <wp:inline distT="0" distB="0" distL="0" distR="0" wp14:anchorId="7D6D1619" wp14:editId="5CF5C932">
                  <wp:extent cx="228600" cy="228600"/>
                  <wp:effectExtent l="0" t="0" r="0" b="0"/>
                  <wp:docPr id="3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w:t>
            </w:r>
            <w:r w:rsidRPr="00EF6A93">
              <w:rPr>
                <w:rFonts w:ascii="BentonSans Regular" w:hAnsi="BentonSans Regular"/>
                <w:color w:val="666666"/>
                <w:sz w:val="22"/>
              </w:rPr>
              <w:t>Note</w:t>
            </w:r>
          </w:p>
          <w:p w14:paraId="7D4D8AF1" w14:textId="77777777" w:rsidR="00CF3F2D" w:rsidRPr="00EF6A93" w:rsidRDefault="00CF3F2D" w:rsidP="00467E8A">
            <w:pPr>
              <w:ind w:left="342"/>
              <w:rPr>
                <w:rStyle w:val="SAPScreenElement"/>
                <w:rFonts w:ascii="BentonSans Book" w:hAnsi="BentonSans Book"/>
                <w:color w:val="auto"/>
              </w:rPr>
            </w:pPr>
            <w:r w:rsidRPr="00EF6A93">
              <w:t xml:space="preserve">Needs to be filled only in case </w:t>
            </w:r>
            <w:r w:rsidRPr="00EF6A93">
              <w:rPr>
                <w:rStyle w:val="SAPScreenElement"/>
              </w:rPr>
              <w:t>S17A indicator</w:t>
            </w:r>
            <w:r w:rsidRPr="00EF6A93">
              <w:t xml:space="preserve"> check box is flagged.</w:t>
            </w:r>
          </w:p>
        </w:tc>
        <w:tc>
          <w:tcPr>
            <w:tcW w:w="2790" w:type="dxa"/>
            <w:vMerge/>
            <w:shd w:val="clear" w:color="auto" w:fill="auto"/>
          </w:tcPr>
          <w:p w14:paraId="22D82874" w14:textId="77777777" w:rsidR="00CF3F2D" w:rsidRPr="00EF6A93" w:rsidRDefault="00CF3F2D" w:rsidP="00467E8A"/>
        </w:tc>
        <w:tc>
          <w:tcPr>
            <w:tcW w:w="1264" w:type="dxa"/>
          </w:tcPr>
          <w:p w14:paraId="5994A901" w14:textId="77777777" w:rsidR="00CF3F2D" w:rsidRPr="00EF6A93" w:rsidRDefault="00CF3F2D" w:rsidP="00467E8A">
            <w:pPr>
              <w:rPr>
                <w:rFonts w:cs="Arial"/>
                <w:bCs/>
              </w:rPr>
            </w:pPr>
          </w:p>
        </w:tc>
      </w:tr>
      <w:tr w:rsidR="00CF3F2D" w:rsidRPr="00EF6A93" w14:paraId="42E8067B" w14:textId="77777777" w:rsidTr="00467E8A">
        <w:trPr>
          <w:trHeight w:val="288"/>
        </w:trPr>
        <w:tc>
          <w:tcPr>
            <w:tcW w:w="900" w:type="dxa"/>
            <w:vMerge/>
            <w:shd w:val="clear" w:color="auto" w:fill="auto"/>
          </w:tcPr>
          <w:p w14:paraId="0C92D350" w14:textId="77777777" w:rsidR="00CF3F2D" w:rsidRPr="00EF6A93" w:rsidRDefault="00CF3F2D" w:rsidP="00467E8A"/>
        </w:tc>
        <w:tc>
          <w:tcPr>
            <w:tcW w:w="1498" w:type="dxa"/>
            <w:vMerge/>
            <w:shd w:val="clear" w:color="auto" w:fill="auto"/>
          </w:tcPr>
          <w:p w14:paraId="77C15E81" w14:textId="77777777" w:rsidR="00CF3F2D" w:rsidRPr="00EF6A93" w:rsidRDefault="00CF3F2D" w:rsidP="00467E8A">
            <w:pPr>
              <w:rPr>
                <w:rFonts w:cs="Arial"/>
                <w:b/>
                <w:bCs/>
              </w:rPr>
            </w:pPr>
          </w:p>
        </w:tc>
        <w:tc>
          <w:tcPr>
            <w:tcW w:w="2974" w:type="dxa"/>
            <w:vMerge/>
            <w:shd w:val="clear" w:color="auto" w:fill="auto"/>
          </w:tcPr>
          <w:p w14:paraId="50536EC7" w14:textId="77777777" w:rsidR="00CF3F2D" w:rsidRPr="00EF6A93" w:rsidRDefault="00CF3F2D" w:rsidP="00467E8A"/>
        </w:tc>
        <w:tc>
          <w:tcPr>
            <w:tcW w:w="4860" w:type="dxa"/>
            <w:shd w:val="clear" w:color="auto" w:fill="auto"/>
          </w:tcPr>
          <w:p w14:paraId="2BCDA222" w14:textId="77777777" w:rsidR="00CF3F2D" w:rsidRPr="00EF6A93" w:rsidRDefault="00CF3F2D" w:rsidP="00467E8A">
            <w:r w:rsidRPr="00EF6A93">
              <w:rPr>
                <w:rStyle w:val="SAPScreenElement"/>
              </w:rPr>
              <w:t xml:space="preserve">HD Employment %: </w:t>
            </w:r>
            <w:r w:rsidRPr="00EF6A93">
              <w:t>enter the percentage the employee is occupied with the higher duty</w:t>
            </w:r>
          </w:p>
          <w:p w14:paraId="0AD1C407" w14:textId="77777777" w:rsidR="00CF3F2D" w:rsidRPr="00EF6A93" w:rsidRDefault="00CF3F2D" w:rsidP="00467E8A">
            <w:pPr>
              <w:ind w:left="342"/>
            </w:pPr>
            <w:r w:rsidRPr="00EF6A93">
              <w:rPr>
                <w:noProof/>
              </w:rPr>
              <w:drawing>
                <wp:inline distT="0" distB="0" distL="0" distR="0" wp14:anchorId="5C3476C7" wp14:editId="63BD948C">
                  <wp:extent cx="228600" cy="228600"/>
                  <wp:effectExtent l="0" t="0" r="0" b="0"/>
                  <wp:docPr id="3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w:t>
            </w:r>
            <w:r w:rsidRPr="00EF6A93">
              <w:rPr>
                <w:rFonts w:ascii="BentonSans Regular" w:hAnsi="BentonSans Regular"/>
                <w:color w:val="666666"/>
                <w:sz w:val="22"/>
              </w:rPr>
              <w:t>Note</w:t>
            </w:r>
          </w:p>
          <w:p w14:paraId="2C59F392" w14:textId="77777777" w:rsidR="00CF3F2D" w:rsidRPr="00EF6A93" w:rsidRDefault="00CF3F2D" w:rsidP="00467E8A">
            <w:pPr>
              <w:ind w:left="342"/>
              <w:rPr>
                <w:rStyle w:val="SAPScreenElement"/>
              </w:rPr>
            </w:pPr>
            <w:r w:rsidRPr="00EF6A93">
              <w:t>The Higher Duty Allowance amount is paid based on the percentage specified in this field.</w:t>
            </w:r>
          </w:p>
        </w:tc>
        <w:tc>
          <w:tcPr>
            <w:tcW w:w="2790" w:type="dxa"/>
            <w:vMerge/>
            <w:shd w:val="clear" w:color="auto" w:fill="auto"/>
          </w:tcPr>
          <w:p w14:paraId="11E1F644" w14:textId="77777777" w:rsidR="00CF3F2D" w:rsidRPr="00EF6A93" w:rsidRDefault="00CF3F2D" w:rsidP="00467E8A"/>
        </w:tc>
        <w:tc>
          <w:tcPr>
            <w:tcW w:w="1264" w:type="dxa"/>
          </w:tcPr>
          <w:p w14:paraId="24B15A75" w14:textId="77777777" w:rsidR="00CF3F2D" w:rsidRPr="00EF6A93" w:rsidRDefault="00CF3F2D" w:rsidP="00467E8A">
            <w:pPr>
              <w:rPr>
                <w:rFonts w:cs="Arial"/>
                <w:bCs/>
              </w:rPr>
            </w:pPr>
          </w:p>
        </w:tc>
      </w:tr>
      <w:tr w:rsidR="00CF3F2D" w:rsidRPr="00EF6A93" w14:paraId="7281288E" w14:textId="77777777" w:rsidTr="00467E8A">
        <w:trPr>
          <w:trHeight w:val="288"/>
        </w:trPr>
        <w:tc>
          <w:tcPr>
            <w:tcW w:w="900" w:type="dxa"/>
            <w:vMerge/>
            <w:shd w:val="clear" w:color="auto" w:fill="auto"/>
          </w:tcPr>
          <w:p w14:paraId="5A4D7D91" w14:textId="77777777" w:rsidR="00CF3F2D" w:rsidRPr="00EF6A93" w:rsidRDefault="00CF3F2D" w:rsidP="00467E8A"/>
        </w:tc>
        <w:tc>
          <w:tcPr>
            <w:tcW w:w="1498" w:type="dxa"/>
            <w:vMerge/>
            <w:shd w:val="clear" w:color="auto" w:fill="auto"/>
          </w:tcPr>
          <w:p w14:paraId="69D6F831" w14:textId="77777777" w:rsidR="00CF3F2D" w:rsidRPr="00EF6A93" w:rsidRDefault="00CF3F2D" w:rsidP="00467E8A">
            <w:pPr>
              <w:rPr>
                <w:rFonts w:cs="Arial"/>
                <w:b/>
                <w:bCs/>
              </w:rPr>
            </w:pPr>
          </w:p>
        </w:tc>
        <w:tc>
          <w:tcPr>
            <w:tcW w:w="2974" w:type="dxa"/>
            <w:vMerge/>
            <w:shd w:val="clear" w:color="auto" w:fill="auto"/>
          </w:tcPr>
          <w:p w14:paraId="76FC6BCE" w14:textId="77777777" w:rsidR="00CF3F2D" w:rsidRPr="00EF6A93" w:rsidRDefault="00CF3F2D" w:rsidP="00467E8A"/>
        </w:tc>
        <w:tc>
          <w:tcPr>
            <w:tcW w:w="4860" w:type="dxa"/>
            <w:shd w:val="clear" w:color="auto" w:fill="auto"/>
          </w:tcPr>
          <w:p w14:paraId="4CC0AF47" w14:textId="77777777" w:rsidR="00CF3F2D" w:rsidRPr="00EF6A93" w:rsidRDefault="00CF3F2D" w:rsidP="00467E8A">
            <w:r w:rsidRPr="00EF6A93">
              <w:rPr>
                <w:rStyle w:val="SAPScreenElement"/>
              </w:rPr>
              <w:t xml:space="preserve">% of allowance: </w:t>
            </w:r>
            <w:r w:rsidRPr="00EF6A93">
              <w:t>enter the percentage of allowance the employee is entitled to during the higher duty period</w:t>
            </w:r>
          </w:p>
          <w:p w14:paraId="171110EF" w14:textId="77777777" w:rsidR="00CF3F2D" w:rsidRPr="00EF6A93" w:rsidRDefault="00CF3F2D" w:rsidP="00467E8A">
            <w:pPr>
              <w:ind w:left="342"/>
            </w:pPr>
            <w:r w:rsidRPr="00EF6A93">
              <w:rPr>
                <w:noProof/>
              </w:rPr>
              <w:drawing>
                <wp:inline distT="0" distB="0" distL="0" distR="0" wp14:anchorId="7AF89A0B" wp14:editId="2E3A9A5F">
                  <wp:extent cx="228600" cy="228600"/>
                  <wp:effectExtent l="0" t="0" r="0" b="0"/>
                  <wp:docPr id="3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w:t>
            </w:r>
            <w:r w:rsidRPr="00EF6A93">
              <w:rPr>
                <w:rFonts w:ascii="BentonSans Regular" w:hAnsi="BentonSans Regular"/>
                <w:color w:val="666666"/>
                <w:sz w:val="22"/>
              </w:rPr>
              <w:t>Note</w:t>
            </w:r>
          </w:p>
          <w:p w14:paraId="04C36803" w14:textId="77777777" w:rsidR="00CF3F2D" w:rsidRPr="00EF6A93" w:rsidRDefault="00CF3F2D" w:rsidP="00467E8A">
            <w:pPr>
              <w:ind w:left="342"/>
            </w:pPr>
            <w:r w:rsidRPr="00EF6A93">
              <w:t xml:space="preserve">If </w:t>
            </w:r>
            <w:r w:rsidRPr="00EF6A93">
              <w:rPr>
                <w:rStyle w:val="SAPScreenElement"/>
              </w:rPr>
              <w:t>Unpaid HDA indicator</w:t>
            </w:r>
            <w:r w:rsidRPr="00EF6A93">
              <w:t xml:space="preserve"> checkbox is flagged, this field is not in use.</w:t>
            </w:r>
          </w:p>
          <w:p w14:paraId="5779DDA1" w14:textId="77777777" w:rsidR="00CF3F2D" w:rsidRPr="00EF6A93" w:rsidRDefault="00CF3F2D" w:rsidP="00467E8A">
            <w:pPr>
              <w:pStyle w:val="SAPNoteHeading"/>
              <w:ind w:left="342"/>
              <w:rPr>
                <w:rStyle w:val="SAPEmphasis"/>
              </w:rPr>
            </w:pPr>
            <w:r w:rsidRPr="00EF6A93">
              <w:rPr>
                <w:noProof/>
              </w:rPr>
              <w:drawing>
                <wp:inline distT="0" distB="0" distL="0" distR="0" wp14:anchorId="19410A74" wp14:editId="6F3AB2BE">
                  <wp:extent cx="226060" cy="226060"/>
                  <wp:effectExtent l="0" t="0" r="0" b="0"/>
                  <wp:docPr id="3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EF6A93">
              <w:t> Example</w:t>
            </w:r>
          </w:p>
          <w:p w14:paraId="79385F92" w14:textId="77777777" w:rsidR="00CF3F2D" w:rsidRPr="00EF6A93" w:rsidRDefault="00CF3F2D" w:rsidP="00467E8A">
            <w:pPr>
              <w:ind w:left="342"/>
              <w:rPr>
                <w:rStyle w:val="SAPScreenElement"/>
              </w:rPr>
            </w:pPr>
            <w:r w:rsidRPr="00EF6A93">
              <w:t>If the employee is not a fully experienced person to do higher duty, then the employee will be paid a percentage of the higher duty allowance, for example 90%.</w:t>
            </w:r>
          </w:p>
        </w:tc>
        <w:tc>
          <w:tcPr>
            <w:tcW w:w="2790" w:type="dxa"/>
            <w:vMerge/>
            <w:shd w:val="clear" w:color="auto" w:fill="auto"/>
          </w:tcPr>
          <w:p w14:paraId="02B76E70" w14:textId="77777777" w:rsidR="00CF3F2D" w:rsidRPr="00EF6A93" w:rsidRDefault="00CF3F2D" w:rsidP="00467E8A"/>
        </w:tc>
        <w:tc>
          <w:tcPr>
            <w:tcW w:w="1264" w:type="dxa"/>
          </w:tcPr>
          <w:p w14:paraId="52145EAE" w14:textId="77777777" w:rsidR="00CF3F2D" w:rsidRPr="00EF6A93" w:rsidRDefault="00CF3F2D" w:rsidP="00467E8A">
            <w:pPr>
              <w:rPr>
                <w:rFonts w:cs="Arial"/>
                <w:bCs/>
              </w:rPr>
            </w:pPr>
          </w:p>
        </w:tc>
      </w:tr>
      <w:tr w:rsidR="00CF3F2D" w:rsidRPr="00EF6A93" w14:paraId="6F5D0CD2" w14:textId="77777777" w:rsidTr="00467E8A">
        <w:trPr>
          <w:trHeight w:val="288"/>
        </w:trPr>
        <w:tc>
          <w:tcPr>
            <w:tcW w:w="900" w:type="dxa"/>
            <w:vMerge/>
            <w:shd w:val="clear" w:color="auto" w:fill="auto"/>
          </w:tcPr>
          <w:p w14:paraId="5FFDBD48" w14:textId="77777777" w:rsidR="00CF3F2D" w:rsidRPr="00EF6A93" w:rsidRDefault="00CF3F2D" w:rsidP="00467E8A"/>
        </w:tc>
        <w:tc>
          <w:tcPr>
            <w:tcW w:w="1498" w:type="dxa"/>
            <w:vMerge/>
            <w:shd w:val="clear" w:color="auto" w:fill="auto"/>
          </w:tcPr>
          <w:p w14:paraId="24534A00" w14:textId="77777777" w:rsidR="00CF3F2D" w:rsidRPr="00EF6A93" w:rsidRDefault="00CF3F2D" w:rsidP="00467E8A">
            <w:pPr>
              <w:rPr>
                <w:rFonts w:cs="Arial"/>
                <w:b/>
                <w:bCs/>
              </w:rPr>
            </w:pPr>
          </w:p>
        </w:tc>
        <w:tc>
          <w:tcPr>
            <w:tcW w:w="2974" w:type="dxa"/>
            <w:vMerge/>
            <w:shd w:val="clear" w:color="auto" w:fill="auto"/>
          </w:tcPr>
          <w:p w14:paraId="2A4AA97C" w14:textId="77777777" w:rsidR="00CF3F2D" w:rsidRPr="00EF6A93" w:rsidRDefault="00CF3F2D" w:rsidP="00467E8A"/>
        </w:tc>
        <w:tc>
          <w:tcPr>
            <w:tcW w:w="4860" w:type="dxa"/>
            <w:shd w:val="clear" w:color="auto" w:fill="auto"/>
          </w:tcPr>
          <w:p w14:paraId="0D54B877" w14:textId="77777777" w:rsidR="00CF3F2D" w:rsidRPr="00EF6A93" w:rsidRDefault="00CF3F2D" w:rsidP="00467E8A">
            <w:pPr>
              <w:rPr>
                <w:rStyle w:val="SAPScreenElement"/>
              </w:rPr>
            </w:pPr>
            <w:r w:rsidRPr="00EF6A93">
              <w:rPr>
                <w:rStyle w:val="SAPScreenElement"/>
              </w:rPr>
              <w:t>% Nominal Cost:</w:t>
            </w:r>
            <w:r w:rsidRPr="00EF6A93">
              <w:t xml:space="preserve"> enter relevant nominal cost center percentage if appropriate</w:t>
            </w:r>
          </w:p>
        </w:tc>
        <w:tc>
          <w:tcPr>
            <w:tcW w:w="2790" w:type="dxa"/>
            <w:vMerge/>
            <w:shd w:val="clear" w:color="auto" w:fill="auto"/>
          </w:tcPr>
          <w:p w14:paraId="06356C79" w14:textId="77777777" w:rsidR="00CF3F2D" w:rsidRPr="00EF6A93" w:rsidRDefault="00CF3F2D" w:rsidP="00467E8A"/>
        </w:tc>
        <w:tc>
          <w:tcPr>
            <w:tcW w:w="1264" w:type="dxa"/>
          </w:tcPr>
          <w:p w14:paraId="4A8F1D1F" w14:textId="77777777" w:rsidR="00CF3F2D" w:rsidRPr="00EF6A93" w:rsidRDefault="00CF3F2D" w:rsidP="00467E8A">
            <w:pPr>
              <w:rPr>
                <w:rFonts w:cs="Arial"/>
                <w:bCs/>
              </w:rPr>
            </w:pPr>
          </w:p>
        </w:tc>
      </w:tr>
      <w:tr w:rsidR="00CF3F2D" w:rsidRPr="00EF6A93" w14:paraId="201FB83F" w14:textId="77777777" w:rsidTr="00467E8A">
        <w:trPr>
          <w:trHeight w:val="288"/>
        </w:trPr>
        <w:tc>
          <w:tcPr>
            <w:tcW w:w="900" w:type="dxa"/>
            <w:vMerge/>
            <w:shd w:val="clear" w:color="auto" w:fill="auto"/>
          </w:tcPr>
          <w:p w14:paraId="5FC1B6F8" w14:textId="77777777" w:rsidR="00CF3F2D" w:rsidRPr="00EF6A93" w:rsidRDefault="00CF3F2D" w:rsidP="00467E8A"/>
        </w:tc>
        <w:tc>
          <w:tcPr>
            <w:tcW w:w="1498" w:type="dxa"/>
            <w:vMerge/>
            <w:shd w:val="clear" w:color="auto" w:fill="auto"/>
          </w:tcPr>
          <w:p w14:paraId="25952A7A" w14:textId="77777777" w:rsidR="00CF3F2D" w:rsidRPr="00EF6A93" w:rsidRDefault="00CF3F2D" w:rsidP="00467E8A">
            <w:pPr>
              <w:rPr>
                <w:rFonts w:cs="Arial"/>
                <w:b/>
                <w:bCs/>
              </w:rPr>
            </w:pPr>
          </w:p>
        </w:tc>
        <w:tc>
          <w:tcPr>
            <w:tcW w:w="2974" w:type="dxa"/>
            <w:vMerge/>
            <w:shd w:val="clear" w:color="auto" w:fill="auto"/>
          </w:tcPr>
          <w:p w14:paraId="668B50C0" w14:textId="77777777" w:rsidR="00CF3F2D" w:rsidRPr="00EF6A93" w:rsidRDefault="00CF3F2D" w:rsidP="00467E8A"/>
        </w:tc>
        <w:tc>
          <w:tcPr>
            <w:tcW w:w="4860" w:type="dxa"/>
            <w:shd w:val="clear" w:color="auto" w:fill="auto"/>
          </w:tcPr>
          <w:p w14:paraId="09A5CC11" w14:textId="77777777" w:rsidR="00CF3F2D" w:rsidRPr="00EF6A93" w:rsidRDefault="00CF3F2D" w:rsidP="00467E8A">
            <w:r w:rsidRPr="00EF6A93">
              <w:rPr>
                <w:rStyle w:val="SAPScreenElement"/>
              </w:rPr>
              <w:t>% High Duty Cost:</w:t>
            </w:r>
            <w:r w:rsidRPr="00EF6A93">
              <w:t xml:space="preserve"> enter relevant high duty cost center percentage if appropriate</w:t>
            </w:r>
          </w:p>
          <w:p w14:paraId="38925462" w14:textId="77777777" w:rsidR="00CF3F2D" w:rsidRPr="00EF6A93" w:rsidRDefault="00CF3F2D" w:rsidP="00467E8A">
            <w:pPr>
              <w:ind w:left="342"/>
            </w:pPr>
            <w:r w:rsidRPr="00EF6A93">
              <w:rPr>
                <w:noProof/>
              </w:rPr>
              <w:drawing>
                <wp:inline distT="0" distB="0" distL="0" distR="0" wp14:anchorId="39E8227A" wp14:editId="197F7B1D">
                  <wp:extent cx="228600" cy="228600"/>
                  <wp:effectExtent l="0" t="0" r="0" b="0"/>
                  <wp:docPr id="3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w:t>
            </w:r>
            <w:r w:rsidRPr="00EF6A93">
              <w:rPr>
                <w:rFonts w:ascii="BentonSans Regular" w:hAnsi="BentonSans Regular"/>
                <w:color w:val="666666"/>
                <w:sz w:val="22"/>
              </w:rPr>
              <w:t>Note</w:t>
            </w:r>
          </w:p>
          <w:p w14:paraId="60BC13E2" w14:textId="77777777" w:rsidR="00CF3F2D" w:rsidRPr="00EF6A93" w:rsidRDefault="00CF3F2D" w:rsidP="00467E8A">
            <w:pPr>
              <w:ind w:left="342"/>
              <w:rPr>
                <w:rStyle w:val="SAPScreenElement"/>
                <w:rFonts w:ascii="BentonSans Book" w:hAnsi="BentonSans Book"/>
                <w:color w:val="auto"/>
              </w:rPr>
            </w:pPr>
            <w:r w:rsidRPr="00EF6A93">
              <w:t>This field is of relevance in case the person's costs are required to be distributed between nominal cost center and higher duty cost center.</w:t>
            </w:r>
          </w:p>
        </w:tc>
        <w:tc>
          <w:tcPr>
            <w:tcW w:w="2790" w:type="dxa"/>
            <w:vMerge/>
            <w:shd w:val="clear" w:color="auto" w:fill="auto"/>
          </w:tcPr>
          <w:p w14:paraId="2A53AE9A" w14:textId="77777777" w:rsidR="00CF3F2D" w:rsidRPr="00EF6A93" w:rsidRDefault="00CF3F2D" w:rsidP="00467E8A"/>
        </w:tc>
        <w:tc>
          <w:tcPr>
            <w:tcW w:w="1264" w:type="dxa"/>
          </w:tcPr>
          <w:p w14:paraId="675E1A31" w14:textId="77777777" w:rsidR="00CF3F2D" w:rsidRPr="00EF6A93" w:rsidRDefault="00CF3F2D" w:rsidP="00467E8A">
            <w:pPr>
              <w:rPr>
                <w:rFonts w:cs="Arial"/>
                <w:bCs/>
              </w:rPr>
            </w:pPr>
          </w:p>
        </w:tc>
      </w:tr>
      <w:tr w:rsidR="00CF3F2D" w:rsidRPr="00EF6A93" w14:paraId="72E6226F" w14:textId="77777777" w:rsidTr="00467E8A">
        <w:trPr>
          <w:trHeight w:val="288"/>
        </w:trPr>
        <w:tc>
          <w:tcPr>
            <w:tcW w:w="900" w:type="dxa"/>
            <w:vMerge/>
            <w:shd w:val="clear" w:color="auto" w:fill="auto"/>
          </w:tcPr>
          <w:p w14:paraId="7BEC18AF" w14:textId="77777777" w:rsidR="00CF3F2D" w:rsidRPr="00EF6A93" w:rsidRDefault="00CF3F2D" w:rsidP="00467E8A"/>
        </w:tc>
        <w:tc>
          <w:tcPr>
            <w:tcW w:w="1498" w:type="dxa"/>
            <w:vMerge/>
            <w:shd w:val="clear" w:color="auto" w:fill="auto"/>
          </w:tcPr>
          <w:p w14:paraId="2B7BDC93" w14:textId="77777777" w:rsidR="00CF3F2D" w:rsidRPr="00EF6A93" w:rsidRDefault="00CF3F2D" w:rsidP="00467E8A">
            <w:pPr>
              <w:rPr>
                <w:rFonts w:cs="Arial"/>
                <w:b/>
                <w:bCs/>
              </w:rPr>
            </w:pPr>
          </w:p>
        </w:tc>
        <w:tc>
          <w:tcPr>
            <w:tcW w:w="2974" w:type="dxa"/>
            <w:vMerge w:val="restart"/>
            <w:shd w:val="clear" w:color="auto" w:fill="auto"/>
          </w:tcPr>
          <w:p w14:paraId="49C9B590" w14:textId="77777777" w:rsidR="00CF3F2D" w:rsidRPr="00EF6A93" w:rsidRDefault="00CF3F2D" w:rsidP="00467E8A">
            <w:r w:rsidRPr="00EF6A93">
              <w:t xml:space="preserve">In the </w:t>
            </w:r>
            <w:r w:rsidRPr="00EF6A93">
              <w:rPr>
                <w:rStyle w:val="SAPScreenElement"/>
              </w:rPr>
              <w:t>Counting Rule</w:t>
            </w:r>
            <w:r w:rsidRPr="00EF6A93">
              <w:rPr>
                <w:rFonts w:cs="Arial"/>
                <w:bCs/>
              </w:rPr>
              <w:t xml:space="preserve"> </w:t>
            </w:r>
            <w:r w:rsidRPr="00EF6A93">
              <w:t xml:space="preserve">part </w:t>
            </w:r>
            <w:r w:rsidRPr="00EF6A93">
              <w:rPr>
                <w:rFonts w:cs="Arial"/>
                <w:bCs/>
              </w:rPr>
              <w:t>of the form</w:t>
            </w:r>
            <w:r w:rsidRPr="00EF6A93">
              <w:t xml:space="preserve"> make the following entries:</w:t>
            </w:r>
          </w:p>
        </w:tc>
        <w:tc>
          <w:tcPr>
            <w:tcW w:w="4860" w:type="dxa"/>
            <w:shd w:val="clear" w:color="auto" w:fill="auto"/>
          </w:tcPr>
          <w:p w14:paraId="5A473E10" w14:textId="77777777" w:rsidR="00CF3F2D" w:rsidRPr="00EF6A93" w:rsidRDefault="00CF3F2D" w:rsidP="00467E8A">
            <w:r w:rsidRPr="00EF6A93">
              <w:rPr>
                <w:rStyle w:val="SAPScreenElement"/>
              </w:rPr>
              <w:t>Count Half Day as Full Day:</w:t>
            </w:r>
            <w:r w:rsidRPr="00EF6A93">
              <w:t xml:space="preserve"> flag check box in case the employee is to be paid for full day even if he/she only works for at least half a day in the higher duty position</w:t>
            </w:r>
          </w:p>
          <w:p w14:paraId="7A24C31A" w14:textId="77777777" w:rsidR="00CF3F2D" w:rsidRPr="00EF6A93" w:rsidRDefault="00CF3F2D" w:rsidP="00467E8A">
            <w:pPr>
              <w:pStyle w:val="SAPNoteHeading"/>
              <w:ind w:left="342"/>
            </w:pPr>
            <w:r w:rsidRPr="00EF6A93">
              <w:rPr>
                <w:noProof/>
              </w:rPr>
              <w:drawing>
                <wp:inline distT="0" distB="0" distL="0" distR="0" wp14:anchorId="4AA2C460" wp14:editId="61548398">
                  <wp:extent cx="228600" cy="228600"/>
                  <wp:effectExtent l="0" t="0" r="0" b="0"/>
                  <wp:docPr id="3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Caution</w:t>
            </w:r>
          </w:p>
          <w:p w14:paraId="6F5DADBC" w14:textId="77777777" w:rsidR="00CF3F2D" w:rsidRPr="00EF6A93" w:rsidRDefault="00CF3F2D" w:rsidP="00467E8A">
            <w:pPr>
              <w:ind w:left="342"/>
              <w:rPr>
                <w:rStyle w:val="SAPScreenElement"/>
              </w:rPr>
            </w:pPr>
            <w:r w:rsidRPr="00EF6A93">
              <w:rPr>
                <w:rStyle w:val="SAPScreenElement"/>
                <w:rFonts w:ascii="BentonSans Book" w:hAnsi="BentonSans Book"/>
                <w:color w:val="auto"/>
              </w:rPr>
              <w:t xml:space="preserve">Flag either this check box or the </w:t>
            </w:r>
            <w:r w:rsidRPr="00EF6A93">
              <w:rPr>
                <w:rStyle w:val="SAPScreenElement"/>
              </w:rPr>
              <w:t>Count Actual Period of Performance</w:t>
            </w:r>
            <w:r w:rsidRPr="00EF6A93">
              <w:t xml:space="preserve"> check box.</w:t>
            </w:r>
          </w:p>
        </w:tc>
        <w:tc>
          <w:tcPr>
            <w:tcW w:w="2790" w:type="dxa"/>
            <w:vMerge/>
            <w:shd w:val="clear" w:color="auto" w:fill="auto"/>
          </w:tcPr>
          <w:p w14:paraId="77DEF7B6" w14:textId="77777777" w:rsidR="00CF3F2D" w:rsidRPr="00EF6A93" w:rsidRDefault="00CF3F2D" w:rsidP="00467E8A"/>
        </w:tc>
        <w:tc>
          <w:tcPr>
            <w:tcW w:w="1264" w:type="dxa"/>
          </w:tcPr>
          <w:p w14:paraId="3FD1E90B" w14:textId="77777777" w:rsidR="00CF3F2D" w:rsidRPr="00EF6A93" w:rsidRDefault="00CF3F2D" w:rsidP="00467E8A">
            <w:pPr>
              <w:rPr>
                <w:rFonts w:cs="Arial"/>
                <w:bCs/>
              </w:rPr>
            </w:pPr>
          </w:p>
        </w:tc>
      </w:tr>
      <w:tr w:rsidR="00CF3F2D" w:rsidRPr="00EF6A93" w14:paraId="6116C6AC" w14:textId="77777777" w:rsidTr="00467E8A">
        <w:trPr>
          <w:trHeight w:val="288"/>
        </w:trPr>
        <w:tc>
          <w:tcPr>
            <w:tcW w:w="900" w:type="dxa"/>
            <w:vMerge/>
            <w:shd w:val="clear" w:color="auto" w:fill="auto"/>
          </w:tcPr>
          <w:p w14:paraId="01C3FB8E" w14:textId="77777777" w:rsidR="00CF3F2D" w:rsidRPr="00EF6A93" w:rsidRDefault="00CF3F2D" w:rsidP="00467E8A"/>
        </w:tc>
        <w:tc>
          <w:tcPr>
            <w:tcW w:w="1498" w:type="dxa"/>
            <w:vMerge/>
            <w:shd w:val="clear" w:color="auto" w:fill="auto"/>
          </w:tcPr>
          <w:p w14:paraId="56963A8B" w14:textId="77777777" w:rsidR="00CF3F2D" w:rsidRPr="00EF6A93" w:rsidRDefault="00CF3F2D" w:rsidP="00467E8A">
            <w:pPr>
              <w:rPr>
                <w:rFonts w:cs="Arial"/>
                <w:b/>
                <w:bCs/>
              </w:rPr>
            </w:pPr>
          </w:p>
        </w:tc>
        <w:tc>
          <w:tcPr>
            <w:tcW w:w="2974" w:type="dxa"/>
            <w:vMerge/>
            <w:shd w:val="clear" w:color="auto" w:fill="auto"/>
          </w:tcPr>
          <w:p w14:paraId="5C50DD09" w14:textId="77777777" w:rsidR="00CF3F2D" w:rsidRPr="00EF6A93" w:rsidRDefault="00CF3F2D" w:rsidP="00467E8A"/>
        </w:tc>
        <w:tc>
          <w:tcPr>
            <w:tcW w:w="4860" w:type="dxa"/>
            <w:shd w:val="clear" w:color="auto" w:fill="auto"/>
          </w:tcPr>
          <w:p w14:paraId="253C7A63" w14:textId="77777777" w:rsidR="00CF3F2D" w:rsidRPr="00EF6A93" w:rsidRDefault="00CF3F2D" w:rsidP="00467E8A">
            <w:r w:rsidRPr="00EF6A93">
              <w:rPr>
                <w:rStyle w:val="SAPScreenElement"/>
              </w:rPr>
              <w:t>Count Actual Period of Performance:</w:t>
            </w:r>
            <w:r w:rsidRPr="00EF6A93">
              <w:t xml:space="preserve"> flag check box in case the employee has to be paid according to the actual period of performance of the higher duty period</w:t>
            </w:r>
          </w:p>
          <w:p w14:paraId="1C2FF2D2" w14:textId="77777777" w:rsidR="00CF3F2D" w:rsidRPr="00EF6A93" w:rsidRDefault="00CF3F2D" w:rsidP="00467E8A">
            <w:pPr>
              <w:pStyle w:val="SAPNoteHeading"/>
              <w:ind w:left="342"/>
              <w:rPr>
                <w:rStyle w:val="SAPEmphasis"/>
              </w:rPr>
            </w:pPr>
            <w:r w:rsidRPr="00EF6A93">
              <w:rPr>
                <w:noProof/>
              </w:rPr>
              <w:drawing>
                <wp:inline distT="0" distB="0" distL="0" distR="0" wp14:anchorId="02494D91" wp14:editId="51316401">
                  <wp:extent cx="226060" cy="226060"/>
                  <wp:effectExtent l="0" t="0" r="0" b="0"/>
                  <wp:docPr id="3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EF6A93">
              <w:t> Example</w:t>
            </w:r>
          </w:p>
          <w:p w14:paraId="7683275F" w14:textId="77777777" w:rsidR="00CF3F2D" w:rsidRPr="00EF6A93" w:rsidRDefault="00CF3F2D" w:rsidP="00467E8A">
            <w:pPr>
              <w:ind w:left="342"/>
            </w:pPr>
            <w:r w:rsidRPr="00EF6A93">
              <w:t>If the employee works for half a day in the higher duty position, he/she will be paid for half a day only.</w:t>
            </w:r>
          </w:p>
          <w:p w14:paraId="208A537C" w14:textId="77777777" w:rsidR="00CF3F2D" w:rsidRPr="00EF6A93" w:rsidRDefault="00CF3F2D" w:rsidP="00467E8A">
            <w:pPr>
              <w:pStyle w:val="SAPNoteHeading"/>
              <w:ind w:left="342"/>
            </w:pPr>
            <w:r w:rsidRPr="00EF6A93">
              <w:rPr>
                <w:noProof/>
              </w:rPr>
              <w:drawing>
                <wp:inline distT="0" distB="0" distL="0" distR="0" wp14:anchorId="6ED65A45" wp14:editId="30520D17">
                  <wp:extent cx="228600" cy="228600"/>
                  <wp:effectExtent l="0" t="0" r="0" b="0"/>
                  <wp:docPr id="3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Caution</w:t>
            </w:r>
          </w:p>
          <w:p w14:paraId="75B18C24" w14:textId="77777777" w:rsidR="00CF3F2D" w:rsidRPr="00EF6A93" w:rsidRDefault="00CF3F2D" w:rsidP="00467E8A">
            <w:pPr>
              <w:ind w:left="342"/>
              <w:rPr>
                <w:rStyle w:val="SAPScreenElement"/>
              </w:rPr>
            </w:pPr>
            <w:r w:rsidRPr="00EF6A93">
              <w:rPr>
                <w:rStyle w:val="SAPScreenElement"/>
                <w:rFonts w:ascii="BentonSans Book" w:hAnsi="BentonSans Book"/>
                <w:color w:val="auto"/>
              </w:rPr>
              <w:t xml:space="preserve">Flag either this check box or the </w:t>
            </w:r>
            <w:r w:rsidRPr="00EF6A93">
              <w:rPr>
                <w:rStyle w:val="SAPScreenElement"/>
              </w:rPr>
              <w:t>Count Half Day as Full Day</w:t>
            </w:r>
            <w:r w:rsidRPr="00EF6A93">
              <w:t xml:space="preserve"> check box.</w:t>
            </w:r>
          </w:p>
        </w:tc>
        <w:tc>
          <w:tcPr>
            <w:tcW w:w="2790" w:type="dxa"/>
            <w:vMerge/>
            <w:shd w:val="clear" w:color="auto" w:fill="auto"/>
          </w:tcPr>
          <w:p w14:paraId="375A47F3" w14:textId="77777777" w:rsidR="00CF3F2D" w:rsidRPr="00EF6A93" w:rsidRDefault="00CF3F2D" w:rsidP="00467E8A"/>
        </w:tc>
        <w:tc>
          <w:tcPr>
            <w:tcW w:w="1264" w:type="dxa"/>
          </w:tcPr>
          <w:p w14:paraId="1D870D52" w14:textId="77777777" w:rsidR="00CF3F2D" w:rsidRPr="00EF6A93" w:rsidRDefault="00CF3F2D" w:rsidP="00467E8A">
            <w:pPr>
              <w:rPr>
                <w:rFonts w:cs="Arial"/>
                <w:bCs/>
              </w:rPr>
            </w:pPr>
          </w:p>
        </w:tc>
      </w:tr>
      <w:tr w:rsidR="00CF3F2D" w:rsidRPr="00EF6A93" w14:paraId="3DD2FB9A" w14:textId="77777777" w:rsidTr="00467E8A">
        <w:trPr>
          <w:trHeight w:val="288"/>
        </w:trPr>
        <w:tc>
          <w:tcPr>
            <w:tcW w:w="900" w:type="dxa"/>
            <w:vMerge/>
            <w:shd w:val="clear" w:color="auto" w:fill="auto"/>
          </w:tcPr>
          <w:p w14:paraId="41D0A40E" w14:textId="77777777" w:rsidR="00CF3F2D" w:rsidRPr="00EF6A93" w:rsidRDefault="00CF3F2D" w:rsidP="00467E8A"/>
        </w:tc>
        <w:tc>
          <w:tcPr>
            <w:tcW w:w="1498" w:type="dxa"/>
            <w:vMerge/>
            <w:shd w:val="clear" w:color="auto" w:fill="auto"/>
          </w:tcPr>
          <w:p w14:paraId="7C327251" w14:textId="77777777" w:rsidR="00CF3F2D" w:rsidRPr="00EF6A93" w:rsidRDefault="00CF3F2D" w:rsidP="00467E8A">
            <w:pPr>
              <w:rPr>
                <w:rFonts w:cs="Arial"/>
                <w:b/>
                <w:bCs/>
              </w:rPr>
            </w:pPr>
          </w:p>
        </w:tc>
        <w:tc>
          <w:tcPr>
            <w:tcW w:w="2974" w:type="dxa"/>
            <w:vMerge/>
            <w:shd w:val="clear" w:color="auto" w:fill="auto"/>
          </w:tcPr>
          <w:p w14:paraId="36588756" w14:textId="77777777" w:rsidR="00CF3F2D" w:rsidRPr="00EF6A93" w:rsidRDefault="00CF3F2D" w:rsidP="00467E8A"/>
        </w:tc>
        <w:tc>
          <w:tcPr>
            <w:tcW w:w="4860" w:type="dxa"/>
            <w:shd w:val="clear" w:color="auto" w:fill="auto"/>
          </w:tcPr>
          <w:p w14:paraId="7D4CB618" w14:textId="77777777" w:rsidR="00CF3F2D" w:rsidRPr="00EF6A93" w:rsidRDefault="00CF3F2D" w:rsidP="00467E8A">
            <w:r w:rsidRPr="00EF6A93">
              <w:rPr>
                <w:rStyle w:val="SAPScreenElement"/>
              </w:rPr>
              <w:t>Discard Less Than Half Day:</w:t>
            </w:r>
            <w:r w:rsidRPr="00EF6A93">
              <w:rPr>
                <w:rStyle w:val="SAPScreenElement"/>
                <w:rFonts w:ascii="BentonSans Book" w:hAnsi="BentonSans Book"/>
                <w:color w:val="auto"/>
              </w:rPr>
              <w:t xml:space="preserve"> </w:t>
            </w:r>
            <w:r w:rsidRPr="00EF6A93">
              <w:t>flag check box in case the employee is not paid for the higher duty if he/she works for less than half a day in this position</w:t>
            </w:r>
          </w:p>
          <w:p w14:paraId="02F2BE58" w14:textId="77777777" w:rsidR="00CF3F2D" w:rsidRPr="00EF6A93" w:rsidRDefault="00CF3F2D" w:rsidP="00467E8A">
            <w:pPr>
              <w:ind w:left="342"/>
            </w:pPr>
            <w:r w:rsidRPr="00EF6A93">
              <w:rPr>
                <w:noProof/>
              </w:rPr>
              <w:drawing>
                <wp:inline distT="0" distB="0" distL="0" distR="0" wp14:anchorId="56CD074B" wp14:editId="129D9D38">
                  <wp:extent cx="228600" cy="228600"/>
                  <wp:effectExtent l="0" t="0" r="0" b="0"/>
                  <wp:docPr id="8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w:t>
            </w:r>
            <w:r w:rsidRPr="00EF6A93">
              <w:rPr>
                <w:rFonts w:ascii="BentonSans Regular" w:hAnsi="BentonSans Regular"/>
                <w:color w:val="666666"/>
                <w:sz w:val="22"/>
              </w:rPr>
              <w:t>Note</w:t>
            </w:r>
          </w:p>
          <w:p w14:paraId="357CE0C1" w14:textId="77777777" w:rsidR="00CF3F2D" w:rsidRPr="00EF6A93" w:rsidRDefault="00CF3F2D" w:rsidP="00467E8A">
            <w:pPr>
              <w:ind w:left="342"/>
              <w:rPr>
                <w:rStyle w:val="SAPScreenElement"/>
              </w:rPr>
            </w:pPr>
            <w:r w:rsidRPr="00EF6A93">
              <w:t xml:space="preserve">This check box can be flagged only if the </w:t>
            </w:r>
            <w:r w:rsidRPr="00EF6A93">
              <w:rPr>
                <w:rStyle w:val="SAPScreenElement"/>
              </w:rPr>
              <w:t>Count Actual Period of Performance</w:t>
            </w:r>
            <w:r w:rsidRPr="00EF6A93">
              <w:t xml:space="preserve"> check box is flagged.</w:t>
            </w:r>
          </w:p>
        </w:tc>
        <w:tc>
          <w:tcPr>
            <w:tcW w:w="2790" w:type="dxa"/>
            <w:vMerge/>
            <w:shd w:val="clear" w:color="auto" w:fill="auto"/>
          </w:tcPr>
          <w:p w14:paraId="12C71B18" w14:textId="77777777" w:rsidR="00CF3F2D" w:rsidRPr="00EF6A93" w:rsidRDefault="00CF3F2D" w:rsidP="00467E8A"/>
        </w:tc>
        <w:tc>
          <w:tcPr>
            <w:tcW w:w="1264" w:type="dxa"/>
          </w:tcPr>
          <w:p w14:paraId="7B671D10" w14:textId="77777777" w:rsidR="00CF3F2D" w:rsidRPr="00EF6A93" w:rsidRDefault="00CF3F2D" w:rsidP="00467E8A">
            <w:pPr>
              <w:rPr>
                <w:rFonts w:cs="Arial"/>
                <w:bCs/>
              </w:rPr>
            </w:pPr>
          </w:p>
        </w:tc>
      </w:tr>
      <w:tr w:rsidR="00CF3F2D" w:rsidRPr="00EF6A93" w14:paraId="28CE964D" w14:textId="77777777" w:rsidTr="00467E8A">
        <w:trPr>
          <w:trHeight w:val="288"/>
        </w:trPr>
        <w:tc>
          <w:tcPr>
            <w:tcW w:w="900" w:type="dxa"/>
            <w:vMerge/>
            <w:shd w:val="clear" w:color="auto" w:fill="auto"/>
          </w:tcPr>
          <w:p w14:paraId="620B2879" w14:textId="77777777" w:rsidR="00CF3F2D" w:rsidRPr="00EF6A93" w:rsidRDefault="00CF3F2D" w:rsidP="00467E8A"/>
        </w:tc>
        <w:tc>
          <w:tcPr>
            <w:tcW w:w="1498" w:type="dxa"/>
            <w:vMerge/>
            <w:shd w:val="clear" w:color="auto" w:fill="auto"/>
          </w:tcPr>
          <w:p w14:paraId="611C8884" w14:textId="77777777" w:rsidR="00CF3F2D" w:rsidRPr="00EF6A93" w:rsidRDefault="00CF3F2D" w:rsidP="00467E8A">
            <w:pPr>
              <w:rPr>
                <w:rFonts w:cs="Arial"/>
                <w:b/>
                <w:bCs/>
              </w:rPr>
            </w:pPr>
          </w:p>
        </w:tc>
        <w:tc>
          <w:tcPr>
            <w:tcW w:w="2974" w:type="dxa"/>
            <w:vMerge w:val="restart"/>
            <w:shd w:val="clear" w:color="auto" w:fill="auto"/>
          </w:tcPr>
          <w:p w14:paraId="1EAE12A3" w14:textId="77777777" w:rsidR="00CF3F2D" w:rsidRPr="00EF6A93" w:rsidRDefault="00CF3F2D" w:rsidP="00467E8A">
            <w:r w:rsidRPr="00EF6A93">
              <w:t xml:space="preserve">In the </w:t>
            </w:r>
            <w:r w:rsidRPr="00EF6A93">
              <w:rPr>
                <w:rStyle w:val="SAPScreenElement"/>
              </w:rPr>
              <w:t>Assignment</w:t>
            </w:r>
            <w:r w:rsidRPr="00EF6A93">
              <w:rPr>
                <w:rFonts w:cs="Arial"/>
                <w:bCs/>
              </w:rPr>
              <w:t xml:space="preserve"> </w:t>
            </w:r>
            <w:r w:rsidRPr="00EF6A93">
              <w:t xml:space="preserve">part </w:t>
            </w:r>
            <w:r w:rsidRPr="00EF6A93">
              <w:rPr>
                <w:rFonts w:cs="Arial"/>
                <w:bCs/>
              </w:rPr>
              <w:t>of the form</w:t>
            </w:r>
            <w:r w:rsidRPr="00EF6A93">
              <w:t xml:space="preserve"> make the following entries:</w:t>
            </w:r>
          </w:p>
        </w:tc>
        <w:tc>
          <w:tcPr>
            <w:tcW w:w="4860" w:type="dxa"/>
            <w:shd w:val="clear" w:color="auto" w:fill="auto"/>
          </w:tcPr>
          <w:p w14:paraId="170DB329" w14:textId="77777777" w:rsidR="00CF3F2D" w:rsidRPr="00EF6A93" w:rsidRDefault="00CF3F2D" w:rsidP="00467E8A">
            <w:r w:rsidRPr="00EF6A93">
              <w:rPr>
                <w:rStyle w:val="SAPScreenElement"/>
              </w:rPr>
              <w:t>HD Personnel No</w:t>
            </w:r>
            <w:r w:rsidRPr="00EF6A93">
              <w:t>: select from value help the personnel number of the person for whom the employee is going to perform higher duty</w:t>
            </w:r>
          </w:p>
          <w:p w14:paraId="039EEB5D" w14:textId="77777777" w:rsidR="00CF3F2D" w:rsidRPr="00EF6A93" w:rsidRDefault="00CF3F2D" w:rsidP="00467E8A">
            <w:pPr>
              <w:pStyle w:val="SAPNoteHeading"/>
              <w:ind w:left="342"/>
            </w:pPr>
            <w:r w:rsidRPr="00EF6A93">
              <w:rPr>
                <w:noProof/>
              </w:rPr>
              <w:lastRenderedPageBreak/>
              <w:drawing>
                <wp:inline distT="0" distB="0" distL="0" distR="0" wp14:anchorId="43A52012" wp14:editId="30CC2B41">
                  <wp:extent cx="228600" cy="228600"/>
                  <wp:effectExtent l="0" t="0" r="0" b="0"/>
                  <wp:docPr id="1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Caution</w:t>
            </w:r>
          </w:p>
          <w:p w14:paraId="02B7FC7F" w14:textId="77777777" w:rsidR="00CF3F2D" w:rsidRPr="00EF6A93" w:rsidRDefault="00CF3F2D" w:rsidP="00467E8A">
            <w:pPr>
              <w:ind w:left="342"/>
              <w:rPr>
                <w:rStyle w:val="SAPScreenElement"/>
              </w:rPr>
            </w:pPr>
            <w:r w:rsidRPr="00EF6A93">
              <w:rPr>
                <w:rStyle w:val="SAPScreenElement"/>
                <w:rFonts w:ascii="BentonSans Book" w:hAnsi="BentonSans Book"/>
                <w:color w:val="auto"/>
              </w:rPr>
              <w:t xml:space="preserve">Maintain either this field or the </w:t>
            </w:r>
            <w:r w:rsidRPr="00EF6A93">
              <w:rPr>
                <w:rStyle w:val="SAPScreenElement"/>
              </w:rPr>
              <w:t>HD Position</w:t>
            </w:r>
            <w:r w:rsidRPr="00EF6A93">
              <w:t xml:space="preserve"> field.</w:t>
            </w:r>
          </w:p>
        </w:tc>
        <w:tc>
          <w:tcPr>
            <w:tcW w:w="2790" w:type="dxa"/>
            <w:vMerge/>
            <w:shd w:val="clear" w:color="auto" w:fill="auto"/>
          </w:tcPr>
          <w:p w14:paraId="675E3FF8" w14:textId="77777777" w:rsidR="00CF3F2D" w:rsidRPr="00EF6A93" w:rsidRDefault="00CF3F2D" w:rsidP="00467E8A"/>
        </w:tc>
        <w:tc>
          <w:tcPr>
            <w:tcW w:w="1264" w:type="dxa"/>
          </w:tcPr>
          <w:p w14:paraId="25C8F0E7" w14:textId="77777777" w:rsidR="00CF3F2D" w:rsidRPr="00EF6A93" w:rsidRDefault="00CF3F2D" w:rsidP="00467E8A">
            <w:pPr>
              <w:rPr>
                <w:rFonts w:cs="Arial"/>
                <w:bCs/>
              </w:rPr>
            </w:pPr>
          </w:p>
        </w:tc>
      </w:tr>
      <w:tr w:rsidR="00CF3F2D" w:rsidRPr="00EF6A93" w14:paraId="71AC025E" w14:textId="77777777" w:rsidTr="00467E8A">
        <w:trPr>
          <w:trHeight w:val="288"/>
        </w:trPr>
        <w:tc>
          <w:tcPr>
            <w:tcW w:w="900" w:type="dxa"/>
            <w:vMerge/>
            <w:shd w:val="clear" w:color="auto" w:fill="auto"/>
          </w:tcPr>
          <w:p w14:paraId="1868CD49" w14:textId="77777777" w:rsidR="00CF3F2D" w:rsidRPr="00EF6A93" w:rsidRDefault="00CF3F2D" w:rsidP="00467E8A"/>
        </w:tc>
        <w:tc>
          <w:tcPr>
            <w:tcW w:w="1498" w:type="dxa"/>
            <w:vMerge/>
            <w:shd w:val="clear" w:color="auto" w:fill="auto"/>
          </w:tcPr>
          <w:p w14:paraId="07981DAC" w14:textId="77777777" w:rsidR="00CF3F2D" w:rsidRPr="00EF6A93" w:rsidRDefault="00CF3F2D" w:rsidP="00467E8A">
            <w:pPr>
              <w:rPr>
                <w:rFonts w:cs="Arial"/>
                <w:b/>
                <w:bCs/>
              </w:rPr>
            </w:pPr>
          </w:p>
        </w:tc>
        <w:tc>
          <w:tcPr>
            <w:tcW w:w="2974" w:type="dxa"/>
            <w:vMerge/>
            <w:shd w:val="clear" w:color="auto" w:fill="auto"/>
          </w:tcPr>
          <w:p w14:paraId="71B71324" w14:textId="77777777" w:rsidR="00CF3F2D" w:rsidRPr="00EF6A93" w:rsidRDefault="00CF3F2D" w:rsidP="00467E8A"/>
        </w:tc>
        <w:tc>
          <w:tcPr>
            <w:tcW w:w="4860" w:type="dxa"/>
            <w:shd w:val="clear" w:color="auto" w:fill="auto"/>
          </w:tcPr>
          <w:p w14:paraId="17664D1C" w14:textId="77777777" w:rsidR="00CF3F2D" w:rsidRPr="00EF6A93" w:rsidRDefault="00CF3F2D" w:rsidP="00467E8A">
            <w:r w:rsidRPr="00EF6A93">
              <w:rPr>
                <w:rStyle w:val="SAPScreenElement"/>
              </w:rPr>
              <w:t>All Wage Types</w:t>
            </w:r>
            <w:r w:rsidRPr="00EF6A93">
              <w:t>: flag check box in case the higher duty allowance is going to be calculated based on the indirect valuation</w:t>
            </w:r>
          </w:p>
          <w:p w14:paraId="4AA8D68E" w14:textId="77777777" w:rsidR="00CF3F2D" w:rsidRPr="00EF6A93" w:rsidRDefault="00CF3F2D" w:rsidP="00467E8A">
            <w:pPr>
              <w:pStyle w:val="SAPNoteHeading"/>
              <w:ind w:left="342"/>
            </w:pPr>
            <w:r w:rsidRPr="00EF6A93">
              <w:rPr>
                <w:noProof/>
              </w:rPr>
              <w:drawing>
                <wp:inline distT="0" distB="0" distL="0" distR="0" wp14:anchorId="23A438DA" wp14:editId="6E25CDAC">
                  <wp:extent cx="228600" cy="228600"/>
                  <wp:effectExtent l="0" t="0" r="0" b="0"/>
                  <wp:docPr id="1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Caution</w:t>
            </w:r>
          </w:p>
          <w:p w14:paraId="4A3BE5F2" w14:textId="77777777" w:rsidR="00CF3F2D" w:rsidRPr="00EF6A93" w:rsidRDefault="00CF3F2D" w:rsidP="00467E8A">
            <w:pPr>
              <w:ind w:left="342"/>
              <w:rPr>
                <w:rStyle w:val="SAPScreenElement"/>
              </w:rPr>
            </w:pPr>
            <w:r w:rsidRPr="00EF6A93">
              <w:rPr>
                <w:rStyle w:val="SAPScreenElement"/>
                <w:rFonts w:ascii="BentonSans Book" w:hAnsi="BentonSans Book"/>
                <w:color w:val="auto"/>
              </w:rPr>
              <w:t xml:space="preserve">Flag either this check box or the </w:t>
            </w:r>
            <w:r w:rsidRPr="00EF6A93">
              <w:rPr>
                <w:rStyle w:val="SAPScreenElement"/>
              </w:rPr>
              <w:t xml:space="preserve">Only Wage Types IT 0008 </w:t>
            </w:r>
            <w:r w:rsidRPr="00EF6A93">
              <w:t>check box.</w:t>
            </w:r>
          </w:p>
        </w:tc>
        <w:tc>
          <w:tcPr>
            <w:tcW w:w="2790" w:type="dxa"/>
            <w:vMerge/>
            <w:shd w:val="clear" w:color="auto" w:fill="auto"/>
          </w:tcPr>
          <w:p w14:paraId="76F13F04" w14:textId="77777777" w:rsidR="00CF3F2D" w:rsidRPr="00EF6A93" w:rsidRDefault="00CF3F2D" w:rsidP="00467E8A"/>
        </w:tc>
        <w:tc>
          <w:tcPr>
            <w:tcW w:w="1264" w:type="dxa"/>
          </w:tcPr>
          <w:p w14:paraId="200B6EF2" w14:textId="77777777" w:rsidR="00CF3F2D" w:rsidRPr="00EF6A93" w:rsidRDefault="00CF3F2D" w:rsidP="00467E8A">
            <w:pPr>
              <w:rPr>
                <w:rFonts w:cs="Arial"/>
                <w:bCs/>
              </w:rPr>
            </w:pPr>
          </w:p>
        </w:tc>
      </w:tr>
      <w:tr w:rsidR="00CF3F2D" w:rsidRPr="00EF6A93" w14:paraId="1338ADD3" w14:textId="77777777" w:rsidTr="00467E8A">
        <w:trPr>
          <w:trHeight w:val="288"/>
        </w:trPr>
        <w:tc>
          <w:tcPr>
            <w:tcW w:w="900" w:type="dxa"/>
            <w:vMerge/>
            <w:shd w:val="clear" w:color="auto" w:fill="auto"/>
          </w:tcPr>
          <w:p w14:paraId="6EE3C2C9" w14:textId="77777777" w:rsidR="00CF3F2D" w:rsidRPr="00EF6A93" w:rsidRDefault="00CF3F2D" w:rsidP="00467E8A"/>
        </w:tc>
        <w:tc>
          <w:tcPr>
            <w:tcW w:w="1498" w:type="dxa"/>
            <w:vMerge/>
            <w:shd w:val="clear" w:color="auto" w:fill="auto"/>
          </w:tcPr>
          <w:p w14:paraId="32B495ED" w14:textId="77777777" w:rsidR="00CF3F2D" w:rsidRPr="00EF6A93" w:rsidRDefault="00CF3F2D" w:rsidP="00467E8A">
            <w:pPr>
              <w:rPr>
                <w:rFonts w:cs="Arial"/>
                <w:b/>
                <w:bCs/>
              </w:rPr>
            </w:pPr>
          </w:p>
        </w:tc>
        <w:tc>
          <w:tcPr>
            <w:tcW w:w="2974" w:type="dxa"/>
            <w:vMerge/>
            <w:shd w:val="clear" w:color="auto" w:fill="auto"/>
          </w:tcPr>
          <w:p w14:paraId="54E87725" w14:textId="77777777" w:rsidR="00CF3F2D" w:rsidRPr="00EF6A93" w:rsidRDefault="00CF3F2D" w:rsidP="00467E8A"/>
        </w:tc>
        <w:tc>
          <w:tcPr>
            <w:tcW w:w="4860" w:type="dxa"/>
            <w:shd w:val="clear" w:color="auto" w:fill="auto"/>
          </w:tcPr>
          <w:p w14:paraId="752F9C4E" w14:textId="77777777" w:rsidR="00CF3F2D" w:rsidRPr="00EF6A93" w:rsidRDefault="00CF3F2D" w:rsidP="00467E8A">
            <w:r w:rsidRPr="00EF6A93">
              <w:rPr>
                <w:rStyle w:val="SAPScreenElement"/>
              </w:rPr>
              <w:t>Only Wage Types IT 0008</w:t>
            </w:r>
            <w:r w:rsidRPr="00EF6A93">
              <w:t>: flag check box in case the higher duty allowance is going to be calculated based on the direct valuation</w:t>
            </w:r>
          </w:p>
          <w:p w14:paraId="3E8C62AF" w14:textId="77777777" w:rsidR="00CF3F2D" w:rsidRPr="00EF6A93" w:rsidRDefault="00CF3F2D" w:rsidP="00467E8A">
            <w:pPr>
              <w:pStyle w:val="SAPNoteHeading"/>
              <w:ind w:left="342"/>
            </w:pPr>
            <w:r w:rsidRPr="00EF6A93">
              <w:rPr>
                <w:noProof/>
              </w:rPr>
              <w:drawing>
                <wp:inline distT="0" distB="0" distL="0" distR="0" wp14:anchorId="3B502E74" wp14:editId="0E12F26F">
                  <wp:extent cx="228600" cy="228600"/>
                  <wp:effectExtent l="0" t="0" r="0" b="0"/>
                  <wp:docPr id="1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Caution</w:t>
            </w:r>
          </w:p>
          <w:p w14:paraId="2AB2A147" w14:textId="77777777" w:rsidR="00CF3F2D" w:rsidRPr="00EF6A93" w:rsidRDefault="00CF3F2D" w:rsidP="00467E8A">
            <w:pPr>
              <w:ind w:left="342"/>
              <w:rPr>
                <w:rStyle w:val="SAPScreenElement"/>
              </w:rPr>
            </w:pPr>
            <w:r w:rsidRPr="00EF6A93">
              <w:rPr>
                <w:rStyle w:val="SAPScreenElement"/>
                <w:rFonts w:ascii="BentonSans Book" w:hAnsi="BentonSans Book"/>
                <w:color w:val="auto"/>
              </w:rPr>
              <w:t xml:space="preserve">Flag either this check box or the </w:t>
            </w:r>
            <w:r w:rsidRPr="00EF6A93">
              <w:rPr>
                <w:rStyle w:val="SAPScreenElement"/>
              </w:rPr>
              <w:t>All Wage Types</w:t>
            </w:r>
            <w:r w:rsidRPr="00EF6A93">
              <w:t xml:space="preserve"> check box.</w:t>
            </w:r>
          </w:p>
        </w:tc>
        <w:tc>
          <w:tcPr>
            <w:tcW w:w="2790" w:type="dxa"/>
            <w:vMerge/>
            <w:shd w:val="clear" w:color="auto" w:fill="auto"/>
          </w:tcPr>
          <w:p w14:paraId="21E1E222" w14:textId="77777777" w:rsidR="00CF3F2D" w:rsidRPr="00EF6A93" w:rsidRDefault="00CF3F2D" w:rsidP="00467E8A"/>
        </w:tc>
        <w:tc>
          <w:tcPr>
            <w:tcW w:w="1264" w:type="dxa"/>
          </w:tcPr>
          <w:p w14:paraId="71ACF4CF" w14:textId="77777777" w:rsidR="00CF3F2D" w:rsidRPr="00EF6A93" w:rsidRDefault="00CF3F2D" w:rsidP="00467E8A">
            <w:pPr>
              <w:rPr>
                <w:rFonts w:cs="Arial"/>
                <w:bCs/>
              </w:rPr>
            </w:pPr>
          </w:p>
        </w:tc>
      </w:tr>
      <w:tr w:rsidR="00CF3F2D" w:rsidRPr="00EF6A93" w14:paraId="1F9B08CF" w14:textId="77777777" w:rsidTr="00467E8A">
        <w:trPr>
          <w:trHeight w:val="288"/>
        </w:trPr>
        <w:tc>
          <w:tcPr>
            <w:tcW w:w="900" w:type="dxa"/>
            <w:vMerge/>
            <w:shd w:val="clear" w:color="auto" w:fill="auto"/>
          </w:tcPr>
          <w:p w14:paraId="00713E9D" w14:textId="77777777" w:rsidR="00CF3F2D" w:rsidRPr="00EF6A93" w:rsidRDefault="00CF3F2D" w:rsidP="00467E8A"/>
        </w:tc>
        <w:tc>
          <w:tcPr>
            <w:tcW w:w="1498" w:type="dxa"/>
            <w:vMerge/>
            <w:shd w:val="clear" w:color="auto" w:fill="auto"/>
          </w:tcPr>
          <w:p w14:paraId="137BC10A" w14:textId="77777777" w:rsidR="00CF3F2D" w:rsidRPr="00EF6A93" w:rsidRDefault="00CF3F2D" w:rsidP="00467E8A">
            <w:pPr>
              <w:rPr>
                <w:rFonts w:cs="Arial"/>
                <w:b/>
                <w:bCs/>
              </w:rPr>
            </w:pPr>
          </w:p>
        </w:tc>
        <w:tc>
          <w:tcPr>
            <w:tcW w:w="2974" w:type="dxa"/>
            <w:vMerge/>
            <w:shd w:val="clear" w:color="auto" w:fill="auto"/>
          </w:tcPr>
          <w:p w14:paraId="0DA9525C" w14:textId="77777777" w:rsidR="00CF3F2D" w:rsidRPr="00EF6A93" w:rsidRDefault="00CF3F2D" w:rsidP="00467E8A"/>
        </w:tc>
        <w:tc>
          <w:tcPr>
            <w:tcW w:w="4860" w:type="dxa"/>
            <w:shd w:val="clear" w:color="auto" w:fill="auto"/>
          </w:tcPr>
          <w:p w14:paraId="33C95B77" w14:textId="77777777" w:rsidR="00CF3F2D" w:rsidRPr="00EF6A93" w:rsidRDefault="00CF3F2D" w:rsidP="00467E8A">
            <w:r w:rsidRPr="00EF6A93">
              <w:rPr>
                <w:rStyle w:val="SAPScreenElement"/>
              </w:rPr>
              <w:t>HD Position</w:t>
            </w:r>
            <w:r w:rsidRPr="00EF6A93">
              <w:t>: select from value help the position the employee is going to work in for a specified period of time, which is usually higher than the nominal position.</w:t>
            </w:r>
          </w:p>
          <w:p w14:paraId="4EC6C3BA" w14:textId="77777777" w:rsidR="00CF3F2D" w:rsidRPr="00EF6A93" w:rsidRDefault="00CF3F2D" w:rsidP="00467E8A">
            <w:pPr>
              <w:pStyle w:val="SAPNoteHeading"/>
              <w:ind w:left="342"/>
            </w:pPr>
            <w:r w:rsidRPr="00EF6A93">
              <w:rPr>
                <w:noProof/>
              </w:rPr>
              <w:drawing>
                <wp:inline distT="0" distB="0" distL="0" distR="0" wp14:anchorId="07EB3B15" wp14:editId="6646554A">
                  <wp:extent cx="228600" cy="228600"/>
                  <wp:effectExtent l="0" t="0" r="0" b="0"/>
                  <wp:docPr id="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Caution</w:t>
            </w:r>
          </w:p>
          <w:p w14:paraId="3A4F9073" w14:textId="77777777" w:rsidR="00CF3F2D" w:rsidRPr="00EF6A93" w:rsidRDefault="00CF3F2D" w:rsidP="00467E8A">
            <w:pPr>
              <w:ind w:left="342"/>
              <w:rPr>
                <w:rStyle w:val="SAPScreenElement"/>
              </w:rPr>
            </w:pPr>
            <w:r w:rsidRPr="00EF6A93">
              <w:rPr>
                <w:rStyle w:val="SAPScreenElement"/>
                <w:rFonts w:ascii="BentonSans Book" w:hAnsi="BentonSans Book"/>
                <w:color w:val="auto"/>
              </w:rPr>
              <w:t xml:space="preserve">Maintain either this field or the </w:t>
            </w:r>
            <w:r w:rsidRPr="00EF6A93">
              <w:rPr>
                <w:rStyle w:val="SAPScreenElement"/>
              </w:rPr>
              <w:t xml:space="preserve">HD Personnel No </w:t>
            </w:r>
            <w:r w:rsidRPr="00EF6A93">
              <w:t>field.</w:t>
            </w:r>
          </w:p>
        </w:tc>
        <w:tc>
          <w:tcPr>
            <w:tcW w:w="2790" w:type="dxa"/>
            <w:vMerge/>
            <w:shd w:val="clear" w:color="auto" w:fill="auto"/>
          </w:tcPr>
          <w:p w14:paraId="19654DB8" w14:textId="77777777" w:rsidR="00CF3F2D" w:rsidRPr="00EF6A93" w:rsidRDefault="00CF3F2D" w:rsidP="00467E8A"/>
        </w:tc>
        <w:tc>
          <w:tcPr>
            <w:tcW w:w="1264" w:type="dxa"/>
          </w:tcPr>
          <w:p w14:paraId="5E633953" w14:textId="77777777" w:rsidR="00CF3F2D" w:rsidRPr="00EF6A93" w:rsidRDefault="00CF3F2D" w:rsidP="00467E8A">
            <w:pPr>
              <w:rPr>
                <w:rFonts w:cs="Arial"/>
                <w:bCs/>
              </w:rPr>
            </w:pPr>
          </w:p>
        </w:tc>
      </w:tr>
      <w:tr w:rsidR="00CF3F2D" w:rsidRPr="00EF6A93" w14:paraId="5C5CF72B" w14:textId="77777777" w:rsidTr="00467E8A">
        <w:trPr>
          <w:trHeight w:val="288"/>
        </w:trPr>
        <w:tc>
          <w:tcPr>
            <w:tcW w:w="900" w:type="dxa"/>
            <w:vMerge/>
            <w:shd w:val="clear" w:color="auto" w:fill="auto"/>
          </w:tcPr>
          <w:p w14:paraId="19ADB702" w14:textId="77777777" w:rsidR="00CF3F2D" w:rsidRPr="00EF6A93" w:rsidRDefault="00CF3F2D" w:rsidP="00467E8A"/>
        </w:tc>
        <w:tc>
          <w:tcPr>
            <w:tcW w:w="1498" w:type="dxa"/>
            <w:vMerge/>
            <w:shd w:val="clear" w:color="auto" w:fill="auto"/>
          </w:tcPr>
          <w:p w14:paraId="385277FB" w14:textId="77777777" w:rsidR="00CF3F2D" w:rsidRPr="00EF6A93" w:rsidRDefault="00CF3F2D" w:rsidP="00467E8A">
            <w:pPr>
              <w:rPr>
                <w:rFonts w:cs="Arial"/>
                <w:b/>
                <w:bCs/>
              </w:rPr>
            </w:pPr>
          </w:p>
        </w:tc>
        <w:tc>
          <w:tcPr>
            <w:tcW w:w="2974" w:type="dxa"/>
            <w:vMerge w:val="restart"/>
            <w:shd w:val="clear" w:color="auto" w:fill="auto"/>
          </w:tcPr>
          <w:p w14:paraId="4ED1B11F" w14:textId="77777777" w:rsidR="00CF3F2D" w:rsidRPr="00EF6A93" w:rsidRDefault="00CF3F2D" w:rsidP="00467E8A">
            <w:r w:rsidRPr="00EF6A93">
              <w:t xml:space="preserve">In the </w:t>
            </w:r>
            <w:r w:rsidRPr="00EF6A93">
              <w:rPr>
                <w:rStyle w:val="SAPScreenElement"/>
              </w:rPr>
              <w:t xml:space="preserve">Data on Higher Duty </w:t>
            </w:r>
            <w:r w:rsidRPr="00EF6A93">
              <w:t xml:space="preserve">part </w:t>
            </w:r>
            <w:r w:rsidRPr="00EF6A93">
              <w:rPr>
                <w:rFonts w:cs="Arial"/>
                <w:bCs/>
              </w:rPr>
              <w:t>of the form</w:t>
            </w:r>
            <w:r w:rsidRPr="00EF6A93">
              <w:t xml:space="preserve"> make the following entries related to the organizational assignment and basic pay of the employee during the higher duty period:</w:t>
            </w:r>
          </w:p>
        </w:tc>
        <w:tc>
          <w:tcPr>
            <w:tcW w:w="4860" w:type="dxa"/>
            <w:shd w:val="clear" w:color="auto" w:fill="auto"/>
          </w:tcPr>
          <w:p w14:paraId="5D84E367" w14:textId="77777777" w:rsidR="00CF3F2D" w:rsidRPr="00EF6A93" w:rsidRDefault="00CF3F2D" w:rsidP="00467E8A">
            <w:pPr>
              <w:rPr>
                <w:rStyle w:val="SAPScreenElement"/>
              </w:rPr>
            </w:pPr>
            <w:r w:rsidRPr="00EF6A93">
              <w:rPr>
                <w:rStyle w:val="SAPScreenElement"/>
              </w:rPr>
              <w:t>Personnel area:</w:t>
            </w:r>
            <w:r w:rsidRPr="00EF6A93">
              <w:t xml:space="preserve"> select from value help</w:t>
            </w:r>
          </w:p>
        </w:tc>
        <w:tc>
          <w:tcPr>
            <w:tcW w:w="2790" w:type="dxa"/>
            <w:vMerge/>
            <w:shd w:val="clear" w:color="auto" w:fill="auto"/>
          </w:tcPr>
          <w:p w14:paraId="4E14CAE5" w14:textId="77777777" w:rsidR="00CF3F2D" w:rsidRPr="00EF6A93" w:rsidRDefault="00CF3F2D" w:rsidP="00467E8A"/>
        </w:tc>
        <w:tc>
          <w:tcPr>
            <w:tcW w:w="1264" w:type="dxa"/>
          </w:tcPr>
          <w:p w14:paraId="0EB8A34A" w14:textId="77777777" w:rsidR="00CF3F2D" w:rsidRPr="00EF6A93" w:rsidRDefault="00CF3F2D" w:rsidP="00467E8A">
            <w:pPr>
              <w:rPr>
                <w:rFonts w:cs="Arial"/>
                <w:bCs/>
              </w:rPr>
            </w:pPr>
          </w:p>
        </w:tc>
      </w:tr>
      <w:tr w:rsidR="00CF3F2D" w:rsidRPr="00EF6A93" w14:paraId="3149A7EE" w14:textId="77777777" w:rsidTr="00467E8A">
        <w:trPr>
          <w:trHeight w:val="288"/>
        </w:trPr>
        <w:tc>
          <w:tcPr>
            <w:tcW w:w="900" w:type="dxa"/>
            <w:vMerge/>
            <w:shd w:val="clear" w:color="auto" w:fill="auto"/>
          </w:tcPr>
          <w:p w14:paraId="758309AE" w14:textId="77777777" w:rsidR="00CF3F2D" w:rsidRPr="00EF6A93" w:rsidRDefault="00CF3F2D" w:rsidP="00467E8A"/>
        </w:tc>
        <w:tc>
          <w:tcPr>
            <w:tcW w:w="1498" w:type="dxa"/>
            <w:vMerge/>
            <w:shd w:val="clear" w:color="auto" w:fill="auto"/>
          </w:tcPr>
          <w:p w14:paraId="3F1748FA" w14:textId="77777777" w:rsidR="00CF3F2D" w:rsidRPr="00EF6A93" w:rsidRDefault="00CF3F2D" w:rsidP="00467E8A">
            <w:pPr>
              <w:rPr>
                <w:rFonts w:cs="Arial"/>
                <w:b/>
                <w:bCs/>
              </w:rPr>
            </w:pPr>
          </w:p>
        </w:tc>
        <w:tc>
          <w:tcPr>
            <w:tcW w:w="2974" w:type="dxa"/>
            <w:vMerge/>
            <w:shd w:val="clear" w:color="auto" w:fill="auto"/>
          </w:tcPr>
          <w:p w14:paraId="7B5786E4" w14:textId="77777777" w:rsidR="00CF3F2D" w:rsidRPr="00EF6A93" w:rsidRDefault="00CF3F2D" w:rsidP="00467E8A"/>
        </w:tc>
        <w:tc>
          <w:tcPr>
            <w:tcW w:w="4860" w:type="dxa"/>
            <w:shd w:val="clear" w:color="auto" w:fill="auto"/>
          </w:tcPr>
          <w:p w14:paraId="67DEE47E" w14:textId="77777777" w:rsidR="00CF3F2D" w:rsidRPr="00EF6A93" w:rsidRDefault="00CF3F2D" w:rsidP="00467E8A">
            <w:pPr>
              <w:rPr>
                <w:rStyle w:val="SAPScreenElement"/>
                <w:rFonts w:ascii="BentonSans Book" w:hAnsi="BentonSans Book"/>
                <w:color w:val="auto"/>
              </w:rPr>
            </w:pPr>
            <w:r w:rsidRPr="00EF6A93">
              <w:rPr>
                <w:rStyle w:val="SAPScreenElement"/>
              </w:rPr>
              <w:t>Personnel subarea:</w:t>
            </w:r>
            <w:r w:rsidRPr="00EF6A93">
              <w:t xml:space="preserve"> select from value help</w:t>
            </w:r>
          </w:p>
        </w:tc>
        <w:tc>
          <w:tcPr>
            <w:tcW w:w="2790" w:type="dxa"/>
            <w:vMerge/>
            <w:shd w:val="clear" w:color="auto" w:fill="auto"/>
          </w:tcPr>
          <w:p w14:paraId="6CF0A5CA" w14:textId="77777777" w:rsidR="00CF3F2D" w:rsidRPr="00EF6A93" w:rsidRDefault="00CF3F2D" w:rsidP="00467E8A"/>
        </w:tc>
        <w:tc>
          <w:tcPr>
            <w:tcW w:w="1264" w:type="dxa"/>
          </w:tcPr>
          <w:p w14:paraId="6715256D" w14:textId="77777777" w:rsidR="00CF3F2D" w:rsidRPr="00EF6A93" w:rsidRDefault="00CF3F2D" w:rsidP="00467E8A">
            <w:pPr>
              <w:rPr>
                <w:rFonts w:cs="Arial"/>
                <w:bCs/>
              </w:rPr>
            </w:pPr>
          </w:p>
        </w:tc>
      </w:tr>
      <w:tr w:rsidR="00CF3F2D" w:rsidRPr="00EF6A93" w14:paraId="1E3D4A46" w14:textId="77777777" w:rsidTr="00467E8A">
        <w:trPr>
          <w:trHeight w:val="288"/>
        </w:trPr>
        <w:tc>
          <w:tcPr>
            <w:tcW w:w="900" w:type="dxa"/>
            <w:vMerge/>
            <w:shd w:val="clear" w:color="auto" w:fill="auto"/>
          </w:tcPr>
          <w:p w14:paraId="71BC2D6D" w14:textId="77777777" w:rsidR="00CF3F2D" w:rsidRPr="00EF6A93" w:rsidRDefault="00CF3F2D" w:rsidP="00467E8A"/>
        </w:tc>
        <w:tc>
          <w:tcPr>
            <w:tcW w:w="1498" w:type="dxa"/>
            <w:vMerge/>
            <w:shd w:val="clear" w:color="auto" w:fill="auto"/>
          </w:tcPr>
          <w:p w14:paraId="5B2791E0" w14:textId="77777777" w:rsidR="00CF3F2D" w:rsidRPr="00EF6A93" w:rsidRDefault="00CF3F2D" w:rsidP="00467E8A">
            <w:pPr>
              <w:rPr>
                <w:rFonts w:cs="Arial"/>
                <w:b/>
                <w:bCs/>
              </w:rPr>
            </w:pPr>
          </w:p>
        </w:tc>
        <w:tc>
          <w:tcPr>
            <w:tcW w:w="2974" w:type="dxa"/>
            <w:vMerge/>
            <w:shd w:val="clear" w:color="auto" w:fill="auto"/>
          </w:tcPr>
          <w:p w14:paraId="18143224" w14:textId="77777777" w:rsidR="00CF3F2D" w:rsidRPr="00EF6A93" w:rsidRDefault="00CF3F2D" w:rsidP="00467E8A"/>
        </w:tc>
        <w:tc>
          <w:tcPr>
            <w:tcW w:w="4860" w:type="dxa"/>
            <w:shd w:val="clear" w:color="auto" w:fill="auto"/>
          </w:tcPr>
          <w:p w14:paraId="59D45AE8" w14:textId="77777777" w:rsidR="00CF3F2D" w:rsidRPr="00EF6A93" w:rsidRDefault="00CF3F2D" w:rsidP="00467E8A">
            <w:pPr>
              <w:rPr>
                <w:rStyle w:val="SAPScreenElement"/>
                <w:rFonts w:ascii="BentonSans Book" w:hAnsi="BentonSans Book"/>
                <w:color w:val="auto"/>
              </w:rPr>
            </w:pPr>
            <w:r w:rsidRPr="00EF6A93">
              <w:rPr>
                <w:rStyle w:val="SAPScreenElement"/>
              </w:rPr>
              <w:t>Employee group:</w:t>
            </w:r>
            <w:r w:rsidRPr="00EF6A93">
              <w:t xml:space="preserve"> select from value help</w:t>
            </w:r>
          </w:p>
        </w:tc>
        <w:tc>
          <w:tcPr>
            <w:tcW w:w="2790" w:type="dxa"/>
            <w:vMerge/>
            <w:shd w:val="clear" w:color="auto" w:fill="auto"/>
          </w:tcPr>
          <w:p w14:paraId="42B0493A" w14:textId="77777777" w:rsidR="00CF3F2D" w:rsidRPr="00EF6A93" w:rsidRDefault="00CF3F2D" w:rsidP="00467E8A"/>
        </w:tc>
        <w:tc>
          <w:tcPr>
            <w:tcW w:w="1264" w:type="dxa"/>
          </w:tcPr>
          <w:p w14:paraId="7FF612D4" w14:textId="77777777" w:rsidR="00CF3F2D" w:rsidRPr="00EF6A93" w:rsidRDefault="00CF3F2D" w:rsidP="00467E8A">
            <w:pPr>
              <w:rPr>
                <w:rFonts w:cs="Arial"/>
                <w:bCs/>
              </w:rPr>
            </w:pPr>
          </w:p>
        </w:tc>
      </w:tr>
      <w:tr w:rsidR="00CF3F2D" w:rsidRPr="00EF6A93" w14:paraId="7574203A" w14:textId="77777777" w:rsidTr="00467E8A">
        <w:trPr>
          <w:trHeight w:val="288"/>
        </w:trPr>
        <w:tc>
          <w:tcPr>
            <w:tcW w:w="900" w:type="dxa"/>
            <w:vMerge/>
            <w:shd w:val="clear" w:color="auto" w:fill="auto"/>
          </w:tcPr>
          <w:p w14:paraId="305731A1" w14:textId="77777777" w:rsidR="00CF3F2D" w:rsidRPr="00EF6A93" w:rsidRDefault="00CF3F2D" w:rsidP="00467E8A"/>
        </w:tc>
        <w:tc>
          <w:tcPr>
            <w:tcW w:w="1498" w:type="dxa"/>
            <w:vMerge/>
            <w:shd w:val="clear" w:color="auto" w:fill="auto"/>
          </w:tcPr>
          <w:p w14:paraId="1C17AAEF" w14:textId="77777777" w:rsidR="00CF3F2D" w:rsidRPr="00EF6A93" w:rsidRDefault="00CF3F2D" w:rsidP="00467E8A">
            <w:pPr>
              <w:rPr>
                <w:rFonts w:cs="Arial"/>
                <w:b/>
                <w:bCs/>
              </w:rPr>
            </w:pPr>
          </w:p>
        </w:tc>
        <w:tc>
          <w:tcPr>
            <w:tcW w:w="2974" w:type="dxa"/>
            <w:vMerge/>
            <w:shd w:val="clear" w:color="auto" w:fill="auto"/>
          </w:tcPr>
          <w:p w14:paraId="53054433" w14:textId="77777777" w:rsidR="00CF3F2D" w:rsidRPr="00EF6A93" w:rsidRDefault="00CF3F2D" w:rsidP="00467E8A"/>
        </w:tc>
        <w:tc>
          <w:tcPr>
            <w:tcW w:w="4860" w:type="dxa"/>
            <w:shd w:val="clear" w:color="auto" w:fill="auto"/>
          </w:tcPr>
          <w:p w14:paraId="0C164D45" w14:textId="77777777" w:rsidR="00CF3F2D" w:rsidRPr="00EF6A93" w:rsidRDefault="00CF3F2D" w:rsidP="00467E8A">
            <w:pPr>
              <w:rPr>
                <w:rStyle w:val="SAPScreenElement"/>
                <w:rFonts w:ascii="BentonSans Book" w:hAnsi="BentonSans Book"/>
                <w:color w:val="auto"/>
              </w:rPr>
            </w:pPr>
            <w:r w:rsidRPr="00EF6A93">
              <w:rPr>
                <w:rStyle w:val="SAPScreenElement"/>
              </w:rPr>
              <w:t>Employee subgroup:</w:t>
            </w:r>
            <w:r w:rsidRPr="00EF6A93">
              <w:t xml:space="preserve"> select from value help</w:t>
            </w:r>
          </w:p>
        </w:tc>
        <w:tc>
          <w:tcPr>
            <w:tcW w:w="2790" w:type="dxa"/>
            <w:vMerge/>
            <w:shd w:val="clear" w:color="auto" w:fill="auto"/>
          </w:tcPr>
          <w:p w14:paraId="4E9F0364" w14:textId="77777777" w:rsidR="00CF3F2D" w:rsidRPr="00EF6A93" w:rsidRDefault="00CF3F2D" w:rsidP="00467E8A"/>
        </w:tc>
        <w:tc>
          <w:tcPr>
            <w:tcW w:w="1264" w:type="dxa"/>
          </w:tcPr>
          <w:p w14:paraId="4551FD6D" w14:textId="77777777" w:rsidR="00CF3F2D" w:rsidRPr="00EF6A93" w:rsidRDefault="00CF3F2D" w:rsidP="00467E8A">
            <w:pPr>
              <w:rPr>
                <w:rFonts w:cs="Arial"/>
                <w:bCs/>
              </w:rPr>
            </w:pPr>
          </w:p>
        </w:tc>
      </w:tr>
      <w:tr w:rsidR="00CF3F2D" w:rsidRPr="00EF6A93" w14:paraId="7EFC02DC" w14:textId="77777777" w:rsidTr="00467E8A">
        <w:trPr>
          <w:trHeight w:val="288"/>
        </w:trPr>
        <w:tc>
          <w:tcPr>
            <w:tcW w:w="900" w:type="dxa"/>
            <w:vMerge/>
            <w:shd w:val="clear" w:color="auto" w:fill="auto"/>
          </w:tcPr>
          <w:p w14:paraId="030544EA" w14:textId="77777777" w:rsidR="00CF3F2D" w:rsidRPr="00EF6A93" w:rsidRDefault="00CF3F2D" w:rsidP="00467E8A"/>
        </w:tc>
        <w:tc>
          <w:tcPr>
            <w:tcW w:w="1498" w:type="dxa"/>
            <w:vMerge/>
            <w:shd w:val="clear" w:color="auto" w:fill="auto"/>
          </w:tcPr>
          <w:p w14:paraId="7C317196" w14:textId="77777777" w:rsidR="00CF3F2D" w:rsidRPr="00EF6A93" w:rsidRDefault="00CF3F2D" w:rsidP="00467E8A">
            <w:pPr>
              <w:rPr>
                <w:rFonts w:cs="Arial"/>
                <w:b/>
                <w:bCs/>
              </w:rPr>
            </w:pPr>
          </w:p>
        </w:tc>
        <w:tc>
          <w:tcPr>
            <w:tcW w:w="2974" w:type="dxa"/>
            <w:vMerge/>
            <w:shd w:val="clear" w:color="auto" w:fill="auto"/>
          </w:tcPr>
          <w:p w14:paraId="0FDF8A9F" w14:textId="77777777" w:rsidR="00CF3F2D" w:rsidRPr="00EF6A93" w:rsidRDefault="00CF3F2D" w:rsidP="00467E8A"/>
        </w:tc>
        <w:tc>
          <w:tcPr>
            <w:tcW w:w="4860" w:type="dxa"/>
            <w:shd w:val="clear" w:color="auto" w:fill="auto"/>
          </w:tcPr>
          <w:p w14:paraId="0DD5BB60" w14:textId="77777777" w:rsidR="00CF3F2D" w:rsidRPr="00EF6A93" w:rsidRDefault="00CF3F2D" w:rsidP="00467E8A">
            <w:pPr>
              <w:rPr>
                <w:rStyle w:val="SAPScreenElement"/>
                <w:rFonts w:ascii="BentonSans Book" w:hAnsi="BentonSans Book"/>
                <w:color w:val="auto"/>
              </w:rPr>
            </w:pPr>
            <w:r w:rsidRPr="00EF6A93">
              <w:rPr>
                <w:rStyle w:val="SAPScreenElement"/>
              </w:rPr>
              <w:t>Pay scale type:</w:t>
            </w:r>
            <w:r w:rsidRPr="00EF6A93">
              <w:t xml:space="preserve"> select from value help</w:t>
            </w:r>
          </w:p>
        </w:tc>
        <w:tc>
          <w:tcPr>
            <w:tcW w:w="2790" w:type="dxa"/>
            <w:vMerge/>
            <w:shd w:val="clear" w:color="auto" w:fill="auto"/>
          </w:tcPr>
          <w:p w14:paraId="5B81FB89" w14:textId="77777777" w:rsidR="00CF3F2D" w:rsidRPr="00EF6A93" w:rsidRDefault="00CF3F2D" w:rsidP="00467E8A"/>
        </w:tc>
        <w:tc>
          <w:tcPr>
            <w:tcW w:w="1264" w:type="dxa"/>
          </w:tcPr>
          <w:p w14:paraId="249B9050" w14:textId="77777777" w:rsidR="00CF3F2D" w:rsidRPr="00EF6A93" w:rsidRDefault="00CF3F2D" w:rsidP="00467E8A">
            <w:pPr>
              <w:rPr>
                <w:rFonts w:cs="Arial"/>
                <w:bCs/>
              </w:rPr>
            </w:pPr>
          </w:p>
        </w:tc>
      </w:tr>
      <w:tr w:rsidR="00CF3F2D" w:rsidRPr="00EF6A93" w14:paraId="48CC3E66" w14:textId="77777777" w:rsidTr="00467E8A">
        <w:trPr>
          <w:trHeight w:val="288"/>
        </w:trPr>
        <w:tc>
          <w:tcPr>
            <w:tcW w:w="900" w:type="dxa"/>
            <w:vMerge/>
            <w:shd w:val="clear" w:color="auto" w:fill="auto"/>
          </w:tcPr>
          <w:p w14:paraId="25069BCC" w14:textId="77777777" w:rsidR="00CF3F2D" w:rsidRPr="00EF6A93" w:rsidRDefault="00CF3F2D" w:rsidP="00467E8A"/>
        </w:tc>
        <w:tc>
          <w:tcPr>
            <w:tcW w:w="1498" w:type="dxa"/>
            <w:vMerge/>
            <w:shd w:val="clear" w:color="auto" w:fill="auto"/>
          </w:tcPr>
          <w:p w14:paraId="0993ADEA" w14:textId="77777777" w:rsidR="00CF3F2D" w:rsidRPr="00EF6A93" w:rsidRDefault="00CF3F2D" w:rsidP="00467E8A">
            <w:pPr>
              <w:rPr>
                <w:rFonts w:cs="Arial"/>
                <w:b/>
                <w:bCs/>
              </w:rPr>
            </w:pPr>
          </w:p>
        </w:tc>
        <w:tc>
          <w:tcPr>
            <w:tcW w:w="2974" w:type="dxa"/>
            <w:vMerge/>
            <w:shd w:val="clear" w:color="auto" w:fill="auto"/>
          </w:tcPr>
          <w:p w14:paraId="0183A475" w14:textId="77777777" w:rsidR="00CF3F2D" w:rsidRPr="00EF6A93" w:rsidRDefault="00CF3F2D" w:rsidP="00467E8A"/>
        </w:tc>
        <w:tc>
          <w:tcPr>
            <w:tcW w:w="4860" w:type="dxa"/>
            <w:shd w:val="clear" w:color="auto" w:fill="auto"/>
          </w:tcPr>
          <w:p w14:paraId="3248C3B1" w14:textId="77777777" w:rsidR="00CF3F2D" w:rsidRPr="00EF6A93" w:rsidRDefault="00CF3F2D" w:rsidP="00467E8A">
            <w:pPr>
              <w:rPr>
                <w:rStyle w:val="SAPScreenElement"/>
                <w:rFonts w:ascii="BentonSans Book" w:hAnsi="BentonSans Book"/>
                <w:color w:val="auto"/>
              </w:rPr>
            </w:pPr>
            <w:r w:rsidRPr="00EF6A93">
              <w:rPr>
                <w:rStyle w:val="SAPScreenElement"/>
              </w:rPr>
              <w:t>Pay scale area:</w:t>
            </w:r>
            <w:r w:rsidRPr="00EF6A93">
              <w:t xml:space="preserve"> select from value help</w:t>
            </w:r>
          </w:p>
        </w:tc>
        <w:tc>
          <w:tcPr>
            <w:tcW w:w="2790" w:type="dxa"/>
            <w:vMerge/>
            <w:shd w:val="clear" w:color="auto" w:fill="auto"/>
          </w:tcPr>
          <w:p w14:paraId="2C883711" w14:textId="77777777" w:rsidR="00CF3F2D" w:rsidRPr="00EF6A93" w:rsidRDefault="00CF3F2D" w:rsidP="00467E8A"/>
        </w:tc>
        <w:tc>
          <w:tcPr>
            <w:tcW w:w="1264" w:type="dxa"/>
          </w:tcPr>
          <w:p w14:paraId="00B55D63" w14:textId="77777777" w:rsidR="00CF3F2D" w:rsidRPr="00EF6A93" w:rsidRDefault="00CF3F2D" w:rsidP="00467E8A">
            <w:pPr>
              <w:rPr>
                <w:rFonts w:cs="Arial"/>
                <w:bCs/>
              </w:rPr>
            </w:pPr>
          </w:p>
        </w:tc>
      </w:tr>
      <w:tr w:rsidR="00CF3F2D" w:rsidRPr="00EF6A93" w14:paraId="5A5A26C6" w14:textId="77777777" w:rsidTr="00467E8A">
        <w:trPr>
          <w:trHeight w:val="288"/>
        </w:trPr>
        <w:tc>
          <w:tcPr>
            <w:tcW w:w="900" w:type="dxa"/>
            <w:vMerge/>
            <w:shd w:val="clear" w:color="auto" w:fill="auto"/>
          </w:tcPr>
          <w:p w14:paraId="5E829D51" w14:textId="77777777" w:rsidR="00CF3F2D" w:rsidRPr="00EF6A93" w:rsidRDefault="00CF3F2D" w:rsidP="00467E8A"/>
        </w:tc>
        <w:tc>
          <w:tcPr>
            <w:tcW w:w="1498" w:type="dxa"/>
            <w:vMerge/>
            <w:shd w:val="clear" w:color="auto" w:fill="auto"/>
          </w:tcPr>
          <w:p w14:paraId="53DA1A58" w14:textId="77777777" w:rsidR="00CF3F2D" w:rsidRPr="00EF6A93" w:rsidRDefault="00CF3F2D" w:rsidP="00467E8A">
            <w:pPr>
              <w:rPr>
                <w:rFonts w:cs="Arial"/>
                <w:b/>
                <w:bCs/>
              </w:rPr>
            </w:pPr>
          </w:p>
        </w:tc>
        <w:tc>
          <w:tcPr>
            <w:tcW w:w="2974" w:type="dxa"/>
            <w:vMerge/>
            <w:shd w:val="clear" w:color="auto" w:fill="auto"/>
          </w:tcPr>
          <w:p w14:paraId="71318DB7" w14:textId="77777777" w:rsidR="00CF3F2D" w:rsidRPr="00EF6A93" w:rsidRDefault="00CF3F2D" w:rsidP="00467E8A"/>
        </w:tc>
        <w:tc>
          <w:tcPr>
            <w:tcW w:w="4860" w:type="dxa"/>
            <w:shd w:val="clear" w:color="auto" w:fill="auto"/>
          </w:tcPr>
          <w:p w14:paraId="151686F7" w14:textId="77777777" w:rsidR="00CF3F2D" w:rsidRPr="00EF6A93" w:rsidRDefault="00CF3F2D" w:rsidP="00467E8A">
            <w:pPr>
              <w:rPr>
                <w:rStyle w:val="SAPScreenElement"/>
                <w:rFonts w:ascii="BentonSans Book" w:hAnsi="BentonSans Book"/>
                <w:color w:val="auto"/>
              </w:rPr>
            </w:pPr>
            <w:r w:rsidRPr="00EF6A93">
              <w:rPr>
                <w:rStyle w:val="SAPScreenElement"/>
              </w:rPr>
              <w:t>Pay scale group:</w:t>
            </w:r>
            <w:r w:rsidRPr="00EF6A93">
              <w:t xml:space="preserve"> select from value help</w:t>
            </w:r>
          </w:p>
        </w:tc>
        <w:tc>
          <w:tcPr>
            <w:tcW w:w="2790" w:type="dxa"/>
            <w:vMerge/>
            <w:shd w:val="clear" w:color="auto" w:fill="auto"/>
          </w:tcPr>
          <w:p w14:paraId="1C447159" w14:textId="77777777" w:rsidR="00CF3F2D" w:rsidRPr="00EF6A93" w:rsidRDefault="00CF3F2D" w:rsidP="00467E8A"/>
        </w:tc>
        <w:tc>
          <w:tcPr>
            <w:tcW w:w="1264" w:type="dxa"/>
          </w:tcPr>
          <w:p w14:paraId="08BD1EFB" w14:textId="77777777" w:rsidR="00CF3F2D" w:rsidRPr="00EF6A93" w:rsidRDefault="00CF3F2D" w:rsidP="00467E8A">
            <w:pPr>
              <w:rPr>
                <w:rFonts w:cs="Arial"/>
                <w:bCs/>
              </w:rPr>
            </w:pPr>
          </w:p>
        </w:tc>
      </w:tr>
      <w:tr w:rsidR="00CF3F2D" w:rsidRPr="00EF6A93" w14:paraId="56B99C92" w14:textId="77777777" w:rsidTr="00467E8A">
        <w:trPr>
          <w:trHeight w:val="288"/>
        </w:trPr>
        <w:tc>
          <w:tcPr>
            <w:tcW w:w="900" w:type="dxa"/>
            <w:vMerge/>
            <w:shd w:val="clear" w:color="auto" w:fill="auto"/>
          </w:tcPr>
          <w:p w14:paraId="4F8E5E7C" w14:textId="77777777" w:rsidR="00CF3F2D" w:rsidRPr="00EF6A93" w:rsidRDefault="00CF3F2D" w:rsidP="00467E8A"/>
        </w:tc>
        <w:tc>
          <w:tcPr>
            <w:tcW w:w="1498" w:type="dxa"/>
            <w:vMerge/>
            <w:shd w:val="clear" w:color="auto" w:fill="auto"/>
          </w:tcPr>
          <w:p w14:paraId="23CB8BBF" w14:textId="77777777" w:rsidR="00CF3F2D" w:rsidRPr="00EF6A93" w:rsidRDefault="00CF3F2D" w:rsidP="00467E8A">
            <w:pPr>
              <w:rPr>
                <w:rFonts w:cs="Arial"/>
                <w:b/>
                <w:bCs/>
              </w:rPr>
            </w:pPr>
          </w:p>
        </w:tc>
        <w:tc>
          <w:tcPr>
            <w:tcW w:w="2974" w:type="dxa"/>
            <w:vMerge/>
            <w:shd w:val="clear" w:color="auto" w:fill="auto"/>
          </w:tcPr>
          <w:p w14:paraId="52BCE9EA" w14:textId="77777777" w:rsidR="00CF3F2D" w:rsidRPr="00EF6A93" w:rsidRDefault="00CF3F2D" w:rsidP="00467E8A"/>
        </w:tc>
        <w:tc>
          <w:tcPr>
            <w:tcW w:w="4860" w:type="dxa"/>
            <w:shd w:val="clear" w:color="auto" w:fill="auto"/>
          </w:tcPr>
          <w:p w14:paraId="34669372" w14:textId="77777777" w:rsidR="00CF3F2D" w:rsidRPr="00EF6A93" w:rsidRDefault="00CF3F2D" w:rsidP="00467E8A">
            <w:pPr>
              <w:rPr>
                <w:rStyle w:val="SAPScreenElement"/>
                <w:rFonts w:ascii="BentonSans Book" w:hAnsi="BentonSans Book"/>
                <w:color w:val="auto"/>
              </w:rPr>
            </w:pPr>
            <w:r w:rsidRPr="00EF6A93">
              <w:rPr>
                <w:rStyle w:val="SAPScreenElement"/>
              </w:rPr>
              <w:t>Pay scale level:</w:t>
            </w:r>
            <w:r w:rsidRPr="00EF6A93">
              <w:t xml:space="preserve"> select from value help</w:t>
            </w:r>
          </w:p>
        </w:tc>
        <w:tc>
          <w:tcPr>
            <w:tcW w:w="2790" w:type="dxa"/>
            <w:vMerge/>
            <w:shd w:val="clear" w:color="auto" w:fill="auto"/>
          </w:tcPr>
          <w:p w14:paraId="5E33434B" w14:textId="77777777" w:rsidR="00CF3F2D" w:rsidRPr="00EF6A93" w:rsidRDefault="00CF3F2D" w:rsidP="00467E8A"/>
        </w:tc>
        <w:tc>
          <w:tcPr>
            <w:tcW w:w="1264" w:type="dxa"/>
          </w:tcPr>
          <w:p w14:paraId="6FA98E01" w14:textId="77777777" w:rsidR="00CF3F2D" w:rsidRPr="00EF6A93" w:rsidRDefault="00CF3F2D" w:rsidP="00467E8A">
            <w:pPr>
              <w:rPr>
                <w:rFonts w:cs="Arial"/>
                <w:bCs/>
              </w:rPr>
            </w:pPr>
          </w:p>
        </w:tc>
      </w:tr>
      <w:tr w:rsidR="00CF3F2D" w:rsidRPr="00EF6A93" w14:paraId="16B7F623" w14:textId="77777777" w:rsidTr="00467E8A">
        <w:trPr>
          <w:trHeight w:val="288"/>
        </w:trPr>
        <w:tc>
          <w:tcPr>
            <w:tcW w:w="900" w:type="dxa"/>
            <w:vMerge/>
            <w:shd w:val="clear" w:color="auto" w:fill="auto"/>
          </w:tcPr>
          <w:p w14:paraId="29B86F92" w14:textId="77777777" w:rsidR="00CF3F2D" w:rsidRPr="00EF6A93" w:rsidRDefault="00CF3F2D" w:rsidP="00467E8A"/>
        </w:tc>
        <w:tc>
          <w:tcPr>
            <w:tcW w:w="1498" w:type="dxa"/>
            <w:vMerge/>
            <w:shd w:val="clear" w:color="auto" w:fill="auto"/>
          </w:tcPr>
          <w:p w14:paraId="239D0869" w14:textId="77777777" w:rsidR="00CF3F2D" w:rsidRPr="00EF6A93" w:rsidRDefault="00CF3F2D" w:rsidP="00467E8A">
            <w:pPr>
              <w:rPr>
                <w:rFonts w:cs="Arial"/>
                <w:b/>
                <w:bCs/>
              </w:rPr>
            </w:pPr>
          </w:p>
        </w:tc>
        <w:tc>
          <w:tcPr>
            <w:tcW w:w="2974" w:type="dxa"/>
            <w:vMerge/>
            <w:shd w:val="clear" w:color="auto" w:fill="auto"/>
          </w:tcPr>
          <w:p w14:paraId="5A586BDA" w14:textId="77777777" w:rsidR="00CF3F2D" w:rsidRPr="00EF6A93" w:rsidRDefault="00CF3F2D" w:rsidP="00467E8A"/>
        </w:tc>
        <w:tc>
          <w:tcPr>
            <w:tcW w:w="4860" w:type="dxa"/>
            <w:shd w:val="clear" w:color="auto" w:fill="auto"/>
          </w:tcPr>
          <w:p w14:paraId="0D2E5D85" w14:textId="77777777" w:rsidR="00CF3F2D" w:rsidRPr="00EF6A93" w:rsidRDefault="00CF3F2D" w:rsidP="00467E8A">
            <w:pPr>
              <w:rPr>
                <w:rStyle w:val="SAPScreenElement"/>
                <w:rFonts w:ascii="BentonSans Book" w:hAnsi="BentonSans Book"/>
                <w:color w:val="auto"/>
              </w:rPr>
            </w:pPr>
            <w:r w:rsidRPr="00EF6A93">
              <w:rPr>
                <w:rStyle w:val="SAPScreenElement"/>
              </w:rPr>
              <w:t>Total:</w:t>
            </w:r>
            <w:r w:rsidRPr="00EF6A93">
              <w:rPr>
                <w:rStyle w:val="SAPScreenElement"/>
                <w:rFonts w:ascii="BentonSans Book" w:hAnsi="BentonSans Book"/>
                <w:color w:val="auto"/>
              </w:rPr>
              <w:t xml:space="preserve"> </w:t>
            </w:r>
            <w:r w:rsidRPr="00EF6A93">
              <w:t>enter as appropriate (currency</w:t>
            </w:r>
            <w:r w:rsidRPr="00EF6A93">
              <w:rPr>
                <w:rStyle w:val="SAPMonospace"/>
              </w:rPr>
              <w:t xml:space="preserve"> AUD </w:t>
            </w:r>
            <w:r w:rsidRPr="00EF6A93">
              <w:t>is defaulted)</w:t>
            </w:r>
          </w:p>
        </w:tc>
        <w:tc>
          <w:tcPr>
            <w:tcW w:w="2790" w:type="dxa"/>
            <w:vMerge/>
            <w:shd w:val="clear" w:color="auto" w:fill="auto"/>
          </w:tcPr>
          <w:p w14:paraId="46C66A31" w14:textId="77777777" w:rsidR="00CF3F2D" w:rsidRPr="00EF6A93" w:rsidRDefault="00CF3F2D" w:rsidP="00467E8A"/>
        </w:tc>
        <w:tc>
          <w:tcPr>
            <w:tcW w:w="1264" w:type="dxa"/>
          </w:tcPr>
          <w:p w14:paraId="44E4C074" w14:textId="77777777" w:rsidR="00CF3F2D" w:rsidRPr="00EF6A93" w:rsidRDefault="00CF3F2D" w:rsidP="00467E8A">
            <w:pPr>
              <w:rPr>
                <w:rFonts w:cs="Arial"/>
                <w:bCs/>
              </w:rPr>
            </w:pPr>
          </w:p>
        </w:tc>
      </w:tr>
      <w:tr w:rsidR="00CF3F2D" w:rsidRPr="00EF6A93" w14:paraId="3DCA07E2" w14:textId="77777777" w:rsidTr="00467E8A">
        <w:trPr>
          <w:trHeight w:val="288"/>
        </w:trPr>
        <w:tc>
          <w:tcPr>
            <w:tcW w:w="900" w:type="dxa"/>
            <w:vMerge/>
            <w:shd w:val="clear" w:color="auto" w:fill="auto"/>
          </w:tcPr>
          <w:p w14:paraId="2A6A67F2" w14:textId="77777777" w:rsidR="00CF3F2D" w:rsidRPr="00EF6A93" w:rsidRDefault="00CF3F2D" w:rsidP="00467E8A"/>
        </w:tc>
        <w:tc>
          <w:tcPr>
            <w:tcW w:w="1498" w:type="dxa"/>
            <w:vMerge/>
            <w:shd w:val="clear" w:color="auto" w:fill="auto"/>
          </w:tcPr>
          <w:p w14:paraId="4F22707A" w14:textId="77777777" w:rsidR="00CF3F2D" w:rsidRPr="00EF6A93" w:rsidRDefault="00CF3F2D" w:rsidP="00467E8A">
            <w:pPr>
              <w:rPr>
                <w:rFonts w:cs="Arial"/>
                <w:b/>
                <w:bCs/>
              </w:rPr>
            </w:pPr>
          </w:p>
        </w:tc>
        <w:tc>
          <w:tcPr>
            <w:tcW w:w="2974" w:type="dxa"/>
            <w:shd w:val="clear" w:color="auto" w:fill="auto"/>
          </w:tcPr>
          <w:p w14:paraId="7741CFAF" w14:textId="77777777" w:rsidR="00CF3F2D" w:rsidRPr="00EF6A93" w:rsidRDefault="00CF3F2D" w:rsidP="00467E8A">
            <w:r w:rsidRPr="00EF6A93">
              <w:t xml:space="preserve">In the </w:t>
            </w:r>
            <w:r w:rsidRPr="00EF6A93">
              <w:rPr>
                <w:rStyle w:val="SAPScreenElement"/>
              </w:rPr>
              <w:t>Nominal Salary</w:t>
            </w:r>
            <w:r w:rsidRPr="00EF6A93">
              <w:rPr>
                <w:rFonts w:cs="Arial"/>
                <w:bCs/>
              </w:rPr>
              <w:t xml:space="preserve"> </w:t>
            </w:r>
            <w:r w:rsidRPr="00EF6A93">
              <w:t xml:space="preserve">part </w:t>
            </w:r>
            <w:r w:rsidRPr="00EF6A93">
              <w:rPr>
                <w:rFonts w:cs="Arial"/>
                <w:bCs/>
              </w:rPr>
              <w:t>of the form, the fields (</w:t>
            </w:r>
            <w:r w:rsidRPr="00EF6A93">
              <w:rPr>
                <w:rStyle w:val="SAPScreenElement"/>
              </w:rPr>
              <w:t xml:space="preserve">Position, Pay scale type, Pay Scale Area, Pay Scale Group, </w:t>
            </w:r>
            <w:r w:rsidRPr="00EF6A93">
              <w:t>and</w:t>
            </w:r>
            <w:r w:rsidRPr="00EF6A93">
              <w:rPr>
                <w:rStyle w:val="SAPScreenElement"/>
              </w:rPr>
              <w:t xml:space="preserve"> Pay scale level</w:t>
            </w:r>
            <w:r w:rsidRPr="00EF6A93">
              <w:rPr>
                <w:rFonts w:cs="Arial"/>
                <w:bCs/>
              </w:rPr>
              <w:t xml:space="preserve">) are read-only. They contain the values valid for the employee’s regular role as maintained in the </w:t>
            </w:r>
            <w:r w:rsidRPr="00EF6A93">
              <w:rPr>
                <w:rStyle w:val="SAPScreenElement"/>
              </w:rPr>
              <w:t>Job Information</w:t>
            </w:r>
            <w:r w:rsidRPr="00EF6A93">
              <w:rPr>
                <w:rFonts w:cs="Arial"/>
                <w:bCs/>
              </w:rPr>
              <w:t xml:space="preserve"> block and replicated to </w:t>
            </w:r>
            <w:r w:rsidRPr="00EF6A93">
              <w:t>Employee Central Payroll</w:t>
            </w:r>
            <w:r w:rsidRPr="00EF6A93">
              <w:rPr>
                <w:rFonts w:cs="Arial"/>
                <w:bCs/>
              </w:rPr>
              <w:t>.</w:t>
            </w:r>
          </w:p>
        </w:tc>
        <w:tc>
          <w:tcPr>
            <w:tcW w:w="4860" w:type="dxa"/>
            <w:shd w:val="clear" w:color="auto" w:fill="auto"/>
          </w:tcPr>
          <w:p w14:paraId="32C964D6" w14:textId="77777777" w:rsidR="00CF3F2D" w:rsidRPr="00EF6A93" w:rsidRDefault="00CF3F2D" w:rsidP="00467E8A"/>
        </w:tc>
        <w:tc>
          <w:tcPr>
            <w:tcW w:w="2790" w:type="dxa"/>
            <w:shd w:val="clear" w:color="auto" w:fill="auto"/>
          </w:tcPr>
          <w:p w14:paraId="732E2DBF" w14:textId="77777777" w:rsidR="00CF3F2D" w:rsidRPr="00EF6A93" w:rsidRDefault="00CF3F2D" w:rsidP="00467E8A">
            <w:pPr>
              <w:rPr>
                <w:rFonts w:cs="Arial"/>
                <w:bCs/>
              </w:rPr>
            </w:pPr>
          </w:p>
        </w:tc>
        <w:tc>
          <w:tcPr>
            <w:tcW w:w="1264" w:type="dxa"/>
          </w:tcPr>
          <w:p w14:paraId="4D9DE794" w14:textId="77777777" w:rsidR="00CF3F2D" w:rsidRPr="00EF6A93" w:rsidRDefault="00CF3F2D" w:rsidP="00467E8A">
            <w:pPr>
              <w:rPr>
                <w:rFonts w:cs="Arial"/>
                <w:bCs/>
              </w:rPr>
            </w:pPr>
          </w:p>
        </w:tc>
      </w:tr>
      <w:tr w:rsidR="00CF3F2D" w:rsidRPr="00EF6A93" w14:paraId="2342BF5C" w14:textId="77777777" w:rsidTr="00467E8A">
        <w:trPr>
          <w:trHeight w:val="576"/>
        </w:trPr>
        <w:tc>
          <w:tcPr>
            <w:tcW w:w="900" w:type="dxa"/>
            <w:vMerge/>
            <w:shd w:val="clear" w:color="auto" w:fill="auto"/>
          </w:tcPr>
          <w:p w14:paraId="0A9D5141" w14:textId="77777777" w:rsidR="00CF3F2D" w:rsidRPr="00EF6A93" w:rsidRDefault="00CF3F2D" w:rsidP="00467E8A"/>
        </w:tc>
        <w:tc>
          <w:tcPr>
            <w:tcW w:w="1498" w:type="dxa"/>
            <w:vMerge/>
            <w:shd w:val="clear" w:color="auto" w:fill="auto"/>
          </w:tcPr>
          <w:p w14:paraId="5042F085" w14:textId="77777777" w:rsidR="00CF3F2D" w:rsidRPr="00EF6A93" w:rsidRDefault="00CF3F2D" w:rsidP="00467E8A">
            <w:pPr>
              <w:rPr>
                <w:rFonts w:cs="Arial"/>
                <w:b/>
                <w:bCs/>
              </w:rPr>
            </w:pPr>
          </w:p>
        </w:tc>
        <w:tc>
          <w:tcPr>
            <w:tcW w:w="2974" w:type="dxa"/>
            <w:shd w:val="clear" w:color="auto" w:fill="auto"/>
          </w:tcPr>
          <w:p w14:paraId="33120A37" w14:textId="77777777" w:rsidR="00CF3F2D" w:rsidRPr="00EF6A93" w:rsidRDefault="00CF3F2D" w:rsidP="00467E8A">
            <w:r w:rsidRPr="00EF6A93">
              <w:t xml:space="preserve">In the </w:t>
            </w:r>
            <w:r w:rsidRPr="00EF6A93">
              <w:rPr>
                <w:rStyle w:val="SAPScreenElement"/>
              </w:rPr>
              <w:t>Higher Duty Salary</w:t>
            </w:r>
            <w:r w:rsidRPr="00EF6A93">
              <w:rPr>
                <w:rFonts w:cs="Arial"/>
                <w:bCs/>
              </w:rPr>
              <w:t xml:space="preserve"> </w:t>
            </w:r>
            <w:r w:rsidRPr="00EF6A93">
              <w:t xml:space="preserve">part </w:t>
            </w:r>
            <w:r w:rsidRPr="00EF6A93">
              <w:rPr>
                <w:rFonts w:cs="Arial"/>
                <w:bCs/>
              </w:rPr>
              <w:t>of the form</w:t>
            </w:r>
            <w:r w:rsidRPr="00EF6A93">
              <w:t xml:space="preserve"> select the </w:t>
            </w:r>
            <w:r w:rsidRPr="00EF6A93">
              <w:rPr>
                <w:rStyle w:val="SAPScreenElement"/>
              </w:rPr>
              <w:t>New Plan</w:t>
            </w:r>
            <w:r w:rsidRPr="00EF6A93">
              <w:t xml:space="preserve"> button and enter the wage type and amounts as appropriate.</w:t>
            </w:r>
          </w:p>
        </w:tc>
        <w:tc>
          <w:tcPr>
            <w:tcW w:w="4860" w:type="dxa"/>
            <w:shd w:val="clear" w:color="auto" w:fill="auto"/>
          </w:tcPr>
          <w:p w14:paraId="561EA909" w14:textId="77777777" w:rsidR="00CF3F2D" w:rsidRPr="00EF6A93" w:rsidRDefault="00CF3F2D" w:rsidP="00467E8A"/>
        </w:tc>
        <w:tc>
          <w:tcPr>
            <w:tcW w:w="2790" w:type="dxa"/>
            <w:shd w:val="clear" w:color="auto" w:fill="auto"/>
          </w:tcPr>
          <w:p w14:paraId="71479BED" w14:textId="77777777" w:rsidR="00CF3F2D" w:rsidRPr="00EF6A93" w:rsidRDefault="00CF3F2D" w:rsidP="00467E8A">
            <w:pPr>
              <w:rPr>
                <w:rFonts w:cs="Arial"/>
                <w:bCs/>
              </w:rPr>
            </w:pPr>
          </w:p>
        </w:tc>
        <w:tc>
          <w:tcPr>
            <w:tcW w:w="1264" w:type="dxa"/>
          </w:tcPr>
          <w:p w14:paraId="6335D53F" w14:textId="77777777" w:rsidR="00CF3F2D" w:rsidRPr="00EF6A93" w:rsidRDefault="00CF3F2D" w:rsidP="00467E8A">
            <w:pPr>
              <w:rPr>
                <w:rFonts w:cs="Arial"/>
                <w:bCs/>
              </w:rPr>
            </w:pPr>
          </w:p>
        </w:tc>
      </w:tr>
      <w:tr w:rsidR="00CF3F2D" w:rsidRPr="00EF6A93" w14:paraId="4A71A385" w14:textId="77777777" w:rsidTr="00467E8A">
        <w:trPr>
          <w:trHeight w:val="576"/>
        </w:trPr>
        <w:tc>
          <w:tcPr>
            <w:tcW w:w="900" w:type="dxa"/>
            <w:vMerge/>
            <w:shd w:val="clear" w:color="auto" w:fill="auto"/>
          </w:tcPr>
          <w:p w14:paraId="52B3EE5C" w14:textId="77777777" w:rsidR="00CF3F2D" w:rsidRPr="00EF6A93" w:rsidRDefault="00CF3F2D" w:rsidP="00467E8A"/>
        </w:tc>
        <w:tc>
          <w:tcPr>
            <w:tcW w:w="1498" w:type="dxa"/>
            <w:vMerge/>
            <w:shd w:val="clear" w:color="auto" w:fill="auto"/>
          </w:tcPr>
          <w:p w14:paraId="5BCC1344" w14:textId="77777777" w:rsidR="00CF3F2D" w:rsidRPr="00EF6A93" w:rsidRDefault="00CF3F2D" w:rsidP="00467E8A">
            <w:pPr>
              <w:rPr>
                <w:rFonts w:cs="Arial"/>
                <w:b/>
                <w:bCs/>
              </w:rPr>
            </w:pPr>
          </w:p>
        </w:tc>
        <w:tc>
          <w:tcPr>
            <w:tcW w:w="2974" w:type="dxa"/>
            <w:shd w:val="clear" w:color="auto" w:fill="auto"/>
          </w:tcPr>
          <w:p w14:paraId="3F0BFB5C" w14:textId="77777777" w:rsidR="00CF3F2D" w:rsidRPr="00EF6A93" w:rsidRDefault="00CF3F2D" w:rsidP="00467E8A">
            <w:r w:rsidRPr="00EF6A93">
              <w:t xml:space="preserve">In the </w:t>
            </w:r>
            <w:r w:rsidRPr="00EF6A93">
              <w:rPr>
                <w:rStyle w:val="SAPScreenElement"/>
              </w:rPr>
              <w:t>Nominal Salary</w:t>
            </w:r>
            <w:r w:rsidRPr="00EF6A93">
              <w:rPr>
                <w:rFonts w:cs="Arial"/>
                <w:bCs/>
              </w:rPr>
              <w:t xml:space="preserve"> </w:t>
            </w:r>
            <w:r w:rsidRPr="00EF6A93">
              <w:t xml:space="preserve">part </w:t>
            </w:r>
            <w:r w:rsidRPr="00EF6A93">
              <w:rPr>
                <w:rFonts w:cs="Arial"/>
                <w:bCs/>
              </w:rPr>
              <w:t>of the form</w:t>
            </w:r>
            <w:r w:rsidRPr="00EF6A93">
              <w:t xml:space="preserve"> select the </w:t>
            </w:r>
            <w:r w:rsidRPr="00EF6A93">
              <w:rPr>
                <w:rStyle w:val="SAPScreenElement"/>
              </w:rPr>
              <w:t>New Plan</w:t>
            </w:r>
            <w:r w:rsidRPr="00EF6A93">
              <w:t xml:space="preserve"> button and enter the wage type and amounts as appropriate.</w:t>
            </w:r>
          </w:p>
        </w:tc>
        <w:tc>
          <w:tcPr>
            <w:tcW w:w="4860" w:type="dxa"/>
            <w:shd w:val="clear" w:color="auto" w:fill="auto"/>
          </w:tcPr>
          <w:p w14:paraId="49B6C23A" w14:textId="77777777" w:rsidR="00CF3F2D" w:rsidRPr="00EF6A93" w:rsidRDefault="00CF3F2D" w:rsidP="00467E8A"/>
        </w:tc>
        <w:tc>
          <w:tcPr>
            <w:tcW w:w="2790" w:type="dxa"/>
            <w:shd w:val="clear" w:color="auto" w:fill="auto"/>
          </w:tcPr>
          <w:p w14:paraId="034601B1" w14:textId="77777777" w:rsidR="00CF3F2D" w:rsidRPr="00EF6A93" w:rsidRDefault="00CF3F2D" w:rsidP="00467E8A">
            <w:pPr>
              <w:rPr>
                <w:rFonts w:cs="Arial"/>
                <w:bCs/>
              </w:rPr>
            </w:pPr>
          </w:p>
        </w:tc>
        <w:tc>
          <w:tcPr>
            <w:tcW w:w="1264" w:type="dxa"/>
          </w:tcPr>
          <w:p w14:paraId="2FBB95E1" w14:textId="77777777" w:rsidR="00CF3F2D" w:rsidRPr="00EF6A93" w:rsidRDefault="00CF3F2D" w:rsidP="00467E8A">
            <w:pPr>
              <w:rPr>
                <w:rFonts w:cs="Arial"/>
                <w:bCs/>
              </w:rPr>
            </w:pPr>
          </w:p>
        </w:tc>
      </w:tr>
      <w:tr w:rsidR="00CF3F2D" w:rsidRPr="00EF6A93" w14:paraId="33F3296C" w14:textId="77777777" w:rsidTr="00467E8A">
        <w:trPr>
          <w:trHeight w:val="576"/>
        </w:trPr>
        <w:tc>
          <w:tcPr>
            <w:tcW w:w="900" w:type="dxa"/>
            <w:vMerge/>
            <w:shd w:val="clear" w:color="auto" w:fill="auto"/>
          </w:tcPr>
          <w:p w14:paraId="049AFA70" w14:textId="77777777" w:rsidR="00CF3F2D" w:rsidRPr="00EF6A93" w:rsidRDefault="00CF3F2D" w:rsidP="00467E8A"/>
        </w:tc>
        <w:tc>
          <w:tcPr>
            <w:tcW w:w="1498" w:type="dxa"/>
            <w:vMerge/>
            <w:shd w:val="clear" w:color="auto" w:fill="auto"/>
          </w:tcPr>
          <w:p w14:paraId="48865B5A" w14:textId="77777777" w:rsidR="00CF3F2D" w:rsidRPr="00EF6A93" w:rsidRDefault="00CF3F2D" w:rsidP="00467E8A">
            <w:pPr>
              <w:rPr>
                <w:rFonts w:cs="Arial"/>
                <w:b/>
                <w:bCs/>
              </w:rPr>
            </w:pPr>
          </w:p>
        </w:tc>
        <w:tc>
          <w:tcPr>
            <w:tcW w:w="2974" w:type="dxa"/>
            <w:shd w:val="clear" w:color="auto" w:fill="auto"/>
          </w:tcPr>
          <w:p w14:paraId="656B5C2B" w14:textId="77777777" w:rsidR="00CF3F2D" w:rsidRPr="00EF6A93" w:rsidRDefault="00CF3F2D" w:rsidP="00467E8A">
            <w:r w:rsidRPr="00EF6A93">
              <w:t xml:space="preserve">In the </w:t>
            </w:r>
            <w:r w:rsidRPr="00EF6A93">
              <w:rPr>
                <w:rStyle w:val="SAPScreenElement"/>
              </w:rPr>
              <w:t>Cost Assignment</w:t>
            </w:r>
            <w:r w:rsidRPr="00EF6A93">
              <w:rPr>
                <w:rFonts w:cs="Arial"/>
                <w:bCs/>
              </w:rPr>
              <w:t xml:space="preserve"> </w:t>
            </w:r>
            <w:r w:rsidRPr="00EF6A93">
              <w:t xml:space="preserve">part </w:t>
            </w:r>
            <w:r w:rsidRPr="00EF6A93">
              <w:rPr>
                <w:rFonts w:cs="Arial"/>
                <w:bCs/>
              </w:rPr>
              <w:t>of the form</w:t>
            </w:r>
            <w:r w:rsidRPr="00EF6A93">
              <w:t xml:space="preserve"> check either the </w:t>
            </w:r>
            <w:r w:rsidRPr="00EF6A93">
              <w:rPr>
                <w:rStyle w:val="SAPScreenElement"/>
              </w:rPr>
              <w:t>Default Cost Assignment</w:t>
            </w:r>
            <w:r w:rsidRPr="00EF6A93">
              <w:t xml:space="preserve"> or the </w:t>
            </w:r>
            <w:r w:rsidRPr="00EF6A93">
              <w:rPr>
                <w:rStyle w:val="SAPScreenElement"/>
              </w:rPr>
              <w:t>Custom Cost Assignment</w:t>
            </w:r>
            <w:r w:rsidRPr="00EF6A93">
              <w:t xml:space="preserve"> radio-button. In case you check the latter radio-button, make entries as appropriate in the upcoming fields.</w:t>
            </w:r>
          </w:p>
        </w:tc>
        <w:tc>
          <w:tcPr>
            <w:tcW w:w="4860" w:type="dxa"/>
            <w:shd w:val="clear" w:color="auto" w:fill="auto"/>
          </w:tcPr>
          <w:p w14:paraId="62BBBA9B" w14:textId="77777777" w:rsidR="00CF3F2D" w:rsidRPr="00EF6A93" w:rsidRDefault="00CF3F2D" w:rsidP="00467E8A"/>
        </w:tc>
        <w:tc>
          <w:tcPr>
            <w:tcW w:w="2790" w:type="dxa"/>
            <w:shd w:val="clear" w:color="auto" w:fill="auto"/>
          </w:tcPr>
          <w:p w14:paraId="56F2B61B" w14:textId="77777777" w:rsidR="00CF3F2D" w:rsidRPr="00EF6A93" w:rsidRDefault="00CF3F2D" w:rsidP="00467E8A">
            <w:pPr>
              <w:rPr>
                <w:rFonts w:cs="Arial"/>
                <w:bCs/>
              </w:rPr>
            </w:pPr>
          </w:p>
        </w:tc>
        <w:tc>
          <w:tcPr>
            <w:tcW w:w="1264" w:type="dxa"/>
          </w:tcPr>
          <w:p w14:paraId="384115EE" w14:textId="77777777" w:rsidR="00CF3F2D" w:rsidRPr="00EF6A93" w:rsidRDefault="00CF3F2D" w:rsidP="00467E8A">
            <w:pPr>
              <w:rPr>
                <w:rFonts w:cs="Arial"/>
                <w:bCs/>
              </w:rPr>
            </w:pPr>
          </w:p>
        </w:tc>
      </w:tr>
      <w:tr w:rsidR="00CF3F2D" w:rsidRPr="00EF6A93" w14:paraId="4143267E" w14:textId="77777777" w:rsidTr="00467E8A">
        <w:trPr>
          <w:trHeight w:val="576"/>
        </w:trPr>
        <w:tc>
          <w:tcPr>
            <w:tcW w:w="900" w:type="dxa"/>
            <w:vMerge/>
            <w:shd w:val="clear" w:color="auto" w:fill="auto"/>
          </w:tcPr>
          <w:p w14:paraId="1288E589" w14:textId="77777777" w:rsidR="00CF3F2D" w:rsidRPr="00EF6A93" w:rsidRDefault="00CF3F2D" w:rsidP="00467E8A"/>
        </w:tc>
        <w:tc>
          <w:tcPr>
            <w:tcW w:w="1498" w:type="dxa"/>
            <w:vMerge/>
            <w:shd w:val="clear" w:color="auto" w:fill="auto"/>
          </w:tcPr>
          <w:p w14:paraId="28DA6F52" w14:textId="77777777" w:rsidR="00CF3F2D" w:rsidRPr="00EF6A93" w:rsidRDefault="00CF3F2D" w:rsidP="00467E8A">
            <w:pPr>
              <w:rPr>
                <w:rFonts w:cs="Arial"/>
                <w:b/>
                <w:bCs/>
              </w:rPr>
            </w:pPr>
          </w:p>
        </w:tc>
        <w:tc>
          <w:tcPr>
            <w:tcW w:w="2974" w:type="dxa"/>
            <w:shd w:val="clear" w:color="auto" w:fill="auto"/>
          </w:tcPr>
          <w:p w14:paraId="5EED5941" w14:textId="77777777" w:rsidR="00CF3F2D" w:rsidRPr="00EF6A93" w:rsidRDefault="00CF3F2D" w:rsidP="00467E8A">
            <w:r w:rsidRPr="00EF6A93">
              <w:t xml:space="preserve">In the </w:t>
            </w:r>
            <w:r w:rsidRPr="00EF6A93">
              <w:rPr>
                <w:rStyle w:val="SAPScreenElement"/>
              </w:rPr>
              <w:t>Notes</w:t>
            </w:r>
            <w:r w:rsidRPr="00EF6A93">
              <w:rPr>
                <w:rFonts w:cs="Arial"/>
                <w:bCs/>
              </w:rPr>
              <w:t xml:space="preserve"> </w:t>
            </w:r>
            <w:r w:rsidRPr="00EF6A93">
              <w:t xml:space="preserve">part </w:t>
            </w:r>
            <w:r w:rsidRPr="00EF6A93">
              <w:rPr>
                <w:rFonts w:cs="Arial"/>
                <w:bCs/>
              </w:rPr>
              <w:t>of the form, enter notes, if appropriate.</w:t>
            </w:r>
          </w:p>
        </w:tc>
        <w:tc>
          <w:tcPr>
            <w:tcW w:w="4860" w:type="dxa"/>
            <w:shd w:val="clear" w:color="auto" w:fill="auto"/>
          </w:tcPr>
          <w:p w14:paraId="528602DB" w14:textId="77777777" w:rsidR="00CF3F2D" w:rsidRPr="00EF6A93" w:rsidRDefault="00CF3F2D" w:rsidP="00467E8A"/>
        </w:tc>
        <w:tc>
          <w:tcPr>
            <w:tcW w:w="2790" w:type="dxa"/>
            <w:shd w:val="clear" w:color="auto" w:fill="auto"/>
          </w:tcPr>
          <w:p w14:paraId="7A286924" w14:textId="77777777" w:rsidR="00CF3F2D" w:rsidRPr="00EF6A93" w:rsidRDefault="00CF3F2D" w:rsidP="00467E8A">
            <w:pPr>
              <w:rPr>
                <w:rFonts w:cs="Arial"/>
                <w:bCs/>
              </w:rPr>
            </w:pPr>
          </w:p>
        </w:tc>
        <w:tc>
          <w:tcPr>
            <w:tcW w:w="1264" w:type="dxa"/>
          </w:tcPr>
          <w:p w14:paraId="7B568542" w14:textId="77777777" w:rsidR="00CF3F2D" w:rsidRPr="00EF6A93" w:rsidRDefault="00CF3F2D" w:rsidP="00467E8A">
            <w:pPr>
              <w:rPr>
                <w:rFonts w:cs="Arial"/>
                <w:bCs/>
              </w:rPr>
            </w:pPr>
          </w:p>
        </w:tc>
      </w:tr>
      <w:tr w:rsidR="00CF3F2D" w:rsidRPr="00EF6A93" w14:paraId="6D638FB3" w14:textId="77777777" w:rsidTr="00467E8A">
        <w:trPr>
          <w:trHeight w:val="576"/>
        </w:trPr>
        <w:tc>
          <w:tcPr>
            <w:tcW w:w="900" w:type="dxa"/>
            <w:shd w:val="clear" w:color="auto" w:fill="auto"/>
          </w:tcPr>
          <w:p w14:paraId="482890CE" w14:textId="77777777" w:rsidR="00CF3F2D" w:rsidRPr="00EF6A93" w:rsidRDefault="00CF3F2D" w:rsidP="00467E8A">
            <w:r w:rsidRPr="00EF6A93">
              <w:t>8</w:t>
            </w:r>
          </w:p>
        </w:tc>
        <w:tc>
          <w:tcPr>
            <w:tcW w:w="1498" w:type="dxa"/>
            <w:shd w:val="clear" w:color="auto" w:fill="auto"/>
          </w:tcPr>
          <w:p w14:paraId="5748114A" w14:textId="77777777" w:rsidR="00CF3F2D" w:rsidRPr="00EF6A93" w:rsidRDefault="00CF3F2D" w:rsidP="00467E8A">
            <w:pPr>
              <w:rPr>
                <w:rFonts w:cs="Arial"/>
                <w:b/>
                <w:bCs/>
              </w:rPr>
            </w:pPr>
            <w:r w:rsidRPr="00EF6A93">
              <w:rPr>
                <w:rStyle w:val="SAPEmphasis"/>
              </w:rPr>
              <w:t>Save Higher Duty Allowance Data</w:t>
            </w:r>
          </w:p>
        </w:tc>
        <w:tc>
          <w:tcPr>
            <w:tcW w:w="2974" w:type="dxa"/>
            <w:shd w:val="clear" w:color="auto" w:fill="auto"/>
          </w:tcPr>
          <w:p w14:paraId="02CC37A7" w14:textId="77777777" w:rsidR="00CF3F2D" w:rsidRPr="00EF6A93" w:rsidRDefault="00CF3F2D" w:rsidP="00467E8A">
            <w:r w:rsidRPr="00EF6A93">
              <w:t xml:space="preserve">Choose the </w:t>
            </w:r>
            <w:r w:rsidRPr="00EF6A93">
              <w:rPr>
                <w:rStyle w:val="SAPScreenElement"/>
              </w:rPr>
              <w:t>Save</w:t>
            </w:r>
            <w:r w:rsidRPr="00EF6A93">
              <w:t xml:space="preserve"> button.</w:t>
            </w:r>
          </w:p>
        </w:tc>
        <w:tc>
          <w:tcPr>
            <w:tcW w:w="4860" w:type="dxa"/>
            <w:shd w:val="clear" w:color="auto" w:fill="auto"/>
          </w:tcPr>
          <w:p w14:paraId="6F7FA721" w14:textId="77777777" w:rsidR="00CF3F2D" w:rsidRPr="00EF6A93" w:rsidRDefault="00CF3F2D" w:rsidP="00467E8A"/>
        </w:tc>
        <w:tc>
          <w:tcPr>
            <w:tcW w:w="2790" w:type="dxa"/>
            <w:shd w:val="clear" w:color="auto" w:fill="auto"/>
          </w:tcPr>
          <w:p w14:paraId="0F3B964E" w14:textId="77777777" w:rsidR="00CF3F2D" w:rsidRPr="00EF6A93" w:rsidRDefault="00CF3F2D" w:rsidP="00467E8A">
            <w:r w:rsidRPr="00EF6A93">
              <w:rPr>
                <w:rFonts w:cs="Arial"/>
                <w:bCs/>
              </w:rPr>
              <w:t>A system message about data saving is generated.</w:t>
            </w:r>
          </w:p>
        </w:tc>
        <w:tc>
          <w:tcPr>
            <w:tcW w:w="1264" w:type="dxa"/>
          </w:tcPr>
          <w:p w14:paraId="7C01D55F" w14:textId="77777777" w:rsidR="00CF3F2D" w:rsidRPr="00EF6A93" w:rsidRDefault="00CF3F2D" w:rsidP="00467E8A">
            <w:pPr>
              <w:rPr>
                <w:rFonts w:cs="Arial"/>
                <w:bCs/>
              </w:rPr>
            </w:pPr>
          </w:p>
        </w:tc>
      </w:tr>
    </w:tbl>
    <w:p w14:paraId="1F8CBF57" w14:textId="77777777" w:rsidR="00CF3F2D" w:rsidRPr="00EF6A93" w:rsidRDefault="00CF3F2D" w:rsidP="00CF3F2D">
      <w:pPr>
        <w:pStyle w:val="Heading4"/>
      </w:pPr>
      <w:bookmarkStart w:id="1102" w:name="_Toc465002951"/>
      <w:bookmarkStart w:id="1103" w:name="_Toc499730146"/>
      <w:bookmarkStart w:id="1104" w:name="_Toc507433230"/>
      <w:r w:rsidRPr="00EF6A93">
        <w:lastRenderedPageBreak/>
        <w:t>Maintaining Payment Summary Foreign Employment Data</w:t>
      </w:r>
      <w:bookmarkEnd w:id="1102"/>
      <w:bookmarkEnd w:id="1103"/>
      <w:bookmarkEnd w:id="1104"/>
    </w:p>
    <w:p w14:paraId="75952313" w14:textId="77777777" w:rsidR="00CF3F2D" w:rsidRPr="00EF6A93" w:rsidRDefault="00CF3F2D" w:rsidP="00CF3F2D">
      <w:pPr>
        <w:pStyle w:val="SAPKeyblockTitle"/>
      </w:pPr>
      <w:r w:rsidRPr="00EF6A93">
        <w:t>Test Administration</w:t>
      </w:r>
    </w:p>
    <w:p w14:paraId="756F9220" w14:textId="77777777" w:rsidR="00CF3F2D" w:rsidRPr="00EF6A93" w:rsidRDefault="00CF3F2D" w:rsidP="00CF3F2D">
      <w:r w:rsidRPr="00EF6A93">
        <w:t>Customer project: Fill in the project-specific parts (highlighted).</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CF3F2D" w:rsidRPr="00EF6A93" w14:paraId="734654C2"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5445CA23" w14:textId="77777777" w:rsidR="00CF3F2D" w:rsidRPr="00EF6A93" w:rsidRDefault="00CF3F2D" w:rsidP="00467E8A">
            <w:pPr>
              <w:rPr>
                <w:rStyle w:val="SAPEmphasis"/>
              </w:rPr>
            </w:pPr>
            <w:r w:rsidRPr="00EF6A93">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14688BF1" w14:textId="77777777" w:rsidR="00CF3F2D" w:rsidRPr="00EF6A93" w:rsidRDefault="00CF3F2D" w:rsidP="00467E8A">
            <w:r w:rsidRPr="00EF6A93">
              <w:t>&lt;X.XX&gt;</w:t>
            </w:r>
          </w:p>
        </w:tc>
        <w:tc>
          <w:tcPr>
            <w:tcW w:w="2401" w:type="dxa"/>
            <w:tcBorders>
              <w:top w:val="single" w:sz="8" w:space="0" w:color="999999"/>
              <w:left w:val="single" w:sz="8" w:space="0" w:color="999999"/>
              <w:bottom w:val="single" w:sz="8" w:space="0" w:color="999999"/>
              <w:right w:val="single" w:sz="8" w:space="0" w:color="999999"/>
            </w:tcBorders>
            <w:hideMark/>
          </w:tcPr>
          <w:p w14:paraId="09CD4D42" w14:textId="77777777" w:rsidR="00CF3F2D" w:rsidRPr="00EF6A93" w:rsidRDefault="00CF3F2D" w:rsidP="00467E8A">
            <w:pPr>
              <w:rPr>
                <w:rStyle w:val="SAPEmphasis"/>
              </w:rPr>
            </w:pPr>
            <w:r w:rsidRPr="00EF6A93">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24199300" w14:textId="77777777" w:rsidR="00CF3F2D" w:rsidRPr="00EF6A93" w:rsidRDefault="00CF3F2D" w:rsidP="00467E8A"/>
        </w:tc>
        <w:tc>
          <w:tcPr>
            <w:tcW w:w="2402" w:type="dxa"/>
            <w:tcBorders>
              <w:top w:val="single" w:sz="8" w:space="0" w:color="999999"/>
              <w:left w:val="single" w:sz="8" w:space="0" w:color="999999"/>
              <w:bottom w:val="single" w:sz="8" w:space="0" w:color="999999"/>
              <w:right w:val="single" w:sz="8" w:space="0" w:color="999999"/>
            </w:tcBorders>
            <w:hideMark/>
          </w:tcPr>
          <w:p w14:paraId="04293F6B" w14:textId="77777777" w:rsidR="00CF3F2D" w:rsidRPr="00EF6A93" w:rsidRDefault="00CF3F2D" w:rsidP="00467E8A">
            <w:pPr>
              <w:rPr>
                <w:rStyle w:val="SAPEmphasis"/>
              </w:rPr>
            </w:pPr>
            <w:r w:rsidRPr="00EF6A93">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3D72AC3C" w14:textId="77777777" w:rsidR="00CF3F2D" w:rsidRPr="00EF6A93" w:rsidRDefault="00CF3F2D" w:rsidP="00467E8A">
            <w:r>
              <w:t>&lt;date&gt;</w:t>
            </w:r>
          </w:p>
        </w:tc>
      </w:tr>
      <w:tr w:rsidR="00CF3F2D" w:rsidRPr="00EF6A93" w14:paraId="4CB8C8C5"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6C2E83F2" w14:textId="77777777" w:rsidR="00CF3F2D" w:rsidRPr="00EF6A93" w:rsidRDefault="00CF3F2D" w:rsidP="00467E8A">
            <w:pPr>
              <w:rPr>
                <w:rStyle w:val="SAPEmphasis"/>
              </w:rPr>
            </w:pPr>
            <w:r w:rsidRPr="00EF6A93">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4F88C34A" w14:textId="77777777" w:rsidR="00CF3F2D" w:rsidRPr="00EF6A93" w:rsidRDefault="00CF3F2D" w:rsidP="00467E8A">
            <w:r w:rsidRPr="00EF6A93">
              <w:t>HR Administrator</w:t>
            </w:r>
          </w:p>
        </w:tc>
      </w:tr>
      <w:tr w:rsidR="00CF3F2D" w:rsidRPr="00EF6A93" w14:paraId="456E5FF7"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67FB1411" w14:textId="77777777" w:rsidR="00CF3F2D" w:rsidRPr="00EF6A93" w:rsidRDefault="00CF3F2D" w:rsidP="00467E8A">
            <w:pPr>
              <w:rPr>
                <w:rStyle w:val="SAPEmphasis"/>
              </w:rPr>
            </w:pPr>
            <w:r w:rsidRPr="00EF6A93">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263DBC99" w14:textId="77777777" w:rsidR="00CF3F2D" w:rsidRPr="00EF6A93" w:rsidRDefault="00CF3F2D" w:rsidP="00467E8A">
            <w:r w:rsidRPr="00EF6A93">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29790D0E" w14:textId="77777777" w:rsidR="00CF3F2D" w:rsidRPr="00EF6A93" w:rsidRDefault="00CF3F2D" w:rsidP="00467E8A">
            <w:pPr>
              <w:rPr>
                <w:rStyle w:val="SAPEmphasis"/>
              </w:rPr>
            </w:pPr>
            <w:r w:rsidRPr="00EF6A93">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23F692E7" w14:textId="4AAEE695" w:rsidR="00CF3F2D" w:rsidRPr="00EF6A93" w:rsidRDefault="001861CE" w:rsidP="00467E8A">
            <w:r>
              <w:t>&lt;duration&gt;</w:t>
            </w:r>
          </w:p>
        </w:tc>
      </w:tr>
    </w:tbl>
    <w:p w14:paraId="36645B7A" w14:textId="77777777" w:rsidR="00CF3F2D" w:rsidRPr="00EF6A93" w:rsidRDefault="00CF3F2D" w:rsidP="00CF3F2D">
      <w:pPr>
        <w:pStyle w:val="SAPKeyblockTitle"/>
      </w:pPr>
      <w:r w:rsidRPr="00EF6A93">
        <w:t>Purpose</w:t>
      </w:r>
    </w:p>
    <w:p w14:paraId="43161B81" w14:textId="77777777" w:rsidR="00CF3F2D" w:rsidRPr="00EF6A93" w:rsidRDefault="00CF3F2D" w:rsidP="00CF3F2D">
      <w:r w:rsidRPr="00EF6A93">
        <w:t>The HR Administrator</w:t>
      </w:r>
      <w:r w:rsidRPr="00EF6A93" w:rsidDel="0049392E">
        <w:t xml:space="preserve"> </w:t>
      </w:r>
      <w:r w:rsidRPr="00EF6A93">
        <w:t xml:space="preserve">maintains data in order to generate the payment summary for Australian employees on foreign employment. Here, payment summary is a statement of earnings and tax, issued to employees on an annual basis or for any given period within a financial year. </w:t>
      </w:r>
    </w:p>
    <w:p w14:paraId="422A08F1" w14:textId="77777777" w:rsidR="00CF3F2D" w:rsidRPr="00EF6A93" w:rsidRDefault="00CF3F2D" w:rsidP="00CF3F2D">
      <w:pPr>
        <w:ind w:left="720"/>
      </w:pPr>
      <w:r w:rsidRPr="00EF6A93">
        <w:rPr>
          <w:noProof/>
        </w:rPr>
        <w:drawing>
          <wp:inline distT="0" distB="0" distL="0" distR="0" wp14:anchorId="3342EEB8" wp14:editId="29CCE5D5">
            <wp:extent cx="228600" cy="228600"/>
            <wp:effectExtent l="0" t="0" r="0" b="0"/>
            <wp:docPr id="1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w:t>
      </w:r>
      <w:r w:rsidRPr="00EF6A93">
        <w:rPr>
          <w:rFonts w:ascii="BentonSans Regular" w:hAnsi="BentonSans Regular"/>
          <w:color w:val="666666"/>
          <w:sz w:val="22"/>
        </w:rPr>
        <w:t>Note</w:t>
      </w:r>
    </w:p>
    <w:p w14:paraId="61A5E0A9" w14:textId="77777777" w:rsidR="00CF3F2D" w:rsidRPr="00DB5FF4" w:rsidRDefault="00CF3F2D" w:rsidP="00CF3F2D">
      <w:pPr>
        <w:ind w:left="720"/>
      </w:pPr>
      <w:r w:rsidRPr="00EF6A93">
        <w:t>The payment summaries can be generated for all active employees on foreign employment in accordance with Australian Taxation Office (ATO) requirements. This report is valid from 2011.</w:t>
      </w:r>
    </w:p>
    <w:p w14:paraId="33A8AECD" w14:textId="77777777" w:rsidR="00CF3F2D" w:rsidRPr="00EF6A93" w:rsidRDefault="00CF3F2D" w:rsidP="00CF3F2D">
      <w:pPr>
        <w:pStyle w:val="SAPKeyblockTitle"/>
      </w:pPr>
      <w:r w:rsidRPr="00EF6A93">
        <w:t>Prerequisites</w:t>
      </w:r>
    </w:p>
    <w:p w14:paraId="6946CE87" w14:textId="77777777" w:rsidR="00CF3F2D" w:rsidRPr="00EF6A93" w:rsidRDefault="00CF3F2D" w:rsidP="00CF3F2D">
      <w:r w:rsidRPr="00EF6A93">
        <w:t xml:space="preserve">The employee, for whom the payment summary on foreign employment should be generated, is Australian national and has in Employee Central the field </w:t>
      </w:r>
      <w:r w:rsidRPr="00EF6A93">
        <w:rPr>
          <w:rStyle w:val="SAPScreenElement"/>
        </w:rPr>
        <w:t>Employee Class</w:t>
      </w:r>
      <w:r w:rsidRPr="00EF6A93">
        <w:t xml:space="preserve"> (located in </w:t>
      </w:r>
      <w:r w:rsidRPr="00EF6A93">
        <w:rPr>
          <w:rStyle w:val="SAPScreenElement"/>
        </w:rPr>
        <w:t>Job Information</w:t>
      </w:r>
      <w:r w:rsidRPr="00EF6A93">
        <w:t xml:space="preserve"> block of the </w:t>
      </w:r>
      <w:r w:rsidRPr="00EF6A93">
        <w:rPr>
          <w:rStyle w:val="SAPScreenElement"/>
        </w:rPr>
        <w:t>Employment Information</w:t>
      </w:r>
      <w:r w:rsidRPr="00EF6A93">
        <w:t xml:space="preserve"> section) of value</w:t>
      </w:r>
      <w:r w:rsidRPr="00EF6A93">
        <w:rPr>
          <w:rStyle w:val="SAPMonospace"/>
        </w:rPr>
        <w:t xml:space="preserve"> Expat</w:t>
      </w:r>
      <w:r w:rsidRPr="00EF6A93">
        <w:t>.</w:t>
      </w:r>
    </w:p>
    <w:p w14:paraId="5C6E0C00" w14:textId="77777777" w:rsidR="00CF3F2D" w:rsidRPr="00EF6A93" w:rsidRDefault="00CF3F2D" w:rsidP="00CF3F2D">
      <w:pPr>
        <w:pStyle w:val="SAPKeyblockTitle"/>
      </w:pPr>
      <w:r w:rsidRPr="00EF6A93">
        <w:t>Procedure</w:t>
      </w:r>
    </w:p>
    <w:p w14:paraId="04CF389E" w14:textId="77777777" w:rsidR="00CF3F2D" w:rsidRPr="00EF6A93" w:rsidRDefault="00CF3F2D" w:rsidP="00CF3F2D">
      <w:pPr>
        <w:ind w:left="720"/>
      </w:pPr>
      <w:r w:rsidRPr="00EF6A93">
        <w:rPr>
          <w:noProof/>
        </w:rPr>
        <w:drawing>
          <wp:inline distT="0" distB="0" distL="0" distR="0" wp14:anchorId="3499DFD1" wp14:editId="0E2C1AB0">
            <wp:extent cx="228600" cy="228600"/>
            <wp:effectExtent l="0" t="0" r="0" b="0"/>
            <wp:docPr id="9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w:t>
      </w:r>
      <w:r w:rsidRPr="00EF6A93">
        <w:rPr>
          <w:rFonts w:ascii="BentonSans Regular" w:hAnsi="BentonSans Regular"/>
          <w:color w:val="666666"/>
          <w:sz w:val="22"/>
        </w:rPr>
        <w:t>Note</w:t>
      </w:r>
    </w:p>
    <w:p w14:paraId="1CBBA5FF" w14:textId="77777777" w:rsidR="00CF3F2D" w:rsidRPr="00EF6A93" w:rsidRDefault="00CF3F2D" w:rsidP="00CF3F2D">
      <w:pPr>
        <w:ind w:left="720"/>
      </w:pPr>
      <w:r w:rsidRPr="00EF6A93">
        <w:t>In the below table, FE stands for “Foreign Employment”.</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1498"/>
        <w:gridCol w:w="2974"/>
        <w:gridCol w:w="4860"/>
        <w:gridCol w:w="2790"/>
        <w:gridCol w:w="1264"/>
      </w:tblGrid>
      <w:tr w:rsidR="00CF3F2D" w:rsidRPr="00EF6A93" w14:paraId="0FF53F29" w14:textId="77777777" w:rsidTr="00467E8A">
        <w:trPr>
          <w:trHeight w:val="517"/>
          <w:tblHeader/>
        </w:trPr>
        <w:tc>
          <w:tcPr>
            <w:tcW w:w="900" w:type="dxa"/>
            <w:shd w:val="clear" w:color="auto" w:fill="999999"/>
          </w:tcPr>
          <w:p w14:paraId="65DBDBA3" w14:textId="77777777" w:rsidR="00CF3F2D" w:rsidRPr="00EF6A93" w:rsidRDefault="00CF3F2D" w:rsidP="00467E8A">
            <w:pPr>
              <w:pStyle w:val="TableHeading"/>
              <w:rPr>
                <w:rFonts w:ascii="BentonSans Bold" w:hAnsi="BentonSans Bold"/>
                <w:bCs/>
                <w:color w:val="FFFFFF"/>
                <w:sz w:val="18"/>
              </w:rPr>
            </w:pPr>
            <w:r w:rsidRPr="00EF6A93">
              <w:rPr>
                <w:rFonts w:ascii="BentonSans Bold" w:hAnsi="BentonSans Bold"/>
                <w:bCs/>
                <w:color w:val="FFFFFF"/>
                <w:sz w:val="18"/>
              </w:rPr>
              <w:t>Test Step #</w:t>
            </w:r>
          </w:p>
        </w:tc>
        <w:tc>
          <w:tcPr>
            <w:tcW w:w="1498" w:type="dxa"/>
            <w:shd w:val="clear" w:color="auto" w:fill="999999"/>
          </w:tcPr>
          <w:p w14:paraId="3E85D84D" w14:textId="77777777" w:rsidR="00CF3F2D" w:rsidRPr="00EF6A93" w:rsidRDefault="00CF3F2D" w:rsidP="00467E8A">
            <w:pPr>
              <w:pStyle w:val="TableHeading"/>
              <w:rPr>
                <w:rFonts w:ascii="BentonSans Bold" w:hAnsi="BentonSans Bold"/>
                <w:bCs/>
                <w:color w:val="FFFFFF"/>
                <w:sz w:val="18"/>
              </w:rPr>
            </w:pPr>
            <w:r w:rsidRPr="00EF6A93">
              <w:rPr>
                <w:rFonts w:ascii="BentonSans Bold" w:hAnsi="BentonSans Bold"/>
                <w:bCs/>
                <w:color w:val="FFFFFF"/>
                <w:sz w:val="18"/>
              </w:rPr>
              <w:t>Test Step Name</w:t>
            </w:r>
          </w:p>
        </w:tc>
        <w:tc>
          <w:tcPr>
            <w:tcW w:w="2974" w:type="dxa"/>
            <w:shd w:val="clear" w:color="auto" w:fill="999999"/>
          </w:tcPr>
          <w:p w14:paraId="2FC7E4E1" w14:textId="77777777" w:rsidR="00CF3F2D" w:rsidRPr="00EF6A93" w:rsidRDefault="00CF3F2D" w:rsidP="00467E8A">
            <w:pPr>
              <w:pStyle w:val="TableHeading"/>
              <w:rPr>
                <w:rFonts w:ascii="BentonSans Bold" w:hAnsi="BentonSans Bold"/>
                <w:bCs/>
                <w:color w:val="FFFFFF"/>
                <w:sz w:val="18"/>
              </w:rPr>
            </w:pPr>
            <w:r w:rsidRPr="00EF6A93">
              <w:rPr>
                <w:rFonts w:ascii="BentonSans Bold" w:hAnsi="BentonSans Bold"/>
                <w:bCs/>
                <w:color w:val="FFFFFF"/>
                <w:sz w:val="18"/>
              </w:rPr>
              <w:t>Instruction</w:t>
            </w:r>
          </w:p>
        </w:tc>
        <w:tc>
          <w:tcPr>
            <w:tcW w:w="4860" w:type="dxa"/>
            <w:shd w:val="clear" w:color="auto" w:fill="999999"/>
          </w:tcPr>
          <w:p w14:paraId="22A45C97" w14:textId="77777777" w:rsidR="00CF3F2D" w:rsidRPr="00EF6A93" w:rsidRDefault="00CF3F2D" w:rsidP="00467E8A">
            <w:pPr>
              <w:pStyle w:val="TableHeading"/>
              <w:rPr>
                <w:rFonts w:ascii="BentonSans Bold" w:hAnsi="BentonSans Bold"/>
                <w:bCs/>
                <w:color w:val="FFFFFF"/>
                <w:sz w:val="18"/>
              </w:rPr>
            </w:pPr>
            <w:r w:rsidRPr="00EF6A93">
              <w:rPr>
                <w:rFonts w:ascii="BentonSans Bold" w:hAnsi="BentonSans Bold"/>
                <w:bCs/>
                <w:color w:val="FFFFFF"/>
                <w:sz w:val="18"/>
              </w:rPr>
              <w:t>User Entries:</w:t>
            </w:r>
            <w:r w:rsidRPr="00EF6A93">
              <w:rPr>
                <w:rFonts w:ascii="BentonSans Bold" w:hAnsi="BentonSans Bold"/>
                <w:bCs/>
                <w:color w:val="FFFFFF"/>
                <w:sz w:val="18"/>
              </w:rPr>
              <w:br/>
              <w:t>Field Name: User Action and Value</w:t>
            </w:r>
          </w:p>
        </w:tc>
        <w:tc>
          <w:tcPr>
            <w:tcW w:w="2790" w:type="dxa"/>
            <w:shd w:val="clear" w:color="auto" w:fill="999999"/>
          </w:tcPr>
          <w:p w14:paraId="1680BFF6" w14:textId="77777777" w:rsidR="00CF3F2D" w:rsidRPr="00EF6A93" w:rsidRDefault="00CF3F2D" w:rsidP="00467E8A">
            <w:pPr>
              <w:pStyle w:val="TableHeading"/>
              <w:rPr>
                <w:rFonts w:ascii="BentonSans Bold" w:hAnsi="BentonSans Bold"/>
                <w:bCs/>
                <w:color w:val="FFFFFF"/>
                <w:sz w:val="18"/>
              </w:rPr>
            </w:pPr>
            <w:r w:rsidRPr="00EF6A93">
              <w:rPr>
                <w:rFonts w:ascii="BentonSans Bold" w:hAnsi="BentonSans Bold"/>
                <w:bCs/>
                <w:color w:val="FFFFFF"/>
                <w:sz w:val="18"/>
              </w:rPr>
              <w:t>Expected Result</w:t>
            </w:r>
          </w:p>
        </w:tc>
        <w:tc>
          <w:tcPr>
            <w:tcW w:w="1264" w:type="dxa"/>
            <w:shd w:val="clear" w:color="auto" w:fill="999999"/>
          </w:tcPr>
          <w:p w14:paraId="6450EF32" w14:textId="77777777" w:rsidR="00CF3F2D" w:rsidRPr="00EF6A93" w:rsidRDefault="00CF3F2D" w:rsidP="00467E8A">
            <w:pPr>
              <w:pStyle w:val="TableHeading"/>
              <w:rPr>
                <w:rFonts w:ascii="BentonSans Bold" w:hAnsi="BentonSans Bold"/>
                <w:bCs/>
                <w:color w:val="FFFFFF"/>
                <w:sz w:val="18"/>
              </w:rPr>
            </w:pPr>
            <w:r w:rsidRPr="00EF6A93">
              <w:rPr>
                <w:rFonts w:ascii="BentonSans Bold" w:hAnsi="BentonSans Bold"/>
                <w:bCs/>
                <w:color w:val="FFFFFF"/>
                <w:sz w:val="18"/>
              </w:rPr>
              <w:t>Pass / Fail / Comment</w:t>
            </w:r>
          </w:p>
        </w:tc>
      </w:tr>
      <w:tr w:rsidR="00CF3F2D" w:rsidRPr="00EF6A93" w14:paraId="5A4AB7CD" w14:textId="77777777" w:rsidTr="00467E8A">
        <w:trPr>
          <w:trHeight w:val="288"/>
        </w:trPr>
        <w:tc>
          <w:tcPr>
            <w:tcW w:w="900" w:type="dxa"/>
            <w:shd w:val="clear" w:color="auto" w:fill="auto"/>
          </w:tcPr>
          <w:p w14:paraId="4E84D43F" w14:textId="77777777" w:rsidR="00CF3F2D" w:rsidRPr="00EF6A93" w:rsidRDefault="00CF3F2D" w:rsidP="00467E8A">
            <w:r w:rsidRPr="00EF6A93">
              <w:t>1</w:t>
            </w:r>
          </w:p>
        </w:tc>
        <w:tc>
          <w:tcPr>
            <w:tcW w:w="1498" w:type="dxa"/>
            <w:shd w:val="clear" w:color="auto" w:fill="auto"/>
          </w:tcPr>
          <w:p w14:paraId="58CF523F" w14:textId="77777777" w:rsidR="00CF3F2D" w:rsidRPr="00EF6A93" w:rsidRDefault="00CF3F2D" w:rsidP="00467E8A">
            <w:pPr>
              <w:rPr>
                <w:rStyle w:val="SAPEmphasis"/>
              </w:rPr>
            </w:pPr>
            <w:r w:rsidRPr="00EF6A93">
              <w:rPr>
                <w:rStyle w:val="SAPEmphasis"/>
              </w:rPr>
              <w:t>Log on</w:t>
            </w:r>
          </w:p>
        </w:tc>
        <w:tc>
          <w:tcPr>
            <w:tcW w:w="2974" w:type="dxa"/>
            <w:shd w:val="clear" w:color="auto" w:fill="auto"/>
          </w:tcPr>
          <w:p w14:paraId="2493212A" w14:textId="77777777" w:rsidR="00CF3F2D" w:rsidRPr="00EF6A93" w:rsidRDefault="00CF3F2D" w:rsidP="00467E8A">
            <w:r w:rsidRPr="00EF6A93">
              <w:t xml:space="preserve">Log on to </w:t>
            </w:r>
            <w:r w:rsidRPr="00EF6A93">
              <w:rPr>
                <w:rStyle w:val="SAPScreenElement"/>
                <w:color w:val="auto"/>
              </w:rPr>
              <w:t>Employee Central</w:t>
            </w:r>
            <w:r w:rsidRPr="00EF6A93">
              <w:t xml:space="preserve"> as an HR Administrator.</w:t>
            </w:r>
          </w:p>
        </w:tc>
        <w:tc>
          <w:tcPr>
            <w:tcW w:w="4860" w:type="dxa"/>
            <w:shd w:val="clear" w:color="auto" w:fill="auto"/>
          </w:tcPr>
          <w:p w14:paraId="3B6C1FC6" w14:textId="77777777" w:rsidR="00CF3F2D" w:rsidRPr="00EF6A93" w:rsidRDefault="00CF3F2D" w:rsidP="00467E8A"/>
        </w:tc>
        <w:tc>
          <w:tcPr>
            <w:tcW w:w="2790" w:type="dxa"/>
            <w:shd w:val="clear" w:color="auto" w:fill="auto"/>
          </w:tcPr>
          <w:p w14:paraId="3E0BCEC3" w14:textId="77777777" w:rsidR="00CF3F2D" w:rsidRPr="00EF6A93" w:rsidRDefault="00CF3F2D" w:rsidP="00467E8A">
            <w:r w:rsidRPr="00EF6A93">
              <w:t xml:space="preserve">The </w:t>
            </w:r>
            <w:r w:rsidRPr="00EF6A93">
              <w:rPr>
                <w:rStyle w:val="SAPScreenElement"/>
              </w:rPr>
              <w:t>Home</w:t>
            </w:r>
            <w:r w:rsidRPr="00EF6A93">
              <w:t xml:space="preserve"> page is displayed.</w:t>
            </w:r>
          </w:p>
        </w:tc>
        <w:tc>
          <w:tcPr>
            <w:tcW w:w="1264" w:type="dxa"/>
          </w:tcPr>
          <w:p w14:paraId="6607F4E4" w14:textId="77777777" w:rsidR="00CF3F2D" w:rsidRPr="00EF6A93" w:rsidRDefault="00CF3F2D" w:rsidP="00467E8A">
            <w:pPr>
              <w:rPr>
                <w:rFonts w:cs="Arial"/>
                <w:bCs/>
              </w:rPr>
            </w:pPr>
          </w:p>
        </w:tc>
      </w:tr>
      <w:tr w:rsidR="00CF3F2D" w:rsidRPr="00EF6A93" w14:paraId="459C1245" w14:textId="77777777" w:rsidTr="00467E8A">
        <w:trPr>
          <w:trHeight w:val="1137"/>
        </w:trPr>
        <w:tc>
          <w:tcPr>
            <w:tcW w:w="900" w:type="dxa"/>
            <w:shd w:val="clear" w:color="auto" w:fill="auto"/>
          </w:tcPr>
          <w:p w14:paraId="7F7A1FAA" w14:textId="77777777" w:rsidR="00CF3F2D" w:rsidRPr="00EF6A93" w:rsidRDefault="00CF3F2D" w:rsidP="00467E8A">
            <w:r w:rsidRPr="00EF6A93">
              <w:lastRenderedPageBreak/>
              <w:t>2</w:t>
            </w:r>
          </w:p>
        </w:tc>
        <w:tc>
          <w:tcPr>
            <w:tcW w:w="1498" w:type="dxa"/>
            <w:shd w:val="clear" w:color="auto" w:fill="auto"/>
          </w:tcPr>
          <w:p w14:paraId="0B1DC80E" w14:textId="77777777" w:rsidR="00CF3F2D" w:rsidRPr="00EF6A93" w:rsidRDefault="00CF3F2D" w:rsidP="00467E8A">
            <w:pPr>
              <w:rPr>
                <w:rStyle w:val="SAPEmphasis"/>
              </w:rPr>
            </w:pPr>
            <w:r w:rsidRPr="00EF6A93">
              <w:rPr>
                <w:rStyle w:val="SAPEmphasis"/>
              </w:rPr>
              <w:t>Search Employee</w:t>
            </w:r>
          </w:p>
        </w:tc>
        <w:tc>
          <w:tcPr>
            <w:tcW w:w="2974" w:type="dxa"/>
            <w:shd w:val="clear" w:color="auto" w:fill="auto"/>
          </w:tcPr>
          <w:p w14:paraId="109067FA" w14:textId="77777777" w:rsidR="00CF3F2D" w:rsidRPr="00EF6A93" w:rsidRDefault="00CF3F2D" w:rsidP="00467E8A">
            <w:r w:rsidRPr="00EF6A93">
              <w:t>In the</w:t>
            </w:r>
            <w:r w:rsidRPr="00EF6A93">
              <w:rPr>
                <w:rStyle w:val="SAPScreenElement"/>
              </w:rPr>
              <w:t xml:space="preserve"> Search for actions or people</w:t>
            </w:r>
            <w:r w:rsidRPr="00EF6A93">
              <w:t xml:space="preserve"> box, in the top right corner of the screen, enter the name (or name parts) of the employee for whom you want to maintain data.</w:t>
            </w:r>
          </w:p>
        </w:tc>
        <w:tc>
          <w:tcPr>
            <w:tcW w:w="4860" w:type="dxa"/>
            <w:shd w:val="clear" w:color="auto" w:fill="auto"/>
          </w:tcPr>
          <w:p w14:paraId="0EF19FB7" w14:textId="77777777" w:rsidR="00CF3F2D" w:rsidRPr="00EF6A93" w:rsidRDefault="00CF3F2D" w:rsidP="00467E8A"/>
        </w:tc>
        <w:tc>
          <w:tcPr>
            <w:tcW w:w="2790" w:type="dxa"/>
            <w:shd w:val="clear" w:color="auto" w:fill="auto"/>
          </w:tcPr>
          <w:p w14:paraId="6688E44E" w14:textId="77777777" w:rsidR="00CF3F2D" w:rsidRPr="00EF6A93" w:rsidRDefault="00CF3F2D" w:rsidP="00467E8A">
            <w:r>
              <w:t xml:space="preserve">The autocomplete functionality suggests </w:t>
            </w:r>
            <w:r w:rsidRPr="00EF6A93">
              <w:t>a list of employees matching your search criteria.</w:t>
            </w:r>
          </w:p>
        </w:tc>
        <w:tc>
          <w:tcPr>
            <w:tcW w:w="1264" w:type="dxa"/>
          </w:tcPr>
          <w:p w14:paraId="2CAB6059" w14:textId="77777777" w:rsidR="00CF3F2D" w:rsidRPr="00EF6A93" w:rsidRDefault="00CF3F2D" w:rsidP="00467E8A">
            <w:pPr>
              <w:rPr>
                <w:rFonts w:cs="Arial"/>
                <w:bCs/>
              </w:rPr>
            </w:pPr>
          </w:p>
        </w:tc>
      </w:tr>
      <w:tr w:rsidR="00CF3F2D" w:rsidRPr="00EF6A93" w14:paraId="1071FEF1" w14:textId="77777777" w:rsidTr="00467E8A">
        <w:trPr>
          <w:trHeight w:val="576"/>
        </w:trPr>
        <w:tc>
          <w:tcPr>
            <w:tcW w:w="900" w:type="dxa"/>
            <w:shd w:val="clear" w:color="auto" w:fill="auto"/>
          </w:tcPr>
          <w:p w14:paraId="0F75B60A" w14:textId="77777777" w:rsidR="00CF3F2D" w:rsidRPr="00EF6A93" w:rsidRDefault="00CF3F2D" w:rsidP="00467E8A">
            <w:r w:rsidRPr="00EF6A93">
              <w:t>3</w:t>
            </w:r>
          </w:p>
        </w:tc>
        <w:tc>
          <w:tcPr>
            <w:tcW w:w="1498" w:type="dxa"/>
            <w:shd w:val="clear" w:color="auto" w:fill="auto"/>
          </w:tcPr>
          <w:p w14:paraId="31D5505C" w14:textId="77777777" w:rsidR="00CF3F2D" w:rsidRPr="00EF6A93" w:rsidRDefault="00CF3F2D" w:rsidP="00467E8A">
            <w:pPr>
              <w:rPr>
                <w:rFonts w:cs="Arial"/>
                <w:b/>
                <w:bCs/>
              </w:rPr>
            </w:pPr>
            <w:r w:rsidRPr="00EF6A93">
              <w:rPr>
                <w:rStyle w:val="SAPEmphasis"/>
              </w:rPr>
              <w:t>Select Employee</w:t>
            </w:r>
          </w:p>
        </w:tc>
        <w:tc>
          <w:tcPr>
            <w:tcW w:w="2974" w:type="dxa"/>
            <w:shd w:val="clear" w:color="auto" w:fill="auto"/>
          </w:tcPr>
          <w:p w14:paraId="5F78B223" w14:textId="77777777" w:rsidR="00CF3F2D" w:rsidRPr="00EF6A93" w:rsidRDefault="00CF3F2D" w:rsidP="00467E8A">
            <w:r w:rsidRPr="00EF6A93">
              <w:rPr>
                <w:rFonts w:cs="Arial"/>
                <w:bCs/>
              </w:rPr>
              <w:t>Select the appropriate employee from the result list.</w:t>
            </w:r>
          </w:p>
        </w:tc>
        <w:tc>
          <w:tcPr>
            <w:tcW w:w="4860" w:type="dxa"/>
            <w:shd w:val="clear" w:color="auto" w:fill="auto"/>
          </w:tcPr>
          <w:p w14:paraId="3456C4F4" w14:textId="77777777" w:rsidR="00CF3F2D" w:rsidRPr="00EF6A93" w:rsidRDefault="00CF3F2D" w:rsidP="00467E8A"/>
        </w:tc>
        <w:tc>
          <w:tcPr>
            <w:tcW w:w="2790" w:type="dxa"/>
            <w:shd w:val="clear" w:color="auto" w:fill="auto"/>
          </w:tcPr>
          <w:p w14:paraId="7FCE8F1E" w14:textId="77777777" w:rsidR="00CF3F2D" w:rsidRPr="00EF6A93" w:rsidRDefault="00CF3F2D" w:rsidP="00467E8A">
            <w:r w:rsidRPr="00EF6A93">
              <w:t xml:space="preserve">You are directed to the </w:t>
            </w:r>
            <w:r w:rsidRPr="00EF6A93">
              <w:rPr>
                <w:rStyle w:val="SAPScreenElement"/>
              </w:rPr>
              <w:t>Employee Files</w:t>
            </w:r>
            <w:r w:rsidRPr="00EF6A93">
              <w:t xml:space="preserve"> page in which the profile of the employee is displayed.</w:t>
            </w:r>
          </w:p>
        </w:tc>
        <w:tc>
          <w:tcPr>
            <w:tcW w:w="1264" w:type="dxa"/>
          </w:tcPr>
          <w:p w14:paraId="325560DE" w14:textId="77777777" w:rsidR="00CF3F2D" w:rsidRPr="00EF6A93" w:rsidRDefault="00CF3F2D" w:rsidP="00467E8A">
            <w:pPr>
              <w:rPr>
                <w:rFonts w:cs="Arial"/>
                <w:bCs/>
              </w:rPr>
            </w:pPr>
          </w:p>
        </w:tc>
      </w:tr>
      <w:tr w:rsidR="00CF3F2D" w:rsidRPr="00EF6A93" w14:paraId="5FECD521" w14:textId="77777777" w:rsidTr="00467E8A">
        <w:trPr>
          <w:trHeight w:val="144"/>
        </w:trPr>
        <w:tc>
          <w:tcPr>
            <w:tcW w:w="900" w:type="dxa"/>
            <w:shd w:val="clear" w:color="auto" w:fill="auto"/>
          </w:tcPr>
          <w:p w14:paraId="004E124F" w14:textId="77777777" w:rsidR="00CF3F2D" w:rsidRPr="00EF6A93" w:rsidRDefault="00CF3F2D" w:rsidP="00467E8A">
            <w:r w:rsidRPr="00EF6A93">
              <w:t>4</w:t>
            </w:r>
          </w:p>
        </w:tc>
        <w:tc>
          <w:tcPr>
            <w:tcW w:w="1498" w:type="dxa"/>
            <w:shd w:val="clear" w:color="auto" w:fill="auto"/>
          </w:tcPr>
          <w:p w14:paraId="4E21215D" w14:textId="77777777" w:rsidR="00CF3F2D" w:rsidRPr="00EF6A93" w:rsidRDefault="00CF3F2D" w:rsidP="00467E8A">
            <w:pPr>
              <w:rPr>
                <w:rFonts w:cs="Arial"/>
                <w:b/>
                <w:bCs/>
              </w:rPr>
            </w:pPr>
            <w:r w:rsidRPr="00EF6A93">
              <w:rPr>
                <w:rStyle w:val="SAPEmphasis"/>
              </w:rPr>
              <w:t>Go to</w:t>
            </w:r>
            <w:r w:rsidRPr="00EF6A93">
              <w:rPr>
                <w:rFonts w:cs="Arial"/>
                <w:b/>
                <w:bCs/>
              </w:rPr>
              <w:t xml:space="preserve"> </w:t>
            </w:r>
            <w:r w:rsidRPr="00EF6A93">
              <w:rPr>
                <w:rStyle w:val="SAPScreenElement"/>
                <w:b/>
                <w:color w:val="auto"/>
              </w:rPr>
              <w:t>Payroll Information</w:t>
            </w:r>
            <w:r w:rsidRPr="00EF6A93">
              <w:rPr>
                <w:rFonts w:cs="Arial"/>
                <w:b/>
                <w:bCs/>
              </w:rPr>
              <w:t xml:space="preserve"> </w:t>
            </w:r>
            <w:r w:rsidRPr="00EF6A93">
              <w:rPr>
                <w:rStyle w:val="SAPEmphasis"/>
              </w:rPr>
              <w:t>subsection</w:t>
            </w:r>
          </w:p>
        </w:tc>
        <w:tc>
          <w:tcPr>
            <w:tcW w:w="2974" w:type="dxa"/>
            <w:shd w:val="clear" w:color="auto" w:fill="auto"/>
          </w:tcPr>
          <w:p w14:paraId="6809BD42" w14:textId="77777777" w:rsidR="00CF3F2D" w:rsidRPr="00EF6A93" w:rsidRDefault="00CF3F2D" w:rsidP="00467E8A">
            <w:r w:rsidRPr="00EF6A93">
              <w:t>Go to</w:t>
            </w:r>
            <w:r w:rsidRPr="00EF6A93">
              <w:rPr>
                <w:rFonts w:cs="Arial"/>
                <w:bCs/>
              </w:rPr>
              <w:t xml:space="preserve"> the </w:t>
            </w:r>
            <w:r w:rsidRPr="00EF6A93">
              <w:rPr>
                <w:rStyle w:val="SAPScreenElement"/>
              </w:rPr>
              <w:t>Employment Information</w:t>
            </w:r>
            <w:r w:rsidRPr="00EF6A93">
              <w:rPr>
                <w:rFonts w:cs="Arial"/>
                <w:bCs/>
              </w:rPr>
              <w:t xml:space="preserve"> section and there scroll to the </w:t>
            </w:r>
            <w:r w:rsidRPr="00EF6A93">
              <w:rPr>
                <w:rStyle w:val="SAPScreenElement"/>
              </w:rPr>
              <w:t>Payroll Information</w:t>
            </w:r>
            <w:r w:rsidRPr="00EF6A93">
              <w:rPr>
                <w:rFonts w:cs="Arial"/>
                <w:bCs/>
              </w:rPr>
              <w:t xml:space="preserve"> subsection</w:t>
            </w:r>
            <w:r w:rsidRPr="00EF6A93">
              <w:rPr>
                <w:rStyle w:val="SAPScreenElement"/>
              </w:rPr>
              <w:t>.</w:t>
            </w:r>
          </w:p>
        </w:tc>
        <w:tc>
          <w:tcPr>
            <w:tcW w:w="4860" w:type="dxa"/>
            <w:shd w:val="clear" w:color="auto" w:fill="auto"/>
          </w:tcPr>
          <w:p w14:paraId="58AE7859" w14:textId="77777777" w:rsidR="00CF3F2D" w:rsidRPr="00EF6A93" w:rsidRDefault="00CF3F2D" w:rsidP="00467E8A"/>
        </w:tc>
        <w:tc>
          <w:tcPr>
            <w:tcW w:w="2790" w:type="dxa"/>
            <w:shd w:val="clear" w:color="auto" w:fill="auto"/>
          </w:tcPr>
          <w:p w14:paraId="384BD356" w14:textId="77777777" w:rsidR="00CF3F2D" w:rsidRPr="00DB5FF4" w:rsidRDefault="00CF3F2D" w:rsidP="00467E8A">
            <w:pPr>
              <w:rPr>
                <w:color w:val="1F497D"/>
              </w:rPr>
            </w:pPr>
            <w:r w:rsidRPr="00EF6A93">
              <w:t xml:space="preserve">The </w:t>
            </w:r>
            <w:r w:rsidRPr="00EF6A93">
              <w:rPr>
                <w:rStyle w:val="SAPScreenElement"/>
              </w:rPr>
              <w:t>Payroll Information</w:t>
            </w:r>
            <w:r w:rsidRPr="00EF6A93">
              <w:t xml:space="preserve"> subsection is displayed. It contains several blocks configured as per your requirements.</w:t>
            </w:r>
          </w:p>
        </w:tc>
        <w:tc>
          <w:tcPr>
            <w:tcW w:w="1264" w:type="dxa"/>
          </w:tcPr>
          <w:p w14:paraId="4FF75E63" w14:textId="77777777" w:rsidR="00CF3F2D" w:rsidRPr="00EF6A93" w:rsidRDefault="00CF3F2D" w:rsidP="00467E8A">
            <w:pPr>
              <w:rPr>
                <w:rFonts w:cs="Arial"/>
                <w:bCs/>
              </w:rPr>
            </w:pPr>
          </w:p>
        </w:tc>
      </w:tr>
      <w:tr w:rsidR="00CF3F2D" w:rsidRPr="00EF6A93" w14:paraId="6C5AE8A5" w14:textId="77777777" w:rsidTr="00467E8A">
        <w:trPr>
          <w:trHeight w:val="283"/>
        </w:trPr>
        <w:tc>
          <w:tcPr>
            <w:tcW w:w="900" w:type="dxa"/>
            <w:shd w:val="clear" w:color="auto" w:fill="auto"/>
          </w:tcPr>
          <w:p w14:paraId="1BB932AD" w14:textId="77777777" w:rsidR="00CF3F2D" w:rsidRPr="00EF6A93" w:rsidRDefault="00CF3F2D" w:rsidP="00467E8A">
            <w:r w:rsidRPr="00EF6A93">
              <w:t>5</w:t>
            </w:r>
          </w:p>
        </w:tc>
        <w:tc>
          <w:tcPr>
            <w:tcW w:w="1498" w:type="dxa"/>
            <w:shd w:val="clear" w:color="auto" w:fill="auto"/>
          </w:tcPr>
          <w:p w14:paraId="2AD9C89A" w14:textId="77777777" w:rsidR="00CF3F2D" w:rsidRPr="00EF6A93" w:rsidRDefault="00CF3F2D" w:rsidP="00467E8A">
            <w:pPr>
              <w:rPr>
                <w:rStyle w:val="SAPEmphasis"/>
              </w:rPr>
            </w:pPr>
            <w:r w:rsidRPr="00EF6A93">
              <w:rPr>
                <w:rStyle w:val="SAPEmphasis"/>
              </w:rPr>
              <w:t>Select HR Master Record: Payment Summary FE</w:t>
            </w:r>
          </w:p>
        </w:tc>
        <w:tc>
          <w:tcPr>
            <w:tcW w:w="2974" w:type="dxa"/>
            <w:shd w:val="clear" w:color="auto" w:fill="auto"/>
          </w:tcPr>
          <w:p w14:paraId="7FF186CC" w14:textId="77777777" w:rsidR="00CF3F2D" w:rsidRPr="00EF6A93" w:rsidRDefault="00CF3F2D" w:rsidP="00467E8A">
            <w:r w:rsidRPr="00EF6A93">
              <w:t xml:space="preserve">In the </w:t>
            </w:r>
            <w:r w:rsidRPr="00EF6A93">
              <w:rPr>
                <w:rStyle w:val="SAPScreenElement"/>
              </w:rPr>
              <w:t>Additional Employer Benefits</w:t>
            </w:r>
            <w:r w:rsidRPr="00EF6A93">
              <w:t xml:space="preserve"> block, select the </w:t>
            </w:r>
            <w:r w:rsidRPr="00EF6A93">
              <w:rPr>
                <w:rStyle w:val="SAPScreenElement"/>
              </w:rPr>
              <w:t xml:space="preserve">HR Master Record: Payment Summary FE </w:t>
            </w:r>
            <w:r w:rsidRPr="00EF6A93">
              <w:t>link.</w:t>
            </w:r>
          </w:p>
        </w:tc>
        <w:tc>
          <w:tcPr>
            <w:tcW w:w="4860" w:type="dxa"/>
            <w:shd w:val="clear" w:color="auto" w:fill="auto"/>
          </w:tcPr>
          <w:p w14:paraId="6FCD2B8E" w14:textId="77777777" w:rsidR="00CF3F2D" w:rsidRPr="00EF6A93" w:rsidRDefault="00CF3F2D" w:rsidP="00467E8A"/>
        </w:tc>
        <w:tc>
          <w:tcPr>
            <w:tcW w:w="2790" w:type="dxa"/>
            <w:shd w:val="clear" w:color="auto" w:fill="auto"/>
          </w:tcPr>
          <w:p w14:paraId="2D0CD2B5" w14:textId="77777777" w:rsidR="00CF3F2D" w:rsidRPr="00EF6A93" w:rsidRDefault="00CF3F2D" w:rsidP="00467E8A">
            <w:r w:rsidRPr="00EF6A93">
              <w:t>You are linked to Employee Central Payroll, where you need to enter logon details. The appropriate embedded form then appears containing a table with already existing records (if any, otherwise, the table is empty).</w:t>
            </w:r>
          </w:p>
        </w:tc>
        <w:tc>
          <w:tcPr>
            <w:tcW w:w="1264" w:type="dxa"/>
          </w:tcPr>
          <w:p w14:paraId="5FFC47CA" w14:textId="77777777" w:rsidR="00CF3F2D" w:rsidRPr="00EF6A93" w:rsidRDefault="00CF3F2D" w:rsidP="00467E8A">
            <w:pPr>
              <w:rPr>
                <w:rFonts w:cs="Arial"/>
                <w:bCs/>
              </w:rPr>
            </w:pPr>
          </w:p>
        </w:tc>
      </w:tr>
      <w:tr w:rsidR="00CF3F2D" w:rsidRPr="00EF6A93" w14:paraId="2FEAE5F9" w14:textId="77777777" w:rsidTr="00467E8A">
        <w:trPr>
          <w:trHeight w:val="576"/>
        </w:trPr>
        <w:tc>
          <w:tcPr>
            <w:tcW w:w="900" w:type="dxa"/>
            <w:tcBorders>
              <w:top w:val="single" w:sz="8" w:space="0" w:color="999999"/>
              <w:left w:val="single" w:sz="8" w:space="0" w:color="999999"/>
              <w:bottom w:val="single" w:sz="8" w:space="0" w:color="999999"/>
              <w:right w:val="single" w:sz="8" w:space="0" w:color="999999"/>
            </w:tcBorders>
            <w:shd w:val="clear" w:color="auto" w:fill="auto"/>
          </w:tcPr>
          <w:p w14:paraId="769C0117" w14:textId="77777777" w:rsidR="00CF3F2D" w:rsidRPr="00EF6A93" w:rsidRDefault="00CF3F2D" w:rsidP="00467E8A">
            <w:r w:rsidRPr="00EF6A93">
              <w:t>6</w:t>
            </w:r>
          </w:p>
        </w:tc>
        <w:tc>
          <w:tcPr>
            <w:tcW w:w="1498" w:type="dxa"/>
            <w:tcBorders>
              <w:top w:val="single" w:sz="8" w:space="0" w:color="999999"/>
              <w:left w:val="single" w:sz="8" w:space="0" w:color="999999"/>
              <w:bottom w:val="single" w:sz="8" w:space="0" w:color="999999"/>
              <w:right w:val="single" w:sz="8" w:space="0" w:color="999999"/>
            </w:tcBorders>
            <w:shd w:val="clear" w:color="auto" w:fill="auto"/>
          </w:tcPr>
          <w:p w14:paraId="59E2D8FF" w14:textId="77777777" w:rsidR="00CF3F2D" w:rsidRPr="00EF6A93" w:rsidRDefault="00CF3F2D" w:rsidP="00467E8A">
            <w:pPr>
              <w:rPr>
                <w:rStyle w:val="SAPEmphasis"/>
              </w:rPr>
            </w:pPr>
            <w:r w:rsidRPr="00EF6A93">
              <w:rPr>
                <w:rStyle w:val="SAPEmphasis"/>
              </w:rPr>
              <w:t>Create New Payment Summary FE Record</w:t>
            </w:r>
          </w:p>
        </w:tc>
        <w:tc>
          <w:tcPr>
            <w:tcW w:w="2974" w:type="dxa"/>
            <w:tcBorders>
              <w:top w:val="single" w:sz="8" w:space="0" w:color="999999"/>
              <w:left w:val="single" w:sz="8" w:space="0" w:color="999999"/>
              <w:bottom w:val="single" w:sz="8" w:space="0" w:color="999999"/>
              <w:right w:val="single" w:sz="8" w:space="0" w:color="999999"/>
            </w:tcBorders>
            <w:shd w:val="clear" w:color="auto" w:fill="auto"/>
          </w:tcPr>
          <w:p w14:paraId="6EABA266" w14:textId="77777777" w:rsidR="00CF3F2D" w:rsidRPr="00EF6A93" w:rsidRDefault="00CF3F2D" w:rsidP="00467E8A">
            <w:r w:rsidRPr="00EF6A93">
              <w:t xml:space="preserve">On the displayed </w:t>
            </w:r>
            <w:r w:rsidRPr="00EF6A93">
              <w:rPr>
                <w:rStyle w:val="SAPScreenElement"/>
              </w:rPr>
              <w:t>Additional Employer Benefits</w:t>
            </w:r>
            <w:r w:rsidRPr="00EF6A93">
              <w:t xml:space="preserve"> page, select </w:t>
            </w:r>
            <w:r w:rsidRPr="00EF6A93">
              <w:rPr>
                <w:rStyle w:val="SAPScreenElement"/>
              </w:rPr>
              <w:t>New</w:t>
            </w:r>
            <w:r w:rsidRPr="00EF6A93">
              <w:rPr>
                <w:rStyle w:val="SAPScreenElement"/>
                <w:rFonts w:ascii="BentonSans Book" w:hAnsi="BentonSans Book"/>
                <w:color w:val="auto"/>
              </w:rPr>
              <w:t xml:space="preserve"> and </w:t>
            </w:r>
            <w:r w:rsidRPr="00EF6A93">
              <w:t>for example</w:t>
            </w:r>
            <w:r w:rsidRPr="00EF6A93">
              <w:rPr>
                <w:rStyle w:val="SAPScreenElement"/>
                <w:rFonts w:ascii="BentonSans Book" w:hAnsi="BentonSans Book"/>
                <w:color w:val="auto"/>
              </w:rPr>
              <w:t xml:space="preserve"> </w:t>
            </w:r>
            <w:r w:rsidRPr="00EF6A93">
              <w:rPr>
                <w:rStyle w:val="SAPScreenElement"/>
              </w:rPr>
              <w:t>Foreign Employment Income</w:t>
            </w:r>
            <w:r w:rsidRPr="00EF6A93">
              <w:t>.</w:t>
            </w:r>
          </w:p>
        </w:tc>
        <w:tc>
          <w:tcPr>
            <w:tcW w:w="4860" w:type="dxa"/>
            <w:tcBorders>
              <w:top w:val="single" w:sz="8" w:space="0" w:color="999999"/>
              <w:left w:val="single" w:sz="8" w:space="0" w:color="999999"/>
              <w:bottom w:val="single" w:sz="8" w:space="0" w:color="999999"/>
              <w:right w:val="single" w:sz="8" w:space="0" w:color="999999"/>
            </w:tcBorders>
            <w:shd w:val="clear" w:color="auto" w:fill="auto"/>
          </w:tcPr>
          <w:p w14:paraId="4982153F" w14:textId="77777777" w:rsidR="00CF3F2D" w:rsidRPr="00EF6A93" w:rsidRDefault="00CF3F2D" w:rsidP="00467E8A"/>
        </w:tc>
        <w:tc>
          <w:tcPr>
            <w:tcW w:w="2790" w:type="dxa"/>
            <w:tcBorders>
              <w:top w:val="single" w:sz="8" w:space="0" w:color="999999"/>
              <w:left w:val="single" w:sz="8" w:space="0" w:color="999999"/>
              <w:bottom w:val="single" w:sz="8" w:space="0" w:color="999999"/>
              <w:right w:val="single" w:sz="8" w:space="0" w:color="999999"/>
            </w:tcBorders>
            <w:shd w:val="clear" w:color="auto" w:fill="auto"/>
          </w:tcPr>
          <w:p w14:paraId="1E75E4D6" w14:textId="77777777" w:rsidR="00CF3F2D" w:rsidRPr="00EF6A93" w:rsidRDefault="00CF3F2D" w:rsidP="00467E8A">
            <w:pPr>
              <w:rPr>
                <w:rFonts w:cs="Arial"/>
                <w:bCs/>
              </w:rPr>
            </w:pPr>
            <w:r w:rsidRPr="00EF6A93">
              <w:rPr>
                <w:rFonts w:cs="Arial"/>
                <w:bCs/>
              </w:rPr>
              <w:t>The fields to be filled in the form show up below the table.</w:t>
            </w:r>
          </w:p>
        </w:tc>
        <w:tc>
          <w:tcPr>
            <w:tcW w:w="1264" w:type="dxa"/>
            <w:tcBorders>
              <w:top w:val="single" w:sz="8" w:space="0" w:color="999999"/>
              <w:left w:val="single" w:sz="8" w:space="0" w:color="999999"/>
              <w:bottom w:val="single" w:sz="8" w:space="0" w:color="999999"/>
              <w:right w:val="single" w:sz="8" w:space="0" w:color="999999"/>
            </w:tcBorders>
          </w:tcPr>
          <w:p w14:paraId="2BD89C24" w14:textId="77777777" w:rsidR="00CF3F2D" w:rsidRPr="00EF6A93" w:rsidRDefault="00CF3F2D" w:rsidP="00467E8A">
            <w:pPr>
              <w:rPr>
                <w:rFonts w:cs="Arial"/>
                <w:bCs/>
              </w:rPr>
            </w:pPr>
          </w:p>
        </w:tc>
      </w:tr>
      <w:tr w:rsidR="00CF3F2D" w:rsidRPr="00EF6A93" w14:paraId="6BFCDA0B" w14:textId="77777777" w:rsidTr="00467E8A">
        <w:trPr>
          <w:trHeight w:val="576"/>
        </w:trPr>
        <w:tc>
          <w:tcPr>
            <w:tcW w:w="900" w:type="dxa"/>
            <w:vMerge w:val="restart"/>
            <w:tcBorders>
              <w:top w:val="single" w:sz="8" w:space="0" w:color="999999"/>
              <w:left w:val="single" w:sz="8" w:space="0" w:color="999999"/>
              <w:right w:val="single" w:sz="8" w:space="0" w:color="999999"/>
            </w:tcBorders>
            <w:shd w:val="clear" w:color="auto" w:fill="auto"/>
          </w:tcPr>
          <w:p w14:paraId="61855394" w14:textId="77777777" w:rsidR="00CF3F2D" w:rsidRPr="00EF6A93" w:rsidRDefault="00CF3F2D" w:rsidP="00467E8A">
            <w:r w:rsidRPr="00EF6A93">
              <w:t>7</w:t>
            </w:r>
          </w:p>
        </w:tc>
        <w:tc>
          <w:tcPr>
            <w:tcW w:w="1498" w:type="dxa"/>
            <w:vMerge w:val="restart"/>
            <w:tcBorders>
              <w:top w:val="single" w:sz="8" w:space="0" w:color="999999"/>
              <w:left w:val="single" w:sz="8" w:space="0" w:color="999999"/>
              <w:right w:val="single" w:sz="8" w:space="0" w:color="999999"/>
            </w:tcBorders>
            <w:shd w:val="clear" w:color="auto" w:fill="auto"/>
          </w:tcPr>
          <w:p w14:paraId="52E4319A" w14:textId="77777777" w:rsidR="00CF3F2D" w:rsidRPr="00EF6A93" w:rsidRDefault="00CF3F2D" w:rsidP="00467E8A">
            <w:pPr>
              <w:rPr>
                <w:rStyle w:val="SAPEmphasis"/>
              </w:rPr>
            </w:pPr>
            <w:r w:rsidRPr="00EF6A93">
              <w:rPr>
                <w:rStyle w:val="SAPEmphasis"/>
              </w:rPr>
              <w:t>Maintain Payment Summary FE Details</w:t>
            </w:r>
          </w:p>
        </w:tc>
        <w:tc>
          <w:tcPr>
            <w:tcW w:w="2974" w:type="dxa"/>
            <w:tcBorders>
              <w:top w:val="single" w:sz="8" w:space="0" w:color="999999"/>
              <w:left w:val="single" w:sz="8" w:space="0" w:color="999999"/>
              <w:bottom w:val="single" w:sz="8" w:space="0" w:color="999999"/>
              <w:right w:val="single" w:sz="8" w:space="0" w:color="999999"/>
            </w:tcBorders>
            <w:shd w:val="clear" w:color="auto" w:fill="auto"/>
          </w:tcPr>
          <w:p w14:paraId="174FBCCF" w14:textId="77777777" w:rsidR="00CF3F2D" w:rsidRPr="00EF6A93" w:rsidRDefault="00CF3F2D" w:rsidP="00467E8A">
            <w:r w:rsidRPr="00EF6A93">
              <w:t>Enter the validity date for the record:</w:t>
            </w:r>
          </w:p>
        </w:tc>
        <w:tc>
          <w:tcPr>
            <w:tcW w:w="4860" w:type="dxa"/>
            <w:tcBorders>
              <w:top w:val="single" w:sz="8" w:space="0" w:color="999999"/>
              <w:left w:val="single" w:sz="8" w:space="0" w:color="999999"/>
              <w:bottom w:val="single" w:sz="8" w:space="0" w:color="999999"/>
              <w:right w:val="single" w:sz="8" w:space="0" w:color="999999"/>
            </w:tcBorders>
            <w:shd w:val="clear" w:color="auto" w:fill="auto"/>
          </w:tcPr>
          <w:p w14:paraId="690B1F33" w14:textId="77777777" w:rsidR="00CF3F2D" w:rsidRPr="00EF6A93" w:rsidRDefault="00CF3F2D" w:rsidP="00467E8A">
            <w:r w:rsidRPr="00EF6A93">
              <w:rPr>
                <w:rStyle w:val="SAPScreenElement"/>
              </w:rPr>
              <w:t>Valid On</w:t>
            </w:r>
            <w:r w:rsidRPr="00EF6A93">
              <w:rPr>
                <w:rStyle w:val="SAPScreenElement"/>
                <w:rFonts w:ascii="BentonSans Book" w:hAnsi="BentonSans Book"/>
                <w:color w:val="auto"/>
              </w:rPr>
              <w:t>:</w:t>
            </w:r>
            <w:r w:rsidRPr="00EF6A93">
              <w:t xml:space="preserve"> select date from calendar help</w:t>
            </w:r>
          </w:p>
          <w:p w14:paraId="6AB8C4BC" w14:textId="77777777" w:rsidR="00CF3F2D" w:rsidRPr="00EF6A93" w:rsidRDefault="00CF3F2D" w:rsidP="00467E8A">
            <w:pPr>
              <w:ind w:left="342"/>
              <w:rPr>
                <w:rFonts w:asciiTheme="minorHAnsi" w:eastAsiaTheme="minorHAnsi" w:hAnsiTheme="minorHAnsi"/>
                <w:sz w:val="22"/>
                <w:szCs w:val="22"/>
              </w:rPr>
            </w:pPr>
            <w:r w:rsidRPr="00EF6A93">
              <w:rPr>
                <w:noProof/>
              </w:rPr>
              <w:drawing>
                <wp:inline distT="0" distB="0" distL="0" distR="0" wp14:anchorId="4D088989" wp14:editId="5B911E11">
                  <wp:extent cx="225425" cy="225425"/>
                  <wp:effectExtent l="0" t="0" r="0" b="317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EF6A93">
              <w:t> </w:t>
            </w:r>
            <w:r w:rsidRPr="00EF6A93">
              <w:rPr>
                <w:rFonts w:ascii="BentonSans Regular" w:hAnsi="BentonSans Regular"/>
                <w:color w:val="666666"/>
                <w:sz w:val="22"/>
              </w:rPr>
              <w:t>Note</w:t>
            </w:r>
          </w:p>
          <w:p w14:paraId="4D605F00" w14:textId="77777777" w:rsidR="00CF3F2D" w:rsidRPr="00EF6A93" w:rsidRDefault="00CF3F2D" w:rsidP="00467E8A">
            <w:pPr>
              <w:ind w:left="342"/>
            </w:pPr>
            <w:r w:rsidRPr="00EF6A93">
              <w:t>Today’s date is defaulted.</w:t>
            </w:r>
          </w:p>
        </w:tc>
        <w:tc>
          <w:tcPr>
            <w:tcW w:w="2790" w:type="dxa"/>
            <w:tcBorders>
              <w:top w:val="single" w:sz="8" w:space="0" w:color="999999"/>
              <w:left w:val="single" w:sz="8" w:space="0" w:color="999999"/>
              <w:bottom w:val="single" w:sz="8" w:space="0" w:color="999999"/>
              <w:right w:val="single" w:sz="8" w:space="0" w:color="999999"/>
            </w:tcBorders>
            <w:shd w:val="clear" w:color="auto" w:fill="auto"/>
          </w:tcPr>
          <w:p w14:paraId="052962C3" w14:textId="77777777" w:rsidR="00CF3F2D" w:rsidRPr="00EF6A93" w:rsidRDefault="00CF3F2D" w:rsidP="00467E8A">
            <w:pPr>
              <w:rPr>
                <w:rFonts w:cs="Arial"/>
                <w:bCs/>
              </w:rPr>
            </w:pPr>
          </w:p>
        </w:tc>
        <w:tc>
          <w:tcPr>
            <w:tcW w:w="1264" w:type="dxa"/>
            <w:tcBorders>
              <w:top w:val="single" w:sz="8" w:space="0" w:color="999999"/>
              <w:left w:val="single" w:sz="8" w:space="0" w:color="999999"/>
              <w:bottom w:val="single" w:sz="8" w:space="0" w:color="999999"/>
              <w:right w:val="single" w:sz="8" w:space="0" w:color="999999"/>
            </w:tcBorders>
          </w:tcPr>
          <w:p w14:paraId="1FBE8B90" w14:textId="77777777" w:rsidR="00CF3F2D" w:rsidRPr="00EF6A93" w:rsidRDefault="00CF3F2D" w:rsidP="00467E8A">
            <w:pPr>
              <w:rPr>
                <w:rFonts w:cs="Arial"/>
                <w:bCs/>
              </w:rPr>
            </w:pPr>
          </w:p>
        </w:tc>
      </w:tr>
      <w:tr w:rsidR="00DC39E1" w:rsidRPr="00EF6A93" w14:paraId="1927AE1F" w14:textId="77777777" w:rsidTr="006D7AE2">
        <w:trPr>
          <w:trHeight w:val="576"/>
        </w:trPr>
        <w:tc>
          <w:tcPr>
            <w:tcW w:w="900" w:type="dxa"/>
            <w:vMerge/>
            <w:tcBorders>
              <w:left w:val="single" w:sz="8" w:space="0" w:color="999999"/>
              <w:right w:val="single" w:sz="8" w:space="0" w:color="999999"/>
            </w:tcBorders>
            <w:shd w:val="clear" w:color="auto" w:fill="auto"/>
          </w:tcPr>
          <w:p w14:paraId="5E45C3D1" w14:textId="77777777" w:rsidR="00DC39E1" w:rsidRPr="00EF6A93" w:rsidRDefault="00DC39E1" w:rsidP="00467E8A"/>
        </w:tc>
        <w:tc>
          <w:tcPr>
            <w:tcW w:w="1498" w:type="dxa"/>
            <w:vMerge/>
            <w:tcBorders>
              <w:left w:val="single" w:sz="8" w:space="0" w:color="999999"/>
              <w:right w:val="single" w:sz="8" w:space="0" w:color="999999"/>
            </w:tcBorders>
            <w:shd w:val="clear" w:color="auto" w:fill="auto"/>
          </w:tcPr>
          <w:p w14:paraId="35761174" w14:textId="77777777" w:rsidR="00DC39E1" w:rsidRPr="00EF6A93" w:rsidRDefault="00DC39E1" w:rsidP="00467E8A">
            <w:pPr>
              <w:rPr>
                <w:rFonts w:cs="Arial"/>
                <w:b/>
                <w:bCs/>
              </w:rPr>
            </w:pPr>
          </w:p>
        </w:tc>
        <w:tc>
          <w:tcPr>
            <w:tcW w:w="2974" w:type="dxa"/>
            <w:vMerge w:val="restart"/>
            <w:tcBorders>
              <w:top w:val="single" w:sz="8" w:space="0" w:color="999999"/>
              <w:left w:val="single" w:sz="8" w:space="0" w:color="999999"/>
              <w:right w:val="single" w:sz="8" w:space="0" w:color="999999"/>
            </w:tcBorders>
            <w:shd w:val="clear" w:color="auto" w:fill="auto"/>
          </w:tcPr>
          <w:p w14:paraId="0D885188" w14:textId="77777777" w:rsidR="00DC39E1" w:rsidRPr="00EF6A93" w:rsidRDefault="00DC39E1" w:rsidP="00467E8A">
            <w:r w:rsidRPr="00EF6A93">
              <w:t xml:space="preserve">In the </w:t>
            </w:r>
            <w:r w:rsidRPr="00EF6A93">
              <w:rPr>
                <w:rStyle w:val="SAPScreenElement"/>
              </w:rPr>
              <w:t>Administration</w:t>
            </w:r>
            <w:r w:rsidRPr="00EF6A93">
              <w:t xml:space="preserve"> part of the form make the following entries:</w:t>
            </w:r>
          </w:p>
        </w:tc>
        <w:tc>
          <w:tcPr>
            <w:tcW w:w="4860" w:type="dxa"/>
            <w:tcBorders>
              <w:top w:val="single" w:sz="8" w:space="0" w:color="999999"/>
              <w:left w:val="single" w:sz="8" w:space="0" w:color="999999"/>
              <w:bottom w:val="single" w:sz="8" w:space="0" w:color="999999"/>
              <w:right w:val="single" w:sz="8" w:space="0" w:color="999999"/>
            </w:tcBorders>
            <w:shd w:val="clear" w:color="auto" w:fill="auto"/>
          </w:tcPr>
          <w:p w14:paraId="41AC7F56" w14:textId="77777777" w:rsidR="00DC39E1" w:rsidRPr="00EF6A93" w:rsidRDefault="00DC39E1" w:rsidP="00467E8A">
            <w:r w:rsidRPr="00EF6A93">
              <w:rPr>
                <w:rStyle w:val="SAPScreenElement"/>
              </w:rPr>
              <w:t>PS FE start date</w:t>
            </w:r>
            <w:r w:rsidRPr="00EF6A93">
              <w:t>: select from calendar help the start date of the period for which the system issues the payment summary for foreign employment</w:t>
            </w:r>
          </w:p>
        </w:tc>
        <w:tc>
          <w:tcPr>
            <w:tcW w:w="2790" w:type="dxa"/>
            <w:vMerge w:val="restart"/>
            <w:tcBorders>
              <w:top w:val="single" w:sz="8" w:space="0" w:color="999999"/>
              <w:left w:val="single" w:sz="8" w:space="0" w:color="999999"/>
              <w:right w:val="single" w:sz="8" w:space="0" w:color="999999"/>
            </w:tcBorders>
            <w:shd w:val="clear" w:color="auto" w:fill="auto"/>
          </w:tcPr>
          <w:p w14:paraId="119DD12C" w14:textId="77777777" w:rsidR="00DC39E1" w:rsidRPr="00EF6A93" w:rsidRDefault="00DC39E1" w:rsidP="00467E8A">
            <w:pPr>
              <w:rPr>
                <w:rFonts w:cs="Arial"/>
                <w:bCs/>
              </w:rPr>
            </w:pPr>
          </w:p>
        </w:tc>
        <w:tc>
          <w:tcPr>
            <w:tcW w:w="1264" w:type="dxa"/>
            <w:tcBorders>
              <w:top w:val="single" w:sz="8" w:space="0" w:color="999999"/>
              <w:left w:val="single" w:sz="8" w:space="0" w:color="999999"/>
              <w:bottom w:val="single" w:sz="8" w:space="0" w:color="999999"/>
              <w:right w:val="single" w:sz="8" w:space="0" w:color="999999"/>
            </w:tcBorders>
          </w:tcPr>
          <w:p w14:paraId="6E6E5109" w14:textId="77777777" w:rsidR="00DC39E1" w:rsidRPr="00EF6A93" w:rsidRDefault="00DC39E1" w:rsidP="00467E8A">
            <w:pPr>
              <w:rPr>
                <w:rFonts w:cs="Arial"/>
                <w:bCs/>
              </w:rPr>
            </w:pPr>
          </w:p>
        </w:tc>
      </w:tr>
      <w:tr w:rsidR="00DC39E1" w:rsidRPr="00EF6A93" w14:paraId="7935C4A1" w14:textId="77777777" w:rsidTr="006D7AE2">
        <w:trPr>
          <w:trHeight w:val="576"/>
        </w:trPr>
        <w:tc>
          <w:tcPr>
            <w:tcW w:w="900" w:type="dxa"/>
            <w:vMerge/>
            <w:tcBorders>
              <w:left w:val="single" w:sz="8" w:space="0" w:color="999999"/>
              <w:right w:val="single" w:sz="8" w:space="0" w:color="999999"/>
            </w:tcBorders>
            <w:shd w:val="clear" w:color="auto" w:fill="auto"/>
          </w:tcPr>
          <w:p w14:paraId="224FABD0" w14:textId="77777777" w:rsidR="00DC39E1" w:rsidRPr="00EF6A93" w:rsidRDefault="00DC39E1" w:rsidP="00467E8A"/>
        </w:tc>
        <w:tc>
          <w:tcPr>
            <w:tcW w:w="1498" w:type="dxa"/>
            <w:vMerge/>
            <w:tcBorders>
              <w:left w:val="single" w:sz="8" w:space="0" w:color="999999"/>
              <w:right w:val="single" w:sz="8" w:space="0" w:color="999999"/>
            </w:tcBorders>
            <w:shd w:val="clear" w:color="auto" w:fill="auto"/>
          </w:tcPr>
          <w:p w14:paraId="657F0827" w14:textId="77777777" w:rsidR="00DC39E1" w:rsidRPr="00EF6A93" w:rsidRDefault="00DC39E1" w:rsidP="00467E8A">
            <w:pPr>
              <w:rPr>
                <w:rFonts w:cs="Arial"/>
                <w:b/>
                <w:bCs/>
              </w:rPr>
            </w:pPr>
          </w:p>
        </w:tc>
        <w:tc>
          <w:tcPr>
            <w:tcW w:w="2974" w:type="dxa"/>
            <w:vMerge/>
            <w:tcBorders>
              <w:left w:val="single" w:sz="8" w:space="0" w:color="999999"/>
              <w:right w:val="single" w:sz="8" w:space="0" w:color="999999"/>
            </w:tcBorders>
            <w:shd w:val="clear" w:color="auto" w:fill="auto"/>
          </w:tcPr>
          <w:p w14:paraId="5568A5D8" w14:textId="77777777" w:rsidR="00DC39E1" w:rsidRPr="00EF6A93" w:rsidRDefault="00DC39E1" w:rsidP="00467E8A"/>
        </w:tc>
        <w:tc>
          <w:tcPr>
            <w:tcW w:w="4860" w:type="dxa"/>
            <w:tcBorders>
              <w:top w:val="single" w:sz="8" w:space="0" w:color="999999"/>
              <w:left w:val="single" w:sz="8" w:space="0" w:color="999999"/>
              <w:bottom w:val="single" w:sz="8" w:space="0" w:color="999999"/>
              <w:right w:val="single" w:sz="8" w:space="0" w:color="999999"/>
            </w:tcBorders>
            <w:shd w:val="clear" w:color="auto" w:fill="auto"/>
          </w:tcPr>
          <w:p w14:paraId="2AAF3BF7" w14:textId="77777777" w:rsidR="00DC39E1" w:rsidRPr="00EF6A93" w:rsidRDefault="00DC39E1" w:rsidP="00467E8A">
            <w:pPr>
              <w:rPr>
                <w:rStyle w:val="SAPScreenElement"/>
                <w:rFonts w:ascii="BentonSans Book" w:hAnsi="BentonSans Book"/>
                <w:color w:val="auto"/>
              </w:rPr>
            </w:pPr>
            <w:r w:rsidRPr="00EF6A93">
              <w:rPr>
                <w:rStyle w:val="SAPScreenElement"/>
              </w:rPr>
              <w:t>PS FE end date</w:t>
            </w:r>
            <w:r w:rsidRPr="00EF6A93">
              <w:t>: select from calendar help the end date of the period for which the system issues the payment summary for foreign employment</w:t>
            </w:r>
          </w:p>
        </w:tc>
        <w:tc>
          <w:tcPr>
            <w:tcW w:w="2790" w:type="dxa"/>
            <w:vMerge/>
            <w:tcBorders>
              <w:left w:val="single" w:sz="8" w:space="0" w:color="999999"/>
              <w:right w:val="single" w:sz="8" w:space="0" w:color="999999"/>
            </w:tcBorders>
            <w:shd w:val="clear" w:color="auto" w:fill="auto"/>
          </w:tcPr>
          <w:p w14:paraId="1F9C4D2C" w14:textId="77777777" w:rsidR="00DC39E1" w:rsidRPr="00EF6A93" w:rsidRDefault="00DC39E1" w:rsidP="00467E8A">
            <w:pPr>
              <w:rPr>
                <w:rFonts w:cs="Arial"/>
                <w:bCs/>
              </w:rPr>
            </w:pPr>
          </w:p>
        </w:tc>
        <w:tc>
          <w:tcPr>
            <w:tcW w:w="1264" w:type="dxa"/>
            <w:tcBorders>
              <w:top w:val="single" w:sz="8" w:space="0" w:color="999999"/>
              <w:left w:val="single" w:sz="8" w:space="0" w:color="999999"/>
              <w:bottom w:val="single" w:sz="8" w:space="0" w:color="999999"/>
              <w:right w:val="single" w:sz="8" w:space="0" w:color="999999"/>
            </w:tcBorders>
          </w:tcPr>
          <w:p w14:paraId="4A494DAD" w14:textId="77777777" w:rsidR="00DC39E1" w:rsidRPr="00EF6A93" w:rsidRDefault="00DC39E1" w:rsidP="00467E8A">
            <w:pPr>
              <w:rPr>
                <w:rFonts w:cs="Arial"/>
                <w:bCs/>
              </w:rPr>
            </w:pPr>
          </w:p>
        </w:tc>
      </w:tr>
      <w:tr w:rsidR="00DC39E1" w:rsidRPr="00EF6A93" w14:paraId="438ACBC5" w14:textId="77777777" w:rsidTr="006D7AE2">
        <w:trPr>
          <w:trHeight w:val="576"/>
        </w:trPr>
        <w:tc>
          <w:tcPr>
            <w:tcW w:w="900" w:type="dxa"/>
            <w:vMerge/>
            <w:tcBorders>
              <w:left w:val="single" w:sz="8" w:space="0" w:color="999999"/>
              <w:right w:val="single" w:sz="8" w:space="0" w:color="999999"/>
            </w:tcBorders>
            <w:shd w:val="clear" w:color="auto" w:fill="auto"/>
          </w:tcPr>
          <w:p w14:paraId="1EC54C14" w14:textId="77777777" w:rsidR="00DC39E1" w:rsidRPr="00EF6A93" w:rsidRDefault="00DC39E1" w:rsidP="00467E8A"/>
        </w:tc>
        <w:tc>
          <w:tcPr>
            <w:tcW w:w="1498" w:type="dxa"/>
            <w:vMerge/>
            <w:tcBorders>
              <w:left w:val="single" w:sz="8" w:space="0" w:color="999999"/>
              <w:right w:val="single" w:sz="8" w:space="0" w:color="999999"/>
            </w:tcBorders>
            <w:shd w:val="clear" w:color="auto" w:fill="auto"/>
          </w:tcPr>
          <w:p w14:paraId="12044AD9" w14:textId="77777777" w:rsidR="00DC39E1" w:rsidRPr="00EF6A93" w:rsidRDefault="00DC39E1" w:rsidP="00467E8A">
            <w:pPr>
              <w:rPr>
                <w:rFonts w:cs="Arial"/>
                <w:b/>
                <w:bCs/>
              </w:rPr>
            </w:pPr>
          </w:p>
        </w:tc>
        <w:tc>
          <w:tcPr>
            <w:tcW w:w="2974" w:type="dxa"/>
            <w:vMerge/>
            <w:tcBorders>
              <w:left w:val="single" w:sz="8" w:space="0" w:color="999999"/>
              <w:right w:val="single" w:sz="8" w:space="0" w:color="999999"/>
            </w:tcBorders>
            <w:shd w:val="clear" w:color="auto" w:fill="auto"/>
          </w:tcPr>
          <w:p w14:paraId="49B8276C" w14:textId="77777777" w:rsidR="00DC39E1" w:rsidRPr="00EF6A93" w:rsidRDefault="00DC39E1" w:rsidP="00467E8A"/>
        </w:tc>
        <w:tc>
          <w:tcPr>
            <w:tcW w:w="4860" w:type="dxa"/>
            <w:tcBorders>
              <w:top w:val="single" w:sz="8" w:space="0" w:color="999999"/>
              <w:left w:val="single" w:sz="8" w:space="0" w:color="999999"/>
              <w:bottom w:val="single" w:sz="8" w:space="0" w:color="999999"/>
              <w:right w:val="single" w:sz="8" w:space="0" w:color="999999"/>
            </w:tcBorders>
            <w:shd w:val="clear" w:color="auto" w:fill="auto"/>
          </w:tcPr>
          <w:p w14:paraId="38CD23BD" w14:textId="77777777" w:rsidR="00DC39E1" w:rsidRPr="00EF6A93" w:rsidRDefault="00DC39E1" w:rsidP="00467E8A">
            <w:pPr>
              <w:rPr>
                <w:rStyle w:val="SAPScreenElement"/>
                <w:rFonts w:ascii="BentonSans Book" w:hAnsi="BentonSans Book"/>
                <w:color w:val="auto"/>
              </w:rPr>
            </w:pPr>
            <w:r w:rsidRPr="00EF6A93">
              <w:rPr>
                <w:rStyle w:val="SAPScreenElement"/>
              </w:rPr>
              <w:t>Creation date</w:t>
            </w:r>
            <w:r w:rsidRPr="00EF6A93">
              <w:rPr>
                <w:rStyle w:val="SAPScreenElement"/>
                <w:rFonts w:ascii="BentonSans Book" w:hAnsi="BentonSans Book"/>
                <w:color w:val="auto"/>
              </w:rPr>
              <w:t xml:space="preserve">, </w:t>
            </w:r>
            <w:r w:rsidRPr="00EF6A93">
              <w:rPr>
                <w:rStyle w:val="SAPScreenElement"/>
              </w:rPr>
              <w:t>Creation time</w:t>
            </w:r>
            <w:r w:rsidRPr="00EF6A93">
              <w:rPr>
                <w:rStyle w:val="SAPScreenElement"/>
                <w:rFonts w:ascii="BentonSans Book" w:hAnsi="BentonSans Book"/>
                <w:color w:val="auto"/>
              </w:rPr>
              <w:t xml:space="preserve">, </w:t>
            </w:r>
            <w:r w:rsidRPr="00EF6A93">
              <w:rPr>
                <w:rStyle w:val="SAPScreenElement"/>
              </w:rPr>
              <w:t>Manual</w:t>
            </w:r>
            <w:r w:rsidRPr="00EF6A93">
              <w:rPr>
                <w:rStyle w:val="SAPScreenElement"/>
                <w:rFonts w:ascii="BentonSans Book" w:hAnsi="BentonSans Book"/>
                <w:color w:val="auto"/>
              </w:rPr>
              <w:t>: defaulted and read-only fields</w:t>
            </w:r>
          </w:p>
        </w:tc>
        <w:tc>
          <w:tcPr>
            <w:tcW w:w="2790" w:type="dxa"/>
            <w:vMerge/>
            <w:tcBorders>
              <w:left w:val="single" w:sz="8" w:space="0" w:color="999999"/>
              <w:right w:val="single" w:sz="8" w:space="0" w:color="999999"/>
            </w:tcBorders>
            <w:shd w:val="clear" w:color="auto" w:fill="auto"/>
          </w:tcPr>
          <w:p w14:paraId="30E0EAC5" w14:textId="77777777" w:rsidR="00DC39E1" w:rsidRPr="00EF6A93" w:rsidRDefault="00DC39E1" w:rsidP="00467E8A">
            <w:pPr>
              <w:rPr>
                <w:rFonts w:cs="Arial"/>
                <w:bCs/>
              </w:rPr>
            </w:pPr>
          </w:p>
        </w:tc>
        <w:tc>
          <w:tcPr>
            <w:tcW w:w="1264" w:type="dxa"/>
            <w:tcBorders>
              <w:top w:val="single" w:sz="8" w:space="0" w:color="999999"/>
              <w:left w:val="single" w:sz="8" w:space="0" w:color="999999"/>
              <w:bottom w:val="single" w:sz="8" w:space="0" w:color="999999"/>
              <w:right w:val="single" w:sz="8" w:space="0" w:color="999999"/>
            </w:tcBorders>
          </w:tcPr>
          <w:p w14:paraId="3F9B4AA1" w14:textId="77777777" w:rsidR="00DC39E1" w:rsidRPr="00EF6A93" w:rsidRDefault="00DC39E1" w:rsidP="00467E8A">
            <w:pPr>
              <w:rPr>
                <w:rFonts w:cs="Arial"/>
                <w:bCs/>
              </w:rPr>
            </w:pPr>
          </w:p>
        </w:tc>
      </w:tr>
      <w:tr w:rsidR="00DC39E1" w:rsidRPr="00EF6A93" w14:paraId="0AB83AB5" w14:textId="77777777" w:rsidTr="006D7AE2">
        <w:trPr>
          <w:trHeight w:val="576"/>
        </w:trPr>
        <w:tc>
          <w:tcPr>
            <w:tcW w:w="900" w:type="dxa"/>
            <w:vMerge/>
            <w:tcBorders>
              <w:left w:val="single" w:sz="8" w:space="0" w:color="999999"/>
              <w:right w:val="single" w:sz="8" w:space="0" w:color="999999"/>
            </w:tcBorders>
            <w:shd w:val="clear" w:color="auto" w:fill="auto"/>
          </w:tcPr>
          <w:p w14:paraId="3EB810C5" w14:textId="77777777" w:rsidR="00DC39E1" w:rsidRPr="00EF6A93" w:rsidRDefault="00DC39E1" w:rsidP="00467E8A"/>
        </w:tc>
        <w:tc>
          <w:tcPr>
            <w:tcW w:w="1498" w:type="dxa"/>
            <w:vMerge/>
            <w:tcBorders>
              <w:left w:val="single" w:sz="8" w:space="0" w:color="999999"/>
              <w:right w:val="single" w:sz="8" w:space="0" w:color="999999"/>
            </w:tcBorders>
            <w:shd w:val="clear" w:color="auto" w:fill="auto"/>
          </w:tcPr>
          <w:p w14:paraId="366824FE" w14:textId="77777777" w:rsidR="00DC39E1" w:rsidRPr="00EF6A93" w:rsidRDefault="00DC39E1" w:rsidP="00467E8A">
            <w:pPr>
              <w:rPr>
                <w:rFonts w:cs="Arial"/>
                <w:b/>
                <w:bCs/>
              </w:rPr>
            </w:pPr>
          </w:p>
        </w:tc>
        <w:tc>
          <w:tcPr>
            <w:tcW w:w="2974" w:type="dxa"/>
            <w:vMerge/>
            <w:tcBorders>
              <w:left w:val="single" w:sz="8" w:space="0" w:color="999999"/>
              <w:right w:val="single" w:sz="8" w:space="0" w:color="999999"/>
            </w:tcBorders>
            <w:shd w:val="clear" w:color="auto" w:fill="auto"/>
          </w:tcPr>
          <w:p w14:paraId="545FEC6E" w14:textId="77777777" w:rsidR="00DC39E1" w:rsidRPr="00EF6A93" w:rsidRDefault="00DC39E1" w:rsidP="00467E8A"/>
        </w:tc>
        <w:tc>
          <w:tcPr>
            <w:tcW w:w="4860" w:type="dxa"/>
            <w:tcBorders>
              <w:top w:val="single" w:sz="8" w:space="0" w:color="999999"/>
              <w:left w:val="single" w:sz="8" w:space="0" w:color="999999"/>
              <w:bottom w:val="single" w:sz="8" w:space="0" w:color="999999"/>
              <w:right w:val="single" w:sz="8" w:space="0" w:color="999999"/>
            </w:tcBorders>
            <w:shd w:val="clear" w:color="auto" w:fill="auto"/>
          </w:tcPr>
          <w:p w14:paraId="7EFE0EB9" w14:textId="77777777" w:rsidR="00DC39E1" w:rsidRPr="00EF6A93" w:rsidRDefault="00DC39E1" w:rsidP="00467E8A">
            <w:pPr>
              <w:rPr>
                <w:rFonts w:asciiTheme="minorHAnsi" w:eastAsiaTheme="minorHAnsi" w:hAnsiTheme="minorHAnsi"/>
                <w:sz w:val="22"/>
                <w:szCs w:val="22"/>
              </w:rPr>
            </w:pPr>
            <w:r w:rsidRPr="00EF6A93">
              <w:rPr>
                <w:rStyle w:val="SAPScreenElement"/>
              </w:rPr>
              <w:t>Withdrawn</w:t>
            </w:r>
            <w:r w:rsidRPr="00EF6A93">
              <w:t>: select from dropdown as appropriate</w:t>
            </w:r>
          </w:p>
          <w:p w14:paraId="7387DC72" w14:textId="77777777" w:rsidR="00DC39E1" w:rsidRPr="00EF6A93" w:rsidRDefault="00DC39E1" w:rsidP="00467E8A">
            <w:pPr>
              <w:ind w:left="342"/>
              <w:rPr>
                <w:rFonts w:asciiTheme="minorHAnsi" w:eastAsiaTheme="minorHAnsi" w:hAnsiTheme="minorHAnsi"/>
                <w:sz w:val="22"/>
                <w:szCs w:val="22"/>
              </w:rPr>
            </w:pPr>
            <w:r w:rsidRPr="00EF6A93">
              <w:rPr>
                <w:noProof/>
              </w:rPr>
              <w:drawing>
                <wp:inline distT="0" distB="0" distL="0" distR="0" wp14:anchorId="693B4F16" wp14:editId="2355E1D3">
                  <wp:extent cx="225425" cy="225425"/>
                  <wp:effectExtent l="0" t="0" r="0" b="317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EF6A93">
              <w:t> </w:t>
            </w:r>
            <w:r w:rsidRPr="00EF6A93">
              <w:rPr>
                <w:rFonts w:ascii="BentonSans Regular" w:hAnsi="BentonSans Regular"/>
                <w:color w:val="666666"/>
                <w:sz w:val="22"/>
              </w:rPr>
              <w:t>Note</w:t>
            </w:r>
          </w:p>
          <w:p w14:paraId="3E20EA64" w14:textId="77777777" w:rsidR="00DC39E1" w:rsidRPr="00EF6A93" w:rsidRDefault="00DC39E1" w:rsidP="00467E8A">
            <w:pPr>
              <w:ind w:left="342"/>
            </w:pPr>
            <w:r w:rsidRPr="00EF6A93">
              <w:t>Defaults to</w:t>
            </w:r>
            <w:r w:rsidRPr="00986FBD">
              <w:rPr>
                <w:rStyle w:val="SAPMonospace"/>
              </w:rPr>
              <w:t xml:space="preserve"> </w:t>
            </w:r>
            <w:r w:rsidRPr="00EF6A93">
              <w:rPr>
                <w:rStyle w:val="SAPMonospace"/>
              </w:rPr>
              <w:t>No</w:t>
            </w:r>
            <w:r w:rsidRPr="00EF6A93">
              <w:t xml:space="preserve">, meaning, that the payment summary </w:t>
            </w:r>
            <w:r w:rsidRPr="00EF6A93">
              <w:rPr>
                <w:rStyle w:val="SAPScreenElement"/>
                <w:rFonts w:ascii="BentonSans Book" w:hAnsi="BentonSans Book"/>
                <w:color w:val="auto"/>
              </w:rPr>
              <w:t>for foreign employment</w:t>
            </w:r>
            <w:r w:rsidRPr="00EF6A93">
              <w:t xml:space="preserve"> issued remains valid based on the data stored in this record.</w:t>
            </w:r>
          </w:p>
          <w:p w14:paraId="0FCCC43D" w14:textId="77777777" w:rsidR="00DC39E1" w:rsidRPr="00EF6A93" w:rsidRDefault="00DC39E1" w:rsidP="00467E8A">
            <w:pPr>
              <w:ind w:left="342"/>
            </w:pPr>
            <w:r w:rsidRPr="00EF6A93">
              <w:t>Select</w:t>
            </w:r>
            <w:r w:rsidRPr="00EF6A93">
              <w:rPr>
                <w:rStyle w:val="SAPMonospace"/>
              </w:rPr>
              <w:t xml:space="preserve"> Yes </w:t>
            </w:r>
            <w:r w:rsidRPr="00EF6A93">
              <w:t xml:space="preserve">in case </w:t>
            </w:r>
            <w:r w:rsidRPr="00EF6A93">
              <w:rPr>
                <w:rStyle w:val="SAPScreenElement"/>
                <w:rFonts w:ascii="BentonSans Book" w:hAnsi="BentonSans Book"/>
                <w:color w:val="auto"/>
              </w:rPr>
              <w:t>the existing payment summary is invalid. Hence, the system ignores the existing payment summary for foreign employment and creates a new payment summary record for foreign employment the next time you execute the report for generation of Payment Summary Foreign Employment for the employee.</w:t>
            </w:r>
          </w:p>
          <w:p w14:paraId="3D911DB2" w14:textId="77777777" w:rsidR="00DC39E1" w:rsidRPr="00EF6A93" w:rsidRDefault="00DC39E1" w:rsidP="00467E8A">
            <w:pPr>
              <w:pStyle w:val="SAPNoteHeading"/>
              <w:ind w:left="342"/>
              <w:rPr>
                <w:rStyle w:val="SAPEmphasis"/>
              </w:rPr>
            </w:pPr>
            <w:r w:rsidRPr="00EF6A93">
              <w:rPr>
                <w:noProof/>
              </w:rPr>
              <w:drawing>
                <wp:inline distT="0" distB="0" distL="0" distR="0" wp14:anchorId="30C52588" wp14:editId="163DAFFF">
                  <wp:extent cx="225425" cy="225425"/>
                  <wp:effectExtent l="0" t="0" r="3175" b="3175"/>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EF6A93">
              <w:t> Example</w:t>
            </w:r>
          </w:p>
          <w:p w14:paraId="032CFEB9" w14:textId="77777777" w:rsidR="00DC39E1" w:rsidRPr="00EF6A93" w:rsidRDefault="00DC39E1" w:rsidP="00467E8A">
            <w:pPr>
              <w:ind w:left="342"/>
              <w:rPr>
                <w:rStyle w:val="SAPScreenElement"/>
                <w:rFonts w:ascii="BentonSans Book" w:hAnsi="BentonSans Book"/>
                <w:color w:val="auto"/>
              </w:rPr>
            </w:pPr>
            <w:r w:rsidRPr="00EF6A93">
              <w:rPr>
                <w:rStyle w:val="SAPScreenElement"/>
                <w:rFonts w:ascii="BentonSans Book" w:hAnsi="BentonSans Book"/>
                <w:color w:val="auto"/>
              </w:rPr>
              <w:t xml:space="preserve">You have issued a payment summary for foreign employment to a terminated employee. The company then rehires the terminated employee in the same financial year. As the payment summary for foreign employment issued to the employee is no longer valid, you set </w:t>
            </w:r>
            <w:r w:rsidRPr="00EF6A93">
              <w:t xml:space="preserve">the </w:t>
            </w:r>
            <w:r w:rsidRPr="00EF6A93">
              <w:rPr>
                <w:rStyle w:val="SAPScreenElement"/>
              </w:rPr>
              <w:t>Withdrawn</w:t>
            </w:r>
            <w:r w:rsidRPr="00EF6A93">
              <w:t xml:space="preserve"> field to</w:t>
            </w:r>
            <w:r w:rsidRPr="00EF6A93">
              <w:rPr>
                <w:rStyle w:val="SAPMonospace"/>
              </w:rPr>
              <w:t xml:space="preserve"> Yes, </w:t>
            </w:r>
            <w:r w:rsidRPr="00EF6A93">
              <w:rPr>
                <w:rStyle w:val="SAPScreenElement"/>
                <w:rFonts w:ascii="BentonSans Book" w:hAnsi="BentonSans Book"/>
                <w:color w:val="auto"/>
              </w:rPr>
              <w:t xml:space="preserve">which indicates that the payment summary is invalid. </w:t>
            </w:r>
            <w:r w:rsidRPr="00EF6A93">
              <w:t xml:space="preserve">This enables the system to create </w:t>
            </w:r>
            <w:r w:rsidRPr="00EF6A93">
              <w:rPr>
                <w:rStyle w:val="SAPScreenElement"/>
                <w:rFonts w:ascii="BentonSans Book" w:hAnsi="BentonSans Book"/>
                <w:color w:val="auto"/>
              </w:rPr>
              <w:t>a new, updated payment summary for foreign employment at the end of the financial year.</w:t>
            </w:r>
          </w:p>
        </w:tc>
        <w:tc>
          <w:tcPr>
            <w:tcW w:w="2790" w:type="dxa"/>
            <w:vMerge/>
            <w:tcBorders>
              <w:left w:val="single" w:sz="8" w:space="0" w:color="999999"/>
              <w:right w:val="single" w:sz="8" w:space="0" w:color="999999"/>
            </w:tcBorders>
            <w:shd w:val="clear" w:color="auto" w:fill="auto"/>
          </w:tcPr>
          <w:p w14:paraId="7034B680" w14:textId="77777777" w:rsidR="00DC39E1" w:rsidRPr="00EF6A93" w:rsidRDefault="00DC39E1" w:rsidP="00467E8A">
            <w:pPr>
              <w:rPr>
                <w:rFonts w:cs="Arial"/>
                <w:bCs/>
              </w:rPr>
            </w:pPr>
          </w:p>
        </w:tc>
        <w:tc>
          <w:tcPr>
            <w:tcW w:w="1264" w:type="dxa"/>
            <w:tcBorders>
              <w:top w:val="single" w:sz="8" w:space="0" w:color="999999"/>
              <w:left w:val="single" w:sz="8" w:space="0" w:color="999999"/>
              <w:bottom w:val="single" w:sz="8" w:space="0" w:color="999999"/>
              <w:right w:val="single" w:sz="8" w:space="0" w:color="999999"/>
            </w:tcBorders>
          </w:tcPr>
          <w:p w14:paraId="314A4EA7" w14:textId="77777777" w:rsidR="00DC39E1" w:rsidRPr="00EF6A93" w:rsidRDefault="00DC39E1" w:rsidP="00467E8A">
            <w:pPr>
              <w:rPr>
                <w:rFonts w:cs="Arial"/>
                <w:bCs/>
              </w:rPr>
            </w:pPr>
          </w:p>
        </w:tc>
      </w:tr>
      <w:tr w:rsidR="00DC39E1" w:rsidRPr="00EF6A93" w14:paraId="7FA6D4B3" w14:textId="77777777" w:rsidTr="006D7AE2">
        <w:trPr>
          <w:trHeight w:val="576"/>
        </w:trPr>
        <w:tc>
          <w:tcPr>
            <w:tcW w:w="900" w:type="dxa"/>
            <w:vMerge/>
            <w:tcBorders>
              <w:left w:val="single" w:sz="8" w:space="0" w:color="999999"/>
              <w:right w:val="single" w:sz="8" w:space="0" w:color="999999"/>
            </w:tcBorders>
            <w:shd w:val="clear" w:color="auto" w:fill="auto"/>
          </w:tcPr>
          <w:p w14:paraId="58B0E3A8" w14:textId="77777777" w:rsidR="00DC39E1" w:rsidRPr="00EF6A93" w:rsidRDefault="00DC39E1" w:rsidP="00467E8A"/>
        </w:tc>
        <w:tc>
          <w:tcPr>
            <w:tcW w:w="1498" w:type="dxa"/>
            <w:vMerge/>
            <w:tcBorders>
              <w:left w:val="single" w:sz="8" w:space="0" w:color="999999"/>
              <w:right w:val="single" w:sz="8" w:space="0" w:color="999999"/>
            </w:tcBorders>
            <w:shd w:val="clear" w:color="auto" w:fill="auto"/>
          </w:tcPr>
          <w:p w14:paraId="151A7CD3" w14:textId="77777777" w:rsidR="00DC39E1" w:rsidRPr="00EF6A93" w:rsidRDefault="00DC39E1" w:rsidP="00467E8A">
            <w:pPr>
              <w:rPr>
                <w:rFonts w:cs="Arial"/>
                <w:b/>
                <w:bCs/>
              </w:rPr>
            </w:pPr>
          </w:p>
        </w:tc>
        <w:tc>
          <w:tcPr>
            <w:tcW w:w="2974" w:type="dxa"/>
            <w:vMerge/>
            <w:tcBorders>
              <w:left w:val="single" w:sz="8" w:space="0" w:color="999999"/>
              <w:bottom w:val="single" w:sz="8" w:space="0" w:color="999999"/>
              <w:right w:val="single" w:sz="8" w:space="0" w:color="999999"/>
            </w:tcBorders>
            <w:shd w:val="clear" w:color="auto" w:fill="auto"/>
          </w:tcPr>
          <w:p w14:paraId="3433677F" w14:textId="77777777" w:rsidR="00DC39E1" w:rsidRPr="00EF6A93" w:rsidRDefault="00DC39E1" w:rsidP="00467E8A"/>
        </w:tc>
        <w:tc>
          <w:tcPr>
            <w:tcW w:w="4860" w:type="dxa"/>
            <w:tcBorders>
              <w:top w:val="single" w:sz="8" w:space="0" w:color="999999"/>
              <w:left w:val="single" w:sz="8" w:space="0" w:color="999999"/>
              <w:bottom w:val="single" w:sz="8" w:space="0" w:color="999999"/>
              <w:right w:val="single" w:sz="8" w:space="0" w:color="999999"/>
            </w:tcBorders>
            <w:shd w:val="clear" w:color="auto" w:fill="auto"/>
          </w:tcPr>
          <w:p w14:paraId="3316397F" w14:textId="77777777" w:rsidR="00DC39E1" w:rsidRPr="00EF6A93" w:rsidRDefault="00DC39E1" w:rsidP="00467E8A">
            <w:r w:rsidRPr="00EF6A93">
              <w:rPr>
                <w:rStyle w:val="SAPScreenElement"/>
              </w:rPr>
              <w:t>Amended FE</w:t>
            </w:r>
            <w:r w:rsidRPr="00EF6A93">
              <w:t>: updated by system when you generate payment summary for foreign employment; leave as is</w:t>
            </w:r>
          </w:p>
          <w:p w14:paraId="76A8861D" w14:textId="77777777" w:rsidR="00DC39E1" w:rsidRPr="00EF6A93" w:rsidRDefault="00DC39E1" w:rsidP="00467E8A">
            <w:pPr>
              <w:ind w:left="342"/>
              <w:rPr>
                <w:rFonts w:asciiTheme="minorHAnsi" w:eastAsiaTheme="minorHAnsi" w:hAnsiTheme="minorHAnsi"/>
                <w:sz w:val="28"/>
                <w:szCs w:val="22"/>
              </w:rPr>
            </w:pPr>
            <w:r w:rsidRPr="00EF6A93">
              <w:rPr>
                <w:noProof/>
                <w:sz w:val="22"/>
              </w:rPr>
              <w:drawing>
                <wp:inline distT="0" distB="0" distL="0" distR="0" wp14:anchorId="57957817" wp14:editId="1C2CFBE0">
                  <wp:extent cx="225425" cy="225425"/>
                  <wp:effectExtent l="0" t="0" r="0" b="3175"/>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EF6A93">
              <w:rPr>
                <w:sz w:val="22"/>
              </w:rPr>
              <w:t> </w:t>
            </w:r>
            <w:r w:rsidRPr="00EF6A93">
              <w:rPr>
                <w:rFonts w:ascii="BentonSans Regular" w:hAnsi="BentonSans Regular"/>
                <w:color w:val="666666"/>
                <w:sz w:val="22"/>
              </w:rPr>
              <w:t>Note</w:t>
            </w:r>
          </w:p>
          <w:p w14:paraId="3A2E0397" w14:textId="77777777" w:rsidR="00DC39E1" w:rsidRPr="00EF6A93" w:rsidRDefault="00DC39E1" w:rsidP="00467E8A">
            <w:pPr>
              <w:ind w:left="342"/>
              <w:rPr>
                <w:rFonts w:asciiTheme="minorHAnsi" w:eastAsiaTheme="minorHAnsi" w:hAnsiTheme="minorHAnsi"/>
                <w:sz w:val="22"/>
                <w:szCs w:val="22"/>
              </w:rPr>
            </w:pPr>
            <w:r w:rsidRPr="00EF6A93">
              <w:t xml:space="preserve">Defaults to </w:t>
            </w:r>
            <w:r w:rsidRPr="00EF6A93">
              <w:rPr>
                <w:rStyle w:val="SAPMonospace"/>
              </w:rPr>
              <w:t>No</w:t>
            </w:r>
            <w:r w:rsidRPr="00EF6A93">
              <w:t>, meaning, that the record contains original data that is being reported for the first time.</w:t>
            </w:r>
          </w:p>
          <w:p w14:paraId="124C97D7" w14:textId="77777777" w:rsidR="00DC39E1" w:rsidRPr="00EF6A93" w:rsidRDefault="00DC39E1" w:rsidP="00467E8A">
            <w:pPr>
              <w:ind w:left="342"/>
            </w:pPr>
            <w:r w:rsidRPr="00EF6A93">
              <w:lastRenderedPageBreak/>
              <w:t>If the record contains amended data, the value is set to</w:t>
            </w:r>
            <w:r w:rsidRPr="00EF6A93">
              <w:rPr>
                <w:rStyle w:val="SAPMonospace"/>
              </w:rPr>
              <w:t xml:space="preserve"> Yes</w:t>
            </w:r>
            <w:r w:rsidRPr="00EF6A93">
              <w:t xml:space="preserve">. </w:t>
            </w:r>
          </w:p>
        </w:tc>
        <w:tc>
          <w:tcPr>
            <w:tcW w:w="2790" w:type="dxa"/>
            <w:vMerge/>
            <w:tcBorders>
              <w:left w:val="single" w:sz="8" w:space="0" w:color="999999"/>
              <w:bottom w:val="single" w:sz="8" w:space="0" w:color="999999"/>
              <w:right w:val="single" w:sz="8" w:space="0" w:color="999999"/>
            </w:tcBorders>
            <w:shd w:val="clear" w:color="auto" w:fill="auto"/>
          </w:tcPr>
          <w:p w14:paraId="1F69E0BC" w14:textId="77777777" w:rsidR="00DC39E1" w:rsidRPr="00EF6A93" w:rsidRDefault="00DC39E1" w:rsidP="00467E8A">
            <w:pPr>
              <w:rPr>
                <w:rFonts w:cs="Arial"/>
                <w:bCs/>
              </w:rPr>
            </w:pPr>
          </w:p>
        </w:tc>
        <w:tc>
          <w:tcPr>
            <w:tcW w:w="1264" w:type="dxa"/>
            <w:tcBorders>
              <w:top w:val="single" w:sz="8" w:space="0" w:color="999999"/>
              <w:left w:val="single" w:sz="8" w:space="0" w:color="999999"/>
              <w:bottom w:val="single" w:sz="8" w:space="0" w:color="999999"/>
              <w:right w:val="single" w:sz="8" w:space="0" w:color="999999"/>
            </w:tcBorders>
          </w:tcPr>
          <w:p w14:paraId="3BDF46AB" w14:textId="77777777" w:rsidR="00DC39E1" w:rsidRPr="00EF6A93" w:rsidRDefault="00DC39E1" w:rsidP="00467E8A">
            <w:pPr>
              <w:rPr>
                <w:rFonts w:cs="Arial"/>
                <w:bCs/>
              </w:rPr>
            </w:pPr>
          </w:p>
        </w:tc>
      </w:tr>
      <w:tr w:rsidR="00CF3F2D" w:rsidRPr="00EF6A93" w14:paraId="22DFC842" w14:textId="77777777" w:rsidTr="00467E8A">
        <w:trPr>
          <w:trHeight w:val="288"/>
        </w:trPr>
        <w:tc>
          <w:tcPr>
            <w:tcW w:w="900" w:type="dxa"/>
            <w:vMerge/>
            <w:tcBorders>
              <w:left w:val="single" w:sz="8" w:space="0" w:color="999999"/>
              <w:right w:val="single" w:sz="8" w:space="0" w:color="999999"/>
            </w:tcBorders>
            <w:shd w:val="clear" w:color="auto" w:fill="auto"/>
          </w:tcPr>
          <w:p w14:paraId="3E3ADB47" w14:textId="77777777" w:rsidR="00CF3F2D" w:rsidRPr="00EF6A93" w:rsidRDefault="00CF3F2D" w:rsidP="00467E8A"/>
        </w:tc>
        <w:tc>
          <w:tcPr>
            <w:tcW w:w="1498" w:type="dxa"/>
            <w:vMerge/>
            <w:tcBorders>
              <w:left w:val="single" w:sz="8" w:space="0" w:color="999999"/>
              <w:right w:val="single" w:sz="8" w:space="0" w:color="999999"/>
            </w:tcBorders>
            <w:shd w:val="clear" w:color="auto" w:fill="auto"/>
          </w:tcPr>
          <w:p w14:paraId="72FAFD32" w14:textId="77777777" w:rsidR="00CF3F2D" w:rsidRPr="00EF6A93" w:rsidRDefault="00CF3F2D" w:rsidP="00467E8A">
            <w:pPr>
              <w:rPr>
                <w:rFonts w:cs="Arial"/>
                <w:b/>
                <w:bCs/>
              </w:rPr>
            </w:pPr>
          </w:p>
        </w:tc>
        <w:tc>
          <w:tcPr>
            <w:tcW w:w="2974" w:type="dxa"/>
            <w:vMerge w:val="restart"/>
            <w:tcBorders>
              <w:top w:val="single" w:sz="8" w:space="0" w:color="999999"/>
              <w:left w:val="single" w:sz="8" w:space="0" w:color="999999"/>
              <w:right w:val="single" w:sz="8" w:space="0" w:color="999999"/>
            </w:tcBorders>
            <w:shd w:val="clear" w:color="auto" w:fill="auto"/>
          </w:tcPr>
          <w:p w14:paraId="21D04F2B" w14:textId="77777777" w:rsidR="00CF3F2D" w:rsidRPr="00EF6A93" w:rsidRDefault="00CF3F2D" w:rsidP="00467E8A">
            <w:r w:rsidRPr="00EF6A93">
              <w:t xml:space="preserve">In the </w:t>
            </w:r>
            <w:r w:rsidRPr="00EF6A93">
              <w:rPr>
                <w:rStyle w:val="SAPScreenElement"/>
              </w:rPr>
              <w:t>Payment summary</w:t>
            </w:r>
            <w:r w:rsidRPr="00EF6A93">
              <w:t xml:space="preserve"> part of the form make the following entries:</w:t>
            </w:r>
          </w:p>
        </w:tc>
        <w:tc>
          <w:tcPr>
            <w:tcW w:w="4860" w:type="dxa"/>
            <w:tcBorders>
              <w:top w:val="single" w:sz="8" w:space="0" w:color="999999"/>
              <w:left w:val="single" w:sz="8" w:space="0" w:color="999999"/>
              <w:bottom w:val="single" w:sz="8" w:space="0" w:color="999999"/>
              <w:right w:val="single" w:sz="8" w:space="0" w:color="999999"/>
            </w:tcBorders>
            <w:shd w:val="clear" w:color="auto" w:fill="auto"/>
          </w:tcPr>
          <w:p w14:paraId="4F79DC98" w14:textId="77777777" w:rsidR="00CF3F2D" w:rsidRPr="00EF6A93" w:rsidRDefault="00CF3F2D" w:rsidP="00467E8A">
            <w:pPr>
              <w:rPr>
                <w:rStyle w:val="SAPScreenElement"/>
                <w:rFonts w:ascii="BentonSans Book" w:hAnsi="BentonSans Book"/>
                <w:color w:val="auto"/>
              </w:rPr>
            </w:pPr>
            <w:r w:rsidRPr="00EF6A93">
              <w:rPr>
                <w:rStyle w:val="SAPScreenElement"/>
              </w:rPr>
              <w:t xml:space="preserve">ABN </w:t>
            </w:r>
            <w:r w:rsidRPr="00EF6A93">
              <w:rPr>
                <w:rStyle w:val="SAPScreenElement"/>
                <w:color w:val="auto"/>
              </w:rPr>
              <w:t>(Australian Business Number)</w:t>
            </w:r>
            <w:r w:rsidRPr="00EF6A93">
              <w:rPr>
                <w:rStyle w:val="SAPScreenElement"/>
                <w:rFonts w:ascii="BentonSans Book" w:hAnsi="BentonSans Book"/>
                <w:color w:val="auto"/>
              </w:rPr>
              <w:t>:</w:t>
            </w:r>
            <w:r w:rsidRPr="00EF6A93">
              <w:t xml:space="preserve"> read-only</w:t>
            </w:r>
          </w:p>
        </w:tc>
        <w:tc>
          <w:tcPr>
            <w:tcW w:w="2790" w:type="dxa"/>
            <w:vMerge w:val="restart"/>
            <w:tcBorders>
              <w:top w:val="single" w:sz="8" w:space="0" w:color="999999"/>
              <w:left w:val="single" w:sz="8" w:space="0" w:color="999999"/>
              <w:right w:val="single" w:sz="8" w:space="0" w:color="999999"/>
            </w:tcBorders>
            <w:shd w:val="clear" w:color="auto" w:fill="auto"/>
          </w:tcPr>
          <w:p w14:paraId="111080FF" w14:textId="77777777" w:rsidR="00CF3F2D" w:rsidRPr="00EF6A93" w:rsidRDefault="00CF3F2D" w:rsidP="00467E8A">
            <w:pPr>
              <w:rPr>
                <w:rFonts w:cs="Arial"/>
                <w:bCs/>
              </w:rPr>
            </w:pPr>
          </w:p>
        </w:tc>
        <w:tc>
          <w:tcPr>
            <w:tcW w:w="1264" w:type="dxa"/>
            <w:tcBorders>
              <w:top w:val="single" w:sz="8" w:space="0" w:color="999999"/>
              <w:left w:val="single" w:sz="8" w:space="0" w:color="999999"/>
              <w:bottom w:val="single" w:sz="8" w:space="0" w:color="999999"/>
              <w:right w:val="single" w:sz="8" w:space="0" w:color="999999"/>
            </w:tcBorders>
          </w:tcPr>
          <w:p w14:paraId="41317EF1" w14:textId="77777777" w:rsidR="00CF3F2D" w:rsidRPr="00EF6A93" w:rsidRDefault="00CF3F2D" w:rsidP="00467E8A">
            <w:pPr>
              <w:rPr>
                <w:rFonts w:cs="Arial"/>
                <w:bCs/>
              </w:rPr>
            </w:pPr>
          </w:p>
        </w:tc>
      </w:tr>
      <w:tr w:rsidR="00CF3F2D" w:rsidRPr="00EF6A93" w14:paraId="656C0720" w14:textId="77777777" w:rsidTr="00467E8A">
        <w:trPr>
          <w:trHeight w:val="288"/>
        </w:trPr>
        <w:tc>
          <w:tcPr>
            <w:tcW w:w="900" w:type="dxa"/>
            <w:vMerge/>
            <w:tcBorders>
              <w:left w:val="single" w:sz="8" w:space="0" w:color="999999"/>
              <w:right w:val="single" w:sz="8" w:space="0" w:color="999999"/>
            </w:tcBorders>
            <w:shd w:val="clear" w:color="auto" w:fill="auto"/>
          </w:tcPr>
          <w:p w14:paraId="7E12443F" w14:textId="77777777" w:rsidR="00CF3F2D" w:rsidRPr="00EF6A93" w:rsidRDefault="00CF3F2D" w:rsidP="00467E8A"/>
        </w:tc>
        <w:tc>
          <w:tcPr>
            <w:tcW w:w="1498" w:type="dxa"/>
            <w:vMerge/>
            <w:tcBorders>
              <w:left w:val="single" w:sz="8" w:space="0" w:color="999999"/>
              <w:right w:val="single" w:sz="8" w:space="0" w:color="999999"/>
            </w:tcBorders>
            <w:shd w:val="clear" w:color="auto" w:fill="auto"/>
          </w:tcPr>
          <w:p w14:paraId="1DD10E8A" w14:textId="77777777" w:rsidR="00CF3F2D" w:rsidRPr="00EF6A93" w:rsidRDefault="00CF3F2D" w:rsidP="00467E8A">
            <w:pPr>
              <w:rPr>
                <w:rFonts w:cs="Arial"/>
                <w:b/>
                <w:bCs/>
              </w:rPr>
            </w:pPr>
          </w:p>
        </w:tc>
        <w:tc>
          <w:tcPr>
            <w:tcW w:w="2974" w:type="dxa"/>
            <w:vMerge/>
            <w:tcBorders>
              <w:left w:val="single" w:sz="8" w:space="0" w:color="999999"/>
              <w:right w:val="single" w:sz="8" w:space="0" w:color="999999"/>
            </w:tcBorders>
            <w:shd w:val="clear" w:color="auto" w:fill="auto"/>
          </w:tcPr>
          <w:p w14:paraId="78277C1A" w14:textId="77777777" w:rsidR="00CF3F2D" w:rsidRPr="00EF6A93" w:rsidRDefault="00CF3F2D" w:rsidP="00467E8A"/>
        </w:tc>
        <w:tc>
          <w:tcPr>
            <w:tcW w:w="4860" w:type="dxa"/>
            <w:tcBorders>
              <w:top w:val="single" w:sz="8" w:space="0" w:color="999999"/>
              <w:left w:val="single" w:sz="8" w:space="0" w:color="999999"/>
              <w:bottom w:val="single" w:sz="8" w:space="0" w:color="999999"/>
              <w:right w:val="single" w:sz="8" w:space="0" w:color="999999"/>
            </w:tcBorders>
            <w:shd w:val="clear" w:color="auto" w:fill="auto"/>
          </w:tcPr>
          <w:p w14:paraId="1DD0E596" w14:textId="77777777" w:rsidR="00CF3F2D" w:rsidRPr="00EF6A93" w:rsidRDefault="00CF3F2D" w:rsidP="00467E8A">
            <w:pPr>
              <w:rPr>
                <w:rStyle w:val="SAPScreenElement"/>
                <w:rFonts w:ascii="BentonSans Book" w:hAnsi="BentonSans Book"/>
                <w:color w:val="auto"/>
              </w:rPr>
            </w:pPr>
            <w:r w:rsidRPr="00EF6A93">
              <w:rPr>
                <w:rStyle w:val="SAPScreenElement"/>
              </w:rPr>
              <w:t>ABN Branch No</w:t>
            </w:r>
            <w:r w:rsidRPr="00EF6A93">
              <w:rPr>
                <w:rStyle w:val="SAPScreenElement"/>
                <w:rFonts w:ascii="BentonSans Book" w:hAnsi="BentonSans Book"/>
                <w:color w:val="auto"/>
              </w:rPr>
              <w:t>:</w:t>
            </w:r>
            <w:r w:rsidRPr="00EF6A93">
              <w:t xml:space="preserve"> read-only</w:t>
            </w:r>
          </w:p>
        </w:tc>
        <w:tc>
          <w:tcPr>
            <w:tcW w:w="2790" w:type="dxa"/>
            <w:vMerge/>
            <w:tcBorders>
              <w:left w:val="single" w:sz="8" w:space="0" w:color="999999"/>
              <w:right w:val="single" w:sz="8" w:space="0" w:color="999999"/>
            </w:tcBorders>
            <w:shd w:val="clear" w:color="auto" w:fill="auto"/>
          </w:tcPr>
          <w:p w14:paraId="720473F2" w14:textId="77777777" w:rsidR="00CF3F2D" w:rsidRPr="00EF6A93" w:rsidRDefault="00CF3F2D" w:rsidP="00467E8A">
            <w:pPr>
              <w:rPr>
                <w:rFonts w:cs="Arial"/>
                <w:bCs/>
              </w:rPr>
            </w:pPr>
          </w:p>
        </w:tc>
        <w:tc>
          <w:tcPr>
            <w:tcW w:w="1264" w:type="dxa"/>
            <w:tcBorders>
              <w:top w:val="single" w:sz="8" w:space="0" w:color="999999"/>
              <w:left w:val="single" w:sz="8" w:space="0" w:color="999999"/>
              <w:bottom w:val="single" w:sz="8" w:space="0" w:color="999999"/>
              <w:right w:val="single" w:sz="8" w:space="0" w:color="999999"/>
            </w:tcBorders>
          </w:tcPr>
          <w:p w14:paraId="2FE0FD8E" w14:textId="77777777" w:rsidR="00CF3F2D" w:rsidRPr="00EF6A93" w:rsidRDefault="00CF3F2D" w:rsidP="00467E8A">
            <w:pPr>
              <w:rPr>
                <w:rFonts w:cs="Arial"/>
                <w:bCs/>
              </w:rPr>
            </w:pPr>
          </w:p>
        </w:tc>
      </w:tr>
      <w:tr w:rsidR="00CF3F2D" w:rsidRPr="00EF6A93" w14:paraId="381ECF14" w14:textId="77777777" w:rsidTr="00467E8A">
        <w:trPr>
          <w:trHeight w:val="576"/>
        </w:trPr>
        <w:tc>
          <w:tcPr>
            <w:tcW w:w="900" w:type="dxa"/>
            <w:vMerge/>
            <w:tcBorders>
              <w:left w:val="single" w:sz="8" w:space="0" w:color="999999"/>
              <w:right w:val="single" w:sz="8" w:space="0" w:color="999999"/>
            </w:tcBorders>
            <w:shd w:val="clear" w:color="auto" w:fill="auto"/>
          </w:tcPr>
          <w:p w14:paraId="7C5A4EF5" w14:textId="77777777" w:rsidR="00CF3F2D" w:rsidRPr="00EF6A93" w:rsidRDefault="00CF3F2D" w:rsidP="00467E8A"/>
        </w:tc>
        <w:tc>
          <w:tcPr>
            <w:tcW w:w="1498" w:type="dxa"/>
            <w:vMerge/>
            <w:tcBorders>
              <w:left w:val="single" w:sz="8" w:space="0" w:color="999999"/>
              <w:right w:val="single" w:sz="8" w:space="0" w:color="999999"/>
            </w:tcBorders>
            <w:shd w:val="clear" w:color="auto" w:fill="auto"/>
          </w:tcPr>
          <w:p w14:paraId="2F940245" w14:textId="77777777" w:rsidR="00CF3F2D" w:rsidRPr="00EF6A93" w:rsidRDefault="00CF3F2D" w:rsidP="00467E8A">
            <w:pPr>
              <w:rPr>
                <w:rFonts w:cs="Arial"/>
                <w:b/>
                <w:bCs/>
              </w:rPr>
            </w:pPr>
          </w:p>
        </w:tc>
        <w:tc>
          <w:tcPr>
            <w:tcW w:w="2974" w:type="dxa"/>
            <w:vMerge/>
            <w:tcBorders>
              <w:left w:val="single" w:sz="8" w:space="0" w:color="999999"/>
              <w:right w:val="single" w:sz="8" w:space="0" w:color="999999"/>
            </w:tcBorders>
            <w:shd w:val="clear" w:color="auto" w:fill="auto"/>
          </w:tcPr>
          <w:p w14:paraId="5C27CEE1" w14:textId="77777777" w:rsidR="00CF3F2D" w:rsidRPr="00EF6A93" w:rsidRDefault="00CF3F2D" w:rsidP="00467E8A"/>
        </w:tc>
        <w:tc>
          <w:tcPr>
            <w:tcW w:w="4860" w:type="dxa"/>
            <w:tcBorders>
              <w:top w:val="single" w:sz="8" w:space="0" w:color="999999"/>
              <w:left w:val="single" w:sz="8" w:space="0" w:color="999999"/>
              <w:bottom w:val="single" w:sz="8" w:space="0" w:color="999999"/>
              <w:right w:val="single" w:sz="8" w:space="0" w:color="999999"/>
            </w:tcBorders>
            <w:shd w:val="clear" w:color="auto" w:fill="auto"/>
          </w:tcPr>
          <w:p w14:paraId="7E388851" w14:textId="77777777" w:rsidR="00CF3F2D" w:rsidRPr="00EF6A93" w:rsidRDefault="00CF3F2D" w:rsidP="00467E8A">
            <w:pPr>
              <w:rPr>
                <w:rStyle w:val="SAPScreenElement"/>
                <w:rFonts w:ascii="BentonSans Book" w:hAnsi="BentonSans Book"/>
                <w:color w:val="auto"/>
              </w:rPr>
            </w:pPr>
            <w:r w:rsidRPr="00EF6A93">
              <w:rPr>
                <w:rStyle w:val="SAPScreenElement"/>
              </w:rPr>
              <w:t>Gross income</w:t>
            </w:r>
            <w:r w:rsidRPr="00EF6A93">
              <w:rPr>
                <w:rStyle w:val="SAPScreenElement"/>
                <w:rFonts w:ascii="BentonSans Book" w:hAnsi="BentonSans Book"/>
                <w:color w:val="auto"/>
              </w:rPr>
              <w:t xml:space="preserve">: enter the gross income earned by an employee from foreign employment </w:t>
            </w:r>
          </w:p>
          <w:p w14:paraId="59D291EC" w14:textId="77777777" w:rsidR="00CF3F2D" w:rsidRPr="00EF6A93" w:rsidRDefault="00CF3F2D" w:rsidP="00467E8A">
            <w:pPr>
              <w:ind w:left="342"/>
              <w:rPr>
                <w:rFonts w:asciiTheme="minorHAnsi" w:eastAsiaTheme="minorHAnsi" w:hAnsiTheme="minorHAnsi"/>
                <w:sz w:val="28"/>
                <w:szCs w:val="22"/>
              </w:rPr>
            </w:pPr>
            <w:r w:rsidRPr="00EF6A93">
              <w:rPr>
                <w:noProof/>
                <w:sz w:val="22"/>
              </w:rPr>
              <w:drawing>
                <wp:inline distT="0" distB="0" distL="0" distR="0" wp14:anchorId="04C77AF9" wp14:editId="73C55794">
                  <wp:extent cx="225425" cy="225425"/>
                  <wp:effectExtent l="0" t="0" r="0" b="317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EF6A93">
              <w:rPr>
                <w:sz w:val="22"/>
              </w:rPr>
              <w:t> </w:t>
            </w:r>
            <w:r w:rsidRPr="00EF6A93">
              <w:rPr>
                <w:rFonts w:ascii="BentonSans Regular" w:hAnsi="BentonSans Regular"/>
                <w:color w:val="666666"/>
                <w:sz w:val="22"/>
              </w:rPr>
              <w:t>Note</w:t>
            </w:r>
          </w:p>
          <w:p w14:paraId="7E34E65E" w14:textId="77777777" w:rsidR="00CF3F2D" w:rsidRPr="00EF6A93" w:rsidRDefault="00CF3F2D" w:rsidP="00467E8A">
            <w:pPr>
              <w:ind w:left="342"/>
              <w:rPr>
                <w:rStyle w:val="SAPScreenElement"/>
                <w:rFonts w:ascii="BentonSans Book" w:hAnsi="BentonSans Book"/>
                <w:color w:val="auto"/>
              </w:rPr>
            </w:pPr>
            <w:r w:rsidRPr="00EF6A93">
              <w:rPr>
                <w:rStyle w:val="SAPScreenElement"/>
                <w:rFonts w:ascii="BentonSans Book" w:hAnsi="BentonSans Book"/>
                <w:color w:val="auto"/>
              </w:rPr>
              <w:t>Here, gross income includes amounts reported separately as allowances but does not include lump sum payments.</w:t>
            </w:r>
          </w:p>
        </w:tc>
        <w:tc>
          <w:tcPr>
            <w:tcW w:w="2790" w:type="dxa"/>
            <w:vMerge/>
            <w:tcBorders>
              <w:left w:val="single" w:sz="8" w:space="0" w:color="999999"/>
              <w:right w:val="single" w:sz="8" w:space="0" w:color="999999"/>
            </w:tcBorders>
            <w:shd w:val="clear" w:color="auto" w:fill="auto"/>
          </w:tcPr>
          <w:p w14:paraId="4E76A9F8" w14:textId="77777777" w:rsidR="00CF3F2D" w:rsidRPr="00EF6A93" w:rsidRDefault="00CF3F2D" w:rsidP="00467E8A">
            <w:pPr>
              <w:rPr>
                <w:rFonts w:cs="Arial"/>
                <w:bCs/>
              </w:rPr>
            </w:pPr>
          </w:p>
        </w:tc>
        <w:tc>
          <w:tcPr>
            <w:tcW w:w="1264" w:type="dxa"/>
            <w:tcBorders>
              <w:top w:val="single" w:sz="8" w:space="0" w:color="999999"/>
              <w:left w:val="single" w:sz="8" w:space="0" w:color="999999"/>
              <w:bottom w:val="single" w:sz="8" w:space="0" w:color="999999"/>
              <w:right w:val="single" w:sz="8" w:space="0" w:color="999999"/>
            </w:tcBorders>
          </w:tcPr>
          <w:p w14:paraId="396378D1" w14:textId="77777777" w:rsidR="00CF3F2D" w:rsidRPr="00EF6A93" w:rsidRDefault="00CF3F2D" w:rsidP="00467E8A">
            <w:pPr>
              <w:rPr>
                <w:rFonts w:cs="Arial"/>
                <w:bCs/>
              </w:rPr>
            </w:pPr>
          </w:p>
        </w:tc>
      </w:tr>
      <w:tr w:rsidR="00CF3F2D" w:rsidRPr="00EF6A93" w14:paraId="5BAE6B99" w14:textId="77777777" w:rsidTr="00467E8A">
        <w:trPr>
          <w:trHeight w:val="576"/>
        </w:trPr>
        <w:tc>
          <w:tcPr>
            <w:tcW w:w="900" w:type="dxa"/>
            <w:vMerge/>
            <w:tcBorders>
              <w:left w:val="single" w:sz="8" w:space="0" w:color="999999"/>
              <w:right w:val="single" w:sz="8" w:space="0" w:color="999999"/>
            </w:tcBorders>
            <w:shd w:val="clear" w:color="auto" w:fill="auto"/>
          </w:tcPr>
          <w:p w14:paraId="10FB145A" w14:textId="77777777" w:rsidR="00CF3F2D" w:rsidRPr="00EF6A93" w:rsidRDefault="00CF3F2D" w:rsidP="00467E8A"/>
        </w:tc>
        <w:tc>
          <w:tcPr>
            <w:tcW w:w="1498" w:type="dxa"/>
            <w:vMerge/>
            <w:tcBorders>
              <w:left w:val="single" w:sz="8" w:space="0" w:color="999999"/>
              <w:right w:val="single" w:sz="8" w:space="0" w:color="999999"/>
            </w:tcBorders>
            <w:shd w:val="clear" w:color="auto" w:fill="auto"/>
          </w:tcPr>
          <w:p w14:paraId="0B486B42" w14:textId="77777777" w:rsidR="00CF3F2D" w:rsidRPr="00EF6A93" w:rsidRDefault="00CF3F2D" w:rsidP="00467E8A">
            <w:pPr>
              <w:rPr>
                <w:rFonts w:cs="Arial"/>
                <w:b/>
                <w:bCs/>
              </w:rPr>
            </w:pPr>
          </w:p>
        </w:tc>
        <w:tc>
          <w:tcPr>
            <w:tcW w:w="2974" w:type="dxa"/>
            <w:vMerge/>
            <w:tcBorders>
              <w:left w:val="single" w:sz="8" w:space="0" w:color="999999"/>
              <w:right w:val="single" w:sz="8" w:space="0" w:color="999999"/>
            </w:tcBorders>
            <w:shd w:val="clear" w:color="auto" w:fill="auto"/>
          </w:tcPr>
          <w:p w14:paraId="74477D0B" w14:textId="77777777" w:rsidR="00CF3F2D" w:rsidRPr="00EF6A93" w:rsidRDefault="00CF3F2D" w:rsidP="00467E8A"/>
        </w:tc>
        <w:tc>
          <w:tcPr>
            <w:tcW w:w="4860" w:type="dxa"/>
            <w:tcBorders>
              <w:top w:val="single" w:sz="8" w:space="0" w:color="999999"/>
              <w:left w:val="single" w:sz="8" w:space="0" w:color="999999"/>
              <w:bottom w:val="single" w:sz="8" w:space="0" w:color="999999"/>
              <w:right w:val="single" w:sz="8" w:space="0" w:color="999999"/>
            </w:tcBorders>
            <w:shd w:val="clear" w:color="auto" w:fill="auto"/>
          </w:tcPr>
          <w:p w14:paraId="7595066E" w14:textId="77777777" w:rsidR="00CF3F2D" w:rsidRPr="00EF6A93" w:rsidRDefault="00CF3F2D" w:rsidP="00467E8A">
            <w:pPr>
              <w:rPr>
                <w:rStyle w:val="SAPScreenElement"/>
                <w:rFonts w:ascii="BentonSans Book" w:hAnsi="BentonSans Book"/>
                <w:color w:val="auto"/>
              </w:rPr>
            </w:pPr>
            <w:r w:rsidRPr="00EF6A93">
              <w:rPr>
                <w:rStyle w:val="SAPScreenElement"/>
              </w:rPr>
              <w:t xml:space="preserve">Tx deds FE </w:t>
            </w:r>
            <w:r w:rsidRPr="00EF6A93">
              <w:rPr>
                <w:rStyle w:val="SAPScreenElement"/>
                <w:color w:val="auto"/>
              </w:rPr>
              <w:t>(Total Tax Deducted Under Foreign Employment):</w:t>
            </w:r>
            <w:r w:rsidRPr="00EF6A93">
              <w:rPr>
                <w:rStyle w:val="SAPScreenElement"/>
                <w:rFonts w:ascii="BentonSans Book" w:hAnsi="BentonSans Book"/>
                <w:color w:val="auto"/>
              </w:rPr>
              <w:t xml:space="preserve"> enter as appropriate</w:t>
            </w:r>
          </w:p>
        </w:tc>
        <w:tc>
          <w:tcPr>
            <w:tcW w:w="2790" w:type="dxa"/>
            <w:vMerge/>
            <w:tcBorders>
              <w:left w:val="single" w:sz="8" w:space="0" w:color="999999"/>
              <w:right w:val="single" w:sz="8" w:space="0" w:color="999999"/>
            </w:tcBorders>
            <w:shd w:val="clear" w:color="auto" w:fill="auto"/>
          </w:tcPr>
          <w:p w14:paraId="7124987A" w14:textId="77777777" w:rsidR="00CF3F2D" w:rsidRPr="00EF6A93" w:rsidRDefault="00CF3F2D" w:rsidP="00467E8A">
            <w:pPr>
              <w:rPr>
                <w:rFonts w:cs="Arial"/>
                <w:bCs/>
              </w:rPr>
            </w:pPr>
          </w:p>
        </w:tc>
        <w:tc>
          <w:tcPr>
            <w:tcW w:w="1264" w:type="dxa"/>
            <w:tcBorders>
              <w:top w:val="single" w:sz="8" w:space="0" w:color="999999"/>
              <w:left w:val="single" w:sz="8" w:space="0" w:color="999999"/>
              <w:bottom w:val="single" w:sz="8" w:space="0" w:color="999999"/>
              <w:right w:val="single" w:sz="8" w:space="0" w:color="999999"/>
            </w:tcBorders>
          </w:tcPr>
          <w:p w14:paraId="23FA7D87" w14:textId="77777777" w:rsidR="00CF3F2D" w:rsidRPr="00EF6A93" w:rsidRDefault="00CF3F2D" w:rsidP="00467E8A">
            <w:pPr>
              <w:rPr>
                <w:rFonts w:cs="Arial"/>
                <w:bCs/>
              </w:rPr>
            </w:pPr>
          </w:p>
        </w:tc>
      </w:tr>
      <w:tr w:rsidR="00CF3F2D" w:rsidRPr="00EF6A93" w14:paraId="03C71808" w14:textId="77777777" w:rsidTr="00467E8A">
        <w:trPr>
          <w:trHeight w:val="576"/>
        </w:trPr>
        <w:tc>
          <w:tcPr>
            <w:tcW w:w="900" w:type="dxa"/>
            <w:vMerge/>
            <w:tcBorders>
              <w:left w:val="single" w:sz="8" w:space="0" w:color="999999"/>
              <w:right w:val="single" w:sz="8" w:space="0" w:color="999999"/>
            </w:tcBorders>
            <w:shd w:val="clear" w:color="auto" w:fill="auto"/>
          </w:tcPr>
          <w:p w14:paraId="4D62B854" w14:textId="77777777" w:rsidR="00CF3F2D" w:rsidRPr="00EF6A93" w:rsidRDefault="00CF3F2D" w:rsidP="00467E8A"/>
        </w:tc>
        <w:tc>
          <w:tcPr>
            <w:tcW w:w="1498" w:type="dxa"/>
            <w:vMerge/>
            <w:tcBorders>
              <w:left w:val="single" w:sz="8" w:space="0" w:color="999999"/>
              <w:right w:val="single" w:sz="8" w:space="0" w:color="999999"/>
            </w:tcBorders>
            <w:shd w:val="clear" w:color="auto" w:fill="auto"/>
          </w:tcPr>
          <w:p w14:paraId="5F464FFF" w14:textId="77777777" w:rsidR="00CF3F2D" w:rsidRPr="00EF6A93" w:rsidRDefault="00CF3F2D" w:rsidP="00467E8A">
            <w:pPr>
              <w:rPr>
                <w:rFonts w:cs="Arial"/>
                <w:b/>
                <w:bCs/>
              </w:rPr>
            </w:pPr>
          </w:p>
        </w:tc>
        <w:tc>
          <w:tcPr>
            <w:tcW w:w="2974" w:type="dxa"/>
            <w:vMerge/>
            <w:tcBorders>
              <w:left w:val="single" w:sz="8" w:space="0" w:color="999999"/>
              <w:right w:val="single" w:sz="8" w:space="0" w:color="999999"/>
            </w:tcBorders>
            <w:shd w:val="clear" w:color="auto" w:fill="auto"/>
          </w:tcPr>
          <w:p w14:paraId="2777CF8B" w14:textId="77777777" w:rsidR="00CF3F2D" w:rsidRPr="00EF6A93" w:rsidRDefault="00CF3F2D" w:rsidP="00467E8A"/>
        </w:tc>
        <w:tc>
          <w:tcPr>
            <w:tcW w:w="4860" w:type="dxa"/>
            <w:tcBorders>
              <w:top w:val="single" w:sz="8" w:space="0" w:color="999999"/>
              <w:left w:val="single" w:sz="8" w:space="0" w:color="999999"/>
              <w:bottom w:val="single" w:sz="8" w:space="0" w:color="999999"/>
              <w:right w:val="single" w:sz="8" w:space="0" w:color="999999"/>
            </w:tcBorders>
            <w:shd w:val="clear" w:color="auto" w:fill="auto"/>
          </w:tcPr>
          <w:p w14:paraId="3A61BC2C" w14:textId="77777777" w:rsidR="00CF3F2D" w:rsidRPr="00EF6A93" w:rsidRDefault="00CF3F2D" w:rsidP="00467E8A">
            <w:pPr>
              <w:rPr>
                <w:rStyle w:val="SAPScreenElement"/>
                <w:rFonts w:ascii="BentonSans Book" w:hAnsi="BentonSans Book"/>
                <w:color w:val="auto"/>
              </w:rPr>
            </w:pPr>
            <w:r w:rsidRPr="00EF6A93">
              <w:rPr>
                <w:rStyle w:val="SAPScreenElement"/>
              </w:rPr>
              <w:t>Foreign Tax Paid</w:t>
            </w:r>
            <w:r w:rsidRPr="00EF6A93">
              <w:rPr>
                <w:rStyle w:val="SAPScreenElement"/>
                <w:rFonts w:ascii="BentonSans Book" w:hAnsi="BentonSans Book"/>
                <w:color w:val="auto"/>
              </w:rPr>
              <w:t>: enter the amount that the employee paid as foreign tax when on foreign employment</w:t>
            </w:r>
          </w:p>
          <w:p w14:paraId="527CB20F" w14:textId="77777777" w:rsidR="00CF3F2D" w:rsidRPr="00EF6A93" w:rsidRDefault="00CF3F2D" w:rsidP="00467E8A">
            <w:pPr>
              <w:ind w:left="342"/>
              <w:rPr>
                <w:rFonts w:asciiTheme="minorHAnsi" w:eastAsiaTheme="minorHAnsi" w:hAnsiTheme="minorHAnsi"/>
                <w:sz w:val="28"/>
                <w:szCs w:val="22"/>
              </w:rPr>
            </w:pPr>
            <w:r w:rsidRPr="00EF6A93">
              <w:rPr>
                <w:noProof/>
                <w:sz w:val="22"/>
              </w:rPr>
              <w:drawing>
                <wp:inline distT="0" distB="0" distL="0" distR="0" wp14:anchorId="74BDC0A6" wp14:editId="2E94921F">
                  <wp:extent cx="225425" cy="225425"/>
                  <wp:effectExtent l="0" t="0" r="0" b="3175"/>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EF6A93">
              <w:rPr>
                <w:sz w:val="22"/>
              </w:rPr>
              <w:t> </w:t>
            </w:r>
            <w:r w:rsidRPr="00EF6A93">
              <w:rPr>
                <w:rFonts w:ascii="BentonSans Regular" w:hAnsi="BentonSans Regular"/>
                <w:color w:val="666666"/>
                <w:sz w:val="22"/>
              </w:rPr>
              <w:t>Note</w:t>
            </w:r>
          </w:p>
          <w:p w14:paraId="14C7CDA2" w14:textId="77777777" w:rsidR="00CF3F2D" w:rsidRPr="00EF6A93" w:rsidRDefault="00CF3F2D" w:rsidP="00467E8A">
            <w:pPr>
              <w:ind w:left="342"/>
              <w:rPr>
                <w:rStyle w:val="SAPScreenElement"/>
                <w:rFonts w:ascii="BentonSans Book" w:hAnsi="BentonSans Book"/>
                <w:color w:val="auto"/>
              </w:rPr>
            </w:pPr>
            <w:r w:rsidRPr="00EF6A93">
              <w:rPr>
                <w:rStyle w:val="SAPScreenElement"/>
                <w:rFonts w:ascii="BentonSans Book" w:hAnsi="BentonSans Book"/>
                <w:color w:val="auto"/>
              </w:rPr>
              <w:t>This system reports this in</w:t>
            </w:r>
            <w:r w:rsidRPr="00EF6A93">
              <w:rPr>
                <w:rStyle w:val="SAPMonospace"/>
              </w:rPr>
              <w:t xml:space="preserve"> Australian Dollars (AUD)</w:t>
            </w:r>
            <w:r w:rsidRPr="00EF6A93">
              <w:rPr>
                <w:rStyle w:val="SAPScreenElement"/>
                <w:rFonts w:ascii="BentonSans Book" w:hAnsi="BentonSans Book"/>
                <w:color w:val="auto"/>
              </w:rPr>
              <w:t>.</w:t>
            </w:r>
          </w:p>
        </w:tc>
        <w:tc>
          <w:tcPr>
            <w:tcW w:w="2790" w:type="dxa"/>
            <w:vMerge/>
            <w:tcBorders>
              <w:left w:val="single" w:sz="8" w:space="0" w:color="999999"/>
              <w:right w:val="single" w:sz="8" w:space="0" w:color="999999"/>
            </w:tcBorders>
            <w:shd w:val="clear" w:color="auto" w:fill="auto"/>
          </w:tcPr>
          <w:p w14:paraId="50286DB5" w14:textId="77777777" w:rsidR="00CF3F2D" w:rsidRPr="00EF6A93" w:rsidRDefault="00CF3F2D" w:rsidP="00467E8A">
            <w:pPr>
              <w:rPr>
                <w:rFonts w:cs="Arial"/>
                <w:bCs/>
              </w:rPr>
            </w:pPr>
          </w:p>
        </w:tc>
        <w:tc>
          <w:tcPr>
            <w:tcW w:w="1264" w:type="dxa"/>
            <w:tcBorders>
              <w:top w:val="single" w:sz="8" w:space="0" w:color="999999"/>
              <w:left w:val="single" w:sz="8" w:space="0" w:color="999999"/>
              <w:bottom w:val="single" w:sz="8" w:space="0" w:color="999999"/>
              <w:right w:val="single" w:sz="8" w:space="0" w:color="999999"/>
            </w:tcBorders>
          </w:tcPr>
          <w:p w14:paraId="3A0598E3" w14:textId="77777777" w:rsidR="00CF3F2D" w:rsidRPr="00EF6A93" w:rsidRDefault="00CF3F2D" w:rsidP="00467E8A">
            <w:pPr>
              <w:rPr>
                <w:rFonts w:cs="Arial"/>
                <w:bCs/>
              </w:rPr>
            </w:pPr>
          </w:p>
        </w:tc>
      </w:tr>
      <w:tr w:rsidR="00CF3F2D" w:rsidRPr="00EF6A93" w14:paraId="022BE7DA" w14:textId="77777777" w:rsidTr="00467E8A">
        <w:trPr>
          <w:trHeight w:val="576"/>
        </w:trPr>
        <w:tc>
          <w:tcPr>
            <w:tcW w:w="900" w:type="dxa"/>
            <w:vMerge/>
            <w:tcBorders>
              <w:left w:val="single" w:sz="8" w:space="0" w:color="999999"/>
              <w:right w:val="single" w:sz="8" w:space="0" w:color="999999"/>
            </w:tcBorders>
            <w:shd w:val="clear" w:color="auto" w:fill="auto"/>
          </w:tcPr>
          <w:p w14:paraId="07F19D09" w14:textId="77777777" w:rsidR="00CF3F2D" w:rsidRPr="00EF6A93" w:rsidRDefault="00CF3F2D" w:rsidP="00467E8A"/>
        </w:tc>
        <w:tc>
          <w:tcPr>
            <w:tcW w:w="1498" w:type="dxa"/>
            <w:vMerge/>
            <w:tcBorders>
              <w:left w:val="single" w:sz="8" w:space="0" w:color="999999"/>
              <w:right w:val="single" w:sz="8" w:space="0" w:color="999999"/>
            </w:tcBorders>
            <w:shd w:val="clear" w:color="auto" w:fill="auto"/>
          </w:tcPr>
          <w:p w14:paraId="5B22299A" w14:textId="77777777" w:rsidR="00CF3F2D" w:rsidRPr="00EF6A93" w:rsidRDefault="00CF3F2D" w:rsidP="00467E8A">
            <w:pPr>
              <w:rPr>
                <w:rFonts w:cs="Arial"/>
                <w:b/>
                <w:bCs/>
              </w:rPr>
            </w:pPr>
          </w:p>
        </w:tc>
        <w:tc>
          <w:tcPr>
            <w:tcW w:w="2974" w:type="dxa"/>
            <w:vMerge/>
            <w:tcBorders>
              <w:left w:val="single" w:sz="8" w:space="0" w:color="999999"/>
              <w:right w:val="single" w:sz="8" w:space="0" w:color="999999"/>
            </w:tcBorders>
            <w:shd w:val="clear" w:color="auto" w:fill="auto"/>
          </w:tcPr>
          <w:p w14:paraId="48A2CFC9" w14:textId="77777777" w:rsidR="00CF3F2D" w:rsidRPr="00EF6A93" w:rsidRDefault="00CF3F2D" w:rsidP="00467E8A"/>
        </w:tc>
        <w:tc>
          <w:tcPr>
            <w:tcW w:w="4860" w:type="dxa"/>
            <w:tcBorders>
              <w:top w:val="single" w:sz="8" w:space="0" w:color="999999"/>
              <w:left w:val="single" w:sz="8" w:space="0" w:color="999999"/>
              <w:bottom w:val="single" w:sz="8" w:space="0" w:color="999999"/>
              <w:right w:val="single" w:sz="8" w:space="0" w:color="999999"/>
            </w:tcBorders>
            <w:shd w:val="clear" w:color="auto" w:fill="auto"/>
          </w:tcPr>
          <w:p w14:paraId="290A3FDE" w14:textId="77777777" w:rsidR="00CF3F2D" w:rsidRPr="00EF6A93" w:rsidRDefault="00CF3F2D" w:rsidP="00467E8A">
            <w:pPr>
              <w:rPr>
                <w:rStyle w:val="SAPScreenElement"/>
                <w:rFonts w:ascii="BentonSans Book" w:hAnsi="BentonSans Book"/>
                <w:color w:val="auto"/>
              </w:rPr>
            </w:pPr>
            <w:r w:rsidRPr="00EF6A93">
              <w:rPr>
                <w:rStyle w:val="SAPScreenElement"/>
              </w:rPr>
              <w:t>FBT FE</w:t>
            </w:r>
            <w:r w:rsidRPr="00EF6A93">
              <w:rPr>
                <w:rStyle w:val="SAPScreenElement"/>
                <w:rFonts w:ascii="BentonSans Book" w:hAnsi="BentonSans Book"/>
                <w:color w:val="auto"/>
              </w:rPr>
              <w:t xml:space="preserve"> </w:t>
            </w:r>
            <w:r w:rsidRPr="00EF6A93">
              <w:rPr>
                <w:rStyle w:val="SAPScreenElement"/>
                <w:color w:val="auto"/>
              </w:rPr>
              <w:t>(Reportable Fringe Benefits Tax Under Foreign Employment)</w:t>
            </w:r>
            <w:r w:rsidRPr="00EF6A93">
              <w:rPr>
                <w:rStyle w:val="SAPScreenElement"/>
                <w:rFonts w:ascii="BentonSans Book" w:hAnsi="BentonSans Book"/>
                <w:color w:val="auto"/>
              </w:rPr>
              <w:t>: enter the gross value of taxable fringe benefits from foreign employment</w:t>
            </w:r>
          </w:p>
          <w:p w14:paraId="0940E611" w14:textId="77777777" w:rsidR="00CF3F2D" w:rsidRPr="00EF6A93" w:rsidRDefault="00CF3F2D" w:rsidP="00467E8A">
            <w:pPr>
              <w:ind w:left="342"/>
              <w:rPr>
                <w:rFonts w:asciiTheme="minorHAnsi" w:eastAsiaTheme="minorHAnsi" w:hAnsiTheme="minorHAnsi"/>
                <w:sz w:val="28"/>
                <w:szCs w:val="22"/>
              </w:rPr>
            </w:pPr>
            <w:r w:rsidRPr="00EF6A93">
              <w:rPr>
                <w:noProof/>
                <w:sz w:val="22"/>
              </w:rPr>
              <w:drawing>
                <wp:inline distT="0" distB="0" distL="0" distR="0" wp14:anchorId="14B685CF" wp14:editId="393801CF">
                  <wp:extent cx="225425" cy="225425"/>
                  <wp:effectExtent l="0" t="0" r="0" b="3175"/>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EF6A93">
              <w:rPr>
                <w:sz w:val="22"/>
              </w:rPr>
              <w:t> </w:t>
            </w:r>
            <w:r w:rsidRPr="00EF6A93">
              <w:rPr>
                <w:rFonts w:ascii="BentonSans Regular" w:hAnsi="BentonSans Regular"/>
                <w:color w:val="666666"/>
                <w:sz w:val="22"/>
              </w:rPr>
              <w:t>Note</w:t>
            </w:r>
          </w:p>
          <w:p w14:paraId="19C6D96B" w14:textId="77777777" w:rsidR="00CF3F2D" w:rsidRPr="00EF6A93" w:rsidRDefault="00CF3F2D" w:rsidP="00467E8A">
            <w:pPr>
              <w:ind w:left="342"/>
              <w:rPr>
                <w:rStyle w:val="SAPScreenElement"/>
                <w:rFonts w:ascii="BentonSans Book" w:hAnsi="BentonSans Book"/>
                <w:color w:val="auto"/>
              </w:rPr>
            </w:pPr>
            <w:r w:rsidRPr="00EF6A93">
              <w:rPr>
                <w:rStyle w:val="SAPScreenElement"/>
                <w:rFonts w:ascii="BentonSans Book" w:hAnsi="BentonSans Book"/>
                <w:color w:val="auto"/>
              </w:rPr>
              <w:t>This is the value that exceeds</w:t>
            </w:r>
            <w:r w:rsidRPr="00EF6A93">
              <w:rPr>
                <w:rStyle w:val="SAPMonospace"/>
              </w:rPr>
              <w:t xml:space="preserve"> 1000</w:t>
            </w:r>
            <w:r w:rsidRPr="00EF6A93">
              <w:rPr>
                <w:rStyle w:val="SAPScreenElement"/>
                <w:rFonts w:ascii="BentonSans Book" w:hAnsi="BentonSans Book"/>
                <w:color w:val="auto"/>
              </w:rPr>
              <w:t xml:space="preserve"> </w:t>
            </w:r>
            <w:r w:rsidRPr="00EF6A93">
              <w:rPr>
                <w:rStyle w:val="SAPMonospace"/>
              </w:rPr>
              <w:t>AUD</w:t>
            </w:r>
            <w:r w:rsidRPr="00EF6A93">
              <w:rPr>
                <w:rStyle w:val="SAPScreenElement"/>
                <w:rFonts w:ascii="BentonSans Book" w:hAnsi="BentonSans Book"/>
                <w:color w:val="auto"/>
              </w:rPr>
              <w:t>. The system records the tax amount due, on the gross value of these benefits on the employee's payment summary for foreign employment in this field.</w:t>
            </w:r>
          </w:p>
        </w:tc>
        <w:tc>
          <w:tcPr>
            <w:tcW w:w="2790" w:type="dxa"/>
            <w:vMerge/>
            <w:tcBorders>
              <w:left w:val="single" w:sz="8" w:space="0" w:color="999999"/>
              <w:right w:val="single" w:sz="8" w:space="0" w:color="999999"/>
            </w:tcBorders>
            <w:shd w:val="clear" w:color="auto" w:fill="auto"/>
          </w:tcPr>
          <w:p w14:paraId="7C8F9D08" w14:textId="77777777" w:rsidR="00CF3F2D" w:rsidRPr="00EF6A93" w:rsidRDefault="00CF3F2D" w:rsidP="00467E8A">
            <w:pPr>
              <w:rPr>
                <w:rFonts w:cs="Arial"/>
                <w:bCs/>
              </w:rPr>
            </w:pPr>
          </w:p>
        </w:tc>
        <w:tc>
          <w:tcPr>
            <w:tcW w:w="1264" w:type="dxa"/>
            <w:tcBorders>
              <w:top w:val="single" w:sz="8" w:space="0" w:color="999999"/>
              <w:left w:val="single" w:sz="8" w:space="0" w:color="999999"/>
              <w:bottom w:val="single" w:sz="8" w:space="0" w:color="999999"/>
              <w:right w:val="single" w:sz="8" w:space="0" w:color="999999"/>
            </w:tcBorders>
          </w:tcPr>
          <w:p w14:paraId="2C8840D5" w14:textId="77777777" w:rsidR="00CF3F2D" w:rsidRPr="00EF6A93" w:rsidRDefault="00CF3F2D" w:rsidP="00467E8A">
            <w:pPr>
              <w:rPr>
                <w:rFonts w:cs="Arial"/>
                <w:bCs/>
              </w:rPr>
            </w:pPr>
          </w:p>
        </w:tc>
      </w:tr>
      <w:tr w:rsidR="00CF3F2D" w:rsidRPr="00EF6A93" w14:paraId="340D3F4C" w14:textId="77777777" w:rsidTr="00467E8A">
        <w:trPr>
          <w:trHeight w:val="576"/>
        </w:trPr>
        <w:tc>
          <w:tcPr>
            <w:tcW w:w="900" w:type="dxa"/>
            <w:vMerge/>
            <w:tcBorders>
              <w:left w:val="single" w:sz="8" w:space="0" w:color="999999"/>
              <w:right w:val="single" w:sz="8" w:space="0" w:color="999999"/>
            </w:tcBorders>
            <w:shd w:val="clear" w:color="auto" w:fill="auto"/>
          </w:tcPr>
          <w:p w14:paraId="696A39B6" w14:textId="77777777" w:rsidR="00CF3F2D" w:rsidRPr="00EF6A93" w:rsidRDefault="00CF3F2D" w:rsidP="00467E8A"/>
        </w:tc>
        <w:tc>
          <w:tcPr>
            <w:tcW w:w="1498" w:type="dxa"/>
            <w:vMerge/>
            <w:tcBorders>
              <w:left w:val="single" w:sz="8" w:space="0" w:color="999999"/>
              <w:right w:val="single" w:sz="8" w:space="0" w:color="999999"/>
            </w:tcBorders>
            <w:shd w:val="clear" w:color="auto" w:fill="auto"/>
          </w:tcPr>
          <w:p w14:paraId="2B34D8B5" w14:textId="77777777" w:rsidR="00CF3F2D" w:rsidRPr="00EF6A93" w:rsidRDefault="00CF3F2D" w:rsidP="00467E8A">
            <w:pPr>
              <w:rPr>
                <w:rFonts w:cs="Arial"/>
                <w:b/>
                <w:bCs/>
              </w:rPr>
            </w:pPr>
          </w:p>
        </w:tc>
        <w:tc>
          <w:tcPr>
            <w:tcW w:w="2974" w:type="dxa"/>
            <w:vMerge/>
            <w:tcBorders>
              <w:left w:val="single" w:sz="8" w:space="0" w:color="999999"/>
              <w:right w:val="single" w:sz="8" w:space="0" w:color="999999"/>
            </w:tcBorders>
            <w:shd w:val="clear" w:color="auto" w:fill="auto"/>
          </w:tcPr>
          <w:p w14:paraId="256A5D37" w14:textId="77777777" w:rsidR="00CF3F2D" w:rsidRPr="00EF6A93" w:rsidRDefault="00CF3F2D" w:rsidP="00467E8A"/>
        </w:tc>
        <w:tc>
          <w:tcPr>
            <w:tcW w:w="4860" w:type="dxa"/>
            <w:tcBorders>
              <w:top w:val="single" w:sz="8" w:space="0" w:color="999999"/>
              <w:left w:val="single" w:sz="8" w:space="0" w:color="999999"/>
              <w:bottom w:val="single" w:sz="8" w:space="0" w:color="999999"/>
              <w:right w:val="single" w:sz="8" w:space="0" w:color="999999"/>
            </w:tcBorders>
            <w:shd w:val="clear" w:color="auto" w:fill="auto"/>
          </w:tcPr>
          <w:p w14:paraId="7C86C910" w14:textId="77777777" w:rsidR="00CF3F2D" w:rsidRPr="00EF6A93" w:rsidRDefault="00CF3F2D" w:rsidP="00467E8A">
            <w:pPr>
              <w:rPr>
                <w:rStyle w:val="SAPScreenElement"/>
                <w:rFonts w:ascii="BentonSans Book" w:hAnsi="BentonSans Book"/>
                <w:color w:val="auto"/>
              </w:rPr>
            </w:pPr>
            <w:r w:rsidRPr="00EF6A93">
              <w:rPr>
                <w:rStyle w:val="SAPScreenElement"/>
              </w:rPr>
              <w:t>Wrkplc Gvng FE</w:t>
            </w:r>
            <w:r w:rsidRPr="00EF6A93">
              <w:rPr>
                <w:rStyle w:val="SAPScreenElement"/>
                <w:rFonts w:ascii="BentonSans Book" w:hAnsi="BentonSans Book"/>
                <w:color w:val="auto"/>
              </w:rPr>
              <w:t xml:space="preserve"> </w:t>
            </w:r>
            <w:r w:rsidRPr="00EF6A93">
              <w:rPr>
                <w:rStyle w:val="SAPScreenElement"/>
                <w:color w:val="auto"/>
              </w:rPr>
              <w:t>(Work Place giving Under Foreign Employment)</w:t>
            </w:r>
            <w:r w:rsidRPr="00EF6A93">
              <w:rPr>
                <w:rStyle w:val="SAPScreenElement"/>
                <w:rFonts w:ascii="BentonSans Book" w:hAnsi="BentonSans Book"/>
                <w:color w:val="auto"/>
              </w:rPr>
              <w:t>: enter the total number of contributions that an employee on foreign employment makes towards workplace giving</w:t>
            </w:r>
          </w:p>
        </w:tc>
        <w:tc>
          <w:tcPr>
            <w:tcW w:w="2790" w:type="dxa"/>
            <w:vMerge/>
            <w:tcBorders>
              <w:left w:val="single" w:sz="8" w:space="0" w:color="999999"/>
              <w:right w:val="single" w:sz="8" w:space="0" w:color="999999"/>
            </w:tcBorders>
            <w:shd w:val="clear" w:color="auto" w:fill="auto"/>
          </w:tcPr>
          <w:p w14:paraId="59DC72F5" w14:textId="77777777" w:rsidR="00CF3F2D" w:rsidRPr="00EF6A93" w:rsidRDefault="00CF3F2D" w:rsidP="00467E8A">
            <w:pPr>
              <w:rPr>
                <w:rFonts w:cs="Arial"/>
                <w:bCs/>
              </w:rPr>
            </w:pPr>
          </w:p>
        </w:tc>
        <w:tc>
          <w:tcPr>
            <w:tcW w:w="1264" w:type="dxa"/>
            <w:tcBorders>
              <w:top w:val="single" w:sz="8" w:space="0" w:color="999999"/>
              <w:left w:val="single" w:sz="8" w:space="0" w:color="999999"/>
              <w:bottom w:val="single" w:sz="8" w:space="0" w:color="999999"/>
              <w:right w:val="single" w:sz="8" w:space="0" w:color="999999"/>
            </w:tcBorders>
          </w:tcPr>
          <w:p w14:paraId="7932FC7D" w14:textId="77777777" w:rsidR="00CF3F2D" w:rsidRPr="00EF6A93" w:rsidRDefault="00CF3F2D" w:rsidP="00467E8A">
            <w:pPr>
              <w:rPr>
                <w:rFonts w:cs="Arial"/>
                <w:bCs/>
              </w:rPr>
            </w:pPr>
          </w:p>
        </w:tc>
      </w:tr>
      <w:tr w:rsidR="00CF3F2D" w:rsidRPr="00EF6A93" w14:paraId="2D16348F" w14:textId="77777777" w:rsidTr="00467E8A">
        <w:trPr>
          <w:trHeight w:val="576"/>
        </w:trPr>
        <w:tc>
          <w:tcPr>
            <w:tcW w:w="900" w:type="dxa"/>
            <w:vMerge/>
            <w:tcBorders>
              <w:left w:val="single" w:sz="8" w:space="0" w:color="999999"/>
              <w:right w:val="single" w:sz="8" w:space="0" w:color="999999"/>
            </w:tcBorders>
            <w:shd w:val="clear" w:color="auto" w:fill="auto"/>
          </w:tcPr>
          <w:p w14:paraId="7B42120F" w14:textId="77777777" w:rsidR="00CF3F2D" w:rsidRPr="00EF6A93" w:rsidRDefault="00CF3F2D" w:rsidP="00467E8A"/>
        </w:tc>
        <w:tc>
          <w:tcPr>
            <w:tcW w:w="1498" w:type="dxa"/>
            <w:vMerge/>
            <w:tcBorders>
              <w:left w:val="single" w:sz="8" w:space="0" w:color="999999"/>
              <w:right w:val="single" w:sz="8" w:space="0" w:color="999999"/>
            </w:tcBorders>
            <w:shd w:val="clear" w:color="auto" w:fill="auto"/>
          </w:tcPr>
          <w:p w14:paraId="30BBC648" w14:textId="77777777" w:rsidR="00CF3F2D" w:rsidRPr="00EF6A93" w:rsidRDefault="00CF3F2D" w:rsidP="00467E8A">
            <w:pPr>
              <w:rPr>
                <w:rFonts w:cs="Arial"/>
                <w:b/>
                <w:bCs/>
              </w:rPr>
            </w:pPr>
          </w:p>
        </w:tc>
        <w:tc>
          <w:tcPr>
            <w:tcW w:w="2974" w:type="dxa"/>
            <w:vMerge/>
            <w:tcBorders>
              <w:left w:val="single" w:sz="8" w:space="0" w:color="999999"/>
              <w:right w:val="single" w:sz="8" w:space="0" w:color="999999"/>
            </w:tcBorders>
            <w:shd w:val="clear" w:color="auto" w:fill="auto"/>
          </w:tcPr>
          <w:p w14:paraId="2EB28350" w14:textId="77777777" w:rsidR="00CF3F2D" w:rsidRPr="00EF6A93" w:rsidRDefault="00CF3F2D" w:rsidP="00467E8A"/>
        </w:tc>
        <w:tc>
          <w:tcPr>
            <w:tcW w:w="4860" w:type="dxa"/>
            <w:tcBorders>
              <w:top w:val="single" w:sz="8" w:space="0" w:color="999999"/>
              <w:left w:val="single" w:sz="8" w:space="0" w:color="999999"/>
              <w:bottom w:val="single" w:sz="8" w:space="0" w:color="999999"/>
              <w:right w:val="single" w:sz="8" w:space="0" w:color="999999"/>
            </w:tcBorders>
            <w:shd w:val="clear" w:color="auto" w:fill="auto"/>
          </w:tcPr>
          <w:p w14:paraId="11644EA9" w14:textId="77777777" w:rsidR="00CF3F2D" w:rsidRPr="00EF6A93" w:rsidRDefault="00CF3F2D" w:rsidP="00467E8A">
            <w:pPr>
              <w:rPr>
                <w:rStyle w:val="SAPScreenElement"/>
                <w:rFonts w:ascii="BentonSans Book" w:hAnsi="BentonSans Book"/>
                <w:color w:val="auto"/>
              </w:rPr>
            </w:pPr>
            <w:r w:rsidRPr="00EF6A93">
              <w:rPr>
                <w:rStyle w:val="SAPScreenElement"/>
              </w:rPr>
              <w:t xml:space="preserve">Union ded. fees FE </w:t>
            </w:r>
            <w:r w:rsidRPr="00EF6A93">
              <w:rPr>
                <w:rStyle w:val="SAPScreenElement"/>
                <w:color w:val="auto"/>
              </w:rPr>
              <w:t>(Union Deduction Fees Under Foreign Employment)</w:t>
            </w:r>
            <w:r w:rsidRPr="00EF6A93">
              <w:rPr>
                <w:rStyle w:val="SAPScreenElement"/>
                <w:rFonts w:ascii="BentonSans Book" w:hAnsi="BentonSans Book"/>
                <w:color w:val="auto"/>
              </w:rPr>
              <w:t xml:space="preserve">: enter the total amount, which is the sum </w:t>
            </w:r>
            <w:r w:rsidRPr="00EF6A93">
              <w:rPr>
                <w:rStyle w:val="SAPScreenElement"/>
                <w:rFonts w:ascii="BentonSans Book" w:hAnsi="BentonSans Book"/>
                <w:color w:val="auto"/>
              </w:rPr>
              <w:lastRenderedPageBreak/>
              <w:t>of union fee paid by an employee on foreign employment</w:t>
            </w:r>
          </w:p>
        </w:tc>
        <w:tc>
          <w:tcPr>
            <w:tcW w:w="2790" w:type="dxa"/>
            <w:vMerge/>
            <w:tcBorders>
              <w:left w:val="single" w:sz="8" w:space="0" w:color="999999"/>
              <w:right w:val="single" w:sz="8" w:space="0" w:color="999999"/>
            </w:tcBorders>
            <w:shd w:val="clear" w:color="auto" w:fill="auto"/>
          </w:tcPr>
          <w:p w14:paraId="502A5E85" w14:textId="77777777" w:rsidR="00CF3F2D" w:rsidRPr="00EF6A93" w:rsidRDefault="00CF3F2D" w:rsidP="00467E8A">
            <w:pPr>
              <w:rPr>
                <w:rFonts w:cs="Arial"/>
                <w:bCs/>
              </w:rPr>
            </w:pPr>
          </w:p>
        </w:tc>
        <w:tc>
          <w:tcPr>
            <w:tcW w:w="1264" w:type="dxa"/>
            <w:tcBorders>
              <w:top w:val="single" w:sz="8" w:space="0" w:color="999999"/>
              <w:left w:val="single" w:sz="8" w:space="0" w:color="999999"/>
              <w:bottom w:val="single" w:sz="8" w:space="0" w:color="999999"/>
              <w:right w:val="single" w:sz="8" w:space="0" w:color="999999"/>
            </w:tcBorders>
          </w:tcPr>
          <w:p w14:paraId="0478E5D8" w14:textId="77777777" w:rsidR="00CF3F2D" w:rsidRPr="00EF6A93" w:rsidRDefault="00CF3F2D" w:rsidP="00467E8A">
            <w:pPr>
              <w:rPr>
                <w:rFonts w:cs="Arial"/>
                <w:bCs/>
              </w:rPr>
            </w:pPr>
          </w:p>
        </w:tc>
      </w:tr>
      <w:tr w:rsidR="00CF3F2D" w:rsidRPr="00EF6A93" w14:paraId="0367B9B6" w14:textId="77777777" w:rsidTr="00467E8A">
        <w:trPr>
          <w:trHeight w:val="576"/>
        </w:trPr>
        <w:tc>
          <w:tcPr>
            <w:tcW w:w="900" w:type="dxa"/>
            <w:vMerge/>
            <w:tcBorders>
              <w:left w:val="single" w:sz="8" w:space="0" w:color="999999"/>
              <w:right w:val="single" w:sz="8" w:space="0" w:color="999999"/>
            </w:tcBorders>
            <w:shd w:val="clear" w:color="auto" w:fill="auto"/>
          </w:tcPr>
          <w:p w14:paraId="47EB286B" w14:textId="77777777" w:rsidR="00CF3F2D" w:rsidRPr="00EF6A93" w:rsidRDefault="00CF3F2D" w:rsidP="00467E8A"/>
        </w:tc>
        <w:tc>
          <w:tcPr>
            <w:tcW w:w="1498" w:type="dxa"/>
            <w:vMerge/>
            <w:tcBorders>
              <w:left w:val="single" w:sz="8" w:space="0" w:color="999999"/>
              <w:right w:val="single" w:sz="8" w:space="0" w:color="999999"/>
            </w:tcBorders>
            <w:shd w:val="clear" w:color="auto" w:fill="auto"/>
          </w:tcPr>
          <w:p w14:paraId="237A5BE0" w14:textId="77777777" w:rsidR="00CF3F2D" w:rsidRPr="00EF6A93" w:rsidRDefault="00CF3F2D" w:rsidP="00467E8A">
            <w:pPr>
              <w:rPr>
                <w:rFonts w:cs="Arial"/>
                <w:b/>
                <w:bCs/>
              </w:rPr>
            </w:pPr>
          </w:p>
        </w:tc>
        <w:tc>
          <w:tcPr>
            <w:tcW w:w="2974" w:type="dxa"/>
            <w:vMerge/>
            <w:tcBorders>
              <w:left w:val="single" w:sz="8" w:space="0" w:color="999999"/>
              <w:right w:val="single" w:sz="8" w:space="0" w:color="999999"/>
            </w:tcBorders>
            <w:shd w:val="clear" w:color="auto" w:fill="auto"/>
          </w:tcPr>
          <w:p w14:paraId="28237366" w14:textId="77777777" w:rsidR="00CF3F2D" w:rsidRPr="00EF6A93" w:rsidRDefault="00CF3F2D" w:rsidP="00467E8A"/>
        </w:tc>
        <w:tc>
          <w:tcPr>
            <w:tcW w:w="4860" w:type="dxa"/>
            <w:tcBorders>
              <w:top w:val="single" w:sz="8" w:space="0" w:color="999999"/>
              <w:left w:val="single" w:sz="8" w:space="0" w:color="999999"/>
              <w:bottom w:val="single" w:sz="8" w:space="0" w:color="999999"/>
              <w:right w:val="single" w:sz="8" w:space="0" w:color="999999"/>
            </w:tcBorders>
            <w:shd w:val="clear" w:color="auto" w:fill="auto"/>
          </w:tcPr>
          <w:p w14:paraId="730ECD6B" w14:textId="77777777" w:rsidR="00CF3F2D" w:rsidRPr="00EF6A93" w:rsidRDefault="00CF3F2D" w:rsidP="00467E8A">
            <w:pPr>
              <w:rPr>
                <w:rStyle w:val="SAPScreenElement"/>
                <w:rFonts w:ascii="BentonSans Book" w:hAnsi="BentonSans Book"/>
                <w:color w:val="auto"/>
              </w:rPr>
            </w:pPr>
            <w:r w:rsidRPr="00EF6A93">
              <w:rPr>
                <w:rStyle w:val="SAPScreenElement"/>
              </w:rPr>
              <w:t xml:space="preserve">Rep. super. amt FE </w:t>
            </w:r>
            <w:r w:rsidRPr="00EF6A93">
              <w:rPr>
                <w:rStyle w:val="SAPScreenElement"/>
                <w:color w:val="auto"/>
              </w:rPr>
              <w:t>(Reportable superannuation contribution amount under FE)</w:t>
            </w:r>
            <w:r w:rsidRPr="00EF6A93">
              <w:rPr>
                <w:rStyle w:val="SAPScreenElement"/>
                <w:rFonts w:ascii="BentonSans Book" w:hAnsi="BentonSans Book"/>
                <w:color w:val="auto"/>
              </w:rPr>
              <w:t xml:space="preserve">: enter the amount reported as superannuation contribution. </w:t>
            </w:r>
          </w:p>
          <w:p w14:paraId="19EB7902" w14:textId="77777777" w:rsidR="00CF3F2D" w:rsidRPr="00EF6A93" w:rsidRDefault="00CF3F2D" w:rsidP="00467E8A">
            <w:pPr>
              <w:ind w:left="342"/>
              <w:rPr>
                <w:rFonts w:asciiTheme="minorHAnsi" w:eastAsiaTheme="minorHAnsi" w:hAnsiTheme="minorHAnsi"/>
                <w:sz w:val="28"/>
                <w:szCs w:val="22"/>
              </w:rPr>
            </w:pPr>
            <w:r w:rsidRPr="00EF6A93">
              <w:rPr>
                <w:noProof/>
                <w:sz w:val="22"/>
              </w:rPr>
              <w:drawing>
                <wp:inline distT="0" distB="0" distL="0" distR="0" wp14:anchorId="34AA311A" wp14:editId="002A7031">
                  <wp:extent cx="225425" cy="225425"/>
                  <wp:effectExtent l="0" t="0" r="0" b="317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EF6A93">
              <w:rPr>
                <w:sz w:val="22"/>
              </w:rPr>
              <w:t> </w:t>
            </w:r>
            <w:r w:rsidRPr="00EF6A93">
              <w:rPr>
                <w:rFonts w:ascii="BentonSans Regular" w:hAnsi="BentonSans Regular"/>
                <w:color w:val="666666"/>
                <w:sz w:val="22"/>
              </w:rPr>
              <w:t>Note</w:t>
            </w:r>
          </w:p>
          <w:p w14:paraId="798E145F" w14:textId="77777777" w:rsidR="00CF3F2D" w:rsidRPr="00EF6A93" w:rsidRDefault="00CF3F2D" w:rsidP="00467E8A">
            <w:pPr>
              <w:ind w:left="342"/>
              <w:rPr>
                <w:rStyle w:val="SAPScreenElement"/>
                <w:rFonts w:ascii="BentonSans Book" w:hAnsi="BentonSans Book"/>
                <w:color w:val="auto"/>
              </w:rPr>
            </w:pPr>
            <w:r w:rsidRPr="00EF6A93">
              <w:rPr>
                <w:rStyle w:val="SAPScreenElement"/>
                <w:rFonts w:ascii="BentonSans Book" w:hAnsi="BentonSans Book"/>
                <w:color w:val="auto"/>
              </w:rPr>
              <w:t>This is the contribution the employer makes for an employee on foreign employment.</w:t>
            </w:r>
          </w:p>
        </w:tc>
        <w:tc>
          <w:tcPr>
            <w:tcW w:w="2790" w:type="dxa"/>
            <w:vMerge/>
            <w:tcBorders>
              <w:left w:val="single" w:sz="8" w:space="0" w:color="999999"/>
              <w:right w:val="single" w:sz="8" w:space="0" w:color="999999"/>
            </w:tcBorders>
            <w:shd w:val="clear" w:color="auto" w:fill="auto"/>
          </w:tcPr>
          <w:p w14:paraId="5AB067C3" w14:textId="77777777" w:rsidR="00CF3F2D" w:rsidRPr="00EF6A93" w:rsidRDefault="00CF3F2D" w:rsidP="00467E8A">
            <w:pPr>
              <w:rPr>
                <w:rFonts w:cs="Arial"/>
                <w:bCs/>
              </w:rPr>
            </w:pPr>
          </w:p>
        </w:tc>
        <w:tc>
          <w:tcPr>
            <w:tcW w:w="1264" w:type="dxa"/>
            <w:tcBorders>
              <w:top w:val="single" w:sz="8" w:space="0" w:color="999999"/>
              <w:left w:val="single" w:sz="8" w:space="0" w:color="999999"/>
              <w:bottom w:val="single" w:sz="8" w:space="0" w:color="999999"/>
              <w:right w:val="single" w:sz="8" w:space="0" w:color="999999"/>
            </w:tcBorders>
          </w:tcPr>
          <w:p w14:paraId="3C89895E" w14:textId="77777777" w:rsidR="00CF3F2D" w:rsidRPr="00EF6A93" w:rsidRDefault="00CF3F2D" w:rsidP="00467E8A">
            <w:pPr>
              <w:rPr>
                <w:rFonts w:cs="Arial"/>
                <w:bCs/>
              </w:rPr>
            </w:pPr>
          </w:p>
        </w:tc>
      </w:tr>
      <w:tr w:rsidR="00CF3F2D" w:rsidRPr="00EF6A93" w14:paraId="17EE3E2A" w14:textId="77777777" w:rsidTr="00467E8A">
        <w:trPr>
          <w:trHeight w:val="576"/>
        </w:trPr>
        <w:tc>
          <w:tcPr>
            <w:tcW w:w="900" w:type="dxa"/>
            <w:vMerge/>
            <w:tcBorders>
              <w:left w:val="single" w:sz="8" w:space="0" w:color="999999"/>
              <w:right w:val="single" w:sz="8" w:space="0" w:color="999999"/>
            </w:tcBorders>
            <w:shd w:val="clear" w:color="auto" w:fill="auto"/>
          </w:tcPr>
          <w:p w14:paraId="3D4C376F" w14:textId="77777777" w:rsidR="00CF3F2D" w:rsidRPr="00EF6A93" w:rsidRDefault="00CF3F2D" w:rsidP="00467E8A"/>
        </w:tc>
        <w:tc>
          <w:tcPr>
            <w:tcW w:w="1498" w:type="dxa"/>
            <w:vMerge/>
            <w:tcBorders>
              <w:left w:val="single" w:sz="8" w:space="0" w:color="999999"/>
              <w:right w:val="single" w:sz="8" w:space="0" w:color="999999"/>
            </w:tcBorders>
            <w:shd w:val="clear" w:color="auto" w:fill="auto"/>
          </w:tcPr>
          <w:p w14:paraId="2FF77FA2" w14:textId="77777777" w:rsidR="00CF3F2D" w:rsidRPr="00EF6A93" w:rsidRDefault="00CF3F2D" w:rsidP="00467E8A">
            <w:pPr>
              <w:rPr>
                <w:rFonts w:cs="Arial"/>
                <w:b/>
                <w:bCs/>
              </w:rPr>
            </w:pPr>
          </w:p>
        </w:tc>
        <w:tc>
          <w:tcPr>
            <w:tcW w:w="2974" w:type="dxa"/>
            <w:vMerge/>
            <w:tcBorders>
              <w:left w:val="single" w:sz="8" w:space="0" w:color="999999"/>
              <w:right w:val="single" w:sz="8" w:space="0" w:color="999999"/>
            </w:tcBorders>
            <w:shd w:val="clear" w:color="auto" w:fill="auto"/>
          </w:tcPr>
          <w:p w14:paraId="44E82951" w14:textId="77777777" w:rsidR="00CF3F2D" w:rsidRPr="00EF6A93" w:rsidRDefault="00CF3F2D" w:rsidP="00467E8A"/>
        </w:tc>
        <w:tc>
          <w:tcPr>
            <w:tcW w:w="4860" w:type="dxa"/>
            <w:tcBorders>
              <w:top w:val="single" w:sz="8" w:space="0" w:color="999999"/>
              <w:left w:val="single" w:sz="8" w:space="0" w:color="999999"/>
              <w:bottom w:val="single" w:sz="8" w:space="0" w:color="999999"/>
              <w:right w:val="single" w:sz="8" w:space="0" w:color="999999"/>
            </w:tcBorders>
            <w:shd w:val="clear" w:color="auto" w:fill="auto"/>
          </w:tcPr>
          <w:p w14:paraId="1985DC7F" w14:textId="77777777" w:rsidR="00CF3F2D" w:rsidRPr="00EF6A93" w:rsidRDefault="00CF3F2D" w:rsidP="00467E8A">
            <w:pPr>
              <w:rPr>
                <w:rStyle w:val="SAPScreenElement"/>
                <w:rFonts w:ascii="BentonSans Book" w:hAnsi="BentonSans Book"/>
                <w:color w:val="auto"/>
              </w:rPr>
            </w:pPr>
            <w:r w:rsidRPr="00EF6A93">
              <w:rPr>
                <w:rStyle w:val="SAPScreenElement"/>
              </w:rPr>
              <w:t>Lump sum A type</w:t>
            </w:r>
            <w:r w:rsidRPr="00EF6A93">
              <w:rPr>
                <w:rStyle w:val="SAPScreenElement"/>
                <w:rFonts w:ascii="BentonSans Book" w:hAnsi="BentonSans Book"/>
                <w:color w:val="auto"/>
              </w:rPr>
              <w:t xml:space="preserve">: select from drop-down </w:t>
            </w:r>
          </w:p>
          <w:p w14:paraId="3F68C655" w14:textId="77777777" w:rsidR="00CF3F2D" w:rsidRPr="00EF6A93" w:rsidRDefault="00CF3F2D" w:rsidP="00467E8A">
            <w:pPr>
              <w:ind w:left="342"/>
              <w:rPr>
                <w:rFonts w:asciiTheme="minorHAnsi" w:eastAsiaTheme="minorHAnsi" w:hAnsiTheme="minorHAnsi"/>
                <w:sz w:val="28"/>
                <w:szCs w:val="22"/>
              </w:rPr>
            </w:pPr>
            <w:r w:rsidRPr="00EF6A93">
              <w:rPr>
                <w:noProof/>
                <w:sz w:val="22"/>
              </w:rPr>
              <w:drawing>
                <wp:inline distT="0" distB="0" distL="0" distR="0" wp14:anchorId="771EAEAF" wp14:editId="6F207A31">
                  <wp:extent cx="225425" cy="225425"/>
                  <wp:effectExtent l="0" t="0" r="0" b="3175"/>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EF6A93">
              <w:rPr>
                <w:sz w:val="22"/>
              </w:rPr>
              <w:t> </w:t>
            </w:r>
            <w:r w:rsidRPr="00EF6A93">
              <w:rPr>
                <w:rFonts w:ascii="BentonSans Regular" w:hAnsi="BentonSans Regular"/>
                <w:color w:val="666666"/>
                <w:sz w:val="22"/>
              </w:rPr>
              <w:t>Note</w:t>
            </w:r>
          </w:p>
          <w:p w14:paraId="318D8EAF" w14:textId="77777777" w:rsidR="00CF3F2D" w:rsidRPr="00EF6A93" w:rsidRDefault="00CF3F2D" w:rsidP="00467E8A">
            <w:pPr>
              <w:ind w:left="342"/>
              <w:rPr>
                <w:rStyle w:val="SAPScreenElement"/>
                <w:rFonts w:ascii="BentonSans Book" w:hAnsi="BentonSans Book"/>
                <w:color w:val="auto"/>
              </w:rPr>
            </w:pPr>
            <w:r w:rsidRPr="00EF6A93">
              <w:rPr>
                <w:rStyle w:val="SAPScreenElement"/>
                <w:rFonts w:ascii="BentonSans Book" w:hAnsi="BentonSans Book"/>
                <w:color w:val="auto"/>
              </w:rPr>
              <w:t>If you leave this field blank, the system considers that the employee has not received lump sum A payment.</w:t>
            </w:r>
          </w:p>
        </w:tc>
        <w:tc>
          <w:tcPr>
            <w:tcW w:w="2790" w:type="dxa"/>
            <w:vMerge/>
            <w:tcBorders>
              <w:left w:val="single" w:sz="8" w:space="0" w:color="999999"/>
              <w:right w:val="single" w:sz="8" w:space="0" w:color="999999"/>
            </w:tcBorders>
            <w:shd w:val="clear" w:color="auto" w:fill="auto"/>
          </w:tcPr>
          <w:p w14:paraId="1EA7A751" w14:textId="77777777" w:rsidR="00CF3F2D" w:rsidRPr="00EF6A93" w:rsidRDefault="00CF3F2D" w:rsidP="00467E8A">
            <w:pPr>
              <w:rPr>
                <w:rFonts w:cs="Arial"/>
                <w:bCs/>
              </w:rPr>
            </w:pPr>
          </w:p>
        </w:tc>
        <w:tc>
          <w:tcPr>
            <w:tcW w:w="1264" w:type="dxa"/>
            <w:tcBorders>
              <w:top w:val="single" w:sz="8" w:space="0" w:color="999999"/>
              <w:left w:val="single" w:sz="8" w:space="0" w:color="999999"/>
              <w:bottom w:val="single" w:sz="8" w:space="0" w:color="999999"/>
              <w:right w:val="single" w:sz="8" w:space="0" w:color="999999"/>
            </w:tcBorders>
          </w:tcPr>
          <w:p w14:paraId="20CA9CCE" w14:textId="77777777" w:rsidR="00CF3F2D" w:rsidRPr="00EF6A93" w:rsidRDefault="00CF3F2D" w:rsidP="00467E8A">
            <w:pPr>
              <w:rPr>
                <w:rFonts w:cs="Arial"/>
                <w:bCs/>
              </w:rPr>
            </w:pPr>
          </w:p>
        </w:tc>
      </w:tr>
      <w:tr w:rsidR="00CF3F2D" w:rsidRPr="00EF6A93" w14:paraId="3796A01F" w14:textId="77777777" w:rsidTr="00467E8A">
        <w:trPr>
          <w:trHeight w:val="576"/>
        </w:trPr>
        <w:tc>
          <w:tcPr>
            <w:tcW w:w="900" w:type="dxa"/>
            <w:vMerge/>
            <w:tcBorders>
              <w:left w:val="single" w:sz="8" w:space="0" w:color="999999"/>
              <w:right w:val="single" w:sz="8" w:space="0" w:color="999999"/>
            </w:tcBorders>
            <w:shd w:val="clear" w:color="auto" w:fill="auto"/>
          </w:tcPr>
          <w:p w14:paraId="29D394FF" w14:textId="77777777" w:rsidR="00CF3F2D" w:rsidRPr="00EF6A93" w:rsidRDefault="00CF3F2D" w:rsidP="00467E8A"/>
        </w:tc>
        <w:tc>
          <w:tcPr>
            <w:tcW w:w="1498" w:type="dxa"/>
            <w:vMerge/>
            <w:tcBorders>
              <w:left w:val="single" w:sz="8" w:space="0" w:color="999999"/>
              <w:right w:val="single" w:sz="8" w:space="0" w:color="999999"/>
            </w:tcBorders>
            <w:shd w:val="clear" w:color="auto" w:fill="auto"/>
          </w:tcPr>
          <w:p w14:paraId="3507B5E8" w14:textId="77777777" w:rsidR="00CF3F2D" w:rsidRPr="00EF6A93" w:rsidRDefault="00CF3F2D" w:rsidP="00467E8A">
            <w:pPr>
              <w:rPr>
                <w:rFonts w:cs="Arial"/>
                <w:b/>
                <w:bCs/>
              </w:rPr>
            </w:pPr>
          </w:p>
        </w:tc>
        <w:tc>
          <w:tcPr>
            <w:tcW w:w="2974" w:type="dxa"/>
            <w:vMerge/>
            <w:tcBorders>
              <w:left w:val="single" w:sz="8" w:space="0" w:color="999999"/>
              <w:right w:val="single" w:sz="8" w:space="0" w:color="999999"/>
            </w:tcBorders>
            <w:shd w:val="clear" w:color="auto" w:fill="auto"/>
          </w:tcPr>
          <w:p w14:paraId="03DA52C3" w14:textId="77777777" w:rsidR="00CF3F2D" w:rsidRPr="00EF6A93" w:rsidRDefault="00CF3F2D" w:rsidP="00467E8A"/>
        </w:tc>
        <w:tc>
          <w:tcPr>
            <w:tcW w:w="4860" w:type="dxa"/>
            <w:tcBorders>
              <w:top w:val="single" w:sz="8" w:space="0" w:color="999999"/>
              <w:left w:val="single" w:sz="8" w:space="0" w:color="999999"/>
              <w:bottom w:val="single" w:sz="8" w:space="0" w:color="999999"/>
              <w:right w:val="single" w:sz="8" w:space="0" w:color="999999"/>
            </w:tcBorders>
            <w:shd w:val="clear" w:color="auto" w:fill="auto"/>
          </w:tcPr>
          <w:p w14:paraId="69A5AF45" w14:textId="77777777" w:rsidR="00CF3F2D" w:rsidRPr="00EF6A93" w:rsidRDefault="00CF3F2D" w:rsidP="00467E8A">
            <w:pPr>
              <w:rPr>
                <w:rStyle w:val="SAPScreenElement"/>
                <w:rFonts w:ascii="BentonSans Book" w:hAnsi="BentonSans Book"/>
                <w:color w:val="auto"/>
              </w:rPr>
            </w:pPr>
            <w:r w:rsidRPr="00EF6A93">
              <w:rPr>
                <w:rStyle w:val="SAPScreenElement"/>
              </w:rPr>
              <w:t>Lump Sum A</w:t>
            </w:r>
            <w:r w:rsidRPr="00EF6A93">
              <w:rPr>
                <w:rStyle w:val="SAPScreenElement"/>
                <w:rFonts w:ascii="BentonSans Book" w:hAnsi="BentonSans Book"/>
                <w:color w:val="auto"/>
              </w:rPr>
              <w:t>: enter the employee's earnings from foreign employment that the system classifies as lump sum A</w:t>
            </w:r>
          </w:p>
        </w:tc>
        <w:tc>
          <w:tcPr>
            <w:tcW w:w="2790" w:type="dxa"/>
            <w:vMerge/>
            <w:tcBorders>
              <w:left w:val="single" w:sz="8" w:space="0" w:color="999999"/>
              <w:right w:val="single" w:sz="8" w:space="0" w:color="999999"/>
            </w:tcBorders>
            <w:shd w:val="clear" w:color="auto" w:fill="auto"/>
          </w:tcPr>
          <w:p w14:paraId="1441DF42" w14:textId="77777777" w:rsidR="00CF3F2D" w:rsidRPr="00EF6A93" w:rsidRDefault="00CF3F2D" w:rsidP="00467E8A">
            <w:pPr>
              <w:rPr>
                <w:rFonts w:cs="Arial"/>
                <w:bCs/>
              </w:rPr>
            </w:pPr>
          </w:p>
        </w:tc>
        <w:tc>
          <w:tcPr>
            <w:tcW w:w="1264" w:type="dxa"/>
            <w:tcBorders>
              <w:top w:val="single" w:sz="8" w:space="0" w:color="999999"/>
              <w:left w:val="single" w:sz="8" w:space="0" w:color="999999"/>
              <w:bottom w:val="single" w:sz="8" w:space="0" w:color="999999"/>
              <w:right w:val="single" w:sz="8" w:space="0" w:color="999999"/>
            </w:tcBorders>
          </w:tcPr>
          <w:p w14:paraId="3E1E9DC0" w14:textId="77777777" w:rsidR="00CF3F2D" w:rsidRPr="00EF6A93" w:rsidRDefault="00CF3F2D" w:rsidP="00467E8A">
            <w:pPr>
              <w:rPr>
                <w:rFonts w:cs="Arial"/>
                <w:bCs/>
              </w:rPr>
            </w:pPr>
          </w:p>
        </w:tc>
      </w:tr>
      <w:tr w:rsidR="00CF3F2D" w:rsidRPr="00EF6A93" w14:paraId="41800CAF" w14:textId="77777777" w:rsidTr="00467E8A">
        <w:trPr>
          <w:trHeight w:val="576"/>
        </w:trPr>
        <w:tc>
          <w:tcPr>
            <w:tcW w:w="900" w:type="dxa"/>
            <w:vMerge/>
            <w:tcBorders>
              <w:left w:val="single" w:sz="8" w:space="0" w:color="999999"/>
              <w:right w:val="single" w:sz="8" w:space="0" w:color="999999"/>
            </w:tcBorders>
            <w:shd w:val="clear" w:color="auto" w:fill="auto"/>
          </w:tcPr>
          <w:p w14:paraId="2889A925" w14:textId="77777777" w:rsidR="00CF3F2D" w:rsidRPr="00EF6A93" w:rsidRDefault="00CF3F2D" w:rsidP="00467E8A"/>
        </w:tc>
        <w:tc>
          <w:tcPr>
            <w:tcW w:w="1498" w:type="dxa"/>
            <w:vMerge/>
            <w:tcBorders>
              <w:left w:val="single" w:sz="8" w:space="0" w:color="999999"/>
              <w:right w:val="single" w:sz="8" w:space="0" w:color="999999"/>
            </w:tcBorders>
            <w:shd w:val="clear" w:color="auto" w:fill="auto"/>
          </w:tcPr>
          <w:p w14:paraId="442AA8CA" w14:textId="77777777" w:rsidR="00CF3F2D" w:rsidRPr="00EF6A93" w:rsidRDefault="00CF3F2D" w:rsidP="00467E8A">
            <w:pPr>
              <w:rPr>
                <w:rFonts w:cs="Arial"/>
                <w:b/>
                <w:bCs/>
              </w:rPr>
            </w:pPr>
          </w:p>
        </w:tc>
        <w:tc>
          <w:tcPr>
            <w:tcW w:w="2974" w:type="dxa"/>
            <w:vMerge/>
            <w:tcBorders>
              <w:left w:val="single" w:sz="8" w:space="0" w:color="999999"/>
              <w:right w:val="single" w:sz="8" w:space="0" w:color="999999"/>
            </w:tcBorders>
            <w:shd w:val="clear" w:color="auto" w:fill="auto"/>
          </w:tcPr>
          <w:p w14:paraId="339A17A3" w14:textId="77777777" w:rsidR="00CF3F2D" w:rsidRPr="00EF6A93" w:rsidRDefault="00CF3F2D" w:rsidP="00467E8A"/>
        </w:tc>
        <w:tc>
          <w:tcPr>
            <w:tcW w:w="4860" w:type="dxa"/>
            <w:tcBorders>
              <w:top w:val="single" w:sz="8" w:space="0" w:color="999999"/>
              <w:left w:val="single" w:sz="8" w:space="0" w:color="999999"/>
              <w:bottom w:val="single" w:sz="8" w:space="0" w:color="999999"/>
              <w:right w:val="single" w:sz="8" w:space="0" w:color="999999"/>
            </w:tcBorders>
            <w:shd w:val="clear" w:color="auto" w:fill="auto"/>
          </w:tcPr>
          <w:p w14:paraId="3989A248" w14:textId="77777777" w:rsidR="00CF3F2D" w:rsidRPr="00EF6A93" w:rsidRDefault="00CF3F2D" w:rsidP="00467E8A">
            <w:pPr>
              <w:rPr>
                <w:rStyle w:val="SAPScreenElement"/>
                <w:rFonts w:ascii="BentonSans Book" w:hAnsi="BentonSans Book"/>
                <w:color w:val="auto"/>
              </w:rPr>
            </w:pPr>
            <w:r w:rsidRPr="00EF6A93">
              <w:rPr>
                <w:rStyle w:val="SAPScreenElement"/>
              </w:rPr>
              <w:t>Lump Sum D</w:t>
            </w:r>
            <w:r w:rsidRPr="00EF6A93">
              <w:rPr>
                <w:rStyle w:val="SAPScreenElement"/>
                <w:rFonts w:ascii="BentonSans Book" w:hAnsi="BentonSans Book"/>
                <w:color w:val="auto"/>
              </w:rPr>
              <w:t>: enter the employee's earnings from foreign employment that the system classifies as lump sum D</w:t>
            </w:r>
          </w:p>
          <w:p w14:paraId="7023645E" w14:textId="77777777" w:rsidR="00CF3F2D" w:rsidRPr="00EF6A93" w:rsidRDefault="00CF3F2D" w:rsidP="00467E8A">
            <w:pPr>
              <w:ind w:left="342"/>
              <w:rPr>
                <w:rFonts w:asciiTheme="minorHAnsi" w:eastAsiaTheme="minorHAnsi" w:hAnsiTheme="minorHAnsi"/>
                <w:sz w:val="28"/>
                <w:szCs w:val="22"/>
              </w:rPr>
            </w:pPr>
            <w:r w:rsidRPr="00EF6A93">
              <w:rPr>
                <w:noProof/>
                <w:sz w:val="22"/>
              </w:rPr>
              <w:drawing>
                <wp:inline distT="0" distB="0" distL="0" distR="0" wp14:anchorId="4BFC9360" wp14:editId="33AEA12B">
                  <wp:extent cx="225425" cy="225425"/>
                  <wp:effectExtent l="0" t="0" r="0" b="317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EF6A93">
              <w:rPr>
                <w:sz w:val="22"/>
              </w:rPr>
              <w:t> </w:t>
            </w:r>
            <w:r w:rsidRPr="00EF6A93">
              <w:rPr>
                <w:rFonts w:ascii="BentonSans Regular" w:hAnsi="BentonSans Regular"/>
                <w:color w:val="666666"/>
                <w:sz w:val="22"/>
              </w:rPr>
              <w:t>Note</w:t>
            </w:r>
          </w:p>
          <w:p w14:paraId="18CE5D8A" w14:textId="77777777" w:rsidR="00CF3F2D" w:rsidRPr="00EF6A93" w:rsidRDefault="00CF3F2D" w:rsidP="00467E8A">
            <w:pPr>
              <w:ind w:left="342"/>
              <w:rPr>
                <w:rStyle w:val="SAPScreenElement"/>
                <w:rFonts w:ascii="BentonSans Book" w:hAnsi="BentonSans Book"/>
                <w:color w:val="auto"/>
              </w:rPr>
            </w:pPr>
            <w:r w:rsidRPr="00EF6A93">
              <w:rPr>
                <w:rStyle w:val="SAPScreenElement"/>
                <w:rFonts w:ascii="BentonSans Book" w:hAnsi="BentonSans Book"/>
                <w:color w:val="auto"/>
              </w:rPr>
              <w:t>This is the tax-free part of bona fide redundancy payments or approved early retirement scheme payments.</w:t>
            </w:r>
          </w:p>
        </w:tc>
        <w:tc>
          <w:tcPr>
            <w:tcW w:w="2790" w:type="dxa"/>
            <w:vMerge/>
            <w:tcBorders>
              <w:left w:val="single" w:sz="8" w:space="0" w:color="999999"/>
              <w:right w:val="single" w:sz="8" w:space="0" w:color="999999"/>
            </w:tcBorders>
            <w:shd w:val="clear" w:color="auto" w:fill="auto"/>
          </w:tcPr>
          <w:p w14:paraId="3FE7467B" w14:textId="77777777" w:rsidR="00CF3F2D" w:rsidRPr="00EF6A93" w:rsidRDefault="00CF3F2D" w:rsidP="00467E8A">
            <w:pPr>
              <w:rPr>
                <w:rFonts w:cs="Arial"/>
                <w:bCs/>
              </w:rPr>
            </w:pPr>
          </w:p>
        </w:tc>
        <w:tc>
          <w:tcPr>
            <w:tcW w:w="1264" w:type="dxa"/>
            <w:tcBorders>
              <w:top w:val="single" w:sz="8" w:space="0" w:color="999999"/>
              <w:left w:val="single" w:sz="8" w:space="0" w:color="999999"/>
              <w:bottom w:val="single" w:sz="8" w:space="0" w:color="999999"/>
              <w:right w:val="single" w:sz="8" w:space="0" w:color="999999"/>
            </w:tcBorders>
          </w:tcPr>
          <w:p w14:paraId="2687C43D" w14:textId="77777777" w:rsidR="00CF3F2D" w:rsidRPr="00EF6A93" w:rsidRDefault="00CF3F2D" w:rsidP="00467E8A">
            <w:pPr>
              <w:rPr>
                <w:rFonts w:cs="Arial"/>
                <w:bCs/>
              </w:rPr>
            </w:pPr>
          </w:p>
        </w:tc>
      </w:tr>
      <w:tr w:rsidR="00CF3F2D" w:rsidRPr="00EF6A93" w14:paraId="4463E3B3" w14:textId="77777777" w:rsidTr="00467E8A">
        <w:trPr>
          <w:trHeight w:val="576"/>
        </w:trPr>
        <w:tc>
          <w:tcPr>
            <w:tcW w:w="900" w:type="dxa"/>
            <w:vMerge/>
            <w:tcBorders>
              <w:left w:val="single" w:sz="8" w:space="0" w:color="999999"/>
              <w:right w:val="single" w:sz="8" w:space="0" w:color="999999"/>
            </w:tcBorders>
            <w:shd w:val="clear" w:color="auto" w:fill="auto"/>
          </w:tcPr>
          <w:p w14:paraId="68737C13" w14:textId="77777777" w:rsidR="00CF3F2D" w:rsidRPr="00EF6A93" w:rsidRDefault="00CF3F2D" w:rsidP="00467E8A"/>
        </w:tc>
        <w:tc>
          <w:tcPr>
            <w:tcW w:w="1498" w:type="dxa"/>
            <w:vMerge/>
            <w:tcBorders>
              <w:left w:val="single" w:sz="8" w:space="0" w:color="999999"/>
              <w:right w:val="single" w:sz="8" w:space="0" w:color="999999"/>
            </w:tcBorders>
            <w:shd w:val="clear" w:color="auto" w:fill="auto"/>
          </w:tcPr>
          <w:p w14:paraId="316BD153" w14:textId="77777777" w:rsidR="00CF3F2D" w:rsidRPr="00EF6A93" w:rsidRDefault="00CF3F2D" w:rsidP="00467E8A">
            <w:pPr>
              <w:rPr>
                <w:rFonts w:cs="Arial"/>
                <w:b/>
                <w:bCs/>
              </w:rPr>
            </w:pPr>
          </w:p>
        </w:tc>
        <w:tc>
          <w:tcPr>
            <w:tcW w:w="2974" w:type="dxa"/>
            <w:vMerge/>
            <w:tcBorders>
              <w:left w:val="single" w:sz="8" w:space="0" w:color="999999"/>
              <w:right w:val="single" w:sz="8" w:space="0" w:color="999999"/>
            </w:tcBorders>
            <w:shd w:val="clear" w:color="auto" w:fill="auto"/>
          </w:tcPr>
          <w:p w14:paraId="104A30A0" w14:textId="77777777" w:rsidR="00CF3F2D" w:rsidRPr="00EF6A93" w:rsidRDefault="00CF3F2D" w:rsidP="00467E8A"/>
        </w:tc>
        <w:tc>
          <w:tcPr>
            <w:tcW w:w="4860" w:type="dxa"/>
            <w:tcBorders>
              <w:top w:val="single" w:sz="8" w:space="0" w:color="999999"/>
              <w:left w:val="single" w:sz="8" w:space="0" w:color="999999"/>
              <w:bottom w:val="single" w:sz="8" w:space="0" w:color="999999"/>
              <w:right w:val="single" w:sz="8" w:space="0" w:color="999999"/>
            </w:tcBorders>
            <w:shd w:val="clear" w:color="auto" w:fill="auto"/>
          </w:tcPr>
          <w:p w14:paraId="09382AF1" w14:textId="77777777" w:rsidR="00CF3F2D" w:rsidRPr="00EF6A93" w:rsidRDefault="00CF3F2D" w:rsidP="00467E8A">
            <w:pPr>
              <w:rPr>
                <w:rStyle w:val="SAPScreenElement"/>
                <w:rFonts w:ascii="BentonSans Book" w:hAnsi="BentonSans Book"/>
                <w:color w:val="auto"/>
              </w:rPr>
            </w:pPr>
            <w:r w:rsidRPr="00EF6A93">
              <w:rPr>
                <w:rStyle w:val="SAPScreenElement"/>
              </w:rPr>
              <w:t>Lump Sum E</w:t>
            </w:r>
            <w:r w:rsidRPr="00EF6A93">
              <w:rPr>
                <w:rStyle w:val="SAPScreenElement"/>
                <w:rFonts w:ascii="BentonSans Book" w:hAnsi="BentonSans Book"/>
                <w:color w:val="auto"/>
              </w:rPr>
              <w:t>: enter the employee's earnings classified as lump sum E from foreign employment, that is, back payments made more than 12 months ago</w:t>
            </w:r>
          </w:p>
        </w:tc>
        <w:tc>
          <w:tcPr>
            <w:tcW w:w="2790" w:type="dxa"/>
            <w:vMerge/>
            <w:tcBorders>
              <w:left w:val="single" w:sz="8" w:space="0" w:color="999999"/>
              <w:right w:val="single" w:sz="8" w:space="0" w:color="999999"/>
            </w:tcBorders>
            <w:shd w:val="clear" w:color="auto" w:fill="auto"/>
          </w:tcPr>
          <w:p w14:paraId="4AD41799" w14:textId="77777777" w:rsidR="00CF3F2D" w:rsidRPr="00EF6A93" w:rsidRDefault="00CF3F2D" w:rsidP="00467E8A">
            <w:pPr>
              <w:rPr>
                <w:rFonts w:cs="Arial"/>
                <w:bCs/>
              </w:rPr>
            </w:pPr>
          </w:p>
        </w:tc>
        <w:tc>
          <w:tcPr>
            <w:tcW w:w="1264" w:type="dxa"/>
            <w:tcBorders>
              <w:top w:val="single" w:sz="8" w:space="0" w:color="999999"/>
              <w:left w:val="single" w:sz="8" w:space="0" w:color="999999"/>
              <w:bottom w:val="single" w:sz="8" w:space="0" w:color="999999"/>
              <w:right w:val="single" w:sz="8" w:space="0" w:color="999999"/>
            </w:tcBorders>
          </w:tcPr>
          <w:p w14:paraId="459A1D53" w14:textId="77777777" w:rsidR="00CF3F2D" w:rsidRPr="00EF6A93" w:rsidRDefault="00CF3F2D" w:rsidP="00467E8A">
            <w:pPr>
              <w:rPr>
                <w:rFonts w:cs="Arial"/>
                <w:bCs/>
              </w:rPr>
            </w:pPr>
          </w:p>
        </w:tc>
      </w:tr>
      <w:tr w:rsidR="00CF3F2D" w:rsidRPr="00EF6A93" w14:paraId="53E48018" w14:textId="77777777" w:rsidTr="00467E8A">
        <w:trPr>
          <w:trHeight w:val="576"/>
        </w:trPr>
        <w:tc>
          <w:tcPr>
            <w:tcW w:w="900" w:type="dxa"/>
            <w:vMerge/>
            <w:tcBorders>
              <w:left w:val="single" w:sz="8" w:space="0" w:color="999999"/>
              <w:right w:val="single" w:sz="8" w:space="0" w:color="999999"/>
            </w:tcBorders>
            <w:shd w:val="clear" w:color="auto" w:fill="auto"/>
          </w:tcPr>
          <w:p w14:paraId="47232F1B" w14:textId="77777777" w:rsidR="00CF3F2D" w:rsidRPr="00EF6A93" w:rsidRDefault="00CF3F2D" w:rsidP="00467E8A"/>
        </w:tc>
        <w:tc>
          <w:tcPr>
            <w:tcW w:w="1498" w:type="dxa"/>
            <w:vMerge/>
            <w:tcBorders>
              <w:left w:val="single" w:sz="8" w:space="0" w:color="999999"/>
              <w:right w:val="single" w:sz="8" w:space="0" w:color="999999"/>
            </w:tcBorders>
            <w:shd w:val="clear" w:color="auto" w:fill="auto"/>
          </w:tcPr>
          <w:p w14:paraId="2BD2F9EC" w14:textId="77777777" w:rsidR="00CF3F2D" w:rsidRPr="00EF6A93" w:rsidRDefault="00CF3F2D" w:rsidP="00467E8A">
            <w:pPr>
              <w:rPr>
                <w:rFonts w:cs="Arial"/>
                <w:b/>
                <w:bCs/>
              </w:rPr>
            </w:pPr>
          </w:p>
        </w:tc>
        <w:tc>
          <w:tcPr>
            <w:tcW w:w="2974" w:type="dxa"/>
            <w:vMerge/>
            <w:tcBorders>
              <w:left w:val="single" w:sz="8" w:space="0" w:color="999999"/>
              <w:right w:val="single" w:sz="8" w:space="0" w:color="999999"/>
            </w:tcBorders>
            <w:shd w:val="clear" w:color="auto" w:fill="auto"/>
          </w:tcPr>
          <w:p w14:paraId="57CAA7C7" w14:textId="77777777" w:rsidR="00CF3F2D" w:rsidRPr="00EF6A93" w:rsidRDefault="00CF3F2D" w:rsidP="00467E8A"/>
        </w:tc>
        <w:tc>
          <w:tcPr>
            <w:tcW w:w="4860" w:type="dxa"/>
            <w:tcBorders>
              <w:top w:val="single" w:sz="8" w:space="0" w:color="999999"/>
              <w:left w:val="single" w:sz="8" w:space="0" w:color="999999"/>
              <w:bottom w:val="single" w:sz="8" w:space="0" w:color="999999"/>
              <w:right w:val="single" w:sz="8" w:space="0" w:color="999999"/>
            </w:tcBorders>
            <w:shd w:val="clear" w:color="auto" w:fill="auto"/>
          </w:tcPr>
          <w:p w14:paraId="14935D5B" w14:textId="77777777" w:rsidR="00CF3F2D" w:rsidRPr="00EF6A93" w:rsidRDefault="00CF3F2D" w:rsidP="00467E8A">
            <w:pPr>
              <w:rPr>
                <w:rStyle w:val="SAPScreenElement"/>
                <w:rFonts w:ascii="BentonSans Book" w:hAnsi="BentonSans Book"/>
                <w:color w:val="auto"/>
              </w:rPr>
            </w:pPr>
            <w:r w:rsidRPr="00EF6A93">
              <w:rPr>
                <w:rStyle w:val="SAPScreenElement"/>
              </w:rPr>
              <w:t xml:space="preserve">Total No. Workplc </w:t>
            </w:r>
            <w:r w:rsidRPr="00EF6A93">
              <w:rPr>
                <w:rStyle w:val="SAPScreenElement"/>
                <w:color w:val="auto"/>
              </w:rPr>
              <w:t>(Total number of Workplace Giving Under Foreign Employment)</w:t>
            </w:r>
            <w:r w:rsidRPr="00EF6A93">
              <w:rPr>
                <w:rStyle w:val="SAPScreenElement"/>
                <w:rFonts w:ascii="BentonSans Book" w:hAnsi="BentonSans Book"/>
                <w:color w:val="auto"/>
              </w:rPr>
              <w:t>: enter the number of times that an employee on foreign employment makes contributions towards workplace giving</w:t>
            </w:r>
          </w:p>
        </w:tc>
        <w:tc>
          <w:tcPr>
            <w:tcW w:w="2790" w:type="dxa"/>
            <w:vMerge/>
            <w:tcBorders>
              <w:left w:val="single" w:sz="8" w:space="0" w:color="999999"/>
              <w:right w:val="single" w:sz="8" w:space="0" w:color="999999"/>
            </w:tcBorders>
            <w:shd w:val="clear" w:color="auto" w:fill="auto"/>
          </w:tcPr>
          <w:p w14:paraId="74711A49" w14:textId="77777777" w:rsidR="00CF3F2D" w:rsidRPr="00EF6A93" w:rsidRDefault="00CF3F2D" w:rsidP="00467E8A">
            <w:pPr>
              <w:rPr>
                <w:rFonts w:cs="Arial"/>
                <w:bCs/>
              </w:rPr>
            </w:pPr>
          </w:p>
        </w:tc>
        <w:tc>
          <w:tcPr>
            <w:tcW w:w="1264" w:type="dxa"/>
            <w:tcBorders>
              <w:top w:val="single" w:sz="8" w:space="0" w:color="999999"/>
              <w:left w:val="single" w:sz="8" w:space="0" w:color="999999"/>
              <w:bottom w:val="single" w:sz="8" w:space="0" w:color="999999"/>
              <w:right w:val="single" w:sz="8" w:space="0" w:color="999999"/>
            </w:tcBorders>
          </w:tcPr>
          <w:p w14:paraId="320A657F" w14:textId="77777777" w:rsidR="00CF3F2D" w:rsidRPr="00EF6A93" w:rsidRDefault="00CF3F2D" w:rsidP="00467E8A">
            <w:pPr>
              <w:rPr>
                <w:rFonts w:cs="Arial"/>
                <w:bCs/>
              </w:rPr>
            </w:pPr>
          </w:p>
        </w:tc>
      </w:tr>
      <w:tr w:rsidR="00CF3F2D" w:rsidRPr="00EF6A93" w14:paraId="4776CE9A" w14:textId="77777777" w:rsidTr="00467E8A">
        <w:trPr>
          <w:trHeight w:val="576"/>
        </w:trPr>
        <w:tc>
          <w:tcPr>
            <w:tcW w:w="900" w:type="dxa"/>
            <w:vMerge/>
            <w:tcBorders>
              <w:left w:val="single" w:sz="8" w:space="0" w:color="999999"/>
              <w:right w:val="single" w:sz="8" w:space="0" w:color="999999"/>
            </w:tcBorders>
            <w:shd w:val="clear" w:color="auto" w:fill="auto"/>
          </w:tcPr>
          <w:p w14:paraId="0012F316" w14:textId="77777777" w:rsidR="00CF3F2D" w:rsidRPr="00EF6A93" w:rsidRDefault="00CF3F2D" w:rsidP="00467E8A"/>
        </w:tc>
        <w:tc>
          <w:tcPr>
            <w:tcW w:w="1498" w:type="dxa"/>
            <w:vMerge/>
            <w:tcBorders>
              <w:left w:val="single" w:sz="8" w:space="0" w:color="999999"/>
              <w:right w:val="single" w:sz="8" w:space="0" w:color="999999"/>
            </w:tcBorders>
            <w:shd w:val="clear" w:color="auto" w:fill="auto"/>
          </w:tcPr>
          <w:p w14:paraId="720448B7" w14:textId="77777777" w:rsidR="00CF3F2D" w:rsidRPr="00EF6A93" w:rsidRDefault="00CF3F2D" w:rsidP="00467E8A">
            <w:pPr>
              <w:rPr>
                <w:rFonts w:cs="Arial"/>
                <w:b/>
                <w:bCs/>
              </w:rPr>
            </w:pPr>
          </w:p>
        </w:tc>
        <w:tc>
          <w:tcPr>
            <w:tcW w:w="2974" w:type="dxa"/>
            <w:vMerge/>
            <w:tcBorders>
              <w:left w:val="single" w:sz="8" w:space="0" w:color="999999"/>
              <w:right w:val="single" w:sz="8" w:space="0" w:color="999999"/>
            </w:tcBorders>
            <w:shd w:val="clear" w:color="auto" w:fill="auto"/>
          </w:tcPr>
          <w:p w14:paraId="29667764" w14:textId="77777777" w:rsidR="00CF3F2D" w:rsidRPr="00EF6A93" w:rsidRDefault="00CF3F2D" w:rsidP="00467E8A"/>
        </w:tc>
        <w:tc>
          <w:tcPr>
            <w:tcW w:w="4860" w:type="dxa"/>
            <w:tcBorders>
              <w:top w:val="single" w:sz="8" w:space="0" w:color="999999"/>
              <w:left w:val="single" w:sz="8" w:space="0" w:color="999999"/>
              <w:bottom w:val="single" w:sz="8" w:space="0" w:color="999999"/>
              <w:right w:val="single" w:sz="8" w:space="0" w:color="999999"/>
            </w:tcBorders>
            <w:shd w:val="clear" w:color="auto" w:fill="auto"/>
          </w:tcPr>
          <w:p w14:paraId="5AFEEF99" w14:textId="77777777" w:rsidR="00CF3F2D" w:rsidRPr="00EF6A93" w:rsidRDefault="00CF3F2D" w:rsidP="00467E8A">
            <w:pPr>
              <w:rPr>
                <w:rStyle w:val="SAPScreenElement"/>
                <w:rFonts w:ascii="BentonSans Book" w:hAnsi="BentonSans Book"/>
                <w:color w:val="auto"/>
              </w:rPr>
            </w:pPr>
            <w:r w:rsidRPr="00EF6A93">
              <w:rPr>
                <w:rStyle w:val="SAPScreenElement"/>
              </w:rPr>
              <w:t xml:space="preserve">Total No. Union </w:t>
            </w:r>
            <w:r w:rsidRPr="00EF6A93">
              <w:rPr>
                <w:rStyle w:val="SAPScreenElement"/>
                <w:color w:val="auto"/>
              </w:rPr>
              <w:t>(Total number of Union fees Under Foreign Employment)</w:t>
            </w:r>
            <w:r w:rsidRPr="00EF6A93">
              <w:rPr>
                <w:rStyle w:val="SAPScreenElement"/>
                <w:rFonts w:ascii="BentonSans Book" w:hAnsi="BentonSans Book"/>
                <w:color w:val="auto"/>
              </w:rPr>
              <w:t xml:space="preserve">: enter the total number of times </w:t>
            </w:r>
            <w:r w:rsidRPr="00EF6A93">
              <w:rPr>
                <w:rStyle w:val="SAPScreenElement"/>
                <w:rFonts w:ascii="BentonSans Book" w:hAnsi="BentonSans Book"/>
                <w:color w:val="auto"/>
              </w:rPr>
              <w:lastRenderedPageBreak/>
              <w:t>that an employee on foreign employment pays union fees</w:t>
            </w:r>
          </w:p>
        </w:tc>
        <w:tc>
          <w:tcPr>
            <w:tcW w:w="2790" w:type="dxa"/>
            <w:vMerge/>
            <w:tcBorders>
              <w:left w:val="single" w:sz="8" w:space="0" w:color="999999"/>
              <w:right w:val="single" w:sz="8" w:space="0" w:color="999999"/>
            </w:tcBorders>
            <w:shd w:val="clear" w:color="auto" w:fill="auto"/>
          </w:tcPr>
          <w:p w14:paraId="013AAA3C" w14:textId="77777777" w:rsidR="00CF3F2D" w:rsidRPr="00EF6A93" w:rsidRDefault="00CF3F2D" w:rsidP="00467E8A">
            <w:pPr>
              <w:rPr>
                <w:rFonts w:cs="Arial"/>
                <w:bCs/>
              </w:rPr>
            </w:pPr>
          </w:p>
        </w:tc>
        <w:tc>
          <w:tcPr>
            <w:tcW w:w="1264" w:type="dxa"/>
            <w:tcBorders>
              <w:top w:val="single" w:sz="8" w:space="0" w:color="999999"/>
              <w:left w:val="single" w:sz="8" w:space="0" w:color="999999"/>
              <w:bottom w:val="single" w:sz="8" w:space="0" w:color="999999"/>
              <w:right w:val="single" w:sz="8" w:space="0" w:color="999999"/>
            </w:tcBorders>
          </w:tcPr>
          <w:p w14:paraId="42A1779E" w14:textId="77777777" w:rsidR="00CF3F2D" w:rsidRPr="00EF6A93" w:rsidRDefault="00CF3F2D" w:rsidP="00467E8A">
            <w:pPr>
              <w:rPr>
                <w:rFonts w:cs="Arial"/>
                <w:bCs/>
              </w:rPr>
            </w:pPr>
          </w:p>
        </w:tc>
      </w:tr>
      <w:tr w:rsidR="00CF3F2D" w:rsidRPr="00EF6A93" w14:paraId="1EE6A53F" w14:textId="77777777" w:rsidTr="00467E8A">
        <w:trPr>
          <w:trHeight w:val="288"/>
        </w:trPr>
        <w:tc>
          <w:tcPr>
            <w:tcW w:w="900" w:type="dxa"/>
            <w:vMerge/>
            <w:tcBorders>
              <w:left w:val="single" w:sz="8" w:space="0" w:color="999999"/>
              <w:right w:val="single" w:sz="8" w:space="0" w:color="999999"/>
            </w:tcBorders>
            <w:shd w:val="clear" w:color="auto" w:fill="auto"/>
          </w:tcPr>
          <w:p w14:paraId="33E0C5F5" w14:textId="77777777" w:rsidR="00CF3F2D" w:rsidRPr="00EF6A93" w:rsidRDefault="00CF3F2D" w:rsidP="00467E8A"/>
        </w:tc>
        <w:tc>
          <w:tcPr>
            <w:tcW w:w="1498" w:type="dxa"/>
            <w:vMerge/>
            <w:tcBorders>
              <w:left w:val="single" w:sz="8" w:space="0" w:color="999999"/>
              <w:right w:val="single" w:sz="8" w:space="0" w:color="999999"/>
            </w:tcBorders>
            <w:shd w:val="clear" w:color="auto" w:fill="auto"/>
          </w:tcPr>
          <w:p w14:paraId="511723F1" w14:textId="77777777" w:rsidR="00CF3F2D" w:rsidRPr="00EF6A93" w:rsidRDefault="00CF3F2D" w:rsidP="00467E8A">
            <w:pPr>
              <w:rPr>
                <w:rFonts w:cs="Arial"/>
                <w:b/>
                <w:bCs/>
              </w:rPr>
            </w:pPr>
          </w:p>
        </w:tc>
        <w:tc>
          <w:tcPr>
            <w:tcW w:w="2974" w:type="dxa"/>
            <w:vMerge/>
            <w:tcBorders>
              <w:left w:val="single" w:sz="8" w:space="0" w:color="999999"/>
              <w:bottom w:val="single" w:sz="8" w:space="0" w:color="999999"/>
              <w:right w:val="single" w:sz="8" w:space="0" w:color="999999"/>
            </w:tcBorders>
            <w:shd w:val="clear" w:color="auto" w:fill="auto"/>
          </w:tcPr>
          <w:p w14:paraId="7FCAA984" w14:textId="77777777" w:rsidR="00CF3F2D" w:rsidRPr="00EF6A93" w:rsidRDefault="00CF3F2D" w:rsidP="00467E8A"/>
        </w:tc>
        <w:tc>
          <w:tcPr>
            <w:tcW w:w="4860" w:type="dxa"/>
            <w:tcBorders>
              <w:top w:val="single" w:sz="8" w:space="0" w:color="999999"/>
              <w:left w:val="single" w:sz="8" w:space="0" w:color="999999"/>
              <w:bottom w:val="single" w:sz="8" w:space="0" w:color="999999"/>
              <w:right w:val="single" w:sz="8" w:space="0" w:color="999999"/>
            </w:tcBorders>
            <w:shd w:val="clear" w:color="auto" w:fill="auto"/>
          </w:tcPr>
          <w:p w14:paraId="1CD62C69" w14:textId="77777777" w:rsidR="00CF3F2D" w:rsidRPr="00EF6A93" w:rsidRDefault="00CF3F2D" w:rsidP="00467E8A">
            <w:pPr>
              <w:rPr>
                <w:rStyle w:val="SAPScreenElement"/>
                <w:rFonts w:ascii="BentonSans Book" w:hAnsi="BentonSans Book"/>
                <w:color w:val="auto"/>
              </w:rPr>
            </w:pPr>
            <w:r w:rsidRPr="00EF6A93">
              <w:rPr>
                <w:rStyle w:val="SAPScreenElement"/>
              </w:rPr>
              <w:t>Currency</w:t>
            </w:r>
            <w:r w:rsidRPr="00EF6A93">
              <w:rPr>
                <w:rStyle w:val="SAPScreenElement"/>
                <w:rFonts w:ascii="BentonSans Book" w:hAnsi="BentonSans Book"/>
                <w:color w:val="auto"/>
              </w:rPr>
              <w:t>: defaulted to</w:t>
            </w:r>
            <w:r w:rsidRPr="00EF6A93">
              <w:rPr>
                <w:rStyle w:val="SAPMonospace"/>
              </w:rPr>
              <w:t xml:space="preserve"> AUD</w:t>
            </w:r>
          </w:p>
        </w:tc>
        <w:tc>
          <w:tcPr>
            <w:tcW w:w="2790" w:type="dxa"/>
            <w:vMerge/>
            <w:tcBorders>
              <w:left w:val="single" w:sz="8" w:space="0" w:color="999999"/>
              <w:bottom w:val="single" w:sz="8" w:space="0" w:color="999999"/>
              <w:right w:val="single" w:sz="8" w:space="0" w:color="999999"/>
            </w:tcBorders>
            <w:shd w:val="clear" w:color="auto" w:fill="auto"/>
          </w:tcPr>
          <w:p w14:paraId="5F726A92" w14:textId="77777777" w:rsidR="00CF3F2D" w:rsidRPr="00EF6A93" w:rsidRDefault="00CF3F2D" w:rsidP="00467E8A">
            <w:pPr>
              <w:rPr>
                <w:rFonts w:cs="Arial"/>
                <w:bCs/>
              </w:rPr>
            </w:pPr>
          </w:p>
        </w:tc>
        <w:tc>
          <w:tcPr>
            <w:tcW w:w="1264" w:type="dxa"/>
            <w:tcBorders>
              <w:top w:val="single" w:sz="8" w:space="0" w:color="999999"/>
              <w:left w:val="single" w:sz="8" w:space="0" w:color="999999"/>
              <w:bottom w:val="single" w:sz="8" w:space="0" w:color="999999"/>
              <w:right w:val="single" w:sz="8" w:space="0" w:color="999999"/>
            </w:tcBorders>
          </w:tcPr>
          <w:p w14:paraId="436F463F" w14:textId="77777777" w:rsidR="00CF3F2D" w:rsidRPr="00EF6A93" w:rsidRDefault="00CF3F2D" w:rsidP="00467E8A">
            <w:pPr>
              <w:rPr>
                <w:rFonts w:cs="Arial"/>
                <w:bCs/>
              </w:rPr>
            </w:pPr>
          </w:p>
        </w:tc>
      </w:tr>
      <w:tr w:rsidR="00CF3F2D" w:rsidRPr="00EF6A93" w14:paraId="00F31AA9" w14:textId="77777777" w:rsidTr="00467E8A">
        <w:trPr>
          <w:trHeight w:val="576"/>
        </w:trPr>
        <w:tc>
          <w:tcPr>
            <w:tcW w:w="900" w:type="dxa"/>
            <w:vMerge/>
            <w:tcBorders>
              <w:left w:val="single" w:sz="8" w:space="0" w:color="999999"/>
              <w:right w:val="single" w:sz="8" w:space="0" w:color="999999"/>
            </w:tcBorders>
            <w:shd w:val="clear" w:color="auto" w:fill="auto"/>
          </w:tcPr>
          <w:p w14:paraId="115E2ADF" w14:textId="77777777" w:rsidR="00CF3F2D" w:rsidRPr="00EF6A93" w:rsidRDefault="00CF3F2D" w:rsidP="00467E8A"/>
        </w:tc>
        <w:tc>
          <w:tcPr>
            <w:tcW w:w="1498" w:type="dxa"/>
            <w:vMerge/>
            <w:tcBorders>
              <w:left w:val="single" w:sz="8" w:space="0" w:color="999999"/>
              <w:right w:val="single" w:sz="8" w:space="0" w:color="999999"/>
            </w:tcBorders>
            <w:shd w:val="clear" w:color="auto" w:fill="auto"/>
          </w:tcPr>
          <w:p w14:paraId="649F5D57" w14:textId="77777777" w:rsidR="00CF3F2D" w:rsidRPr="00EF6A93" w:rsidRDefault="00CF3F2D" w:rsidP="00467E8A">
            <w:pPr>
              <w:rPr>
                <w:rFonts w:cs="Arial"/>
                <w:b/>
                <w:bCs/>
              </w:rPr>
            </w:pPr>
          </w:p>
        </w:tc>
        <w:tc>
          <w:tcPr>
            <w:tcW w:w="2974" w:type="dxa"/>
            <w:tcBorders>
              <w:top w:val="single" w:sz="8" w:space="0" w:color="999999"/>
              <w:left w:val="single" w:sz="8" w:space="0" w:color="999999"/>
              <w:bottom w:val="single" w:sz="8" w:space="0" w:color="999999"/>
              <w:right w:val="single" w:sz="8" w:space="0" w:color="999999"/>
            </w:tcBorders>
            <w:shd w:val="clear" w:color="auto" w:fill="auto"/>
          </w:tcPr>
          <w:p w14:paraId="50CCB283" w14:textId="77777777" w:rsidR="00CF3F2D" w:rsidRPr="00EF6A93" w:rsidRDefault="00CF3F2D" w:rsidP="00467E8A">
            <w:r w:rsidRPr="00EF6A93">
              <w:t xml:space="preserve">In the </w:t>
            </w:r>
            <w:r w:rsidRPr="00EF6A93">
              <w:rPr>
                <w:rStyle w:val="SAPScreenElement"/>
              </w:rPr>
              <w:t>ATO</w:t>
            </w:r>
            <w:r w:rsidRPr="00EF6A93">
              <w:t xml:space="preserve"> part of the form it is displayed whether the ETP details in this infotype record have been included in an ATO file generated through a production run. The details include the number of times this has occurred, and the time and date of the last occurrence</w:t>
            </w:r>
          </w:p>
        </w:tc>
        <w:tc>
          <w:tcPr>
            <w:tcW w:w="4860" w:type="dxa"/>
            <w:tcBorders>
              <w:top w:val="single" w:sz="8" w:space="0" w:color="999999"/>
              <w:left w:val="single" w:sz="8" w:space="0" w:color="999999"/>
              <w:bottom w:val="single" w:sz="8" w:space="0" w:color="999999"/>
              <w:right w:val="single" w:sz="8" w:space="0" w:color="999999"/>
            </w:tcBorders>
            <w:shd w:val="clear" w:color="auto" w:fill="auto"/>
          </w:tcPr>
          <w:p w14:paraId="57E9389C" w14:textId="77777777" w:rsidR="00CF3F2D" w:rsidRPr="00EF6A93" w:rsidRDefault="00CF3F2D" w:rsidP="00467E8A">
            <w:pPr>
              <w:rPr>
                <w:rStyle w:val="SAPScreenElement"/>
                <w:rFonts w:ascii="BentonSans Book" w:hAnsi="BentonSans Book"/>
                <w:color w:val="auto"/>
              </w:rPr>
            </w:pPr>
          </w:p>
        </w:tc>
        <w:tc>
          <w:tcPr>
            <w:tcW w:w="2790" w:type="dxa"/>
            <w:tcBorders>
              <w:top w:val="single" w:sz="8" w:space="0" w:color="999999"/>
              <w:left w:val="single" w:sz="8" w:space="0" w:color="999999"/>
              <w:bottom w:val="single" w:sz="8" w:space="0" w:color="999999"/>
              <w:right w:val="single" w:sz="8" w:space="0" w:color="999999"/>
            </w:tcBorders>
            <w:shd w:val="clear" w:color="auto" w:fill="auto"/>
          </w:tcPr>
          <w:p w14:paraId="292D9D87" w14:textId="77777777" w:rsidR="00CF3F2D" w:rsidRPr="00EF6A93" w:rsidRDefault="00CF3F2D" w:rsidP="00467E8A">
            <w:pPr>
              <w:rPr>
                <w:rFonts w:cs="Arial"/>
                <w:bCs/>
              </w:rPr>
            </w:pPr>
          </w:p>
        </w:tc>
        <w:tc>
          <w:tcPr>
            <w:tcW w:w="1264" w:type="dxa"/>
            <w:tcBorders>
              <w:top w:val="single" w:sz="8" w:space="0" w:color="999999"/>
              <w:left w:val="single" w:sz="8" w:space="0" w:color="999999"/>
              <w:bottom w:val="single" w:sz="8" w:space="0" w:color="999999"/>
              <w:right w:val="single" w:sz="8" w:space="0" w:color="999999"/>
            </w:tcBorders>
          </w:tcPr>
          <w:p w14:paraId="56010A40" w14:textId="77777777" w:rsidR="00CF3F2D" w:rsidRPr="00EF6A93" w:rsidRDefault="00CF3F2D" w:rsidP="00467E8A">
            <w:pPr>
              <w:rPr>
                <w:rFonts w:cs="Arial"/>
                <w:bCs/>
              </w:rPr>
            </w:pPr>
          </w:p>
        </w:tc>
      </w:tr>
      <w:tr w:rsidR="00CF3F2D" w:rsidRPr="00EF6A93" w14:paraId="038B5BC6" w14:textId="77777777" w:rsidTr="00467E8A">
        <w:trPr>
          <w:trHeight w:val="288"/>
        </w:trPr>
        <w:tc>
          <w:tcPr>
            <w:tcW w:w="900" w:type="dxa"/>
            <w:vMerge/>
            <w:tcBorders>
              <w:left w:val="single" w:sz="8" w:space="0" w:color="999999"/>
              <w:right w:val="single" w:sz="8" w:space="0" w:color="999999"/>
            </w:tcBorders>
            <w:shd w:val="clear" w:color="auto" w:fill="auto"/>
          </w:tcPr>
          <w:p w14:paraId="09527DF8" w14:textId="77777777" w:rsidR="00CF3F2D" w:rsidRPr="00EF6A93" w:rsidRDefault="00CF3F2D" w:rsidP="00467E8A"/>
        </w:tc>
        <w:tc>
          <w:tcPr>
            <w:tcW w:w="1498" w:type="dxa"/>
            <w:vMerge/>
            <w:tcBorders>
              <w:left w:val="single" w:sz="8" w:space="0" w:color="999999"/>
              <w:right w:val="single" w:sz="8" w:space="0" w:color="999999"/>
            </w:tcBorders>
            <w:shd w:val="clear" w:color="auto" w:fill="auto"/>
          </w:tcPr>
          <w:p w14:paraId="3CB74BE4" w14:textId="77777777" w:rsidR="00CF3F2D" w:rsidRPr="00EF6A93" w:rsidRDefault="00CF3F2D" w:rsidP="00467E8A">
            <w:pPr>
              <w:rPr>
                <w:rFonts w:cs="Arial"/>
                <w:b/>
                <w:bCs/>
              </w:rPr>
            </w:pPr>
          </w:p>
        </w:tc>
        <w:tc>
          <w:tcPr>
            <w:tcW w:w="2974" w:type="dxa"/>
            <w:vMerge w:val="restart"/>
            <w:tcBorders>
              <w:top w:val="single" w:sz="8" w:space="0" w:color="999999"/>
              <w:left w:val="single" w:sz="8" w:space="0" w:color="999999"/>
              <w:right w:val="single" w:sz="8" w:space="0" w:color="999999"/>
            </w:tcBorders>
            <w:shd w:val="clear" w:color="auto" w:fill="auto"/>
          </w:tcPr>
          <w:p w14:paraId="5EE74307" w14:textId="77777777" w:rsidR="00CF3F2D" w:rsidRPr="00EF6A93" w:rsidRDefault="00CF3F2D" w:rsidP="00467E8A">
            <w:r w:rsidRPr="00EF6A93">
              <w:t xml:space="preserve">In the </w:t>
            </w:r>
            <w:r w:rsidRPr="00EF6A93">
              <w:rPr>
                <w:rStyle w:val="SAPScreenElement"/>
              </w:rPr>
              <w:t>Union Fee</w:t>
            </w:r>
            <w:r w:rsidRPr="00EF6A93">
              <w:rPr>
                <w:rStyle w:val="SAPScreenElement"/>
                <w:rFonts w:ascii="BentonSans Book" w:hAnsi="BentonSans Book"/>
                <w:color w:val="auto"/>
              </w:rPr>
              <w:t xml:space="preserve"> </w:t>
            </w:r>
            <w:r w:rsidRPr="00EF6A93">
              <w:t xml:space="preserve">part of the form select the </w:t>
            </w:r>
            <w:r w:rsidRPr="00EF6A93">
              <w:rPr>
                <w:rStyle w:val="SAPScreenElement"/>
              </w:rPr>
              <w:t>New Plan</w:t>
            </w:r>
            <w:r w:rsidRPr="00EF6A93">
              <w:t xml:space="preserve"> pushbutton and make the following entries:</w:t>
            </w:r>
          </w:p>
        </w:tc>
        <w:tc>
          <w:tcPr>
            <w:tcW w:w="4860" w:type="dxa"/>
            <w:tcBorders>
              <w:top w:val="single" w:sz="8" w:space="0" w:color="999999"/>
              <w:left w:val="single" w:sz="8" w:space="0" w:color="999999"/>
              <w:bottom w:val="single" w:sz="8" w:space="0" w:color="999999"/>
              <w:right w:val="single" w:sz="8" w:space="0" w:color="999999"/>
            </w:tcBorders>
            <w:shd w:val="clear" w:color="auto" w:fill="auto"/>
          </w:tcPr>
          <w:p w14:paraId="690359ED" w14:textId="77777777" w:rsidR="00CF3F2D" w:rsidRPr="00EF6A93" w:rsidRDefault="00CF3F2D" w:rsidP="00467E8A">
            <w:pPr>
              <w:rPr>
                <w:rStyle w:val="SAPScreenElement"/>
                <w:rFonts w:ascii="BentonSans Book" w:hAnsi="BentonSans Book"/>
                <w:color w:val="auto"/>
              </w:rPr>
            </w:pPr>
            <w:r w:rsidRPr="00EF6A93">
              <w:rPr>
                <w:rStyle w:val="SAPScreenElement"/>
              </w:rPr>
              <w:t>Union Fee Text</w:t>
            </w:r>
            <w:r w:rsidRPr="00EF6A93">
              <w:rPr>
                <w:rStyle w:val="SAPScreenElement"/>
                <w:rFonts w:ascii="BentonSans Book" w:hAnsi="BentonSans Book"/>
                <w:color w:val="auto"/>
              </w:rPr>
              <w:t xml:space="preserve">: </w:t>
            </w:r>
            <w:r w:rsidRPr="00EF6A93">
              <w:t>enter as appropriate</w:t>
            </w:r>
          </w:p>
        </w:tc>
        <w:tc>
          <w:tcPr>
            <w:tcW w:w="2790" w:type="dxa"/>
            <w:vMerge w:val="restart"/>
            <w:tcBorders>
              <w:top w:val="single" w:sz="8" w:space="0" w:color="999999"/>
              <w:left w:val="single" w:sz="8" w:space="0" w:color="999999"/>
              <w:right w:val="single" w:sz="8" w:space="0" w:color="999999"/>
            </w:tcBorders>
            <w:shd w:val="clear" w:color="auto" w:fill="auto"/>
          </w:tcPr>
          <w:p w14:paraId="409DD900" w14:textId="77777777" w:rsidR="00CF3F2D" w:rsidRPr="00EF6A93" w:rsidRDefault="00CF3F2D" w:rsidP="00467E8A">
            <w:pPr>
              <w:rPr>
                <w:rFonts w:cs="Arial"/>
                <w:bCs/>
              </w:rPr>
            </w:pPr>
          </w:p>
        </w:tc>
        <w:tc>
          <w:tcPr>
            <w:tcW w:w="1264" w:type="dxa"/>
            <w:tcBorders>
              <w:top w:val="single" w:sz="8" w:space="0" w:color="999999"/>
              <w:left w:val="single" w:sz="8" w:space="0" w:color="999999"/>
              <w:bottom w:val="single" w:sz="8" w:space="0" w:color="999999"/>
              <w:right w:val="single" w:sz="8" w:space="0" w:color="999999"/>
            </w:tcBorders>
          </w:tcPr>
          <w:p w14:paraId="029AB12A" w14:textId="77777777" w:rsidR="00CF3F2D" w:rsidRPr="00EF6A93" w:rsidRDefault="00CF3F2D" w:rsidP="00467E8A">
            <w:pPr>
              <w:rPr>
                <w:rFonts w:cs="Arial"/>
                <w:bCs/>
              </w:rPr>
            </w:pPr>
          </w:p>
        </w:tc>
      </w:tr>
      <w:tr w:rsidR="00CF3F2D" w:rsidRPr="00EF6A93" w14:paraId="229A5C1C" w14:textId="77777777" w:rsidTr="00467E8A">
        <w:trPr>
          <w:trHeight w:val="288"/>
        </w:trPr>
        <w:tc>
          <w:tcPr>
            <w:tcW w:w="900" w:type="dxa"/>
            <w:vMerge/>
            <w:tcBorders>
              <w:left w:val="single" w:sz="8" w:space="0" w:color="999999"/>
              <w:right w:val="single" w:sz="8" w:space="0" w:color="999999"/>
            </w:tcBorders>
            <w:shd w:val="clear" w:color="auto" w:fill="auto"/>
          </w:tcPr>
          <w:p w14:paraId="144C614C" w14:textId="77777777" w:rsidR="00CF3F2D" w:rsidRPr="00EF6A93" w:rsidRDefault="00CF3F2D" w:rsidP="00467E8A"/>
        </w:tc>
        <w:tc>
          <w:tcPr>
            <w:tcW w:w="1498" w:type="dxa"/>
            <w:vMerge/>
            <w:tcBorders>
              <w:left w:val="single" w:sz="8" w:space="0" w:color="999999"/>
              <w:right w:val="single" w:sz="8" w:space="0" w:color="999999"/>
            </w:tcBorders>
            <w:shd w:val="clear" w:color="auto" w:fill="auto"/>
          </w:tcPr>
          <w:p w14:paraId="513D6B14" w14:textId="77777777" w:rsidR="00CF3F2D" w:rsidRPr="00EF6A93" w:rsidRDefault="00CF3F2D" w:rsidP="00467E8A">
            <w:pPr>
              <w:rPr>
                <w:rFonts w:cs="Arial"/>
                <w:b/>
                <w:bCs/>
              </w:rPr>
            </w:pPr>
          </w:p>
        </w:tc>
        <w:tc>
          <w:tcPr>
            <w:tcW w:w="2974" w:type="dxa"/>
            <w:vMerge/>
            <w:tcBorders>
              <w:left w:val="single" w:sz="8" w:space="0" w:color="999999"/>
              <w:bottom w:val="single" w:sz="8" w:space="0" w:color="999999"/>
              <w:right w:val="single" w:sz="8" w:space="0" w:color="999999"/>
            </w:tcBorders>
            <w:shd w:val="clear" w:color="auto" w:fill="auto"/>
          </w:tcPr>
          <w:p w14:paraId="3C41BDFD" w14:textId="77777777" w:rsidR="00CF3F2D" w:rsidRPr="00EF6A93" w:rsidRDefault="00CF3F2D" w:rsidP="00467E8A"/>
        </w:tc>
        <w:tc>
          <w:tcPr>
            <w:tcW w:w="4860" w:type="dxa"/>
            <w:tcBorders>
              <w:top w:val="single" w:sz="8" w:space="0" w:color="999999"/>
              <w:left w:val="single" w:sz="8" w:space="0" w:color="999999"/>
              <w:bottom w:val="single" w:sz="8" w:space="0" w:color="999999"/>
              <w:right w:val="single" w:sz="8" w:space="0" w:color="999999"/>
            </w:tcBorders>
            <w:shd w:val="clear" w:color="auto" w:fill="auto"/>
          </w:tcPr>
          <w:p w14:paraId="41225B4B" w14:textId="77777777" w:rsidR="00CF3F2D" w:rsidRPr="00EF6A93" w:rsidRDefault="00CF3F2D" w:rsidP="00467E8A">
            <w:pPr>
              <w:rPr>
                <w:rStyle w:val="SAPScreenElement"/>
                <w:rFonts w:ascii="BentonSans Book" w:hAnsi="BentonSans Book"/>
                <w:color w:val="auto"/>
              </w:rPr>
            </w:pPr>
            <w:r w:rsidRPr="00EF6A93">
              <w:rPr>
                <w:rStyle w:val="SAPScreenElement"/>
              </w:rPr>
              <w:t>Union Fee Amount</w:t>
            </w:r>
            <w:r w:rsidRPr="00EF6A93">
              <w:rPr>
                <w:rStyle w:val="SAPScreenElement"/>
                <w:rFonts w:ascii="BentonSans Book" w:hAnsi="BentonSans Book"/>
                <w:color w:val="auto"/>
              </w:rPr>
              <w:t>:</w:t>
            </w:r>
            <w:r w:rsidRPr="00EF6A93">
              <w:t xml:space="preserve"> enter as appropriate</w:t>
            </w:r>
          </w:p>
        </w:tc>
        <w:tc>
          <w:tcPr>
            <w:tcW w:w="2790" w:type="dxa"/>
            <w:vMerge/>
            <w:tcBorders>
              <w:left w:val="single" w:sz="8" w:space="0" w:color="999999"/>
              <w:bottom w:val="single" w:sz="8" w:space="0" w:color="999999"/>
              <w:right w:val="single" w:sz="8" w:space="0" w:color="999999"/>
            </w:tcBorders>
            <w:shd w:val="clear" w:color="auto" w:fill="auto"/>
          </w:tcPr>
          <w:p w14:paraId="5E15118E" w14:textId="77777777" w:rsidR="00CF3F2D" w:rsidRPr="00EF6A93" w:rsidRDefault="00CF3F2D" w:rsidP="00467E8A">
            <w:pPr>
              <w:rPr>
                <w:rFonts w:cs="Arial"/>
                <w:bCs/>
              </w:rPr>
            </w:pPr>
          </w:p>
        </w:tc>
        <w:tc>
          <w:tcPr>
            <w:tcW w:w="1264" w:type="dxa"/>
            <w:tcBorders>
              <w:top w:val="single" w:sz="8" w:space="0" w:color="999999"/>
              <w:left w:val="single" w:sz="8" w:space="0" w:color="999999"/>
              <w:bottom w:val="single" w:sz="8" w:space="0" w:color="999999"/>
              <w:right w:val="single" w:sz="8" w:space="0" w:color="999999"/>
            </w:tcBorders>
          </w:tcPr>
          <w:p w14:paraId="694F4F19" w14:textId="77777777" w:rsidR="00CF3F2D" w:rsidRPr="00EF6A93" w:rsidRDefault="00CF3F2D" w:rsidP="00467E8A">
            <w:pPr>
              <w:rPr>
                <w:rFonts w:cs="Arial"/>
                <w:bCs/>
              </w:rPr>
            </w:pPr>
          </w:p>
        </w:tc>
      </w:tr>
      <w:tr w:rsidR="00CF3F2D" w:rsidRPr="00EF6A93" w14:paraId="53868D0C" w14:textId="77777777" w:rsidTr="00467E8A">
        <w:trPr>
          <w:trHeight w:val="576"/>
        </w:trPr>
        <w:tc>
          <w:tcPr>
            <w:tcW w:w="900" w:type="dxa"/>
            <w:vMerge/>
            <w:tcBorders>
              <w:left w:val="single" w:sz="8" w:space="0" w:color="999999"/>
              <w:right w:val="single" w:sz="8" w:space="0" w:color="999999"/>
            </w:tcBorders>
            <w:shd w:val="clear" w:color="auto" w:fill="auto"/>
          </w:tcPr>
          <w:p w14:paraId="16CC527A" w14:textId="77777777" w:rsidR="00CF3F2D" w:rsidRPr="00EF6A93" w:rsidRDefault="00CF3F2D" w:rsidP="00467E8A"/>
        </w:tc>
        <w:tc>
          <w:tcPr>
            <w:tcW w:w="1498" w:type="dxa"/>
            <w:vMerge/>
            <w:tcBorders>
              <w:left w:val="single" w:sz="8" w:space="0" w:color="999999"/>
              <w:right w:val="single" w:sz="8" w:space="0" w:color="999999"/>
            </w:tcBorders>
            <w:shd w:val="clear" w:color="auto" w:fill="auto"/>
          </w:tcPr>
          <w:p w14:paraId="3784BD8E" w14:textId="77777777" w:rsidR="00CF3F2D" w:rsidRPr="00EF6A93" w:rsidRDefault="00CF3F2D" w:rsidP="00467E8A">
            <w:pPr>
              <w:rPr>
                <w:rFonts w:cs="Arial"/>
                <w:b/>
                <w:bCs/>
              </w:rPr>
            </w:pPr>
          </w:p>
        </w:tc>
        <w:tc>
          <w:tcPr>
            <w:tcW w:w="2974" w:type="dxa"/>
            <w:tcBorders>
              <w:top w:val="single" w:sz="8" w:space="0" w:color="999999"/>
              <w:left w:val="single" w:sz="8" w:space="0" w:color="999999"/>
              <w:bottom w:val="single" w:sz="8" w:space="0" w:color="999999"/>
              <w:right w:val="single" w:sz="8" w:space="0" w:color="999999"/>
            </w:tcBorders>
            <w:shd w:val="clear" w:color="auto" w:fill="auto"/>
          </w:tcPr>
          <w:p w14:paraId="7A68C301" w14:textId="77777777" w:rsidR="00CF3F2D" w:rsidRPr="00EF6A93" w:rsidRDefault="00CF3F2D" w:rsidP="00467E8A">
            <w:r w:rsidRPr="00EF6A93">
              <w:t xml:space="preserve">In the </w:t>
            </w:r>
            <w:r w:rsidRPr="00EF6A93">
              <w:rPr>
                <w:rStyle w:val="SAPScreenElement"/>
              </w:rPr>
              <w:t>Work place Giving</w:t>
            </w:r>
            <w:r w:rsidRPr="00EF6A93">
              <w:rPr>
                <w:rStyle w:val="SAPScreenElement"/>
                <w:rFonts w:ascii="BentonSans Book" w:hAnsi="BentonSans Book"/>
                <w:color w:val="auto"/>
              </w:rPr>
              <w:t xml:space="preserve"> </w:t>
            </w:r>
            <w:r w:rsidRPr="00EF6A93">
              <w:t xml:space="preserve">part of the form select the </w:t>
            </w:r>
            <w:r w:rsidRPr="00EF6A93">
              <w:rPr>
                <w:rStyle w:val="SAPScreenElement"/>
              </w:rPr>
              <w:t>New Plan</w:t>
            </w:r>
            <w:r w:rsidRPr="00EF6A93">
              <w:t xml:space="preserve"> pushbutton and make the entries as appropriate.</w:t>
            </w:r>
          </w:p>
        </w:tc>
        <w:tc>
          <w:tcPr>
            <w:tcW w:w="4860" w:type="dxa"/>
            <w:tcBorders>
              <w:top w:val="single" w:sz="8" w:space="0" w:color="999999"/>
              <w:left w:val="single" w:sz="8" w:space="0" w:color="999999"/>
              <w:bottom w:val="single" w:sz="8" w:space="0" w:color="999999"/>
              <w:right w:val="single" w:sz="8" w:space="0" w:color="999999"/>
            </w:tcBorders>
            <w:shd w:val="clear" w:color="auto" w:fill="auto"/>
          </w:tcPr>
          <w:p w14:paraId="200DF613" w14:textId="77777777" w:rsidR="00CF3F2D" w:rsidRPr="00EF6A93" w:rsidRDefault="00CF3F2D" w:rsidP="00467E8A"/>
        </w:tc>
        <w:tc>
          <w:tcPr>
            <w:tcW w:w="2790" w:type="dxa"/>
            <w:tcBorders>
              <w:top w:val="single" w:sz="8" w:space="0" w:color="999999"/>
              <w:left w:val="single" w:sz="8" w:space="0" w:color="999999"/>
              <w:bottom w:val="single" w:sz="8" w:space="0" w:color="999999"/>
              <w:right w:val="single" w:sz="8" w:space="0" w:color="999999"/>
            </w:tcBorders>
            <w:shd w:val="clear" w:color="auto" w:fill="auto"/>
          </w:tcPr>
          <w:p w14:paraId="52A6025B" w14:textId="77777777" w:rsidR="00CF3F2D" w:rsidRPr="00EF6A93" w:rsidRDefault="00CF3F2D" w:rsidP="00467E8A">
            <w:pPr>
              <w:rPr>
                <w:rFonts w:cs="Arial"/>
                <w:bCs/>
              </w:rPr>
            </w:pPr>
          </w:p>
        </w:tc>
        <w:tc>
          <w:tcPr>
            <w:tcW w:w="1264" w:type="dxa"/>
            <w:tcBorders>
              <w:top w:val="single" w:sz="8" w:space="0" w:color="999999"/>
              <w:left w:val="single" w:sz="8" w:space="0" w:color="999999"/>
              <w:bottom w:val="single" w:sz="8" w:space="0" w:color="999999"/>
              <w:right w:val="single" w:sz="8" w:space="0" w:color="999999"/>
            </w:tcBorders>
          </w:tcPr>
          <w:p w14:paraId="45B53387" w14:textId="77777777" w:rsidR="00CF3F2D" w:rsidRPr="00EF6A93" w:rsidRDefault="00CF3F2D" w:rsidP="00467E8A">
            <w:pPr>
              <w:rPr>
                <w:rFonts w:cs="Arial"/>
                <w:bCs/>
              </w:rPr>
            </w:pPr>
          </w:p>
        </w:tc>
      </w:tr>
      <w:tr w:rsidR="00CF3F2D" w:rsidRPr="00EF6A93" w14:paraId="5999AD69" w14:textId="77777777" w:rsidTr="00467E8A">
        <w:trPr>
          <w:trHeight w:val="576"/>
        </w:trPr>
        <w:tc>
          <w:tcPr>
            <w:tcW w:w="900" w:type="dxa"/>
            <w:vMerge/>
            <w:tcBorders>
              <w:left w:val="single" w:sz="8" w:space="0" w:color="999999"/>
              <w:bottom w:val="single" w:sz="8" w:space="0" w:color="999999"/>
              <w:right w:val="single" w:sz="8" w:space="0" w:color="999999"/>
            </w:tcBorders>
            <w:shd w:val="clear" w:color="auto" w:fill="auto"/>
          </w:tcPr>
          <w:p w14:paraId="6BDDD861" w14:textId="77777777" w:rsidR="00CF3F2D" w:rsidRPr="00EF6A93" w:rsidRDefault="00CF3F2D" w:rsidP="00467E8A"/>
        </w:tc>
        <w:tc>
          <w:tcPr>
            <w:tcW w:w="1498" w:type="dxa"/>
            <w:vMerge/>
            <w:tcBorders>
              <w:left w:val="single" w:sz="8" w:space="0" w:color="999999"/>
              <w:bottom w:val="single" w:sz="8" w:space="0" w:color="999999"/>
              <w:right w:val="single" w:sz="8" w:space="0" w:color="999999"/>
            </w:tcBorders>
            <w:shd w:val="clear" w:color="auto" w:fill="auto"/>
          </w:tcPr>
          <w:p w14:paraId="38C2E4F8" w14:textId="77777777" w:rsidR="00CF3F2D" w:rsidRPr="00EF6A93" w:rsidRDefault="00CF3F2D" w:rsidP="00467E8A">
            <w:pPr>
              <w:rPr>
                <w:rFonts w:cs="Arial"/>
                <w:b/>
                <w:bCs/>
              </w:rPr>
            </w:pPr>
          </w:p>
        </w:tc>
        <w:tc>
          <w:tcPr>
            <w:tcW w:w="2974" w:type="dxa"/>
            <w:tcBorders>
              <w:top w:val="single" w:sz="8" w:space="0" w:color="999999"/>
              <w:left w:val="single" w:sz="8" w:space="0" w:color="999999"/>
              <w:bottom w:val="single" w:sz="8" w:space="0" w:color="999999"/>
              <w:right w:val="single" w:sz="8" w:space="0" w:color="999999"/>
            </w:tcBorders>
            <w:shd w:val="clear" w:color="auto" w:fill="auto"/>
          </w:tcPr>
          <w:p w14:paraId="27D6CEF1" w14:textId="77777777" w:rsidR="00CF3F2D" w:rsidRPr="00EF6A93" w:rsidRDefault="00CF3F2D" w:rsidP="00467E8A">
            <w:r w:rsidRPr="00EF6A93">
              <w:t xml:space="preserve">In the </w:t>
            </w:r>
            <w:r w:rsidRPr="00EF6A93">
              <w:rPr>
                <w:rStyle w:val="SAPScreenElement"/>
              </w:rPr>
              <w:t>Notes</w:t>
            </w:r>
            <w:r w:rsidRPr="00EF6A93">
              <w:t xml:space="preserve"> part of the form, enter notes, if appropriate.</w:t>
            </w:r>
          </w:p>
        </w:tc>
        <w:tc>
          <w:tcPr>
            <w:tcW w:w="4860" w:type="dxa"/>
            <w:tcBorders>
              <w:top w:val="single" w:sz="8" w:space="0" w:color="999999"/>
              <w:left w:val="single" w:sz="8" w:space="0" w:color="999999"/>
              <w:bottom w:val="single" w:sz="8" w:space="0" w:color="999999"/>
              <w:right w:val="single" w:sz="8" w:space="0" w:color="999999"/>
            </w:tcBorders>
            <w:shd w:val="clear" w:color="auto" w:fill="auto"/>
          </w:tcPr>
          <w:p w14:paraId="76CDCD03" w14:textId="77777777" w:rsidR="00CF3F2D" w:rsidRPr="00EF6A93" w:rsidRDefault="00CF3F2D" w:rsidP="00467E8A"/>
        </w:tc>
        <w:tc>
          <w:tcPr>
            <w:tcW w:w="2790" w:type="dxa"/>
            <w:tcBorders>
              <w:top w:val="single" w:sz="8" w:space="0" w:color="999999"/>
              <w:left w:val="single" w:sz="8" w:space="0" w:color="999999"/>
              <w:bottom w:val="single" w:sz="8" w:space="0" w:color="999999"/>
              <w:right w:val="single" w:sz="8" w:space="0" w:color="999999"/>
            </w:tcBorders>
            <w:shd w:val="clear" w:color="auto" w:fill="auto"/>
          </w:tcPr>
          <w:p w14:paraId="503EE7A5" w14:textId="77777777" w:rsidR="00CF3F2D" w:rsidRPr="00EF6A93" w:rsidRDefault="00CF3F2D" w:rsidP="00467E8A">
            <w:pPr>
              <w:rPr>
                <w:rFonts w:cs="Arial"/>
                <w:bCs/>
              </w:rPr>
            </w:pPr>
          </w:p>
        </w:tc>
        <w:tc>
          <w:tcPr>
            <w:tcW w:w="1264" w:type="dxa"/>
            <w:tcBorders>
              <w:top w:val="single" w:sz="8" w:space="0" w:color="999999"/>
              <w:left w:val="single" w:sz="8" w:space="0" w:color="999999"/>
              <w:bottom w:val="single" w:sz="8" w:space="0" w:color="999999"/>
              <w:right w:val="single" w:sz="8" w:space="0" w:color="999999"/>
            </w:tcBorders>
          </w:tcPr>
          <w:p w14:paraId="18499304" w14:textId="77777777" w:rsidR="00CF3F2D" w:rsidRPr="00EF6A93" w:rsidRDefault="00CF3F2D" w:rsidP="00467E8A">
            <w:pPr>
              <w:rPr>
                <w:rFonts w:cs="Arial"/>
                <w:bCs/>
              </w:rPr>
            </w:pPr>
          </w:p>
        </w:tc>
      </w:tr>
      <w:tr w:rsidR="00CF3F2D" w:rsidRPr="00EF6A93" w14:paraId="43B98881" w14:textId="77777777" w:rsidTr="00467E8A">
        <w:trPr>
          <w:trHeight w:val="576"/>
        </w:trPr>
        <w:tc>
          <w:tcPr>
            <w:tcW w:w="900" w:type="dxa"/>
            <w:tcBorders>
              <w:top w:val="single" w:sz="8" w:space="0" w:color="999999"/>
              <w:left w:val="single" w:sz="8" w:space="0" w:color="999999"/>
              <w:bottom w:val="single" w:sz="8" w:space="0" w:color="999999"/>
              <w:right w:val="single" w:sz="8" w:space="0" w:color="999999"/>
            </w:tcBorders>
            <w:shd w:val="clear" w:color="auto" w:fill="auto"/>
          </w:tcPr>
          <w:p w14:paraId="779E6E62" w14:textId="77777777" w:rsidR="00CF3F2D" w:rsidRPr="00EF6A93" w:rsidRDefault="00CF3F2D" w:rsidP="00467E8A">
            <w:r w:rsidRPr="00EF6A93">
              <w:t>8</w:t>
            </w:r>
          </w:p>
        </w:tc>
        <w:tc>
          <w:tcPr>
            <w:tcW w:w="1498" w:type="dxa"/>
            <w:tcBorders>
              <w:top w:val="single" w:sz="8" w:space="0" w:color="999999"/>
              <w:left w:val="single" w:sz="8" w:space="0" w:color="999999"/>
              <w:bottom w:val="single" w:sz="8" w:space="0" w:color="999999"/>
              <w:right w:val="single" w:sz="8" w:space="0" w:color="999999"/>
            </w:tcBorders>
            <w:shd w:val="clear" w:color="auto" w:fill="auto"/>
          </w:tcPr>
          <w:p w14:paraId="13FD8C42" w14:textId="77777777" w:rsidR="00CF3F2D" w:rsidRPr="00EF6A93" w:rsidRDefault="00CF3F2D" w:rsidP="00467E8A">
            <w:pPr>
              <w:rPr>
                <w:rFonts w:cs="Arial"/>
                <w:b/>
                <w:bCs/>
              </w:rPr>
            </w:pPr>
            <w:r w:rsidRPr="00EF6A93">
              <w:rPr>
                <w:rStyle w:val="SAPEmphasis"/>
              </w:rPr>
              <w:t>Save Payment Summary FE Data</w:t>
            </w:r>
          </w:p>
        </w:tc>
        <w:tc>
          <w:tcPr>
            <w:tcW w:w="2974" w:type="dxa"/>
            <w:tcBorders>
              <w:top w:val="single" w:sz="8" w:space="0" w:color="999999"/>
              <w:left w:val="single" w:sz="8" w:space="0" w:color="999999"/>
              <w:bottom w:val="single" w:sz="8" w:space="0" w:color="999999"/>
              <w:right w:val="single" w:sz="8" w:space="0" w:color="999999"/>
            </w:tcBorders>
            <w:shd w:val="clear" w:color="auto" w:fill="auto"/>
          </w:tcPr>
          <w:p w14:paraId="00FA6DC3" w14:textId="77777777" w:rsidR="00CF3F2D" w:rsidRPr="00EF6A93" w:rsidRDefault="00CF3F2D" w:rsidP="00467E8A">
            <w:r w:rsidRPr="00EF6A93">
              <w:t xml:space="preserve">Choose the </w:t>
            </w:r>
            <w:r w:rsidRPr="00EF6A93">
              <w:rPr>
                <w:rStyle w:val="SAPScreenElement"/>
              </w:rPr>
              <w:t>Save</w:t>
            </w:r>
            <w:r w:rsidRPr="00EF6A93">
              <w:t xml:space="preserve"> button.</w:t>
            </w:r>
          </w:p>
        </w:tc>
        <w:tc>
          <w:tcPr>
            <w:tcW w:w="4860" w:type="dxa"/>
            <w:tcBorders>
              <w:top w:val="single" w:sz="8" w:space="0" w:color="999999"/>
              <w:left w:val="single" w:sz="8" w:space="0" w:color="999999"/>
              <w:bottom w:val="single" w:sz="8" w:space="0" w:color="999999"/>
              <w:right w:val="single" w:sz="8" w:space="0" w:color="999999"/>
            </w:tcBorders>
            <w:shd w:val="clear" w:color="auto" w:fill="auto"/>
          </w:tcPr>
          <w:p w14:paraId="225184A5" w14:textId="77777777" w:rsidR="00CF3F2D" w:rsidRPr="00EF6A93" w:rsidRDefault="00CF3F2D" w:rsidP="00467E8A"/>
        </w:tc>
        <w:tc>
          <w:tcPr>
            <w:tcW w:w="2790" w:type="dxa"/>
            <w:tcBorders>
              <w:top w:val="single" w:sz="8" w:space="0" w:color="999999"/>
              <w:left w:val="single" w:sz="8" w:space="0" w:color="999999"/>
              <w:bottom w:val="single" w:sz="8" w:space="0" w:color="999999"/>
              <w:right w:val="single" w:sz="8" w:space="0" w:color="999999"/>
            </w:tcBorders>
            <w:shd w:val="clear" w:color="auto" w:fill="auto"/>
          </w:tcPr>
          <w:p w14:paraId="2C5A6744" w14:textId="77777777" w:rsidR="00CF3F2D" w:rsidRPr="00EF6A93" w:rsidRDefault="00CF3F2D" w:rsidP="00467E8A">
            <w:pPr>
              <w:rPr>
                <w:rFonts w:cs="Arial"/>
                <w:bCs/>
              </w:rPr>
            </w:pPr>
            <w:r w:rsidRPr="00EF6A93">
              <w:rPr>
                <w:rFonts w:cs="Arial"/>
                <w:bCs/>
              </w:rPr>
              <w:t>A system message about data saving is generated.</w:t>
            </w:r>
          </w:p>
        </w:tc>
        <w:tc>
          <w:tcPr>
            <w:tcW w:w="1264" w:type="dxa"/>
            <w:tcBorders>
              <w:top w:val="single" w:sz="8" w:space="0" w:color="999999"/>
              <w:left w:val="single" w:sz="8" w:space="0" w:color="999999"/>
              <w:bottom w:val="single" w:sz="8" w:space="0" w:color="999999"/>
              <w:right w:val="single" w:sz="8" w:space="0" w:color="999999"/>
            </w:tcBorders>
          </w:tcPr>
          <w:p w14:paraId="233858F6" w14:textId="77777777" w:rsidR="00CF3F2D" w:rsidRPr="00EF6A93" w:rsidRDefault="00CF3F2D" w:rsidP="00467E8A">
            <w:pPr>
              <w:rPr>
                <w:rFonts w:cs="Arial"/>
                <w:bCs/>
              </w:rPr>
            </w:pPr>
          </w:p>
        </w:tc>
      </w:tr>
    </w:tbl>
    <w:p w14:paraId="3FB6A8B9" w14:textId="77777777" w:rsidR="00CF3F2D" w:rsidRPr="00EF6A93" w:rsidRDefault="00CF3F2D" w:rsidP="00CF3F2D">
      <w:pPr>
        <w:pStyle w:val="Heading4"/>
      </w:pPr>
      <w:bookmarkStart w:id="1105" w:name="_Toc465002952"/>
      <w:bookmarkStart w:id="1106" w:name="_Toc499730147"/>
      <w:bookmarkStart w:id="1107" w:name="_Toc507433231"/>
      <w:r w:rsidRPr="00EF6A93">
        <w:t>Maintaining Termination Payment Data</w:t>
      </w:r>
      <w:bookmarkEnd w:id="1105"/>
      <w:bookmarkEnd w:id="1106"/>
      <w:bookmarkEnd w:id="1107"/>
    </w:p>
    <w:p w14:paraId="5D7399EC" w14:textId="77777777" w:rsidR="00CF3F2D" w:rsidRPr="00EF6A93" w:rsidRDefault="00CF3F2D" w:rsidP="00CF3F2D">
      <w:pPr>
        <w:pStyle w:val="SAPKeyblockTitle"/>
      </w:pPr>
      <w:r w:rsidRPr="00EF6A93">
        <w:t>Test Administration</w:t>
      </w:r>
    </w:p>
    <w:p w14:paraId="36E4CEF9" w14:textId="77777777" w:rsidR="00CF3F2D" w:rsidRPr="00EF6A93" w:rsidRDefault="00CF3F2D" w:rsidP="00CF3F2D">
      <w:r w:rsidRPr="00EF6A93">
        <w:t>Customer project: Fill in the project-specific parts (highlighted).</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CF3F2D" w:rsidRPr="00EF6A93" w14:paraId="20D2FE20"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02E4F0F1" w14:textId="77777777" w:rsidR="00CF3F2D" w:rsidRPr="00EF6A93" w:rsidRDefault="00CF3F2D" w:rsidP="00467E8A">
            <w:pPr>
              <w:rPr>
                <w:rStyle w:val="SAPEmphasis"/>
              </w:rPr>
            </w:pPr>
            <w:r w:rsidRPr="00EF6A93">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23FBEFCC" w14:textId="77777777" w:rsidR="00CF3F2D" w:rsidRPr="00EF6A93" w:rsidRDefault="00CF3F2D" w:rsidP="00467E8A">
            <w:r w:rsidRPr="00EF6A93">
              <w:t>&lt;X.XX&gt;</w:t>
            </w:r>
          </w:p>
        </w:tc>
        <w:tc>
          <w:tcPr>
            <w:tcW w:w="2401" w:type="dxa"/>
            <w:tcBorders>
              <w:top w:val="single" w:sz="8" w:space="0" w:color="999999"/>
              <w:left w:val="single" w:sz="8" w:space="0" w:color="999999"/>
              <w:bottom w:val="single" w:sz="8" w:space="0" w:color="999999"/>
              <w:right w:val="single" w:sz="8" w:space="0" w:color="999999"/>
            </w:tcBorders>
            <w:hideMark/>
          </w:tcPr>
          <w:p w14:paraId="132B18F7" w14:textId="77777777" w:rsidR="00CF3F2D" w:rsidRPr="00EF6A93" w:rsidRDefault="00CF3F2D" w:rsidP="00467E8A">
            <w:pPr>
              <w:rPr>
                <w:rStyle w:val="SAPEmphasis"/>
              </w:rPr>
            </w:pPr>
            <w:r w:rsidRPr="00EF6A93">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77697A84" w14:textId="77777777" w:rsidR="00CF3F2D" w:rsidRPr="00EF6A93" w:rsidRDefault="00CF3F2D" w:rsidP="00467E8A"/>
        </w:tc>
        <w:tc>
          <w:tcPr>
            <w:tcW w:w="2402" w:type="dxa"/>
            <w:tcBorders>
              <w:top w:val="single" w:sz="8" w:space="0" w:color="999999"/>
              <w:left w:val="single" w:sz="8" w:space="0" w:color="999999"/>
              <w:bottom w:val="single" w:sz="8" w:space="0" w:color="999999"/>
              <w:right w:val="single" w:sz="8" w:space="0" w:color="999999"/>
            </w:tcBorders>
            <w:hideMark/>
          </w:tcPr>
          <w:p w14:paraId="248E2266" w14:textId="77777777" w:rsidR="00CF3F2D" w:rsidRPr="00EF6A93" w:rsidRDefault="00CF3F2D" w:rsidP="00467E8A">
            <w:pPr>
              <w:rPr>
                <w:rStyle w:val="SAPEmphasis"/>
              </w:rPr>
            </w:pPr>
            <w:r w:rsidRPr="00EF6A93">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7BCA740D" w14:textId="77777777" w:rsidR="00CF3F2D" w:rsidRPr="00EF6A93" w:rsidRDefault="00CF3F2D" w:rsidP="00467E8A">
            <w:r>
              <w:t>&lt;date&gt;</w:t>
            </w:r>
          </w:p>
        </w:tc>
      </w:tr>
      <w:tr w:rsidR="00CF3F2D" w:rsidRPr="00EF6A93" w14:paraId="21E1231E"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596BDE93" w14:textId="77777777" w:rsidR="00CF3F2D" w:rsidRPr="00EF6A93" w:rsidRDefault="00CF3F2D" w:rsidP="00467E8A">
            <w:pPr>
              <w:rPr>
                <w:rStyle w:val="SAPEmphasis"/>
              </w:rPr>
            </w:pPr>
            <w:r w:rsidRPr="00EF6A93">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1A469C26" w14:textId="77777777" w:rsidR="00CF3F2D" w:rsidRPr="00EF6A93" w:rsidRDefault="00CF3F2D" w:rsidP="00467E8A">
            <w:r w:rsidRPr="00EF6A93">
              <w:t>HR Administrator</w:t>
            </w:r>
          </w:p>
        </w:tc>
      </w:tr>
      <w:tr w:rsidR="00CF3F2D" w:rsidRPr="00EF6A93" w14:paraId="5971C822"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550CEA0C" w14:textId="77777777" w:rsidR="00CF3F2D" w:rsidRPr="00EF6A93" w:rsidRDefault="00CF3F2D" w:rsidP="00467E8A">
            <w:pPr>
              <w:rPr>
                <w:rStyle w:val="SAPEmphasis"/>
              </w:rPr>
            </w:pPr>
            <w:r w:rsidRPr="00EF6A93">
              <w:rPr>
                <w:rStyle w:val="SAPEmphasis"/>
              </w:rPr>
              <w:lastRenderedPageBreak/>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6B7BB861" w14:textId="77777777" w:rsidR="00CF3F2D" w:rsidRPr="00EF6A93" w:rsidRDefault="00CF3F2D" w:rsidP="00467E8A">
            <w:r w:rsidRPr="00EF6A93">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045D6245" w14:textId="77777777" w:rsidR="00CF3F2D" w:rsidRPr="00EF6A93" w:rsidRDefault="00CF3F2D" w:rsidP="00467E8A">
            <w:pPr>
              <w:rPr>
                <w:rStyle w:val="SAPEmphasis"/>
              </w:rPr>
            </w:pPr>
            <w:r w:rsidRPr="00EF6A93">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0D8F9C74" w14:textId="670AFE8C" w:rsidR="00CF3F2D" w:rsidRPr="00EF6A93" w:rsidRDefault="001861CE" w:rsidP="00467E8A">
            <w:r>
              <w:t>&lt;duration&gt;</w:t>
            </w:r>
          </w:p>
        </w:tc>
      </w:tr>
    </w:tbl>
    <w:p w14:paraId="7D17B0D1" w14:textId="77777777" w:rsidR="00CF3F2D" w:rsidRPr="00EF6A93" w:rsidRDefault="00CF3F2D" w:rsidP="00CF3F2D">
      <w:pPr>
        <w:pStyle w:val="SAPKeyblockTitle"/>
      </w:pPr>
      <w:r w:rsidRPr="00EF6A93">
        <w:t>Purpose</w:t>
      </w:r>
    </w:p>
    <w:p w14:paraId="10E7346B" w14:textId="77777777" w:rsidR="00CF3F2D" w:rsidRPr="00EF6A93" w:rsidRDefault="00CF3F2D" w:rsidP="00CF3F2D">
      <w:r w:rsidRPr="00EF6A93">
        <w:t>The HR Administrator</w:t>
      </w:r>
      <w:r w:rsidRPr="00EF6A93" w:rsidDel="0049392E">
        <w:t xml:space="preserve"> </w:t>
      </w:r>
      <w:r w:rsidRPr="00EF6A93">
        <w:t>maintains termination payment data for an employee who has been terminated and therefore should receive lump sum payments.</w:t>
      </w:r>
    </w:p>
    <w:p w14:paraId="10D2B554" w14:textId="77777777" w:rsidR="00CF3F2D" w:rsidRPr="00EF6A93" w:rsidRDefault="00CF3F2D" w:rsidP="00CF3F2D"/>
    <w:p w14:paraId="7E8323CA" w14:textId="77777777" w:rsidR="00CF3F2D" w:rsidRPr="00EF6A93" w:rsidRDefault="00CF3F2D" w:rsidP="00CF3F2D">
      <w:r w:rsidRPr="00EF6A93">
        <w:t>The eligible termination payment (shortened ETP on the following) includes any lump sum payments paid to the employees in consequence of their termination. This contains gross amount of payment, amount of tax installments deducted from the ETP, assessable amount of ETP for tax calculation and other information relevant for calculating final ETP summary amount. This also includes details of death benefit ETP, applicable to a deceased employee.</w:t>
      </w:r>
    </w:p>
    <w:p w14:paraId="0800F924" w14:textId="77777777" w:rsidR="00CF3F2D" w:rsidRPr="00EF6A93" w:rsidRDefault="00CF3F2D" w:rsidP="00CF3F2D">
      <w:pPr>
        <w:tabs>
          <w:tab w:val="left" w:pos="450"/>
        </w:tabs>
        <w:ind w:left="450"/>
      </w:pPr>
      <w:r w:rsidRPr="00EF6A93">
        <w:rPr>
          <w:noProof/>
        </w:rPr>
        <w:drawing>
          <wp:inline distT="0" distB="0" distL="0" distR="0" wp14:anchorId="4D69B98D" wp14:editId="6C002246">
            <wp:extent cx="228600" cy="228600"/>
            <wp:effectExtent l="0" t="0" r="0" b="0"/>
            <wp:docPr id="1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w:t>
      </w:r>
      <w:r w:rsidRPr="00EF6A93">
        <w:rPr>
          <w:rFonts w:ascii="BentonSans Regular" w:hAnsi="BentonSans Regular"/>
          <w:color w:val="666666"/>
          <w:sz w:val="22"/>
        </w:rPr>
        <w:t>Note</w:t>
      </w:r>
    </w:p>
    <w:p w14:paraId="28629E31" w14:textId="77777777" w:rsidR="00CF3F2D" w:rsidRPr="00EF6A93" w:rsidRDefault="00CF3F2D" w:rsidP="00CF3F2D">
      <w:pPr>
        <w:tabs>
          <w:tab w:val="left" w:pos="450"/>
        </w:tabs>
        <w:ind w:left="450"/>
      </w:pPr>
      <w:r w:rsidRPr="00EF6A93">
        <w:t xml:space="preserve">Each record has a start date and an end date, denoting the period for which, the ETP is issued to the employee. When you run the </w:t>
      </w:r>
      <w:r w:rsidRPr="00EF6A93">
        <w:rPr>
          <w:rStyle w:val="SAPScreenElement"/>
          <w:color w:val="auto"/>
        </w:rPr>
        <w:t>Eligible Termination Payment</w:t>
      </w:r>
      <w:r w:rsidRPr="00EF6A93">
        <w:t xml:space="preserve"> report, the system checks for the end date of the last generated payment summary. The date following this end date is taken as the start date of the current payment summary.</w:t>
      </w:r>
    </w:p>
    <w:p w14:paraId="6A5B758C" w14:textId="77777777" w:rsidR="00CF3F2D" w:rsidRPr="00EF6A93" w:rsidRDefault="00CF3F2D" w:rsidP="00CF3F2D">
      <w:pPr>
        <w:tabs>
          <w:tab w:val="left" w:pos="450"/>
        </w:tabs>
        <w:ind w:left="450"/>
      </w:pPr>
      <w:r w:rsidRPr="00EF6A93">
        <w:t xml:space="preserve">When you create a manual ETP, you can modify all the information options available in the </w:t>
      </w:r>
      <w:r w:rsidRPr="00EF6A93">
        <w:rPr>
          <w:rStyle w:val="SAPScreenElement"/>
          <w:color w:val="auto"/>
        </w:rPr>
        <w:t>Eligible Termination Payment</w:t>
      </w:r>
      <w:r w:rsidRPr="00EF6A93">
        <w:t xml:space="preserve"> infotype (IT0850). If you generate the </w:t>
      </w:r>
      <w:r w:rsidRPr="00EF6A93">
        <w:rPr>
          <w:rStyle w:val="SAPScreenElement"/>
          <w:color w:val="auto"/>
        </w:rPr>
        <w:t>Eligible Termination Payment</w:t>
      </w:r>
      <w:r w:rsidRPr="00EF6A93">
        <w:t xml:space="preserve"> through the </w:t>
      </w:r>
      <w:r w:rsidRPr="00EF6A93">
        <w:rPr>
          <w:rStyle w:val="SAPScreenElement"/>
          <w:color w:val="auto"/>
        </w:rPr>
        <w:t>Eligible Termination Payment</w:t>
      </w:r>
      <w:r w:rsidRPr="00EF6A93">
        <w:t xml:space="preserve"> report, you can only change the </w:t>
      </w:r>
      <w:r w:rsidRPr="00EF6A93">
        <w:rPr>
          <w:rStyle w:val="SAPScreenElement"/>
        </w:rPr>
        <w:t>Withdrawn</w:t>
      </w:r>
      <w:r w:rsidRPr="00EF6A93">
        <w:t xml:space="preserve"> status in this infotype.</w:t>
      </w:r>
    </w:p>
    <w:p w14:paraId="51B95B18" w14:textId="77777777" w:rsidR="00CF3F2D" w:rsidRPr="00EF6A93" w:rsidRDefault="00CF3F2D" w:rsidP="00CF3F2D">
      <w:pPr>
        <w:pStyle w:val="SAPKeyblockTitle"/>
      </w:pPr>
      <w:r w:rsidRPr="00EF6A93">
        <w:t>Prerequisites</w:t>
      </w:r>
    </w:p>
    <w:p w14:paraId="4EE87C63" w14:textId="77777777" w:rsidR="00CF3F2D" w:rsidRPr="00EF6A93" w:rsidRDefault="00CF3F2D" w:rsidP="00CF3F2D">
      <w:pPr>
        <w:pStyle w:val="NoteParagraph"/>
        <w:ind w:left="0"/>
      </w:pPr>
      <w:r w:rsidRPr="00EF6A93">
        <w:t xml:space="preserve">The employee must have been terminated. The </w:t>
      </w:r>
      <w:r w:rsidRPr="00EF6A93">
        <w:rPr>
          <w:rStyle w:val="SAPScreenElement"/>
          <w:color w:val="auto"/>
        </w:rPr>
        <w:t>Terminate</w:t>
      </w:r>
      <w:r w:rsidRPr="00EF6A93">
        <w:t xml:space="preserve"> action type must have been executed, as described in test script of scope item </w:t>
      </w:r>
      <w:r w:rsidRPr="00EF6A93">
        <w:rPr>
          <w:rStyle w:val="SAPScreenElement"/>
          <w:color w:val="auto"/>
        </w:rPr>
        <w:t>Take Action: Termination (FJ3)</w:t>
      </w:r>
      <w:r w:rsidRPr="00EF6A93">
        <w:t>.</w:t>
      </w:r>
    </w:p>
    <w:p w14:paraId="47F8C58B" w14:textId="77777777" w:rsidR="00CF3F2D" w:rsidRPr="00EF6A93" w:rsidRDefault="00CF3F2D" w:rsidP="00CF3F2D">
      <w:pPr>
        <w:pStyle w:val="SAPKeyblockTitle"/>
      </w:pPr>
      <w:r w:rsidRPr="00EF6A93">
        <w:t>Procedure</w:t>
      </w:r>
    </w:p>
    <w:p w14:paraId="2DBF4EB2" w14:textId="77777777" w:rsidR="00CF3F2D" w:rsidRPr="00EF6A93" w:rsidRDefault="00CF3F2D" w:rsidP="00CF3F2D">
      <w:pPr>
        <w:ind w:left="342"/>
      </w:pPr>
      <w:r w:rsidRPr="00EF6A93">
        <w:rPr>
          <w:noProof/>
        </w:rPr>
        <w:drawing>
          <wp:inline distT="0" distB="0" distL="0" distR="0" wp14:anchorId="5C2FBF47" wp14:editId="2EC9FDB5">
            <wp:extent cx="228600" cy="228600"/>
            <wp:effectExtent l="0" t="0" r="0" b="0"/>
            <wp:docPr id="9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w:t>
      </w:r>
      <w:r w:rsidRPr="00EF6A93">
        <w:rPr>
          <w:rFonts w:ascii="BentonSans Regular" w:hAnsi="BentonSans Regular"/>
          <w:color w:val="666666"/>
          <w:sz w:val="22"/>
        </w:rPr>
        <w:t>Note</w:t>
      </w:r>
    </w:p>
    <w:p w14:paraId="1F3ADD68" w14:textId="77777777" w:rsidR="00CF3F2D" w:rsidRPr="00EF6A93" w:rsidRDefault="00CF3F2D" w:rsidP="00CF3F2D">
      <w:pPr>
        <w:ind w:left="342"/>
      </w:pPr>
      <w:r w:rsidRPr="00EF6A93">
        <w:t>In the below table, ETP stands for “Eligible termination payment”.</w:t>
      </w:r>
    </w:p>
    <w:p w14:paraId="304C90FC" w14:textId="77777777" w:rsidR="00CF3F2D" w:rsidRPr="00EF6A93" w:rsidRDefault="00CF3F2D" w:rsidP="00CF3F2D"/>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1498"/>
        <w:gridCol w:w="2974"/>
        <w:gridCol w:w="4410"/>
        <w:gridCol w:w="3240"/>
        <w:gridCol w:w="1264"/>
      </w:tblGrid>
      <w:tr w:rsidR="00CF3F2D" w:rsidRPr="00EF6A93" w14:paraId="28500F21" w14:textId="77777777" w:rsidTr="00467E8A">
        <w:trPr>
          <w:trHeight w:val="517"/>
          <w:tblHeader/>
        </w:trPr>
        <w:tc>
          <w:tcPr>
            <w:tcW w:w="900" w:type="dxa"/>
            <w:shd w:val="clear" w:color="auto" w:fill="999999"/>
          </w:tcPr>
          <w:p w14:paraId="0462E1DA" w14:textId="77777777" w:rsidR="00CF3F2D" w:rsidRPr="00EF6A93" w:rsidRDefault="00CF3F2D" w:rsidP="00467E8A">
            <w:pPr>
              <w:pStyle w:val="TableHeading"/>
              <w:rPr>
                <w:rFonts w:ascii="BentonSans Bold" w:hAnsi="BentonSans Bold"/>
                <w:bCs/>
                <w:color w:val="FFFFFF"/>
                <w:sz w:val="18"/>
              </w:rPr>
            </w:pPr>
            <w:r w:rsidRPr="00EF6A93">
              <w:rPr>
                <w:rFonts w:ascii="BentonSans Bold" w:hAnsi="BentonSans Bold"/>
                <w:bCs/>
                <w:color w:val="FFFFFF"/>
                <w:sz w:val="18"/>
              </w:rPr>
              <w:t>Test Step #</w:t>
            </w:r>
          </w:p>
        </w:tc>
        <w:tc>
          <w:tcPr>
            <w:tcW w:w="1498" w:type="dxa"/>
            <w:shd w:val="clear" w:color="auto" w:fill="999999"/>
          </w:tcPr>
          <w:p w14:paraId="607F148D" w14:textId="77777777" w:rsidR="00CF3F2D" w:rsidRPr="00EF6A93" w:rsidRDefault="00CF3F2D" w:rsidP="00467E8A">
            <w:pPr>
              <w:pStyle w:val="TableHeading"/>
              <w:rPr>
                <w:rFonts w:ascii="BentonSans Bold" w:hAnsi="BentonSans Bold"/>
                <w:bCs/>
                <w:color w:val="FFFFFF"/>
                <w:sz w:val="18"/>
              </w:rPr>
            </w:pPr>
            <w:r w:rsidRPr="00EF6A93">
              <w:rPr>
                <w:rFonts w:ascii="BentonSans Bold" w:hAnsi="BentonSans Bold"/>
                <w:bCs/>
                <w:color w:val="FFFFFF"/>
                <w:sz w:val="18"/>
              </w:rPr>
              <w:t>Test Step Name</w:t>
            </w:r>
          </w:p>
        </w:tc>
        <w:tc>
          <w:tcPr>
            <w:tcW w:w="2974" w:type="dxa"/>
            <w:shd w:val="clear" w:color="auto" w:fill="999999"/>
          </w:tcPr>
          <w:p w14:paraId="06445372" w14:textId="77777777" w:rsidR="00CF3F2D" w:rsidRPr="00EF6A93" w:rsidRDefault="00CF3F2D" w:rsidP="00467E8A">
            <w:pPr>
              <w:pStyle w:val="TableHeading"/>
              <w:rPr>
                <w:rFonts w:ascii="BentonSans Bold" w:hAnsi="BentonSans Bold"/>
                <w:bCs/>
                <w:color w:val="FFFFFF"/>
                <w:sz w:val="18"/>
              </w:rPr>
            </w:pPr>
            <w:r w:rsidRPr="00EF6A93">
              <w:rPr>
                <w:rFonts w:ascii="BentonSans Bold" w:hAnsi="BentonSans Bold"/>
                <w:bCs/>
                <w:color w:val="FFFFFF"/>
                <w:sz w:val="18"/>
              </w:rPr>
              <w:t>Instruction</w:t>
            </w:r>
          </w:p>
        </w:tc>
        <w:tc>
          <w:tcPr>
            <w:tcW w:w="4410" w:type="dxa"/>
            <w:shd w:val="clear" w:color="auto" w:fill="999999"/>
          </w:tcPr>
          <w:p w14:paraId="0641F750" w14:textId="77777777" w:rsidR="00CF3F2D" w:rsidRPr="00EF6A93" w:rsidRDefault="00CF3F2D" w:rsidP="00467E8A">
            <w:pPr>
              <w:pStyle w:val="TableHeading"/>
              <w:rPr>
                <w:rFonts w:ascii="BentonSans Bold" w:hAnsi="BentonSans Bold"/>
                <w:bCs/>
                <w:color w:val="FFFFFF"/>
                <w:sz w:val="18"/>
              </w:rPr>
            </w:pPr>
            <w:r w:rsidRPr="00EF6A93">
              <w:rPr>
                <w:rFonts w:ascii="BentonSans Bold" w:hAnsi="BentonSans Bold"/>
                <w:bCs/>
                <w:color w:val="FFFFFF"/>
                <w:sz w:val="18"/>
              </w:rPr>
              <w:t>User Entries:</w:t>
            </w:r>
            <w:r w:rsidRPr="00EF6A93">
              <w:rPr>
                <w:rFonts w:ascii="BentonSans Bold" w:hAnsi="BentonSans Bold"/>
                <w:bCs/>
                <w:color w:val="FFFFFF"/>
                <w:sz w:val="18"/>
              </w:rPr>
              <w:br/>
              <w:t>Field Name: User Action and Value</w:t>
            </w:r>
          </w:p>
        </w:tc>
        <w:tc>
          <w:tcPr>
            <w:tcW w:w="3240" w:type="dxa"/>
            <w:shd w:val="clear" w:color="auto" w:fill="999999"/>
          </w:tcPr>
          <w:p w14:paraId="2BB962B3" w14:textId="77777777" w:rsidR="00CF3F2D" w:rsidRPr="00EF6A93" w:rsidRDefault="00CF3F2D" w:rsidP="00467E8A">
            <w:pPr>
              <w:pStyle w:val="TableHeading"/>
              <w:rPr>
                <w:rFonts w:ascii="BentonSans Bold" w:hAnsi="BentonSans Bold"/>
                <w:bCs/>
                <w:color w:val="FFFFFF"/>
                <w:sz w:val="18"/>
              </w:rPr>
            </w:pPr>
            <w:r w:rsidRPr="00EF6A93">
              <w:rPr>
                <w:rFonts w:ascii="BentonSans Bold" w:hAnsi="BentonSans Bold"/>
                <w:bCs/>
                <w:color w:val="FFFFFF"/>
                <w:sz w:val="18"/>
              </w:rPr>
              <w:t>Expected Result</w:t>
            </w:r>
          </w:p>
        </w:tc>
        <w:tc>
          <w:tcPr>
            <w:tcW w:w="1264" w:type="dxa"/>
            <w:shd w:val="clear" w:color="auto" w:fill="999999"/>
          </w:tcPr>
          <w:p w14:paraId="020C2E12" w14:textId="77777777" w:rsidR="00CF3F2D" w:rsidRPr="00EF6A93" w:rsidRDefault="00CF3F2D" w:rsidP="00467E8A">
            <w:pPr>
              <w:pStyle w:val="TableHeading"/>
              <w:rPr>
                <w:rFonts w:ascii="BentonSans Bold" w:hAnsi="BentonSans Bold"/>
                <w:bCs/>
                <w:color w:val="FFFFFF"/>
                <w:sz w:val="18"/>
              </w:rPr>
            </w:pPr>
            <w:r w:rsidRPr="00EF6A93">
              <w:rPr>
                <w:rFonts w:ascii="BentonSans Bold" w:hAnsi="BentonSans Bold"/>
                <w:bCs/>
                <w:color w:val="FFFFFF"/>
                <w:sz w:val="18"/>
              </w:rPr>
              <w:t>Pass / Fail / Comment</w:t>
            </w:r>
          </w:p>
        </w:tc>
      </w:tr>
      <w:tr w:rsidR="00CF3F2D" w:rsidRPr="00EF6A93" w14:paraId="6B44A31B" w14:textId="77777777" w:rsidTr="00467E8A">
        <w:trPr>
          <w:trHeight w:val="288"/>
        </w:trPr>
        <w:tc>
          <w:tcPr>
            <w:tcW w:w="900" w:type="dxa"/>
            <w:shd w:val="clear" w:color="auto" w:fill="auto"/>
          </w:tcPr>
          <w:p w14:paraId="22612D60" w14:textId="77777777" w:rsidR="00CF3F2D" w:rsidRPr="00EF6A93" w:rsidRDefault="00CF3F2D" w:rsidP="00467E8A">
            <w:r w:rsidRPr="00EF6A93">
              <w:t>1</w:t>
            </w:r>
          </w:p>
        </w:tc>
        <w:tc>
          <w:tcPr>
            <w:tcW w:w="1498" w:type="dxa"/>
            <w:shd w:val="clear" w:color="auto" w:fill="auto"/>
          </w:tcPr>
          <w:p w14:paraId="051671D4" w14:textId="77777777" w:rsidR="00CF3F2D" w:rsidRPr="00EF6A93" w:rsidRDefault="00CF3F2D" w:rsidP="00467E8A">
            <w:pPr>
              <w:rPr>
                <w:rStyle w:val="SAPEmphasis"/>
              </w:rPr>
            </w:pPr>
            <w:r w:rsidRPr="00EF6A93">
              <w:rPr>
                <w:rStyle w:val="SAPEmphasis"/>
              </w:rPr>
              <w:t>Log on</w:t>
            </w:r>
          </w:p>
        </w:tc>
        <w:tc>
          <w:tcPr>
            <w:tcW w:w="2974" w:type="dxa"/>
            <w:shd w:val="clear" w:color="auto" w:fill="auto"/>
          </w:tcPr>
          <w:p w14:paraId="49197D19" w14:textId="77777777" w:rsidR="00CF3F2D" w:rsidRPr="00EF6A93" w:rsidRDefault="00CF3F2D" w:rsidP="00467E8A">
            <w:r w:rsidRPr="00EF6A93">
              <w:t xml:space="preserve">Log on to </w:t>
            </w:r>
            <w:r w:rsidRPr="00EF6A93">
              <w:rPr>
                <w:rStyle w:val="SAPScreenElement"/>
                <w:color w:val="auto"/>
              </w:rPr>
              <w:t>Employee Central</w:t>
            </w:r>
            <w:r w:rsidRPr="00EF6A93">
              <w:t xml:space="preserve"> as an HR Administrator.</w:t>
            </w:r>
          </w:p>
        </w:tc>
        <w:tc>
          <w:tcPr>
            <w:tcW w:w="4410" w:type="dxa"/>
            <w:shd w:val="clear" w:color="auto" w:fill="auto"/>
          </w:tcPr>
          <w:p w14:paraId="71E112ED" w14:textId="77777777" w:rsidR="00CF3F2D" w:rsidRPr="00EF6A93" w:rsidRDefault="00CF3F2D" w:rsidP="00467E8A"/>
        </w:tc>
        <w:tc>
          <w:tcPr>
            <w:tcW w:w="3240" w:type="dxa"/>
            <w:shd w:val="clear" w:color="auto" w:fill="auto"/>
          </w:tcPr>
          <w:p w14:paraId="62A00F0C" w14:textId="77777777" w:rsidR="00CF3F2D" w:rsidRPr="00EF6A93" w:rsidRDefault="00CF3F2D" w:rsidP="00467E8A">
            <w:r w:rsidRPr="00EF6A93">
              <w:t xml:space="preserve">The </w:t>
            </w:r>
            <w:r w:rsidRPr="00EF6A93">
              <w:rPr>
                <w:rStyle w:val="SAPScreenElement"/>
              </w:rPr>
              <w:t>Home</w:t>
            </w:r>
            <w:r w:rsidRPr="00EF6A93">
              <w:t xml:space="preserve"> page is displayed.</w:t>
            </w:r>
          </w:p>
        </w:tc>
        <w:tc>
          <w:tcPr>
            <w:tcW w:w="1264" w:type="dxa"/>
          </w:tcPr>
          <w:p w14:paraId="316E306D" w14:textId="77777777" w:rsidR="00CF3F2D" w:rsidRPr="00EF6A93" w:rsidRDefault="00CF3F2D" w:rsidP="00467E8A">
            <w:pPr>
              <w:rPr>
                <w:rFonts w:cs="Arial"/>
                <w:bCs/>
              </w:rPr>
            </w:pPr>
          </w:p>
        </w:tc>
      </w:tr>
      <w:tr w:rsidR="00CF3F2D" w:rsidRPr="00EF6A93" w14:paraId="28C3CE24" w14:textId="77777777" w:rsidTr="00467E8A">
        <w:trPr>
          <w:trHeight w:val="1137"/>
        </w:trPr>
        <w:tc>
          <w:tcPr>
            <w:tcW w:w="900" w:type="dxa"/>
            <w:shd w:val="clear" w:color="auto" w:fill="auto"/>
          </w:tcPr>
          <w:p w14:paraId="43323706" w14:textId="77777777" w:rsidR="00CF3F2D" w:rsidRPr="00EF6A93" w:rsidRDefault="00CF3F2D" w:rsidP="00467E8A">
            <w:r w:rsidRPr="00EF6A93">
              <w:t>2</w:t>
            </w:r>
          </w:p>
        </w:tc>
        <w:tc>
          <w:tcPr>
            <w:tcW w:w="1498" w:type="dxa"/>
            <w:shd w:val="clear" w:color="auto" w:fill="auto"/>
          </w:tcPr>
          <w:p w14:paraId="7875B087" w14:textId="77777777" w:rsidR="00CF3F2D" w:rsidRPr="00EF6A93" w:rsidRDefault="00CF3F2D" w:rsidP="00467E8A">
            <w:pPr>
              <w:rPr>
                <w:rStyle w:val="SAPEmphasis"/>
              </w:rPr>
            </w:pPr>
            <w:r w:rsidRPr="00EF6A93">
              <w:rPr>
                <w:rStyle w:val="SAPEmphasis"/>
              </w:rPr>
              <w:t>Search Employee</w:t>
            </w:r>
          </w:p>
        </w:tc>
        <w:tc>
          <w:tcPr>
            <w:tcW w:w="2974" w:type="dxa"/>
            <w:shd w:val="clear" w:color="auto" w:fill="auto"/>
          </w:tcPr>
          <w:p w14:paraId="56021298" w14:textId="77777777" w:rsidR="00CF3F2D" w:rsidRPr="00EF6A93" w:rsidRDefault="00CF3F2D" w:rsidP="00467E8A">
            <w:r w:rsidRPr="00EF6A93">
              <w:t>In the</w:t>
            </w:r>
            <w:r w:rsidRPr="00EF6A93">
              <w:rPr>
                <w:rStyle w:val="SAPScreenElement"/>
              </w:rPr>
              <w:t xml:space="preserve"> Search for actions or people</w:t>
            </w:r>
            <w:r w:rsidRPr="00EF6A93">
              <w:t xml:space="preserve"> box, in the top right corner of the screen, enter the name (or name parts) of the </w:t>
            </w:r>
            <w:r w:rsidRPr="00EF6A93">
              <w:lastRenderedPageBreak/>
              <w:t>employee for whom you want to maintain data.</w:t>
            </w:r>
          </w:p>
        </w:tc>
        <w:tc>
          <w:tcPr>
            <w:tcW w:w="4410" w:type="dxa"/>
            <w:shd w:val="clear" w:color="auto" w:fill="auto"/>
          </w:tcPr>
          <w:p w14:paraId="28902C42" w14:textId="77777777" w:rsidR="00CF3F2D" w:rsidRPr="00EF6A93" w:rsidRDefault="00CF3F2D" w:rsidP="00467E8A"/>
        </w:tc>
        <w:tc>
          <w:tcPr>
            <w:tcW w:w="3240" w:type="dxa"/>
            <w:shd w:val="clear" w:color="auto" w:fill="auto"/>
          </w:tcPr>
          <w:p w14:paraId="3DFEAE0D" w14:textId="77777777" w:rsidR="00CF3F2D" w:rsidRPr="00EF6A93" w:rsidRDefault="00CF3F2D" w:rsidP="00467E8A">
            <w:r>
              <w:t xml:space="preserve">The autocomplete functionality suggests </w:t>
            </w:r>
            <w:r w:rsidRPr="00EF6A93">
              <w:t>a list of employees matching your search criteria.</w:t>
            </w:r>
          </w:p>
        </w:tc>
        <w:tc>
          <w:tcPr>
            <w:tcW w:w="1264" w:type="dxa"/>
          </w:tcPr>
          <w:p w14:paraId="6E680CE6" w14:textId="77777777" w:rsidR="00CF3F2D" w:rsidRPr="00EF6A93" w:rsidRDefault="00CF3F2D" w:rsidP="00467E8A">
            <w:pPr>
              <w:rPr>
                <w:rFonts w:cs="Arial"/>
                <w:bCs/>
              </w:rPr>
            </w:pPr>
          </w:p>
        </w:tc>
      </w:tr>
      <w:tr w:rsidR="00CF3F2D" w:rsidRPr="00EF6A93" w14:paraId="23036FD4" w14:textId="77777777" w:rsidTr="00467E8A">
        <w:trPr>
          <w:trHeight w:val="576"/>
        </w:trPr>
        <w:tc>
          <w:tcPr>
            <w:tcW w:w="900" w:type="dxa"/>
            <w:shd w:val="clear" w:color="auto" w:fill="auto"/>
          </w:tcPr>
          <w:p w14:paraId="7AC7F4D8" w14:textId="77777777" w:rsidR="00CF3F2D" w:rsidRPr="00EF6A93" w:rsidRDefault="00CF3F2D" w:rsidP="00467E8A">
            <w:r w:rsidRPr="00EF6A93">
              <w:t>3</w:t>
            </w:r>
          </w:p>
        </w:tc>
        <w:tc>
          <w:tcPr>
            <w:tcW w:w="1498" w:type="dxa"/>
            <w:shd w:val="clear" w:color="auto" w:fill="auto"/>
          </w:tcPr>
          <w:p w14:paraId="64090464" w14:textId="77777777" w:rsidR="00CF3F2D" w:rsidRPr="00EF6A93" w:rsidRDefault="00CF3F2D" w:rsidP="00467E8A">
            <w:pPr>
              <w:rPr>
                <w:rStyle w:val="SAPEmphasis"/>
              </w:rPr>
            </w:pPr>
            <w:r w:rsidRPr="00EF6A93">
              <w:rPr>
                <w:rStyle w:val="SAPEmphasis"/>
              </w:rPr>
              <w:t>Select Employee</w:t>
            </w:r>
          </w:p>
        </w:tc>
        <w:tc>
          <w:tcPr>
            <w:tcW w:w="2974" w:type="dxa"/>
            <w:shd w:val="clear" w:color="auto" w:fill="auto"/>
          </w:tcPr>
          <w:p w14:paraId="48FA6F55" w14:textId="77777777" w:rsidR="00CF3F2D" w:rsidRPr="00EF6A93" w:rsidRDefault="00CF3F2D" w:rsidP="00467E8A">
            <w:r w:rsidRPr="00EF6A93">
              <w:rPr>
                <w:rFonts w:cs="Arial"/>
                <w:bCs/>
              </w:rPr>
              <w:t>Select the appropriate employee from the result list.</w:t>
            </w:r>
          </w:p>
        </w:tc>
        <w:tc>
          <w:tcPr>
            <w:tcW w:w="4410" w:type="dxa"/>
            <w:shd w:val="clear" w:color="auto" w:fill="auto"/>
          </w:tcPr>
          <w:p w14:paraId="4A8DE526" w14:textId="77777777" w:rsidR="00CF3F2D" w:rsidRPr="00EF6A93" w:rsidRDefault="00CF3F2D" w:rsidP="00467E8A"/>
        </w:tc>
        <w:tc>
          <w:tcPr>
            <w:tcW w:w="3240" w:type="dxa"/>
            <w:shd w:val="clear" w:color="auto" w:fill="auto"/>
          </w:tcPr>
          <w:p w14:paraId="409CB168" w14:textId="77777777" w:rsidR="00CF3F2D" w:rsidRPr="00EF6A93" w:rsidRDefault="00CF3F2D" w:rsidP="00467E8A">
            <w:r w:rsidRPr="00EF6A93">
              <w:t xml:space="preserve">You are directed to the </w:t>
            </w:r>
            <w:r w:rsidRPr="00EF6A93">
              <w:rPr>
                <w:rStyle w:val="SAPScreenElement"/>
              </w:rPr>
              <w:t>Employee Files</w:t>
            </w:r>
            <w:r w:rsidRPr="00EF6A93">
              <w:t xml:space="preserve"> page in which the profile of the employee is displayed.</w:t>
            </w:r>
          </w:p>
        </w:tc>
        <w:tc>
          <w:tcPr>
            <w:tcW w:w="1264" w:type="dxa"/>
          </w:tcPr>
          <w:p w14:paraId="564EAB03" w14:textId="77777777" w:rsidR="00CF3F2D" w:rsidRPr="00EF6A93" w:rsidRDefault="00CF3F2D" w:rsidP="00467E8A">
            <w:pPr>
              <w:rPr>
                <w:rFonts w:cs="Arial"/>
                <w:bCs/>
              </w:rPr>
            </w:pPr>
          </w:p>
        </w:tc>
      </w:tr>
      <w:tr w:rsidR="00CF3F2D" w:rsidRPr="00EF6A93" w14:paraId="09FC03D3" w14:textId="77777777" w:rsidTr="00467E8A">
        <w:trPr>
          <w:trHeight w:val="144"/>
        </w:trPr>
        <w:tc>
          <w:tcPr>
            <w:tcW w:w="900" w:type="dxa"/>
            <w:shd w:val="clear" w:color="auto" w:fill="auto"/>
          </w:tcPr>
          <w:p w14:paraId="55E5D468" w14:textId="77777777" w:rsidR="00CF3F2D" w:rsidRPr="00EF6A93" w:rsidRDefault="00CF3F2D" w:rsidP="00467E8A">
            <w:r w:rsidRPr="00EF6A93">
              <w:t>4</w:t>
            </w:r>
          </w:p>
        </w:tc>
        <w:tc>
          <w:tcPr>
            <w:tcW w:w="1498" w:type="dxa"/>
            <w:shd w:val="clear" w:color="auto" w:fill="auto"/>
          </w:tcPr>
          <w:p w14:paraId="6D12830E" w14:textId="77777777" w:rsidR="00CF3F2D" w:rsidRPr="00EF6A93" w:rsidRDefault="00CF3F2D" w:rsidP="00467E8A">
            <w:pPr>
              <w:rPr>
                <w:rFonts w:cs="Arial"/>
                <w:b/>
                <w:bCs/>
              </w:rPr>
            </w:pPr>
            <w:r w:rsidRPr="00EF6A93">
              <w:rPr>
                <w:rStyle w:val="SAPEmphasis"/>
              </w:rPr>
              <w:t>Go to</w:t>
            </w:r>
            <w:r w:rsidRPr="00EF6A93">
              <w:rPr>
                <w:rFonts w:cs="Arial"/>
                <w:b/>
                <w:bCs/>
              </w:rPr>
              <w:t xml:space="preserve"> </w:t>
            </w:r>
            <w:r w:rsidRPr="00EF6A93">
              <w:rPr>
                <w:rStyle w:val="SAPScreenElement"/>
                <w:b/>
                <w:color w:val="auto"/>
              </w:rPr>
              <w:t>Payroll Information</w:t>
            </w:r>
            <w:r w:rsidRPr="00EF6A93">
              <w:rPr>
                <w:rFonts w:cs="Arial"/>
                <w:b/>
                <w:bCs/>
              </w:rPr>
              <w:t xml:space="preserve"> </w:t>
            </w:r>
            <w:r w:rsidRPr="00EF6A93">
              <w:rPr>
                <w:rStyle w:val="SAPEmphasis"/>
              </w:rPr>
              <w:t>subsection</w:t>
            </w:r>
          </w:p>
        </w:tc>
        <w:tc>
          <w:tcPr>
            <w:tcW w:w="2974" w:type="dxa"/>
            <w:shd w:val="clear" w:color="auto" w:fill="auto"/>
          </w:tcPr>
          <w:p w14:paraId="7A3A91CA" w14:textId="77777777" w:rsidR="00CF3F2D" w:rsidRPr="00EF6A93" w:rsidRDefault="00CF3F2D" w:rsidP="00467E8A">
            <w:r w:rsidRPr="00EF6A93">
              <w:t>Go to</w:t>
            </w:r>
            <w:r w:rsidRPr="00EF6A93">
              <w:rPr>
                <w:rFonts w:cs="Arial"/>
                <w:bCs/>
              </w:rPr>
              <w:t xml:space="preserve"> the </w:t>
            </w:r>
            <w:r w:rsidRPr="00EF6A93">
              <w:rPr>
                <w:rStyle w:val="SAPScreenElement"/>
              </w:rPr>
              <w:t>Employment Information</w:t>
            </w:r>
            <w:r w:rsidRPr="00EF6A93">
              <w:rPr>
                <w:rFonts w:cs="Arial"/>
                <w:bCs/>
              </w:rPr>
              <w:t xml:space="preserve"> section and there scroll to the </w:t>
            </w:r>
            <w:r w:rsidRPr="00EF6A93">
              <w:rPr>
                <w:rStyle w:val="SAPScreenElement"/>
              </w:rPr>
              <w:t>Payroll Information</w:t>
            </w:r>
            <w:r w:rsidRPr="00EF6A93">
              <w:rPr>
                <w:rFonts w:cs="Arial"/>
                <w:bCs/>
              </w:rPr>
              <w:t xml:space="preserve"> subsection</w:t>
            </w:r>
            <w:r w:rsidRPr="00EF6A93">
              <w:rPr>
                <w:rStyle w:val="SAPScreenElement"/>
              </w:rPr>
              <w:t>.</w:t>
            </w:r>
          </w:p>
        </w:tc>
        <w:tc>
          <w:tcPr>
            <w:tcW w:w="4410" w:type="dxa"/>
            <w:shd w:val="clear" w:color="auto" w:fill="auto"/>
          </w:tcPr>
          <w:p w14:paraId="33F7ED31" w14:textId="77777777" w:rsidR="00CF3F2D" w:rsidRPr="00EF6A93" w:rsidRDefault="00CF3F2D" w:rsidP="00467E8A"/>
        </w:tc>
        <w:tc>
          <w:tcPr>
            <w:tcW w:w="3240" w:type="dxa"/>
            <w:shd w:val="clear" w:color="auto" w:fill="auto"/>
          </w:tcPr>
          <w:p w14:paraId="49533F8D" w14:textId="77777777" w:rsidR="00CF3F2D" w:rsidRPr="00DB5FF4" w:rsidRDefault="00CF3F2D" w:rsidP="00467E8A">
            <w:pPr>
              <w:rPr>
                <w:color w:val="1F497D"/>
              </w:rPr>
            </w:pPr>
            <w:r w:rsidRPr="00EF6A93">
              <w:t xml:space="preserve">The </w:t>
            </w:r>
            <w:r w:rsidRPr="00EF6A93">
              <w:rPr>
                <w:rStyle w:val="SAPScreenElement"/>
              </w:rPr>
              <w:t>Payroll Information</w:t>
            </w:r>
            <w:r w:rsidRPr="00EF6A93">
              <w:t xml:space="preserve"> subsection is displayed. It contains several blocks configured as per your requirements.</w:t>
            </w:r>
          </w:p>
        </w:tc>
        <w:tc>
          <w:tcPr>
            <w:tcW w:w="1264" w:type="dxa"/>
          </w:tcPr>
          <w:p w14:paraId="19B9DA65" w14:textId="77777777" w:rsidR="00CF3F2D" w:rsidRPr="00EF6A93" w:rsidRDefault="00CF3F2D" w:rsidP="00467E8A">
            <w:pPr>
              <w:rPr>
                <w:rFonts w:cs="Arial"/>
                <w:bCs/>
              </w:rPr>
            </w:pPr>
          </w:p>
        </w:tc>
      </w:tr>
      <w:tr w:rsidR="00CF3F2D" w:rsidRPr="00EF6A93" w14:paraId="575B5A48" w14:textId="77777777" w:rsidTr="00467E8A">
        <w:trPr>
          <w:trHeight w:val="283"/>
        </w:trPr>
        <w:tc>
          <w:tcPr>
            <w:tcW w:w="900" w:type="dxa"/>
            <w:shd w:val="clear" w:color="auto" w:fill="auto"/>
          </w:tcPr>
          <w:p w14:paraId="242B72CC" w14:textId="77777777" w:rsidR="00CF3F2D" w:rsidRPr="00EF6A93" w:rsidRDefault="00CF3F2D" w:rsidP="00467E8A">
            <w:r w:rsidRPr="00EF6A93">
              <w:t>5</w:t>
            </w:r>
          </w:p>
        </w:tc>
        <w:tc>
          <w:tcPr>
            <w:tcW w:w="1498" w:type="dxa"/>
            <w:shd w:val="clear" w:color="auto" w:fill="auto"/>
          </w:tcPr>
          <w:p w14:paraId="31DFB7FA" w14:textId="77777777" w:rsidR="00CF3F2D" w:rsidRPr="00EF6A93" w:rsidRDefault="00CF3F2D" w:rsidP="00467E8A">
            <w:pPr>
              <w:rPr>
                <w:rStyle w:val="SAPEmphasis"/>
              </w:rPr>
            </w:pPr>
            <w:r w:rsidRPr="00EF6A93">
              <w:rPr>
                <w:rStyle w:val="SAPEmphasis"/>
              </w:rPr>
              <w:t>Select Termination Payment</w:t>
            </w:r>
          </w:p>
        </w:tc>
        <w:tc>
          <w:tcPr>
            <w:tcW w:w="2974" w:type="dxa"/>
            <w:shd w:val="clear" w:color="auto" w:fill="auto"/>
          </w:tcPr>
          <w:p w14:paraId="6EA1D0AD" w14:textId="77777777" w:rsidR="00CF3F2D" w:rsidRPr="00EF6A93" w:rsidRDefault="00CF3F2D" w:rsidP="00467E8A">
            <w:r w:rsidRPr="00EF6A93">
              <w:t xml:space="preserve">In the </w:t>
            </w:r>
            <w:r w:rsidRPr="00EF6A93">
              <w:rPr>
                <w:rStyle w:val="SAPScreenElement"/>
              </w:rPr>
              <w:t>Earnings and Deductions</w:t>
            </w:r>
            <w:r w:rsidRPr="00EF6A93">
              <w:t xml:space="preserve"> block, select the </w:t>
            </w:r>
            <w:r w:rsidRPr="00EF6A93">
              <w:rPr>
                <w:rStyle w:val="SAPScreenElement"/>
              </w:rPr>
              <w:t xml:space="preserve">Termination Payment </w:t>
            </w:r>
            <w:r w:rsidRPr="00EF6A93">
              <w:t>link.</w:t>
            </w:r>
          </w:p>
        </w:tc>
        <w:tc>
          <w:tcPr>
            <w:tcW w:w="4410" w:type="dxa"/>
            <w:shd w:val="clear" w:color="auto" w:fill="auto"/>
          </w:tcPr>
          <w:p w14:paraId="50CF7B67" w14:textId="77777777" w:rsidR="00CF3F2D" w:rsidRPr="00EF6A93" w:rsidRDefault="00CF3F2D" w:rsidP="00467E8A"/>
        </w:tc>
        <w:tc>
          <w:tcPr>
            <w:tcW w:w="3240" w:type="dxa"/>
            <w:shd w:val="clear" w:color="auto" w:fill="auto"/>
          </w:tcPr>
          <w:p w14:paraId="42BDF051" w14:textId="77777777" w:rsidR="00CF3F2D" w:rsidRPr="00EF6A93" w:rsidRDefault="00CF3F2D" w:rsidP="00467E8A">
            <w:r w:rsidRPr="00EF6A93">
              <w:t>You are linked to Employee Central Payroll, where you need to enter logon details. The appropriate embedded form then appears containing a table with already existing records (if any, otherwise, the table is empty).</w:t>
            </w:r>
          </w:p>
        </w:tc>
        <w:tc>
          <w:tcPr>
            <w:tcW w:w="1264" w:type="dxa"/>
          </w:tcPr>
          <w:p w14:paraId="0BB91B5C" w14:textId="77777777" w:rsidR="00CF3F2D" w:rsidRPr="00EF6A93" w:rsidRDefault="00CF3F2D" w:rsidP="00467E8A">
            <w:pPr>
              <w:rPr>
                <w:rFonts w:cs="Arial"/>
                <w:bCs/>
              </w:rPr>
            </w:pPr>
          </w:p>
        </w:tc>
      </w:tr>
      <w:tr w:rsidR="00CF3F2D" w:rsidRPr="00EF6A93" w14:paraId="459B1282" w14:textId="77777777" w:rsidTr="00467E8A">
        <w:trPr>
          <w:trHeight w:val="576"/>
        </w:trPr>
        <w:tc>
          <w:tcPr>
            <w:tcW w:w="900" w:type="dxa"/>
            <w:shd w:val="clear" w:color="auto" w:fill="auto"/>
          </w:tcPr>
          <w:p w14:paraId="66A36F65" w14:textId="77777777" w:rsidR="00CF3F2D" w:rsidRPr="00EF6A93" w:rsidRDefault="00CF3F2D" w:rsidP="00467E8A">
            <w:r w:rsidRPr="00EF6A93">
              <w:t>6</w:t>
            </w:r>
          </w:p>
        </w:tc>
        <w:tc>
          <w:tcPr>
            <w:tcW w:w="1498" w:type="dxa"/>
            <w:shd w:val="clear" w:color="auto" w:fill="auto"/>
          </w:tcPr>
          <w:p w14:paraId="26F55D78" w14:textId="77777777" w:rsidR="00CF3F2D" w:rsidRPr="00EF6A93" w:rsidRDefault="00CF3F2D" w:rsidP="00467E8A">
            <w:pPr>
              <w:rPr>
                <w:rStyle w:val="SAPEmphasis"/>
              </w:rPr>
            </w:pPr>
            <w:r w:rsidRPr="00EF6A93">
              <w:rPr>
                <w:rStyle w:val="SAPEmphasis"/>
              </w:rPr>
              <w:t>Create New Termination Payment Record</w:t>
            </w:r>
          </w:p>
        </w:tc>
        <w:tc>
          <w:tcPr>
            <w:tcW w:w="2974" w:type="dxa"/>
            <w:shd w:val="clear" w:color="auto" w:fill="auto"/>
          </w:tcPr>
          <w:p w14:paraId="2E0F8E06" w14:textId="77777777" w:rsidR="00CF3F2D" w:rsidRPr="00EF6A93" w:rsidRDefault="00CF3F2D" w:rsidP="00467E8A">
            <w:r w:rsidRPr="00EF6A93">
              <w:t xml:space="preserve">On the displayed </w:t>
            </w:r>
            <w:r w:rsidRPr="00EF6A93">
              <w:rPr>
                <w:rStyle w:val="SAPScreenElement"/>
              </w:rPr>
              <w:t xml:space="preserve">Termination Payment </w:t>
            </w:r>
            <w:r w:rsidRPr="00EF6A93">
              <w:t xml:space="preserve">page, select </w:t>
            </w:r>
            <w:r w:rsidRPr="00EF6A93">
              <w:rPr>
                <w:rStyle w:val="SAPScreenElement"/>
              </w:rPr>
              <w:t xml:space="preserve">New </w:t>
            </w:r>
            <w:r w:rsidRPr="00EF6A93">
              <w:rPr>
                <w:rStyle w:val="SAPScreenElement"/>
              </w:rPr>
              <w:sym w:font="Symbol" w:char="F0AE"/>
            </w:r>
            <w:r w:rsidRPr="00EF6A93">
              <w:rPr>
                <w:rStyle w:val="SAPScreenElement"/>
              </w:rPr>
              <w:t xml:space="preserve"> &lt;eligible termination payment code&gt;</w:t>
            </w:r>
            <w:r w:rsidRPr="00EF6A93">
              <w:t>.</w:t>
            </w:r>
          </w:p>
        </w:tc>
        <w:tc>
          <w:tcPr>
            <w:tcW w:w="4410" w:type="dxa"/>
            <w:shd w:val="clear" w:color="auto" w:fill="auto"/>
          </w:tcPr>
          <w:p w14:paraId="25C85652" w14:textId="77777777" w:rsidR="00CF3F2D" w:rsidRPr="00EF6A93" w:rsidRDefault="00CF3F2D" w:rsidP="00467E8A"/>
        </w:tc>
        <w:tc>
          <w:tcPr>
            <w:tcW w:w="3240" w:type="dxa"/>
            <w:shd w:val="clear" w:color="auto" w:fill="auto"/>
          </w:tcPr>
          <w:p w14:paraId="11A44EF9" w14:textId="77777777" w:rsidR="00CF3F2D" w:rsidRPr="00EF6A93" w:rsidRDefault="00CF3F2D" w:rsidP="00467E8A">
            <w:r w:rsidRPr="00EF6A93">
              <w:t>The fields to be filled in the form show up below the table.</w:t>
            </w:r>
          </w:p>
        </w:tc>
        <w:tc>
          <w:tcPr>
            <w:tcW w:w="1264" w:type="dxa"/>
          </w:tcPr>
          <w:p w14:paraId="67766F5C" w14:textId="77777777" w:rsidR="00CF3F2D" w:rsidRPr="00EF6A93" w:rsidRDefault="00CF3F2D" w:rsidP="00467E8A">
            <w:pPr>
              <w:rPr>
                <w:rFonts w:cs="Arial"/>
                <w:bCs/>
              </w:rPr>
            </w:pPr>
          </w:p>
        </w:tc>
      </w:tr>
      <w:tr w:rsidR="00CF3F2D" w:rsidRPr="00EF6A93" w14:paraId="2DD45A7E" w14:textId="77777777" w:rsidTr="00467E8A">
        <w:trPr>
          <w:trHeight w:val="288"/>
        </w:trPr>
        <w:tc>
          <w:tcPr>
            <w:tcW w:w="900" w:type="dxa"/>
            <w:vMerge w:val="restart"/>
            <w:shd w:val="clear" w:color="auto" w:fill="auto"/>
          </w:tcPr>
          <w:p w14:paraId="6921E941" w14:textId="77777777" w:rsidR="00CF3F2D" w:rsidRPr="00EF6A93" w:rsidRDefault="00CF3F2D" w:rsidP="00467E8A">
            <w:r w:rsidRPr="00EF6A93">
              <w:t>7</w:t>
            </w:r>
          </w:p>
        </w:tc>
        <w:tc>
          <w:tcPr>
            <w:tcW w:w="1498" w:type="dxa"/>
            <w:vMerge w:val="restart"/>
            <w:shd w:val="clear" w:color="auto" w:fill="auto"/>
          </w:tcPr>
          <w:p w14:paraId="54FE4F42" w14:textId="77777777" w:rsidR="00CF3F2D" w:rsidRPr="00EF6A93" w:rsidRDefault="00CF3F2D" w:rsidP="00467E8A">
            <w:pPr>
              <w:rPr>
                <w:rStyle w:val="SAPEmphasis"/>
              </w:rPr>
            </w:pPr>
            <w:r w:rsidRPr="00EF6A93">
              <w:rPr>
                <w:rStyle w:val="SAPEmphasis"/>
              </w:rPr>
              <w:t>Maintain Termination Payment Details</w:t>
            </w:r>
          </w:p>
        </w:tc>
        <w:tc>
          <w:tcPr>
            <w:tcW w:w="2974" w:type="dxa"/>
            <w:vMerge w:val="restart"/>
            <w:shd w:val="clear" w:color="auto" w:fill="auto"/>
          </w:tcPr>
          <w:p w14:paraId="3B337F5A" w14:textId="77777777" w:rsidR="00CF3F2D" w:rsidRPr="00EF6A93" w:rsidRDefault="00CF3F2D" w:rsidP="00467E8A">
            <w:r w:rsidRPr="00EF6A93">
              <w:t>Enter the validity period for the payment summary:</w:t>
            </w:r>
          </w:p>
        </w:tc>
        <w:tc>
          <w:tcPr>
            <w:tcW w:w="4410" w:type="dxa"/>
            <w:shd w:val="clear" w:color="auto" w:fill="auto"/>
          </w:tcPr>
          <w:p w14:paraId="41A97A82" w14:textId="77777777" w:rsidR="00CF3F2D" w:rsidRPr="00EF6A93" w:rsidRDefault="00CF3F2D" w:rsidP="00467E8A">
            <w:r w:rsidRPr="00EF6A93">
              <w:rPr>
                <w:rStyle w:val="SAPScreenElement"/>
              </w:rPr>
              <w:t>Valid From:</w:t>
            </w:r>
            <w:r w:rsidRPr="00EF6A93">
              <w:rPr>
                <w:i/>
              </w:rPr>
              <w:t xml:space="preserve"> </w:t>
            </w:r>
            <w:r w:rsidRPr="00EF6A93">
              <w:t>enter the record start date</w:t>
            </w:r>
          </w:p>
          <w:p w14:paraId="1DCDACC3" w14:textId="77777777" w:rsidR="00CF3F2D" w:rsidRPr="00EF6A93" w:rsidRDefault="00CF3F2D" w:rsidP="00467E8A">
            <w:pPr>
              <w:ind w:left="342"/>
            </w:pPr>
            <w:r w:rsidRPr="00EF6A93">
              <w:rPr>
                <w:noProof/>
              </w:rPr>
              <w:drawing>
                <wp:inline distT="0" distB="0" distL="0" distR="0" wp14:anchorId="1616C659" wp14:editId="02C403A7">
                  <wp:extent cx="228600" cy="228600"/>
                  <wp:effectExtent l="0" t="0" r="0" b="0"/>
                  <wp:docPr id="9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w:t>
            </w:r>
            <w:r w:rsidRPr="00EF6A93">
              <w:rPr>
                <w:rFonts w:ascii="BentonSans Regular" w:hAnsi="BentonSans Regular"/>
                <w:color w:val="666666"/>
                <w:sz w:val="22"/>
              </w:rPr>
              <w:t>Note</w:t>
            </w:r>
          </w:p>
          <w:p w14:paraId="76697F04" w14:textId="77777777" w:rsidR="00CF3F2D" w:rsidRPr="00EF6A93" w:rsidRDefault="00CF3F2D" w:rsidP="00467E8A">
            <w:pPr>
              <w:ind w:left="342"/>
            </w:pPr>
            <w:r w:rsidRPr="00EF6A93">
              <w:t>Today’s date is defaulted.</w:t>
            </w:r>
          </w:p>
        </w:tc>
        <w:tc>
          <w:tcPr>
            <w:tcW w:w="3240" w:type="dxa"/>
            <w:vMerge w:val="restart"/>
            <w:shd w:val="clear" w:color="auto" w:fill="auto"/>
          </w:tcPr>
          <w:p w14:paraId="483AB5E9" w14:textId="77777777" w:rsidR="00CF3F2D" w:rsidRPr="00EF6A93" w:rsidRDefault="00CF3F2D" w:rsidP="00467E8A"/>
        </w:tc>
        <w:tc>
          <w:tcPr>
            <w:tcW w:w="1264" w:type="dxa"/>
          </w:tcPr>
          <w:p w14:paraId="0F61966C" w14:textId="77777777" w:rsidR="00CF3F2D" w:rsidRPr="00EF6A93" w:rsidRDefault="00CF3F2D" w:rsidP="00467E8A">
            <w:pPr>
              <w:rPr>
                <w:rFonts w:cs="Arial"/>
                <w:bCs/>
              </w:rPr>
            </w:pPr>
          </w:p>
        </w:tc>
      </w:tr>
      <w:tr w:rsidR="00CF3F2D" w:rsidRPr="00EF6A93" w14:paraId="3E4C5216" w14:textId="77777777" w:rsidTr="00467E8A">
        <w:trPr>
          <w:trHeight w:val="288"/>
        </w:trPr>
        <w:tc>
          <w:tcPr>
            <w:tcW w:w="900" w:type="dxa"/>
            <w:vMerge/>
            <w:shd w:val="clear" w:color="auto" w:fill="auto"/>
          </w:tcPr>
          <w:p w14:paraId="46A06286" w14:textId="77777777" w:rsidR="00CF3F2D" w:rsidRPr="00EF6A93" w:rsidRDefault="00CF3F2D" w:rsidP="00467E8A"/>
        </w:tc>
        <w:tc>
          <w:tcPr>
            <w:tcW w:w="1498" w:type="dxa"/>
            <w:vMerge/>
            <w:shd w:val="clear" w:color="auto" w:fill="auto"/>
          </w:tcPr>
          <w:p w14:paraId="11F084DA" w14:textId="77777777" w:rsidR="00CF3F2D" w:rsidRPr="00EF6A93" w:rsidRDefault="00CF3F2D" w:rsidP="00467E8A">
            <w:pPr>
              <w:rPr>
                <w:rFonts w:cs="Arial"/>
                <w:b/>
                <w:bCs/>
              </w:rPr>
            </w:pPr>
          </w:p>
        </w:tc>
        <w:tc>
          <w:tcPr>
            <w:tcW w:w="2974" w:type="dxa"/>
            <w:vMerge/>
            <w:shd w:val="clear" w:color="auto" w:fill="auto"/>
          </w:tcPr>
          <w:p w14:paraId="53254E53" w14:textId="77777777" w:rsidR="00CF3F2D" w:rsidRPr="00EF6A93" w:rsidRDefault="00CF3F2D" w:rsidP="00467E8A"/>
        </w:tc>
        <w:tc>
          <w:tcPr>
            <w:tcW w:w="4410" w:type="dxa"/>
            <w:shd w:val="clear" w:color="auto" w:fill="auto"/>
          </w:tcPr>
          <w:p w14:paraId="593AA9A8" w14:textId="77777777" w:rsidR="00CF3F2D" w:rsidRPr="00EF6A93" w:rsidRDefault="00CF3F2D" w:rsidP="00467E8A">
            <w:r w:rsidRPr="00EF6A93">
              <w:rPr>
                <w:rStyle w:val="SAPScreenElement"/>
              </w:rPr>
              <w:t>To:</w:t>
            </w:r>
            <w:r w:rsidRPr="00EF6A93">
              <w:t xml:space="preserve"> enter the record end date same date as start date</w:t>
            </w:r>
          </w:p>
          <w:p w14:paraId="3A8B7443" w14:textId="77777777" w:rsidR="00CF3F2D" w:rsidRPr="00EF6A93" w:rsidRDefault="00CF3F2D" w:rsidP="00467E8A">
            <w:pPr>
              <w:ind w:left="342"/>
            </w:pPr>
            <w:r w:rsidRPr="00EF6A93">
              <w:rPr>
                <w:noProof/>
              </w:rPr>
              <w:drawing>
                <wp:inline distT="0" distB="0" distL="0" distR="0" wp14:anchorId="34CCBD70" wp14:editId="2D8C4C21">
                  <wp:extent cx="228600" cy="228600"/>
                  <wp:effectExtent l="0" t="0" r="0" b="0"/>
                  <wp:docPr id="9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w:t>
            </w:r>
            <w:r w:rsidRPr="00EF6A93">
              <w:rPr>
                <w:rFonts w:ascii="BentonSans Regular" w:hAnsi="BentonSans Regular"/>
                <w:color w:val="666666"/>
                <w:sz w:val="22"/>
              </w:rPr>
              <w:t>Note</w:t>
            </w:r>
          </w:p>
          <w:p w14:paraId="12F80D34" w14:textId="77777777" w:rsidR="00CF3F2D" w:rsidRPr="00EF6A93" w:rsidRDefault="00CF3F2D" w:rsidP="00467E8A">
            <w:pPr>
              <w:ind w:left="342"/>
              <w:rPr>
                <w:rStyle w:val="SAPScreenElement"/>
              </w:rPr>
            </w:pPr>
            <w:r w:rsidRPr="00EF6A93">
              <w:t>Today’s date is defaulted.</w:t>
            </w:r>
          </w:p>
        </w:tc>
        <w:tc>
          <w:tcPr>
            <w:tcW w:w="3240" w:type="dxa"/>
            <w:vMerge/>
            <w:shd w:val="clear" w:color="auto" w:fill="auto"/>
          </w:tcPr>
          <w:p w14:paraId="511F35B8" w14:textId="77777777" w:rsidR="00CF3F2D" w:rsidRPr="00EF6A93" w:rsidRDefault="00CF3F2D" w:rsidP="00467E8A"/>
        </w:tc>
        <w:tc>
          <w:tcPr>
            <w:tcW w:w="1264" w:type="dxa"/>
          </w:tcPr>
          <w:p w14:paraId="355CA5AB" w14:textId="77777777" w:rsidR="00CF3F2D" w:rsidRPr="00EF6A93" w:rsidRDefault="00CF3F2D" w:rsidP="00467E8A">
            <w:pPr>
              <w:rPr>
                <w:rFonts w:cs="Arial"/>
                <w:bCs/>
              </w:rPr>
            </w:pPr>
          </w:p>
        </w:tc>
      </w:tr>
      <w:tr w:rsidR="00CF3F2D" w:rsidRPr="00EF6A93" w14:paraId="13E29B31" w14:textId="77777777" w:rsidTr="00467E8A">
        <w:trPr>
          <w:trHeight w:val="288"/>
        </w:trPr>
        <w:tc>
          <w:tcPr>
            <w:tcW w:w="900" w:type="dxa"/>
            <w:vMerge/>
            <w:shd w:val="clear" w:color="auto" w:fill="auto"/>
          </w:tcPr>
          <w:p w14:paraId="10F5DBFA" w14:textId="77777777" w:rsidR="00CF3F2D" w:rsidRPr="00EF6A93" w:rsidRDefault="00CF3F2D" w:rsidP="00467E8A"/>
        </w:tc>
        <w:tc>
          <w:tcPr>
            <w:tcW w:w="1498" w:type="dxa"/>
            <w:vMerge/>
            <w:shd w:val="clear" w:color="auto" w:fill="auto"/>
          </w:tcPr>
          <w:p w14:paraId="4304D252" w14:textId="77777777" w:rsidR="00CF3F2D" w:rsidRPr="00EF6A93" w:rsidRDefault="00CF3F2D" w:rsidP="00467E8A">
            <w:pPr>
              <w:rPr>
                <w:rFonts w:cs="Arial"/>
                <w:b/>
                <w:bCs/>
              </w:rPr>
            </w:pPr>
          </w:p>
        </w:tc>
        <w:tc>
          <w:tcPr>
            <w:tcW w:w="2974" w:type="dxa"/>
            <w:vMerge w:val="restart"/>
            <w:shd w:val="clear" w:color="auto" w:fill="auto"/>
          </w:tcPr>
          <w:p w14:paraId="2B057F17" w14:textId="77777777" w:rsidR="00CF3F2D" w:rsidRPr="00EF6A93" w:rsidRDefault="00CF3F2D" w:rsidP="00467E8A">
            <w:r w:rsidRPr="00EF6A93">
              <w:t xml:space="preserve">In the </w:t>
            </w:r>
            <w:r w:rsidRPr="00EF6A93">
              <w:rPr>
                <w:rStyle w:val="SAPScreenElement"/>
              </w:rPr>
              <w:t xml:space="preserve">Administration </w:t>
            </w:r>
            <w:r w:rsidRPr="00EF6A93">
              <w:t xml:space="preserve">part </w:t>
            </w:r>
            <w:r w:rsidRPr="00EF6A93">
              <w:rPr>
                <w:rFonts w:cs="Arial"/>
                <w:bCs/>
              </w:rPr>
              <w:t>of the form</w:t>
            </w:r>
            <w:r w:rsidRPr="00EF6A93">
              <w:t xml:space="preserve"> make the following entries:</w:t>
            </w:r>
          </w:p>
        </w:tc>
        <w:tc>
          <w:tcPr>
            <w:tcW w:w="4410" w:type="dxa"/>
            <w:shd w:val="clear" w:color="auto" w:fill="auto"/>
          </w:tcPr>
          <w:p w14:paraId="0CE94D08" w14:textId="77777777" w:rsidR="00CF3F2D" w:rsidRPr="00EF6A93" w:rsidRDefault="00CF3F2D" w:rsidP="00467E8A">
            <w:r w:rsidRPr="00EF6A93">
              <w:rPr>
                <w:rStyle w:val="SAPScreenElement"/>
              </w:rPr>
              <w:t xml:space="preserve">ABN </w:t>
            </w:r>
            <w:r w:rsidRPr="00EF6A93">
              <w:rPr>
                <w:rStyle w:val="SAPScreenElement"/>
                <w:color w:val="auto"/>
              </w:rPr>
              <w:t>(Australian Business Number)</w:t>
            </w:r>
            <w:r w:rsidRPr="00EF6A93">
              <w:t>: read-only</w:t>
            </w:r>
          </w:p>
        </w:tc>
        <w:tc>
          <w:tcPr>
            <w:tcW w:w="3240" w:type="dxa"/>
            <w:vMerge/>
            <w:shd w:val="clear" w:color="auto" w:fill="auto"/>
          </w:tcPr>
          <w:p w14:paraId="6D3CDDCE" w14:textId="77777777" w:rsidR="00CF3F2D" w:rsidRPr="00EF6A93" w:rsidRDefault="00CF3F2D" w:rsidP="00467E8A"/>
        </w:tc>
        <w:tc>
          <w:tcPr>
            <w:tcW w:w="1264" w:type="dxa"/>
          </w:tcPr>
          <w:p w14:paraId="531626FD" w14:textId="77777777" w:rsidR="00CF3F2D" w:rsidRPr="00EF6A93" w:rsidRDefault="00CF3F2D" w:rsidP="00467E8A">
            <w:pPr>
              <w:rPr>
                <w:rFonts w:cs="Arial"/>
                <w:bCs/>
              </w:rPr>
            </w:pPr>
          </w:p>
        </w:tc>
      </w:tr>
      <w:tr w:rsidR="00CF3F2D" w:rsidRPr="00EF6A93" w14:paraId="2DD6DDB4" w14:textId="77777777" w:rsidTr="00467E8A">
        <w:trPr>
          <w:trHeight w:val="576"/>
        </w:trPr>
        <w:tc>
          <w:tcPr>
            <w:tcW w:w="900" w:type="dxa"/>
            <w:vMerge/>
            <w:shd w:val="clear" w:color="auto" w:fill="auto"/>
          </w:tcPr>
          <w:p w14:paraId="77687420" w14:textId="77777777" w:rsidR="00CF3F2D" w:rsidRPr="00EF6A93" w:rsidRDefault="00CF3F2D" w:rsidP="00467E8A"/>
        </w:tc>
        <w:tc>
          <w:tcPr>
            <w:tcW w:w="1498" w:type="dxa"/>
            <w:vMerge/>
            <w:shd w:val="clear" w:color="auto" w:fill="auto"/>
          </w:tcPr>
          <w:p w14:paraId="7D3BDAD8" w14:textId="77777777" w:rsidR="00CF3F2D" w:rsidRPr="00EF6A93" w:rsidRDefault="00CF3F2D" w:rsidP="00467E8A">
            <w:pPr>
              <w:rPr>
                <w:rFonts w:cs="Arial"/>
                <w:b/>
                <w:bCs/>
              </w:rPr>
            </w:pPr>
          </w:p>
        </w:tc>
        <w:tc>
          <w:tcPr>
            <w:tcW w:w="2974" w:type="dxa"/>
            <w:vMerge/>
            <w:shd w:val="clear" w:color="auto" w:fill="auto"/>
          </w:tcPr>
          <w:p w14:paraId="7C478DF8" w14:textId="77777777" w:rsidR="00CF3F2D" w:rsidRPr="00EF6A93" w:rsidRDefault="00CF3F2D" w:rsidP="00467E8A"/>
        </w:tc>
        <w:tc>
          <w:tcPr>
            <w:tcW w:w="4410" w:type="dxa"/>
            <w:shd w:val="clear" w:color="auto" w:fill="auto"/>
          </w:tcPr>
          <w:p w14:paraId="601E6CE3" w14:textId="77777777" w:rsidR="00CF3F2D" w:rsidRPr="00EF6A93" w:rsidRDefault="00CF3F2D" w:rsidP="00467E8A">
            <w:r w:rsidRPr="00EF6A93">
              <w:rPr>
                <w:rStyle w:val="SAPScreenElement"/>
              </w:rPr>
              <w:t>Payment summary start date</w:t>
            </w:r>
            <w:r w:rsidRPr="00EF6A93">
              <w:t>: select from calendar help the start date of the period for which the payment summary is issued</w:t>
            </w:r>
          </w:p>
          <w:p w14:paraId="0A441BCE" w14:textId="77777777" w:rsidR="00CF3F2D" w:rsidRPr="00EF6A93" w:rsidRDefault="00CF3F2D" w:rsidP="00467E8A">
            <w:pPr>
              <w:ind w:left="342"/>
            </w:pPr>
            <w:r w:rsidRPr="00EF6A93">
              <w:rPr>
                <w:noProof/>
              </w:rPr>
              <w:drawing>
                <wp:inline distT="0" distB="0" distL="0" distR="0" wp14:anchorId="7A5161AE" wp14:editId="1F1D4C4B">
                  <wp:extent cx="228600" cy="228600"/>
                  <wp:effectExtent l="0" t="0" r="0" b="0"/>
                  <wp:docPr id="9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w:t>
            </w:r>
            <w:r w:rsidRPr="00EF6A93">
              <w:rPr>
                <w:rFonts w:ascii="BentonSans Regular" w:hAnsi="BentonSans Regular"/>
                <w:color w:val="666666"/>
                <w:sz w:val="22"/>
              </w:rPr>
              <w:t>Note</w:t>
            </w:r>
          </w:p>
          <w:p w14:paraId="71EB716B" w14:textId="77777777" w:rsidR="00CF3F2D" w:rsidRPr="00EF6A93" w:rsidRDefault="00CF3F2D" w:rsidP="00467E8A">
            <w:pPr>
              <w:ind w:left="342"/>
              <w:rPr>
                <w:rStyle w:val="SAPScreenElement"/>
                <w:rFonts w:ascii="BentonSans Book" w:hAnsi="BentonSans Book"/>
                <w:color w:val="auto"/>
              </w:rPr>
            </w:pPr>
            <w:r w:rsidRPr="00EF6A93">
              <w:t>The date displayed in this field is printed on the payment summary.</w:t>
            </w:r>
          </w:p>
        </w:tc>
        <w:tc>
          <w:tcPr>
            <w:tcW w:w="3240" w:type="dxa"/>
            <w:vMerge/>
            <w:shd w:val="clear" w:color="auto" w:fill="auto"/>
          </w:tcPr>
          <w:p w14:paraId="706B0FED" w14:textId="77777777" w:rsidR="00CF3F2D" w:rsidRPr="00EF6A93" w:rsidRDefault="00CF3F2D" w:rsidP="00467E8A"/>
        </w:tc>
        <w:tc>
          <w:tcPr>
            <w:tcW w:w="1264" w:type="dxa"/>
          </w:tcPr>
          <w:p w14:paraId="564EF341" w14:textId="77777777" w:rsidR="00CF3F2D" w:rsidRPr="00EF6A93" w:rsidRDefault="00CF3F2D" w:rsidP="00467E8A">
            <w:pPr>
              <w:rPr>
                <w:rFonts w:cs="Arial"/>
                <w:bCs/>
              </w:rPr>
            </w:pPr>
          </w:p>
        </w:tc>
      </w:tr>
      <w:tr w:rsidR="00CF3F2D" w:rsidRPr="00EF6A93" w14:paraId="65CD2052" w14:textId="77777777" w:rsidTr="00467E8A">
        <w:trPr>
          <w:trHeight w:val="576"/>
        </w:trPr>
        <w:tc>
          <w:tcPr>
            <w:tcW w:w="900" w:type="dxa"/>
            <w:vMerge/>
            <w:shd w:val="clear" w:color="auto" w:fill="auto"/>
          </w:tcPr>
          <w:p w14:paraId="27041B1C" w14:textId="77777777" w:rsidR="00CF3F2D" w:rsidRPr="00EF6A93" w:rsidRDefault="00CF3F2D" w:rsidP="00467E8A"/>
        </w:tc>
        <w:tc>
          <w:tcPr>
            <w:tcW w:w="1498" w:type="dxa"/>
            <w:vMerge/>
            <w:shd w:val="clear" w:color="auto" w:fill="auto"/>
          </w:tcPr>
          <w:p w14:paraId="6390B70B" w14:textId="77777777" w:rsidR="00CF3F2D" w:rsidRPr="00EF6A93" w:rsidRDefault="00CF3F2D" w:rsidP="00467E8A">
            <w:pPr>
              <w:rPr>
                <w:rFonts w:cs="Arial"/>
                <w:b/>
                <w:bCs/>
              </w:rPr>
            </w:pPr>
          </w:p>
        </w:tc>
        <w:tc>
          <w:tcPr>
            <w:tcW w:w="2974" w:type="dxa"/>
            <w:vMerge/>
            <w:shd w:val="clear" w:color="auto" w:fill="auto"/>
          </w:tcPr>
          <w:p w14:paraId="41CB11D7" w14:textId="77777777" w:rsidR="00CF3F2D" w:rsidRPr="00EF6A93" w:rsidRDefault="00CF3F2D" w:rsidP="00467E8A"/>
        </w:tc>
        <w:tc>
          <w:tcPr>
            <w:tcW w:w="4410" w:type="dxa"/>
            <w:shd w:val="clear" w:color="auto" w:fill="auto"/>
          </w:tcPr>
          <w:p w14:paraId="26782DB6" w14:textId="77777777" w:rsidR="00CF3F2D" w:rsidRPr="00EF6A93" w:rsidRDefault="00CF3F2D" w:rsidP="00467E8A">
            <w:r w:rsidRPr="00EF6A93">
              <w:rPr>
                <w:rStyle w:val="SAPScreenElement"/>
              </w:rPr>
              <w:t>Payment summary end date</w:t>
            </w:r>
            <w:r w:rsidRPr="00EF6A93">
              <w:t>: select from calendar help the end date of the period for which the payment summary is issued</w:t>
            </w:r>
          </w:p>
          <w:p w14:paraId="6B7E7954" w14:textId="77777777" w:rsidR="00CF3F2D" w:rsidRPr="00EF6A93" w:rsidRDefault="00CF3F2D" w:rsidP="00467E8A">
            <w:pPr>
              <w:ind w:left="342"/>
            </w:pPr>
            <w:r w:rsidRPr="00EF6A93">
              <w:rPr>
                <w:noProof/>
              </w:rPr>
              <w:drawing>
                <wp:inline distT="0" distB="0" distL="0" distR="0" wp14:anchorId="4204AB4B" wp14:editId="482C321D">
                  <wp:extent cx="228600" cy="228600"/>
                  <wp:effectExtent l="0" t="0" r="0" b="0"/>
                  <wp:docPr id="10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w:t>
            </w:r>
            <w:r w:rsidRPr="00EF6A93">
              <w:rPr>
                <w:rFonts w:ascii="BentonSans Regular" w:hAnsi="BentonSans Regular"/>
                <w:color w:val="666666"/>
                <w:sz w:val="22"/>
              </w:rPr>
              <w:t>Note</w:t>
            </w:r>
          </w:p>
          <w:p w14:paraId="6E018007" w14:textId="77777777" w:rsidR="00CF3F2D" w:rsidRPr="00EF6A93" w:rsidRDefault="00CF3F2D" w:rsidP="00467E8A">
            <w:pPr>
              <w:ind w:left="342"/>
            </w:pPr>
            <w:r w:rsidRPr="00EF6A93">
              <w:t>The date displayed in this field is printed on the payment summary.</w:t>
            </w:r>
          </w:p>
        </w:tc>
        <w:tc>
          <w:tcPr>
            <w:tcW w:w="3240" w:type="dxa"/>
            <w:vMerge/>
            <w:shd w:val="clear" w:color="auto" w:fill="auto"/>
          </w:tcPr>
          <w:p w14:paraId="4A9977C4" w14:textId="77777777" w:rsidR="00CF3F2D" w:rsidRPr="00EF6A93" w:rsidRDefault="00CF3F2D" w:rsidP="00467E8A"/>
        </w:tc>
        <w:tc>
          <w:tcPr>
            <w:tcW w:w="1264" w:type="dxa"/>
          </w:tcPr>
          <w:p w14:paraId="7C947157" w14:textId="77777777" w:rsidR="00CF3F2D" w:rsidRPr="00EF6A93" w:rsidRDefault="00CF3F2D" w:rsidP="00467E8A">
            <w:pPr>
              <w:rPr>
                <w:rFonts w:cs="Arial"/>
                <w:bCs/>
              </w:rPr>
            </w:pPr>
          </w:p>
        </w:tc>
      </w:tr>
      <w:tr w:rsidR="00CF3F2D" w:rsidRPr="00EF6A93" w14:paraId="42898722" w14:textId="77777777" w:rsidTr="00467E8A">
        <w:trPr>
          <w:trHeight w:val="288"/>
        </w:trPr>
        <w:tc>
          <w:tcPr>
            <w:tcW w:w="900" w:type="dxa"/>
            <w:vMerge/>
            <w:shd w:val="clear" w:color="auto" w:fill="auto"/>
          </w:tcPr>
          <w:p w14:paraId="095DE49A" w14:textId="77777777" w:rsidR="00CF3F2D" w:rsidRPr="00EF6A93" w:rsidRDefault="00CF3F2D" w:rsidP="00467E8A"/>
        </w:tc>
        <w:tc>
          <w:tcPr>
            <w:tcW w:w="1498" w:type="dxa"/>
            <w:vMerge/>
            <w:shd w:val="clear" w:color="auto" w:fill="auto"/>
          </w:tcPr>
          <w:p w14:paraId="72179041" w14:textId="77777777" w:rsidR="00CF3F2D" w:rsidRPr="00EF6A93" w:rsidRDefault="00CF3F2D" w:rsidP="00467E8A">
            <w:pPr>
              <w:rPr>
                <w:rFonts w:cs="Arial"/>
                <w:b/>
                <w:bCs/>
              </w:rPr>
            </w:pPr>
          </w:p>
        </w:tc>
        <w:tc>
          <w:tcPr>
            <w:tcW w:w="2974" w:type="dxa"/>
            <w:vMerge/>
            <w:shd w:val="clear" w:color="auto" w:fill="auto"/>
          </w:tcPr>
          <w:p w14:paraId="0D06032E" w14:textId="77777777" w:rsidR="00CF3F2D" w:rsidRPr="00EF6A93" w:rsidRDefault="00CF3F2D" w:rsidP="00467E8A"/>
        </w:tc>
        <w:tc>
          <w:tcPr>
            <w:tcW w:w="4410" w:type="dxa"/>
            <w:shd w:val="clear" w:color="auto" w:fill="auto"/>
          </w:tcPr>
          <w:p w14:paraId="3AB4AF0A" w14:textId="77777777" w:rsidR="00CF3F2D" w:rsidRPr="00EF6A93" w:rsidRDefault="00CF3F2D" w:rsidP="00467E8A">
            <w:pPr>
              <w:rPr>
                <w:rStyle w:val="SAPScreenElement"/>
                <w:rFonts w:ascii="BentonSans Book" w:hAnsi="BentonSans Book"/>
                <w:color w:val="auto"/>
              </w:rPr>
            </w:pPr>
            <w:r w:rsidRPr="00EF6A93">
              <w:rPr>
                <w:rStyle w:val="SAPScreenElement"/>
              </w:rPr>
              <w:t xml:space="preserve">Creation date: </w:t>
            </w:r>
            <w:r w:rsidRPr="00EF6A93">
              <w:t>read-only field; denotes the date on which the payment summary record was created</w:t>
            </w:r>
          </w:p>
        </w:tc>
        <w:tc>
          <w:tcPr>
            <w:tcW w:w="3240" w:type="dxa"/>
            <w:vMerge/>
            <w:shd w:val="clear" w:color="auto" w:fill="auto"/>
          </w:tcPr>
          <w:p w14:paraId="40ABD65E" w14:textId="77777777" w:rsidR="00CF3F2D" w:rsidRPr="00EF6A93" w:rsidRDefault="00CF3F2D" w:rsidP="00467E8A"/>
        </w:tc>
        <w:tc>
          <w:tcPr>
            <w:tcW w:w="1264" w:type="dxa"/>
          </w:tcPr>
          <w:p w14:paraId="1B4BB5C8" w14:textId="77777777" w:rsidR="00CF3F2D" w:rsidRPr="00EF6A93" w:rsidRDefault="00CF3F2D" w:rsidP="00467E8A">
            <w:pPr>
              <w:rPr>
                <w:rFonts w:cs="Arial"/>
                <w:bCs/>
              </w:rPr>
            </w:pPr>
          </w:p>
        </w:tc>
      </w:tr>
      <w:tr w:rsidR="00CF3F2D" w:rsidRPr="00EF6A93" w14:paraId="7AEBD730" w14:textId="77777777" w:rsidTr="00467E8A">
        <w:trPr>
          <w:trHeight w:val="288"/>
        </w:trPr>
        <w:tc>
          <w:tcPr>
            <w:tcW w:w="900" w:type="dxa"/>
            <w:vMerge/>
            <w:shd w:val="clear" w:color="auto" w:fill="auto"/>
          </w:tcPr>
          <w:p w14:paraId="3111F626" w14:textId="77777777" w:rsidR="00CF3F2D" w:rsidRPr="00EF6A93" w:rsidRDefault="00CF3F2D" w:rsidP="00467E8A"/>
        </w:tc>
        <w:tc>
          <w:tcPr>
            <w:tcW w:w="1498" w:type="dxa"/>
            <w:vMerge/>
            <w:shd w:val="clear" w:color="auto" w:fill="auto"/>
          </w:tcPr>
          <w:p w14:paraId="191CDEA2" w14:textId="77777777" w:rsidR="00CF3F2D" w:rsidRPr="00EF6A93" w:rsidRDefault="00CF3F2D" w:rsidP="00467E8A">
            <w:pPr>
              <w:rPr>
                <w:rFonts w:cs="Arial"/>
                <w:b/>
                <w:bCs/>
              </w:rPr>
            </w:pPr>
          </w:p>
        </w:tc>
        <w:tc>
          <w:tcPr>
            <w:tcW w:w="2974" w:type="dxa"/>
            <w:vMerge/>
            <w:shd w:val="clear" w:color="auto" w:fill="auto"/>
          </w:tcPr>
          <w:p w14:paraId="0395A3A1" w14:textId="77777777" w:rsidR="00CF3F2D" w:rsidRPr="00EF6A93" w:rsidRDefault="00CF3F2D" w:rsidP="00467E8A"/>
        </w:tc>
        <w:tc>
          <w:tcPr>
            <w:tcW w:w="4410" w:type="dxa"/>
            <w:shd w:val="clear" w:color="auto" w:fill="auto"/>
          </w:tcPr>
          <w:p w14:paraId="1EB30280" w14:textId="77777777" w:rsidR="00CF3F2D" w:rsidRPr="00EF6A93" w:rsidRDefault="00CF3F2D" w:rsidP="00467E8A">
            <w:r w:rsidRPr="00EF6A93">
              <w:rPr>
                <w:rStyle w:val="SAPScreenElement"/>
              </w:rPr>
              <w:t xml:space="preserve">Creation time: </w:t>
            </w:r>
            <w:r w:rsidRPr="00EF6A93">
              <w:t xml:space="preserve">read-only field; denotes the exact time the payment summary record was created. </w:t>
            </w:r>
          </w:p>
          <w:p w14:paraId="5473A604" w14:textId="77777777" w:rsidR="00CF3F2D" w:rsidRPr="00EF6A93" w:rsidRDefault="00CF3F2D" w:rsidP="00467E8A">
            <w:pPr>
              <w:ind w:left="342"/>
            </w:pPr>
            <w:r w:rsidRPr="00EF6A93">
              <w:rPr>
                <w:noProof/>
              </w:rPr>
              <w:drawing>
                <wp:inline distT="0" distB="0" distL="0" distR="0" wp14:anchorId="628B6284" wp14:editId="184F55F2">
                  <wp:extent cx="228600" cy="228600"/>
                  <wp:effectExtent l="0" t="0" r="0" b="0"/>
                  <wp:docPr id="10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w:t>
            </w:r>
            <w:r w:rsidRPr="00EF6A93">
              <w:rPr>
                <w:rFonts w:ascii="BentonSans Regular" w:hAnsi="BentonSans Regular"/>
                <w:color w:val="666666"/>
                <w:sz w:val="22"/>
              </w:rPr>
              <w:t>Note</w:t>
            </w:r>
          </w:p>
          <w:p w14:paraId="73B4C629" w14:textId="77777777" w:rsidR="00CF3F2D" w:rsidRPr="00EF6A93" w:rsidRDefault="00CF3F2D" w:rsidP="00467E8A">
            <w:pPr>
              <w:ind w:left="342"/>
              <w:rPr>
                <w:rStyle w:val="SAPScreenElement"/>
                <w:rFonts w:ascii="BentonSans Book" w:hAnsi="BentonSans Book"/>
                <w:color w:val="auto"/>
              </w:rPr>
            </w:pPr>
            <w:r w:rsidRPr="00EF6A93">
              <w:t>You may require this information for tracking or auditing purposes.</w:t>
            </w:r>
          </w:p>
        </w:tc>
        <w:tc>
          <w:tcPr>
            <w:tcW w:w="3240" w:type="dxa"/>
            <w:vMerge/>
            <w:shd w:val="clear" w:color="auto" w:fill="auto"/>
          </w:tcPr>
          <w:p w14:paraId="79230382" w14:textId="77777777" w:rsidR="00CF3F2D" w:rsidRPr="00EF6A93" w:rsidRDefault="00CF3F2D" w:rsidP="00467E8A"/>
        </w:tc>
        <w:tc>
          <w:tcPr>
            <w:tcW w:w="1264" w:type="dxa"/>
          </w:tcPr>
          <w:p w14:paraId="4F4A92BA" w14:textId="77777777" w:rsidR="00CF3F2D" w:rsidRPr="00EF6A93" w:rsidRDefault="00CF3F2D" w:rsidP="00467E8A">
            <w:pPr>
              <w:rPr>
                <w:rFonts w:cs="Arial"/>
                <w:bCs/>
              </w:rPr>
            </w:pPr>
          </w:p>
        </w:tc>
      </w:tr>
      <w:tr w:rsidR="00CF3F2D" w:rsidRPr="00EF6A93" w14:paraId="5114413C" w14:textId="77777777" w:rsidTr="00467E8A">
        <w:trPr>
          <w:trHeight w:val="288"/>
        </w:trPr>
        <w:tc>
          <w:tcPr>
            <w:tcW w:w="900" w:type="dxa"/>
            <w:vMerge/>
            <w:shd w:val="clear" w:color="auto" w:fill="auto"/>
          </w:tcPr>
          <w:p w14:paraId="44AB42AD" w14:textId="77777777" w:rsidR="00CF3F2D" w:rsidRPr="00EF6A93" w:rsidRDefault="00CF3F2D" w:rsidP="00467E8A"/>
        </w:tc>
        <w:tc>
          <w:tcPr>
            <w:tcW w:w="1498" w:type="dxa"/>
            <w:vMerge/>
            <w:shd w:val="clear" w:color="auto" w:fill="auto"/>
          </w:tcPr>
          <w:p w14:paraId="7929B299" w14:textId="77777777" w:rsidR="00CF3F2D" w:rsidRPr="00EF6A93" w:rsidRDefault="00CF3F2D" w:rsidP="00467E8A">
            <w:pPr>
              <w:rPr>
                <w:rFonts w:cs="Arial"/>
                <w:b/>
                <w:bCs/>
              </w:rPr>
            </w:pPr>
          </w:p>
        </w:tc>
        <w:tc>
          <w:tcPr>
            <w:tcW w:w="2974" w:type="dxa"/>
            <w:vMerge/>
            <w:shd w:val="clear" w:color="auto" w:fill="auto"/>
          </w:tcPr>
          <w:p w14:paraId="4FB589EC" w14:textId="77777777" w:rsidR="00CF3F2D" w:rsidRPr="00EF6A93" w:rsidRDefault="00CF3F2D" w:rsidP="00467E8A"/>
        </w:tc>
        <w:tc>
          <w:tcPr>
            <w:tcW w:w="4410" w:type="dxa"/>
            <w:shd w:val="clear" w:color="auto" w:fill="auto"/>
          </w:tcPr>
          <w:p w14:paraId="027903C5" w14:textId="77777777" w:rsidR="00CF3F2D" w:rsidRPr="00EF6A93" w:rsidRDefault="00CF3F2D" w:rsidP="00467E8A">
            <w:r w:rsidRPr="00EF6A93">
              <w:rPr>
                <w:rStyle w:val="SAPScreenElement"/>
              </w:rPr>
              <w:t xml:space="preserve">Withdrawn: </w:t>
            </w:r>
            <w:r w:rsidRPr="00EF6A93">
              <w:t>select from dropdown as appropriate</w:t>
            </w:r>
          </w:p>
          <w:p w14:paraId="779258A8" w14:textId="77777777" w:rsidR="00CF3F2D" w:rsidRPr="00EF6A93" w:rsidRDefault="00CF3F2D" w:rsidP="00467E8A">
            <w:pPr>
              <w:ind w:left="342"/>
            </w:pPr>
            <w:r w:rsidRPr="00EF6A93">
              <w:rPr>
                <w:noProof/>
              </w:rPr>
              <w:drawing>
                <wp:inline distT="0" distB="0" distL="0" distR="0" wp14:anchorId="36A0DF49" wp14:editId="54A2BA1A">
                  <wp:extent cx="228600" cy="228600"/>
                  <wp:effectExtent l="0" t="0" r="0" b="0"/>
                  <wp:docPr id="9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w:t>
            </w:r>
            <w:r w:rsidRPr="00EF6A93">
              <w:rPr>
                <w:rFonts w:ascii="BentonSans Regular" w:hAnsi="BentonSans Regular"/>
                <w:color w:val="666666"/>
                <w:sz w:val="22"/>
              </w:rPr>
              <w:t>Note</w:t>
            </w:r>
          </w:p>
          <w:p w14:paraId="446018CC" w14:textId="77777777" w:rsidR="00CF3F2D" w:rsidRPr="00EF6A93" w:rsidRDefault="00CF3F2D" w:rsidP="00467E8A">
            <w:pPr>
              <w:ind w:left="342"/>
            </w:pPr>
            <w:r w:rsidRPr="00EF6A93">
              <w:t>Defaults to</w:t>
            </w:r>
            <w:r w:rsidRPr="0007198E">
              <w:rPr>
                <w:rStyle w:val="SAPMonospace"/>
              </w:rPr>
              <w:t xml:space="preserve"> </w:t>
            </w:r>
            <w:r w:rsidRPr="00EF6A93">
              <w:rPr>
                <w:rStyle w:val="SAPMonospace"/>
              </w:rPr>
              <w:t>No</w:t>
            </w:r>
            <w:r w:rsidRPr="00EF6A93">
              <w:t>, meaning, that the payment summary issued remains valid based on the data stored in this record.</w:t>
            </w:r>
          </w:p>
          <w:p w14:paraId="35A42CF1" w14:textId="77777777" w:rsidR="00CF3F2D" w:rsidRPr="00EF6A93" w:rsidRDefault="00CF3F2D" w:rsidP="00467E8A">
            <w:pPr>
              <w:pStyle w:val="SAPNoteHeading"/>
              <w:ind w:left="342"/>
              <w:rPr>
                <w:rStyle w:val="SAPEmphasis"/>
              </w:rPr>
            </w:pPr>
            <w:r w:rsidRPr="00EF6A93">
              <w:rPr>
                <w:noProof/>
              </w:rPr>
              <w:drawing>
                <wp:inline distT="0" distB="0" distL="0" distR="0" wp14:anchorId="01CA5556" wp14:editId="4A386835">
                  <wp:extent cx="226060" cy="226060"/>
                  <wp:effectExtent l="0" t="0" r="0" b="0"/>
                  <wp:docPr id="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EF6A93">
              <w:t> Example</w:t>
            </w:r>
          </w:p>
          <w:p w14:paraId="765CE36D" w14:textId="77777777" w:rsidR="00CF3F2D" w:rsidRPr="00EF6A93" w:rsidRDefault="00CF3F2D" w:rsidP="00467E8A">
            <w:pPr>
              <w:ind w:left="342"/>
              <w:rPr>
                <w:rStyle w:val="SAPScreenElement"/>
              </w:rPr>
            </w:pPr>
            <w:r w:rsidRPr="00EF6A93">
              <w:t xml:space="preserve">You have issued a payment summary to a terminated employee. The employee is then re-hired in the same financial year. As the payment summary issued to the employee on termination is no longer valid, you set the </w:t>
            </w:r>
            <w:r w:rsidRPr="00EF6A93">
              <w:rPr>
                <w:rStyle w:val="SAPScreenElement"/>
              </w:rPr>
              <w:t>Withdrawn</w:t>
            </w:r>
            <w:r w:rsidRPr="00EF6A93">
              <w:t xml:space="preserve"> field to</w:t>
            </w:r>
            <w:r w:rsidRPr="00EF6A93">
              <w:rPr>
                <w:rStyle w:val="SAPMonospace"/>
              </w:rPr>
              <w:t xml:space="preserve"> Yes</w:t>
            </w:r>
            <w:r w:rsidRPr="00EF6A93">
              <w:t xml:space="preserve">. This enables the </w:t>
            </w:r>
            <w:r w:rsidRPr="00EF6A93">
              <w:lastRenderedPageBreak/>
              <w:t>system to create a new, updated payment summary for the employee at the end of the financial year.</w:t>
            </w:r>
          </w:p>
        </w:tc>
        <w:tc>
          <w:tcPr>
            <w:tcW w:w="3240" w:type="dxa"/>
            <w:vMerge/>
            <w:shd w:val="clear" w:color="auto" w:fill="auto"/>
          </w:tcPr>
          <w:p w14:paraId="648DD08B" w14:textId="77777777" w:rsidR="00CF3F2D" w:rsidRPr="00EF6A93" w:rsidRDefault="00CF3F2D" w:rsidP="00467E8A"/>
        </w:tc>
        <w:tc>
          <w:tcPr>
            <w:tcW w:w="1264" w:type="dxa"/>
          </w:tcPr>
          <w:p w14:paraId="2F865FC1" w14:textId="77777777" w:rsidR="00CF3F2D" w:rsidRPr="00EF6A93" w:rsidRDefault="00CF3F2D" w:rsidP="00467E8A">
            <w:pPr>
              <w:rPr>
                <w:rFonts w:cs="Arial"/>
                <w:bCs/>
              </w:rPr>
            </w:pPr>
          </w:p>
        </w:tc>
      </w:tr>
      <w:tr w:rsidR="00CF3F2D" w:rsidRPr="00EF6A93" w14:paraId="04E7BD1A" w14:textId="77777777" w:rsidTr="00467E8A">
        <w:trPr>
          <w:trHeight w:val="288"/>
        </w:trPr>
        <w:tc>
          <w:tcPr>
            <w:tcW w:w="900" w:type="dxa"/>
            <w:vMerge/>
            <w:shd w:val="clear" w:color="auto" w:fill="auto"/>
          </w:tcPr>
          <w:p w14:paraId="111777A3" w14:textId="77777777" w:rsidR="00CF3F2D" w:rsidRPr="00EF6A93" w:rsidRDefault="00CF3F2D" w:rsidP="00467E8A"/>
        </w:tc>
        <w:tc>
          <w:tcPr>
            <w:tcW w:w="1498" w:type="dxa"/>
            <w:vMerge/>
            <w:shd w:val="clear" w:color="auto" w:fill="auto"/>
          </w:tcPr>
          <w:p w14:paraId="4C555DB7" w14:textId="77777777" w:rsidR="00CF3F2D" w:rsidRPr="00EF6A93" w:rsidRDefault="00CF3F2D" w:rsidP="00467E8A">
            <w:pPr>
              <w:rPr>
                <w:rFonts w:cs="Arial"/>
                <w:b/>
                <w:bCs/>
              </w:rPr>
            </w:pPr>
          </w:p>
        </w:tc>
        <w:tc>
          <w:tcPr>
            <w:tcW w:w="2974" w:type="dxa"/>
            <w:vMerge/>
            <w:shd w:val="clear" w:color="auto" w:fill="auto"/>
          </w:tcPr>
          <w:p w14:paraId="01F9037C" w14:textId="77777777" w:rsidR="00CF3F2D" w:rsidRPr="00EF6A93" w:rsidRDefault="00CF3F2D" w:rsidP="00467E8A"/>
        </w:tc>
        <w:tc>
          <w:tcPr>
            <w:tcW w:w="4410" w:type="dxa"/>
            <w:shd w:val="clear" w:color="auto" w:fill="auto"/>
          </w:tcPr>
          <w:p w14:paraId="490762E5" w14:textId="77777777" w:rsidR="00CF3F2D" w:rsidRPr="00EF6A93" w:rsidRDefault="00CF3F2D" w:rsidP="00467E8A">
            <w:r w:rsidRPr="00EF6A93">
              <w:rPr>
                <w:rStyle w:val="SAPScreenElement"/>
              </w:rPr>
              <w:t>Manual:</w:t>
            </w:r>
            <w:r w:rsidRPr="00EF6A93">
              <w:t xml:space="preserve"> defaults to</w:t>
            </w:r>
            <w:r w:rsidRPr="00EF6A93">
              <w:rPr>
                <w:rStyle w:val="SAPMonospace"/>
              </w:rPr>
              <w:t xml:space="preserve"> Yes</w:t>
            </w:r>
            <w:r w:rsidRPr="00EF6A93">
              <w:t>; read-only field</w:t>
            </w:r>
          </w:p>
          <w:p w14:paraId="3B69C389" w14:textId="77777777" w:rsidR="00CF3F2D" w:rsidRPr="00EF6A93" w:rsidRDefault="00CF3F2D" w:rsidP="00467E8A">
            <w:pPr>
              <w:ind w:left="342"/>
            </w:pPr>
            <w:r w:rsidRPr="00EF6A93">
              <w:rPr>
                <w:noProof/>
              </w:rPr>
              <w:drawing>
                <wp:inline distT="0" distB="0" distL="0" distR="0" wp14:anchorId="71029A49" wp14:editId="0BE5DBFB">
                  <wp:extent cx="228600" cy="228600"/>
                  <wp:effectExtent l="0" t="0" r="0" b="0"/>
                  <wp:docPr id="10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w:t>
            </w:r>
            <w:r w:rsidRPr="00EF6A93">
              <w:rPr>
                <w:rFonts w:ascii="BentonSans Regular" w:hAnsi="BentonSans Regular"/>
                <w:color w:val="666666"/>
                <w:sz w:val="22"/>
              </w:rPr>
              <w:t>Note</w:t>
            </w:r>
          </w:p>
          <w:p w14:paraId="637F2F2A" w14:textId="77777777" w:rsidR="00CF3F2D" w:rsidRPr="00EF6A93" w:rsidRDefault="00CF3F2D" w:rsidP="00467E8A">
            <w:pPr>
              <w:ind w:left="342"/>
              <w:rPr>
                <w:rStyle w:val="SAPScreenElement"/>
              </w:rPr>
            </w:pPr>
            <w:r w:rsidRPr="00EF6A93">
              <w:t>Indicates that a manual payment summary/group certificate has been created</w:t>
            </w:r>
            <w:r w:rsidRPr="00EF6A93">
              <w:rPr>
                <w:rStyle w:val="SAPScreenElement"/>
              </w:rPr>
              <w:t>.</w:t>
            </w:r>
          </w:p>
        </w:tc>
        <w:tc>
          <w:tcPr>
            <w:tcW w:w="3240" w:type="dxa"/>
            <w:vMerge/>
            <w:shd w:val="clear" w:color="auto" w:fill="auto"/>
          </w:tcPr>
          <w:p w14:paraId="21415AA4" w14:textId="77777777" w:rsidR="00CF3F2D" w:rsidRPr="00EF6A93" w:rsidRDefault="00CF3F2D" w:rsidP="00467E8A"/>
        </w:tc>
        <w:tc>
          <w:tcPr>
            <w:tcW w:w="1264" w:type="dxa"/>
          </w:tcPr>
          <w:p w14:paraId="633F0D22" w14:textId="77777777" w:rsidR="00CF3F2D" w:rsidRPr="00EF6A93" w:rsidRDefault="00CF3F2D" w:rsidP="00467E8A">
            <w:pPr>
              <w:rPr>
                <w:rFonts w:cs="Arial"/>
                <w:bCs/>
              </w:rPr>
            </w:pPr>
          </w:p>
        </w:tc>
      </w:tr>
      <w:tr w:rsidR="00CF3F2D" w:rsidRPr="00EF6A93" w14:paraId="0C301D68" w14:textId="77777777" w:rsidTr="00467E8A">
        <w:trPr>
          <w:trHeight w:val="288"/>
        </w:trPr>
        <w:tc>
          <w:tcPr>
            <w:tcW w:w="900" w:type="dxa"/>
            <w:vMerge/>
            <w:shd w:val="clear" w:color="auto" w:fill="auto"/>
          </w:tcPr>
          <w:p w14:paraId="494E4990" w14:textId="77777777" w:rsidR="00CF3F2D" w:rsidRPr="00EF6A93" w:rsidRDefault="00CF3F2D" w:rsidP="00467E8A"/>
        </w:tc>
        <w:tc>
          <w:tcPr>
            <w:tcW w:w="1498" w:type="dxa"/>
            <w:vMerge/>
            <w:shd w:val="clear" w:color="auto" w:fill="auto"/>
          </w:tcPr>
          <w:p w14:paraId="5B68FF37" w14:textId="77777777" w:rsidR="00CF3F2D" w:rsidRPr="00EF6A93" w:rsidRDefault="00CF3F2D" w:rsidP="00467E8A">
            <w:pPr>
              <w:rPr>
                <w:rFonts w:cs="Arial"/>
                <w:b/>
                <w:bCs/>
              </w:rPr>
            </w:pPr>
          </w:p>
        </w:tc>
        <w:tc>
          <w:tcPr>
            <w:tcW w:w="2974" w:type="dxa"/>
            <w:vMerge/>
            <w:shd w:val="clear" w:color="auto" w:fill="auto"/>
          </w:tcPr>
          <w:p w14:paraId="6613BC04" w14:textId="77777777" w:rsidR="00CF3F2D" w:rsidRPr="00EF6A93" w:rsidRDefault="00CF3F2D" w:rsidP="00467E8A"/>
        </w:tc>
        <w:tc>
          <w:tcPr>
            <w:tcW w:w="4410" w:type="dxa"/>
            <w:shd w:val="clear" w:color="auto" w:fill="auto"/>
          </w:tcPr>
          <w:p w14:paraId="1E20D9E5" w14:textId="77777777" w:rsidR="00CF3F2D" w:rsidRPr="00EF6A93" w:rsidRDefault="00CF3F2D" w:rsidP="00467E8A">
            <w:r w:rsidRPr="00EF6A93">
              <w:rPr>
                <w:rStyle w:val="SAPScreenElement"/>
              </w:rPr>
              <w:t>Amended ETP:</w:t>
            </w:r>
            <w:r w:rsidRPr="00EF6A93">
              <w:t xml:space="preserve"> updated by system; leave as is</w:t>
            </w:r>
          </w:p>
          <w:p w14:paraId="6D53E401" w14:textId="77777777" w:rsidR="00CF3F2D" w:rsidRPr="00EF6A93" w:rsidRDefault="00CF3F2D" w:rsidP="00467E8A">
            <w:pPr>
              <w:ind w:left="342"/>
            </w:pPr>
            <w:r w:rsidRPr="00EF6A93">
              <w:rPr>
                <w:noProof/>
              </w:rPr>
              <w:drawing>
                <wp:inline distT="0" distB="0" distL="0" distR="0" wp14:anchorId="0C34F099" wp14:editId="65FECAD6">
                  <wp:extent cx="228600" cy="228600"/>
                  <wp:effectExtent l="0" t="0" r="0" b="0"/>
                  <wp:docPr id="10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w:t>
            </w:r>
            <w:r w:rsidRPr="00EF6A93">
              <w:rPr>
                <w:rFonts w:ascii="BentonSans Regular" w:hAnsi="BentonSans Regular"/>
                <w:color w:val="666666"/>
                <w:sz w:val="22"/>
              </w:rPr>
              <w:t>Note</w:t>
            </w:r>
          </w:p>
          <w:p w14:paraId="465EF4F2" w14:textId="77777777" w:rsidR="00CF3F2D" w:rsidRPr="00EF6A93" w:rsidRDefault="00CF3F2D" w:rsidP="00467E8A">
            <w:pPr>
              <w:ind w:left="342"/>
            </w:pPr>
            <w:r w:rsidRPr="00EF6A93">
              <w:t>Defaults to</w:t>
            </w:r>
            <w:r w:rsidRPr="0007198E">
              <w:rPr>
                <w:rStyle w:val="SAPMonospace"/>
              </w:rPr>
              <w:t xml:space="preserve"> </w:t>
            </w:r>
            <w:r w:rsidRPr="00EF6A93">
              <w:rPr>
                <w:rStyle w:val="SAPMonospace"/>
              </w:rPr>
              <w:t>No</w:t>
            </w:r>
            <w:r w:rsidRPr="00EF6A93">
              <w:t>, meaning, that the record contains original data that is being reported for the first time.</w:t>
            </w:r>
          </w:p>
          <w:p w14:paraId="43E7C80C" w14:textId="77777777" w:rsidR="00CF3F2D" w:rsidRPr="00EF6A93" w:rsidRDefault="00CF3F2D" w:rsidP="00467E8A">
            <w:pPr>
              <w:ind w:left="342"/>
              <w:rPr>
                <w:rStyle w:val="SAPScreenElement"/>
                <w:rFonts w:ascii="BentonSans Book" w:hAnsi="BentonSans Book"/>
                <w:color w:val="auto"/>
              </w:rPr>
            </w:pPr>
            <w:r w:rsidRPr="00EF6A93">
              <w:t>If the record contains amended data, the value is set to</w:t>
            </w:r>
            <w:r w:rsidRPr="00EF6A93">
              <w:rPr>
                <w:rStyle w:val="SAPMonospace"/>
              </w:rPr>
              <w:t xml:space="preserve"> Yes</w:t>
            </w:r>
            <w:r w:rsidRPr="00EF6A93">
              <w:t>.</w:t>
            </w:r>
          </w:p>
        </w:tc>
        <w:tc>
          <w:tcPr>
            <w:tcW w:w="3240" w:type="dxa"/>
            <w:vMerge/>
            <w:shd w:val="clear" w:color="auto" w:fill="auto"/>
          </w:tcPr>
          <w:p w14:paraId="2DF24FEC" w14:textId="77777777" w:rsidR="00CF3F2D" w:rsidRPr="00EF6A93" w:rsidRDefault="00CF3F2D" w:rsidP="00467E8A"/>
        </w:tc>
        <w:tc>
          <w:tcPr>
            <w:tcW w:w="1264" w:type="dxa"/>
          </w:tcPr>
          <w:p w14:paraId="43F0E93A" w14:textId="77777777" w:rsidR="00CF3F2D" w:rsidRPr="00EF6A93" w:rsidRDefault="00CF3F2D" w:rsidP="00467E8A">
            <w:pPr>
              <w:rPr>
                <w:rFonts w:cs="Arial"/>
                <w:bCs/>
              </w:rPr>
            </w:pPr>
          </w:p>
        </w:tc>
      </w:tr>
      <w:tr w:rsidR="00CF3F2D" w:rsidRPr="00EF6A93" w14:paraId="120D2A84" w14:textId="77777777" w:rsidTr="00467E8A">
        <w:trPr>
          <w:trHeight w:val="288"/>
        </w:trPr>
        <w:tc>
          <w:tcPr>
            <w:tcW w:w="900" w:type="dxa"/>
            <w:vMerge/>
            <w:shd w:val="clear" w:color="auto" w:fill="auto"/>
          </w:tcPr>
          <w:p w14:paraId="2CE4CF43" w14:textId="77777777" w:rsidR="00CF3F2D" w:rsidRPr="00EF6A93" w:rsidRDefault="00CF3F2D" w:rsidP="00467E8A"/>
        </w:tc>
        <w:tc>
          <w:tcPr>
            <w:tcW w:w="1498" w:type="dxa"/>
            <w:vMerge/>
            <w:shd w:val="clear" w:color="auto" w:fill="auto"/>
          </w:tcPr>
          <w:p w14:paraId="60F004D2" w14:textId="77777777" w:rsidR="00CF3F2D" w:rsidRPr="00EF6A93" w:rsidRDefault="00CF3F2D" w:rsidP="00467E8A">
            <w:pPr>
              <w:rPr>
                <w:rFonts w:cs="Arial"/>
                <w:b/>
                <w:bCs/>
              </w:rPr>
            </w:pPr>
          </w:p>
        </w:tc>
        <w:tc>
          <w:tcPr>
            <w:tcW w:w="2974" w:type="dxa"/>
            <w:vMerge/>
            <w:shd w:val="clear" w:color="auto" w:fill="auto"/>
          </w:tcPr>
          <w:p w14:paraId="72F5D111" w14:textId="77777777" w:rsidR="00CF3F2D" w:rsidRPr="00EF6A93" w:rsidRDefault="00CF3F2D" w:rsidP="00467E8A"/>
        </w:tc>
        <w:tc>
          <w:tcPr>
            <w:tcW w:w="4410" w:type="dxa"/>
            <w:shd w:val="clear" w:color="auto" w:fill="auto"/>
          </w:tcPr>
          <w:p w14:paraId="5B625EC7" w14:textId="77777777" w:rsidR="00CF3F2D" w:rsidRPr="00EF6A93" w:rsidRDefault="00CF3F2D" w:rsidP="00467E8A">
            <w:pPr>
              <w:rPr>
                <w:rStyle w:val="SAPScreenElement"/>
              </w:rPr>
            </w:pPr>
            <w:r w:rsidRPr="00EF6A93">
              <w:rPr>
                <w:rStyle w:val="SAPScreenElement"/>
              </w:rPr>
              <w:t xml:space="preserve">Date of payment: </w:t>
            </w:r>
            <w:r w:rsidRPr="00EF6A93">
              <w:t>select the employee’s termination date from calendar help</w:t>
            </w:r>
          </w:p>
        </w:tc>
        <w:tc>
          <w:tcPr>
            <w:tcW w:w="3240" w:type="dxa"/>
            <w:vMerge/>
            <w:shd w:val="clear" w:color="auto" w:fill="auto"/>
          </w:tcPr>
          <w:p w14:paraId="67DADDD2" w14:textId="77777777" w:rsidR="00CF3F2D" w:rsidRPr="00EF6A93" w:rsidRDefault="00CF3F2D" w:rsidP="00467E8A"/>
        </w:tc>
        <w:tc>
          <w:tcPr>
            <w:tcW w:w="1264" w:type="dxa"/>
          </w:tcPr>
          <w:p w14:paraId="527C9FD9" w14:textId="77777777" w:rsidR="00CF3F2D" w:rsidRPr="00EF6A93" w:rsidRDefault="00CF3F2D" w:rsidP="00467E8A">
            <w:pPr>
              <w:rPr>
                <w:rFonts w:cs="Arial"/>
                <w:bCs/>
              </w:rPr>
            </w:pPr>
          </w:p>
        </w:tc>
      </w:tr>
      <w:tr w:rsidR="00CF3F2D" w:rsidRPr="00EF6A93" w14:paraId="5DA1B971" w14:textId="77777777" w:rsidTr="00467E8A">
        <w:trPr>
          <w:trHeight w:val="288"/>
        </w:trPr>
        <w:tc>
          <w:tcPr>
            <w:tcW w:w="900" w:type="dxa"/>
            <w:vMerge/>
            <w:shd w:val="clear" w:color="auto" w:fill="auto"/>
          </w:tcPr>
          <w:p w14:paraId="1E24C5E6" w14:textId="77777777" w:rsidR="00CF3F2D" w:rsidRPr="00EF6A93" w:rsidRDefault="00CF3F2D" w:rsidP="00467E8A"/>
        </w:tc>
        <w:tc>
          <w:tcPr>
            <w:tcW w:w="1498" w:type="dxa"/>
            <w:vMerge/>
            <w:shd w:val="clear" w:color="auto" w:fill="auto"/>
          </w:tcPr>
          <w:p w14:paraId="03C8C806" w14:textId="77777777" w:rsidR="00CF3F2D" w:rsidRPr="00EF6A93" w:rsidRDefault="00CF3F2D" w:rsidP="00467E8A">
            <w:pPr>
              <w:rPr>
                <w:rFonts w:cs="Arial"/>
                <w:b/>
                <w:bCs/>
              </w:rPr>
            </w:pPr>
          </w:p>
        </w:tc>
        <w:tc>
          <w:tcPr>
            <w:tcW w:w="2974" w:type="dxa"/>
            <w:vMerge/>
            <w:shd w:val="clear" w:color="auto" w:fill="auto"/>
          </w:tcPr>
          <w:p w14:paraId="48AE3BE3" w14:textId="77777777" w:rsidR="00CF3F2D" w:rsidRPr="00EF6A93" w:rsidRDefault="00CF3F2D" w:rsidP="00467E8A"/>
        </w:tc>
        <w:tc>
          <w:tcPr>
            <w:tcW w:w="4410" w:type="dxa"/>
            <w:shd w:val="clear" w:color="auto" w:fill="auto"/>
          </w:tcPr>
          <w:p w14:paraId="5F3C45A9" w14:textId="77777777" w:rsidR="00CF3F2D" w:rsidRPr="00EF6A93" w:rsidRDefault="00CF3F2D" w:rsidP="00467E8A">
            <w:pPr>
              <w:rPr>
                <w:rStyle w:val="SAPScreenElement"/>
              </w:rPr>
            </w:pPr>
            <w:r w:rsidRPr="00EF6A93">
              <w:rPr>
                <w:rStyle w:val="SAPScreenElement"/>
              </w:rPr>
              <w:t>Date started:</w:t>
            </w:r>
            <w:r w:rsidRPr="00EF6A93">
              <w:t xml:space="preserve"> select the employee’s hire date from calendar help</w:t>
            </w:r>
          </w:p>
        </w:tc>
        <w:tc>
          <w:tcPr>
            <w:tcW w:w="3240" w:type="dxa"/>
            <w:vMerge/>
            <w:shd w:val="clear" w:color="auto" w:fill="auto"/>
          </w:tcPr>
          <w:p w14:paraId="26494833" w14:textId="77777777" w:rsidR="00CF3F2D" w:rsidRPr="00EF6A93" w:rsidRDefault="00CF3F2D" w:rsidP="00467E8A"/>
        </w:tc>
        <w:tc>
          <w:tcPr>
            <w:tcW w:w="1264" w:type="dxa"/>
          </w:tcPr>
          <w:p w14:paraId="6463A444" w14:textId="77777777" w:rsidR="00CF3F2D" w:rsidRPr="00EF6A93" w:rsidRDefault="00CF3F2D" w:rsidP="00467E8A">
            <w:pPr>
              <w:rPr>
                <w:rFonts w:cs="Arial"/>
                <w:bCs/>
              </w:rPr>
            </w:pPr>
          </w:p>
        </w:tc>
      </w:tr>
      <w:tr w:rsidR="00CF3F2D" w:rsidRPr="00EF6A93" w14:paraId="339AAA35" w14:textId="77777777" w:rsidTr="00467E8A">
        <w:trPr>
          <w:trHeight w:val="288"/>
        </w:trPr>
        <w:tc>
          <w:tcPr>
            <w:tcW w:w="900" w:type="dxa"/>
            <w:vMerge/>
            <w:shd w:val="clear" w:color="auto" w:fill="auto"/>
          </w:tcPr>
          <w:p w14:paraId="2053FDBE" w14:textId="77777777" w:rsidR="00CF3F2D" w:rsidRPr="00EF6A93" w:rsidRDefault="00CF3F2D" w:rsidP="00467E8A"/>
        </w:tc>
        <w:tc>
          <w:tcPr>
            <w:tcW w:w="1498" w:type="dxa"/>
            <w:vMerge/>
            <w:shd w:val="clear" w:color="auto" w:fill="auto"/>
          </w:tcPr>
          <w:p w14:paraId="513A25C2" w14:textId="77777777" w:rsidR="00CF3F2D" w:rsidRPr="00EF6A93" w:rsidRDefault="00CF3F2D" w:rsidP="00467E8A">
            <w:pPr>
              <w:rPr>
                <w:rFonts w:cs="Arial"/>
                <w:b/>
                <w:bCs/>
              </w:rPr>
            </w:pPr>
          </w:p>
        </w:tc>
        <w:tc>
          <w:tcPr>
            <w:tcW w:w="2974" w:type="dxa"/>
            <w:vMerge/>
            <w:shd w:val="clear" w:color="auto" w:fill="auto"/>
          </w:tcPr>
          <w:p w14:paraId="3EC7651C" w14:textId="77777777" w:rsidR="00CF3F2D" w:rsidRPr="00EF6A93" w:rsidRDefault="00CF3F2D" w:rsidP="00467E8A"/>
        </w:tc>
        <w:tc>
          <w:tcPr>
            <w:tcW w:w="4410" w:type="dxa"/>
            <w:shd w:val="clear" w:color="auto" w:fill="auto"/>
          </w:tcPr>
          <w:p w14:paraId="027EB0A7" w14:textId="77777777" w:rsidR="00CF3F2D" w:rsidRPr="00EF6A93" w:rsidRDefault="00CF3F2D" w:rsidP="00467E8A">
            <w:pPr>
              <w:rPr>
                <w:rStyle w:val="SAPScreenElement"/>
                <w:rFonts w:ascii="BentonSans Book" w:hAnsi="BentonSans Book"/>
                <w:color w:val="auto"/>
              </w:rPr>
            </w:pPr>
            <w:r w:rsidRPr="00EF6A93">
              <w:rPr>
                <w:rStyle w:val="SAPScreenElement"/>
              </w:rPr>
              <w:t xml:space="preserve">Split ETP: </w:t>
            </w:r>
            <w:r w:rsidRPr="00EF6A93">
              <w:t xml:space="preserve">defaults to </w:t>
            </w:r>
            <w:r w:rsidRPr="00EF6A93">
              <w:rPr>
                <w:rStyle w:val="SAPMonospace"/>
              </w:rPr>
              <w:t>No</w:t>
            </w:r>
            <w:r w:rsidRPr="00EF6A93">
              <w:t>; read-only field</w:t>
            </w:r>
          </w:p>
        </w:tc>
        <w:tc>
          <w:tcPr>
            <w:tcW w:w="3240" w:type="dxa"/>
            <w:vMerge/>
            <w:shd w:val="clear" w:color="auto" w:fill="auto"/>
          </w:tcPr>
          <w:p w14:paraId="514BA31A" w14:textId="77777777" w:rsidR="00CF3F2D" w:rsidRPr="00EF6A93" w:rsidRDefault="00CF3F2D" w:rsidP="00467E8A"/>
        </w:tc>
        <w:tc>
          <w:tcPr>
            <w:tcW w:w="1264" w:type="dxa"/>
          </w:tcPr>
          <w:p w14:paraId="5DBCEB45" w14:textId="77777777" w:rsidR="00CF3F2D" w:rsidRPr="00EF6A93" w:rsidRDefault="00CF3F2D" w:rsidP="00467E8A">
            <w:pPr>
              <w:rPr>
                <w:rFonts w:cs="Arial"/>
                <w:bCs/>
              </w:rPr>
            </w:pPr>
          </w:p>
        </w:tc>
      </w:tr>
      <w:tr w:rsidR="00CF3F2D" w:rsidRPr="00EF6A93" w14:paraId="4E84AB72" w14:textId="77777777" w:rsidTr="00467E8A">
        <w:trPr>
          <w:trHeight w:val="288"/>
        </w:trPr>
        <w:tc>
          <w:tcPr>
            <w:tcW w:w="900" w:type="dxa"/>
            <w:vMerge/>
            <w:shd w:val="clear" w:color="auto" w:fill="auto"/>
          </w:tcPr>
          <w:p w14:paraId="4F807B8F" w14:textId="77777777" w:rsidR="00CF3F2D" w:rsidRPr="00EF6A93" w:rsidRDefault="00CF3F2D" w:rsidP="00467E8A"/>
        </w:tc>
        <w:tc>
          <w:tcPr>
            <w:tcW w:w="1498" w:type="dxa"/>
            <w:vMerge/>
            <w:shd w:val="clear" w:color="auto" w:fill="auto"/>
          </w:tcPr>
          <w:p w14:paraId="0F1101A8" w14:textId="77777777" w:rsidR="00CF3F2D" w:rsidRPr="00EF6A93" w:rsidRDefault="00CF3F2D" w:rsidP="00467E8A">
            <w:pPr>
              <w:rPr>
                <w:rFonts w:cs="Arial"/>
                <w:b/>
                <w:bCs/>
              </w:rPr>
            </w:pPr>
          </w:p>
        </w:tc>
        <w:tc>
          <w:tcPr>
            <w:tcW w:w="2974" w:type="dxa"/>
            <w:vMerge/>
            <w:shd w:val="clear" w:color="auto" w:fill="auto"/>
          </w:tcPr>
          <w:p w14:paraId="1A79424E" w14:textId="77777777" w:rsidR="00CF3F2D" w:rsidRPr="00EF6A93" w:rsidRDefault="00CF3F2D" w:rsidP="00467E8A"/>
        </w:tc>
        <w:tc>
          <w:tcPr>
            <w:tcW w:w="4410" w:type="dxa"/>
            <w:shd w:val="clear" w:color="auto" w:fill="auto"/>
          </w:tcPr>
          <w:p w14:paraId="38F16D9F" w14:textId="77777777" w:rsidR="00CF3F2D" w:rsidRPr="00EF6A93" w:rsidRDefault="00CF3F2D" w:rsidP="00467E8A">
            <w:pPr>
              <w:rPr>
                <w:rStyle w:val="SAPScreenElement"/>
              </w:rPr>
            </w:pPr>
            <w:r w:rsidRPr="00EF6A93">
              <w:rPr>
                <w:rStyle w:val="SAPScreenElement"/>
              </w:rPr>
              <w:t>No. ETP prints:</w:t>
            </w:r>
            <w:r w:rsidRPr="00EF6A93">
              <w:t xml:space="preserve"> enter as appropriate</w:t>
            </w:r>
          </w:p>
        </w:tc>
        <w:tc>
          <w:tcPr>
            <w:tcW w:w="3240" w:type="dxa"/>
            <w:vMerge/>
            <w:shd w:val="clear" w:color="auto" w:fill="auto"/>
          </w:tcPr>
          <w:p w14:paraId="21074AF3" w14:textId="77777777" w:rsidR="00CF3F2D" w:rsidRPr="00EF6A93" w:rsidRDefault="00CF3F2D" w:rsidP="00467E8A"/>
        </w:tc>
        <w:tc>
          <w:tcPr>
            <w:tcW w:w="1264" w:type="dxa"/>
          </w:tcPr>
          <w:p w14:paraId="2FD30C1E" w14:textId="77777777" w:rsidR="00CF3F2D" w:rsidRPr="00EF6A93" w:rsidRDefault="00CF3F2D" w:rsidP="00467E8A">
            <w:pPr>
              <w:rPr>
                <w:rFonts w:cs="Arial"/>
                <w:bCs/>
              </w:rPr>
            </w:pPr>
          </w:p>
        </w:tc>
      </w:tr>
      <w:tr w:rsidR="00CF3F2D" w:rsidRPr="00EF6A93" w14:paraId="06819173" w14:textId="77777777" w:rsidTr="00467E8A">
        <w:trPr>
          <w:trHeight w:val="288"/>
        </w:trPr>
        <w:tc>
          <w:tcPr>
            <w:tcW w:w="900" w:type="dxa"/>
            <w:vMerge/>
            <w:shd w:val="clear" w:color="auto" w:fill="auto"/>
          </w:tcPr>
          <w:p w14:paraId="52B2185E" w14:textId="77777777" w:rsidR="00CF3F2D" w:rsidRPr="00EF6A93" w:rsidRDefault="00CF3F2D" w:rsidP="00467E8A"/>
        </w:tc>
        <w:tc>
          <w:tcPr>
            <w:tcW w:w="1498" w:type="dxa"/>
            <w:vMerge/>
            <w:shd w:val="clear" w:color="auto" w:fill="auto"/>
          </w:tcPr>
          <w:p w14:paraId="155DB3D4" w14:textId="77777777" w:rsidR="00CF3F2D" w:rsidRPr="00EF6A93" w:rsidRDefault="00CF3F2D" w:rsidP="00467E8A">
            <w:pPr>
              <w:rPr>
                <w:rFonts w:cs="Arial"/>
                <w:b/>
                <w:bCs/>
              </w:rPr>
            </w:pPr>
          </w:p>
        </w:tc>
        <w:tc>
          <w:tcPr>
            <w:tcW w:w="2974" w:type="dxa"/>
            <w:vMerge/>
            <w:shd w:val="clear" w:color="auto" w:fill="auto"/>
          </w:tcPr>
          <w:p w14:paraId="46C89226" w14:textId="77777777" w:rsidR="00CF3F2D" w:rsidRPr="00EF6A93" w:rsidRDefault="00CF3F2D" w:rsidP="00467E8A"/>
        </w:tc>
        <w:tc>
          <w:tcPr>
            <w:tcW w:w="4410" w:type="dxa"/>
            <w:shd w:val="clear" w:color="auto" w:fill="auto"/>
          </w:tcPr>
          <w:p w14:paraId="179B963F" w14:textId="77777777" w:rsidR="00CF3F2D" w:rsidRPr="00EF6A93" w:rsidRDefault="00CF3F2D" w:rsidP="00467E8A">
            <w:pPr>
              <w:rPr>
                <w:rStyle w:val="SAPScreenElement"/>
              </w:rPr>
            </w:pPr>
            <w:r w:rsidRPr="00EF6A93">
              <w:rPr>
                <w:rStyle w:val="SAPScreenElement"/>
              </w:rPr>
              <w:t xml:space="preserve">Last ETP print date: </w:t>
            </w:r>
            <w:r w:rsidRPr="00EF6A93">
              <w:t>enter time at which last ETP summary report was printed</w:t>
            </w:r>
          </w:p>
        </w:tc>
        <w:tc>
          <w:tcPr>
            <w:tcW w:w="3240" w:type="dxa"/>
            <w:vMerge/>
            <w:shd w:val="clear" w:color="auto" w:fill="auto"/>
          </w:tcPr>
          <w:p w14:paraId="46DFAB94" w14:textId="77777777" w:rsidR="00CF3F2D" w:rsidRPr="00EF6A93" w:rsidRDefault="00CF3F2D" w:rsidP="00467E8A"/>
        </w:tc>
        <w:tc>
          <w:tcPr>
            <w:tcW w:w="1264" w:type="dxa"/>
          </w:tcPr>
          <w:p w14:paraId="0DC62B8E" w14:textId="77777777" w:rsidR="00CF3F2D" w:rsidRPr="00EF6A93" w:rsidRDefault="00CF3F2D" w:rsidP="00467E8A">
            <w:pPr>
              <w:rPr>
                <w:rFonts w:cs="Arial"/>
                <w:bCs/>
              </w:rPr>
            </w:pPr>
          </w:p>
        </w:tc>
      </w:tr>
      <w:tr w:rsidR="00CF3F2D" w:rsidRPr="00EF6A93" w14:paraId="41121290" w14:textId="77777777" w:rsidTr="00467E8A">
        <w:trPr>
          <w:trHeight w:val="288"/>
        </w:trPr>
        <w:tc>
          <w:tcPr>
            <w:tcW w:w="900" w:type="dxa"/>
            <w:vMerge/>
            <w:shd w:val="clear" w:color="auto" w:fill="auto"/>
          </w:tcPr>
          <w:p w14:paraId="33B5985C" w14:textId="77777777" w:rsidR="00CF3F2D" w:rsidRPr="00EF6A93" w:rsidRDefault="00CF3F2D" w:rsidP="00467E8A"/>
        </w:tc>
        <w:tc>
          <w:tcPr>
            <w:tcW w:w="1498" w:type="dxa"/>
            <w:vMerge/>
            <w:shd w:val="clear" w:color="auto" w:fill="auto"/>
          </w:tcPr>
          <w:p w14:paraId="58A2C202" w14:textId="77777777" w:rsidR="00CF3F2D" w:rsidRPr="00EF6A93" w:rsidRDefault="00CF3F2D" w:rsidP="00467E8A">
            <w:pPr>
              <w:rPr>
                <w:rFonts w:cs="Arial"/>
                <w:b/>
                <w:bCs/>
              </w:rPr>
            </w:pPr>
          </w:p>
        </w:tc>
        <w:tc>
          <w:tcPr>
            <w:tcW w:w="2974" w:type="dxa"/>
            <w:vMerge/>
            <w:shd w:val="clear" w:color="auto" w:fill="auto"/>
          </w:tcPr>
          <w:p w14:paraId="76F9B697" w14:textId="77777777" w:rsidR="00CF3F2D" w:rsidRPr="00EF6A93" w:rsidRDefault="00CF3F2D" w:rsidP="00467E8A"/>
        </w:tc>
        <w:tc>
          <w:tcPr>
            <w:tcW w:w="4410" w:type="dxa"/>
            <w:shd w:val="clear" w:color="auto" w:fill="auto"/>
          </w:tcPr>
          <w:p w14:paraId="64DEC653" w14:textId="77777777" w:rsidR="00CF3F2D" w:rsidRPr="00EF6A93" w:rsidRDefault="00CF3F2D" w:rsidP="00467E8A">
            <w:pPr>
              <w:rPr>
                <w:rStyle w:val="SAPScreenElement"/>
              </w:rPr>
            </w:pPr>
            <w:r w:rsidRPr="00EF6A93">
              <w:rPr>
                <w:rStyle w:val="SAPScreenElement"/>
              </w:rPr>
              <w:t>Last ETP print time:</w:t>
            </w:r>
            <w:r w:rsidRPr="00EF6A93">
              <w:t xml:space="preserve"> select date at which last ETP summary report was printed</w:t>
            </w:r>
          </w:p>
        </w:tc>
        <w:tc>
          <w:tcPr>
            <w:tcW w:w="3240" w:type="dxa"/>
            <w:vMerge/>
            <w:shd w:val="clear" w:color="auto" w:fill="auto"/>
          </w:tcPr>
          <w:p w14:paraId="516B4793" w14:textId="77777777" w:rsidR="00CF3F2D" w:rsidRPr="00EF6A93" w:rsidRDefault="00CF3F2D" w:rsidP="00467E8A"/>
        </w:tc>
        <w:tc>
          <w:tcPr>
            <w:tcW w:w="1264" w:type="dxa"/>
          </w:tcPr>
          <w:p w14:paraId="1BA5C20C" w14:textId="77777777" w:rsidR="00CF3F2D" w:rsidRPr="00EF6A93" w:rsidRDefault="00CF3F2D" w:rsidP="00467E8A">
            <w:pPr>
              <w:rPr>
                <w:rFonts w:cs="Arial"/>
                <w:bCs/>
              </w:rPr>
            </w:pPr>
          </w:p>
        </w:tc>
      </w:tr>
      <w:tr w:rsidR="00CF3F2D" w:rsidRPr="00EF6A93" w14:paraId="5FBEFA1D" w14:textId="77777777" w:rsidTr="00467E8A">
        <w:trPr>
          <w:trHeight w:val="288"/>
        </w:trPr>
        <w:tc>
          <w:tcPr>
            <w:tcW w:w="900" w:type="dxa"/>
            <w:vMerge/>
            <w:shd w:val="clear" w:color="auto" w:fill="auto"/>
          </w:tcPr>
          <w:p w14:paraId="6D5EEDBC" w14:textId="77777777" w:rsidR="00CF3F2D" w:rsidRPr="00EF6A93" w:rsidRDefault="00CF3F2D" w:rsidP="00467E8A"/>
        </w:tc>
        <w:tc>
          <w:tcPr>
            <w:tcW w:w="1498" w:type="dxa"/>
            <w:vMerge/>
            <w:shd w:val="clear" w:color="auto" w:fill="auto"/>
          </w:tcPr>
          <w:p w14:paraId="6DD333D0" w14:textId="77777777" w:rsidR="00CF3F2D" w:rsidRPr="00EF6A93" w:rsidRDefault="00CF3F2D" w:rsidP="00467E8A">
            <w:pPr>
              <w:rPr>
                <w:rFonts w:cs="Arial"/>
                <w:b/>
                <w:bCs/>
              </w:rPr>
            </w:pPr>
          </w:p>
        </w:tc>
        <w:tc>
          <w:tcPr>
            <w:tcW w:w="2974" w:type="dxa"/>
            <w:vMerge w:val="restart"/>
            <w:shd w:val="clear" w:color="auto" w:fill="auto"/>
          </w:tcPr>
          <w:p w14:paraId="5A77AFC4" w14:textId="77777777" w:rsidR="00CF3F2D" w:rsidRPr="00EF6A93" w:rsidRDefault="00CF3F2D" w:rsidP="00467E8A">
            <w:r w:rsidRPr="00EF6A93">
              <w:t xml:space="preserve">In the </w:t>
            </w:r>
            <w:r w:rsidRPr="00EF6A93">
              <w:rPr>
                <w:rStyle w:val="SAPScreenElement"/>
              </w:rPr>
              <w:t xml:space="preserve">ETP Components </w:t>
            </w:r>
            <w:r w:rsidRPr="00EF6A93">
              <w:t xml:space="preserve">part </w:t>
            </w:r>
            <w:r w:rsidRPr="00EF6A93">
              <w:rPr>
                <w:rFonts w:cs="Arial"/>
                <w:bCs/>
              </w:rPr>
              <w:t>of the form</w:t>
            </w:r>
            <w:r w:rsidRPr="00EF6A93">
              <w:t xml:space="preserve"> make the following entries:</w:t>
            </w:r>
          </w:p>
          <w:p w14:paraId="3C9EE020" w14:textId="77777777" w:rsidR="00CF3F2D" w:rsidRPr="00EF6A93" w:rsidRDefault="00CF3F2D" w:rsidP="00467E8A">
            <w:pPr>
              <w:ind w:left="342"/>
            </w:pPr>
            <w:r w:rsidRPr="00EF6A93">
              <w:rPr>
                <w:noProof/>
              </w:rPr>
              <w:drawing>
                <wp:inline distT="0" distB="0" distL="0" distR="0" wp14:anchorId="7AB868DA" wp14:editId="0F9B6FBB">
                  <wp:extent cx="228600" cy="228600"/>
                  <wp:effectExtent l="0" t="0" r="0" b="0"/>
                  <wp:docPr id="10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w:t>
            </w:r>
            <w:r w:rsidRPr="00EF6A93">
              <w:rPr>
                <w:rFonts w:ascii="BentonSans Regular" w:hAnsi="BentonSans Regular"/>
                <w:color w:val="666666"/>
                <w:sz w:val="22"/>
              </w:rPr>
              <w:t>Note</w:t>
            </w:r>
          </w:p>
          <w:p w14:paraId="3608F102" w14:textId="77777777" w:rsidR="00CF3F2D" w:rsidRPr="00EF6A93" w:rsidRDefault="00CF3F2D" w:rsidP="00467E8A">
            <w:pPr>
              <w:ind w:left="342"/>
            </w:pPr>
            <w:r w:rsidRPr="00EF6A93">
              <w:t>Only the editable fields are listed.</w:t>
            </w:r>
          </w:p>
        </w:tc>
        <w:tc>
          <w:tcPr>
            <w:tcW w:w="4410" w:type="dxa"/>
            <w:shd w:val="clear" w:color="auto" w:fill="auto"/>
          </w:tcPr>
          <w:p w14:paraId="1012BB36" w14:textId="77777777" w:rsidR="00CF3F2D" w:rsidRPr="00EF6A93" w:rsidRDefault="00CF3F2D" w:rsidP="00467E8A">
            <w:pPr>
              <w:rPr>
                <w:rStyle w:val="SAPScreenElement"/>
                <w:strike/>
              </w:rPr>
            </w:pPr>
            <w:r w:rsidRPr="00EF6A93">
              <w:rPr>
                <w:rStyle w:val="SAPScreenElement"/>
              </w:rPr>
              <w:t xml:space="preserve">Currency: </w:t>
            </w:r>
            <w:r w:rsidRPr="00EF6A93">
              <w:t>defaults to</w:t>
            </w:r>
            <w:r w:rsidRPr="00EF6A93">
              <w:rPr>
                <w:rStyle w:val="SAPMonospace"/>
              </w:rPr>
              <w:t xml:space="preserve"> AUD</w:t>
            </w:r>
            <w:r w:rsidRPr="00EF6A93">
              <w:t>; leave as is</w:t>
            </w:r>
          </w:p>
        </w:tc>
        <w:tc>
          <w:tcPr>
            <w:tcW w:w="3240" w:type="dxa"/>
            <w:vMerge/>
            <w:shd w:val="clear" w:color="auto" w:fill="auto"/>
          </w:tcPr>
          <w:p w14:paraId="39A4C628" w14:textId="77777777" w:rsidR="00CF3F2D" w:rsidRPr="00EF6A93" w:rsidRDefault="00CF3F2D" w:rsidP="00467E8A"/>
        </w:tc>
        <w:tc>
          <w:tcPr>
            <w:tcW w:w="1264" w:type="dxa"/>
          </w:tcPr>
          <w:p w14:paraId="0152C793" w14:textId="77777777" w:rsidR="00CF3F2D" w:rsidRPr="00EF6A93" w:rsidRDefault="00CF3F2D" w:rsidP="00467E8A">
            <w:pPr>
              <w:rPr>
                <w:rFonts w:cs="Arial"/>
                <w:bCs/>
              </w:rPr>
            </w:pPr>
          </w:p>
        </w:tc>
      </w:tr>
      <w:tr w:rsidR="00CF3F2D" w:rsidRPr="00EF6A93" w14:paraId="5D6D07B2" w14:textId="77777777" w:rsidTr="00467E8A">
        <w:trPr>
          <w:trHeight w:val="288"/>
        </w:trPr>
        <w:tc>
          <w:tcPr>
            <w:tcW w:w="900" w:type="dxa"/>
            <w:vMerge/>
            <w:shd w:val="clear" w:color="auto" w:fill="auto"/>
          </w:tcPr>
          <w:p w14:paraId="3C8E0EB7" w14:textId="77777777" w:rsidR="00CF3F2D" w:rsidRPr="00EF6A93" w:rsidRDefault="00CF3F2D" w:rsidP="00467E8A"/>
        </w:tc>
        <w:tc>
          <w:tcPr>
            <w:tcW w:w="1498" w:type="dxa"/>
            <w:vMerge/>
            <w:shd w:val="clear" w:color="auto" w:fill="auto"/>
          </w:tcPr>
          <w:p w14:paraId="30D7622A" w14:textId="77777777" w:rsidR="00CF3F2D" w:rsidRPr="00EF6A93" w:rsidRDefault="00CF3F2D" w:rsidP="00467E8A">
            <w:pPr>
              <w:rPr>
                <w:rFonts w:cs="Arial"/>
                <w:b/>
                <w:bCs/>
              </w:rPr>
            </w:pPr>
          </w:p>
        </w:tc>
        <w:tc>
          <w:tcPr>
            <w:tcW w:w="2974" w:type="dxa"/>
            <w:vMerge/>
            <w:shd w:val="clear" w:color="auto" w:fill="auto"/>
          </w:tcPr>
          <w:p w14:paraId="51DDBD5F" w14:textId="77777777" w:rsidR="00CF3F2D" w:rsidRPr="00EF6A93" w:rsidRDefault="00CF3F2D" w:rsidP="00467E8A"/>
        </w:tc>
        <w:tc>
          <w:tcPr>
            <w:tcW w:w="4410" w:type="dxa"/>
            <w:shd w:val="clear" w:color="auto" w:fill="auto"/>
          </w:tcPr>
          <w:p w14:paraId="42B6D6BB" w14:textId="77777777" w:rsidR="00CF3F2D" w:rsidRPr="00EF6A93" w:rsidRDefault="00CF3F2D" w:rsidP="00467E8A">
            <w:pPr>
              <w:rPr>
                <w:rStyle w:val="SAPScreenElement"/>
              </w:rPr>
            </w:pPr>
            <w:r w:rsidRPr="00EF6A93">
              <w:rPr>
                <w:rStyle w:val="SAPScreenElement"/>
              </w:rPr>
              <w:t>ETP Tax fee comp.:</w:t>
            </w:r>
            <w:r w:rsidRPr="00EF6A93">
              <w:t xml:space="preserve"> enter as appropriate</w:t>
            </w:r>
          </w:p>
        </w:tc>
        <w:tc>
          <w:tcPr>
            <w:tcW w:w="3240" w:type="dxa"/>
            <w:vMerge/>
            <w:shd w:val="clear" w:color="auto" w:fill="auto"/>
          </w:tcPr>
          <w:p w14:paraId="7B588904" w14:textId="77777777" w:rsidR="00CF3F2D" w:rsidRPr="00EF6A93" w:rsidRDefault="00CF3F2D" w:rsidP="00467E8A"/>
        </w:tc>
        <w:tc>
          <w:tcPr>
            <w:tcW w:w="1264" w:type="dxa"/>
          </w:tcPr>
          <w:p w14:paraId="0E8D4A6E" w14:textId="77777777" w:rsidR="00CF3F2D" w:rsidRPr="00EF6A93" w:rsidRDefault="00CF3F2D" w:rsidP="00467E8A">
            <w:pPr>
              <w:rPr>
                <w:rFonts w:cs="Arial"/>
                <w:bCs/>
              </w:rPr>
            </w:pPr>
          </w:p>
        </w:tc>
      </w:tr>
      <w:tr w:rsidR="00CF3F2D" w:rsidRPr="00EF6A93" w14:paraId="364E5BAA" w14:textId="77777777" w:rsidTr="00467E8A">
        <w:trPr>
          <w:trHeight w:val="288"/>
        </w:trPr>
        <w:tc>
          <w:tcPr>
            <w:tcW w:w="900" w:type="dxa"/>
            <w:vMerge/>
            <w:shd w:val="clear" w:color="auto" w:fill="auto"/>
          </w:tcPr>
          <w:p w14:paraId="3ACD182C" w14:textId="77777777" w:rsidR="00CF3F2D" w:rsidRPr="00EF6A93" w:rsidRDefault="00CF3F2D" w:rsidP="00467E8A"/>
        </w:tc>
        <w:tc>
          <w:tcPr>
            <w:tcW w:w="1498" w:type="dxa"/>
            <w:vMerge/>
            <w:shd w:val="clear" w:color="auto" w:fill="auto"/>
          </w:tcPr>
          <w:p w14:paraId="69252806" w14:textId="77777777" w:rsidR="00CF3F2D" w:rsidRPr="00EF6A93" w:rsidRDefault="00CF3F2D" w:rsidP="00467E8A">
            <w:pPr>
              <w:rPr>
                <w:rFonts w:cs="Arial"/>
                <w:b/>
                <w:bCs/>
              </w:rPr>
            </w:pPr>
          </w:p>
        </w:tc>
        <w:tc>
          <w:tcPr>
            <w:tcW w:w="2974" w:type="dxa"/>
            <w:vMerge/>
            <w:shd w:val="clear" w:color="auto" w:fill="auto"/>
          </w:tcPr>
          <w:p w14:paraId="517D586D" w14:textId="77777777" w:rsidR="00CF3F2D" w:rsidRPr="00EF6A93" w:rsidRDefault="00CF3F2D" w:rsidP="00467E8A"/>
        </w:tc>
        <w:tc>
          <w:tcPr>
            <w:tcW w:w="4410" w:type="dxa"/>
            <w:shd w:val="clear" w:color="auto" w:fill="auto"/>
          </w:tcPr>
          <w:p w14:paraId="50B63D2A" w14:textId="77777777" w:rsidR="00CF3F2D" w:rsidRPr="00EF6A93" w:rsidRDefault="00CF3F2D" w:rsidP="00467E8A">
            <w:pPr>
              <w:rPr>
                <w:rStyle w:val="SAPScreenElement"/>
              </w:rPr>
            </w:pPr>
            <w:r w:rsidRPr="00EF6A93">
              <w:rPr>
                <w:rStyle w:val="SAPScreenElement"/>
              </w:rPr>
              <w:t xml:space="preserve">ETP tax: </w:t>
            </w:r>
            <w:r w:rsidRPr="00EF6A93">
              <w:t>enter amount of tax instalments deducted from ETP</w:t>
            </w:r>
          </w:p>
        </w:tc>
        <w:tc>
          <w:tcPr>
            <w:tcW w:w="3240" w:type="dxa"/>
            <w:vMerge/>
            <w:shd w:val="clear" w:color="auto" w:fill="auto"/>
          </w:tcPr>
          <w:p w14:paraId="7A555FDA" w14:textId="77777777" w:rsidR="00CF3F2D" w:rsidRPr="00EF6A93" w:rsidRDefault="00CF3F2D" w:rsidP="00467E8A"/>
        </w:tc>
        <w:tc>
          <w:tcPr>
            <w:tcW w:w="1264" w:type="dxa"/>
          </w:tcPr>
          <w:p w14:paraId="384B281B" w14:textId="77777777" w:rsidR="00CF3F2D" w:rsidRPr="00EF6A93" w:rsidRDefault="00CF3F2D" w:rsidP="00467E8A">
            <w:pPr>
              <w:rPr>
                <w:rFonts w:cs="Arial"/>
                <w:bCs/>
              </w:rPr>
            </w:pPr>
          </w:p>
        </w:tc>
      </w:tr>
      <w:tr w:rsidR="00CF3F2D" w:rsidRPr="00EF6A93" w14:paraId="13242000" w14:textId="77777777" w:rsidTr="00467E8A">
        <w:trPr>
          <w:trHeight w:val="288"/>
        </w:trPr>
        <w:tc>
          <w:tcPr>
            <w:tcW w:w="900" w:type="dxa"/>
            <w:vMerge/>
            <w:shd w:val="clear" w:color="auto" w:fill="auto"/>
          </w:tcPr>
          <w:p w14:paraId="771F6A03" w14:textId="77777777" w:rsidR="00CF3F2D" w:rsidRPr="00EF6A93" w:rsidRDefault="00CF3F2D" w:rsidP="00467E8A"/>
        </w:tc>
        <w:tc>
          <w:tcPr>
            <w:tcW w:w="1498" w:type="dxa"/>
            <w:vMerge/>
            <w:shd w:val="clear" w:color="auto" w:fill="auto"/>
          </w:tcPr>
          <w:p w14:paraId="0B32EC74" w14:textId="77777777" w:rsidR="00CF3F2D" w:rsidRPr="00EF6A93" w:rsidRDefault="00CF3F2D" w:rsidP="00467E8A">
            <w:pPr>
              <w:rPr>
                <w:rFonts w:cs="Arial"/>
                <w:b/>
                <w:bCs/>
              </w:rPr>
            </w:pPr>
          </w:p>
        </w:tc>
        <w:tc>
          <w:tcPr>
            <w:tcW w:w="2974" w:type="dxa"/>
            <w:vMerge/>
            <w:shd w:val="clear" w:color="auto" w:fill="auto"/>
          </w:tcPr>
          <w:p w14:paraId="3BA5DF41" w14:textId="77777777" w:rsidR="00CF3F2D" w:rsidRPr="00EF6A93" w:rsidRDefault="00CF3F2D" w:rsidP="00467E8A"/>
        </w:tc>
        <w:tc>
          <w:tcPr>
            <w:tcW w:w="4410" w:type="dxa"/>
            <w:shd w:val="clear" w:color="auto" w:fill="auto"/>
          </w:tcPr>
          <w:p w14:paraId="65729488" w14:textId="77777777" w:rsidR="00CF3F2D" w:rsidRPr="00EF6A93" w:rsidRDefault="00CF3F2D" w:rsidP="00467E8A">
            <w:pPr>
              <w:rPr>
                <w:rStyle w:val="SAPScreenElement"/>
              </w:rPr>
            </w:pPr>
            <w:r w:rsidRPr="00EF6A93">
              <w:rPr>
                <w:rStyle w:val="SAPScreenElement"/>
              </w:rPr>
              <w:t xml:space="preserve">Sequential number: </w:t>
            </w:r>
            <w:r w:rsidRPr="00EF6A93">
              <w:t>read-only</w:t>
            </w:r>
            <w:r w:rsidRPr="00EF6A93">
              <w:rPr>
                <w:rStyle w:val="SAPScreenElement"/>
              </w:rPr>
              <w:t xml:space="preserve"> </w:t>
            </w:r>
            <w:r w:rsidRPr="00EF6A93">
              <w:t>field; contains the sequential number of a payroll result</w:t>
            </w:r>
          </w:p>
        </w:tc>
        <w:tc>
          <w:tcPr>
            <w:tcW w:w="3240" w:type="dxa"/>
            <w:vMerge/>
            <w:shd w:val="clear" w:color="auto" w:fill="auto"/>
          </w:tcPr>
          <w:p w14:paraId="77B91007" w14:textId="77777777" w:rsidR="00CF3F2D" w:rsidRPr="00EF6A93" w:rsidRDefault="00CF3F2D" w:rsidP="00467E8A"/>
        </w:tc>
        <w:tc>
          <w:tcPr>
            <w:tcW w:w="1264" w:type="dxa"/>
          </w:tcPr>
          <w:p w14:paraId="11A8C898" w14:textId="77777777" w:rsidR="00CF3F2D" w:rsidRPr="00EF6A93" w:rsidRDefault="00CF3F2D" w:rsidP="00467E8A">
            <w:pPr>
              <w:rPr>
                <w:rFonts w:cs="Arial"/>
                <w:bCs/>
              </w:rPr>
            </w:pPr>
          </w:p>
        </w:tc>
      </w:tr>
      <w:tr w:rsidR="00CF3F2D" w:rsidRPr="00EF6A93" w14:paraId="66087A25" w14:textId="77777777" w:rsidTr="00467E8A">
        <w:trPr>
          <w:trHeight w:val="288"/>
        </w:trPr>
        <w:tc>
          <w:tcPr>
            <w:tcW w:w="900" w:type="dxa"/>
            <w:vMerge/>
            <w:shd w:val="clear" w:color="auto" w:fill="auto"/>
          </w:tcPr>
          <w:p w14:paraId="6BEC5CFD" w14:textId="77777777" w:rsidR="00CF3F2D" w:rsidRPr="00EF6A93" w:rsidRDefault="00CF3F2D" w:rsidP="00467E8A"/>
        </w:tc>
        <w:tc>
          <w:tcPr>
            <w:tcW w:w="1498" w:type="dxa"/>
            <w:vMerge/>
            <w:shd w:val="clear" w:color="auto" w:fill="auto"/>
          </w:tcPr>
          <w:p w14:paraId="65B85091" w14:textId="77777777" w:rsidR="00CF3F2D" w:rsidRPr="00EF6A93" w:rsidRDefault="00CF3F2D" w:rsidP="00467E8A">
            <w:pPr>
              <w:rPr>
                <w:rFonts w:cs="Arial"/>
                <w:b/>
                <w:bCs/>
              </w:rPr>
            </w:pPr>
          </w:p>
        </w:tc>
        <w:tc>
          <w:tcPr>
            <w:tcW w:w="2974" w:type="dxa"/>
            <w:vMerge/>
            <w:shd w:val="clear" w:color="auto" w:fill="auto"/>
          </w:tcPr>
          <w:p w14:paraId="6AF7B1DA" w14:textId="77777777" w:rsidR="00CF3F2D" w:rsidRPr="00EF6A93" w:rsidRDefault="00CF3F2D" w:rsidP="00467E8A"/>
        </w:tc>
        <w:tc>
          <w:tcPr>
            <w:tcW w:w="4410" w:type="dxa"/>
            <w:shd w:val="clear" w:color="auto" w:fill="auto"/>
          </w:tcPr>
          <w:p w14:paraId="3B6ED69B" w14:textId="77777777" w:rsidR="00CF3F2D" w:rsidRPr="00EF6A93" w:rsidRDefault="00CF3F2D" w:rsidP="00467E8A">
            <w:pPr>
              <w:rPr>
                <w:rStyle w:val="SAPScreenElement"/>
              </w:rPr>
            </w:pPr>
            <w:r w:rsidRPr="00EF6A93">
              <w:rPr>
                <w:rStyle w:val="SAPScreenElement"/>
              </w:rPr>
              <w:t xml:space="preserve">ETP death benefit: </w:t>
            </w:r>
            <w:r w:rsidRPr="00EF6A93">
              <w:t>select from drop-down</w:t>
            </w:r>
          </w:p>
        </w:tc>
        <w:tc>
          <w:tcPr>
            <w:tcW w:w="3240" w:type="dxa"/>
            <w:vMerge/>
            <w:shd w:val="clear" w:color="auto" w:fill="auto"/>
          </w:tcPr>
          <w:p w14:paraId="262BCD0E" w14:textId="77777777" w:rsidR="00CF3F2D" w:rsidRPr="00EF6A93" w:rsidRDefault="00CF3F2D" w:rsidP="00467E8A"/>
        </w:tc>
        <w:tc>
          <w:tcPr>
            <w:tcW w:w="1264" w:type="dxa"/>
          </w:tcPr>
          <w:p w14:paraId="79665644" w14:textId="77777777" w:rsidR="00CF3F2D" w:rsidRPr="00EF6A93" w:rsidRDefault="00CF3F2D" w:rsidP="00467E8A">
            <w:pPr>
              <w:rPr>
                <w:rFonts w:cs="Arial"/>
                <w:bCs/>
              </w:rPr>
            </w:pPr>
          </w:p>
        </w:tc>
      </w:tr>
      <w:tr w:rsidR="00CF3F2D" w:rsidRPr="00EF6A93" w14:paraId="651EF10E" w14:textId="77777777" w:rsidTr="00467E8A">
        <w:trPr>
          <w:trHeight w:val="288"/>
        </w:trPr>
        <w:tc>
          <w:tcPr>
            <w:tcW w:w="900" w:type="dxa"/>
            <w:vMerge/>
            <w:shd w:val="clear" w:color="auto" w:fill="auto"/>
          </w:tcPr>
          <w:p w14:paraId="6E42B8A0" w14:textId="77777777" w:rsidR="00CF3F2D" w:rsidRPr="00EF6A93" w:rsidRDefault="00CF3F2D" w:rsidP="00467E8A"/>
        </w:tc>
        <w:tc>
          <w:tcPr>
            <w:tcW w:w="1498" w:type="dxa"/>
            <w:vMerge/>
            <w:shd w:val="clear" w:color="auto" w:fill="auto"/>
          </w:tcPr>
          <w:p w14:paraId="10B1D481" w14:textId="77777777" w:rsidR="00CF3F2D" w:rsidRPr="00EF6A93" w:rsidRDefault="00CF3F2D" w:rsidP="00467E8A">
            <w:pPr>
              <w:rPr>
                <w:rFonts w:cs="Arial"/>
                <w:b/>
                <w:bCs/>
              </w:rPr>
            </w:pPr>
          </w:p>
        </w:tc>
        <w:tc>
          <w:tcPr>
            <w:tcW w:w="2974" w:type="dxa"/>
            <w:vMerge/>
            <w:shd w:val="clear" w:color="auto" w:fill="auto"/>
          </w:tcPr>
          <w:p w14:paraId="11320E71" w14:textId="77777777" w:rsidR="00CF3F2D" w:rsidRPr="00EF6A93" w:rsidRDefault="00CF3F2D" w:rsidP="00467E8A"/>
        </w:tc>
        <w:tc>
          <w:tcPr>
            <w:tcW w:w="4410" w:type="dxa"/>
            <w:shd w:val="clear" w:color="auto" w:fill="auto"/>
          </w:tcPr>
          <w:p w14:paraId="4860B3A8" w14:textId="77777777" w:rsidR="00CF3F2D" w:rsidRPr="00EF6A93" w:rsidRDefault="00CF3F2D" w:rsidP="00467E8A">
            <w:pPr>
              <w:rPr>
                <w:rStyle w:val="SAPScreenElement"/>
              </w:rPr>
            </w:pPr>
            <w:r w:rsidRPr="00EF6A93">
              <w:rPr>
                <w:rStyle w:val="SAPScreenElement"/>
              </w:rPr>
              <w:t>Death benefit type:</w:t>
            </w:r>
            <w:r w:rsidRPr="00EF6A93">
              <w:t xml:space="preserve"> select from drop-down in case you have selected value</w:t>
            </w:r>
            <w:r w:rsidRPr="00EF6A93">
              <w:rPr>
                <w:rStyle w:val="SAPMonospace"/>
              </w:rPr>
              <w:t xml:space="preserve"> Yes </w:t>
            </w:r>
            <w:r w:rsidRPr="00EF6A93">
              <w:t>for field</w:t>
            </w:r>
            <w:r w:rsidRPr="00EF6A93">
              <w:rPr>
                <w:rStyle w:val="SAPScreenElement"/>
              </w:rPr>
              <w:t xml:space="preserve"> ETP death benefit</w:t>
            </w:r>
          </w:p>
        </w:tc>
        <w:tc>
          <w:tcPr>
            <w:tcW w:w="3240" w:type="dxa"/>
            <w:vMerge/>
            <w:shd w:val="clear" w:color="auto" w:fill="auto"/>
          </w:tcPr>
          <w:p w14:paraId="40D90D1F" w14:textId="77777777" w:rsidR="00CF3F2D" w:rsidRPr="00EF6A93" w:rsidRDefault="00CF3F2D" w:rsidP="00467E8A"/>
        </w:tc>
        <w:tc>
          <w:tcPr>
            <w:tcW w:w="1264" w:type="dxa"/>
          </w:tcPr>
          <w:p w14:paraId="61D936FA" w14:textId="77777777" w:rsidR="00CF3F2D" w:rsidRPr="00EF6A93" w:rsidRDefault="00CF3F2D" w:rsidP="00467E8A">
            <w:pPr>
              <w:rPr>
                <w:rFonts w:cs="Arial"/>
                <w:bCs/>
              </w:rPr>
            </w:pPr>
          </w:p>
        </w:tc>
      </w:tr>
      <w:tr w:rsidR="00CF3F2D" w:rsidRPr="00EF6A93" w14:paraId="7F393D0B" w14:textId="77777777" w:rsidTr="00467E8A">
        <w:trPr>
          <w:trHeight w:val="288"/>
        </w:trPr>
        <w:tc>
          <w:tcPr>
            <w:tcW w:w="900" w:type="dxa"/>
            <w:vMerge/>
            <w:shd w:val="clear" w:color="auto" w:fill="auto"/>
          </w:tcPr>
          <w:p w14:paraId="6F1296ED" w14:textId="77777777" w:rsidR="00CF3F2D" w:rsidRPr="00EF6A93" w:rsidRDefault="00CF3F2D" w:rsidP="00467E8A"/>
        </w:tc>
        <w:tc>
          <w:tcPr>
            <w:tcW w:w="1498" w:type="dxa"/>
            <w:vMerge/>
            <w:shd w:val="clear" w:color="auto" w:fill="auto"/>
          </w:tcPr>
          <w:p w14:paraId="3734F111" w14:textId="77777777" w:rsidR="00CF3F2D" w:rsidRPr="00EF6A93" w:rsidRDefault="00CF3F2D" w:rsidP="00467E8A">
            <w:pPr>
              <w:rPr>
                <w:rFonts w:cs="Arial"/>
                <w:b/>
                <w:bCs/>
              </w:rPr>
            </w:pPr>
          </w:p>
        </w:tc>
        <w:tc>
          <w:tcPr>
            <w:tcW w:w="2974" w:type="dxa"/>
            <w:vMerge/>
            <w:shd w:val="clear" w:color="auto" w:fill="auto"/>
          </w:tcPr>
          <w:p w14:paraId="0510F378" w14:textId="77777777" w:rsidR="00CF3F2D" w:rsidRPr="00EF6A93" w:rsidRDefault="00CF3F2D" w:rsidP="00467E8A"/>
        </w:tc>
        <w:tc>
          <w:tcPr>
            <w:tcW w:w="4410" w:type="dxa"/>
            <w:shd w:val="clear" w:color="auto" w:fill="auto"/>
          </w:tcPr>
          <w:p w14:paraId="7658F159" w14:textId="77777777" w:rsidR="00CF3F2D" w:rsidRPr="00EF6A93" w:rsidRDefault="00CF3F2D" w:rsidP="00467E8A">
            <w:pPr>
              <w:rPr>
                <w:rStyle w:val="SAPScreenElement"/>
              </w:rPr>
            </w:pPr>
            <w:r w:rsidRPr="00EF6A93">
              <w:rPr>
                <w:rStyle w:val="SAPScreenElement"/>
              </w:rPr>
              <w:t xml:space="preserve">ETP taxable comp.: </w:t>
            </w:r>
            <w:r w:rsidRPr="00EF6A93">
              <w:t>enter the taxable component of the total payment that the employee receives in course of employment termination</w:t>
            </w:r>
          </w:p>
        </w:tc>
        <w:tc>
          <w:tcPr>
            <w:tcW w:w="3240" w:type="dxa"/>
            <w:vMerge/>
            <w:shd w:val="clear" w:color="auto" w:fill="auto"/>
          </w:tcPr>
          <w:p w14:paraId="4D2FCA5C" w14:textId="77777777" w:rsidR="00CF3F2D" w:rsidRPr="00EF6A93" w:rsidRDefault="00CF3F2D" w:rsidP="00467E8A"/>
        </w:tc>
        <w:tc>
          <w:tcPr>
            <w:tcW w:w="1264" w:type="dxa"/>
          </w:tcPr>
          <w:p w14:paraId="3D72FBF8" w14:textId="77777777" w:rsidR="00CF3F2D" w:rsidRPr="00EF6A93" w:rsidRDefault="00CF3F2D" w:rsidP="00467E8A">
            <w:pPr>
              <w:rPr>
                <w:rFonts w:cs="Arial"/>
                <w:bCs/>
              </w:rPr>
            </w:pPr>
          </w:p>
        </w:tc>
      </w:tr>
      <w:tr w:rsidR="00CF3F2D" w:rsidRPr="00EF6A93" w14:paraId="7AC9F96D" w14:textId="77777777" w:rsidTr="00467E8A">
        <w:trPr>
          <w:trHeight w:val="288"/>
        </w:trPr>
        <w:tc>
          <w:tcPr>
            <w:tcW w:w="900" w:type="dxa"/>
            <w:vMerge/>
            <w:shd w:val="clear" w:color="auto" w:fill="auto"/>
          </w:tcPr>
          <w:p w14:paraId="51E7DB09" w14:textId="77777777" w:rsidR="00CF3F2D" w:rsidRPr="00EF6A93" w:rsidRDefault="00CF3F2D" w:rsidP="00467E8A"/>
        </w:tc>
        <w:tc>
          <w:tcPr>
            <w:tcW w:w="1498" w:type="dxa"/>
            <w:vMerge/>
            <w:shd w:val="clear" w:color="auto" w:fill="auto"/>
          </w:tcPr>
          <w:p w14:paraId="46CAD4D7" w14:textId="77777777" w:rsidR="00CF3F2D" w:rsidRPr="00EF6A93" w:rsidRDefault="00CF3F2D" w:rsidP="00467E8A">
            <w:pPr>
              <w:rPr>
                <w:rFonts w:cs="Arial"/>
                <w:b/>
                <w:bCs/>
              </w:rPr>
            </w:pPr>
          </w:p>
        </w:tc>
        <w:tc>
          <w:tcPr>
            <w:tcW w:w="2974" w:type="dxa"/>
            <w:vMerge/>
            <w:shd w:val="clear" w:color="auto" w:fill="auto"/>
          </w:tcPr>
          <w:p w14:paraId="6E541D82" w14:textId="77777777" w:rsidR="00CF3F2D" w:rsidRPr="00EF6A93" w:rsidRDefault="00CF3F2D" w:rsidP="00467E8A"/>
        </w:tc>
        <w:tc>
          <w:tcPr>
            <w:tcW w:w="4410" w:type="dxa"/>
            <w:shd w:val="clear" w:color="auto" w:fill="auto"/>
          </w:tcPr>
          <w:p w14:paraId="2BFD0987" w14:textId="77777777" w:rsidR="00CF3F2D" w:rsidRPr="00EF6A93" w:rsidRDefault="00CF3F2D" w:rsidP="00467E8A">
            <w:pPr>
              <w:rPr>
                <w:rStyle w:val="SAPScreenElement"/>
              </w:rPr>
            </w:pPr>
            <w:r w:rsidRPr="00EF6A93">
              <w:rPr>
                <w:rStyle w:val="SAPScreenElement"/>
              </w:rPr>
              <w:t>Life Benefit taxed:</w:t>
            </w:r>
            <w:r w:rsidRPr="00EF6A93">
              <w:t xml:space="preserve"> enter amount as appropriate</w:t>
            </w:r>
          </w:p>
        </w:tc>
        <w:tc>
          <w:tcPr>
            <w:tcW w:w="3240" w:type="dxa"/>
            <w:vMerge/>
            <w:shd w:val="clear" w:color="auto" w:fill="auto"/>
          </w:tcPr>
          <w:p w14:paraId="256338EA" w14:textId="77777777" w:rsidR="00CF3F2D" w:rsidRPr="00EF6A93" w:rsidRDefault="00CF3F2D" w:rsidP="00467E8A"/>
        </w:tc>
        <w:tc>
          <w:tcPr>
            <w:tcW w:w="1264" w:type="dxa"/>
          </w:tcPr>
          <w:p w14:paraId="6A8B3DAD" w14:textId="77777777" w:rsidR="00CF3F2D" w:rsidRPr="00EF6A93" w:rsidRDefault="00CF3F2D" w:rsidP="00467E8A">
            <w:pPr>
              <w:rPr>
                <w:rFonts w:cs="Arial"/>
                <w:bCs/>
              </w:rPr>
            </w:pPr>
          </w:p>
        </w:tc>
      </w:tr>
      <w:tr w:rsidR="00CF3F2D" w:rsidRPr="00EF6A93" w14:paraId="51B460BD" w14:textId="77777777" w:rsidTr="00467E8A">
        <w:trPr>
          <w:trHeight w:val="288"/>
        </w:trPr>
        <w:tc>
          <w:tcPr>
            <w:tcW w:w="900" w:type="dxa"/>
            <w:vMerge/>
            <w:shd w:val="clear" w:color="auto" w:fill="auto"/>
          </w:tcPr>
          <w:p w14:paraId="3172B3CC" w14:textId="77777777" w:rsidR="00CF3F2D" w:rsidRPr="00EF6A93" w:rsidRDefault="00CF3F2D" w:rsidP="00467E8A"/>
        </w:tc>
        <w:tc>
          <w:tcPr>
            <w:tcW w:w="1498" w:type="dxa"/>
            <w:vMerge/>
            <w:shd w:val="clear" w:color="auto" w:fill="auto"/>
          </w:tcPr>
          <w:p w14:paraId="186873DA" w14:textId="77777777" w:rsidR="00CF3F2D" w:rsidRPr="00EF6A93" w:rsidRDefault="00CF3F2D" w:rsidP="00467E8A">
            <w:pPr>
              <w:rPr>
                <w:rFonts w:cs="Arial"/>
                <w:b/>
                <w:bCs/>
              </w:rPr>
            </w:pPr>
          </w:p>
        </w:tc>
        <w:tc>
          <w:tcPr>
            <w:tcW w:w="2974" w:type="dxa"/>
            <w:vMerge/>
            <w:shd w:val="clear" w:color="auto" w:fill="auto"/>
          </w:tcPr>
          <w:p w14:paraId="7A312465" w14:textId="77777777" w:rsidR="00CF3F2D" w:rsidRPr="00EF6A93" w:rsidRDefault="00CF3F2D" w:rsidP="00467E8A"/>
        </w:tc>
        <w:tc>
          <w:tcPr>
            <w:tcW w:w="4410" w:type="dxa"/>
            <w:shd w:val="clear" w:color="auto" w:fill="auto"/>
          </w:tcPr>
          <w:p w14:paraId="4A4E2B5B" w14:textId="77777777" w:rsidR="00CF3F2D" w:rsidRPr="00EF6A93" w:rsidRDefault="00CF3F2D" w:rsidP="00467E8A">
            <w:pPr>
              <w:rPr>
                <w:rStyle w:val="SAPScreenElement"/>
              </w:rPr>
            </w:pPr>
            <w:r w:rsidRPr="00EF6A93">
              <w:rPr>
                <w:rStyle w:val="SAPScreenElement"/>
              </w:rPr>
              <w:t>Life Benefit untaxed:</w:t>
            </w:r>
            <w:r w:rsidRPr="00EF6A93">
              <w:t xml:space="preserve"> enter amount as appropriate</w:t>
            </w:r>
          </w:p>
        </w:tc>
        <w:tc>
          <w:tcPr>
            <w:tcW w:w="3240" w:type="dxa"/>
            <w:vMerge/>
            <w:shd w:val="clear" w:color="auto" w:fill="auto"/>
          </w:tcPr>
          <w:p w14:paraId="33E214DB" w14:textId="77777777" w:rsidR="00CF3F2D" w:rsidRPr="00EF6A93" w:rsidRDefault="00CF3F2D" w:rsidP="00467E8A"/>
        </w:tc>
        <w:tc>
          <w:tcPr>
            <w:tcW w:w="1264" w:type="dxa"/>
          </w:tcPr>
          <w:p w14:paraId="0346E463" w14:textId="77777777" w:rsidR="00CF3F2D" w:rsidRPr="00EF6A93" w:rsidRDefault="00CF3F2D" w:rsidP="00467E8A">
            <w:pPr>
              <w:rPr>
                <w:rFonts w:cs="Arial"/>
                <w:bCs/>
              </w:rPr>
            </w:pPr>
          </w:p>
        </w:tc>
      </w:tr>
      <w:tr w:rsidR="00CF3F2D" w:rsidRPr="00EF6A93" w14:paraId="4165AB92" w14:textId="77777777" w:rsidTr="00467E8A">
        <w:trPr>
          <w:trHeight w:val="288"/>
        </w:trPr>
        <w:tc>
          <w:tcPr>
            <w:tcW w:w="900" w:type="dxa"/>
            <w:vMerge/>
            <w:shd w:val="clear" w:color="auto" w:fill="auto"/>
          </w:tcPr>
          <w:p w14:paraId="0FF0040A" w14:textId="77777777" w:rsidR="00CF3F2D" w:rsidRPr="00EF6A93" w:rsidRDefault="00CF3F2D" w:rsidP="00467E8A"/>
        </w:tc>
        <w:tc>
          <w:tcPr>
            <w:tcW w:w="1498" w:type="dxa"/>
            <w:vMerge/>
            <w:shd w:val="clear" w:color="auto" w:fill="auto"/>
          </w:tcPr>
          <w:p w14:paraId="05D7A1CB" w14:textId="77777777" w:rsidR="00CF3F2D" w:rsidRPr="00EF6A93" w:rsidRDefault="00CF3F2D" w:rsidP="00467E8A">
            <w:pPr>
              <w:rPr>
                <w:rFonts w:cs="Arial"/>
                <w:b/>
                <w:bCs/>
              </w:rPr>
            </w:pPr>
          </w:p>
        </w:tc>
        <w:tc>
          <w:tcPr>
            <w:tcW w:w="2974" w:type="dxa"/>
            <w:vMerge/>
            <w:shd w:val="clear" w:color="auto" w:fill="auto"/>
          </w:tcPr>
          <w:p w14:paraId="3C669807" w14:textId="77777777" w:rsidR="00CF3F2D" w:rsidRPr="00EF6A93" w:rsidRDefault="00CF3F2D" w:rsidP="00467E8A"/>
        </w:tc>
        <w:tc>
          <w:tcPr>
            <w:tcW w:w="4410" w:type="dxa"/>
            <w:shd w:val="clear" w:color="auto" w:fill="auto"/>
          </w:tcPr>
          <w:p w14:paraId="46E30F9F" w14:textId="77777777" w:rsidR="00CF3F2D" w:rsidRPr="00EF6A93" w:rsidRDefault="00CF3F2D" w:rsidP="00467E8A">
            <w:pPr>
              <w:rPr>
                <w:rStyle w:val="SAPScreenElement"/>
              </w:rPr>
            </w:pPr>
            <w:r w:rsidRPr="00EF6A93">
              <w:rPr>
                <w:rStyle w:val="SAPScreenElement"/>
              </w:rPr>
              <w:t>Transitional taxed:</w:t>
            </w:r>
            <w:r w:rsidRPr="00EF6A93">
              <w:t xml:space="preserve"> enter amount as appropriate</w:t>
            </w:r>
          </w:p>
        </w:tc>
        <w:tc>
          <w:tcPr>
            <w:tcW w:w="3240" w:type="dxa"/>
            <w:vMerge/>
            <w:shd w:val="clear" w:color="auto" w:fill="auto"/>
          </w:tcPr>
          <w:p w14:paraId="0FDB20C1" w14:textId="77777777" w:rsidR="00CF3F2D" w:rsidRPr="00EF6A93" w:rsidRDefault="00CF3F2D" w:rsidP="00467E8A"/>
        </w:tc>
        <w:tc>
          <w:tcPr>
            <w:tcW w:w="1264" w:type="dxa"/>
          </w:tcPr>
          <w:p w14:paraId="6484455B" w14:textId="77777777" w:rsidR="00CF3F2D" w:rsidRPr="00EF6A93" w:rsidRDefault="00CF3F2D" w:rsidP="00467E8A">
            <w:pPr>
              <w:rPr>
                <w:rFonts w:cs="Arial"/>
                <w:bCs/>
              </w:rPr>
            </w:pPr>
          </w:p>
        </w:tc>
      </w:tr>
      <w:tr w:rsidR="00CF3F2D" w:rsidRPr="00EF6A93" w14:paraId="79EF2030" w14:textId="77777777" w:rsidTr="00467E8A">
        <w:trPr>
          <w:trHeight w:val="288"/>
        </w:trPr>
        <w:tc>
          <w:tcPr>
            <w:tcW w:w="900" w:type="dxa"/>
            <w:vMerge/>
            <w:shd w:val="clear" w:color="auto" w:fill="auto"/>
          </w:tcPr>
          <w:p w14:paraId="7473CF03" w14:textId="77777777" w:rsidR="00CF3F2D" w:rsidRPr="00EF6A93" w:rsidRDefault="00CF3F2D" w:rsidP="00467E8A"/>
        </w:tc>
        <w:tc>
          <w:tcPr>
            <w:tcW w:w="1498" w:type="dxa"/>
            <w:vMerge/>
            <w:shd w:val="clear" w:color="auto" w:fill="auto"/>
          </w:tcPr>
          <w:p w14:paraId="19D9912A" w14:textId="77777777" w:rsidR="00CF3F2D" w:rsidRPr="00EF6A93" w:rsidRDefault="00CF3F2D" w:rsidP="00467E8A">
            <w:pPr>
              <w:rPr>
                <w:rFonts w:cs="Arial"/>
                <w:b/>
                <w:bCs/>
              </w:rPr>
            </w:pPr>
          </w:p>
        </w:tc>
        <w:tc>
          <w:tcPr>
            <w:tcW w:w="2974" w:type="dxa"/>
            <w:vMerge/>
            <w:shd w:val="clear" w:color="auto" w:fill="auto"/>
          </w:tcPr>
          <w:p w14:paraId="4AA2C176" w14:textId="77777777" w:rsidR="00CF3F2D" w:rsidRPr="00EF6A93" w:rsidRDefault="00CF3F2D" w:rsidP="00467E8A"/>
        </w:tc>
        <w:tc>
          <w:tcPr>
            <w:tcW w:w="4410" w:type="dxa"/>
            <w:shd w:val="clear" w:color="auto" w:fill="auto"/>
          </w:tcPr>
          <w:p w14:paraId="60E4B776" w14:textId="77777777" w:rsidR="00CF3F2D" w:rsidRPr="00EF6A93" w:rsidRDefault="00CF3F2D" w:rsidP="00467E8A">
            <w:pPr>
              <w:rPr>
                <w:rStyle w:val="SAPScreenElement"/>
              </w:rPr>
            </w:pPr>
            <w:r w:rsidRPr="00EF6A93">
              <w:rPr>
                <w:rStyle w:val="SAPScreenElement"/>
              </w:rPr>
              <w:t>Transitional untaxed:</w:t>
            </w:r>
            <w:r w:rsidRPr="00EF6A93">
              <w:t xml:space="preserve"> enter amount as appropriate</w:t>
            </w:r>
          </w:p>
        </w:tc>
        <w:tc>
          <w:tcPr>
            <w:tcW w:w="3240" w:type="dxa"/>
            <w:vMerge/>
            <w:shd w:val="clear" w:color="auto" w:fill="auto"/>
          </w:tcPr>
          <w:p w14:paraId="415F23C7" w14:textId="77777777" w:rsidR="00CF3F2D" w:rsidRPr="00EF6A93" w:rsidRDefault="00CF3F2D" w:rsidP="00467E8A"/>
        </w:tc>
        <w:tc>
          <w:tcPr>
            <w:tcW w:w="1264" w:type="dxa"/>
          </w:tcPr>
          <w:p w14:paraId="79EC5112" w14:textId="77777777" w:rsidR="00CF3F2D" w:rsidRPr="00EF6A93" w:rsidRDefault="00CF3F2D" w:rsidP="00467E8A">
            <w:pPr>
              <w:rPr>
                <w:rFonts w:cs="Arial"/>
                <w:bCs/>
              </w:rPr>
            </w:pPr>
          </w:p>
        </w:tc>
      </w:tr>
      <w:tr w:rsidR="00CF3F2D" w:rsidRPr="00EF6A93" w14:paraId="78327A97" w14:textId="77777777" w:rsidTr="00467E8A">
        <w:trPr>
          <w:trHeight w:val="288"/>
        </w:trPr>
        <w:tc>
          <w:tcPr>
            <w:tcW w:w="900" w:type="dxa"/>
            <w:vMerge/>
            <w:shd w:val="clear" w:color="auto" w:fill="auto"/>
          </w:tcPr>
          <w:p w14:paraId="65B2CCFE" w14:textId="77777777" w:rsidR="00CF3F2D" w:rsidRPr="00EF6A93" w:rsidRDefault="00CF3F2D" w:rsidP="00467E8A"/>
        </w:tc>
        <w:tc>
          <w:tcPr>
            <w:tcW w:w="1498" w:type="dxa"/>
            <w:vMerge/>
            <w:shd w:val="clear" w:color="auto" w:fill="auto"/>
          </w:tcPr>
          <w:p w14:paraId="176F1A59" w14:textId="77777777" w:rsidR="00CF3F2D" w:rsidRPr="00EF6A93" w:rsidRDefault="00CF3F2D" w:rsidP="00467E8A">
            <w:pPr>
              <w:rPr>
                <w:rFonts w:cs="Arial"/>
                <w:b/>
                <w:bCs/>
              </w:rPr>
            </w:pPr>
          </w:p>
        </w:tc>
        <w:tc>
          <w:tcPr>
            <w:tcW w:w="2974" w:type="dxa"/>
            <w:vMerge/>
            <w:shd w:val="clear" w:color="auto" w:fill="auto"/>
          </w:tcPr>
          <w:p w14:paraId="1C52754B" w14:textId="77777777" w:rsidR="00CF3F2D" w:rsidRPr="00EF6A93" w:rsidRDefault="00CF3F2D" w:rsidP="00467E8A"/>
        </w:tc>
        <w:tc>
          <w:tcPr>
            <w:tcW w:w="4410" w:type="dxa"/>
            <w:shd w:val="clear" w:color="auto" w:fill="auto"/>
          </w:tcPr>
          <w:p w14:paraId="226A7120" w14:textId="77777777" w:rsidR="00CF3F2D" w:rsidRPr="00EF6A93" w:rsidRDefault="00CF3F2D" w:rsidP="00467E8A">
            <w:pPr>
              <w:rPr>
                <w:rStyle w:val="SAPScreenElement"/>
              </w:rPr>
            </w:pPr>
            <w:r w:rsidRPr="00EF6A93">
              <w:rPr>
                <w:rStyle w:val="SAPScreenElement"/>
              </w:rPr>
              <w:t>Death Benefit taxed:</w:t>
            </w:r>
            <w:r w:rsidRPr="00EF6A93">
              <w:t xml:space="preserve"> enter amount as appropriate</w:t>
            </w:r>
          </w:p>
        </w:tc>
        <w:tc>
          <w:tcPr>
            <w:tcW w:w="3240" w:type="dxa"/>
            <w:vMerge/>
            <w:shd w:val="clear" w:color="auto" w:fill="auto"/>
          </w:tcPr>
          <w:p w14:paraId="688298E9" w14:textId="77777777" w:rsidR="00CF3F2D" w:rsidRPr="00EF6A93" w:rsidRDefault="00CF3F2D" w:rsidP="00467E8A"/>
        </w:tc>
        <w:tc>
          <w:tcPr>
            <w:tcW w:w="1264" w:type="dxa"/>
          </w:tcPr>
          <w:p w14:paraId="75311D00" w14:textId="77777777" w:rsidR="00CF3F2D" w:rsidRPr="00EF6A93" w:rsidRDefault="00CF3F2D" w:rsidP="00467E8A">
            <w:pPr>
              <w:rPr>
                <w:rFonts w:cs="Arial"/>
                <w:bCs/>
              </w:rPr>
            </w:pPr>
          </w:p>
        </w:tc>
      </w:tr>
      <w:tr w:rsidR="00CF3F2D" w:rsidRPr="00EF6A93" w14:paraId="57E20592" w14:textId="77777777" w:rsidTr="00467E8A">
        <w:trPr>
          <w:trHeight w:val="288"/>
        </w:trPr>
        <w:tc>
          <w:tcPr>
            <w:tcW w:w="900" w:type="dxa"/>
            <w:vMerge/>
            <w:shd w:val="clear" w:color="auto" w:fill="auto"/>
          </w:tcPr>
          <w:p w14:paraId="4395DAC8" w14:textId="77777777" w:rsidR="00CF3F2D" w:rsidRPr="00EF6A93" w:rsidRDefault="00CF3F2D" w:rsidP="00467E8A"/>
        </w:tc>
        <w:tc>
          <w:tcPr>
            <w:tcW w:w="1498" w:type="dxa"/>
            <w:vMerge/>
            <w:shd w:val="clear" w:color="auto" w:fill="auto"/>
          </w:tcPr>
          <w:p w14:paraId="66F70218" w14:textId="77777777" w:rsidR="00CF3F2D" w:rsidRPr="00EF6A93" w:rsidRDefault="00CF3F2D" w:rsidP="00467E8A">
            <w:pPr>
              <w:rPr>
                <w:rFonts w:cs="Arial"/>
                <w:b/>
                <w:bCs/>
              </w:rPr>
            </w:pPr>
          </w:p>
        </w:tc>
        <w:tc>
          <w:tcPr>
            <w:tcW w:w="2974" w:type="dxa"/>
            <w:vMerge/>
            <w:shd w:val="clear" w:color="auto" w:fill="auto"/>
          </w:tcPr>
          <w:p w14:paraId="2D1851F3" w14:textId="77777777" w:rsidR="00CF3F2D" w:rsidRPr="00EF6A93" w:rsidRDefault="00CF3F2D" w:rsidP="00467E8A"/>
        </w:tc>
        <w:tc>
          <w:tcPr>
            <w:tcW w:w="4410" w:type="dxa"/>
            <w:shd w:val="clear" w:color="auto" w:fill="auto"/>
          </w:tcPr>
          <w:p w14:paraId="190C9B17" w14:textId="77777777" w:rsidR="00CF3F2D" w:rsidRPr="00EF6A93" w:rsidRDefault="00CF3F2D" w:rsidP="00467E8A">
            <w:pPr>
              <w:rPr>
                <w:rStyle w:val="SAPScreenElement"/>
              </w:rPr>
            </w:pPr>
            <w:r w:rsidRPr="00EF6A93">
              <w:rPr>
                <w:rStyle w:val="SAPScreenElement"/>
              </w:rPr>
              <w:t>Death Benefit untaxed:</w:t>
            </w:r>
            <w:r w:rsidRPr="00EF6A93">
              <w:t xml:space="preserve"> enter amount as appropriate</w:t>
            </w:r>
          </w:p>
        </w:tc>
        <w:tc>
          <w:tcPr>
            <w:tcW w:w="3240" w:type="dxa"/>
            <w:vMerge/>
            <w:shd w:val="clear" w:color="auto" w:fill="auto"/>
          </w:tcPr>
          <w:p w14:paraId="13A68398" w14:textId="77777777" w:rsidR="00CF3F2D" w:rsidRPr="00EF6A93" w:rsidRDefault="00CF3F2D" w:rsidP="00467E8A"/>
        </w:tc>
        <w:tc>
          <w:tcPr>
            <w:tcW w:w="1264" w:type="dxa"/>
          </w:tcPr>
          <w:p w14:paraId="76132792" w14:textId="77777777" w:rsidR="00CF3F2D" w:rsidRPr="00EF6A93" w:rsidRDefault="00CF3F2D" w:rsidP="00467E8A">
            <w:pPr>
              <w:rPr>
                <w:rFonts w:cs="Arial"/>
                <w:bCs/>
              </w:rPr>
            </w:pPr>
          </w:p>
        </w:tc>
      </w:tr>
      <w:tr w:rsidR="00CF3F2D" w:rsidRPr="00EF6A93" w14:paraId="3BF8C9A6" w14:textId="77777777" w:rsidTr="00467E8A">
        <w:trPr>
          <w:trHeight w:val="288"/>
        </w:trPr>
        <w:tc>
          <w:tcPr>
            <w:tcW w:w="900" w:type="dxa"/>
            <w:vMerge/>
            <w:shd w:val="clear" w:color="auto" w:fill="auto"/>
          </w:tcPr>
          <w:p w14:paraId="14FCA3DC" w14:textId="77777777" w:rsidR="00CF3F2D" w:rsidRPr="00EF6A93" w:rsidRDefault="00CF3F2D" w:rsidP="00467E8A"/>
        </w:tc>
        <w:tc>
          <w:tcPr>
            <w:tcW w:w="1498" w:type="dxa"/>
            <w:vMerge/>
            <w:shd w:val="clear" w:color="auto" w:fill="auto"/>
          </w:tcPr>
          <w:p w14:paraId="3B26DF07" w14:textId="77777777" w:rsidR="00CF3F2D" w:rsidRPr="00EF6A93" w:rsidRDefault="00CF3F2D" w:rsidP="00467E8A">
            <w:pPr>
              <w:rPr>
                <w:rFonts w:cs="Arial"/>
                <w:b/>
                <w:bCs/>
              </w:rPr>
            </w:pPr>
          </w:p>
        </w:tc>
        <w:tc>
          <w:tcPr>
            <w:tcW w:w="2974" w:type="dxa"/>
            <w:vMerge/>
            <w:shd w:val="clear" w:color="auto" w:fill="auto"/>
          </w:tcPr>
          <w:p w14:paraId="5D46DA8B" w14:textId="77777777" w:rsidR="00CF3F2D" w:rsidRPr="00EF6A93" w:rsidRDefault="00CF3F2D" w:rsidP="00467E8A"/>
        </w:tc>
        <w:tc>
          <w:tcPr>
            <w:tcW w:w="4410" w:type="dxa"/>
            <w:shd w:val="clear" w:color="auto" w:fill="auto"/>
          </w:tcPr>
          <w:p w14:paraId="023AFFE2" w14:textId="77777777" w:rsidR="00CF3F2D" w:rsidRPr="00EF6A93" w:rsidRDefault="00CF3F2D" w:rsidP="00467E8A">
            <w:pPr>
              <w:rPr>
                <w:rStyle w:val="SAPScreenElement"/>
              </w:rPr>
            </w:pPr>
            <w:r w:rsidRPr="00EF6A93">
              <w:rPr>
                <w:rStyle w:val="SAPScreenElement"/>
              </w:rPr>
              <w:t>Life Benefit Tax:</w:t>
            </w:r>
            <w:r w:rsidRPr="00EF6A93">
              <w:t xml:space="preserve"> enter amount as appropriate</w:t>
            </w:r>
          </w:p>
        </w:tc>
        <w:tc>
          <w:tcPr>
            <w:tcW w:w="3240" w:type="dxa"/>
            <w:vMerge/>
            <w:shd w:val="clear" w:color="auto" w:fill="auto"/>
          </w:tcPr>
          <w:p w14:paraId="2C773E78" w14:textId="77777777" w:rsidR="00CF3F2D" w:rsidRPr="00EF6A93" w:rsidRDefault="00CF3F2D" w:rsidP="00467E8A"/>
        </w:tc>
        <w:tc>
          <w:tcPr>
            <w:tcW w:w="1264" w:type="dxa"/>
          </w:tcPr>
          <w:p w14:paraId="75A4525E" w14:textId="77777777" w:rsidR="00CF3F2D" w:rsidRPr="00EF6A93" w:rsidRDefault="00CF3F2D" w:rsidP="00467E8A">
            <w:pPr>
              <w:rPr>
                <w:rFonts w:cs="Arial"/>
                <w:bCs/>
              </w:rPr>
            </w:pPr>
          </w:p>
        </w:tc>
      </w:tr>
      <w:tr w:rsidR="00CF3F2D" w:rsidRPr="00EF6A93" w14:paraId="5208AF16" w14:textId="77777777" w:rsidTr="00467E8A">
        <w:trPr>
          <w:trHeight w:val="288"/>
        </w:trPr>
        <w:tc>
          <w:tcPr>
            <w:tcW w:w="900" w:type="dxa"/>
            <w:vMerge/>
            <w:shd w:val="clear" w:color="auto" w:fill="auto"/>
          </w:tcPr>
          <w:p w14:paraId="525CB58D" w14:textId="77777777" w:rsidR="00CF3F2D" w:rsidRPr="00EF6A93" w:rsidRDefault="00CF3F2D" w:rsidP="00467E8A"/>
        </w:tc>
        <w:tc>
          <w:tcPr>
            <w:tcW w:w="1498" w:type="dxa"/>
            <w:vMerge/>
            <w:shd w:val="clear" w:color="auto" w:fill="auto"/>
          </w:tcPr>
          <w:p w14:paraId="49ADD0AB" w14:textId="77777777" w:rsidR="00CF3F2D" w:rsidRPr="00EF6A93" w:rsidRDefault="00CF3F2D" w:rsidP="00467E8A">
            <w:pPr>
              <w:rPr>
                <w:rFonts w:cs="Arial"/>
                <w:b/>
                <w:bCs/>
              </w:rPr>
            </w:pPr>
          </w:p>
        </w:tc>
        <w:tc>
          <w:tcPr>
            <w:tcW w:w="2974" w:type="dxa"/>
            <w:vMerge/>
            <w:shd w:val="clear" w:color="auto" w:fill="auto"/>
          </w:tcPr>
          <w:p w14:paraId="2C2AFFEC" w14:textId="77777777" w:rsidR="00CF3F2D" w:rsidRPr="00EF6A93" w:rsidRDefault="00CF3F2D" w:rsidP="00467E8A"/>
        </w:tc>
        <w:tc>
          <w:tcPr>
            <w:tcW w:w="4410" w:type="dxa"/>
            <w:shd w:val="clear" w:color="auto" w:fill="auto"/>
          </w:tcPr>
          <w:p w14:paraId="08A8C55F" w14:textId="77777777" w:rsidR="00CF3F2D" w:rsidRPr="00EF6A93" w:rsidRDefault="00CF3F2D" w:rsidP="00467E8A">
            <w:pPr>
              <w:rPr>
                <w:rStyle w:val="SAPScreenElement"/>
              </w:rPr>
            </w:pPr>
            <w:r w:rsidRPr="00EF6A93">
              <w:rPr>
                <w:rStyle w:val="SAPScreenElement"/>
              </w:rPr>
              <w:t>Death Benefit Tax:</w:t>
            </w:r>
            <w:r w:rsidRPr="00EF6A93">
              <w:t xml:space="preserve"> enter amount as appropriate</w:t>
            </w:r>
          </w:p>
        </w:tc>
        <w:tc>
          <w:tcPr>
            <w:tcW w:w="3240" w:type="dxa"/>
            <w:vMerge/>
            <w:shd w:val="clear" w:color="auto" w:fill="auto"/>
          </w:tcPr>
          <w:p w14:paraId="4DA88FAC" w14:textId="77777777" w:rsidR="00CF3F2D" w:rsidRPr="00EF6A93" w:rsidRDefault="00CF3F2D" w:rsidP="00467E8A"/>
        </w:tc>
        <w:tc>
          <w:tcPr>
            <w:tcW w:w="1264" w:type="dxa"/>
          </w:tcPr>
          <w:p w14:paraId="569CA23C" w14:textId="77777777" w:rsidR="00CF3F2D" w:rsidRPr="00EF6A93" w:rsidRDefault="00CF3F2D" w:rsidP="00467E8A">
            <w:pPr>
              <w:rPr>
                <w:rFonts w:cs="Arial"/>
                <w:bCs/>
              </w:rPr>
            </w:pPr>
          </w:p>
        </w:tc>
      </w:tr>
      <w:tr w:rsidR="00CF3F2D" w:rsidRPr="00EF6A93" w14:paraId="37E31564" w14:textId="77777777" w:rsidTr="00467E8A">
        <w:trPr>
          <w:trHeight w:val="288"/>
        </w:trPr>
        <w:tc>
          <w:tcPr>
            <w:tcW w:w="900" w:type="dxa"/>
            <w:vMerge/>
            <w:shd w:val="clear" w:color="auto" w:fill="auto"/>
          </w:tcPr>
          <w:p w14:paraId="3231D049" w14:textId="77777777" w:rsidR="00CF3F2D" w:rsidRPr="00EF6A93" w:rsidRDefault="00CF3F2D" w:rsidP="00467E8A"/>
        </w:tc>
        <w:tc>
          <w:tcPr>
            <w:tcW w:w="1498" w:type="dxa"/>
            <w:vMerge/>
            <w:shd w:val="clear" w:color="auto" w:fill="auto"/>
          </w:tcPr>
          <w:p w14:paraId="3C104C93" w14:textId="77777777" w:rsidR="00CF3F2D" w:rsidRPr="00EF6A93" w:rsidRDefault="00CF3F2D" w:rsidP="00467E8A">
            <w:pPr>
              <w:rPr>
                <w:rFonts w:cs="Arial"/>
                <w:b/>
                <w:bCs/>
              </w:rPr>
            </w:pPr>
          </w:p>
        </w:tc>
        <w:tc>
          <w:tcPr>
            <w:tcW w:w="2974" w:type="dxa"/>
            <w:vMerge/>
            <w:shd w:val="clear" w:color="auto" w:fill="auto"/>
          </w:tcPr>
          <w:p w14:paraId="585664E3" w14:textId="77777777" w:rsidR="00CF3F2D" w:rsidRPr="00EF6A93" w:rsidRDefault="00CF3F2D" w:rsidP="00467E8A"/>
        </w:tc>
        <w:tc>
          <w:tcPr>
            <w:tcW w:w="4410" w:type="dxa"/>
            <w:shd w:val="clear" w:color="auto" w:fill="auto"/>
          </w:tcPr>
          <w:p w14:paraId="05694F3B" w14:textId="77777777" w:rsidR="00CF3F2D" w:rsidRPr="00EF6A93" w:rsidRDefault="00CF3F2D" w:rsidP="00467E8A">
            <w:pPr>
              <w:rPr>
                <w:rStyle w:val="SAPScreenElement"/>
              </w:rPr>
            </w:pPr>
            <w:r w:rsidRPr="00EF6A93">
              <w:rPr>
                <w:rStyle w:val="SAPScreenElement"/>
              </w:rPr>
              <w:t>Transitional Tax:</w:t>
            </w:r>
            <w:r w:rsidRPr="00EF6A93">
              <w:t xml:space="preserve"> enter amount as appropriate</w:t>
            </w:r>
          </w:p>
        </w:tc>
        <w:tc>
          <w:tcPr>
            <w:tcW w:w="3240" w:type="dxa"/>
            <w:vMerge/>
            <w:shd w:val="clear" w:color="auto" w:fill="auto"/>
          </w:tcPr>
          <w:p w14:paraId="34113A17" w14:textId="77777777" w:rsidR="00CF3F2D" w:rsidRPr="00EF6A93" w:rsidRDefault="00CF3F2D" w:rsidP="00467E8A"/>
        </w:tc>
        <w:tc>
          <w:tcPr>
            <w:tcW w:w="1264" w:type="dxa"/>
          </w:tcPr>
          <w:p w14:paraId="13EE4BEA" w14:textId="77777777" w:rsidR="00CF3F2D" w:rsidRPr="00EF6A93" w:rsidRDefault="00CF3F2D" w:rsidP="00467E8A">
            <w:pPr>
              <w:rPr>
                <w:rFonts w:cs="Arial"/>
                <w:bCs/>
              </w:rPr>
            </w:pPr>
          </w:p>
        </w:tc>
      </w:tr>
      <w:tr w:rsidR="00CF3F2D" w:rsidRPr="00EF6A93" w14:paraId="2B452B33" w14:textId="77777777" w:rsidTr="00467E8A">
        <w:trPr>
          <w:trHeight w:val="288"/>
        </w:trPr>
        <w:tc>
          <w:tcPr>
            <w:tcW w:w="900" w:type="dxa"/>
            <w:vMerge/>
            <w:shd w:val="clear" w:color="auto" w:fill="auto"/>
          </w:tcPr>
          <w:p w14:paraId="1DB87ED0" w14:textId="77777777" w:rsidR="00CF3F2D" w:rsidRPr="00EF6A93" w:rsidRDefault="00CF3F2D" w:rsidP="00467E8A"/>
        </w:tc>
        <w:tc>
          <w:tcPr>
            <w:tcW w:w="1498" w:type="dxa"/>
            <w:vMerge/>
            <w:shd w:val="clear" w:color="auto" w:fill="auto"/>
          </w:tcPr>
          <w:p w14:paraId="49E5B11A" w14:textId="77777777" w:rsidR="00CF3F2D" w:rsidRPr="00EF6A93" w:rsidRDefault="00CF3F2D" w:rsidP="00467E8A">
            <w:pPr>
              <w:rPr>
                <w:rFonts w:cs="Arial"/>
                <w:b/>
                <w:bCs/>
              </w:rPr>
            </w:pPr>
          </w:p>
        </w:tc>
        <w:tc>
          <w:tcPr>
            <w:tcW w:w="2974" w:type="dxa"/>
            <w:shd w:val="clear" w:color="auto" w:fill="auto"/>
          </w:tcPr>
          <w:p w14:paraId="0BC80D7D" w14:textId="77777777" w:rsidR="00CF3F2D" w:rsidRPr="00EF6A93" w:rsidRDefault="00CF3F2D" w:rsidP="00467E8A">
            <w:r w:rsidRPr="00EF6A93">
              <w:t xml:space="preserve">In the </w:t>
            </w:r>
            <w:r w:rsidRPr="00EF6A93">
              <w:rPr>
                <w:rStyle w:val="SAPScreenElement"/>
              </w:rPr>
              <w:t>ATO</w:t>
            </w:r>
            <w:r w:rsidRPr="00EF6A93">
              <w:rPr>
                <w:rFonts w:cs="Arial"/>
                <w:bCs/>
              </w:rPr>
              <w:t xml:space="preserve"> </w:t>
            </w:r>
            <w:r w:rsidRPr="00EF6A93">
              <w:t xml:space="preserve">part </w:t>
            </w:r>
            <w:r w:rsidRPr="00EF6A93">
              <w:rPr>
                <w:rFonts w:cs="Arial"/>
                <w:bCs/>
              </w:rPr>
              <w:t>of the form</w:t>
            </w:r>
            <w:r w:rsidRPr="00EF6A93">
              <w:t xml:space="preserve"> it is displayed, whether the ETP details in this infotype record have been included in an ATO file generated through a production run. The details include the number of times this has occurred, and the time and date of the last occurrence</w:t>
            </w:r>
          </w:p>
        </w:tc>
        <w:tc>
          <w:tcPr>
            <w:tcW w:w="4410" w:type="dxa"/>
            <w:shd w:val="clear" w:color="auto" w:fill="auto"/>
          </w:tcPr>
          <w:p w14:paraId="14BA1C20" w14:textId="77777777" w:rsidR="00CF3F2D" w:rsidRPr="00EF6A93" w:rsidRDefault="00CF3F2D" w:rsidP="00467E8A">
            <w:pPr>
              <w:ind w:left="342"/>
              <w:rPr>
                <w:rStyle w:val="SAPScreenElement"/>
              </w:rPr>
            </w:pPr>
          </w:p>
        </w:tc>
        <w:tc>
          <w:tcPr>
            <w:tcW w:w="3240" w:type="dxa"/>
            <w:vMerge/>
            <w:shd w:val="clear" w:color="auto" w:fill="auto"/>
          </w:tcPr>
          <w:p w14:paraId="42D5B571" w14:textId="77777777" w:rsidR="00CF3F2D" w:rsidRPr="00EF6A93" w:rsidRDefault="00CF3F2D" w:rsidP="00467E8A"/>
        </w:tc>
        <w:tc>
          <w:tcPr>
            <w:tcW w:w="1264" w:type="dxa"/>
          </w:tcPr>
          <w:p w14:paraId="1B9E8446" w14:textId="77777777" w:rsidR="00CF3F2D" w:rsidRPr="00EF6A93" w:rsidRDefault="00CF3F2D" w:rsidP="00467E8A">
            <w:pPr>
              <w:rPr>
                <w:rFonts w:cs="Arial"/>
                <w:bCs/>
              </w:rPr>
            </w:pPr>
          </w:p>
        </w:tc>
      </w:tr>
      <w:tr w:rsidR="00CF3F2D" w:rsidRPr="00EF6A93" w14:paraId="7A248A0D" w14:textId="77777777" w:rsidTr="00467E8A">
        <w:trPr>
          <w:trHeight w:val="576"/>
        </w:trPr>
        <w:tc>
          <w:tcPr>
            <w:tcW w:w="900" w:type="dxa"/>
            <w:shd w:val="clear" w:color="auto" w:fill="auto"/>
          </w:tcPr>
          <w:p w14:paraId="17971F18" w14:textId="77777777" w:rsidR="00CF3F2D" w:rsidRPr="00EF6A93" w:rsidRDefault="00CF3F2D" w:rsidP="00467E8A">
            <w:r w:rsidRPr="00EF6A93">
              <w:t>8</w:t>
            </w:r>
          </w:p>
        </w:tc>
        <w:tc>
          <w:tcPr>
            <w:tcW w:w="1498" w:type="dxa"/>
            <w:shd w:val="clear" w:color="auto" w:fill="auto"/>
          </w:tcPr>
          <w:p w14:paraId="1B908DD9" w14:textId="77777777" w:rsidR="00CF3F2D" w:rsidRPr="00EF6A93" w:rsidRDefault="00CF3F2D" w:rsidP="00467E8A">
            <w:pPr>
              <w:rPr>
                <w:rFonts w:cs="Arial"/>
                <w:b/>
                <w:bCs/>
              </w:rPr>
            </w:pPr>
            <w:r w:rsidRPr="00EF6A93">
              <w:rPr>
                <w:rStyle w:val="SAPEmphasis"/>
              </w:rPr>
              <w:t>Save Termination Payment Data</w:t>
            </w:r>
          </w:p>
        </w:tc>
        <w:tc>
          <w:tcPr>
            <w:tcW w:w="2974" w:type="dxa"/>
            <w:shd w:val="clear" w:color="auto" w:fill="auto"/>
          </w:tcPr>
          <w:p w14:paraId="139E852B" w14:textId="77777777" w:rsidR="00CF3F2D" w:rsidRPr="00EF6A93" w:rsidRDefault="00CF3F2D" w:rsidP="00467E8A">
            <w:r w:rsidRPr="00EF6A93">
              <w:t xml:space="preserve">Choose the </w:t>
            </w:r>
            <w:r w:rsidRPr="00EF6A93">
              <w:rPr>
                <w:rStyle w:val="SAPScreenElement"/>
              </w:rPr>
              <w:t>Save</w:t>
            </w:r>
            <w:r w:rsidRPr="00EF6A93">
              <w:t xml:space="preserve"> button.</w:t>
            </w:r>
          </w:p>
        </w:tc>
        <w:tc>
          <w:tcPr>
            <w:tcW w:w="4410" w:type="dxa"/>
            <w:shd w:val="clear" w:color="auto" w:fill="auto"/>
          </w:tcPr>
          <w:p w14:paraId="4367731A" w14:textId="77777777" w:rsidR="00CF3F2D" w:rsidRPr="00EF6A93" w:rsidRDefault="00CF3F2D" w:rsidP="00467E8A"/>
        </w:tc>
        <w:tc>
          <w:tcPr>
            <w:tcW w:w="3240" w:type="dxa"/>
            <w:shd w:val="clear" w:color="auto" w:fill="auto"/>
          </w:tcPr>
          <w:p w14:paraId="72B773ED" w14:textId="77777777" w:rsidR="00CF3F2D" w:rsidRPr="00EF6A93" w:rsidRDefault="00CF3F2D" w:rsidP="00467E8A">
            <w:r w:rsidRPr="00EF6A93">
              <w:rPr>
                <w:rFonts w:cs="Arial"/>
                <w:bCs/>
              </w:rPr>
              <w:t>A system message about data saving is generated.</w:t>
            </w:r>
          </w:p>
        </w:tc>
        <w:tc>
          <w:tcPr>
            <w:tcW w:w="1264" w:type="dxa"/>
          </w:tcPr>
          <w:p w14:paraId="02E72FE1" w14:textId="77777777" w:rsidR="00CF3F2D" w:rsidRPr="00EF6A93" w:rsidRDefault="00CF3F2D" w:rsidP="00467E8A">
            <w:pPr>
              <w:rPr>
                <w:rFonts w:cs="Arial"/>
                <w:bCs/>
              </w:rPr>
            </w:pPr>
          </w:p>
        </w:tc>
      </w:tr>
    </w:tbl>
    <w:p w14:paraId="66D10138" w14:textId="77777777" w:rsidR="00CF3F2D" w:rsidRPr="00EF6A93" w:rsidRDefault="00CF3F2D" w:rsidP="00CF3F2D">
      <w:pPr>
        <w:pStyle w:val="Heading4"/>
      </w:pPr>
      <w:bookmarkStart w:id="1108" w:name="_Toc465002953"/>
      <w:bookmarkStart w:id="1109" w:name="_Toc499730148"/>
      <w:bookmarkStart w:id="1110" w:name="_Toc507433232"/>
      <w:r w:rsidRPr="00EF6A93">
        <w:lastRenderedPageBreak/>
        <w:t>Maintaining Payment Summary Data</w:t>
      </w:r>
      <w:bookmarkEnd w:id="1108"/>
      <w:bookmarkEnd w:id="1109"/>
      <w:bookmarkEnd w:id="1110"/>
    </w:p>
    <w:p w14:paraId="7B28B2DB" w14:textId="77777777" w:rsidR="00CF3F2D" w:rsidRPr="00EF6A93" w:rsidRDefault="00CF3F2D" w:rsidP="00CF3F2D">
      <w:pPr>
        <w:pStyle w:val="SAPKeyblockTitle"/>
      </w:pPr>
      <w:r w:rsidRPr="00EF6A93">
        <w:t>Test Administration</w:t>
      </w:r>
    </w:p>
    <w:p w14:paraId="636282E1" w14:textId="77777777" w:rsidR="00CF3F2D" w:rsidRPr="00EF6A93" w:rsidRDefault="00CF3F2D" w:rsidP="00CF3F2D">
      <w:r w:rsidRPr="00EF6A93">
        <w:t>Customer project: Fill in the project-specific parts (highlighted).</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CF3F2D" w:rsidRPr="00EF6A93" w14:paraId="52B04468"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5543CD60" w14:textId="77777777" w:rsidR="00CF3F2D" w:rsidRPr="00EF6A93" w:rsidRDefault="00CF3F2D" w:rsidP="00467E8A">
            <w:pPr>
              <w:rPr>
                <w:rStyle w:val="SAPEmphasis"/>
              </w:rPr>
            </w:pPr>
            <w:r w:rsidRPr="00EF6A93">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252ABB56" w14:textId="77777777" w:rsidR="00CF3F2D" w:rsidRPr="00EF6A93" w:rsidRDefault="00CF3F2D" w:rsidP="00467E8A">
            <w:r w:rsidRPr="00EF6A93">
              <w:t>&lt;X.XX&gt;</w:t>
            </w:r>
          </w:p>
        </w:tc>
        <w:tc>
          <w:tcPr>
            <w:tcW w:w="2401" w:type="dxa"/>
            <w:tcBorders>
              <w:top w:val="single" w:sz="8" w:space="0" w:color="999999"/>
              <w:left w:val="single" w:sz="8" w:space="0" w:color="999999"/>
              <w:bottom w:val="single" w:sz="8" w:space="0" w:color="999999"/>
              <w:right w:val="single" w:sz="8" w:space="0" w:color="999999"/>
            </w:tcBorders>
            <w:hideMark/>
          </w:tcPr>
          <w:p w14:paraId="73619573" w14:textId="77777777" w:rsidR="00CF3F2D" w:rsidRPr="00EF6A93" w:rsidRDefault="00CF3F2D" w:rsidP="00467E8A">
            <w:pPr>
              <w:rPr>
                <w:rStyle w:val="SAPEmphasis"/>
              </w:rPr>
            </w:pPr>
            <w:r w:rsidRPr="00EF6A93">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01AF5A5C" w14:textId="77777777" w:rsidR="00CF3F2D" w:rsidRPr="00EF6A93" w:rsidRDefault="00CF3F2D" w:rsidP="00467E8A"/>
        </w:tc>
        <w:tc>
          <w:tcPr>
            <w:tcW w:w="2402" w:type="dxa"/>
            <w:tcBorders>
              <w:top w:val="single" w:sz="8" w:space="0" w:color="999999"/>
              <w:left w:val="single" w:sz="8" w:space="0" w:color="999999"/>
              <w:bottom w:val="single" w:sz="8" w:space="0" w:color="999999"/>
              <w:right w:val="single" w:sz="8" w:space="0" w:color="999999"/>
            </w:tcBorders>
            <w:hideMark/>
          </w:tcPr>
          <w:p w14:paraId="3F2A3F62" w14:textId="77777777" w:rsidR="00CF3F2D" w:rsidRPr="00EF6A93" w:rsidRDefault="00CF3F2D" w:rsidP="00467E8A">
            <w:pPr>
              <w:rPr>
                <w:rStyle w:val="SAPEmphasis"/>
              </w:rPr>
            </w:pPr>
            <w:r w:rsidRPr="00EF6A93">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52CE62C7" w14:textId="77777777" w:rsidR="00CF3F2D" w:rsidRPr="00EF6A93" w:rsidRDefault="00CF3F2D" w:rsidP="00467E8A">
            <w:r>
              <w:t>&lt;date&gt;</w:t>
            </w:r>
          </w:p>
        </w:tc>
      </w:tr>
      <w:tr w:rsidR="00CF3F2D" w:rsidRPr="00EF6A93" w14:paraId="4493F59A"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4F3D3AFF" w14:textId="77777777" w:rsidR="00CF3F2D" w:rsidRPr="00EF6A93" w:rsidRDefault="00CF3F2D" w:rsidP="00467E8A">
            <w:pPr>
              <w:rPr>
                <w:rStyle w:val="SAPEmphasis"/>
              </w:rPr>
            </w:pPr>
            <w:r w:rsidRPr="00EF6A93">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7B0D3415" w14:textId="77777777" w:rsidR="00CF3F2D" w:rsidRPr="00EF6A93" w:rsidRDefault="00CF3F2D" w:rsidP="00467E8A">
            <w:r w:rsidRPr="00EF6A93">
              <w:t>HR Administrator</w:t>
            </w:r>
          </w:p>
        </w:tc>
      </w:tr>
      <w:tr w:rsidR="00CF3F2D" w:rsidRPr="00EF6A93" w14:paraId="002DC1D5"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7B41E50A" w14:textId="77777777" w:rsidR="00CF3F2D" w:rsidRPr="00EF6A93" w:rsidRDefault="00CF3F2D" w:rsidP="00467E8A">
            <w:pPr>
              <w:rPr>
                <w:rStyle w:val="SAPEmphasis"/>
              </w:rPr>
            </w:pPr>
            <w:r w:rsidRPr="00EF6A93">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29FCB781" w14:textId="77777777" w:rsidR="00CF3F2D" w:rsidRPr="00EF6A93" w:rsidRDefault="00CF3F2D" w:rsidP="00467E8A">
            <w:r w:rsidRPr="00EF6A93">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5F18A7E7" w14:textId="77777777" w:rsidR="00CF3F2D" w:rsidRPr="00EF6A93" w:rsidRDefault="00CF3F2D" w:rsidP="00467E8A">
            <w:pPr>
              <w:rPr>
                <w:rStyle w:val="SAPEmphasis"/>
              </w:rPr>
            </w:pPr>
            <w:r w:rsidRPr="00EF6A93">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4FEE332A" w14:textId="740994D6" w:rsidR="00CF3F2D" w:rsidRPr="00EF6A93" w:rsidRDefault="001861CE" w:rsidP="00467E8A">
            <w:r>
              <w:t>&lt;duration&gt;</w:t>
            </w:r>
          </w:p>
        </w:tc>
      </w:tr>
    </w:tbl>
    <w:p w14:paraId="7671A73F" w14:textId="77777777" w:rsidR="00CF3F2D" w:rsidRPr="00EF6A93" w:rsidRDefault="00CF3F2D" w:rsidP="00CF3F2D">
      <w:pPr>
        <w:pStyle w:val="SAPKeyblockTitle"/>
      </w:pPr>
      <w:r w:rsidRPr="00EF6A93">
        <w:t>Purpose</w:t>
      </w:r>
    </w:p>
    <w:p w14:paraId="012A15CD" w14:textId="77777777" w:rsidR="00CF3F2D" w:rsidRPr="00DB5FF4" w:rsidRDefault="00CF3F2D" w:rsidP="00CF3F2D">
      <w:r w:rsidRPr="00EF6A93">
        <w:t>The HR Administrator</w:t>
      </w:r>
      <w:r w:rsidRPr="00EF6A93" w:rsidDel="0049392E">
        <w:t xml:space="preserve"> </w:t>
      </w:r>
      <w:r w:rsidRPr="00EF6A93">
        <w:t xml:space="preserve">enters payment summary data for the employee. The </w:t>
      </w:r>
      <w:r w:rsidRPr="00EF6A93">
        <w:rPr>
          <w:rStyle w:val="SAPScreenElement"/>
          <w:color w:val="auto"/>
        </w:rPr>
        <w:t>Payment Summary</w:t>
      </w:r>
      <w:r w:rsidRPr="00EF6A93">
        <w:t xml:space="preserve"> is a statement of earnings issued by the employer to the employee, showing the employment income of the employee. </w:t>
      </w:r>
    </w:p>
    <w:p w14:paraId="4693095A" w14:textId="77777777" w:rsidR="00CF3F2D" w:rsidRPr="00EF6A93" w:rsidRDefault="00CF3F2D" w:rsidP="00CF3F2D">
      <w:r w:rsidRPr="00EF6A93">
        <w:t>The payment summary can contain:</w:t>
      </w:r>
    </w:p>
    <w:p w14:paraId="11DA9E29" w14:textId="77777777" w:rsidR="00CF3F2D" w:rsidRPr="00EF6A93" w:rsidRDefault="00CF3F2D" w:rsidP="006135FF">
      <w:pPr>
        <w:pStyle w:val="ListParagraph"/>
        <w:numPr>
          <w:ilvl w:val="0"/>
          <w:numId w:val="23"/>
        </w:numPr>
      </w:pPr>
      <w:r w:rsidRPr="00EF6A93">
        <w:t xml:space="preserve">the gross salary or wages paid to the employee during the period, </w:t>
      </w:r>
    </w:p>
    <w:p w14:paraId="0AF24F62" w14:textId="77777777" w:rsidR="00CF3F2D" w:rsidRPr="00EF6A93" w:rsidRDefault="00CF3F2D" w:rsidP="006135FF">
      <w:pPr>
        <w:pStyle w:val="ListParagraph"/>
        <w:numPr>
          <w:ilvl w:val="0"/>
          <w:numId w:val="23"/>
        </w:numPr>
      </w:pPr>
      <w:r w:rsidRPr="00EF6A93">
        <w:t xml:space="preserve">any tax installment deductions made, </w:t>
      </w:r>
    </w:p>
    <w:p w14:paraId="0CDC16D4" w14:textId="77777777" w:rsidR="00CF3F2D" w:rsidRPr="00EF6A93" w:rsidRDefault="00CF3F2D" w:rsidP="006135FF">
      <w:pPr>
        <w:pStyle w:val="ListParagraph"/>
        <w:numPr>
          <w:ilvl w:val="0"/>
          <w:numId w:val="23"/>
        </w:numPr>
      </w:pPr>
      <w:r w:rsidRPr="00EF6A93">
        <w:t xml:space="preserve">any allowances not included in gross income, </w:t>
      </w:r>
    </w:p>
    <w:p w14:paraId="72648DA4" w14:textId="77777777" w:rsidR="00CF3F2D" w:rsidRPr="00EF6A93" w:rsidRDefault="00CF3F2D" w:rsidP="006135FF">
      <w:pPr>
        <w:pStyle w:val="ListParagraph"/>
        <w:numPr>
          <w:ilvl w:val="0"/>
          <w:numId w:val="23"/>
        </w:numPr>
      </w:pPr>
      <w:r w:rsidRPr="00EF6A93">
        <w:t xml:space="preserve">grossed-up value of fringe benefits tax and lump sum payments for unused annual leave or long service leave, </w:t>
      </w:r>
    </w:p>
    <w:p w14:paraId="169AC97D" w14:textId="77777777" w:rsidR="00CF3F2D" w:rsidRPr="00EF6A93" w:rsidRDefault="00CF3F2D" w:rsidP="006135FF">
      <w:pPr>
        <w:pStyle w:val="ListParagraph"/>
        <w:numPr>
          <w:ilvl w:val="0"/>
          <w:numId w:val="23"/>
        </w:numPr>
      </w:pPr>
      <w:r w:rsidRPr="00EF6A93">
        <w:t xml:space="preserve">tax-free part of bona fide redundancy payments </w:t>
      </w:r>
    </w:p>
    <w:p w14:paraId="4B306C18" w14:textId="77777777" w:rsidR="00CF3F2D" w:rsidRPr="00EF6A93" w:rsidRDefault="00CF3F2D" w:rsidP="006135FF">
      <w:pPr>
        <w:pStyle w:val="ListParagraph"/>
        <w:numPr>
          <w:ilvl w:val="0"/>
          <w:numId w:val="23"/>
        </w:numPr>
      </w:pPr>
      <w:r w:rsidRPr="00EF6A93">
        <w:t>approved early retirement scheme payments and back payments made more before twelve months.</w:t>
      </w:r>
    </w:p>
    <w:p w14:paraId="1BAFAA97" w14:textId="77777777" w:rsidR="00CF3F2D" w:rsidRPr="00EF6A93" w:rsidRDefault="00CF3F2D" w:rsidP="00CF3F2D">
      <w:pPr>
        <w:ind w:left="342"/>
      </w:pPr>
      <w:r w:rsidRPr="00EF6A93">
        <w:rPr>
          <w:noProof/>
        </w:rPr>
        <w:drawing>
          <wp:inline distT="0" distB="0" distL="0" distR="0" wp14:anchorId="591A0836" wp14:editId="56B9F10F">
            <wp:extent cx="228600" cy="228600"/>
            <wp:effectExtent l="0" t="0" r="0" b="0"/>
            <wp:docPr id="12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w:t>
      </w:r>
      <w:r w:rsidRPr="00EF6A93">
        <w:rPr>
          <w:rFonts w:ascii="BentonSans Regular" w:hAnsi="BentonSans Regular"/>
          <w:color w:val="666666"/>
          <w:sz w:val="22"/>
        </w:rPr>
        <w:t>Note</w:t>
      </w:r>
    </w:p>
    <w:p w14:paraId="3D301C7A" w14:textId="77777777" w:rsidR="00CF3F2D" w:rsidRPr="00EF6A93" w:rsidRDefault="00CF3F2D" w:rsidP="00CF3F2D">
      <w:pPr>
        <w:ind w:left="342"/>
      </w:pPr>
      <w:r w:rsidRPr="00EF6A93">
        <w:t xml:space="preserve">Each record has a start date and an end date, denoting the period for which, the payment summary is issued to the employee. When you run the </w:t>
      </w:r>
      <w:r w:rsidRPr="00EF6A93">
        <w:rPr>
          <w:rStyle w:val="SAPScreenElement"/>
          <w:color w:val="auto"/>
        </w:rPr>
        <w:t>Payment Summary</w:t>
      </w:r>
      <w:r w:rsidRPr="00EF6A93">
        <w:t xml:space="preserve"> report, the system checks for the end date of the last generated payment summary. The date following this end date is taken as the start date of the current payment summary.</w:t>
      </w:r>
    </w:p>
    <w:p w14:paraId="79C141F1" w14:textId="77777777" w:rsidR="00CF3F2D" w:rsidRPr="00EF6A93" w:rsidRDefault="00CF3F2D" w:rsidP="00CF3F2D">
      <w:pPr>
        <w:ind w:left="342"/>
      </w:pPr>
      <w:r w:rsidRPr="00EF6A93">
        <w:t xml:space="preserve">When you create a manual payment summary, you can modify all the information options available in the </w:t>
      </w:r>
      <w:r w:rsidRPr="00EF6A93">
        <w:rPr>
          <w:rStyle w:val="SAPScreenElement"/>
          <w:color w:val="auto"/>
        </w:rPr>
        <w:t>Payment Summary</w:t>
      </w:r>
      <w:r w:rsidRPr="00EF6A93">
        <w:t xml:space="preserve"> infotype (IT0849). If you generate the payment summary through the payment summary report, you can only change the </w:t>
      </w:r>
      <w:r w:rsidRPr="00EF6A93">
        <w:rPr>
          <w:rStyle w:val="SAPScreenElement"/>
        </w:rPr>
        <w:t>Withdrawn</w:t>
      </w:r>
      <w:r w:rsidRPr="00EF6A93">
        <w:t xml:space="preserve"> status in this infotype.</w:t>
      </w:r>
    </w:p>
    <w:p w14:paraId="060BC1A6" w14:textId="77777777" w:rsidR="00CF3F2D" w:rsidRPr="00EF6A93" w:rsidRDefault="00CF3F2D" w:rsidP="00CF3F2D">
      <w:pPr>
        <w:pStyle w:val="SAPKeyblockTitle"/>
      </w:pPr>
      <w:r w:rsidRPr="00EF6A93">
        <w:lastRenderedPageBreak/>
        <w:t>Procedure</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1498"/>
        <w:gridCol w:w="2974"/>
        <w:gridCol w:w="4410"/>
        <w:gridCol w:w="3240"/>
        <w:gridCol w:w="1264"/>
      </w:tblGrid>
      <w:tr w:rsidR="00CF3F2D" w:rsidRPr="00EF6A93" w14:paraId="390B4385" w14:textId="77777777" w:rsidTr="00467E8A">
        <w:trPr>
          <w:trHeight w:val="517"/>
          <w:tblHeader/>
        </w:trPr>
        <w:tc>
          <w:tcPr>
            <w:tcW w:w="900" w:type="dxa"/>
            <w:shd w:val="clear" w:color="auto" w:fill="999999"/>
          </w:tcPr>
          <w:p w14:paraId="0C10C3F7" w14:textId="77777777" w:rsidR="00CF3F2D" w:rsidRPr="00EF6A93" w:rsidRDefault="00CF3F2D" w:rsidP="00467E8A">
            <w:pPr>
              <w:pStyle w:val="TableHeading"/>
              <w:rPr>
                <w:rFonts w:ascii="BentonSans Bold" w:hAnsi="BentonSans Bold"/>
                <w:bCs/>
                <w:color w:val="FFFFFF"/>
                <w:sz w:val="18"/>
              </w:rPr>
            </w:pPr>
            <w:r w:rsidRPr="00EF6A93">
              <w:rPr>
                <w:rFonts w:ascii="BentonSans Bold" w:hAnsi="BentonSans Bold"/>
                <w:bCs/>
                <w:color w:val="FFFFFF"/>
                <w:sz w:val="18"/>
              </w:rPr>
              <w:t>Test Step #</w:t>
            </w:r>
          </w:p>
        </w:tc>
        <w:tc>
          <w:tcPr>
            <w:tcW w:w="1498" w:type="dxa"/>
            <w:shd w:val="clear" w:color="auto" w:fill="999999"/>
          </w:tcPr>
          <w:p w14:paraId="7A3A9938" w14:textId="77777777" w:rsidR="00CF3F2D" w:rsidRPr="00EF6A93" w:rsidRDefault="00CF3F2D" w:rsidP="00467E8A">
            <w:pPr>
              <w:pStyle w:val="TableHeading"/>
              <w:rPr>
                <w:rFonts w:ascii="BentonSans Bold" w:hAnsi="BentonSans Bold"/>
                <w:bCs/>
                <w:color w:val="FFFFFF"/>
                <w:sz w:val="18"/>
              </w:rPr>
            </w:pPr>
            <w:r w:rsidRPr="00EF6A93">
              <w:rPr>
                <w:rFonts w:ascii="BentonSans Bold" w:hAnsi="BentonSans Bold"/>
                <w:bCs/>
                <w:color w:val="FFFFFF"/>
                <w:sz w:val="18"/>
              </w:rPr>
              <w:t>Test Step Name</w:t>
            </w:r>
          </w:p>
        </w:tc>
        <w:tc>
          <w:tcPr>
            <w:tcW w:w="2974" w:type="dxa"/>
            <w:shd w:val="clear" w:color="auto" w:fill="999999"/>
          </w:tcPr>
          <w:p w14:paraId="3514E5EA" w14:textId="77777777" w:rsidR="00CF3F2D" w:rsidRPr="00EF6A93" w:rsidRDefault="00CF3F2D" w:rsidP="00467E8A">
            <w:pPr>
              <w:pStyle w:val="TableHeading"/>
              <w:rPr>
                <w:rFonts w:ascii="BentonSans Bold" w:hAnsi="BentonSans Bold"/>
                <w:bCs/>
                <w:color w:val="FFFFFF"/>
                <w:sz w:val="18"/>
              </w:rPr>
            </w:pPr>
            <w:r w:rsidRPr="00EF6A93">
              <w:rPr>
                <w:rFonts w:ascii="BentonSans Bold" w:hAnsi="BentonSans Bold"/>
                <w:bCs/>
                <w:color w:val="FFFFFF"/>
                <w:sz w:val="18"/>
              </w:rPr>
              <w:t>Instruction</w:t>
            </w:r>
          </w:p>
        </w:tc>
        <w:tc>
          <w:tcPr>
            <w:tcW w:w="4410" w:type="dxa"/>
            <w:shd w:val="clear" w:color="auto" w:fill="999999"/>
          </w:tcPr>
          <w:p w14:paraId="7DC5237C" w14:textId="77777777" w:rsidR="00CF3F2D" w:rsidRPr="00EF6A93" w:rsidRDefault="00CF3F2D" w:rsidP="00467E8A">
            <w:pPr>
              <w:pStyle w:val="TableHeading"/>
              <w:rPr>
                <w:rFonts w:ascii="BentonSans Bold" w:hAnsi="BentonSans Bold"/>
                <w:bCs/>
                <w:color w:val="FFFFFF"/>
                <w:sz w:val="18"/>
              </w:rPr>
            </w:pPr>
            <w:r w:rsidRPr="00EF6A93">
              <w:rPr>
                <w:rFonts w:ascii="BentonSans Bold" w:hAnsi="BentonSans Bold"/>
                <w:bCs/>
                <w:color w:val="FFFFFF"/>
                <w:sz w:val="18"/>
              </w:rPr>
              <w:t>User Entries:</w:t>
            </w:r>
            <w:r w:rsidRPr="00EF6A93">
              <w:rPr>
                <w:rFonts w:ascii="BentonSans Bold" w:hAnsi="BentonSans Bold"/>
                <w:bCs/>
                <w:color w:val="FFFFFF"/>
                <w:sz w:val="18"/>
              </w:rPr>
              <w:br/>
              <w:t>Field Name: User Action and Value</w:t>
            </w:r>
          </w:p>
        </w:tc>
        <w:tc>
          <w:tcPr>
            <w:tcW w:w="3240" w:type="dxa"/>
            <w:shd w:val="clear" w:color="auto" w:fill="999999"/>
          </w:tcPr>
          <w:p w14:paraId="0EEF5851" w14:textId="77777777" w:rsidR="00CF3F2D" w:rsidRPr="00EF6A93" w:rsidRDefault="00CF3F2D" w:rsidP="00467E8A">
            <w:pPr>
              <w:pStyle w:val="TableHeading"/>
              <w:rPr>
                <w:rFonts w:ascii="BentonSans Bold" w:hAnsi="BentonSans Bold"/>
                <w:bCs/>
                <w:color w:val="FFFFFF"/>
                <w:sz w:val="18"/>
              </w:rPr>
            </w:pPr>
            <w:r w:rsidRPr="00EF6A93">
              <w:rPr>
                <w:rFonts w:ascii="BentonSans Bold" w:hAnsi="BentonSans Bold"/>
                <w:bCs/>
                <w:color w:val="FFFFFF"/>
                <w:sz w:val="18"/>
              </w:rPr>
              <w:t>Expected Result</w:t>
            </w:r>
          </w:p>
        </w:tc>
        <w:tc>
          <w:tcPr>
            <w:tcW w:w="1264" w:type="dxa"/>
            <w:shd w:val="clear" w:color="auto" w:fill="999999"/>
          </w:tcPr>
          <w:p w14:paraId="0F1BD01B" w14:textId="77777777" w:rsidR="00CF3F2D" w:rsidRPr="00EF6A93" w:rsidRDefault="00CF3F2D" w:rsidP="00467E8A">
            <w:pPr>
              <w:pStyle w:val="TableHeading"/>
              <w:rPr>
                <w:rFonts w:ascii="BentonSans Bold" w:hAnsi="BentonSans Bold"/>
                <w:bCs/>
                <w:color w:val="FFFFFF"/>
                <w:sz w:val="18"/>
              </w:rPr>
            </w:pPr>
            <w:r w:rsidRPr="00EF6A93">
              <w:rPr>
                <w:rFonts w:ascii="BentonSans Bold" w:hAnsi="BentonSans Bold"/>
                <w:bCs/>
                <w:color w:val="FFFFFF"/>
                <w:sz w:val="18"/>
              </w:rPr>
              <w:t>Pass / Fail / Comment</w:t>
            </w:r>
          </w:p>
        </w:tc>
      </w:tr>
      <w:tr w:rsidR="00CF3F2D" w:rsidRPr="00EF6A93" w14:paraId="4EC09F9A" w14:textId="77777777" w:rsidTr="00467E8A">
        <w:trPr>
          <w:trHeight w:val="288"/>
        </w:trPr>
        <w:tc>
          <w:tcPr>
            <w:tcW w:w="900" w:type="dxa"/>
            <w:shd w:val="clear" w:color="auto" w:fill="auto"/>
          </w:tcPr>
          <w:p w14:paraId="002A2980" w14:textId="77777777" w:rsidR="00CF3F2D" w:rsidRPr="00EF6A93" w:rsidRDefault="00CF3F2D" w:rsidP="00467E8A">
            <w:r w:rsidRPr="00EF6A93">
              <w:t>1</w:t>
            </w:r>
          </w:p>
        </w:tc>
        <w:tc>
          <w:tcPr>
            <w:tcW w:w="1498" w:type="dxa"/>
            <w:shd w:val="clear" w:color="auto" w:fill="auto"/>
          </w:tcPr>
          <w:p w14:paraId="6C86C15B" w14:textId="77777777" w:rsidR="00CF3F2D" w:rsidRPr="00EF6A93" w:rsidRDefault="00CF3F2D" w:rsidP="00467E8A">
            <w:pPr>
              <w:rPr>
                <w:rStyle w:val="SAPEmphasis"/>
              </w:rPr>
            </w:pPr>
            <w:r w:rsidRPr="00EF6A93">
              <w:rPr>
                <w:rStyle w:val="SAPEmphasis"/>
              </w:rPr>
              <w:t>Log on</w:t>
            </w:r>
          </w:p>
        </w:tc>
        <w:tc>
          <w:tcPr>
            <w:tcW w:w="2974" w:type="dxa"/>
            <w:shd w:val="clear" w:color="auto" w:fill="auto"/>
          </w:tcPr>
          <w:p w14:paraId="08B4A032" w14:textId="77777777" w:rsidR="00CF3F2D" w:rsidRPr="00EF6A93" w:rsidRDefault="00CF3F2D" w:rsidP="00467E8A">
            <w:r w:rsidRPr="00EF6A93">
              <w:t xml:space="preserve">Log on to </w:t>
            </w:r>
            <w:r w:rsidRPr="00EF6A93">
              <w:rPr>
                <w:rStyle w:val="SAPScreenElement"/>
                <w:color w:val="auto"/>
              </w:rPr>
              <w:t>Employee Central</w:t>
            </w:r>
            <w:r w:rsidRPr="00EF6A93">
              <w:t xml:space="preserve"> as an HR Administrator.</w:t>
            </w:r>
          </w:p>
        </w:tc>
        <w:tc>
          <w:tcPr>
            <w:tcW w:w="4410" w:type="dxa"/>
            <w:shd w:val="clear" w:color="auto" w:fill="auto"/>
          </w:tcPr>
          <w:p w14:paraId="147261D4" w14:textId="77777777" w:rsidR="00CF3F2D" w:rsidRPr="00EF6A93" w:rsidRDefault="00CF3F2D" w:rsidP="00467E8A"/>
        </w:tc>
        <w:tc>
          <w:tcPr>
            <w:tcW w:w="3240" w:type="dxa"/>
            <w:shd w:val="clear" w:color="auto" w:fill="auto"/>
          </w:tcPr>
          <w:p w14:paraId="031FB652" w14:textId="77777777" w:rsidR="00CF3F2D" w:rsidRPr="00EF6A93" w:rsidRDefault="00CF3F2D" w:rsidP="00467E8A">
            <w:r w:rsidRPr="00EF6A93">
              <w:t xml:space="preserve">The </w:t>
            </w:r>
            <w:r w:rsidRPr="00EF6A93">
              <w:rPr>
                <w:rStyle w:val="SAPScreenElement"/>
              </w:rPr>
              <w:t>Home</w:t>
            </w:r>
            <w:r w:rsidRPr="00EF6A93">
              <w:t xml:space="preserve"> page is displayed.</w:t>
            </w:r>
          </w:p>
        </w:tc>
        <w:tc>
          <w:tcPr>
            <w:tcW w:w="1264" w:type="dxa"/>
          </w:tcPr>
          <w:p w14:paraId="72A21305" w14:textId="77777777" w:rsidR="00CF3F2D" w:rsidRPr="00EF6A93" w:rsidRDefault="00CF3F2D" w:rsidP="00467E8A">
            <w:pPr>
              <w:rPr>
                <w:rFonts w:cs="Arial"/>
                <w:bCs/>
              </w:rPr>
            </w:pPr>
          </w:p>
        </w:tc>
      </w:tr>
      <w:tr w:rsidR="00CF3F2D" w:rsidRPr="00EF6A93" w14:paraId="23FC0C35" w14:textId="77777777" w:rsidTr="00467E8A">
        <w:trPr>
          <w:trHeight w:val="1137"/>
        </w:trPr>
        <w:tc>
          <w:tcPr>
            <w:tcW w:w="900" w:type="dxa"/>
            <w:shd w:val="clear" w:color="auto" w:fill="auto"/>
          </w:tcPr>
          <w:p w14:paraId="4EB7C05E" w14:textId="77777777" w:rsidR="00CF3F2D" w:rsidRPr="00EF6A93" w:rsidRDefault="00CF3F2D" w:rsidP="00467E8A">
            <w:r w:rsidRPr="00EF6A93">
              <w:t>2</w:t>
            </w:r>
          </w:p>
        </w:tc>
        <w:tc>
          <w:tcPr>
            <w:tcW w:w="1498" w:type="dxa"/>
            <w:shd w:val="clear" w:color="auto" w:fill="auto"/>
          </w:tcPr>
          <w:p w14:paraId="7A5BC5CA" w14:textId="77777777" w:rsidR="00CF3F2D" w:rsidRPr="00EF6A93" w:rsidRDefault="00CF3F2D" w:rsidP="00467E8A">
            <w:pPr>
              <w:rPr>
                <w:rStyle w:val="SAPEmphasis"/>
              </w:rPr>
            </w:pPr>
            <w:r w:rsidRPr="00EF6A93">
              <w:rPr>
                <w:rStyle w:val="SAPEmphasis"/>
              </w:rPr>
              <w:t>Search Employee</w:t>
            </w:r>
          </w:p>
        </w:tc>
        <w:tc>
          <w:tcPr>
            <w:tcW w:w="2974" w:type="dxa"/>
            <w:shd w:val="clear" w:color="auto" w:fill="auto"/>
          </w:tcPr>
          <w:p w14:paraId="2DBFC8F3" w14:textId="77777777" w:rsidR="00CF3F2D" w:rsidRPr="00EF6A93" w:rsidRDefault="00CF3F2D" w:rsidP="00467E8A">
            <w:r w:rsidRPr="00EF6A93">
              <w:t>In the</w:t>
            </w:r>
            <w:r w:rsidRPr="00EF6A93">
              <w:rPr>
                <w:rStyle w:val="SAPScreenElement"/>
              </w:rPr>
              <w:t xml:space="preserve"> Search for actions or people</w:t>
            </w:r>
            <w:r w:rsidRPr="00EF6A93">
              <w:t xml:space="preserve"> box, in the top right corner of the screen, enter the name (or name parts) of the employee for whom you want to maintain data.</w:t>
            </w:r>
          </w:p>
        </w:tc>
        <w:tc>
          <w:tcPr>
            <w:tcW w:w="4410" w:type="dxa"/>
            <w:shd w:val="clear" w:color="auto" w:fill="auto"/>
          </w:tcPr>
          <w:p w14:paraId="318CE1C7" w14:textId="77777777" w:rsidR="00CF3F2D" w:rsidRPr="00EF6A93" w:rsidRDefault="00CF3F2D" w:rsidP="00467E8A"/>
        </w:tc>
        <w:tc>
          <w:tcPr>
            <w:tcW w:w="3240" w:type="dxa"/>
            <w:shd w:val="clear" w:color="auto" w:fill="auto"/>
          </w:tcPr>
          <w:p w14:paraId="04BE5E6C" w14:textId="77777777" w:rsidR="00CF3F2D" w:rsidRPr="00EF6A93" w:rsidRDefault="00CF3F2D" w:rsidP="00467E8A">
            <w:r>
              <w:t xml:space="preserve">The autocomplete functionality suggests </w:t>
            </w:r>
            <w:r w:rsidRPr="00EF6A93">
              <w:t>a list of employees matching your search criteria.</w:t>
            </w:r>
          </w:p>
        </w:tc>
        <w:tc>
          <w:tcPr>
            <w:tcW w:w="1264" w:type="dxa"/>
          </w:tcPr>
          <w:p w14:paraId="16390185" w14:textId="77777777" w:rsidR="00CF3F2D" w:rsidRPr="00EF6A93" w:rsidRDefault="00CF3F2D" w:rsidP="00467E8A">
            <w:pPr>
              <w:rPr>
                <w:rFonts w:cs="Arial"/>
                <w:bCs/>
              </w:rPr>
            </w:pPr>
          </w:p>
        </w:tc>
      </w:tr>
      <w:tr w:rsidR="00CF3F2D" w:rsidRPr="00EF6A93" w14:paraId="75B2A24A" w14:textId="77777777" w:rsidTr="00467E8A">
        <w:trPr>
          <w:trHeight w:val="576"/>
        </w:trPr>
        <w:tc>
          <w:tcPr>
            <w:tcW w:w="900" w:type="dxa"/>
            <w:shd w:val="clear" w:color="auto" w:fill="auto"/>
          </w:tcPr>
          <w:p w14:paraId="176D0C45" w14:textId="77777777" w:rsidR="00CF3F2D" w:rsidRPr="00EF6A93" w:rsidRDefault="00CF3F2D" w:rsidP="00467E8A">
            <w:r w:rsidRPr="00EF6A93">
              <w:t>3</w:t>
            </w:r>
          </w:p>
        </w:tc>
        <w:tc>
          <w:tcPr>
            <w:tcW w:w="1498" w:type="dxa"/>
            <w:shd w:val="clear" w:color="auto" w:fill="auto"/>
          </w:tcPr>
          <w:p w14:paraId="4D7C83B0" w14:textId="77777777" w:rsidR="00CF3F2D" w:rsidRPr="00EF6A93" w:rsidRDefault="00CF3F2D" w:rsidP="00467E8A">
            <w:pPr>
              <w:rPr>
                <w:rStyle w:val="SAPEmphasis"/>
              </w:rPr>
            </w:pPr>
            <w:r w:rsidRPr="00EF6A93">
              <w:rPr>
                <w:rStyle w:val="SAPEmphasis"/>
              </w:rPr>
              <w:t>Select Employee</w:t>
            </w:r>
          </w:p>
        </w:tc>
        <w:tc>
          <w:tcPr>
            <w:tcW w:w="2974" w:type="dxa"/>
            <w:shd w:val="clear" w:color="auto" w:fill="auto"/>
          </w:tcPr>
          <w:p w14:paraId="3CD4E1DC" w14:textId="77777777" w:rsidR="00CF3F2D" w:rsidRPr="00EF6A93" w:rsidRDefault="00CF3F2D" w:rsidP="00467E8A">
            <w:r w:rsidRPr="00EF6A93">
              <w:rPr>
                <w:rFonts w:cs="Arial"/>
                <w:bCs/>
              </w:rPr>
              <w:t>Select the appropriate employee from the result list.</w:t>
            </w:r>
          </w:p>
        </w:tc>
        <w:tc>
          <w:tcPr>
            <w:tcW w:w="4410" w:type="dxa"/>
            <w:shd w:val="clear" w:color="auto" w:fill="auto"/>
          </w:tcPr>
          <w:p w14:paraId="4DE9967A" w14:textId="77777777" w:rsidR="00CF3F2D" w:rsidRPr="00EF6A93" w:rsidRDefault="00CF3F2D" w:rsidP="00467E8A"/>
        </w:tc>
        <w:tc>
          <w:tcPr>
            <w:tcW w:w="3240" w:type="dxa"/>
            <w:shd w:val="clear" w:color="auto" w:fill="auto"/>
          </w:tcPr>
          <w:p w14:paraId="153EB332" w14:textId="77777777" w:rsidR="00CF3F2D" w:rsidRPr="00EF6A93" w:rsidRDefault="00CF3F2D" w:rsidP="00467E8A">
            <w:r w:rsidRPr="00EF6A93">
              <w:t xml:space="preserve">You are directed to the </w:t>
            </w:r>
            <w:r w:rsidRPr="00EF6A93">
              <w:rPr>
                <w:rStyle w:val="SAPScreenElement"/>
              </w:rPr>
              <w:t>Employee Files</w:t>
            </w:r>
            <w:r w:rsidRPr="00EF6A93">
              <w:t xml:space="preserve"> page in which the profile of the employee is displayed.</w:t>
            </w:r>
          </w:p>
        </w:tc>
        <w:tc>
          <w:tcPr>
            <w:tcW w:w="1264" w:type="dxa"/>
          </w:tcPr>
          <w:p w14:paraId="216D35B8" w14:textId="77777777" w:rsidR="00CF3F2D" w:rsidRPr="00EF6A93" w:rsidRDefault="00CF3F2D" w:rsidP="00467E8A">
            <w:pPr>
              <w:rPr>
                <w:rFonts w:cs="Arial"/>
                <w:bCs/>
              </w:rPr>
            </w:pPr>
          </w:p>
        </w:tc>
      </w:tr>
      <w:tr w:rsidR="00CF3F2D" w:rsidRPr="00EF6A93" w14:paraId="032F4744" w14:textId="77777777" w:rsidTr="00467E8A">
        <w:trPr>
          <w:trHeight w:val="144"/>
        </w:trPr>
        <w:tc>
          <w:tcPr>
            <w:tcW w:w="900" w:type="dxa"/>
            <w:shd w:val="clear" w:color="auto" w:fill="auto"/>
          </w:tcPr>
          <w:p w14:paraId="6108F7E7" w14:textId="77777777" w:rsidR="00CF3F2D" w:rsidRPr="00EF6A93" w:rsidRDefault="00CF3F2D" w:rsidP="00467E8A">
            <w:r w:rsidRPr="00EF6A93">
              <w:t>4</w:t>
            </w:r>
          </w:p>
        </w:tc>
        <w:tc>
          <w:tcPr>
            <w:tcW w:w="1498" w:type="dxa"/>
            <w:shd w:val="clear" w:color="auto" w:fill="auto"/>
          </w:tcPr>
          <w:p w14:paraId="301B3F0C" w14:textId="77777777" w:rsidR="00CF3F2D" w:rsidRPr="00EF6A93" w:rsidRDefault="00CF3F2D" w:rsidP="00467E8A">
            <w:pPr>
              <w:rPr>
                <w:rFonts w:cs="Arial"/>
                <w:b/>
                <w:bCs/>
              </w:rPr>
            </w:pPr>
            <w:r w:rsidRPr="00EF6A93">
              <w:rPr>
                <w:rStyle w:val="SAPEmphasis"/>
              </w:rPr>
              <w:t>Go to</w:t>
            </w:r>
            <w:r w:rsidRPr="00EF6A93">
              <w:rPr>
                <w:rFonts w:cs="Arial"/>
                <w:b/>
                <w:bCs/>
              </w:rPr>
              <w:t xml:space="preserve"> </w:t>
            </w:r>
            <w:r w:rsidRPr="00EF6A93">
              <w:rPr>
                <w:rStyle w:val="SAPScreenElement"/>
                <w:b/>
                <w:color w:val="auto"/>
              </w:rPr>
              <w:t>Payroll Information</w:t>
            </w:r>
            <w:r w:rsidRPr="00EF6A93">
              <w:rPr>
                <w:rFonts w:cs="Arial"/>
                <w:b/>
                <w:bCs/>
              </w:rPr>
              <w:t xml:space="preserve"> </w:t>
            </w:r>
            <w:r w:rsidRPr="00EF6A93">
              <w:rPr>
                <w:rStyle w:val="SAPEmphasis"/>
              </w:rPr>
              <w:t>subsection</w:t>
            </w:r>
          </w:p>
        </w:tc>
        <w:tc>
          <w:tcPr>
            <w:tcW w:w="2974" w:type="dxa"/>
            <w:shd w:val="clear" w:color="auto" w:fill="auto"/>
          </w:tcPr>
          <w:p w14:paraId="204E78F1" w14:textId="77777777" w:rsidR="00CF3F2D" w:rsidRPr="00EF6A93" w:rsidRDefault="00CF3F2D" w:rsidP="00467E8A">
            <w:r w:rsidRPr="00EF6A93">
              <w:t>Go to</w:t>
            </w:r>
            <w:r w:rsidRPr="00EF6A93">
              <w:rPr>
                <w:rFonts w:cs="Arial"/>
                <w:bCs/>
              </w:rPr>
              <w:t xml:space="preserve"> the </w:t>
            </w:r>
            <w:r w:rsidRPr="00EF6A93">
              <w:rPr>
                <w:rStyle w:val="SAPScreenElement"/>
              </w:rPr>
              <w:t>Employment Information</w:t>
            </w:r>
            <w:r w:rsidRPr="00EF6A93">
              <w:rPr>
                <w:rFonts w:cs="Arial"/>
                <w:bCs/>
              </w:rPr>
              <w:t xml:space="preserve"> section and there scroll to the </w:t>
            </w:r>
            <w:r w:rsidRPr="00EF6A93">
              <w:rPr>
                <w:rStyle w:val="SAPScreenElement"/>
              </w:rPr>
              <w:t>Payroll Information</w:t>
            </w:r>
            <w:r w:rsidRPr="00EF6A93">
              <w:rPr>
                <w:rFonts w:cs="Arial"/>
                <w:bCs/>
              </w:rPr>
              <w:t xml:space="preserve"> subsection</w:t>
            </w:r>
            <w:r w:rsidRPr="00EF6A93">
              <w:rPr>
                <w:rStyle w:val="SAPScreenElement"/>
              </w:rPr>
              <w:t>.</w:t>
            </w:r>
          </w:p>
        </w:tc>
        <w:tc>
          <w:tcPr>
            <w:tcW w:w="4410" w:type="dxa"/>
            <w:shd w:val="clear" w:color="auto" w:fill="auto"/>
          </w:tcPr>
          <w:p w14:paraId="7D827742" w14:textId="77777777" w:rsidR="00CF3F2D" w:rsidRPr="00EF6A93" w:rsidRDefault="00CF3F2D" w:rsidP="00467E8A"/>
        </w:tc>
        <w:tc>
          <w:tcPr>
            <w:tcW w:w="3240" w:type="dxa"/>
            <w:shd w:val="clear" w:color="auto" w:fill="auto"/>
          </w:tcPr>
          <w:p w14:paraId="11262AA5" w14:textId="77777777" w:rsidR="00CF3F2D" w:rsidRPr="00DB5FF4" w:rsidRDefault="00CF3F2D" w:rsidP="00467E8A">
            <w:pPr>
              <w:rPr>
                <w:color w:val="1F497D"/>
              </w:rPr>
            </w:pPr>
            <w:r w:rsidRPr="00EF6A93">
              <w:t xml:space="preserve">The </w:t>
            </w:r>
            <w:r w:rsidRPr="00EF6A93">
              <w:rPr>
                <w:rStyle w:val="SAPScreenElement"/>
              </w:rPr>
              <w:t>Payroll Information</w:t>
            </w:r>
            <w:r w:rsidRPr="00EF6A93">
              <w:t xml:space="preserve"> subsection is displayed. It contains several blocks configured as per your requirements.</w:t>
            </w:r>
          </w:p>
        </w:tc>
        <w:tc>
          <w:tcPr>
            <w:tcW w:w="1264" w:type="dxa"/>
          </w:tcPr>
          <w:p w14:paraId="003EC59A" w14:textId="77777777" w:rsidR="00CF3F2D" w:rsidRPr="00EF6A93" w:rsidRDefault="00CF3F2D" w:rsidP="00467E8A">
            <w:pPr>
              <w:rPr>
                <w:rFonts w:cs="Arial"/>
                <w:bCs/>
              </w:rPr>
            </w:pPr>
          </w:p>
        </w:tc>
      </w:tr>
      <w:tr w:rsidR="00CF3F2D" w:rsidRPr="00EF6A93" w14:paraId="245CE181" w14:textId="77777777" w:rsidTr="00467E8A">
        <w:trPr>
          <w:trHeight w:val="283"/>
        </w:trPr>
        <w:tc>
          <w:tcPr>
            <w:tcW w:w="900" w:type="dxa"/>
            <w:shd w:val="clear" w:color="auto" w:fill="auto"/>
          </w:tcPr>
          <w:p w14:paraId="47CDB686" w14:textId="77777777" w:rsidR="00CF3F2D" w:rsidRPr="00EF6A93" w:rsidRDefault="00CF3F2D" w:rsidP="00467E8A">
            <w:r w:rsidRPr="00EF6A93">
              <w:t>5</w:t>
            </w:r>
          </w:p>
        </w:tc>
        <w:tc>
          <w:tcPr>
            <w:tcW w:w="1498" w:type="dxa"/>
            <w:shd w:val="clear" w:color="auto" w:fill="auto"/>
          </w:tcPr>
          <w:p w14:paraId="39E00B16" w14:textId="77777777" w:rsidR="00CF3F2D" w:rsidRPr="00EF6A93" w:rsidRDefault="00CF3F2D" w:rsidP="00467E8A">
            <w:pPr>
              <w:rPr>
                <w:rStyle w:val="SAPEmphasis"/>
              </w:rPr>
            </w:pPr>
            <w:r w:rsidRPr="00EF6A93">
              <w:rPr>
                <w:rStyle w:val="SAPEmphasis"/>
              </w:rPr>
              <w:t>Select Payment Summary</w:t>
            </w:r>
          </w:p>
        </w:tc>
        <w:tc>
          <w:tcPr>
            <w:tcW w:w="2974" w:type="dxa"/>
            <w:shd w:val="clear" w:color="auto" w:fill="auto"/>
          </w:tcPr>
          <w:p w14:paraId="63160B6E" w14:textId="77777777" w:rsidR="00CF3F2D" w:rsidRPr="00EF6A93" w:rsidRDefault="00CF3F2D" w:rsidP="00467E8A">
            <w:r w:rsidRPr="00EF6A93">
              <w:t xml:space="preserve">In the </w:t>
            </w:r>
            <w:r w:rsidRPr="00EF6A93">
              <w:rPr>
                <w:rStyle w:val="SAPScreenElement"/>
              </w:rPr>
              <w:t>Earnings and Deductions</w:t>
            </w:r>
            <w:r w:rsidRPr="00EF6A93">
              <w:t xml:space="preserve"> block, select the </w:t>
            </w:r>
            <w:r w:rsidRPr="00EF6A93">
              <w:rPr>
                <w:rStyle w:val="SAPScreenElement"/>
              </w:rPr>
              <w:t xml:space="preserve">Payment Summary </w:t>
            </w:r>
            <w:r w:rsidRPr="00EF6A93">
              <w:t>link.</w:t>
            </w:r>
          </w:p>
        </w:tc>
        <w:tc>
          <w:tcPr>
            <w:tcW w:w="4410" w:type="dxa"/>
            <w:shd w:val="clear" w:color="auto" w:fill="auto"/>
          </w:tcPr>
          <w:p w14:paraId="5FC15CE4" w14:textId="77777777" w:rsidR="00CF3F2D" w:rsidRPr="00EF6A93" w:rsidRDefault="00CF3F2D" w:rsidP="00467E8A"/>
        </w:tc>
        <w:tc>
          <w:tcPr>
            <w:tcW w:w="3240" w:type="dxa"/>
            <w:shd w:val="clear" w:color="auto" w:fill="auto"/>
          </w:tcPr>
          <w:p w14:paraId="1815802E" w14:textId="77777777" w:rsidR="00CF3F2D" w:rsidRPr="00EF6A93" w:rsidRDefault="00CF3F2D" w:rsidP="00467E8A">
            <w:r w:rsidRPr="00EF6A93">
              <w:t>You are linked to Employee Central Payroll, where you need to enter logon details. The appropriate embedded form then appears containing a table with already existing records (if any, otherwise, the table is empty).</w:t>
            </w:r>
          </w:p>
        </w:tc>
        <w:tc>
          <w:tcPr>
            <w:tcW w:w="1264" w:type="dxa"/>
          </w:tcPr>
          <w:p w14:paraId="0BE32707" w14:textId="77777777" w:rsidR="00CF3F2D" w:rsidRPr="00EF6A93" w:rsidRDefault="00CF3F2D" w:rsidP="00467E8A">
            <w:pPr>
              <w:rPr>
                <w:rFonts w:cs="Arial"/>
                <w:bCs/>
              </w:rPr>
            </w:pPr>
          </w:p>
        </w:tc>
      </w:tr>
      <w:tr w:rsidR="00CF3F2D" w:rsidRPr="00EF6A93" w14:paraId="14CF3696" w14:textId="77777777" w:rsidTr="00467E8A">
        <w:trPr>
          <w:trHeight w:val="576"/>
        </w:trPr>
        <w:tc>
          <w:tcPr>
            <w:tcW w:w="900" w:type="dxa"/>
            <w:shd w:val="clear" w:color="auto" w:fill="auto"/>
          </w:tcPr>
          <w:p w14:paraId="1A43E0EA" w14:textId="77777777" w:rsidR="00CF3F2D" w:rsidRPr="00EF6A93" w:rsidRDefault="00CF3F2D" w:rsidP="00467E8A">
            <w:r w:rsidRPr="00EF6A93">
              <w:t>6</w:t>
            </w:r>
          </w:p>
        </w:tc>
        <w:tc>
          <w:tcPr>
            <w:tcW w:w="1498" w:type="dxa"/>
            <w:shd w:val="clear" w:color="auto" w:fill="auto"/>
          </w:tcPr>
          <w:p w14:paraId="39183CB0" w14:textId="77777777" w:rsidR="00CF3F2D" w:rsidRPr="00EF6A93" w:rsidRDefault="00CF3F2D" w:rsidP="00467E8A">
            <w:pPr>
              <w:rPr>
                <w:rStyle w:val="SAPEmphasis"/>
              </w:rPr>
            </w:pPr>
            <w:r w:rsidRPr="00EF6A93">
              <w:rPr>
                <w:rStyle w:val="SAPEmphasis"/>
              </w:rPr>
              <w:t>Create New Payment Summary Record</w:t>
            </w:r>
          </w:p>
        </w:tc>
        <w:tc>
          <w:tcPr>
            <w:tcW w:w="2974" w:type="dxa"/>
            <w:shd w:val="clear" w:color="auto" w:fill="auto"/>
          </w:tcPr>
          <w:p w14:paraId="71DCF0F2" w14:textId="77777777" w:rsidR="00CF3F2D" w:rsidRPr="00EF6A93" w:rsidRDefault="00CF3F2D" w:rsidP="00467E8A">
            <w:r w:rsidRPr="00EF6A93">
              <w:t xml:space="preserve">On the displayed </w:t>
            </w:r>
            <w:r w:rsidRPr="00EF6A93">
              <w:rPr>
                <w:rStyle w:val="SAPScreenElement"/>
              </w:rPr>
              <w:t xml:space="preserve">Payment Summary </w:t>
            </w:r>
            <w:r w:rsidRPr="00EF6A93">
              <w:t xml:space="preserve">page, select the </w:t>
            </w:r>
            <w:r w:rsidRPr="00EF6A93">
              <w:rPr>
                <w:rStyle w:val="SAPScreenElement"/>
              </w:rPr>
              <w:t xml:space="preserve">New </w:t>
            </w:r>
            <w:r w:rsidRPr="00EF6A93">
              <w:t>pushbutton.</w:t>
            </w:r>
          </w:p>
        </w:tc>
        <w:tc>
          <w:tcPr>
            <w:tcW w:w="4410" w:type="dxa"/>
            <w:shd w:val="clear" w:color="auto" w:fill="auto"/>
          </w:tcPr>
          <w:p w14:paraId="441458EB" w14:textId="77777777" w:rsidR="00CF3F2D" w:rsidRPr="00EF6A93" w:rsidRDefault="00CF3F2D" w:rsidP="00467E8A"/>
        </w:tc>
        <w:tc>
          <w:tcPr>
            <w:tcW w:w="3240" w:type="dxa"/>
            <w:shd w:val="clear" w:color="auto" w:fill="auto"/>
          </w:tcPr>
          <w:p w14:paraId="5BA40384" w14:textId="77777777" w:rsidR="00CF3F2D" w:rsidRPr="00EF6A93" w:rsidRDefault="00CF3F2D" w:rsidP="00467E8A">
            <w:r w:rsidRPr="00EF6A93">
              <w:t>The fields to be filled in the form show up below the table.</w:t>
            </w:r>
          </w:p>
        </w:tc>
        <w:tc>
          <w:tcPr>
            <w:tcW w:w="1264" w:type="dxa"/>
          </w:tcPr>
          <w:p w14:paraId="3E27B81E" w14:textId="77777777" w:rsidR="00CF3F2D" w:rsidRPr="00EF6A93" w:rsidRDefault="00CF3F2D" w:rsidP="00467E8A">
            <w:pPr>
              <w:rPr>
                <w:rFonts w:cs="Arial"/>
                <w:bCs/>
              </w:rPr>
            </w:pPr>
          </w:p>
        </w:tc>
      </w:tr>
      <w:tr w:rsidR="00CF3F2D" w:rsidRPr="00EF6A93" w14:paraId="7F284611" w14:textId="77777777" w:rsidTr="00467E8A">
        <w:trPr>
          <w:trHeight w:val="288"/>
        </w:trPr>
        <w:tc>
          <w:tcPr>
            <w:tcW w:w="900" w:type="dxa"/>
            <w:vMerge w:val="restart"/>
            <w:shd w:val="clear" w:color="auto" w:fill="auto"/>
          </w:tcPr>
          <w:p w14:paraId="6C6DCA3E" w14:textId="77777777" w:rsidR="00CF3F2D" w:rsidRPr="00EF6A93" w:rsidRDefault="00CF3F2D" w:rsidP="00467E8A">
            <w:r w:rsidRPr="00EF6A93">
              <w:t>7</w:t>
            </w:r>
          </w:p>
        </w:tc>
        <w:tc>
          <w:tcPr>
            <w:tcW w:w="1498" w:type="dxa"/>
            <w:vMerge w:val="restart"/>
            <w:shd w:val="clear" w:color="auto" w:fill="auto"/>
          </w:tcPr>
          <w:p w14:paraId="4AF49DBD" w14:textId="77777777" w:rsidR="00CF3F2D" w:rsidRPr="00EF6A93" w:rsidRDefault="00CF3F2D" w:rsidP="00467E8A">
            <w:pPr>
              <w:rPr>
                <w:rStyle w:val="SAPEmphasis"/>
              </w:rPr>
            </w:pPr>
            <w:r w:rsidRPr="00EF6A93">
              <w:rPr>
                <w:rStyle w:val="SAPEmphasis"/>
              </w:rPr>
              <w:t>Maintain Payment Summary Details</w:t>
            </w:r>
          </w:p>
        </w:tc>
        <w:tc>
          <w:tcPr>
            <w:tcW w:w="2974" w:type="dxa"/>
            <w:shd w:val="clear" w:color="auto" w:fill="auto"/>
          </w:tcPr>
          <w:p w14:paraId="2554472F" w14:textId="77777777" w:rsidR="00CF3F2D" w:rsidRPr="00EF6A93" w:rsidRDefault="00CF3F2D" w:rsidP="00467E8A">
            <w:r w:rsidRPr="00EF6A93">
              <w:t>Enter the validity date for the payment summary:</w:t>
            </w:r>
          </w:p>
        </w:tc>
        <w:tc>
          <w:tcPr>
            <w:tcW w:w="4410" w:type="dxa"/>
            <w:shd w:val="clear" w:color="auto" w:fill="auto"/>
          </w:tcPr>
          <w:p w14:paraId="2D3BA2A7" w14:textId="77777777" w:rsidR="00CF3F2D" w:rsidRPr="00EF6A93" w:rsidRDefault="00CF3F2D" w:rsidP="00467E8A">
            <w:r w:rsidRPr="00EF6A93">
              <w:rPr>
                <w:rStyle w:val="SAPScreenElement"/>
              </w:rPr>
              <w:t>Valid On:</w:t>
            </w:r>
            <w:r w:rsidRPr="00EF6A93">
              <w:rPr>
                <w:i/>
              </w:rPr>
              <w:t xml:space="preserve"> </w:t>
            </w:r>
            <w:r w:rsidRPr="00EF6A93">
              <w:t>select from calendar help</w:t>
            </w:r>
          </w:p>
          <w:p w14:paraId="63DBAC92" w14:textId="77777777" w:rsidR="00CF3F2D" w:rsidRPr="00EF6A93" w:rsidRDefault="00CF3F2D" w:rsidP="00467E8A">
            <w:pPr>
              <w:ind w:left="342"/>
            </w:pPr>
            <w:r w:rsidRPr="00EF6A93">
              <w:rPr>
                <w:noProof/>
              </w:rPr>
              <w:drawing>
                <wp:inline distT="0" distB="0" distL="0" distR="0" wp14:anchorId="3661A670" wp14:editId="5B3AF64B">
                  <wp:extent cx="228600" cy="228600"/>
                  <wp:effectExtent l="0" t="0" r="0" b="0"/>
                  <wp:docPr id="1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w:t>
            </w:r>
            <w:r w:rsidRPr="00EF6A93">
              <w:rPr>
                <w:rFonts w:ascii="BentonSans Regular" w:hAnsi="BentonSans Regular"/>
                <w:color w:val="666666"/>
                <w:sz w:val="22"/>
              </w:rPr>
              <w:t>Note</w:t>
            </w:r>
          </w:p>
          <w:p w14:paraId="7D7836F3" w14:textId="77777777" w:rsidR="00CF3F2D" w:rsidRPr="00EF6A93" w:rsidRDefault="00CF3F2D" w:rsidP="00467E8A">
            <w:pPr>
              <w:ind w:left="342"/>
            </w:pPr>
            <w:r w:rsidRPr="00EF6A93">
              <w:t>Today’s date is defaulted.</w:t>
            </w:r>
          </w:p>
        </w:tc>
        <w:tc>
          <w:tcPr>
            <w:tcW w:w="3240" w:type="dxa"/>
            <w:vMerge w:val="restart"/>
            <w:shd w:val="clear" w:color="auto" w:fill="auto"/>
          </w:tcPr>
          <w:p w14:paraId="07E10749" w14:textId="77777777" w:rsidR="00CF3F2D" w:rsidRPr="00EF6A93" w:rsidRDefault="00CF3F2D" w:rsidP="00467E8A"/>
        </w:tc>
        <w:tc>
          <w:tcPr>
            <w:tcW w:w="1264" w:type="dxa"/>
          </w:tcPr>
          <w:p w14:paraId="5EE12A7F" w14:textId="77777777" w:rsidR="00CF3F2D" w:rsidRPr="00EF6A93" w:rsidRDefault="00CF3F2D" w:rsidP="00467E8A">
            <w:pPr>
              <w:rPr>
                <w:rFonts w:cs="Arial"/>
                <w:bCs/>
              </w:rPr>
            </w:pPr>
          </w:p>
        </w:tc>
      </w:tr>
      <w:tr w:rsidR="00CF3F2D" w:rsidRPr="00EF6A93" w14:paraId="520A6EFB" w14:textId="77777777" w:rsidTr="00467E8A">
        <w:trPr>
          <w:trHeight w:val="288"/>
        </w:trPr>
        <w:tc>
          <w:tcPr>
            <w:tcW w:w="900" w:type="dxa"/>
            <w:vMerge/>
            <w:shd w:val="clear" w:color="auto" w:fill="auto"/>
          </w:tcPr>
          <w:p w14:paraId="4714E4A6" w14:textId="77777777" w:rsidR="00CF3F2D" w:rsidRPr="00EF6A93" w:rsidRDefault="00CF3F2D" w:rsidP="00467E8A"/>
        </w:tc>
        <w:tc>
          <w:tcPr>
            <w:tcW w:w="1498" w:type="dxa"/>
            <w:vMerge/>
            <w:shd w:val="clear" w:color="auto" w:fill="auto"/>
          </w:tcPr>
          <w:p w14:paraId="0794927E" w14:textId="77777777" w:rsidR="00CF3F2D" w:rsidRPr="00EF6A93" w:rsidRDefault="00CF3F2D" w:rsidP="00467E8A">
            <w:pPr>
              <w:rPr>
                <w:rFonts w:cs="Arial"/>
                <w:b/>
                <w:bCs/>
              </w:rPr>
            </w:pPr>
          </w:p>
        </w:tc>
        <w:tc>
          <w:tcPr>
            <w:tcW w:w="2974" w:type="dxa"/>
            <w:vMerge w:val="restart"/>
            <w:shd w:val="clear" w:color="auto" w:fill="auto"/>
          </w:tcPr>
          <w:p w14:paraId="69C4AB9C" w14:textId="77777777" w:rsidR="00CF3F2D" w:rsidRPr="00EF6A93" w:rsidRDefault="00CF3F2D" w:rsidP="00467E8A">
            <w:r w:rsidRPr="00EF6A93">
              <w:t xml:space="preserve">In the </w:t>
            </w:r>
            <w:r w:rsidRPr="00EF6A93">
              <w:rPr>
                <w:rStyle w:val="SAPScreenElement"/>
              </w:rPr>
              <w:t xml:space="preserve">Administration </w:t>
            </w:r>
            <w:r w:rsidRPr="00EF6A93">
              <w:t xml:space="preserve">part </w:t>
            </w:r>
            <w:r w:rsidRPr="00EF6A93">
              <w:rPr>
                <w:rFonts w:cs="Arial"/>
                <w:bCs/>
              </w:rPr>
              <w:t>of the form</w:t>
            </w:r>
            <w:r w:rsidRPr="00EF6A93">
              <w:t xml:space="preserve"> make the following entries:</w:t>
            </w:r>
          </w:p>
        </w:tc>
        <w:tc>
          <w:tcPr>
            <w:tcW w:w="4410" w:type="dxa"/>
            <w:shd w:val="clear" w:color="auto" w:fill="auto"/>
          </w:tcPr>
          <w:p w14:paraId="38F87695" w14:textId="77777777" w:rsidR="00CF3F2D" w:rsidRPr="00EF6A93" w:rsidRDefault="00CF3F2D" w:rsidP="00467E8A">
            <w:r w:rsidRPr="00EF6A93">
              <w:rPr>
                <w:rStyle w:val="SAPScreenElement"/>
              </w:rPr>
              <w:t>Payment summary start date</w:t>
            </w:r>
            <w:r w:rsidRPr="00EF6A93">
              <w:t>: select from calendar help the start date of the period for which the payment summary is issued</w:t>
            </w:r>
          </w:p>
          <w:p w14:paraId="2EEA1616" w14:textId="77777777" w:rsidR="00CF3F2D" w:rsidRPr="00EF6A93" w:rsidRDefault="00CF3F2D" w:rsidP="00467E8A">
            <w:pPr>
              <w:ind w:left="342"/>
            </w:pPr>
            <w:r w:rsidRPr="00EF6A93">
              <w:rPr>
                <w:noProof/>
              </w:rPr>
              <w:lastRenderedPageBreak/>
              <w:drawing>
                <wp:inline distT="0" distB="0" distL="0" distR="0" wp14:anchorId="000792C3" wp14:editId="3D95EB74">
                  <wp:extent cx="228600" cy="228600"/>
                  <wp:effectExtent l="0" t="0" r="0" b="0"/>
                  <wp:docPr id="1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w:t>
            </w:r>
            <w:r w:rsidRPr="00EF6A93">
              <w:rPr>
                <w:rFonts w:ascii="BentonSans Regular" w:hAnsi="BentonSans Regular"/>
                <w:color w:val="666666"/>
                <w:sz w:val="22"/>
              </w:rPr>
              <w:t>Note</w:t>
            </w:r>
          </w:p>
          <w:p w14:paraId="655E094E" w14:textId="77777777" w:rsidR="00CF3F2D" w:rsidRPr="00EF6A93" w:rsidRDefault="00CF3F2D" w:rsidP="00467E8A">
            <w:pPr>
              <w:ind w:left="342"/>
            </w:pPr>
            <w:r w:rsidRPr="00EF6A93">
              <w:t>The date displayed in this field is printed on the payment summary.</w:t>
            </w:r>
          </w:p>
        </w:tc>
        <w:tc>
          <w:tcPr>
            <w:tcW w:w="3240" w:type="dxa"/>
            <w:vMerge/>
            <w:shd w:val="clear" w:color="auto" w:fill="auto"/>
          </w:tcPr>
          <w:p w14:paraId="6397E1D5" w14:textId="77777777" w:rsidR="00CF3F2D" w:rsidRPr="00EF6A93" w:rsidRDefault="00CF3F2D" w:rsidP="00467E8A"/>
        </w:tc>
        <w:tc>
          <w:tcPr>
            <w:tcW w:w="1264" w:type="dxa"/>
          </w:tcPr>
          <w:p w14:paraId="54BF82D1" w14:textId="77777777" w:rsidR="00CF3F2D" w:rsidRPr="00EF6A93" w:rsidRDefault="00CF3F2D" w:rsidP="00467E8A">
            <w:pPr>
              <w:rPr>
                <w:rFonts w:cs="Arial"/>
                <w:bCs/>
              </w:rPr>
            </w:pPr>
          </w:p>
        </w:tc>
      </w:tr>
      <w:tr w:rsidR="00CF3F2D" w:rsidRPr="00EF6A93" w14:paraId="7DF1F40E" w14:textId="77777777" w:rsidTr="00467E8A">
        <w:trPr>
          <w:trHeight w:val="576"/>
        </w:trPr>
        <w:tc>
          <w:tcPr>
            <w:tcW w:w="900" w:type="dxa"/>
            <w:vMerge/>
            <w:shd w:val="clear" w:color="auto" w:fill="auto"/>
          </w:tcPr>
          <w:p w14:paraId="755071F7" w14:textId="77777777" w:rsidR="00CF3F2D" w:rsidRPr="00EF6A93" w:rsidRDefault="00CF3F2D" w:rsidP="00467E8A"/>
        </w:tc>
        <w:tc>
          <w:tcPr>
            <w:tcW w:w="1498" w:type="dxa"/>
            <w:vMerge/>
            <w:shd w:val="clear" w:color="auto" w:fill="auto"/>
          </w:tcPr>
          <w:p w14:paraId="2A310851" w14:textId="77777777" w:rsidR="00CF3F2D" w:rsidRPr="00EF6A93" w:rsidRDefault="00CF3F2D" w:rsidP="00467E8A">
            <w:pPr>
              <w:rPr>
                <w:rFonts w:cs="Arial"/>
                <w:b/>
                <w:bCs/>
              </w:rPr>
            </w:pPr>
          </w:p>
        </w:tc>
        <w:tc>
          <w:tcPr>
            <w:tcW w:w="2974" w:type="dxa"/>
            <w:vMerge/>
            <w:shd w:val="clear" w:color="auto" w:fill="auto"/>
          </w:tcPr>
          <w:p w14:paraId="3618E15F" w14:textId="77777777" w:rsidR="00CF3F2D" w:rsidRPr="00EF6A93" w:rsidRDefault="00CF3F2D" w:rsidP="00467E8A"/>
        </w:tc>
        <w:tc>
          <w:tcPr>
            <w:tcW w:w="4410" w:type="dxa"/>
            <w:shd w:val="clear" w:color="auto" w:fill="auto"/>
          </w:tcPr>
          <w:p w14:paraId="738ABA19" w14:textId="77777777" w:rsidR="00CF3F2D" w:rsidRPr="00EF6A93" w:rsidRDefault="00CF3F2D" w:rsidP="00467E8A">
            <w:r w:rsidRPr="00EF6A93">
              <w:rPr>
                <w:rStyle w:val="SAPScreenElement"/>
              </w:rPr>
              <w:t>Payment summary end date</w:t>
            </w:r>
            <w:r w:rsidRPr="00EF6A93">
              <w:t>: select from calendar help the end date of the period for which the payment summary is issued</w:t>
            </w:r>
          </w:p>
          <w:p w14:paraId="2C1240F4" w14:textId="77777777" w:rsidR="00CF3F2D" w:rsidRPr="00EF6A93" w:rsidRDefault="00CF3F2D" w:rsidP="00467E8A">
            <w:pPr>
              <w:ind w:left="342"/>
            </w:pPr>
            <w:r w:rsidRPr="00EF6A93">
              <w:rPr>
                <w:noProof/>
              </w:rPr>
              <w:drawing>
                <wp:inline distT="0" distB="0" distL="0" distR="0" wp14:anchorId="3B7685DA" wp14:editId="4CF9D2F6">
                  <wp:extent cx="228600" cy="228600"/>
                  <wp:effectExtent l="0" t="0" r="0" b="0"/>
                  <wp:docPr id="1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w:t>
            </w:r>
            <w:r w:rsidRPr="00EF6A93">
              <w:rPr>
                <w:rFonts w:ascii="BentonSans Regular" w:hAnsi="BentonSans Regular"/>
                <w:color w:val="666666"/>
                <w:sz w:val="22"/>
              </w:rPr>
              <w:t>Note</w:t>
            </w:r>
          </w:p>
          <w:p w14:paraId="53528B75" w14:textId="77777777" w:rsidR="00CF3F2D" w:rsidRPr="00EF6A93" w:rsidRDefault="00CF3F2D" w:rsidP="00467E8A">
            <w:pPr>
              <w:ind w:left="342"/>
            </w:pPr>
            <w:r w:rsidRPr="00EF6A93">
              <w:t>The date displayed in this field is printed on the payment summary.</w:t>
            </w:r>
          </w:p>
        </w:tc>
        <w:tc>
          <w:tcPr>
            <w:tcW w:w="3240" w:type="dxa"/>
            <w:vMerge/>
            <w:shd w:val="clear" w:color="auto" w:fill="auto"/>
          </w:tcPr>
          <w:p w14:paraId="20BCF7E6" w14:textId="77777777" w:rsidR="00CF3F2D" w:rsidRPr="00EF6A93" w:rsidRDefault="00CF3F2D" w:rsidP="00467E8A"/>
        </w:tc>
        <w:tc>
          <w:tcPr>
            <w:tcW w:w="1264" w:type="dxa"/>
          </w:tcPr>
          <w:p w14:paraId="0C7EF7B8" w14:textId="77777777" w:rsidR="00CF3F2D" w:rsidRPr="00EF6A93" w:rsidRDefault="00CF3F2D" w:rsidP="00467E8A">
            <w:pPr>
              <w:rPr>
                <w:rFonts w:cs="Arial"/>
                <w:bCs/>
              </w:rPr>
            </w:pPr>
          </w:p>
        </w:tc>
      </w:tr>
      <w:tr w:rsidR="00CF3F2D" w:rsidRPr="00EF6A93" w14:paraId="0AC24AA7" w14:textId="77777777" w:rsidTr="00467E8A">
        <w:trPr>
          <w:trHeight w:val="288"/>
        </w:trPr>
        <w:tc>
          <w:tcPr>
            <w:tcW w:w="900" w:type="dxa"/>
            <w:vMerge/>
            <w:shd w:val="clear" w:color="auto" w:fill="auto"/>
          </w:tcPr>
          <w:p w14:paraId="462CAF5A" w14:textId="77777777" w:rsidR="00CF3F2D" w:rsidRPr="00EF6A93" w:rsidRDefault="00CF3F2D" w:rsidP="00467E8A"/>
        </w:tc>
        <w:tc>
          <w:tcPr>
            <w:tcW w:w="1498" w:type="dxa"/>
            <w:vMerge/>
            <w:shd w:val="clear" w:color="auto" w:fill="auto"/>
          </w:tcPr>
          <w:p w14:paraId="3B4FE9AF" w14:textId="77777777" w:rsidR="00CF3F2D" w:rsidRPr="00EF6A93" w:rsidRDefault="00CF3F2D" w:rsidP="00467E8A">
            <w:pPr>
              <w:rPr>
                <w:rFonts w:cs="Arial"/>
                <w:b/>
                <w:bCs/>
              </w:rPr>
            </w:pPr>
          </w:p>
        </w:tc>
        <w:tc>
          <w:tcPr>
            <w:tcW w:w="2974" w:type="dxa"/>
            <w:vMerge/>
            <w:shd w:val="clear" w:color="auto" w:fill="auto"/>
          </w:tcPr>
          <w:p w14:paraId="03C4BE30" w14:textId="77777777" w:rsidR="00CF3F2D" w:rsidRPr="00EF6A93" w:rsidRDefault="00CF3F2D" w:rsidP="00467E8A"/>
        </w:tc>
        <w:tc>
          <w:tcPr>
            <w:tcW w:w="4410" w:type="dxa"/>
            <w:shd w:val="clear" w:color="auto" w:fill="auto"/>
          </w:tcPr>
          <w:p w14:paraId="2DC0E239" w14:textId="77777777" w:rsidR="00CF3F2D" w:rsidRPr="00EF6A93" w:rsidRDefault="00CF3F2D" w:rsidP="00467E8A">
            <w:pPr>
              <w:rPr>
                <w:rStyle w:val="SAPScreenElement"/>
                <w:rFonts w:ascii="BentonSans Book" w:hAnsi="BentonSans Book"/>
                <w:color w:val="auto"/>
              </w:rPr>
            </w:pPr>
            <w:r w:rsidRPr="00EF6A93">
              <w:rPr>
                <w:rStyle w:val="SAPScreenElement"/>
              </w:rPr>
              <w:t xml:space="preserve">Creation date: </w:t>
            </w:r>
            <w:r w:rsidRPr="00EF6A93">
              <w:t>read-only field; denotes the date on which the payment summary record was created</w:t>
            </w:r>
          </w:p>
        </w:tc>
        <w:tc>
          <w:tcPr>
            <w:tcW w:w="3240" w:type="dxa"/>
            <w:vMerge/>
            <w:shd w:val="clear" w:color="auto" w:fill="auto"/>
          </w:tcPr>
          <w:p w14:paraId="5BB373AE" w14:textId="77777777" w:rsidR="00CF3F2D" w:rsidRPr="00EF6A93" w:rsidRDefault="00CF3F2D" w:rsidP="00467E8A"/>
        </w:tc>
        <w:tc>
          <w:tcPr>
            <w:tcW w:w="1264" w:type="dxa"/>
          </w:tcPr>
          <w:p w14:paraId="0E69C549" w14:textId="77777777" w:rsidR="00CF3F2D" w:rsidRPr="00EF6A93" w:rsidRDefault="00CF3F2D" w:rsidP="00467E8A">
            <w:pPr>
              <w:rPr>
                <w:rFonts w:cs="Arial"/>
                <w:bCs/>
              </w:rPr>
            </w:pPr>
          </w:p>
        </w:tc>
      </w:tr>
      <w:tr w:rsidR="00CF3F2D" w:rsidRPr="00EF6A93" w14:paraId="634D465C" w14:textId="77777777" w:rsidTr="00467E8A">
        <w:trPr>
          <w:trHeight w:val="288"/>
        </w:trPr>
        <w:tc>
          <w:tcPr>
            <w:tcW w:w="900" w:type="dxa"/>
            <w:vMerge/>
            <w:shd w:val="clear" w:color="auto" w:fill="auto"/>
          </w:tcPr>
          <w:p w14:paraId="5AB6A6EF" w14:textId="77777777" w:rsidR="00CF3F2D" w:rsidRPr="00EF6A93" w:rsidRDefault="00CF3F2D" w:rsidP="00467E8A"/>
        </w:tc>
        <w:tc>
          <w:tcPr>
            <w:tcW w:w="1498" w:type="dxa"/>
            <w:vMerge/>
            <w:shd w:val="clear" w:color="auto" w:fill="auto"/>
          </w:tcPr>
          <w:p w14:paraId="2C2EF67E" w14:textId="77777777" w:rsidR="00CF3F2D" w:rsidRPr="00EF6A93" w:rsidRDefault="00CF3F2D" w:rsidP="00467E8A">
            <w:pPr>
              <w:rPr>
                <w:rFonts w:cs="Arial"/>
                <w:b/>
                <w:bCs/>
              </w:rPr>
            </w:pPr>
          </w:p>
        </w:tc>
        <w:tc>
          <w:tcPr>
            <w:tcW w:w="2974" w:type="dxa"/>
            <w:vMerge/>
            <w:shd w:val="clear" w:color="auto" w:fill="auto"/>
          </w:tcPr>
          <w:p w14:paraId="20B3072F" w14:textId="77777777" w:rsidR="00CF3F2D" w:rsidRPr="00EF6A93" w:rsidRDefault="00CF3F2D" w:rsidP="00467E8A"/>
        </w:tc>
        <w:tc>
          <w:tcPr>
            <w:tcW w:w="4410" w:type="dxa"/>
            <w:shd w:val="clear" w:color="auto" w:fill="auto"/>
          </w:tcPr>
          <w:p w14:paraId="0F274D86" w14:textId="77777777" w:rsidR="00CF3F2D" w:rsidRPr="00EF6A93" w:rsidRDefault="00CF3F2D" w:rsidP="00467E8A">
            <w:r w:rsidRPr="00EF6A93">
              <w:rPr>
                <w:rStyle w:val="SAPScreenElement"/>
              </w:rPr>
              <w:t xml:space="preserve">Creation time: </w:t>
            </w:r>
            <w:r w:rsidRPr="00EF6A93">
              <w:t xml:space="preserve">read-only field; denotes the exact time the payment summary record was created. </w:t>
            </w:r>
          </w:p>
          <w:p w14:paraId="71D5D10A" w14:textId="77777777" w:rsidR="00CF3F2D" w:rsidRPr="00EF6A93" w:rsidRDefault="00CF3F2D" w:rsidP="00467E8A">
            <w:pPr>
              <w:ind w:left="342"/>
            </w:pPr>
            <w:r w:rsidRPr="00EF6A93">
              <w:rPr>
                <w:noProof/>
              </w:rPr>
              <w:drawing>
                <wp:inline distT="0" distB="0" distL="0" distR="0" wp14:anchorId="271F0E3F" wp14:editId="6D72496C">
                  <wp:extent cx="228600" cy="228600"/>
                  <wp:effectExtent l="0" t="0" r="0" b="0"/>
                  <wp:docPr id="1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w:t>
            </w:r>
            <w:r w:rsidRPr="00EF6A93">
              <w:rPr>
                <w:rFonts w:ascii="BentonSans Regular" w:hAnsi="BentonSans Regular"/>
                <w:color w:val="666666"/>
                <w:sz w:val="22"/>
              </w:rPr>
              <w:t>Note</w:t>
            </w:r>
          </w:p>
          <w:p w14:paraId="32C151CA" w14:textId="77777777" w:rsidR="00CF3F2D" w:rsidRPr="00EF6A93" w:rsidRDefault="00CF3F2D" w:rsidP="00467E8A">
            <w:pPr>
              <w:ind w:left="342"/>
              <w:rPr>
                <w:rStyle w:val="SAPScreenElement"/>
                <w:rFonts w:ascii="BentonSans Book" w:hAnsi="BentonSans Book"/>
                <w:color w:val="auto"/>
              </w:rPr>
            </w:pPr>
            <w:r w:rsidRPr="00EF6A93">
              <w:t>You may require this information for tracking or auditing purposes.</w:t>
            </w:r>
          </w:p>
        </w:tc>
        <w:tc>
          <w:tcPr>
            <w:tcW w:w="3240" w:type="dxa"/>
            <w:vMerge/>
            <w:shd w:val="clear" w:color="auto" w:fill="auto"/>
          </w:tcPr>
          <w:p w14:paraId="3D6B6E40" w14:textId="77777777" w:rsidR="00CF3F2D" w:rsidRPr="00EF6A93" w:rsidRDefault="00CF3F2D" w:rsidP="00467E8A"/>
        </w:tc>
        <w:tc>
          <w:tcPr>
            <w:tcW w:w="1264" w:type="dxa"/>
          </w:tcPr>
          <w:p w14:paraId="5D716C1C" w14:textId="77777777" w:rsidR="00CF3F2D" w:rsidRPr="00EF6A93" w:rsidRDefault="00CF3F2D" w:rsidP="00467E8A">
            <w:pPr>
              <w:rPr>
                <w:rFonts w:cs="Arial"/>
                <w:bCs/>
              </w:rPr>
            </w:pPr>
          </w:p>
        </w:tc>
      </w:tr>
      <w:tr w:rsidR="00CF3F2D" w:rsidRPr="00EF6A93" w14:paraId="2B5B553E" w14:textId="77777777" w:rsidTr="00467E8A">
        <w:trPr>
          <w:trHeight w:val="288"/>
        </w:trPr>
        <w:tc>
          <w:tcPr>
            <w:tcW w:w="900" w:type="dxa"/>
            <w:vMerge/>
            <w:shd w:val="clear" w:color="auto" w:fill="auto"/>
          </w:tcPr>
          <w:p w14:paraId="26912F9C" w14:textId="77777777" w:rsidR="00CF3F2D" w:rsidRPr="00EF6A93" w:rsidRDefault="00CF3F2D" w:rsidP="00467E8A"/>
        </w:tc>
        <w:tc>
          <w:tcPr>
            <w:tcW w:w="1498" w:type="dxa"/>
            <w:vMerge/>
            <w:shd w:val="clear" w:color="auto" w:fill="auto"/>
          </w:tcPr>
          <w:p w14:paraId="2ADC34A3" w14:textId="77777777" w:rsidR="00CF3F2D" w:rsidRPr="00EF6A93" w:rsidRDefault="00CF3F2D" w:rsidP="00467E8A">
            <w:pPr>
              <w:rPr>
                <w:rFonts w:cs="Arial"/>
                <w:b/>
                <w:bCs/>
              </w:rPr>
            </w:pPr>
          </w:p>
        </w:tc>
        <w:tc>
          <w:tcPr>
            <w:tcW w:w="2974" w:type="dxa"/>
            <w:vMerge/>
            <w:shd w:val="clear" w:color="auto" w:fill="auto"/>
          </w:tcPr>
          <w:p w14:paraId="5CDC1732" w14:textId="77777777" w:rsidR="00CF3F2D" w:rsidRPr="00EF6A93" w:rsidRDefault="00CF3F2D" w:rsidP="00467E8A"/>
        </w:tc>
        <w:tc>
          <w:tcPr>
            <w:tcW w:w="4410" w:type="dxa"/>
            <w:shd w:val="clear" w:color="auto" w:fill="auto"/>
          </w:tcPr>
          <w:p w14:paraId="0272CC09" w14:textId="77777777" w:rsidR="00CF3F2D" w:rsidRPr="00EF6A93" w:rsidRDefault="00CF3F2D" w:rsidP="00467E8A">
            <w:r w:rsidRPr="00EF6A93">
              <w:rPr>
                <w:rStyle w:val="SAPScreenElement"/>
              </w:rPr>
              <w:t xml:space="preserve">Withdrawn: </w:t>
            </w:r>
            <w:r w:rsidRPr="00EF6A93">
              <w:t>flag checkbox in case the system should create a new payment summary record</w:t>
            </w:r>
          </w:p>
          <w:p w14:paraId="090A13D8" w14:textId="77777777" w:rsidR="00CF3F2D" w:rsidRPr="00EF6A93" w:rsidRDefault="00CF3F2D" w:rsidP="00467E8A">
            <w:pPr>
              <w:ind w:left="342"/>
            </w:pPr>
            <w:r w:rsidRPr="00EF6A93">
              <w:rPr>
                <w:noProof/>
              </w:rPr>
              <w:drawing>
                <wp:inline distT="0" distB="0" distL="0" distR="0" wp14:anchorId="54779976" wp14:editId="0B472CFF">
                  <wp:extent cx="228600" cy="228600"/>
                  <wp:effectExtent l="0" t="0" r="0" b="0"/>
                  <wp:docPr id="1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w:t>
            </w:r>
            <w:r w:rsidRPr="00EF6A93">
              <w:rPr>
                <w:rFonts w:ascii="BentonSans Regular" w:hAnsi="BentonSans Regular"/>
                <w:color w:val="666666"/>
                <w:sz w:val="22"/>
              </w:rPr>
              <w:t>Note</w:t>
            </w:r>
          </w:p>
          <w:p w14:paraId="62A7FD24" w14:textId="77777777" w:rsidR="00CF3F2D" w:rsidRPr="00EF6A93" w:rsidRDefault="00CF3F2D" w:rsidP="00467E8A">
            <w:pPr>
              <w:ind w:left="342"/>
            </w:pPr>
            <w:r w:rsidRPr="00EF6A93">
              <w:t>Unflagged per default, meaning, that the payment summary issued remains valid based on the data stored in this record.</w:t>
            </w:r>
          </w:p>
          <w:p w14:paraId="61A73D56" w14:textId="77777777" w:rsidR="00CF3F2D" w:rsidRPr="00EF6A93" w:rsidRDefault="00CF3F2D" w:rsidP="00467E8A">
            <w:pPr>
              <w:pStyle w:val="SAPNoteHeading"/>
              <w:ind w:left="342"/>
              <w:rPr>
                <w:rStyle w:val="SAPEmphasis"/>
              </w:rPr>
            </w:pPr>
            <w:r w:rsidRPr="00EF6A93">
              <w:rPr>
                <w:noProof/>
              </w:rPr>
              <w:drawing>
                <wp:inline distT="0" distB="0" distL="0" distR="0" wp14:anchorId="4495E00B" wp14:editId="44C0E2AF">
                  <wp:extent cx="226060" cy="226060"/>
                  <wp:effectExtent l="0" t="0" r="0" b="0"/>
                  <wp:docPr id="1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EF6A93">
              <w:t> Example</w:t>
            </w:r>
          </w:p>
          <w:p w14:paraId="67E8F30B" w14:textId="77777777" w:rsidR="00CF3F2D" w:rsidRPr="00EF6A93" w:rsidRDefault="00CF3F2D" w:rsidP="00467E8A">
            <w:pPr>
              <w:ind w:left="342"/>
              <w:rPr>
                <w:rStyle w:val="SAPScreenElement"/>
              </w:rPr>
            </w:pPr>
            <w:r w:rsidRPr="00EF6A93">
              <w:t xml:space="preserve">You have issued a payment summary to a terminated employee. The employee is then re-hired in the same financial year. As the payment summary issued to the employee on termination is no longer valid, you set the </w:t>
            </w:r>
            <w:r w:rsidRPr="00EF6A93">
              <w:rPr>
                <w:rStyle w:val="SAPScreenElement"/>
              </w:rPr>
              <w:t>Withdrawn</w:t>
            </w:r>
            <w:r w:rsidRPr="00EF6A93">
              <w:t xml:space="preserve"> field to</w:t>
            </w:r>
            <w:r w:rsidRPr="00EF6A93">
              <w:rPr>
                <w:rStyle w:val="SAPMonospace"/>
              </w:rPr>
              <w:t xml:space="preserve"> Yes</w:t>
            </w:r>
            <w:r w:rsidRPr="00EF6A93">
              <w:t xml:space="preserve">. This enables the system to create a new, updated payment </w:t>
            </w:r>
            <w:r w:rsidRPr="00EF6A93">
              <w:lastRenderedPageBreak/>
              <w:t>summary for the employee at the end of the financial year.</w:t>
            </w:r>
          </w:p>
        </w:tc>
        <w:tc>
          <w:tcPr>
            <w:tcW w:w="3240" w:type="dxa"/>
            <w:vMerge/>
            <w:shd w:val="clear" w:color="auto" w:fill="auto"/>
          </w:tcPr>
          <w:p w14:paraId="6EC0CEED" w14:textId="77777777" w:rsidR="00CF3F2D" w:rsidRPr="00EF6A93" w:rsidRDefault="00CF3F2D" w:rsidP="00467E8A"/>
        </w:tc>
        <w:tc>
          <w:tcPr>
            <w:tcW w:w="1264" w:type="dxa"/>
          </w:tcPr>
          <w:p w14:paraId="75CF4372" w14:textId="77777777" w:rsidR="00CF3F2D" w:rsidRPr="00EF6A93" w:rsidRDefault="00CF3F2D" w:rsidP="00467E8A">
            <w:pPr>
              <w:rPr>
                <w:rFonts w:cs="Arial"/>
                <w:bCs/>
              </w:rPr>
            </w:pPr>
          </w:p>
        </w:tc>
      </w:tr>
      <w:tr w:rsidR="00CF3F2D" w:rsidRPr="00EF6A93" w14:paraId="59522F7F" w14:textId="77777777" w:rsidTr="00467E8A">
        <w:trPr>
          <w:trHeight w:val="288"/>
        </w:trPr>
        <w:tc>
          <w:tcPr>
            <w:tcW w:w="900" w:type="dxa"/>
            <w:vMerge/>
            <w:shd w:val="clear" w:color="auto" w:fill="auto"/>
          </w:tcPr>
          <w:p w14:paraId="69E1E37E" w14:textId="77777777" w:rsidR="00CF3F2D" w:rsidRPr="00EF6A93" w:rsidRDefault="00CF3F2D" w:rsidP="00467E8A"/>
        </w:tc>
        <w:tc>
          <w:tcPr>
            <w:tcW w:w="1498" w:type="dxa"/>
            <w:vMerge/>
            <w:shd w:val="clear" w:color="auto" w:fill="auto"/>
          </w:tcPr>
          <w:p w14:paraId="19E14CEA" w14:textId="77777777" w:rsidR="00CF3F2D" w:rsidRPr="00EF6A93" w:rsidRDefault="00CF3F2D" w:rsidP="00467E8A">
            <w:pPr>
              <w:rPr>
                <w:rFonts w:cs="Arial"/>
                <w:b/>
                <w:bCs/>
              </w:rPr>
            </w:pPr>
          </w:p>
        </w:tc>
        <w:tc>
          <w:tcPr>
            <w:tcW w:w="2974" w:type="dxa"/>
            <w:vMerge/>
            <w:shd w:val="clear" w:color="auto" w:fill="auto"/>
          </w:tcPr>
          <w:p w14:paraId="73507550" w14:textId="77777777" w:rsidR="00CF3F2D" w:rsidRPr="00EF6A93" w:rsidRDefault="00CF3F2D" w:rsidP="00467E8A"/>
        </w:tc>
        <w:tc>
          <w:tcPr>
            <w:tcW w:w="4410" w:type="dxa"/>
            <w:shd w:val="clear" w:color="auto" w:fill="auto"/>
          </w:tcPr>
          <w:p w14:paraId="70B162C3" w14:textId="77777777" w:rsidR="00CF3F2D" w:rsidRPr="00EF6A93" w:rsidRDefault="00CF3F2D" w:rsidP="00467E8A">
            <w:r w:rsidRPr="00EF6A93">
              <w:rPr>
                <w:rStyle w:val="SAPScreenElement"/>
              </w:rPr>
              <w:t>Manual:</w:t>
            </w:r>
            <w:r w:rsidRPr="00EF6A93">
              <w:t xml:space="preserve"> checkbox flagged by default and read-only </w:t>
            </w:r>
          </w:p>
          <w:p w14:paraId="6026D7D6" w14:textId="77777777" w:rsidR="00CF3F2D" w:rsidRPr="00EF6A93" w:rsidRDefault="00CF3F2D" w:rsidP="00467E8A">
            <w:pPr>
              <w:ind w:left="342"/>
            </w:pPr>
            <w:r w:rsidRPr="00EF6A93">
              <w:rPr>
                <w:noProof/>
              </w:rPr>
              <w:drawing>
                <wp:inline distT="0" distB="0" distL="0" distR="0" wp14:anchorId="36C52180" wp14:editId="43A301BE">
                  <wp:extent cx="228600" cy="228600"/>
                  <wp:effectExtent l="0" t="0" r="0" b="0"/>
                  <wp:docPr id="1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w:t>
            </w:r>
            <w:r w:rsidRPr="00EF6A93">
              <w:rPr>
                <w:rFonts w:ascii="BentonSans Regular" w:hAnsi="BentonSans Regular"/>
                <w:color w:val="666666"/>
                <w:sz w:val="22"/>
              </w:rPr>
              <w:t>Note</w:t>
            </w:r>
          </w:p>
          <w:p w14:paraId="4D331677" w14:textId="77777777" w:rsidR="00CF3F2D" w:rsidRPr="00EF6A93" w:rsidRDefault="00CF3F2D" w:rsidP="00467E8A">
            <w:pPr>
              <w:ind w:left="342"/>
              <w:rPr>
                <w:rStyle w:val="SAPScreenElement"/>
              </w:rPr>
            </w:pPr>
            <w:r w:rsidRPr="00EF6A93">
              <w:t>Indicates that a manual payment summary/group certificate has been created</w:t>
            </w:r>
            <w:r w:rsidRPr="00EF6A93">
              <w:rPr>
                <w:rStyle w:val="SAPScreenElement"/>
              </w:rPr>
              <w:t>.</w:t>
            </w:r>
          </w:p>
        </w:tc>
        <w:tc>
          <w:tcPr>
            <w:tcW w:w="3240" w:type="dxa"/>
            <w:vMerge/>
            <w:shd w:val="clear" w:color="auto" w:fill="auto"/>
          </w:tcPr>
          <w:p w14:paraId="3BF1B862" w14:textId="77777777" w:rsidR="00CF3F2D" w:rsidRPr="00EF6A93" w:rsidRDefault="00CF3F2D" w:rsidP="00467E8A"/>
        </w:tc>
        <w:tc>
          <w:tcPr>
            <w:tcW w:w="1264" w:type="dxa"/>
          </w:tcPr>
          <w:p w14:paraId="433B69AF" w14:textId="77777777" w:rsidR="00CF3F2D" w:rsidRPr="00EF6A93" w:rsidRDefault="00CF3F2D" w:rsidP="00467E8A">
            <w:pPr>
              <w:rPr>
                <w:rFonts w:cs="Arial"/>
                <w:bCs/>
              </w:rPr>
            </w:pPr>
          </w:p>
        </w:tc>
      </w:tr>
      <w:tr w:rsidR="00CF3F2D" w:rsidRPr="00EF6A93" w14:paraId="16FAAC96" w14:textId="77777777" w:rsidTr="00467E8A">
        <w:trPr>
          <w:trHeight w:val="288"/>
        </w:trPr>
        <w:tc>
          <w:tcPr>
            <w:tcW w:w="900" w:type="dxa"/>
            <w:vMerge/>
            <w:shd w:val="clear" w:color="auto" w:fill="auto"/>
          </w:tcPr>
          <w:p w14:paraId="40F4FB92" w14:textId="77777777" w:rsidR="00CF3F2D" w:rsidRPr="00EF6A93" w:rsidRDefault="00CF3F2D" w:rsidP="00467E8A"/>
        </w:tc>
        <w:tc>
          <w:tcPr>
            <w:tcW w:w="1498" w:type="dxa"/>
            <w:vMerge/>
            <w:shd w:val="clear" w:color="auto" w:fill="auto"/>
          </w:tcPr>
          <w:p w14:paraId="1163E11D" w14:textId="77777777" w:rsidR="00CF3F2D" w:rsidRPr="00EF6A93" w:rsidRDefault="00CF3F2D" w:rsidP="00467E8A">
            <w:pPr>
              <w:rPr>
                <w:rFonts w:cs="Arial"/>
                <w:b/>
                <w:bCs/>
              </w:rPr>
            </w:pPr>
          </w:p>
        </w:tc>
        <w:tc>
          <w:tcPr>
            <w:tcW w:w="2974" w:type="dxa"/>
            <w:vMerge/>
            <w:shd w:val="clear" w:color="auto" w:fill="auto"/>
          </w:tcPr>
          <w:p w14:paraId="3FBFDD8B" w14:textId="77777777" w:rsidR="00CF3F2D" w:rsidRPr="00EF6A93" w:rsidRDefault="00CF3F2D" w:rsidP="00467E8A"/>
        </w:tc>
        <w:tc>
          <w:tcPr>
            <w:tcW w:w="4410" w:type="dxa"/>
            <w:shd w:val="clear" w:color="auto" w:fill="auto"/>
          </w:tcPr>
          <w:p w14:paraId="3EA2E654" w14:textId="77777777" w:rsidR="00CF3F2D" w:rsidRPr="00EF6A93" w:rsidRDefault="00CF3F2D" w:rsidP="00467E8A">
            <w:r w:rsidRPr="00EF6A93">
              <w:rPr>
                <w:rStyle w:val="SAPScreenElement"/>
              </w:rPr>
              <w:t>Amended PS:</w:t>
            </w:r>
            <w:r w:rsidRPr="00EF6A93">
              <w:t xml:space="preserve"> flag checkbox in case the record contains amended data</w:t>
            </w:r>
          </w:p>
          <w:p w14:paraId="0A6AED46" w14:textId="77777777" w:rsidR="00CF3F2D" w:rsidRPr="00EF6A93" w:rsidRDefault="00CF3F2D" w:rsidP="00467E8A">
            <w:pPr>
              <w:ind w:left="342"/>
            </w:pPr>
            <w:r w:rsidRPr="00EF6A93">
              <w:rPr>
                <w:noProof/>
              </w:rPr>
              <w:drawing>
                <wp:inline distT="0" distB="0" distL="0" distR="0" wp14:anchorId="5F86B27C" wp14:editId="4D7A1E6E">
                  <wp:extent cx="228600" cy="228600"/>
                  <wp:effectExtent l="0" t="0" r="0" b="0"/>
                  <wp:docPr id="12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w:t>
            </w:r>
            <w:r w:rsidRPr="00EF6A93">
              <w:rPr>
                <w:rFonts w:ascii="BentonSans Regular" w:hAnsi="BentonSans Regular"/>
                <w:color w:val="666666"/>
                <w:sz w:val="22"/>
              </w:rPr>
              <w:t>Note</w:t>
            </w:r>
          </w:p>
          <w:p w14:paraId="431D5838" w14:textId="77777777" w:rsidR="00CF3F2D" w:rsidRPr="00EF6A93" w:rsidRDefault="00CF3F2D" w:rsidP="00467E8A">
            <w:pPr>
              <w:ind w:left="342"/>
            </w:pPr>
            <w:r w:rsidRPr="00EF6A93">
              <w:t>Defaults to</w:t>
            </w:r>
            <w:r w:rsidRPr="00EF6A93">
              <w:rPr>
                <w:rStyle w:val="SAPMonospace"/>
              </w:rPr>
              <w:t xml:space="preserve"> No</w:t>
            </w:r>
            <w:r w:rsidRPr="00EF6A93">
              <w:t>, meaning, that the record contains original data that is being reported for the first time.</w:t>
            </w:r>
          </w:p>
          <w:p w14:paraId="57CE2240" w14:textId="77777777" w:rsidR="00CF3F2D" w:rsidRPr="00EF6A93" w:rsidRDefault="00CF3F2D" w:rsidP="00467E8A">
            <w:pPr>
              <w:ind w:left="342"/>
              <w:rPr>
                <w:rStyle w:val="SAPScreenElement"/>
                <w:rFonts w:ascii="BentonSans Book" w:hAnsi="BentonSans Book"/>
                <w:color w:val="auto"/>
              </w:rPr>
            </w:pPr>
            <w:r w:rsidRPr="00EF6A93">
              <w:t>If the record contains amended data, the value is set to</w:t>
            </w:r>
            <w:r w:rsidRPr="00EF6A93">
              <w:rPr>
                <w:rStyle w:val="SAPMonospace"/>
              </w:rPr>
              <w:t xml:space="preserve"> Yes</w:t>
            </w:r>
            <w:r w:rsidRPr="00EF6A93">
              <w:t>.</w:t>
            </w:r>
          </w:p>
        </w:tc>
        <w:tc>
          <w:tcPr>
            <w:tcW w:w="3240" w:type="dxa"/>
            <w:vMerge/>
            <w:shd w:val="clear" w:color="auto" w:fill="auto"/>
          </w:tcPr>
          <w:p w14:paraId="1A04DD26" w14:textId="77777777" w:rsidR="00CF3F2D" w:rsidRPr="00EF6A93" w:rsidRDefault="00CF3F2D" w:rsidP="00467E8A"/>
        </w:tc>
        <w:tc>
          <w:tcPr>
            <w:tcW w:w="1264" w:type="dxa"/>
          </w:tcPr>
          <w:p w14:paraId="47A4C3DC" w14:textId="77777777" w:rsidR="00CF3F2D" w:rsidRPr="00EF6A93" w:rsidRDefault="00CF3F2D" w:rsidP="00467E8A">
            <w:pPr>
              <w:rPr>
                <w:rFonts w:cs="Arial"/>
                <w:bCs/>
              </w:rPr>
            </w:pPr>
          </w:p>
        </w:tc>
      </w:tr>
      <w:tr w:rsidR="00CF3F2D" w:rsidRPr="00EF6A93" w14:paraId="2AA61DC7" w14:textId="77777777" w:rsidTr="00467E8A">
        <w:trPr>
          <w:trHeight w:val="288"/>
        </w:trPr>
        <w:tc>
          <w:tcPr>
            <w:tcW w:w="900" w:type="dxa"/>
            <w:vMerge/>
            <w:shd w:val="clear" w:color="auto" w:fill="auto"/>
          </w:tcPr>
          <w:p w14:paraId="29BBABEB" w14:textId="77777777" w:rsidR="00CF3F2D" w:rsidRPr="00EF6A93" w:rsidRDefault="00CF3F2D" w:rsidP="00467E8A"/>
        </w:tc>
        <w:tc>
          <w:tcPr>
            <w:tcW w:w="1498" w:type="dxa"/>
            <w:vMerge/>
            <w:shd w:val="clear" w:color="auto" w:fill="auto"/>
          </w:tcPr>
          <w:p w14:paraId="1FBF1D68" w14:textId="77777777" w:rsidR="00CF3F2D" w:rsidRPr="00EF6A93" w:rsidRDefault="00CF3F2D" w:rsidP="00467E8A">
            <w:pPr>
              <w:rPr>
                <w:rFonts w:cs="Arial"/>
                <w:b/>
                <w:bCs/>
              </w:rPr>
            </w:pPr>
          </w:p>
        </w:tc>
        <w:tc>
          <w:tcPr>
            <w:tcW w:w="2974" w:type="dxa"/>
            <w:vMerge/>
            <w:shd w:val="clear" w:color="auto" w:fill="auto"/>
          </w:tcPr>
          <w:p w14:paraId="01D7D9C1" w14:textId="77777777" w:rsidR="00CF3F2D" w:rsidRPr="00EF6A93" w:rsidRDefault="00CF3F2D" w:rsidP="00467E8A"/>
        </w:tc>
        <w:tc>
          <w:tcPr>
            <w:tcW w:w="4410" w:type="dxa"/>
            <w:shd w:val="clear" w:color="auto" w:fill="auto"/>
          </w:tcPr>
          <w:p w14:paraId="50C972B7" w14:textId="77777777" w:rsidR="00CF3F2D" w:rsidRPr="00EF6A93" w:rsidRDefault="00CF3F2D" w:rsidP="00467E8A">
            <w:pPr>
              <w:rPr>
                <w:rStyle w:val="SAPScreenElement"/>
              </w:rPr>
            </w:pPr>
            <w:r w:rsidRPr="00EF6A93">
              <w:rPr>
                <w:rStyle w:val="SAPScreenElement"/>
              </w:rPr>
              <w:t>No. PS prints:</w:t>
            </w:r>
            <w:r w:rsidRPr="00EF6A93">
              <w:t xml:space="preserve"> read-only field; denotes the number of times the payment summary has been reprinted</w:t>
            </w:r>
          </w:p>
        </w:tc>
        <w:tc>
          <w:tcPr>
            <w:tcW w:w="3240" w:type="dxa"/>
            <w:vMerge/>
            <w:shd w:val="clear" w:color="auto" w:fill="auto"/>
          </w:tcPr>
          <w:p w14:paraId="5B42B9C3" w14:textId="77777777" w:rsidR="00CF3F2D" w:rsidRPr="00EF6A93" w:rsidRDefault="00CF3F2D" w:rsidP="00467E8A"/>
        </w:tc>
        <w:tc>
          <w:tcPr>
            <w:tcW w:w="1264" w:type="dxa"/>
          </w:tcPr>
          <w:p w14:paraId="29DD522C" w14:textId="77777777" w:rsidR="00CF3F2D" w:rsidRPr="00EF6A93" w:rsidRDefault="00CF3F2D" w:rsidP="00467E8A">
            <w:pPr>
              <w:rPr>
                <w:rFonts w:cs="Arial"/>
                <w:bCs/>
              </w:rPr>
            </w:pPr>
          </w:p>
        </w:tc>
      </w:tr>
      <w:tr w:rsidR="00CF3F2D" w:rsidRPr="00EF6A93" w14:paraId="46FB548D" w14:textId="77777777" w:rsidTr="00467E8A">
        <w:trPr>
          <w:trHeight w:val="288"/>
        </w:trPr>
        <w:tc>
          <w:tcPr>
            <w:tcW w:w="900" w:type="dxa"/>
            <w:vMerge/>
            <w:shd w:val="clear" w:color="auto" w:fill="auto"/>
          </w:tcPr>
          <w:p w14:paraId="41D1332F" w14:textId="77777777" w:rsidR="00CF3F2D" w:rsidRPr="00EF6A93" w:rsidRDefault="00CF3F2D" w:rsidP="00467E8A"/>
        </w:tc>
        <w:tc>
          <w:tcPr>
            <w:tcW w:w="1498" w:type="dxa"/>
            <w:vMerge/>
            <w:shd w:val="clear" w:color="auto" w:fill="auto"/>
          </w:tcPr>
          <w:p w14:paraId="11A56E64" w14:textId="77777777" w:rsidR="00CF3F2D" w:rsidRPr="00EF6A93" w:rsidRDefault="00CF3F2D" w:rsidP="00467E8A">
            <w:pPr>
              <w:rPr>
                <w:rFonts w:cs="Arial"/>
                <w:b/>
                <w:bCs/>
              </w:rPr>
            </w:pPr>
          </w:p>
        </w:tc>
        <w:tc>
          <w:tcPr>
            <w:tcW w:w="2974" w:type="dxa"/>
            <w:vMerge/>
            <w:shd w:val="clear" w:color="auto" w:fill="auto"/>
          </w:tcPr>
          <w:p w14:paraId="12889D6A" w14:textId="77777777" w:rsidR="00CF3F2D" w:rsidRPr="00EF6A93" w:rsidRDefault="00CF3F2D" w:rsidP="00467E8A"/>
        </w:tc>
        <w:tc>
          <w:tcPr>
            <w:tcW w:w="4410" w:type="dxa"/>
            <w:shd w:val="clear" w:color="auto" w:fill="auto"/>
          </w:tcPr>
          <w:p w14:paraId="1E0BAFFF" w14:textId="77777777" w:rsidR="00CF3F2D" w:rsidRPr="00EF6A93" w:rsidRDefault="00CF3F2D" w:rsidP="00467E8A">
            <w:pPr>
              <w:rPr>
                <w:rStyle w:val="SAPScreenElement"/>
              </w:rPr>
            </w:pPr>
            <w:r w:rsidRPr="00EF6A93">
              <w:rPr>
                <w:rStyle w:val="SAPScreenElement"/>
              </w:rPr>
              <w:t xml:space="preserve">Last PS print date: </w:t>
            </w:r>
            <w:r w:rsidRPr="00EF6A93">
              <w:t>read-only field; denotes the date on which the payment summary was last reprinted</w:t>
            </w:r>
          </w:p>
        </w:tc>
        <w:tc>
          <w:tcPr>
            <w:tcW w:w="3240" w:type="dxa"/>
            <w:vMerge/>
            <w:shd w:val="clear" w:color="auto" w:fill="auto"/>
          </w:tcPr>
          <w:p w14:paraId="416B7DDD" w14:textId="77777777" w:rsidR="00CF3F2D" w:rsidRPr="00EF6A93" w:rsidRDefault="00CF3F2D" w:rsidP="00467E8A"/>
        </w:tc>
        <w:tc>
          <w:tcPr>
            <w:tcW w:w="1264" w:type="dxa"/>
          </w:tcPr>
          <w:p w14:paraId="53C851EA" w14:textId="77777777" w:rsidR="00CF3F2D" w:rsidRPr="00EF6A93" w:rsidRDefault="00CF3F2D" w:rsidP="00467E8A">
            <w:pPr>
              <w:rPr>
                <w:rFonts w:cs="Arial"/>
                <w:bCs/>
              </w:rPr>
            </w:pPr>
          </w:p>
        </w:tc>
      </w:tr>
      <w:tr w:rsidR="00CF3F2D" w:rsidRPr="00EF6A93" w14:paraId="0378A098" w14:textId="77777777" w:rsidTr="00467E8A">
        <w:trPr>
          <w:trHeight w:val="288"/>
        </w:trPr>
        <w:tc>
          <w:tcPr>
            <w:tcW w:w="900" w:type="dxa"/>
            <w:vMerge/>
            <w:shd w:val="clear" w:color="auto" w:fill="auto"/>
          </w:tcPr>
          <w:p w14:paraId="32E77732" w14:textId="77777777" w:rsidR="00CF3F2D" w:rsidRPr="00EF6A93" w:rsidRDefault="00CF3F2D" w:rsidP="00467E8A"/>
        </w:tc>
        <w:tc>
          <w:tcPr>
            <w:tcW w:w="1498" w:type="dxa"/>
            <w:vMerge/>
            <w:shd w:val="clear" w:color="auto" w:fill="auto"/>
          </w:tcPr>
          <w:p w14:paraId="74D48810" w14:textId="77777777" w:rsidR="00CF3F2D" w:rsidRPr="00EF6A93" w:rsidRDefault="00CF3F2D" w:rsidP="00467E8A">
            <w:pPr>
              <w:rPr>
                <w:rFonts w:cs="Arial"/>
                <w:b/>
                <w:bCs/>
              </w:rPr>
            </w:pPr>
          </w:p>
        </w:tc>
        <w:tc>
          <w:tcPr>
            <w:tcW w:w="2974" w:type="dxa"/>
            <w:vMerge/>
            <w:shd w:val="clear" w:color="auto" w:fill="auto"/>
          </w:tcPr>
          <w:p w14:paraId="1874B1EB" w14:textId="77777777" w:rsidR="00CF3F2D" w:rsidRPr="00EF6A93" w:rsidRDefault="00CF3F2D" w:rsidP="00467E8A"/>
        </w:tc>
        <w:tc>
          <w:tcPr>
            <w:tcW w:w="4410" w:type="dxa"/>
            <w:shd w:val="clear" w:color="auto" w:fill="auto"/>
          </w:tcPr>
          <w:p w14:paraId="4FDA519F" w14:textId="77777777" w:rsidR="00CF3F2D" w:rsidRPr="00EF6A93" w:rsidRDefault="00CF3F2D" w:rsidP="00467E8A">
            <w:pPr>
              <w:rPr>
                <w:rStyle w:val="SAPScreenElement"/>
              </w:rPr>
            </w:pPr>
            <w:r w:rsidRPr="00EF6A93">
              <w:rPr>
                <w:rStyle w:val="SAPScreenElement"/>
              </w:rPr>
              <w:t>Last PS print time:</w:t>
            </w:r>
            <w:r w:rsidRPr="00EF6A93">
              <w:t xml:space="preserve"> read-only field; denotes the exact time the payment summary was last reprinted</w:t>
            </w:r>
          </w:p>
        </w:tc>
        <w:tc>
          <w:tcPr>
            <w:tcW w:w="3240" w:type="dxa"/>
            <w:vMerge/>
            <w:shd w:val="clear" w:color="auto" w:fill="auto"/>
          </w:tcPr>
          <w:p w14:paraId="057A2505" w14:textId="77777777" w:rsidR="00CF3F2D" w:rsidRPr="00EF6A93" w:rsidRDefault="00CF3F2D" w:rsidP="00467E8A"/>
        </w:tc>
        <w:tc>
          <w:tcPr>
            <w:tcW w:w="1264" w:type="dxa"/>
          </w:tcPr>
          <w:p w14:paraId="39EAE5A4" w14:textId="77777777" w:rsidR="00CF3F2D" w:rsidRPr="00EF6A93" w:rsidRDefault="00CF3F2D" w:rsidP="00467E8A">
            <w:pPr>
              <w:rPr>
                <w:rFonts w:cs="Arial"/>
                <w:bCs/>
              </w:rPr>
            </w:pPr>
          </w:p>
        </w:tc>
      </w:tr>
      <w:tr w:rsidR="00CF3F2D" w:rsidRPr="00EF6A93" w14:paraId="34FEC7F4" w14:textId="77777777" w:rsidTr="00467E8A">
        <w:trPr>
          <w:trHeight w:val="288"/>
        </w:trPr>
        <w:tc>
          <w:tcPr>
            <w:tcW w:w="900" w:type="dxa"/>
            <w:vMerge/>
            <w:shd w:val="clear" w:color="auto" w:fill="auto"/>
          </w:tcPr>
          <w:p w14:paraId="45B59CCB" w14:textId="77777777" w:rsidR="00CF3F2D" w:rsidRPr="00EF6A93" w:rsidRDefault="00CF3F2D" w:rsidP="00467E8A"/>
        </w:tc>
        <w:tc>
          <w:tcPr>
            <w:tcW w:w="1498" w:type="dxa"/>
            <w:vMerge/>
            <w:shd w:val="clear" w:color="auto" w:fill="auto"/>
          </w:tcPr>
          <w:p w14:paraId="634CECB7" w14:textId="77777777" w:rsidR="00CF3F2D" w:rsidRPr="00EF6A93" w:rsidRDefault="00CF3F2D" w:rsidP="00467E8A">
            <w:pPr>
              <w:rPr>
                <w:rFonts w:cs="Arial"/>
                <w:b/>
                <w:bCs/>
              </w:rPr>
            </w:pPr>
          </w:p>
        </w:tc>
        <w:tc>
          <w:tcPr>
            <w:tcW w:w="2974" w:type="dxa"/>
            <w:vMerge w:val="restart"/>
            <w:shd w:val="clear" w:color="auto" w:fill="auto"/>
          </w:tcPr>
          <w:p w14:paraId="19220193" w14:textId="77777777" w:rsidR="00CF3F2D" w:rsidRPr="00EF6A93" w:rsidRDefault="00CF3F2D" w:rsidP="00467E8A">
            <w:r w:rsidRPr="00EF6A93">
              <w:t xml:space="preserve">In the </w:t>
            </w:r>
            <w:r w:rsidRPr="00EF6A93">
              <w:rPr>
                <w:rStyle w:val="SAPScreenElement"/>
              </w:rPr>
              <w:t xml:space="preserve">Payment Summary </w:t>
            </w:r>
            <w:r w:rsidRPr="00EF6A93">
              <w:t xml:space="preserve">part </w:t>
            </w:r>
            <w:r w:rsidRPr="00EF6A93">
              <w:rPr>
                <w:rFonts w:cs="Arial"/>
                <w:bCs/>
              </w:rPr>
              <w:t>of the form</w:t>
            </w:r>
            <w:r w:rsidRPr="00EF6A93">
              <w:t xml:space="preserve"> make the following entries:</w:t>
            </w:r>
          </w:p>
        </w:tc>
        <w:tc>
          <w:tcPr>
            <w:tcW w:w="4410" w:type="dxa"/>
            <w:shd w:val="clear" w:color="auto" w:fill="auto"/>
          </w:tcPr>
          <w:p w14:paraId="48A316C1" w14:textId="77777777" w:rsidR="00CF3F2D" w:rsidRPr="00EF6A93" w:rsidRDefault="00CF3F2D" w:rsidP="00467E8A">
            <w:pPr>
              <w:rPr>
                <w:rStyle w:val="SAPScreenElement"/>
              </w:rPr>
            </w:pPr>
            <w:r w:rsidRPr="00EF6A93">
              <w:rPr>
                <w:rStyle w:val="SAPScreenElement"/>
              </w:rPr>
              <w:t xml:space="preserve">ABN </w:t>
            </w:r>
            <w:r w:rsidRPr="00EF6A93">
              <w:rPr>
                <w:rStyle w:val="SAPScreenElement"/>
                <w:color w:val="auto"/>
              </w:rPr>
              <w:t>(Australian Business Number)</w:t>
            </w:r>
            <w:r w:rsidRPr="00EF6A93">
              <w:rPr>
                <w:rStyle w:val="SAPScreenElement"/>
              </w:rPr>
              <w:t>:</w:t>
            </w:r>
            <w:r w:rsidRPr="00EF6A93">
              <w:t xml:space="preserve"> read-only field</w:t>
            </w:r>
          </w:p>
        </w:tc>
        <w:tc>
          <w:tcPr>
            <w:tcW w:w="3240" w:type="dxa"/>
            <w:vMerge/>
            <w:shd w:val="clear" w:color="auto" w:fill="auto"/>
          </w:tcPr>
          <w:p w14:paraId="33ACC65A" w14:textId="77777777" w:rsidR="00CF3F2D" w:rsidRPr="00EF6A93" w:rsidRDefault="00CF3F2D" w:rsidP="00467E8A"/>
        </w:tc>
        <w:tc>
          <w:tcPr>
            <w:tcW w:w="1264" w:type="dxa"/>
          </w:tcPr>
          <w:p w14:paraId="0642352E" w14:textId="77777777" w:rsidR="00CF3F2D" w:rsidRPr="00EF6A93" w:rsidRDefault="00CF3F2D" w:rsidP="00467E8A">
            <w:pPr>
              <w:rPr>
                <w:rFonts w:cs="Arial"/>
                <w:bCs/>
              </w:rPr>
            </w:pPr>
          </w:p>
        </w:tc>
      </w:tr>
      <w:tr w:rsidR="00CF3F2D" w:rsidRPr="00EF6A93" w14:paraId="36611270" w14:textId="77777777" w:rsidTr="00467E8A">
        <w:trPr>
          <w:trHeight w:val="288"/>
        </w:trPr>
        <w:tc>
          <w:tcPr>
            <w:tcW w:w="900" w:type="dxa"/>
            <w:vMerge/>
            <w:shd w:val="clear" w:color="auto" w:fill="auto"/>
          </w:tcPr>
          <w:p w14:paraId="2D49B5DB" w14:textId="77777777" w:rsidR="00CF3F2D" w:rsidRPr="00EF6A93" w:rsidRDefault="00CF3F2D" w:rsidP="00467E8A"/>
        </w:tc>
        <w:tc>
          <w:tcPr>
            <w:tcW w:w="1498" w:type="dxa"/>
            <w:vMerge/>
            <w:shd w:val="clear" w:color="auto" w:fill="auto"/>
          </w:tcPr>
          <w:p w14:paraId="7FD260B5" w14:textId="77777777" w:rsidR="00CF3F2D" w:rsidRPr="00EF6A93" w:rsidRDefault="00CF3F2D" w:rsidP="00467E8A">
            <w:pPr>
              <w:rPr>
                <w:rFonts w:cs="Arial"/>
                <w:b/>
                <w:bCs/>
              </w:rPr>
            </w:pPr>
          </w:p>
        </w:tc>
        <w:tc>
          <w:tcPr>
            <w:tcW w:w="2974" w:type="dxa"/>
            <w:vMerge/>
            <w:shd w:val="clear" w:color="auto" w:fill="auto"/>
          </w:tcPr>
          <w:p w14:paraId="44D4EAE7" w14:textId="77777777" w:rsidR="00CF3F2D" w:rsidRPr="00EF6A93" w:rsidRDefault="00CF3F2D" w:rsidP="00467E8A"/>
        </w:tc>
        <w:tc>
          <w:tcPr>
            <w:tcW w:w="4410" w:type="dxa"/>
            <w:shd w:val="clear" w:color="auto" w:fill="auto"/>
          </w:tcPr>
          <w:p w14:paraId="3744702B" w14:textId="77777777" w:rsidR="00CF3F2D" w:rsidRPr="00EF6A93" w:rsidRDefault="00CF3F2D" w:rsidP="00467E8A">
            <w:pPr>
              <w:rPr>
                <w:rStyle w:val="SAPScreenElement"/>
              </w:rPr>
            </w:pPr>
            <w:r w:rsidRPr="00EF6A93">
              <w:rPr>
                <w:rStyle w:val="SAPScreenElement"/>
              </w:rPr>
              <w:t>ABN Branch No:</w:t>
            </w:r>
            <w:r w:rsidRPr="00EF6A93">
              <w:t xml:space="preserve"> read-only field</w:t>
            </w:r>
          </w:p>
        </w:tc>
        <w:tc>
          <w:tcPr>
            <w:tcW w:w="3240" w:type="dxa"/>
            <w:vMerge/>
            <w:shd w:val="clear" w:color="auto" w:fill="auto"/>
          </w:tcPr>
          <w:p w14:paraId="578FE9B3" w14:textId="77777777" w:rsidR="00CF3F2D" w:rsidRPr="00EF6A93" w:rsidRDefault="00CF3F2D" w:rsidP="00467E8A"/>
        </w:tc>
        <w:tc>
          <w:tcPr>
            <w:tcW w:w="1264" w:type="dxa"/>
          </w:tcPr>
          <w:p w14:paraId="47056E30" w14:textId="77777777" w:rsidR="00CF3F2D" w:rsidRPr="00EF6A93" w:rsidRDefault="00CF3F2D" w:rsidP="00467E8A">
            <w:pPr>
              <w:rPr>
                <w:rFonts w:cs="Arial"/>
                <w:bCs/>
              </w:rPr>
            </w:pPr>
          </w:p>
        </w:tc>
      </w:tr>
      <w:tr w:rsidR="00CF3F2D" w:rsidRPr="00EF6A93" w14:paraId="3D75556B" w14:textId="77777777" w:rsidTr="00467E8A">
        <w:trPr>
          <w:trHeight w:val="288"/>
        </w:trPr>
        <w:tc>
          <w:tcPr>
            <w:tcW w:w="900" w:type="dxa"/>
            <w:vMerge/>
            <w:shd w:val="clear" w:color="auto" w:fill="auto"/>
          </w:tcPr>
          <w:p w14:paraId="450D14D9" w14:textId="77777777" w:rsidR="00CF3F2D" w:rsidRPr="00EF6A93" w:rsidRDefault="00CF3F2D" w:rsidP="00467E8A"/>
        </w:tc>
        <w:tc>
          <w:tcPr>
            <w:tcW w:w="1498" w:type="dxa"/>
            <w:vMerge/>
            <w:shd w:val="clear" w:color="auto" w:fill="auto"/>
          </w:tcPr>
          <w:p w14:paraId="21E5B195" w14:textId="77777777" w:rsidR="00CF3F2D" w:rsidRPr="00EF6A93" w:rsidRDefault="00CF3F2D" w:rsidP="00467E8A">
            <w:pPr>
              <w:rPr>
                <w:rFonts w:cs="Arial"/>
                <w:b/>
                <w:bCs/>
              </w:rPr>
            </w:pPr>
          </w:p>
        </w:tc>
        <w:tc>
          <w:tcPr>
            <w:tcW w:w="2974" w:type="dxa"/>
            <w:vMerge/>
            <w:shd w:val="clear" w:color="auto" w:fill="auto"/>
          </w:tcPr>
          <w:p w14:paraId="03DA786D" w14:textId="77777777" w:rsidR="00CF3F2D" w:rsidRPr="00EF6A93" w:rsidRDefault="00CF3F2D" w:rsidP="00467E8A"/>
        </w:tc>
        <w:tc>
          <w:tcPr>
            <w:tcW w:w="4410" w:type="dxa"/>
            <w:shd w:val="clear" w:color="auto" w:fill="auto"/>
          </w:tcPr>
          <w:p w14:paraId="6F4A9229" w14:textId="77777777" w:rsidR="00CF3F2D" w:rsidRPr="00EF6A93" w:rsidRDefault="00CF3F2D" w:rsidP="00467E8A">
            <w:r w:rsidRPr="00EF6A93">
              <w:rPr>
                <w:rStyle w:val="SAPScreenElement"/>
              </w:rPr>
              <w:t xml:space="preserve">Gross income: </w:t>
            </w:r>
            <w:r w:rsidRPr="00EF6A93">
              <w:t>enter</w:t>
            </w:r>
            <w:r w:rsidRPr="00EF6A93">
              <w:rPr>
                <w:rStyle w:val="SAPScreenElement"/>
              </w:rPr>
              <w:t xml:space="preserve"> </w:t>
            </w:r>
            <w:r w:rsidRPr="00EF6A93">
              <w:t>the amount of salary or wages income earned by the employee</w:t>
            </w:r>
          </w:p>
          <w:p w14:paraId="1AD62150" w14:textId="77777777" w:rsidR="00CF3F2D" w:rsidRPr="00EF6A93" w:rsidRDefault="00CF3F2D" w:rsidP="00467E8A">
            <w:pPr>
              <w:ind w:left="342"/>
            </w:pPr>
            <w:r w:rsidRPr="00EF6A93">
              <w:rPr>
                <w:noProof/>
              </w:rPr>
              <w:drawing>
                <wp:inline distT="0" distB="0" distL="0" distR="0" wp14:anchorId="60EE4491" wp14:editId="2FC94A04">
                  <wp:extent cx="228600" cy="228600"/>
                  <wp:effectExtent l="0" t="0" r="0" b="0"/>
                  <wp:docPr id="1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w:t>
            </w:r>
            <w:r w:rsidRPr="00EF6A93">
              <w:rPr>
                <w:rFonts w:ascii="BentonSans Regular" w:hAnsi="BentonSans Regular"/>
                <w:color w:val="666666"/>
                <w:sz w:val="22"/>
              </w:rPr>
              <w:t>Note</w:t>
            </w:r>
          </w:p>
          <w:p w14:paraId="23C8BBA0" w14:textId="77777777" w:rsidR="00CF3F2D" w:rsidRPr="00EF6A93" w:rsidRDefault="00CF3F2D" w:rsidP="00467E8A">
            <w:pPr>
              <w:ind w:left="342"/>
              <w:rPr>
                <w:rStyle w:val="SAPScreenElement"/>
              </w:rPr>
            </w:pPr>
            <w:r w:rsidRPr="00EF6A93">
              <w:t>Gross income does not include amounts shown separately as allowances or lump sum payments.</w:t>
            </w:r>
          </w:p>
        </w:tc>
        <w:tc>
          <w:tcPr>
            <w:tcW w:w="3240" w:type="dxa"/>
            <w:vMerge/>
            <w:shd w:val="clear" w:color="auto" w:fill="auto"/>
          </w:tcPr>
          <w:p w14:paraId="66D2C07D" w14:textId="77777777" w:rsidR="00CF3F2D" w:rsidRPr="00EF6A93" w:rsidRDefault="00CF3F2D" w:rsidP="00467E8A"/>
        </w:tc>
        <w:tc>
          <w:tcPr>
            <w:tcW w:w="1264" w:type="dxa"/>
          </w:tcPr>
          <w:p w14:paraId="3E2F73AC" w14:textId="77777777" w:rsidR="00CF3F2D" w:rsidRPr="00EF6A93" w:rsidRDefault="00CF3F2D" w:rsidP="00467E8A">
            <w:pPr>
              <w:rPr>
                <w:rFonts w:cs="Arial"/>
                <w:bCs/>
              </w:rPr>
            </w:pPr>
          </w:p>
        </w:tc>
      </w:tr>
      <w:tr w:rsidR="00CF3F2D" w:rsidRPr="00EF6A93" w14:paraId="0051D399" w14:textId="77777777" w:rsidTr="00467E8A">
        <w:trPr>
          <w:trHeight w:val="288"/>
        </w:trPr>
        <w:tc>
          <w:tcPr>
            <w:tcW w:w="900" w:type="dxa"/>
            <w:vMerge/>
            <w:shd w:val="clear" w:color="auto" w:fill="auto"/>
          </w:tcPr>
          <w:p w14:paraId="595AABBB" w14:textId="77777777" w:rsidR="00CF3F2D" w:rsidRPr="00EF6A93" w:rsidRDefault="00CF3F2D" w:rsidP="00467E8A"/>
        </w:tc>
        <w:tc>
          <w:tcPr>
            <w:tcW w:w="1498" w:type="dxa"/>
            <w:vMerge/>
            <w:shd w:val="clear" w:color="auto" w:fill="auto"/>
          </w:tcPr>
          <w:p w14:paraId="067B182D" w14:textId="77777777" w:rsidR="00CF3F2D" w:rsidRPr="00EF6A93" w:rsidRDefault="00CF3F2D" w:rsidP="00467E8A">
            <w:pPr>
              <w:rPr>
                <w:rFonts w:cs="Arial"/>
                <w:b/>
                <w:bCs/>
              </w:rPr>
            </w:pPr>
          </w:p>
        </w:tc>
        <w:tc>
          <w:tcPr>
            <w:tcW w:w="2974" w:type="dxa"/>
            <w:vMerge/>
            <w:shd w:val="clear" w:color="auto" w:fill="auto"/>
          </w:tcPr>
          <w:p w14:paraId="3B5B37C3" w14:textId="77777777" w:rsidR="00CF3F2D" w:rsidRPr="00EF6A93" w:rsidRDefault="00CF3F2D" w:rsidP="00467E8A"/>
        </w:tc>
        <w:tc>
          <w:tcPr>
            <w:tcW w:w="4410" w:type="dxa"/>
            <w:shd w:val="clear" w:color="auto" w:fill="auto"/>
          </w:tcPr>
          <w:p w14:paraId="3576FD45" w14:textId="77777777" w:rsidR="00CF3F2D" w:rsidRPr="00EF6A93" w:rsidRDefault="00CF3F2D" w:rsidP="00467E8A">
            <w:pPr>
              <w:rPr>
                <w:rStyle w:val="SAPScreenElement"/>
              </w:rPr>
            </w:pPr>
            <w:r w:rsidRPr="00EF6A93">
              <w:rPr>
                <w:rStyle w:val="SAPScreenElement"/>
              </w:rPr>
              <w:t xml:space="preserve">Tax Inst. Deds.: </w:t>
            </w:r>
            <w:r w:rsidRPr="00EF6A93">
              <w:t>enter the amount of tax instalments deducted from the employee's income</w:t>
            </w:r>
          </w:p>
        </w:tc>
        <w:tc>
          <w:tcPr>
            <w:tcW w:w="3240" w:type="dxa"/>
            <w:vMerge/>
            <w:shd w:val="clear" w:color="auto" w:fill="auto"/>
          </w:tcPr>
          <w:p w14:paraId="30DF1A35" w14:textId="77777777" w:rsidR="00CF3F2D" w:rsidRPr="00EF6A93" w:rsidRDefault="00CF3F2D" w:rsidP="00467E8A"/>
        </w:tc>
        <w:tc>
          <w:tcPr>
            <w:tcW w:w="1264" w:type="dxa"/>
          </w:tcPr>
          <w:p w14:paraId="79FD2A6F" w14:textId="77777777" w:rsidR="00CF3F2D" w:rsidRPr="00EF6A93" w:rsidRDefault="00CF3F2D" w:rsidP="00467E8A">
            <w:pPr>
              <w:rPr>
                <w:rFonts w:cs="Arial"/>
                <w:bCs/>
              </w:rPr>
            </w:pPr>
          </w:p>
        </w:tc>
      </w:tr>
      <w:tr w:rsidR="00CF3F2D" w:rsidRPr="00EF6A93" w14:paraId="7F06E2CE" w14:textId="77777777" w:rsidTr="00467E8A">
        <w:trPr>
          <w:trHeight w:val="288"/>
        </w:trPr>
        <w:tc>
          <w:tcPr>
            <w:tcW w:w="900" w:type="dxa"/>
            <w:vMerge/>
            <w:shd w:val="clear" w:color="auto" w:fill="auto"/>
          </w:tcPr>
          <w:p w14:paraId="5E2F3E04" w14:textId="77777777" w:rsidR="00CF3F2D" w:rsidRPr="00EF6A93" w:rsidRDefault="00CF3F2D" w:rsidP="00467E8A"/>
        </w:tc>
        <w:tc>
          <w:tcPr>
            <w:tcW w:w="1498" w:type="dxa"/>
            <w:vMerge/>
            <w:shd w:val="clear" w:color="auto" w:fill="auto"/>
          </w:tcPr>
          <w:p w14:paraId="556B0A74" w14:textId="77777777" w:rsidR="00CF3F2D" w:rsidRPr="00EF6A93" w:rsidRDefault="00CF3F2D" w:rsidP="00467E8A">
            <w:pPr>
              <w:rPr>
                <w:rFonts w:cs="Arial"/>
                <w:b/>
                <w:bCs/>
              </w:rPr>
            </w:pPr>
          </w:p>
        </w:tc>
        <w:tc>
          <w:tcPr>
            <w:tcW w:w="2974" w:type="dxa"/>
            <w:vMerge/>
            <w:shd w:val="clear" w:color="auto" w:fill="auto"/>
          </w:tcPr>
          <w:p w14:paraId="067CD4B1" w14:textId="77777777" w:rsidR="00CF3F2D" w:rsidRPr="00EF6A93" w:rsidRDefault="00CF3F2D" w:rsidP="00467E8A"/>
        </w:tc>
        <w:tc>
          <w:tcPr>
            <w:tcW w:w="4410" w:type="dxa"/>
            <w:shd w:val="clear" w:color="auto" w:fill="auto"/>
          </w:tcPr>
          <w:p w14:paraId="7DF847E3" w14:textId="77777777" w:rsidR="00CF3F2D" w:rsidRPr="00EF6A93" w:rsidRDefault="00CF3F2D" w:rsidP="00467E8A">
            <w:pPr>
              <w:rPr>
                <w:rStyle w:val="SAPScreenElement"/>
              </w:rPr>
            </w:pPr>
            <w:r w:rsidRPr="00EF6A93">
              <w:rPr>
                <w:rStyle w:val="SAPScreenElement"/>
              </w:rPr>
              <w:t xml:space="preserve">Reportable FBT </w:t>
            </w:r>
            <w:r w:rsidRPr="00EF6A93">
              <w:rPr>
                <w:rStyle w:val="SAPScreenElement"/>
                <w:color w:val="auto"/>
              </w:rPr>
              <w:t>(Reportable Fringe Benefits Tax)</w:t>
            </w:r>
            <w:r w:rsidRPr="00EF6A93">
              <w:rPr>
                <w:rStyle w:val="SAPScreenElement"/>
              </w:rPr>
              <w:t xml:space="preserve">: </w:t>
            </w:r>
            <w:r w:rsidRPr="00EF6A93">
              <w:t xml:space="preserve">enter the grossed-up taxable value of fringe benefits </w:t>
            </w:r>
            <w:r>
              <w:t>exceeding</w:t>
            </w:r>
            <w:r w:rsidRPr="00EF6A93">
              <w:t xml:space="preserve"> </w:t>
            </w:r>
            <w:r w:rsidRPr="00EF6A93">
              <w:rPr>
                <w:rStyle w:val="SAPMonospace"/>
              </w:rPr>
              <w:t>1000</w:t>
            </w:r>
            <w:r w:rsidRPr="00EF6A93">
              <w:rPr>
                <w:rStyle w:val="SAPScreenElement"/>
              </w:rPr>
              <w:t xml:space="preserve"> </w:t>
            </w:r>
            <w:r w:rsidRPr="00EF6A93">
              <w:rPr>
                <w:rStyle w:val="SAPMonospace"/>
              </w:rPr>
              <w:t>AUD</w:t>
            </w:r>
          </w:p>
          <w:p w14:paraId="38EADB82" w14:textId="77777777" w:rsidR="00CF3F2D" w:rsidRPr="00EF6A93" w:rsidRDefault="00CF3F2D" w:rsidP="00467E8A">
            <w:pPr>
              <w:ind w:left="342"/>
            </w:pPr>
            <w:r w:rsidRPr="00EF6A93">
              <w:rPr>
                <w:noProof/>
              </w:rPr>
              <w:drawing>
                <wp:inline distT="0" distB="0" distL="0" distR="0" wp14:anchorId="58293F0A" wp14:editId="41643654">
                  <wp:extent cx="228600" cy="228600"/>
                  <wp:effectExtent l="0" t="0" r="0" b="0"/>
                  <wp:docPr id="1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w:t>
            </w:r>
            <w:r w:rsidRPr="00EF6A93">
              <w:rPr>
                <w:rFonts w:ascii="BentonSans Regular" w:hAnsi="BentonSans Regular"/>
                <w:color w:val="666666"/>
                <w:sz w:val="22"/>
              </w:rPr>
              <w:t>Note</w:t>
            </w:r>
          </w:p>
          <w:p w14:paraId="24F3D070" w14:textId="77777777" w:rsidR="00CF3F2D" w:rsidRPr="00EF6A93" w:rsidRDefault="00CF3F2D" w:rsidP="00467E8A">
            <w:pPr>
              <w:ind w:left="342"/>
              <w:rPr>
                <w:rStyle w:val="SAPScreenElement"/>
              </w:rPr>
            </w:pPr>
            <w:r w:rsidRPr="00EF6A93">
              <w:t xml:space="preserve">Where the total taxable value of the fringe benefits provided to an employee exceeds </w:t>
            </w:r>
            <w:r w:rsidRPr="00EF6A93">
              <w:rPr>
                <w:rStyle w:val="SAPMonospace"/>
              </w:rPr>
              <w:t>1000</w:t>
            </w:r>
            <w:r w:rsidRPr="00EF6A93">
              <w:rPr>
                <w:rStyle w:val="SAPScreenElement"/>
              </w:rPr>
              <w:t xml:space="preserve"> </w:t>
            </w:r>
            <w:r w:rsidRPr="00EF6A93">
              <w:rPr>
                <w:rStyle w:val="SAPMonospace"/>
              </w:rPr>
              <w:t>AUD</w:t>
            </w:r>
            <w:r w:rsidRPr="00EF6A93">
              <w:t>, the grossed-up taxable value of those benefits must be recorded on the employee's payment summary.</w:t>
            </w:r>
          </w:p>
        </w:tc>
        <w:tc>
          <w:tcPr>
            <w:tcW w:w="3240" w:type="dxa"/>
            <w:vMerge/>
            <w:shd w:val="clear" w:color="auto" w:fill="auto"/>
          </w:tcPr>
          <w:p w14:paraId="389013BB" w14:textId="77777777" w:rsidR="00CF3F2D" w:rsidRPr="00EF6A93" w:rsidRDefault="00CF3F2D" w:rsidP="00467E8A"/>
        </w:tc>
        <w:tc>
          <w:tcPr>
            <w:tcW w:w="1264" w:type="dxa"/>
          </w:tcPr>
          <w:p w14:paraId="0A51CBDF" w14:textId="77777777" w:rsidR="00CF3F2D" w:rsidRPr="00EF6A93" w:rsidRDefault="00CF3F2D" w:rsidP="00467E8A">
            <w:pPr>
              <w:rPr>
                <w:rFonts w:cs="Arial"/>
                <w:bCs/>
              </w:rPr>
            </w:pPr>
          </w:p>
        </w:tc>
      </w:tr>
      <w:tr w:rsidR="00CF3F2D" w:rsidRPr="00EF6A93" w14:paraId="73C42AA3" w14:textId="77777777" w:rsidTr="00467E8A">
        <w:trPr>
          <w:trHeight w:val="288"/>
        </w:trPr>
        <w:tc>
          <w:tcPr>
            <w:tcW w:w="900" w:type="dxa"/>
            <w:vMerge/>
            <w:shd w:val="clear" w:color="auto" w:fill="auto"/>
          </w:tcPr>
          <w:p w14:paraId="4637ECE6" w14:textId="77777777" w:rsidR="00CF3F2D" w:rsidRPr="00EF6A93" w:rsidRDefault="00CF3F2D" w:rsidP="00467E8A"/>
        </w:tc>
        <w:tc>
          <w:tcPr>
            <w:tcW w:w="1498" w:type="dxa"/>
            <w:vMerge/>
            <w:shd w:val="clear" w:color="auto" w:fill="auto"/>
          </w:tcPr>
          <w:p w14:paraId="6A881B54" w14:textId="77777777" w:rsidR="00CF3F2D" w:rsidRPr="00EF6A93" w:rsidRDefault="00CF3F2D" w:rsidP="00467E8A">
            <w:pPr>
              <w:rPr>
                <w:rFonts w:cs="Arial"/>
                <w:b/>
                <w:bCs/>
              </w:rPr>
            </w:pPr>
          </w:p>
        </w:tc>
        <w:tc>
          <w:tcPr>
            <w:tcW w:w="2974" w:type="dxa"/>
            <w:vMerge/>
            <w:shd w:val="clear" w:color="auto" w:fill="auto"/>
          </w:tcPr>
          <w:p w14:paraId="028D5550" w14:textId="77777777" w:rsidR="00CF3F2D" w:rsidRPr="00EF6A93" w:rsidRDefault="00CF3F2D" w:rsidP="00467E8A"/>
        </w:tc>
        <w:tc>
          <w:tcPr>
            <w:tcW w:w="4410" w:type="dxa"/>
            <w:shd w:val="clear" w:color="auto" w:fill="auto"/>
          </w:tcPr>
          <w:p w14:paraId="030E91D8" w14:textId="77777777" w:rsidR="00CF3F2D" w:rsidRPr="00EF6A93" w:rsidRDefault="00CF3F2D" w:rsidP="00467E8A">
            <w:pPr>
              <w:rPr>
                <w:rStyle w:val="SAPScreenElement"/>
              </w:rPr>
            </w:pPr>
            <w:r w:rsidRPr="00EF6A93">
              <w:rPr>
                <w:rStyle w:val="SAPScreenElement"/>
              </w:rPr>
              <w:t xml:space="preserve">CDEP amount: </w:t>
            </w:r>
            <w:r w:rsidRPr="00EF6A93">
              <w:t>enter as appropriate</w:t>
            </w:r>
          </w:p>
          <w:p w14:paraId="60FDAC4A" w14:textId="77777777" w:rsidR="00CF3F2D" w:rsidRPr="00EF6A93" w:rsidRDefault="00CF3F2D" w:rsidP="00467E8A">
            <w:pPr>
              <w:ind w:left="342"/>
            </w:pPr>
            <w:r w:rsidRPr="00EF6A93">
              <w:rPr>
                <w:noProof/>
              </w:rPr>
              <w:drawing>
                <wp:inline distT="0" distB="0" distL="0" distR="0" wp14:anchorId="3C850A3C" wp14:editId="56E671D8">
                  <wp:extent cx="228600" cy="228600"/>
                  <wp:effectExtent l="0" t="0" r="0" b="0"/>
                  <wp:docPr id="12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w:t>
            </w:r>
            <w:r w:rsidRPr="00EF6A93">
              <w:rPr>
                <w:rFonts w:ascii="BentonSans Regular" w:hAnsi="BentonSans Regular"/>
                <w:color w:val="666666"/>
                <w:sz w:val="22"/>
              </w:rPr>
              <w:t>Note</w:t>
            </w:r>
          </w:p>
          <w:p w14:paraId="7EC772C8" w14:textId="77777777" w:rsidR="00CF3F2D" w:rsidRPr="00EF6A93" w:rsidRDefault="00CF3F2D" w:rsidP="00467E8A">
            <w:pPr>
              <w:ind w:left="342"/>
              <w:rPr>
                <w:rStyle w:val="SAPScreenElement"/>
              </w:rPr>
            </w:pPr>
            <w:r w:rsidRPr="00EF6A93">
              <w:t>States the income support component of Commonwealth Development Employment Projects (CDEP) wages paid on or after 1 July 1999.</w:t>
            </w:r>
          </w:p>
        </w:tc>
        <w:tc>
          <w:tcPr>
            <w:tcW w:w="3240" w:type="dxa"/>
            <w:vMerge/>
            <w:shd w:val="clear" w:color="auto" w:fill="auto"/>
          </w:tcPr>
          <w:p w14:paraId="448B6E66" w14:textId="77777777" w:rsidR="00CF3F2D" w:rsidRPr="00EF6A93" w:rsidRDefault="00CF3F2D" w:rsidP="00467E8A"/>
        </w:tc>
        <w:tc>
          <w:tcPr>
            <w:tcW w:w="1264" w:type="dxa"/>
          </w:tcPr>
          <w:p w14:paraId="34170FC1" w14:textId="77777777" w:rsidR="00CF3F2D" w:rsidRPr="00EF6A93" w:rsidRDefault="00CF3F2D" w:rsidP="00467E8A">
            <w:pPr>
              <w:rPr>
                <w:rFonts w:cs="Arial"/>
                <w:bCs/>
              </w:rPr>
            </w:pPr>
          </w:p>
        </w:tc>
      </w:tr>
      <w:tr w:rsidR="00CF3F2D" w:rsidRPr="00EF6A93" w14:paraId="3C506404" w14:textId="77777777" w:rsidTr="00467E8A">
        <w:trPr>
          <w:trHeight w:val="288"/>
        </w:trPr>
        <w:tc>
          <w:tcPr>
            <w:tcW w:w="900" w:type="dxa"/>
            <w:vMerge/>
            <w:shd w:val="clear" w:color="auto" w:fill="auto"/>
          </w:tcPr>
          <w:p w14:paraId="47A4B303" w14:textId="77777777" w:rsidR="00CF3F2D" w:rsidRPr="00EF6A93" w:rsidRDefault="00CF3F2D" w:rsidP="00467E8A"/>
        </w:tc>
        <w:tc>
          <w:tcPr>
            <w:tcW w:w="1498" w:type="dxa"/>
            <w:vMerge/>
            <w:shd w:val="clear" w:color="auto" w:fill="auto"/>
          </w:tcPr>
          <w:p w14:paraId="1474676A" w14:textId="77777777" w:rsidR="00CF3F2D" w:rsidRPr="00EF6A93" w:rsidRDefault="00CF3F2D" w:rsidP="00467E8A">
            <w:pPr>
              <w:rPr>
                <w:rFonts w:cs="Arial"/>
                <w:b/>
                <w:bCs/>
              </w:rPr>
            </w:pPr>
          </w:p>
        </w:tc>
        <w:tc>
          <w:tcPr>
            <w:tcW w:w="2974" w:type="dxa"/>
            <w:vMerge/>
            <w:shd w:val="clear" w:color="auto" w:fill="auto"/>
          </w:tcPr>
          <w:p w14:paraId="50B00182" w14:textId="77777777" w:rsidR="00CF3F2D" w:rsidRPr="00EF6A93" w:rsidRDefault="00CF3F2D" w:rsidP="00467E8A"/>
        </w:tc>
        <w:tc>
          <w:tcPr>
            <w:tcW w:w="4410" w:type="dxa"/>
            <w:shd w:val="clear" w:color="auto" w:fill="auto"/>
          </w:tcPr>
          <w:p w14:paraId="0B36B451" w14:textId="77777777" w:rsidR="00CF3F2D" w:rsidRPr="00EF6A93" w:rsidRDefault="00CF3F2D" w:rsidP="00467E8A">
            <w:pPr>
              <w:rPr>
                <w:rStyle w:val="SAPScreenElement"/>
              </w:rPr>
            </w:pPr>
            <w:r w:rsidRPr="00EF6A93">
              <w:rPr>
                <w:rStyle w:val="SAPScreenElement"/>
              </w:rPr>
              <w:t xml:space="preserve">Other income: </w:t>
            </w:r>
            <w:r w:rsidRPr="00EF6A93">
              <w:t>enter any other amounts of income that have not been included in gross payments, lump sum payments, reportable FBT or CDEP, if appropriate</w:t>
            </w:r>
          </w:p>
        </w:tc>
        <w:tc>
          <w:tcPr>
            <w:tcW w:w="3240" w:type="dxa"/>
            <w:vMerge/>
            <w:shd w:val="clear" w:color="auto" w:fill="auto"/>
          </w:tcPr>
          <w:p w14:paraId="4CB043F8" w14:textId="77777777" w:rsidR="00CF3F2D" w:rsidRPr="00EF6A93" w:rsidRDefault="00CF3F2D" w:rsidP="00467E8A"/>
        </w:tc>
        <w:tc>
          <w:tcPr>
            <w:tcW w:w="1264" w:type="dxa"/>
          </w:tcPr>
          <w:p w14:paraId="212C51F2" w14:textId="77777777" w:rsidR="00CF3F2D" w:rsidRPr="00EF6A93" w:rsidRDefault="00CF3F2D" w:rsidP="00467E8A">
            <w:pPr>
              <w:rPr>
                <w:rFonts w:cs="Arial"/>
                <w:bCs/>
              </w:rPr>
            </w:pPr>
          </w:p>
        </w:tc>
      </w:tr>
      <w:tr w:rsidR="00CF3F2D" w:rsidRPr="00EF6A93" w14:paraId="5A34E4FE" w14:textId="77777777" w:rsidTr="00467E8A">
        <w:trPr>
          <w:trHeight w:val="288"/>
        </w:trPr>
        <w:tc>
          <w:tcPr>
            <w:tcW w:w="900" w:type="dxa"/>
            <w:vMerge/>
            <w:shd w:val="clear" w:color="auto" w:fill="auto"/>
          </w:tcPr>
          <w:p w14:paraId="7319C2A5" w14:textId="77777777" w:rsidR="00CF3F2D" w:rsidRPr="00EF6A93" w:rsidRDefault="00CF3F2D" w:rsidP="00467E8A"/>
        </w:tc>
        <w:tc>
          <w:tcPr>
            <w:tcW w:w="1498" w:type="dxa"/>
            <w:vMerge/>
            <w:shd w:val="clear" w:color="auto" w:fill="auto"/>
          </w:tcPr>
          <w:p w14:paraId="3E4D21F0" w14:textId="77777777" w:rsidR="00CF3F2D" w:rsidRPr="00EF6A93" w:rsidRDefault="00CF3F2D" w:rsidP="00467E8A">
            <w:pPr>
              <w:rPr>
                <w:rFonts w:cs="Arial"/>
                <w:b/>
                <w:bCs/>
              </w:rPr>
            </w:pPr>
          </w:p>
        </w:tc>
        <w:tc>
          <w:tcPr>
            <w:tcW w:w="2974" w:type="dxa"/>
            <w:vMerge/>
            <w:shd w:val="clear" w:color="auto" w:fill="auto"/>
          </w:tcPr>
          <w:p w14:paraId="301BC08A" w14:textId="77777777" w:rsidR="00CF3F2D" w:rsidRPr="00EF6A93" w:rsidRDefault="00CF3F2D" w:rsidP="00467E8A"/>
        </w:tc>
        <w:tc>
          <w:tcPr>
            <w:tcW w:w="4410" w:type="dxa"/>
            <w:shd w:val="clear" w:color="auto" w:fill="auto"/>
          </w:tcPr>
          <w:p w14:paraId="33B64B7F" w14:textId="77777777" w:rsidR="00CF3F2D" w:rsidRPr="00EF6A93" w:rsidRDefault="00CF3F2D" w:rsidP="00467E8A">
            <w:pPr>
              <w:rPr>
                <w:rStyle w:val="SAPScreenElement"/>
              </w:rPr>
            </w:pPr>
            <w:r w:rsidRPr="00EF6A93">
              <w:rPr>
                <w:rStyle w:val="SAPScreenElement"/>
              </w:rPr>
              <w:t xml:space="preserve">Total allowances: </w:t>
            </w:r>
            <w:r w:rsidRPr="00EF6A93">
              <w:t>enter total amount of allowances paid to the employee</w:t>
            </w:r>
          </w:p>
        </w:tc>
        <w:tc>
          <w:tcPr>
            <w:tcW w:w="3240" w:type="dxa"/>
            <w:vMerge/>
            <w:shd w:val="clear" w:color="auto" w:fill="auto"/>
          </w:tcPr>
          <w:p w14:paraId="737B070C" w14:textId="77777777" w:rsidR="00CF3F2D" w:rsidRPr="00EF6A93" w:rsidRDefault="00CF3F2D" w:rsidP="00467E8A"/>
        </w:tc>
        <w:tc>
          <w:tcPr>
            <w:tcW w:w="1264" w:type="dxa"/>
          </w:tcPr>
          <w:p w14:paraId="51CA553D" w14:textId="77777777" w:rsidR="00CF3F2D" w:rsidRPr="00EF6A93" w:rsidRDefault="00CF3F2D" w:rsidP="00467E8A">
            <w:pPr>
              <w:rPr>
                <w:rFonts w:cs="Arial"/>
                <w:bCs/>
              </w:rPr>
            </w:pPr>
          </w:p>
        </w:tc>
      </w:tr>
      <w:tr w:rsidR="00CF3F2D" w:rsidRPr="00EF6A93" w14:paraId="06034200" w14:textId="77777777" w:rsidTr="00467E8A">
        <w:trPr>
          <w:trHeight w:val="288"/>
        </w:trPr>
        <w:tc>
          <w:tcPr>
            <w:tcW w:w="900" w:type="dxa"/>
            <w:vMerge/>
            <w:shd w:val="clear" w:color="auto" w:fill="auto"/>
          </w:tcPr>
          <w:p w14:paraId="3A41CA54" w14:textId="77777777" w:rsidR="00CF3F2D" w:rsidRPr="00EF6A93" w:rsidRDefault="00CF3F2D" w:rsidP="00467E8A"/>
        </w:tc>
        <w:tc>
          <w:tcPr>
            <w:tcW w:w="1498" w:type="dxa"/>
            <w:vMerge/>
            <w:shd w:val="clear" w:color="auto" w:fill="auto"/>
          </w:tcPr>
          <w:p w14:paraId="08FBBB21" w14:textId="77777777" w:rsidR="00CF3F2D" w:rsidRPr="00EF6A93" w:rsidRDefault="00CF3F2D" w:rsidP="00467E8A">
            <w:pPr>
              <w:rPr>
                <w:rFonts w:cs="Arial"/>
                <w:b/>
                <w:bCs/>
              </w:rPr>
            </w:pPr>
          </w:p>
        </w:tc>
        <w:tc>
          <w:tcPr>
            <w:tcW w:w="2974" w:type="dxa"/>
            <w:vMerge/>
            <w:shd w:val="clear" w:color="auto" w:fill="auto"/>
          </w:tcPr>
          <w:p w14:paraId="3C46A6D2" w14:textId="77777777" w:rsidR="00CF3F2D" w:rsidRPr="00EF6A93" w:rsidRDefault="00CF3F2D" w:rsidP="00467E8A"/>
        </w:tc>
        <w:tc>
          <w:tcPr>
            <w:tcW w:w="4410" w:type="dxa"/>
            <w:shd w:val="clear" w:color="auto" w:fill="auto"/>
          </w:tcPr>
          <w:p w14:paraId="7D7AAB37" w14:textId="77777777" w:rsidR="00CF3F2D" w:rsidRPr="00EF6A93" w:rsidRDefault="00CF3F2D" w:rsidP="00467E8A">
            <w:pPr>
              <w:rPr>
                <w:rStyle w:val="SAPScreenElement"/>
              </w:rPr>
            </w:pPr>
            <w:r w:rsidRPr="00EF6A93">
              <w:rPr>
                <w:rStyle w:val="SAPScreenElement"/>
              </w:rPr>
              <w:t xml:space="preserve">Workplace Giving: </w:t>
            </w:r>
            <w:r w:rsidRPr="00EF6A93">
              <w:t>enter the total number of contributions that an employee makes towards workplace giving</w:t>
            </w:r>
          </w:p>
        </w:tc>
        <w:tc>
          <w:tcPr>
            <w:tcW w:w="3240" w:type="dxa"/>
            <w:vMerge/>
            <w:shd w:val="clear" w:color="auto" w:fill="auto"/>
          </w:tcPr>
          <w:p w14:paraId="66075085" w14:textId="77777777" w:rsidR="00CF3F2D" w:rsidRPr="00EF6A93" w:rsidRDefault="00CF3F2D" w:rsidP="00467E8A"/>
        </w:tc>
        <w:tc>
          <w:tcPr>
            <w:tcW w:w="1264" w:type="dxa"/>
          </w:tcPr>
          <w:p w14:paraId="41A8DBC1" w14:textId="77777777" w:rsidR="00CF3F2D" w:rsidRPr="00EF6A93" w:rsidRDefault="00CF3F2D" w:rsidP="00467E8A">
            <w:pPr>
              <w:rPr>
                <w:rFonts w:cs="Arial"/>
                <w:bCs/>
              </w:rPr>
            </w:pPr>
          </w:p>
        </w:tc>
      </w:tr>
      <w:tr w:rsidR="00CF3F2D" w:rsidRPr="00EF6A93" w14:paraId="3EEF8BE0" w14:textId="77777777" w:rsidTr="00467E8A">
        <w:trPr>
          <w:trHeight w:val="288"/>
        </w:trPr>
        <w:tc>
          <w:tcPr>
            <w:tcW w:w="900" w:type="dxa"/>
            <w:vMerge/>
            <w:shd w:val="clear" w:color="auto" w:fill="auto"/>
          </w:tcPr>
          <w:p w14:paraId="4607A708" w14:textId="77777777" w:rsidR="00CF3F2D" w:rsidRPr="00EF6A93" w:rsidRDefault="00CF3F2D" w:rsidP="00467E8A"/>
        </w:tc>
        <w:tc>
          <w:tcPr>
            <w:tcW w:w="1498" w:type="dxa"/>
            <w:vMerge/>
            <w:shd w:val="clear" w:color="auto" w:fill="auto"/>
          </w:tcPr>
          <w:p w14:paraId="2E9FBE1E" w14:textId="77777777" w:rsidR="00CF3F2D" w:rsidRPr="00EF6A93" w:rsidRDefault="00CF3F2D" w:rsidP="00467E8A">
            <w:pPr>
              <w:rPr>
                <w:rFonts w:cs="Arial"/>
                <w:b/>
                <w:bCs/>
              </w:rPr>
            </w:pPr>
          </w:p>
        </w:tc>
        <w:tc>
          <w:tcPr>
            <w:tcW w:w="2974" w:type="dxa"/>
            <w:vMerge/>
            <w:shd w:val="clear" w:color="auto" w:fill="auto"/>
          </w:tcPr>
          <w:p w14:paraId="414D4111" w14:textId="77777777" w:rsidR="00CF3F2D" w:rsidRPr="00EF6A93" w:rsidRDefault="00CF3F2D" w:rsidP="00467E8A"/>
        </w:tc>
        <w:tc>
          <w:tcPr>
            <w:tcW w:w="4410" w:type="dxa"/>
            <w:shd w:val="clear" w:color="auto" w:fill="auto"/>
          </w:tcPr>
          <w:p w14:paraId="4BC5FD8B" w14:textId="77777777" w:rsidR="00CF3F2D" w:rsidRPr="00EF6A93" w:rsidRDefault="00CF3F2D" w:rsidP="00467E8A">
            <w:pPr>
              <w:rPr>
                <w:rStyle w:val="SAPScreenElement"/>
              </w:rPr>
            </w:pPr>
            <w:r w:rsidRPr="00EF6A93">
              <w:rPr>
                <w:rStyle w:val="SAPScreenElement"/>
              </w:rPr>
              <w:t xml:space="preserve">Union Ded. Fees: </w:t>
            </w:r>
            <w:r w:rsidRPr="00EF6A93">
              <w:t>enter the total amount, which is the sum of union fee paid by an employee</w:t>
            </w:r>
          </w:p>
        </w:tc>
        <w:tc>
          <w:tcPr>
            <w:tcW w:w="3240" w:type="dxa"/>
            <w:vMerge/>
            <w:shd w:val="clear" w:color="auto" w:fill="auto"/>
          </w:tcPr>
          <w:p w14:paraId="059CAB92" w14:textId="77777777" w:rsidR="00CF3F2D" w:rsidRPr="00EF6A93" w:rsidRDefault="00CF3F2D" w:rsidP="00467E8A"/>
        </w:tc>
        <w:tc>
          <w:tcPr>
            <w:tcW w:w="1264" w:type="dxa"/>
          </w:tcPr>
          <w:p w14:paraId="666EACFE" w14:textId="77777777" w:rsidR="00CF3F2D" w:rsidRPr="00EF6A93" w:rsidRDefault="00CF3F2D" w:rsidP="00467E8A">
            <w:pPr>
              <w:rPr>
                <w:rFonts w:cs="Arial"/>
                <w:bCs/>
              </w:rPr>
            </w:pPr>
          </w:p>
        </w:tc>
      </w:tr>
      <w:tr w:rsidR="00CF3F2D" w:rsidRPr="00EF6A93" w14:paraId="5E72F207" w14:textId="77777777" w:rsidTr="00467E8A">
        <w:trPr>
          <w:trHeight w:val="288"/>
        </w:trPr>
        <w:tc>
          <w:tcPr>
            <w:tcW w:w="900" w:type="dxa"/>
            <w:vMerge/>
            <w:shd w:val="clear" w:color="auto" w:fill="auto"/>
          </w:tcPr>
          <w:p w14:paraId="06D5F708" w14:textId="77777777" w:rsidR="00CF3F2D" w:rsidRPr="00EF6A93" w:rsidRDefault="00CF3F2D" w:rsidP="00467E8A"/>
        </w:tc>
        <w:tc>
          <w:tcPr>
            <w:tcW w:w="1498" w:type="dxa"/>
            <w:vMerge/>
            <w:shd w:val="clear" w:color="auto" w:fill="auto"/>
          </w:tcPr>
          <w:p w14:paraId="59729B89" w14:textId="77777777" w:rsidR="00CF3F2D" w:rsidRPr="00EF6A93" w:rsidRDefault="00CF3F2D" w:rsidP="00467E8A">
            <w:pPr>
              <w:rPr>
                <w:rFonts w:cs="Arial"/>
                <w:b/>
                <w:bCs/>
              </w:rPr>
            </w:pPr>
          </w:p>
        </w:tc>
        <w:tc>
          <w:tcPr>
            <w:tcW w:w="2974" w:type="dxa"/>
            <w:vMerge/>
            <w:shd w:val="clear" w:color="auto" w:fill="auto"/>
          </w:tcPr>
          <w:p w14:paraId="1CC5C85D" w14:textId="77777777" w:rsidR="00CF3F2D" w:rsidRPr="00EF6A93" w:rsidRDefault="00CF3F2D" w:rsidP="00467E8A"/>
        </w:tc>
        <w:tc>
          <w:tcPr>
            <w:tcW w:w="4410" w:type="dxa"/>
            <w:shd w:val="clear" w:color="auto" w:fill="auto"/>
          </w:tcPr>
          <w:p w14:paraId="6AA45958" w14:textId="77777777" w:rsidR="00CF3F2D" w:rsidRPr="00EF6A93" w:rsidRDefault="00CF3F2D" w:rsidP="00467E8A">
            <w:pPr>
              <w:rPr>
                <w:rStyle w:val="SAPScreenElement"/>
              </w:rPr>
            </w:pPr>
            <w:r w:rsidRPr="00EF6A93">
              <w:rPr>
                <w:rStyle w:val="SAPScreenElement"/>
              </w:rPr>
              <w:t xml:space="preserve">Union ded. wage type: </w:t>
            </w:r>
            <w:r w:rsidRPr="00EF6A93">
              <w:t>select from value help</w:t>
            </w:r>
          </w:p>
        </w:tc>
        <w:tc>
          <w:tcPr>
            <w:tcW w:w="3240" w:type="dxa"/>
            <w:vMerge/>
            <w:shd w:val="clear" w:color="auto" w:fill="auto"/>
          </w:tcPr>
          <w:p w14:paraId="3E0482B3" w14:textId="77777777" w:rsidR="00CF3F2D" w:rsidRPr="00EF6A93" w:rsidRDefault="00CF3F2D" w:rsidP="00467E8A"/>
        </w:tc>
        <w:tc>
          <w:tcPr>
            <w:tcW w:w="1264" w:type="dxa"/>
          </w:tcPr>
          <w:p w14:paraId="4E16DEEC" w14:textId="77777777" w:rsidR="00CF3F2D" w:rsidRPr="00EF6A93" w:rsidRDefault="00CF3F2D" w:rsidP="00467E8A">
            <w:pPr>
              <w:rPr>
                <w:rFonts w:cs="Arial"/>
                <w:bCs/>
              </w:rPr>
            </w:pPr>
          </w:p>
        </w:tc>
      </w:tr>
      <w:tr w:rsidR="00CF3F2D" w:rsidRPr="00EF6A93" w14:paraId="55C2A1FD" w14:textId="77777777" w:rsidTr="00467E8A">
        <w:trPr>
          <w:trHeight w:val="288"/>
        </w:trPr>
        <w:tc>
          <w:tcPr>
            <w:tcW w:w="900" w:type="dxa"/>
            <w:vMerge/>
            <w:shd w:val="clear" w:color="auto" w:fill="auto"/>
          </w:tcPr>
          <w:p w14:paraId="7ABBDEC4" w14:textId="77777777" w:rsidR="00CF3F2D" w:rsidRPr="00EF6A93" w:rsidRDefault="00CF3F2D" w:rsidP="00467E8A"/>
        </w:tc>
        <w:tc>
          <w:tcPr>
            <w:tcW w:w="1498" w:type="dxa"/>
            <w:vMerge/>
            <w:shd w:val="clear" w:color="auto" w:fill="auto"/>
          </w:tcPr>
          <w:p w14:paraId="145DF872" w14:textId="77777777" w:rsidR="00CF3F2D" w:rsidRPr="00EF6A93" w:rsidRDefault="00CF3F2D" w:rsidP="00467E8A">
            <w:pPr>
              <w:rPr>
                <w:rFonts w:cs="Arial"/>
                <w:b/>
                <w:bCs/>
              </w:rPr>
            </w:pPr>
          </w:p>
        </w:tc>
        <w:tc>
          <w:tcPr>
            <w:tcW w:w="2974" w:type="dxa"/>
            <w:vMerge/>
            <w:shd w:val="clear" w:color="auto" w:fill="auto"/>
          </w:tcPr>
          <w:p w14:paraId="7410EEF9" w14:textId="77777777" w:rsidR="00CF3F2D" w:rsidRPr="00EF6A93" w:rsidRDefault="00CF3F2D" w:rsidP="00467E8A"/>
        </w:tc>
        <w:tc>
          <w:tcPr>
            <w:tcW w:w="4410" w:type="dxa"/>
            <w:shd w:val="clear" w:color="auto" w:fill="auto"/>
          </w:tcPr>
          <w:p w14:paraId="48ACC430" w14:textId="77777777" w:rsidR="00CF3F2D" w:rsidRPr="00EF6A93" w:rsidRDefault="00CF3F2D" w:rsidP="00467E8A">
            <w:pPr>
              <w:rPr>
                <w:rStyle w:val="SAPScreenElement"/>
              </w:rPr>
            </w:pPr>
            <w:r w:rsidRPr="00EF6A93">
              <w:rPr>
                <w:rStyle w:val="SAPScreenElement"/>
              </w:rPr>
              <w:t xml:space="preserve">RESC amount: </w:t>
            </w:r>
            <w:r w:rsidRPr="00EF6A93">
              <w:t>enter the total Employee contribution towards Workplace Giving.</w:t>
            </w:r>
          </w:p>
        </w:tc>
        <w:tc>
          <w:tcPr>
            <w:tcW w:w="3240" w:type="dxa"/>
            <w:vMerge/>
            <w:shd w:val="clear" w:color="auto" w:fill="auto"/>
          </w:tcPr>
          <w:p w14:paraId="26EF377C" w14:textId="77777777" w:rsidR="00CF3F2D" w:rsidRPr="00EF6A93" w:rsidRDefault="00CF3F2D" w:rsidP="00467E8A"/>
        </w:tc>
        <w:tc>
          <w:tcPr>
            <w:tcW w:w="1264" w:type="dxa"/>
          </w:tcPr>
          <w:p w14:paraId="423065EA" w14:textId="77777777" w:rsidR="00CF3F2D" w:rsidRPr="00EF6A93" w:rsidRDefault="00CF3F2D" w:rsidP="00467E8A">
            <w:pPr>
              <w:rPr>
                <w:rFonts w:cs="Arial"/>
                <w:bCs/>
              </w:rPr>
            </w:pPr>
          </w:p>
        </w:tc>
      </w:tr>
      <w:tr w:rsidR="00CF3F2D" w:rsidRPr="00EF6A93" w14:paraId="7D2D845B" w14:textId="77777777" w:rsidTr="00467E8A">
        <w:trPr>
          <w:trHeight w:val="288"/>
        </w:trPr>
        <w:tc>
          <w:tcPr>
            <w:tcW w:w="900" w:type="dxa"/>
            <w:vMerge/>
            <w:shd w:val="clear" w:color="auto" w:fill="auto"/>
          </w:tcPr>
          <w:p w14:paraId="26CD5AE7" w14:textId="77777777" w:rsidR="00CF3F2D" w:rsidRPr="00EF6A93" w:rsidRDefault="00CF3F2D" w:rsidP="00467E8A"/>
        </w:tc>
        <w:tc>
          <w:tcPr>
            <w:tcW w:w="1498" w:type="dxa"/>
            <w:vMerge/>
            <w:shd w:val="clear" w:color="auto" w:fill="auto"/>
          </w:tcPr>
          <w:p w14:paraId="2F250A4A" w14:textId="77777777" w:rsidR="00CF3F2D" w:rsidRPr="00EF6A93" w:rsidRDefault="00CF3F2D" w:rsidP="00467E8A">
            <w:pPr>
              <w:rPr>
                <w:rFonts w:cs="Arial"/>
                <w:b/>
                <w:bCs/>
              </w:rPr>
            </w:pPr>
          </w:p>
        </w:tc>
        <w:tc>
          <w:tcPr>
            <w:tcW w:w="2974" w:type="dxa"/>
            <w:vMerge/>
            <w:shd w:val="clear" w:color="auto" w:fill="auto"/>
          </w:tcPr>
          <w:p w14:paraId="3B087F77" w14:textId="77777777" w:rsidR="00CF3F2D" w:rsidRPr="00EF6A93" w:rsidRDefault="00CF3F2D" w:rsidP="00467E8A"/>
        </w:tc>
        <w:tc>
          <w:tcPr>
            <w:tcW w:w="4410" w:type="dxa"/>
            <w:shd w:val="clear" w:color="auto" w:fill="auto"/>
          </w:tcPr>
          <w:p w14:paraId="500ED61D" w14:textId="77777777" w:rsidR="00CF3F2D" w:rsidRPr="00EF6A93" w:rsidRDefault="00CF3F2D" w:rsidP="00467E8A">
            <w:r w:rsidRPr="00EF6A93">
              <w:rPr>
                <w:rStyle w:val="SAPScreenElement"/>
              </w:rPr>
              <w:t xml:space="preserve">Lump sum A type: </w:t>
            </w:r>
            <w:r w:rsidRPr="00EF6A93">
              <w:t>select from drop-down (defaults to</w:t>
            </w:r>
            <w:r w:rsidRPr="00EF6A93">
              <w:rPr>
                <w:rStyle w:val="SAPMonospace"/>
              </w:rPr>
              <w:t xml:space="preserve"> No Lump Sum A payment made</w:t>
            </w:r>
            <w:r w:rsidRPr="00EF6A93">
              <w:rPr>
                <w:rStyle w:val="SAPScreenElement"/>
              </w:rPr>
              <w:t>.</w:t>
            </w:r>
            <w:r w:rsidRPr="00EF6A93">
              <w:t>)</w:t>
            </w:r>
          </w:p>
          <w:p w14:paraId="6439073A" w14:textId="77777777" w:rsidR="00CF3F2D" w:rsidRPr="00EF6A93" w:rsidRDefault="00CF3F2D" w:rsidP="00467E8A">
            <w:pPr>
              <w:ind w:left="342"/>
            </w:pPr>
            <w:r w:rsidRPr="00EF6A93">
              <w:rPr>
                <w:noProof/>
              </w:rPr>
              <w:drawing>
                <wp:inline distT="0" distB="0" distL="0" distR="0" wp14:anchorId="61AA4156" wp14:editId="5B996039">
                  <wp:extent cx="228600" cy="228600"/>
                  <wp:effectExtent l="0" t="0" r="0" b="0"/>
                  <wp:docPr id="1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w:t>
            </w:r>
            <w:r w:rsidRPr="00EF6A93">
              <w:rPr>
                <w:rFonts w:ascii="BentonSans Regular" w:hAnsi="BentonSans Regular"/>
                <w:color w:val="666666"/>
                <w:sz w:val="22"/>
              </w:rPr>
              <w:t>Note</w:t>
            </w:r>
          </w:p>
          <w:p w14:paraId="7AD71D19" w14:textId="77777777" w:rsidR="00CF3F2D" w:rsidRPr="00EF6A93" w:rsidRDefault="00CF3F2D" w:rsidP="00467E8A">
            <w:pPr>
              <w:ind w:left="342"/>
              <w:rPr>
                <w:rStyle w:val="SAPScreenElement"/>
              </w:rPr>
            </w:pPr>
            <w:r w:rsidRPr="00EF6A93">
              <w:t>If you leave this field blank, the system considers that the employee has not received lump sum A payment. However, the following reports still display this field as blank.</w:t>
            </w:r>
          </w:p>
        </w:tc>
        <w:tc>
          <w:tcPr>
            <w:tcW w:w="3240" w:type="dxa"/>
            <w:vMerge/>
            <w:shd w:val="clear" w:color="auto" w:fill="auto"/>
          </w:tcPr>
          <w:p w14:paraId="298450E7" w14:textId="77777777" w:rsidR="00CF3F2D" w:rsidRPr="00EF6A93" w:rsidRDefault="00CF3F2D" w:rsidP="00467E8A"/>
        </w:tc>
        <w:tc>
          <w:tcPr>
            <w:tcW w:w="1264" w:type="dxa"/>
          </w:tcPr>
          <w:p w14:paraId="54207B78" w14:textId="77777777" w:rsidR="00CF3F2D" w:rsidRPr="00EF6A93" w:rsidRDefault="00CF3F2D" w:rsidP="00467E8A">
            <w:pPr>
              <w:rPr>
                <w:rFonts w:cs="Arial"/>
                <w:bCs/>
              </w:rPr>
            </w:pPr>
          </w:p>
        </w:tc>
      </w:tr>
      <w:tr w:rsidR="00CF3F2D" w:rsidRPr="00EF6A93" w14:paraId="3632C753" w14:textId="77777777" w:rsidTr="00467E8A">
        <w:trPr>
          <w:trHeight w:val="288"/>
        </w:trPr>
        <w:tc>
          <w:tcPr>
            <w:tcW w:w="900" w:type="dxa"/>
            <w:vMerge/>
            <w:shd w:val="clear" w:color="auto" w:fill="auto"/>
          </w:tcPr>
          <w:p w14:paraId="563B8820" w14:textId="77777777" w:rsidR="00CF3F2D" w:rsidRPr="00EF6A93" w:rsidRDefault="00CF3F2D" w:rsidP="00467E8A"/>
        </w:tc>
        <w:tc>
          <w:tcPr>
            <w:tcW w:w="1498" w:type="dxa"/>
            <w:vMerge/>
            <w:shd w:val="clear" w:color="auto" w:fill="auto"/>
          </w:tcPr>
          <w:p w14:paraId="44E21136" w14:textId="77777777" w:rsidR="00CF3F2D" w:rsidRPr="00EF6A93" w:rsidRDefault="00CF3F2D" w:rsidP="00467E8A">
            <w:pPr>
              <w:rPr>
                <w:rFonts w:cs="Arial"/>
                <w:b/>
                <w:bCs/>
              </w:rPr>
            </w:pPr>
          </w:p>
        </w:tc>
        <w:tc>
          <w:tcPr>
            <w:tcW w:w="2974" w:type="dxa"/>
            <w:vMerge/>
            <w:shd w:val="clear" w:color="auto" w:fill="auto"/>
          </w:tcPr>
          <w:p w14:paraId="2FBB1970" w14:textId="77777777" w:rsidR="00CF3F2D" w:rsidRPr="00EF6A93" w:rsidRDefault="00CF3F2D" w:rsidP="00467E8A"/>
        </w:tc>
        <w:tc>
          <w:tcPr>
            <w:tcW w:w="4410" w:type="dxa"/>
            <w:shd w:val="clear" w:color="auto" w:fill="auto"/>
          </w:tcPr>
          <w:p w14:paraId="37CBA8D7" w14:textId="77777777" w:rsidR="00CF3F2D" w:rsidRPr="00EF6A93" w:rsidRDefault="00CF3F2D" w:rsidP="00467E8A">
            <w:pPr>
              <w:rPr>
                <w:rStyle w:val="SAPScreenElement"/>
              </w:rPr>
            </w:pPr>
            <w:r w:rsidRPr="00EF6A93">
              <w:rPr>
                <w:rStyle w:val="SAPScreenElement"/>
              </w:rPr>
              <w:t xml:space="preserve">Lump sum A: </w:t>
            </w:r>
            <w:r w:rsidRPr="00EF6A93">
              <w:t>enter as appropriate</w:t>
            </w:r>
          </w:p>
          <w:p w14:paraId="1B192111" w14:textId="77777777" w:rsidR="00CF3F2D" w:rsidRPr="00EF6A93" w:rsidRDefault="00CF3F2D" w:rsidP="00467E8A">
            <w:pPr>
              <w:ind w:left="342"/>
            </w:pPr>
            <w:r w:rsidRPr="00EF6A93">
              <w:rPr>
                <w:noProof/>
              </w:rPr>
              <w:drawing>
                <wp:inline distT="0" distB="0" distL="0" distR="0" wp14:anchorId="260D5EB3" wp14:editId="69F6B365">
                  <wp:extent cx="228600" cy="228600"/>
                  <wp:effectExtent l="0" t="0" r="0" b="0"/>
                  <wp:docPr id="1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w:t>
            </w:r>
            <w:r w:rsidRPr="00EF6A93">
              <w:rPr>
                <w:rFonts w:ascii="BentonSans Regular" w:hAnsi="BentonSans Regular"/>
                <w:color w:val="666666"/>
                <w:sz w:val="22"/>
              </w:rPr>
              <w:t>Note</w:t>
            </w:r>
          </w:p>
          <w:p w14:paraId="2E163E4D" w14:textId="77777777" w:rsidR="00CF3F2D" w:rsidRPr="00EF6A93" w:rsidRDefault="00CF3F2D" w:rsidP="00467E8A">
            <w:pPr>
              <w:ind w:left="342"/>
              <w:rPr>
                <w:rStyle w:val="SAPScreenElement"/>
              </w:rPr>
            </w:pPr>
            <w:r w:rsidRPr="00EF6A93">
              <w:t>States the employee's earnings classified as lump sum A, that is, annual leave and leave loading accrued pre 18/08/93, and long-service leave accrued from 16/08/78 to 17/08/93.</w:t>
            </w:r>
          </w:p>
        </w:tc>
        <w:tc>
          <w:tcPr>
            <w:tcW w:w="3240" w:type="dxa"/>
            <w:vMerge/>
            <w:shd w:val="clear" w:color="auto" w:fill="auto"/>
          </w:tcPr>
          <w:p w14:paraId="2660E17F" w14:textId="77777777" w:rsidR="00CF3F2D" w:rsidRPr="00EF6A93" w:rsidRDefault="00CF3F2D" w:rsidP="00467E8A"/>
        </w:tc>
        <w:tc>
          <w:tcPr>
            <w:tcW w:w="1264" w:type="dxa"/>
          </w:tcPr>
          <w:p w14:paraId="6DB79096" w14:textId="77777777" w:rsidR="00CF3F2D" w:rsidRPr="00EF6A93" w:rsidRDefault="00CF3F2D" w:rsidP="00467E8A">
            <w:pPr>
              <w:rPr>
                <w:rFonts w:cs="Arial"/>
                <w:bCs/>
              </w:rPr>
            </w:pPr>
          </w:p>
        </w:tc>
      </w:tr>
      <w:tr w:rsidR="00CF3F2D" w:rsidRPr="00EF6A93" w14:paraId="0D81D7CC" w14:textId="77777777" w:rsidTr="00467E8A">
        <w:trPr>
          <w:trHeight w:val="288"/>
        </w:trPr>
        <w:tc>
          <w:tcPr>
            <w:tcW w:w="900" w:type="dxa"/>
            <w:vMerge/>
            <w:shd w:val="clear" w:color="auto" w:fill="auto"/>
          </w:tcPr>
          <w:p w14:paraId="5515864E" w14:textId="77777777" w:rsidR="00CF3F2D" w:rsidRPr="00EF6A93" w:rsidRDefault="00CF3F2D" w:rsidP="00467E8A"/>
        </w:tc>
        <w:tc>
          <w:tcPr>
            <w:tcW w:w="1498" w:type="dxa"/>
            <w:vMerge/>
            <w:shd w:val="clear" w:color="auto" w:fill="auto"/>
          </w:tcPr>
          <w:p w14:paraId="35CE3F4B" w14:textId="77777777" w:rsidR="00CF3F2D" w:rsidRPr="00EF6A93" w:rsidRDefault="00CF3F2D" w:rsidP="00467E8A">
            <w:pPr>
              <w:rPr>
                <w:rFonts w:cs="Arial"/>
                <w:b/>
                <w:bCs/>
              </w:rPr>
            </w:pPr>
          </w:p>
        </w:tc>
        <w:tc>
          <w:tcPr>
            <w:tcW w:w="2974" w:type="dxa"/>
            <w:vMerge/>
            <w:shd w:val="clear" w:color="auto" w:fill="auto"/>
          </w:tcPr>
          <w:p w14:paraId="445EFBBC" w14:textId="77777777" w:rsidR="00CF3F2D" w:rsidRPr="00EF6A93" w:rsidRDefault="00CF3F2D" w:rsidP="00467E8A"/>
        </w:tc>
        <w:tc>
          <w:tcPr>
            <w:tcW w:w="4410" w:type="dxa"/>
            <w:shd w:val="clear" w:color="auto" w:fill="auto"/>
          </w:tcPr>
          <w:p w14:paraId="0AEC2CD3" w14:textId="77777777" w:rsidR="00CF3F2D" w:rsidRPr="00EF6A93" w:rsidRDefault="00CF3F2D" w:rsidP="00467E8A">
            <w:pPr>
              <w:rPr>
                <w:rStyle w:val="SAPScreenElement"/>
              </w:rPr>
            </w:pPr>
            <w:r w:rsidRPr="00EF6A93">
              <w:rPr>
                <w:rStyle w:val="SAPScreenElement"/>
              </w:rPr>
              <w:t xml:space="preserve">Lump sum B: </w:t>
            </w:r>
            <w:r w:rsidRPr="00EF6A93">
              <w:t>enter as appropriate</w:t>
            </w:r>
          </w:p>
          <w:p w14:paraId="21803FBE" w14:textId="77777777" w:rsidR="00CF3F2D" w:rsidRPr="00EF6A93" w:rsidRDefault="00CF3F2D" w:rsidP="00467E8A">
            <w:pPr>
              <w:ind w:left="342"/>
            </w:pPr>
            <w:r w:rsidRPr="00EF6A93">
              <w:rPr>
                <w:noProof/>
              </w:rPr>
              <w:drawing>
                <wp:inline distT="0" distB="0" distL="0" distR="0" wp14:anchorId="384D16A3" wp14:editId="006A491B">
                  <wp:extent cx="228600" cy="228600"/>
                  <wp:effectExtent l="0" t="0" r="0" b="0"/>
                  <wp:docPr id="13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w:t>
            </w:r>
            <w:r w:rsidRPr="00EF6A93">
              <w:rPr>
                <w:rFonts w:ascii="BentonSans Regular" w:hAnsi="BentonSans Regular"/>
                <w:color w:val="666666"/>
                <w:sz w:val="22"/>
              </w:rPr>
              <w:t>Note</w:t>
            </w:r>
          </w:p>
          <w:p w14:paraId="501A327D" w14:textId="77777777" w:rsidR="00CF3F2D" w:rsidRPr="00EF6A93" w:rsidRDefault="00CF3F2D" w:rsidP="00467E8A">
            <w:pPr>
              <w:ind w:left="342"/>
              <w:rPr>
                <w:rStyle w:val="SAPScreenElement"/>
              </w:rPr>
            </w:pPr>
            <w:r w:rsidRPr="00EF6A93">
              <w:t>States the employee's earnings classified as lump sum B, that is, long-service leave accrued before 16/08/78.</w:t>
            </w:r>
          </w:p>
        </w:tc>
        <w:tc>
          <w:tcPr>
            <w:tcW w:w="3240" w:type="dxa"/>
            <w:vMerge/>
            <w:shd w:val="clear" w:color="auto" w:fill="auto"/>
          </w:tcPr>
          <w:p w14:paraId="180FD6C8" w14:textId="77777777" w:rsidR="00CF3F2D" w:rsidRPr="00EF6A93" w:rsidRDefault="00CF3F2D" w:rsidP="00467E8A"/>
        </w:tc>
        <w:tc>
          <w:tcPr>
            <w:tcW w:w="1264" w:type="dxa"/>
          </w:tcPr>
          <w:p w14:paraId="32AF6351" w14:textId="77777777" w:rsidR="00CF3F2D" w:rsidRPr="00EF6A93" w:rsidRDefault="00CF3F2D" w:rsidP="00467E8A">
            <w:pPr>
              <w:rPr>
                <w:rFonts w:cs="Arial"/>
                <w:bCs/>
              </w:rPr>
            </w:pPr>
          </w:p>
        </w:tc>
      </w:tr>
      <w:tr w:rsidR="00CF3F2D" w:rsidRPr="00EF6A93" w14:paraId="0B43753A" w14:textId="77777777" w:rsidTr="00467E8A">
        <w:trPr>
          <w:trHeight w:val="288"/>
        </w:trPr>
        <w:tc>
          <w:tcPr>
            <w:tcW w:w="900" w:type="dxa"/>
            <w:vMerge/>
            <w:shd w:val="clear" w:color="auto" w:fill="auto"/>
          </w:tcPr>
          <w:p w14:paraId="49405785" w14:textId="77777777" w:rsidR="00CF3F2D" w:rsidRPr="00EF6A93" w:rsidRDefault="00CF3F2D" w:rsidP="00467E8A"/>
        </w:tc>
        <w:tc>
          <w:tcPr>
            <w:tcW w:w="1498" w:type="dxa"/>
            <w:vMerge/>
            <w:shd w:val="clear" w:color="auto" w:fill="auto"/>
          </w:tcPr>
          <w:p w14:paraId="446A5BD0" w14:textId="77777777" w:rsidR="00CF3F2D" w:rsidRPr="00EF6A93" w:rsidRDefault="00CF3F2D" w:rsidP="00467E8A">
            <w:pPr>
              <w:rPr>
                <w:rFonts w:cs="Arial"/>
                <w:b/>
                <w:bCs/>
              </w:rPr>
            </w:pPr>
          </w:p>
        </w:tc>
        <w:tc>
          <w:tcPr>
            <w:tcW w:w="2974" w:type="dxa"/>
            <w:vMerge/>
            <w:shd w:val="clear" w:color="auto" w:fill="auto"/>
          </w:tcPr>
          <w:p w14:paraId="3F5113E1" w14:textId="77777777" w:rsidR="00CF3F2D" w:rsidRPr="00EF6A93" w:rsidRDefault="00CF3F2D" w:rsidP="00467E8A"/>
        </w:tc>
        <w:tc>
          <w:tcPr>
            <w:tcW w:w="4410" w:type="dxa"/>
            <w:shd w:val="clear" w:color="auto" w:fill="auto"/>
          </w:tcPr>
          <w:p w14:paraId="247465FF" w14:textId="77777777" w:rsidR="00CF3F2D" w:rsidRPr="00EF6A93" w:rsidRDefault="00CF3F2D" w:rsidP="00467E8A">
            <w:pPr>
              <w:rPr>
                <w:rStyle w:val="SAPScreenElement"/>
              </w:rPr>
            </w:pPr>
            <w:r w:rsidRPr="00EF6A93">
              <w:rPr>
                <w:rStyle w:val="SAPScreenElement"/>
              </w:rPr>
              <w:t xml:space="preserve">Lump sum D: </w:t>
            </w:r>
            <w:r w:rsidRPr="00EF6A93">
              <w:t>enter as appropriate</w:t>
            </w:r>
          </w:p>
          <w:p w14:paraId="2079B783" w14:textId="77777777" w:rsidR="00CF3F2D" w:rsidRPr="00EF6A93" w:rsidRDefault="00CF3F2D" w:rsidP="00467E8A">
            <w:pPr>
              <w:ind w:left="349"/>
            </w:pPr>
            <w:r w:rsidRPr="00EF6A93">
              <w:rPr>
                <w:noProof/>
              </w:rPr>
              <w:drawing>
                <wp:inline distT="0" distB="0" distL="0" distR="0" wp14:anchorId="088334C7" wp14:editId="2C8C70F7">
                  <wp:extent cx="228600" cy="228600"/>
                  <wp:effectExtent l="0" t="0" r="0" b="0"/>
                  <wp:docPr id="13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w:t>
            </w:r>
            <w:r w:rsidRPr="00EF6A93">
              <w:rPr>
                <w:rFonts w:ascii="BentonSans Regular" w:hAnsi="BentonSans Regular"/>
                <w:color w:val="666666"/>
                <w:sz w:val="22"/>
              </w:rPr>
              <w:t>Note</w:t>
            </w:r>
            <w:r w:rsidRPr="00EF6A93">
              <w:t xml:space="preserve"> </w:t>
            </w:r>
          </w:p>
          <w:p w14:paraId="7881E830" w14:textId="77777777" w:rsidR="00CF3F2D" w:rsidRPr="00EF6A93" w:rsidRDefault="00CF3F2D" w:rsidP="00467E8A">
            <w:pPr>
              <w:ind w:left="349"/>
              <w:rPr>
                <w:rStyle w:val="SAPScreenElement"/>
              </w:rPr>
            </w:pPr>
            <w:r w:rsidRPr="00EF6A93">
              <w:t>States the employee's earnings classified as lump sum D, that is, the tax-free part of bona fide redundancy payments or approved early retirement scheme payments</w:t>
            </w:r>
          </w:p>
        </w:tc>
        <w:tc>
          <w:tcPr>
            <w:tcW w:w="3240" w:type="dxa"/>
            <w:vMerge/>
            <w:shd w:val="clear" w:color="auto" w:fill="auto"/>
          </w:tcPr>
          <w:p w14:paraId="2AB58435" w14:textId="77777777" w:rsidR="00CF3F2D" w:rsidRPr="00EF6A93" w:rsidRDefault="00CF3F2D" w:rsidP="00467E8A"/>
        </w:tc>
        <w:tc>
          <w:tcPr>
            <w:tcW w:w="1264" w:type="dxa"/>
          </w:tcPr>
          <w:p w14:paraId="109DA805" w14:textId="77777777" w:rsidR="00CF3F2D" w:rsidRPr="00EF6A93" w:rsidRDefault="00CF3F2D" w:rsidP="00467E8A">
            <w:pPr>
              <w:rPr>
                <w:rFonts w:cs="Arial"/>
                <w:bCs/>
              </w:rPr>
            </w:pPr>
          </w:p>
        </w:tc>
      </w:tr>
      <w:tr w:rsidR="00CF3F2D" w:rsidRPr="00EF6A93" w14:paraId="617FADFE" w14:textId="77777777" w:rsidTr="00467E8A">
        <w:trPr>
          <w:trHeight w:val="288"/>
        </w:trPr>
        <w:tc>
          <w:tcPr>
            <w:tcW w:w="900" w:type="dxa"/>
            <w:vMerge/>
            <w:shd w:val="clear" w:color="auto" w:fill="auto"/>
          </w:tcPr>
          <w:p w14:paraId="35F4E865" w14:textId="77777777" w:rsidR="00CF3F2D" w:rsidRPr="00EF6A93" w:rsidRDefault="00CF3F2D" w:rsidP="00467E8A"/>
        </w:tc>
        <w:tc>
          <w:tcPr>
            <w:tcW w:w="1498" w:type="dxa"/>
            <w:vMerge/>
            <w:shd w:val="clear" w:color="auto" w:fill="auto"/>
          </w:tcPr>
          <w:p w14:paraId="0F84389F" w14:textId="77777777" w:rsidR="00CF3F2D" w:rsidRPr="00EF6A93" w:rsidRDefault="00CF3F2D" w:rsidP="00467E8A">
            <w:pPr>
              <w:rPr>
                <w:rFonts w:cs="Arial"/>
                <w:b/>
                <w:bCs/>
              </w:rPr>
            </w:pPr>
          </w:p>
        </w:tc>
        <w:tc>
          <w:tcPr>
            <w:tcW w:w="2974" w:type="dxa"/>
            <w:vMerge/>
            <w:shd w:val="clear" w:color="auto" w:fill="auto"/>
          </w:tcPr>
          <w:p w14:paraId="5E7CDBA4" w14:textId="77777777" w:rsidR="00CF3F2D" w:rsidRPr="00EF6A93" w:rsidRDefault="00CF3F2D" w:rsidP="00467E8A"/>
        </w:tc>
        <w:tc>
          <w:tcPr>
            <w:tcW w:w="4410" w:type="dxa"/>
            <w:shd w:val="clear" w:color="auto" w:fill="auto"/>
          </w:tcPr>
          <w:p w14:paraId="7702FF09" w14:textId="77777777" w:rsidR="00CF3F2D" w:rsidRPr="00EF6A93" w:rsidRDefault="00CF3F2D" w:rsidP="00467E8A">
            <w:pPr>
              <w:rPr>
                <w:rStyle w:val="SAPScreenElement"/>
              </w:rPr>
            </w:pPr>
            <w:r w:rsidRPr="00EF6A93">
              <w:rPr>
                <w:rStyle w:val="SAPScreenElement"/>
              </w:rPr>
              <w:t xml:space="preserve">Lump sum E: </w:t>
            </w:r>
            <w:r w:rsidRPr="00EF6A93">
              <w:t>enter as appropriate</w:t>
            </w:r>
          </w:p>
          <w:p w14:paraId="48FF0204" w14:textId="77777777" w:rsidR="00CF3F2D" w:rsidRPr="00EF6A93" w:rsidRDefault="00CF3F2D" w:rsidP="00467E8A">
            <w:pPr>
              <w:ind w:left="349"/>
            </w:pPr>
            <w:r w:rsidRPr="00EF6A93">
              <w:rPr>
                <w:noProof/>
              </w:rPr>
              <w:drawing>
                <wp:inline distT="0" distB="0" distL="0" distR="0" wp14:anchorId="22D67B54" wp14:editId="1945FB34">
                  <wp:extent cx="228600" cy="228600"/>
                  <wp:effectExtent l="0" t="0" r="0" b="0"/>
                  <wp:docPr id="13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w:t>
            </w:r>
            <w:r w:rsidRPr="00EF6A93">
              <w:rPr>
                <w:rFonts w:ascii="BentonSans Regular" w:hAnsi="BentonSans Regular"/>
                <w:color w:val="666666"/>
                <w:sz w:val="22"/>
              </w:rPr>
              <w:t>Note</w:t>
            </w:r>
            <w:r w:rsidRPr="00EF6A93">
              <w:t xml:space="preserve"> </w:t>
            </w:r>
          </w:p>
          <w:p w14:paraId="79FD3621" w14:textId="77777777" w:rsidR="00CF3F2D" w:rsidRPr="00EF6A93" w:rsidRDefault="00CF3F2D" w:rsidP="00467E8A">
            <w:pPr>
              <w:ind w:left="349"/>
              <w:rPr>
                <w:rStyle w:val="SAPScreenElement"/>
              </w:rPr>
            </w:pPr>
            <w:r w:rsidRPr="00EF6A93">
              <w:t>States the employee's earnings classified as lump sum E, that is, back payments made more than 12 months ago.</w:t>
            </w:r>
          </w:p>
        </w:tc>
        <w:tc>
          <w:tcPr>
            <w:tcW w:w="3240" w:type="dxa"/>
            <w:vMerge/>
            <w:shd w:val="clear" w:color="auto" w:fill="auto"/>
          </w:tcPr>
          <w:p w14:paraId="021298A9" w14:textId="77777777" w:rsidR="00CF3F2D" w:rsidRPr="00EF6A93" w:rsidRDefault="00CF3F2D" w:rsidP="00467E8A"/>
        </w:tc>
        <w:tc>
          <w:tcPr>
            <w:tcW w:w="1264" w:type="dxa"/>
          </w:tcPr>
          <w:p w14:paraId="1E774ADC" w14:textId="77777777" w:rsidR="00CF3F2D" w:rsidRPr="00EF6A93" w:rsidRDefault="00CF3F2D" w:rsidP="00467E8A">
            <w:pPr>
              <w:rPr>
                <w:rFonts w:cs="Arial"/>
                <w:bCs/>
              </w:rPr>
            </w:pPr>
          </w:p>
        </w:tc>
      </w:tr>
      <w:tr w:rsidR="00CF3F2D" w:rsidRPr="00EF6A93" w14:paraId="6E7BAD50" w14:textId="77777777" w:rsidTr="00467E8A">
        <w:trPr>
          <w:trHeight w:val="288"/>
        </w:trPr>
        <w:tc>
          <w:tcPr>
            <w:tcW w:w="900" w:type="dxa"/>
            <w:vMerge/>
            <w:shd w:val="clear" w:color="auto" w:fill="auto"/>
          </w:tcPr>
          <w:p w14:paraId="7A42D278" w14:textId="77777777" w:rsidR="00CF3F2D" w:rsidRPr="00EF6A93" w:rsidRDefault="00CF3F2D" w:rsidP="00467E8A"/>
        </w:tc>
        <w:tc>
          <w:tcPr>
            <w:tcW w:w="1498" w:type="dxa"/>
            <w:vMerge/>
            <w:shd w:val="clear" w:color="auto" w:fill="auto"/>
          </w:tcPr>
          <w:p w14:paraId="709146B1" w14:textId="77777777" w:rsidR="00CF3F2D" w:rsidRPr="00EF6A93" w:rsidRDefault="00CF3F2D" w:rsidP="00467E8A">
            <w:pPr>
              <w:rPr>
                <w:rFonts w:cs="Arial"/>
                <w:b/>
                <w:bCs/>
              </w:rPr>
            </w:pPr>
          </w:p>
        </w:tc>
        <w:tc>
          <w:tcPr>
            <w:tcW w:w="2974" w:type="dxa"/>
            <w:vMerge/>
            <w:shd w:val="clear" w:color="auto" w:fill="auto"/>
          </w:tcPr>
          <w:p w14:paraId="1051F34F" w14:textId="77777777" w:rsidR="00CF3F2D" w:rsidRPr="00EF6A93" w:rsidRDefault="00CF3F2D" w:rsidP="00467E8A"/>
        </w:tc>
        <w:tc>
          <w:tcPr>
            <w:tcW w:w="4410" w:type="dxa"/>
            <w:shd w:val="clear" w:color="auto" w:fill="auto"/>
          </w:tcPr>
          <w:p w14:paraId="32EFCCAE" w14:textId="77777777" w:rsidR="00CF3F2D" w:rsidRPr="00EF6A93" w:rsidRDefault="00CF3F2D" w:rsidP="00467E8A">
            <w:pPr>
              <w:rPr>
                <w:rStyle w:val="SAPScreenElement"/>
              </w:rPr>
            </w:pPr>
            <w:r w:rsidRPr="00EF6A93">
              <w:rPr>
                <w:rStyle w:val="SAPScreenElement"/>
              </w:rPr>
              <w:t>Sequential no:</w:t>
            </w:r>
            <w:r w:rsidRPr="00EF6A93">
              <w:t xml:space="preserve"> read-only field;</w:t>
            </w:r>
          </w:p>
        </w:tc>
        <w:tc>
          <w:tcPr>
            <w:tcW w:w="3240" w:type="dxa"/>
            <w:vMerge/>
            <w:shd w:val="clear" w:color="auto" w:fill="auto"/>
          </w:tcPr>
          <w:p w14:paraId="348C04C8" w14:textId="77777777" w:rsidR="00CF3F2D" w:rsidRPr="00EF6A93" w:rsidRDefault="00CF3F2D" w:rsidP="00467E8A"/>
        </w:tc>
        <w:tc>
          <w:tcPr>
            <w:tcW w:w="1264" w:type="dxa"/>
          </w:tcPr>
          <w:p w14:paraId="7AA030C3" w14:textId="77777777" w:rsidR="00CF3F2D" w:rsidRPr="00EF6A93" w:rsidRDefault="00CF3F2D" w:rsidP="00467E8A">
            <w:pPr>
              <w:rPr>
                <w:rFonts w:cs="Arial"/>
                <w:bCs/>
              </w:rPr>
            </w:pPr>
          </w:p>
        </w:tc>
      </w:tr>
      <w:tr w:rsidR="00CF3F2D" w:rsidRPr="00EF6A93" w14:paraId="5AA333D5" w14:textId="77777777" w:rsidTr="00467E8A">
        <w:trPr>
          <w:trHeight w:val="288"/>
        </w:trPr>
        <w:tc>
          <w:tcPr>
            <w:tcW w:w="900" w:type="dxa"/>
            <w:vMerge/>
            <w:shd w:val="clear" w:color="auto" w:fill="auto"/>
          </w:tcPr>
          <w:p w14:paraId="19B4B54D" w14:textId="77777777" w:rsidR="00CF3F2D" w:rsidRPr="00EF6A93" w:rsidRDefault="00CF3F2D" w:rsidP="00467E8A"/>
        </w:tc>
        <w:tc>
          <w:tcPr>
            <w:tcW w:w="1498" w:type="dxa"/>
            <w:vMerge/>
            <w:shd w:val="clear" w:color="auto" w:fill="auto"/>
          </w:tcPr>
          <w:p w14:paraId="449BF95A" w14:textId="77777777" w:rsidR="00CF3F2D" w:rsidRPr="00EF6A93" w:rsidRDefault="00CF3F2D" w:rsidP="00467E8A">
            <w:pPr>
              <w:rPr>
                <w:rFonts w:cs="Arial"/>
                <w:b/>
                <w:bCs/>
              </w:rPr>
            </w:pPr>
          </w:p>
        </w:tc>
        <w:tc>
          <w:tcPr>
            <w:tcW w:w="2974" w:type="dxa"/>
            <w:vMerge/>
            <w:shd w:val="clear" w:color="auto" w:fill="auto"/>
          </w:tcPr>
          <w:p w14:paraId="2EB9DC3F" w14:textId="77777777" w:rsidR="00CF3F2D" w:rsidRPr="00EF6A93" w:rsidRDefault="00CF3F2D" w:rsidP="00467E8A"/>
        </w:tc>
        <w:tc>
          <w:tcPr>
            <w:tcW w:w="4410" w:type="dxa"/>
            <w:shd w:val="clear" w:color="auto" w:fill="auto"/>
          </w:tcPr>
          <w:p w14:paraId="2B431B9A" w14:textId="77777777" w:rsidR="00CF3F2D" w:rsidRPr="00EF6A93" w:rsidRDefault="00CF3F2D" w:rsidP="00467E8A">
            <w:pPr>
              <w:rPr>
                <w:rStyle w:val="SAPScreenElement"/>
              </w:rPr>
            </w:pPr>
            <w:r w:rsidRPr="00EF6A93">
              <w:rPr>
                <w:rStyle w:val="SAPScreenElement"/>
              </w:rPr>
              <w:t xml:space="preserve">Total No. allow: </w:t>
            </w:r>
            <w:r w:rsidRPr="00EF6A93">
              <w:t>enter total number of allowances paid to the employee</w:t>
            </w:r>
          </w:p>
        </w:tc>
        <w:tc>
          <w:tcPr>
            <w:tcW w:w="3240" w:type="dxa"/>
            <w:vMerge/>
            <w:shd w:val="clear" w:color="auto" w:fill="auto"/>
          </w:tcPr>
          <w:p w14:paraId="4886BE0F" w14:textId="77777777" w:rsidR="00CF3F2D" w:rsidRPr="00EF6A93" w:rsidRDefault="00CF3F2D" w:rsidP="00467E8A"/>
        </w:tc>
        <w:tc>
          <w:tcPr>
            <w:tcW w:w="1264" w:type="dxa"/>
          </w:tcPr>
          <w:p w14:paraId="74361A7D" w14:textId="77777777" w:rsidR="00CF3F2D" w:rsidRPr="00EF6A93" w:rsidRDefault="00CF3F2D" w:rsidP="00467E8A">
            <w:pPr>
              <w:rPr>
                <w:rFonts w:cs="Arial"/>
                <w:bCs/>
              </w:rPr>
            </w:pPr>
          </w:p>
        </w:tc>
      </w:tr>
      <w:tr w:rsidR="00CF3F2D" w:rsidRPr="00EF6A93" w14:paraId="6424EF36" w14:textId="77777777" w:rsidTr="00467E8A">
        <w:trPr>
          <w:trHeight w:val="288"/>
        </w:trPr>
        <w:tc>
          <w:tcPr>
            <w:tcW w:w="900" w:type="dxa"/>
            <w:vMerge/>
            <w:shd w:val="clear" w:color="auto" w:fill="auto"/>
          </w:tcPr>
          <w:p w14:paraId="4208471F" w14:textId="77777777" w:rsidR="00CF3F2D" w:rsidRPr="00EF6A93" w:rsidRDefault="00CF3F2D" w:rsidP="00467E8A"/>
        </w:tc>
        <w:tc>
          <w:tcPr>
            <w:tcW w:w="1498" w:type="dxa"/>
            <w:vMerge/>
            <w:shd w:val="clear" w:color="auto" w:fill="auto"/>
          </w:tcPr>
          <w:p w14:paraId="529D5ACF" w14:textId="77777777" w:rsidR="00CF3F2D" w:rsidRPr="00EF6A93" w:rsidRDefault="00CF3F2D" w:rsidP="00467E8A">
            <w:pPr>
              <w:rPr>
                <w:rFonts w:cs="Arial"/>
                <w:b/>
                <w:bCs/>
              </w:rPr>
            </w:pPr>
          </w:p>
        </w:tc>
        <w:tc>
          <w:tcPr>
            <w:tcW w:w="2974" w:type="dxa"/>
            <w:vMerge/>
            <w:shd w:val="clear" w:color="auto" w:fill="auto"/>
          </w:tcPr>
          <w:p w14:paraId="79B19C46" w14:textId="77777777" w:rsidR="00CF3F2D" w:rsidRPr="00EF6A93" w:rsidRDefault="00CF3F2D" w:rsidP="00467E8A"/>
        </w:tc>
        <w:tc>
          <w:tcPr>
            <w:tcW w:w="4410" w:type="dxa"/>
            <w:shd w:val="clear" w:color="auto" w:fill="auto"/>
          </w:tcPr>
          <w:p w14:paraId="2DC52AE8" w14:textId="77777777" w:rsidR="00CF3F2D" w:rsidRPr="00EF6A93" w:rsidRDefault="00CF3F2D" w:rsidP="00467E8A">
            <w:pPr>
              <w:rPr>
                <w:rStyle w:val="SAPScreenElement"/>
              </w:rPr>
            </w:pPr>
            <w:r w:rsidRPr="00EF6A93">
              <w:rPr>
                <w:rStyle w:val="SAPScreenElement"/>
              </w:rPr>
              <w:t xml:space="preserve">Total No. Workplc: </w:t>
            </w:r>
            <w:r w:rsidRPr="00EF6A93">
              <w:t>enter number of wage types used for the employee's Workplace Giving</w:t>
            </w:r>
          </w:p>
        </w:tc>
        <w:tc>
          <w:tcPr>
            <w:tcW w:w="3240" w:type="dxa"/>
            <w:vMerge/>
            <w:shd w:val="clear" w:color="auto" w:fill="auto"/>
          </w:tcPr>
          <w:p w14:paraId="000BDB54" w14:textId="77777777" w:rsidR="00CF3F2D" w:rsidRPr="00EF6A93" w:rsidRDefault="00CF3F2D" w:rsidP="00467E8A"/>
        </w:tc>
        <w:tc>
          <w:tcPr>
            <w:tcW w:w="1264" w:type="dxa"/>
          </w:tcPr>
          <w:p w14:paraId="61E9DF35" w14:textId="77777777" w:rsidR="00CF3F2D" w:rsidRPr="00EF6A93" w:rsidRDefault="00CF3F2D" w:rsidP="00467E8A">
            <w:pPr>
              <w:rPr>
                <w:rFonts w:cs="Arial"/>
                <w:bCs/>
              </w:rPr>
            </w:pPr>
          </w:p>
        </w:tc>
      </w:tr>
      <w:tr w:rsidR="00CF3F2D" w:rsidRPr="00EF6A93" w14:paraId="71008103" w14:textId="77777777" w:rsidTr="00467E8A">
        <w:trPr>
          <w:trHeight w:val="288"/>
        </w:trPr>
        <w:tc>
          <w:tcPr>
            <w:tcW w:w="900" w:type="dxa"/>
            <w:vMerge/>
            <w:shd w:val="clear" w:color="auto" w:fill="auto"/>
          </w:tcPr>
          <w:p w14:paraId="77F9D4DD" w14:textId="77777777" w:rsidR="00CF3F2D" w:rsidRPr="00EF6A93" w:rsidRDefault="00CF3F2D" w:rsidP="00467E8A"/>
        </w:tc>
        <w:tc>
          <w:tcPr>
            <w:tcW w:w="1498" w:type="dxa"/>
            <w:vMerge/>
            <w:shd w:val="clear" w:color="auto" w:fill="auto"/>
          </w:tcPr>
          <w:p w14:paraId="466811DA" w14:textId="77777777" w:rsidR="00CF3F2D" w:rsidRPr="00EF6A93" w:rsidRDefault="00CF3F2D" w:rsidP="00467E8A">
            <w:pPr>
              <w:rPr>
                <w:rFonts w:cs="Arial"/>
                <w:b/>
                <w:bCs/>
              </w:rPr>
            </w:pPr>
          </w:p>
        </w:tc>
        <w:tc>
          <w:tcPr>
            <w:tcW w:w="2974" w:type="dxa"/>
            <w:vMerge/>
            <w:shd w:val="clear" w:color="auto" w:fill="auto"/>
          </w:tcPr>
          <w:p w14:paraId="2181C3DF" w14:textId="77777777" w:rsidR="00CF3F2D" w:rsidRPr="00EF6A93" w:rsidRDefault="00CF3F2D" w:rsidP="00467E8A"/>
        </w:tc>
        <w:tc>
          <w:tcPr>
            <w:tcW w:w="4410" w:type="dxa"/>
            <w:shd w:val="clear" w:color="auto" w:fill="auto"/>
          </w:tcPr>
          <w:p w14:paraId="0A43F62A" w14:textId="77777777" w:rsidR="00CF3F2D" w:rsidRPr="00EF6A93" w:rsidRDefault="00CF3F2D" w:rsidP="00467E8A">
            <w:pPr>
              <w:rPr>
                <w:rStyle w:val="SAPScreenElement"/>
              </w:rPr>
            </w:pPr>
            <w:r w:rsidRPr="00EF6A93">
              <w:rPr>
                <w:rStyle w:val="SAPScreenElement"/>
              </w:rPr>
              <w:t xml:space="preserve">Total No. Union: </w:t>
            </w:r>
            <w:r w:rsidRPr="00EF6A93">
              <w:t>enter total number of union fees paid by the employee</w:t>
            </w:r>
          </w:p>
        </w:tc>
        <w:tc>
          <w:tcPr>
            <w:tcW w:w="3240" w:type="dxa"/>
            <w:vMerge/>
            <w:shd w:val="clear" w:color="auto" w:fill="auto"/>
          </w:tcPr>
          <w:p w14:paraId="6C476CEA" w14:textId="77777777" w:rsidR="00CF3F2D" w:rsidRPr="00EF6A93" w:rsidRDefault="00CF3F2D" w:rsidP="00467E8A"/>
        </w:tc>
        <w:tc>
          <w:tcPr>
            <w:tcW w:w="1264" w:type="dxa"/>
          </w:tcPr>
          <w:p w14:paraId="0B2A4E0A" w14:textId="77777777" w:rsidR="00CF3F2D" w:rsidRPr="00EF6A93" w:rsidRDefault="00CF3F2D" w:rsidP="00467E8A">
            <w:pPr>
              <w:rPr>
                <w:rFonts w:cs="Arial"/>
                <w:bCs/>
              </w:rPr>
            </w:pPr>
          </w:p>
        </w:tc>
      </w:tr>
      <w:tr w:rsidR="00CF3F2D" w:rsidRPr="00EF6A93" w14:paraId="397AA2D2" w14:textId="77777777" w:rsidTr="00467E8A">
        <w:trPr>
          <w:trHeight w:val="288"/>
        </w:trPr>
        <w:tc>
          <w:tcPr>
            <w:tcW w:w="900" w:type="dxa"/>
            <w:vMerge/>
            <w:shd w:val="clear" w:color="auto" w:fill="auto"/>
          </w:tcPr>
          <w:p w14:paraId="3B6256D0" w14:textId="77777777" w:rsidR="00CF3F2D" w:rsidRPr="00EF6A93" w:rsidRDefault="00CF3F2D" w:rsidP="00467E8A"/>
        </w:tc>
        <w:tc>
          <w:tcPr>
            <w:tcW w:w="1498" w:type="dxa"/>
            <w:vMerge/>
            <w:shd w:val="clear" w:color="auto" w:fill="auto"/>
          </w:tcPr>
          <w:p w14:paraId="46A933D1" w14:textId="77777777" w:rsidR="00CF3F2D" w:rsidRPr="00EF6A93" w:rsidRDefault="00CF3F2D" w:rsidP="00467E8A">
            <w:pPr>
              <w:rPr>
                <w:rFonts w:cs="Arial"/>
                <w:b/>
                <w:bCs/>
              </w:rPr>
            </w:pPr>
          </w:p>
        </w:tc>
        <w:tc>
          <w:tcPr>
            <w:tcW w:w="2974" w:type="dxa"/>
            <w:vMerge/>
            <w:shd w:val="clear" w:color="auto" w:fill="auto"/>
          </w:tcPr>
          <w:p w14:paraId="6435B2FD" w14:textId="77777777" w:rsidR="00CF3F2D" w:rsidRPr="00EF6A93" w:rsidRDefault="00CF3F2D" w:rsidP="00467E8A"/>
        </w:tc>
        <w:tc>
          <w:tcPr>
            <w:tcW w:w="4410" w:type="dxa"/>
            <w:shd w:val="clear" w:color="auto" w:fill="auto"/>
          </w:tcPr>
          <w:p w14:paraId="7B207A7C" w14:textId="77777777" w:rsidR="00CF3F2D" w:rsidRPr="00EF6A93" w:rsidRDefault="00CF3F2D" w:rsidP="00467E8A">
            <w:pPr>
              <w:rPr>
                <w:rStyle w:val="SAPScreenElement"/>
              </w:rPr>
            </w:pPr>
            <w:r w:rsidRPr="00EF6A93">
              <w:rPr>
                <w:rStyle w:val="SAPScreenElement"/>
              </w:rPr>
              <w:t xml:space="preserve">Currency: </w:t>
            </w:r>
            <w:r w:rsidRPr="00EF6A93">
              <w:t>defaults to</w:t>
            </w:r>
            <w:r w:rsidRPr="00EF6A93">
              <w:rPr>
                <w:rStyle w:val="SAPMonospace"/>
              </w:rPr>
              <w:t xml:space="preserve"> AUD</w:t>
            </w:r>
          </w:p>
        </w:tc>
        <w:tc>
          <w:tcPr>
            <w:tcW w:w="3240" w:type="dxa"/>
            <w:vMerge/>
            <w:shd w:val="clear" w:color="auto" w:fill="auto"/>
          </w:tcPr>
          <w:p w14:paraId="2807DA70" w14:textId="77777777" w:rsidR="00CF3F2D" w:rsidRPr="00EF6A93" w:rsidRDefault="00CF3F2D" w:rsidP="00467E8A"/>
        </w:tc>
        <w:tc>
          <w:tcPr>
            <w:tcW w:w="1264" w:type="dxa"/>
          </w:tcPr>
          <w:p w14:paraId="5053CA09" w14:textId="77777777" w:rsidR="00CF3F2D" w:rsidRPr="00EF6A93" w:rsidRDefault="00CF3F2D" w:rsidP="00467E8A">
            <w:pPr>
              <w:rPr>
                <w:rFonts w:cs="Arial"/>
                <w:bCs/>
              </w:rPr>
            </w:pPr>
          </w:p>
        </w:tc>
      </w:tr>
      <w:tr w:rsidR="00CF3F2D" w:rsidRPr="00EF6A93" w14:paraId="26213E8D" w14:textId="77777777" w:rsidTr="00467E8A">
        <w:trPr>
          <w:trHeight w:val="288"/>
        </w:trPr>
        <w:tc>
          <w:tcPr>
            <w:tcW w:w="900" w:type="dxa"/>
            <w:vMerge/>
            <w:shd w:val="clear" w:color="auto" w:fill="auto"/>
          </w:tcPr>
          <w:p w14:paraId="30C52D2E" w14:textId="77777777" w:rsidR="00CF3F2D" w:rsidRPr="00EF6A93" w:rsidRDefault="00CF3F2D" w:rsidP="00467E8A"/>
        </w:tc>
        <w:tc>
          <w:tcPr>
            <w:tcW w:w="1498" w:type="dxa"/>
            <w:vMerge/>
            <w:shd w:val="clear" w:color="auto" w:fill="auto"/>
          </w:tcPr>
          <w:p w14:paraId="1762FDDA" w14:textId="77777777" w:rsidR="00CF3F2D" w:rsidRPr="00EF6A93" w:rsidRDefault="00CF3F2D" w:rsidP="00467E8A">
            <w:pPr>
              <w:rPr>
                <w:rFonts w:cs="Arial"/>
                <w:b/>
                <w:bCs/>
              </w:rPr>
            </w:pPr>
          </w:p>
        </w:tc>
        <w:tc>
          <w:tcPr>
            <w:tcW w:w="2974" w:type="dxa"/>
            <w:vMerge/>
            <w:shd w:val="clear" w:color="auto" w:fill="auto"/>
          </w:tcPr>
          <w:p w14:paraId="4BB15A41" w14:textId="77777777" w:rsidR="00CF3F2D" w:rsidRPr="00EF6A93" w:rsidRDefault="00CF3F2D" w:rsidP="00467E8A"/>
        </w:tc>
        <w:tc>
          <w:tcPr>
            <w:tcW w:w="4410" w:type="dxa"/>
            <w:shd w:val="clear" w:color="auto" w:fill="auto"/>
          </w:tcPr>
          <w:p w14:paraId="6DE04315" w14:textId="77777777" w:rsidR="00CF3F2D" w:rsidRPr="00EF6A93" w:rsidRDefault="00CF3F2D" w:rsidP="00467E8A">
            <w:pPr>
              <w:rPr>
                <w:rStyle w:val="SAPScreenElement"/>
              </w:rPr>
            </w:pPr>
            <w:r w:rsidRPr="00EF6A93">
              <w:rPr>
                <w:rStyle w:val="SAPScreenElement"/>
              </w:rPr>
              <w:t xml:space="preserve">FE amount: </w:t>
            </w:r>
            <w:r w:rsidRPr="00EF6A93">
              <w:t>enter as appropriate</w:t>
            </w:r>
          </w:p>
          <w:p w14:paraId="4F7A63CE" w14:textId="77777777" w:rsidR="00CF3F2D" w:rsidRPr="00EF6A93" w:rsidRDefault="00CF3F2D" w:rsidP="00467E8A">
            <w:pPr>
              <w:ind w:left="349"/>
            </w:pPr>
            <w:r w:rsidRPr="00EF6A93">
              <w:rPr>
                <w:noProof/>
              </w:rPr>
              <w:drawing>
                <wp:inline distT="0" distB="0" distL="0" distR="0" wp14:anchorId="2CC2C622" wp14:editId="4737C614">
                  <wp:extent cx="228600" cy="228600"/>
                  <wp:effectExtent l="0" t="0" r="0" b="0"/>
                  <wp:docPr id="13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w:t>
            </w:r>
            <w:r w:rsidRPr="00EF6A93">
              <w:rPr>
                <w:rFonts w:ascii="BentonSans Regular" w:hAnsi="BentonSans Regular"/>
                <w:color w:val="666666"/>
                <w:sz w:val="22"/>
              </w:rPr>
              <w:t>Note</w:t>
            </w:r>
            <w:r w:rsidRPr="00EF6A93">
              <w:t xml:space="preserve"> </w:t>
            </w:r>
          </w:p>
          <w:p w14:paraId="2553B453" w14:textId="77777777" w:rsidR="00CF3F2D" w:rsidRPr="00EF6A93" w:rsidRDefault="00CF3F2D" w:rsidP="00467E8A">
            <w:pPr>
              <w:ind w:left="349"/>
              <w:rPr>
                <w:rStyle w:val="SAPScreenElement"/>
              </w:rPr>
            </w:pPr>
            <w:r w:rsidRPr="00EF6A93">
              <w:t>Exempt foreign employment income.</w:t>
            </w:r>
          </w:p>
        </w:tc>
        <w:tc>
          <w:tcPr>
            <w:tcW w:w="3240" w:type="dxa"/>
            <w:vMerge/>
            <w:shd w:val="clear" w:color="auto" w:fill="auto"/>
          </w:tcPr>
          <w:p w14:paraId="17398981" w14:textId="77777777" w:rsidR="00CF3F2D" w:rsidRPr="00EF6A93" w:rsidRDefault="00CF3F2D" w:rsidP="00467E8A"/>
        </w:tc>
        <w:tc>
          <w:tcPr>
            <w:tcW w:w="1264" w:type="dxa"/>
          </w:tcPr>
          <w:p w14:paraId="155CD9EE" w14:textId="77777777" w:rsidR="00CF3F2D" w:rsidRPr="00EF6A93" w:rsidRDefault="00CF3F2D" w:rsidP="00467E8A">
            <w:pPr>
              <w:rPr>
                <w:rFonts w:cs="Arial"/>
                <w:bCs/>
              </w:rPr>
            </w:pPr>
          </w:p>
        </w:tc>
      </w:tr>
      <w:tr w:rsidR="00CF3F2D" w:rsidRPr="00EF6A93" w14:paraId="7E8A3BA4" w14:textId="77777777" w:rsidTr="00467E8A">
        <w:trPr>
          <w:trHeight w:val="288"/>
        </w:trPr>
        <w:tc>
          <w:tcPr>
            <w:tcW w:w="900" w:type="dxa"/>
            <w:vMerge/>
            <w:shd w:val="clear" w:color="auto" w:fill="auto"/>
          </w:tcPr>
          <w:p w14:paraId="64697ED0" w14:textId="77777777" w:rsidR="00CF3F2D" w:rsidRPr="00EF6A93" w:rsidRDefault="00CF3F2D" w:rsidP="00467E8A"/>
        </w:tc>
        <w:tc>
          <w:tcPr>
            <w:tcW w:w="1498" w:type="dxa"/>
            <w:vMerge/>
            <w:shd w:val="clear" w:color="auto" w:fill="auto"/>
          </w:tcPr>
          <w:p w14:paraId="3E32D85D" w14:textId="77777777" w:rsidR="00CF3F2D" w:rsidRPr="00EF6A93" w:rsidRDefault="00CF3F2D" w:rsidP="00467E8A">
            <w:pPr>
              <w:rPr>
                <w:rFonts w:cs="Arial"/>
                <w:b/>
                <w:bCs/>
              </w:rPr>
            </w:pPr>
          </w:p>
        </w:tc>
        <w:tc>
          <w:tcPr>
            <w:tcW w:w="2974" w:type="dxa"/>
            <w:vMerge/>
            <w:shd w:val="clear" w:color="auto" w:fill="auto"/>
          </w:tcPr>
          <w:p w14:paraId="3FA349B7" w14:textId="77777777" w:rsidR="00CF3F2D" w:rsidRPr="00EF6A93" w:rsidRDefault="00CF3F2D" w:rsidP="00467E8A"/>
        </w:tc>
        <w:tc>
          <w:tcPr>
            <w:tcW w:w="4410" w:type="dxa"/>
            <w:shd w:val="clear" w:color="auto" w:fill="auto"/>
          </w:tcPr>
          <w:p w14:paraId="764FDAD4" w14:textId="77777777" w:rsidR="00CF3F2D" w:rsidRPr="00EF6A93" w:rsidRDefault="00CF3F2D" w:rsidP="00467E8A">
            <w:pPr>
              <w:rPr>
                <w:rStyle w:val="SAPScreenElement"/>
              </w:rPr>
            </w:pPr>
            <w:r w:rsidRPr="00EF6A93">
              <w:rPr>
                <w:rStyle w:val="SAPScreenElement"/>
              </w:rPr>
              <w:t xml:space="preserve">Unded Annuity Amt </w:t>
            </w:r>
            <w:r w:rsidRPr="00EF6A93">
              <w:rPr>
                <w:rStyle w:val="SAPScreenElement"/>
                <w:color w:val="auto"/>
              </w:rPr>
              <w:t>(Deductible amount of the unded</w:t>
            </w:r>
            <w:r>
              <w:rPr>
                <w:rStyle w:val="SAPScreenElement"/>
                <w:color w:val="auto"/>
              </w:rPr>
              <w:t xml:space="preserve">ucted </w:t>
            </w:r>
            <w:r w:rsidRPr="00EF6A93">
              <w:rPr>
                <w:rStyle w:val="SAPScreenElement"/>
                <w:color w:val="auto"/>
              </w:rPr>
              <w:t>purchase price of the annuity)</w:t>
            </w:r>
            <w:r w:rsidRPr="00EF6A93">
              <w:rPr>
                <w:rStyle w:val="SAPScreenElement"/>
              </w:rPr>
              <w:t xml:space="preserve">: </w:t>
            </w:r>
            <w:r w:rsidRPr="00EF6A93">
              <w:t>enter as appropriate</w:t>
            </w:r>
          </w:p>
          <w:p w14:paraId="708ADFB0" w14:textId="77777777" w:rsidR="00CF3F2D" w:rsidRPr="00EF6A93" w:rsidRDefault="00CF3F2D" w:rsidP="00467E8A">
            <w:pPr>
              <w:ind w:left="349"/>
            </w:pPr>
            <w:r w:rsidRPr="00EF6A93">
              <w:rPr>
                <w:noProof/>
              </w:rPr>
              <w:drawing>
                <wp:inline distT="0" distB="0" distL="0" distR="0" wp14:anchorId="41B6C68B" wp14:editId="1BEB996A">
                  <wp:extent cx="228600" cy="228600"/>
                  <wp:effectExtent l="0" t="0" r="0" b="0"/>
                  <wp:docPr id="14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6A93">
              <w:t> </w:t>
            </w:r>
            <w:r w:rsidRPr="00EF6A93">
              <w:rPr>
                <w:rFonts w:ascii="BentonSans Regular" w:hAnsi="BentonSans Regular"/>
                <w:color w:val="666666"/>
                <w:sz w:val="22"/>
              </w:rPr>
              <w:t>Note</w:t>
            </w:r>
            <w:r w:rsidRPr="00EF6A93">
              <w:t xml:space="preserve"> </w:t>
            </w:r>
          </w:p>
          <w:p w14:paraId="1AB459B4" w14:textId="77777777" w:rsidR="00CF3F2D" w:rsidRPr="00EF6A93" w:rsidRDefault="00CF3F2D" w:rsidP="00467E8A">
            <w:pPr>
              <w:ind w:left="349"/>
              <w:rPr>
                <w:rStyle w:val="SAPScreenElement"/>
              </w:rPr>
            </w:pPr>
            <w:r w:rsidRPr="00EF6A93">
              <w:t>Indicates the amount that the employer, who also manages the superannuation fund, contributes as undeducted purchase price of annuity, in any given payroll period, to an employee.</w:t>
            </w:r>
          </w:p>
        </w:tc>
        <w:tc>
          <w:tcPr>
            <w:tcW w:w="3240" w:type="dxa"/>
            <w:vMerge/>
            <w:shd w:val="clear" w:color="auto" w:fill="auto"/>
          </w:tcPr>
          <w:p w14:paraId="13E1FE1F" w14:textId="77777777" w:rsidR="00CF3F2D" w:rsidRPr="00EF6A93" w:rsidRDefault="00CF3F2D" w:rsidP="00467E8A"/>
        </w:tc>
        <w:tc>
          <w:tcPr>
            <w:tcW w:w="1264" w:type="dxa"/>
          </w:tcPr>
          <w:p w14:paraId="5FDEB9C9" w14:textId="77777777" w:rsidR="00CF3F2D" w:rsidRPr="00EF6A93" w:rsidRDefault="00CF3F2D" w:rsidP="00467E8A">
            <w:pPr>
              <w:rPr>
                <w:rFonts w:cs="Arial"/>
                <w:bCs/>
              </w:rPr>
            </w:pPr>
          </w:p>
        </w:tc>
      </w:tr>
      <w:tr w:rsidR="00CF3F2D" w:rsidRPr="00EF6A93" w14:paraId="141C0444" w14:textId="77777777" w:rsidTr="00467E8A">
        <w:trPr>
          <w:trHeight w:val="288"/>
        </w:trPr>
        <w:tc>
          <w:tcPr>
            <w:tcW w:w="900" w:type="dxa"/>
            <w:vMerge/>
            <w:shd w:val="clear" w:color="auto" w:fill="auto"/>
          </w:tcPr>
          <w:p w14:paraId="181F0ACD" w14:textId="77777777" w:rsidR="00CF3F2D" w:rsidRPr="00EF6A93" w:rsidRDefault="00CF3F2D" w:rsidP="00467E8A"/>
        </w:tc>
        <w:tc>
          <w:tcPr>
            <w:tcW w:w="1498" w:type="dxa"/>
            <w:vMerge/>
            <w:shd w:val="clear" w:color="auto" w:fill="auto"/>
          </w:tcPr>
          <w:p w14:paraId="79EE16A3" w14:textId="77777777" w:rsidR="00CF3F2D" w:rsidRPr="00EF6A93" w:rsidRDefault="00CF3F2D" w:rsidP="00467E8A">
            <w:pPr>
              <w:rPr>
                <w:rFonts w:cs="Arial"/>
                <w:b/>
                <w:bCs/>
              </w:rPr>
            </w:pPr>
          </w:p>
        </w:tc>
        <w:tc>
          <w:tcPr>
            <w:tcW w:w="2974" w:type="dxa"/>
            <w:shd w:val="clear" w:color="auto" w:fill="auto"/>
          </w:tcPr>
          <w:p w14:paraId="3DE765F3" w14:textId="77777777" w:rsidR="00CF3F2D" w:rsidRPr="00DB5FF4" w:rsidRDefault="00CF3F2D" w:rsidP="00467E8A">
            <w:r w:rsidRPr="00EF6A93">
              <w:t xml:space="preserve">In the </w:t>
            </w:r>
            <w:r w:rsidRPr="00EF6A93">
              <w:rPr>
                <w:rStyle w:val="SAPScreenElement"/>
              </w:rPr>
              <w:t>ATO</w:t>
            </w:r>
            <w:r w:rsidRPr="00EF6A93">
              <w:rPr>
                <w:rFonts w:cs="Arial"/>
                <w:bCs/>
              </w:rPr>
              <w:t xml:space="preserve"> </w:t>
            </w:r>
            <w:r w:rsidRPr="00EF6A93">
              <w:t xml:space="preserve">part </w:t>
            </w:r>
            <w:r w:rsidRPr="00EF6A93">
              <w:rPr>
                <w:rFonts w:cs="Arial"/>
                <w:bCs/>
              </w:rPr>
              <w:t>of the form</w:t>
            </w:r>
            <w:r w:rsidRPr="00EF6A93">
              <w:t xml:space="preserve"> it is displayed whether the payment summary details in this infotype record have been included in an ATO file generated through a production run. The details include the number of times this has occurred, and the time and date of the last occurrence.</w:t>
            </w:r>
          </w:p>
        </w:tc>
        <w:tc>
          <w:tcPr>
            <w:tcW w:w="4410" w:type="dxa"/>
            <w:shd w:val="clear" w:color="auto" w:fill="auto"/>
          </w:tcPr>
          <w:p w14:paraId="713EE322" w14:textId="77777777" w:rsidR="00CF3F2D" w:rsidRPr="00EF6A93" w:rsidRDefault="00CF3F2D" w:rsidP="00467E8A">
            <w:pPr>
              <w:ind w:left="342"/>
              <w:rPr>
                <w:rStyle w:val="SAPScreenElement"/>
              </w:rPr>
            </w:pPr>
          </w:p>
        </w:tc>
        <w:tc>
          <w:tcPr>
            <w:tcW w:w="3240" w:type="dxa"/>
            <w:vMerge/>
            <w:shd w:val="clear" w:color="auto" w:fill="auto"/>
          </w:tcPr>
          <w:p w14:paraId="149C709D" w14:textId="77777777" w:rsidR="00CF3F2D" w:rsidRPr="00EF6A93" w:rsidRDefault="00CF3F2D" w:rsidP="00467E8A"/>
        </w:tc>
        <w:tc>
          <w:tcPr>
            <w:tcW w:w="1264" w:type="dxa"/>
          </w:tcPr>
          <w:p w14:paraId="5098E1D2" w14:textId="77777777" w:rsidR="00CF3F2D" w:rsidRPr="00EF6A93" w:rsidRDefault="00CF3F2D" w:rsidP="00467E8A">
            <w:pPr>
              <w:rPr>
                <w:rFonts w:cs="Arial"/>
                <w:bCs/>
              </w:rPr>
            </w:pPr>
          </w:p>
        </w:tc>
      </w:tr>
      <w:tr w:rsidR="00CF3F2D" w:rsidRPr="00EF6A93" w14:paraId="7E87A842" w14:textId="77777777" w:rsidTr="00467E8A">
        <w:trPr>
          <w:trHeight w:val="576"/>
        </w:trPr>
        <w:tc>
          <w:tcPr>
            <w:tcW w:w="900" w:type="dxa"/>
            <w:vMerge/>
            <w:shd w:val="clear" w:color="auto" w:fill="auto"/>
          </w:tcPr>
          <w:p w14:paraId="11DC696A" w14:textId="77777777" w:rsidR="00CF3F2D" w:rsidRPr="00EF6A93" w:rsidRDefault="00CF3F2D" w:rsidP="00467E8A"/>
        </w:tc>
        <w:tc>
          <w:tcPr>
            <w:tcW w:w="1498" w:type="dxa"/>
            <w:vMerge/>
            <w:shd w:val="clear" w:color="auto" w:fill="auto"/>
          </w:tcPr>
          <w:p w14:paraId="4FC4D0A3" w14:textId="77777777" w:rsidR="00CF3F2D" w:rsidRPr="00EF6A93" w:rsidRDefault="00CF3F2D" w:rsidP="00467E8A">
            <w:pPr>
              <w:rPr>
                <w:rFonts w:cs="Arial"/>
                <w:b/>
                <w:bCs/>
              </w:rPr>
            </w:pPr>
          </w:p>
        </w:tc>
        <w:tc>
          <w:tcPr>
            <w:tcW w:w="2974" w:type="dxa"/>
            <w:shd w:val="clear" w:color="auto" w:fill="auto"/>
          </w:tcPr>
          <w:p w14:paraId="4C84E1D8" w14:textId="77777777" w:rsidR="00CF3F2D" w:rsidRPr="00DB5FF4" w:rsidRDefault="00CF3F2D" w:rsidP="00467E8A">
            <w:r w:rsidRPr="00EF6A93">
              <w:t xml:space="preserve">In the </w:t>
            </w:r>
            <w:r w:rsidRPr="00EF6A93">
              <w:rPr>
                <w:rStyle w:val="SAPScreenElement"/>
              </w:rPr>
              <w:t xml:space="preserve">Allowances </w:t>
            </w:r>
            <w:r w:rsidRPr="00EF6A93">
              <w:t xml:space="preserve">part </w:t>
            </w:r>
            <w:r w:rsidRPr="00EF6A93">
              <w:rPr>
                <w:rFonts w:cs="Arial"/>
                <w:bCs/>
              </w:rPr>
              <w:t xml:space="preserve">of the form, </w:t>
            </w:r>
            <w:r w:rsidRPr="00EF6A93">
              <w:t>the wage types and the allowance values that are required for the payment summary report are displayed. You can only modify the fields in case of entering a manual payment summary.</w:t>
            </w:r>
          </w:p>
        </w:tc>
        <w:tc>
          <w:tcPr>
            <w:tcW w:w="4410" w:type="dxa"/>
            <w:shd w:val="clear" w:color="auto" w:fill="auto"/>
          </w:tcPr>
          <w:p w14:paraId="20D8F323" w14:textId="77777777" w:rsidR="00CF3F2D" w:rsidRPr="00EF6A93" w:rsidRDefault="00CF3F2D" w:rsidP="00467E8A"/>
        </w:tc>
        <w:tc>
          <w:tcPr>
            <w:tcW w:w="3240" w:type="dxa"/>
            <w:shd w:val="clear" w:color="auto" w:fill="auto"/>
          </w:tcPr>
          <w:p w14:paraId="3DF44D1F" w14:textId="77777777" w:rsidR="00CF3F2D" w:rsidRPr="00EF6A93" w:rsidRDefault="00CF3F2D" w:rsidP="00467E8A">
            <w:pPr>
              <w:rPr>
                <w:rFonts w:cs="Arial"/>
                <w:bCs/>
              </w:rPr>
            </w:pPr>
          </w:p>
        </w:tc>
        <w:tc>
          <w:tcPr>
            <w:tcW w:w="1264" w:type="dxa"/>
          </w:tcPr>
          <w:p w14:paraId="603F7C12" w14:textId="77777777" w:rsidR="00CF3F2D" w:rsidRPr="00EF6A93" w:rsidRDefault="00CF3F2D" w:rsidP="00467E8A">
            <w:pPr>
              <w:rPr>
                <w:rFonts w:cs="Arial"/>
                <w:bCs/>
              </w:rPr>
            </w:pPr>
          </w:p>
        </w:tc>
      </w:tr>
      <w:tr w:rsidR="00CF3F2D" w:rsidRPr="00EF6A93" w14:paraId="065D55E1" w14:textId="77777777" w:rsidTr="00467E8A">
        <w:trPr>
          <w:trHeight w:val="576"/>
        </w:trPr>
        <w:tc>
          <w:tcPr>
            <w:tcW w:w="900" w:type="dxa"/>
            <w:vMerge/>
            <w:shd w:val="clear" w:color="auto" w:fill="auto"/>
          </w:tcPr>
          <w:p w14:paraId="354EF77E" w14:textId="77777777" w:rsidR="00CF3F2D" w:rsidRPr="00EF6A93" w:rsidRDefault="00CF3F2D" w:rsidP="00467E8A"/>
        </w:tc>
        <w:tc>
          <w:tcPr>
            <w:tcW w:w="1498" w:type="dxa"/>
            <w:vMerge/>
            <w:shd w:val="clear" w:color="auto" w:fill="auto"/>
          </w:tcPr>
          <w:p w14:paraId="31797F01" w14:textId="77777777" w:rsidR="00CF3F2D" w:rsidRPr="00EF6A93" w:rsidRDefault="00CF3F2D" w:rsidP="00467E8A">
            <w:pPr>
              <w:rPr>
                <w:rFonts w:cs="Arial"/>
                <w:b/>
                <w:bCs/>
              </w:rPr>
            </w:pPr>
          </w:p>
        </w:tc>
        <w:tc>
          <w:tcPr>
            <w:tcW w:w="2974" w:type="dxa"/>
            <w:shd w:val="clear" w:color="auto" w:fill="auto"/>
          </w:tcPr>
          <w:p w14:paraId="1D0A283A" w14:textId="77777777" w:rsidR="00CF3F2D" w:rsidRPr="00EF6A93" w:rsidRDefault="00CF3F2D" w:rsidP="00467E8A">
            <w:r w:rsidRPr="00EF6A93">
              <w:t xml:space="preserve">In the </w:t>
            </w:r>
            <w:r w:rsidRPr="00EF6A93">
              <w:rPr>
                <w:rStyle w:val="SAPScreenElement"/>
              </w:rPr>
              <w:t xml:space="preserve">Deductions </w:t>
            </w:r>
            <w:r w:rsidRPr="00EF6A93">
              <w:t xml:space="preserve">part </w:t>
            </w:r>
            <w:r w:rsidRPr="00EF6A93">
              <w:rPr>
                <w:rFonts w:cs="Arial"/>
                <w:bCs/>
              </w:rPr>
              <w:t xml:space="preserve">of the form select the </w:t>
            </w:r>
            <w:r w:rsidRPr="00EF6A93">
              <w:rPr>
                <w:rStyle w:val="SAPScreenElement"/>
              </w:rPr>
              <w:t>New Plan</w:t>
            </w:r>
            <w:r w:rsidRPr="00EF6A93">
              <w:rPr>
                <w:rFonts w:cs="Arial"/>
                <w:bCs/>
              </w:rPr>
              <w:t xml:space="preserve"> button</w:t>
            </w:r>
            <w:r w:rsidRPr="00EF6A93">
              <w:t xml:space="preserve"> and enter data as appropriate.</w:t>
            </w:r>
          </w:p>
        </w:tc>
        <w:tc>
          <w:tcPr>
            <w:tcW w:w="4410" w:type="dxa"/>
            <w:shd w:val="clear" w:color="auto" w:fill="auto"/>
          </w:tcPr>
          <w:p w14:paraId="29B5EAE6" w14:textId="77777777" w:rsidR="00CF3F2D" w:rsidRPr="00EF6A93" w:rsidRDefault="00CF3F2D" w:rsidP="00467E8A"/>
        </w:tc>
        <w:tc>
          <w:tcPr>
            <w:tcW w:w="3240" w:type="dxa"/>
            <w:shd w:val="clear" w:color="auto" w:fill="auto"/>
          </w:tcPr>
          <w:p w14:paraId="43014B60" w14:textId="77777777" w:rsidR="00CF3F2D" w:rsidRPr="00EF6A93" w:rsidRDefault="00CF3F2D" w:rsidP="00467E8A">
            <w:pPr>
              <w:rPr>
                <w:rFonts w:cs="Arial"/>
                <w:bCs/>
              </w:rPr>
            </w:pPr>
          </w:p>
        </w:tc>
        <w:tc>
          <w:tcPr>
            <w:tcW w:w="1264" w:type="dxa"/>
          </w:tcPr>
          <w:p w14:paraId="23B58934" w14:textId="77777777" w:rsidR="00CF3F2D" w:rsidRPr="00EF6A93" w:rsidRDefault="00CF3F2D" w:rsidP="00467E8A">
            <w:pPr>
              <w:rPr>
                <w:rFonts w:cs="Arial"/>
                <w:bCs/>
              </w:rPr>
            </w:pPr>
          </w:p>
        </w:tc>
      </w:tr>
      <w:tr w:rsidR="00CF3F2D" w:rsidRPr="00EF6A93" w14:paraId="2D0D61E8" w14:textId="77777777" w:rsidTr="00467E8A">
        <w:trPr>
          <w:trHeight w:val="576"/>
        </w:trPr>
        <w:tc>
          <w:tcPr>
            <w:tcW w:w="900" w:type="dxa"/>
            <w:shd w:val="clear" w:color="auto" w:fill="auto"/>
          </w:tcPr>
          <w:p w14:paraId="45B43EE0" w14:textId="77777777" w:rsidR="00CF3F2D" w:rsidRPr="00EF6A93" w:rsidRDefault="00CF3F2D" w:rsidP="00467E8A">
            <w:r w:rsidRPr="00EF6A93">
              <w:t>8</w:t>
            </w:r>
          </w:p>
        </w:tc>
        <w:tc>
          <w:tcPr>
            <w:tcW w:w="1498" w:type="dxa"/>
            <w:shd w:val="clear" w:color="auto" w:fill="auto"/>
          </w:tcPr>
          <w:p w14:paraId="2EDD02AC" w14:textId="77777777" w:rsidR="00CF3F2D" w:rsidRPr="00EF6A93" w:rsidRDefault="00CF3F2D" w:rsidP="00467E8A">
            <w:pPr>
              <w:rPr>
                <w:rFonts w:cs="Arial"/>
                <w:b/>
                <w:bCs/>
              </w:rPr>
            </w:pPr>
            <w:r w:rsidRPr="00EF6A93">
              <w:rPr>
                <w:rStyle w:val="SAPEmphasis"/>
              </w:rPr>
              <w:t>Save Payment Summary Data</w:t>
            </w:r>
          </w:p>
        </w:tc>
        <w:tc>
          <w:tcPr>
            <w:tcW w:w="2974" w:type="dxa"/>
            <w:shd w:val="clear" w:color="auto" w:fill="auto"/>
          </w:tcPr>
          <w:p w14:paraId="6FBC5E84" w14:textId="77777777" w:rsidR="00CF3F2D" w:rsidRPr="00EF6A93" w:rsidRDefault="00CF3F2D" w:rsidP="00467E8A">
            <w:r w:rsidRPr="00EF6A93">
              <w:t xml:space="preserve">Choose the </w:t>
            </w:r>
            <w:r w:rsidRPr="00EF6A93">
              <w:rPr>
                <w:rStyle w:val="SAPScreenElement"/>
              </w:rPr>
              <w:t>Save</w:t>
            </w:r>
            <w:r w:rsidRPr="00EF6A93">
              <w:t xml:space="preserve"> button.</w:t>
            </w:r>
          </w:p>
        </w:tc>
        <w:tc>
          <w:tcPr>
            <w:tcW w:w="4410" w:type="dxa"/>
            <w:shd w:val="clear" w:color="auto" w:fill="auto"/>
          </w:tcPr>
          <w:p w14:paraId="2882EC95" w14:textId="77777777" w:rsidR="00CF3F2D" w:rsidRPr="00EF6A93" w:rsidRDefault="00CF3F2D" w:rsidP="00467E8A"/>
        </w:tc>
        <w:tc>
          <w:tcPr>
            <w:tcW w:w="3240" w:type="dxa"/>
            <w:shd w:val="clear" w:color="auto" w:fill="auto"/>
          </w:tcPr>
          <w:p w14:paraId="41BAE912" w14:textId="77777777" w:rsidR="00CF3F2D" w:rsidRPr="00EF6A93" w:rsidRDefault="00CF3F2D" w:rsidP="00467E8A">
            <w:r w:rsidRPr="00EF6A93">
              <w:rPr>
                <w:rFonts w:cs="Arial"/>
                <w:bCs/>
              </w:rPr>
              <w:t>A system message about data saving is generated.</w:t>
            </w:r>
          </w:p>
        </w:tc>
        <w:tc>
          <w:tcPr>
            <w:tcW w:w="1264" w:type="dxa"/>
          </w:tcPr>
          <w:p w14:paraId="3A8C2251" w14:textId="77777777" w:rsidR="00CF3F2D" w:rsidRPr="00EF6A93" w:rsidRDefault="00CF3F2D" w:rsidP="00467E8A">
            <w:pPr>
              <w:rPr>
                <w:rFonts w:cs="Arial"/>
                <w:bCs/>
              </w:rPr>
            </w:pPr>
          </w:p>
        </w:tc>
      </w:tr>
    </w:tbl>
    <w:p w14:paraId="1A175D49" w14:textId="58D12E2C" w:rsidR="00B62142" w:rsidRPr="003434E5" w:rsidRDefault="00B62142" w:rsidP="005F371D">
      <w:pPr>
        <w:pStyle w:val="Heading3"/>
        <w:rPr>
          <w:ins w:id="1111" w:author="Author" w:date="2018-01-18T11:54:00Z"/>
          <w:highlight w:val="red"/>
          <w:rPrChange w:id="1112" w:author="Author" w:date="2018-02-26T18:30:00Z">
            <w:rPr>
              <w:ins w:id="1113" w:author="Author" w:date="2018-01-18T11:54:00Z"/>
            </w:rPr>
          </w:rPrChange>
        </w:rPr>
      </w:pPr>
      <w:bookmarkStart w:id="1114" w:name="_Toc507433233"/>
      <w:ins w:id="1115" w:author="Author" w:date="2018-01-18T11:54:00Z">
        <w:r w:rsidRPr="003434E5">
          <w:rPr>
            <w:highlight w:val="red"/>
            <w:rPrChange w:id="1116" w:author="Author" w:date="2018-02-26T18:30:00Z">
              <w:rPr/>
            </w:rPrChange>
          </w:rPr>
          <w:t>China (CN)</w:t>
        </w:r>
        <w:bookmarkEnd w:id="1114"/>
      </w:ins>
    </w:p>
    <w:p w14:paraId="7A275093" w14:textId="434A727F" w:rsidR="005C42AC" w:rsidRDefault="005C42AC" w:rsidP="005F371D">
      <w:pPr>
        <w:pStyle w:val="Heading3"/>
      </w:pPr>
      <w:commentRangeStart w:id="1117"/>
      <w:del w:id="1118" w:author="Author" w:date="2017-12-29T12:43:00Z">
        <w:r w:rsidRPr="00EB2E98" w:rsidDel="00060B96">
          <w:delText>Payroll-Relevant Employee Data</w:delText>
        </w:r>
        <w:r w:rsidDel="00060B96">
          <w:delText xml:space="preserve"> for </w:delText>
        </w:r>
      </w:del>
      <w:bookmarkStart w:id="1119" w:name="_Toc507433234"/>
      <w:r w:rsidR="00BE0FA9">
        <w:t>Germany</w:t>
      </w:r>
      <w:r>
        <w:t xml:space="preserve"> (</w:t>
      </w:r>
      <w:r w:rsidR="00BE0FA9">
        <w:t>DE</w:t>
      </w:r>
      <w:r>
        <w:t>)</w:t>
      </w:r>
      <w:commentRangeEnd w:id="1117"/>
      <w:r w:rsidR="00CF3F2D">
        <w:rPr>
          <w:rStyle w:val="CommentReference"/>
          <w:rFonts w:ascii="BentonSans Book" w:eastAsia="MS Mincho" w:hAnsi="BentonSans Book"/>
          <w:bCs w:val="0"/>
          <w:color w:val="auto"/>
        </w:rPr>
        <w:commentReference w:id="1117"/>
      </w:r>
      <w:bookmarkEnd w:id="1119"/>
    </w:p>
    <w:p w14:paraId="21098926" w14:textId="77777777" w:rsidR="00CF3F2D" w:rsidRPr="00187B9E" w:rsidRDefault="00CF3F2D" w:rsidP="00CF3F2D">
      <w:pPr>
        <w:pStyle w:val="Heading4"/>
      </w:pPr>
      <w:bookmarkStart w:id="1120" w:name="_Toc464890785"/>
      <w:bookmarkStart w:id="1121" w:name="_Toc499732604"/>
      <w:bookmarkStart w:id="1122" w:name="_Toc507433235"/>
      <w:r w:rsidRPr="00187B9E">
        <w:t>Mai</w:t>
      </w:r>
      <w:r>
        <w:t>n</w:t>
      </w:r>
      <w:r w:rsidRPr="00187B9E">
        <w:t>taining Social Insurance Data</w:t>
      </w:r>
      <w:bookmarkEnd w:id="1120"/>
      <w:bookmarkEnd w:id="1121"/>
      <w:bookmarkEnd w:id="1122"/>
    </w:p>
    <w:p w14:paraId="05DF3FDD" w14:textId="77777777" w:rsidR="00CF3F2D" w:rsidRPr="00187B9E" w:rsidRDefault="00CF3F2D" w:rsidP="00CF3F2D">
      <w:pPr>
        <w:pStyle w:val="SAPKeyblockTitle"/>
      </w:pPr>
      <w:r w:rsidRPr="00187B9E">
        <w:t>Test Administration</w:t>
      </w:r>
    </w:p>
    <w:p w14:paraId="60A1B895" w14:textId="77777777" w:rsidR="00CF3F2D" w:rsidRPr="009F4CD2" w:rsidRDefault="00CF3F2D" w:rsidP="00CF3F2D">
      <w:r w:rsidRPr="009F4CD2">
        <w:t>Customer project: Fill in the project-specific parts (</w:t>
      </w:r>
      <w:r>
        <w:t>between &lt;brackets&gt;</w:t>
      </w:r>
      <w:r w:rsidRPr="009F4CD2">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CF3F2D" w:rsidRPr="009F4CD2" w14:paraId="3E9BA17B"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373307EB" w14:textId="77777777" w:rsidR="00CF3F2D" w:rsidRPr="009F4CD2" w:rsidRDefault="00CF3F2D" w:rsidP="00467E8A">
            <w:pPr>
              <w:rPr>
                <w:rStyle w:val="SAPEmphasis"/>
              </w:rPr>
            </w:pPr>
            <w:r w:rsidRPr="009F4CD2">
              <w:rPr>
                <w:rStyle w:val="SAPEmphasis"/>
                <w:lang w:eastAsia="zh-CN"/>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3BC38967" w14:textId="77777777" w:rsidR="00CF3F2D" w:rsidRPr="009F4CD2" w:rsidRDefault="00CF3F2D" w:rsidP="00467E8A">
            <w:pPr>
              <w:rPr>
                <w:lang w:eastAsia="zh-CN"/>
              </w:rPr>
            </w:pPr>
            <w:r w:rsidRPr="009F4CD2">
              <w:rPr>
                <w:lang w:eastAsia="zh-CN"/>
              </w:rPr>
              <w:t>&lt;X.XX&gt;</w:t>
            </w:r>
          </w:p>
        </w:tc>
        <w:tc>
          <w:tcPr>
            <w:tcW w:w="2401" w:type="dxa"/>
            <w:tcBorders>
              <w:top w:val="single" w:sz="8" w:space="0" w:color="999999"/>
              <w:left w:val="single" w:sz="8" w:space="0" w:color="999999"/>
              <w:bottom w:val="single" w:sz="8" w:space="0" w:color="999999"/>
              <w:right w:val="single" w:sz="8" w:space="0" w:color="999999"/>
            </w:tcBorders>
            <w:hideMark/>
          </w:tcPr>
          <w:p w14:paraId="577B15C0" w14:textId="77777777" w:rsidR="00CF3F2D" w:rsidRPr="009F4CD2" w:rsidRDefault="00CF3F2D" w:rsidP="00467E8A">
            <w:pPr>
              <w:rPr>
                <w:rStyle w:val="SAPEmphasis"/>
              </w:rPr>
            </w:pPr>
            <w:r w:rsidRPr="009F4CD2">
              <w:rPr>
                <w:rStyle w:val="SAPEmphasis"/>
                <w:lang w:eastAsia="zh-CN"/>
              </w:rPr>
              <w:t>Tester Name</w:t>
            </w:r>
          </w:p>
        </w:tc>
        <w:tc>
          <w:tcPr>
            <w:tcW w:w="2401" w:type="dxa"/>
            <w:tcBorders>
              <w:top w:val="single" w:sz="8" w:space="0" w:color="999999"/>
              <w:left w:val="single" w:sz="8" w:space="0" w:color="999999"/>
              <w:bottom w:val="single" w:sz="8" w:space="0" w:color="999999"/>
              <w:right w:val="single" w:sz="8" w:space="0" w:color="999999"/>
            </w:tcBorders>
          </w:tcPr>
          <w:p w14:paraId="27FE3EB8" w14:textId="77777777" w:rsidR="00CF3F2D" w:rsidRPr="009F4CD2" w:rsidRDefault="00CF3F2D" w:rsidP="00467E8A">
            <w:pPr>
              <w:rPr>
                <w:lang w:eastAsia="zh-CN"/>
              </w:rPr>
            </w:pPr>
            <w:r>
              <w:rPr>
                <w:lang w:eastAsia="zh-CN"/>
              </w:rP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5FB8D5C2" w14:textId="77777777" w:rsidR="00CF3F2D" w:rsidRPr="009F4CD2" w:rsidRDefault="00CF3F2D" w:rsidP="00467E8A">
            <w:pPr>
              <w:rPr>
                <w:rStyle w:val="SAPEmphasis"/>
              </w:rPr>
            </w:pPr>
            <w:r w:rsidRPr="009F4CD2">
              <w:rPr>
                <w:rStyle w:val="SAPEmphasis"/>
                <w:lang w:eastAsia="zh-CN"/>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50ED672A" w14:textId="77777777" w:rsidR="00CF3F2D" w:rsidRPr="009F4CD2" w:rsidRDefault="00CF3F2D" w:rsidP="00467E8A">
            <w:pPr>
              <w:rPr>
                <w:lang w:eastAsia="zh-CN"/>
              </w:rPr>
            </w:pPr>
            <w:r>
              <w:rPr>
                <w:lang w:eastAsia="zh-CN"/>
              </w:rPr>
              <w:t>&lt;date&gt;</w:t>
            </w:r>
          </w:p>
        </w:tc>
      </w:tr>
      <w:tr w:rsidR="00CF3F2D" w:rsidRPr="009F4CD2" w14:paraId="058E4336"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738EC2BF" w14:textId="77777777" w:rsidR="00CF3F2D" w:rsidRPr="009F4CD2" w:rsidRDefault="00CF3F2D" w:rsidP="00467E8A">
            <w:pPr>
              <w:rPr>
                <w:rStyle w:val="SAPEmphasis"/>
              </w:rPr>
            </w:pPr>
            <w:r w:rsidRPr="009F4CD2">
              <w:rPr>
                <w:rStyle w:val="SAPEmphasis"/>
                <w:lang w:eastAsia="zh-CN"/>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46D21C23" w14:textId="77777777" w:rsidR="00CF3F2D" w:rsidRPr="009F4CD2" w:rsidRDefault="00CF3F2D" w:rsidP="00467E8A">
            <w:pPr>
              <w:rPr>
                <w:lang w:eastAsia="zh-CN"/>
              </w:rPr>
            </w:pPr>
            <w:r w:rsidRPr="00187B9E">
              <w:t>HR Administrator</w:t>
            </w:r>
          </w:p>
        </w:tc>
      </w:tr>
      <w:tr w:rsidR="00CF3F2D" w:rsidRPr="009F4CD2" w14:paraId="0BBD0027"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3DB50F96" w14:textId="77777777" w:rsidR="00CF3F2D" w:rsidRPr="009F4CD2" w:rsidRDefault="00CF3F2D" w:rsidP="00467E8A">
            <w:pPr>
              <w:rPr>
                <w:rStyle w:val="SAPEmphasis"/>
              </w:rPr>
            </w:pPr>
            <w:r w:rsidRPr="009F4CD2">
              <w:rPr>
                <w:rStyle w:val="SAPEmphasis"/>
                <w:lang w:eastAsia="zh-CN"/>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6623C455" w14:textId="77777777" w:rsidR="00CF3F2D" w:rsidRPr="009F4CD2" w:rsidRDefault="00CF3F2D" w:rsidP="00467E8A">
            <w:pPr>
              <w:rPr>
                <w:lang w:eastAsia="zh-CN"/>
              </w:rPr>
            </w:pPr>
            <w:r w:rsidRPr="009F4CD2">
              <w:rPr>
                <w:lang w:eastAsia="zh-CN"/>
              </w:rPr>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052FDEBA" w14:textId="77777777" w:rsidR="00CF3F2D" w:rsidRPr="009F4CD2" w:rsidRDefault="00CF3F2D" w:rsidP="00467E8A">
            <w:pPr>
              <w:rPr>
                <w:rStyle w:val="SAPEmphasis"/>
              </w:rPr>
            </w:pPr>
            <w:r w:rsidRPr="009F4CD2">
              <w:rPr>
                <w:rStyle w:val="SAPEmphasis"/>
                <w:lang w:eastAsia="zh-CN"/>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188043FD" w14:textId="701441E3" w:rsidR="00CF3F2D" w:rsidRPr="009F4CD2" w:rsidRDefault="001861CE" w:rsidP="00467E8A">
            <w:pPr>
              <w:rPr>
                <w:lang w:eastAsia="zh-CN"/>
              </w:rPr>
            </w:pPr>
            <w:r>
              <w:rPr>
                <w:lang w:eastAsia="zh-CN"/>
              </w:rPr>
              <w:t>&lt;duration&gt;</w:t>
            </w:r>
          </w:p>
        </w:tc>
      </w:tr>
    </w:tbl>
    <w:p w14:paraId="6CBB9755" w14:textId="77777777" w:rsidR="00CF3F2D" w:rsidRPr="00187B9E" w:rsidRDefault="00CF3F2D" w:rsidP="00CF3F2D">
      <w:pPr>
        <w:pStyle w:val="SAPKeyblockTitle"/>
      </w:pPr>
      <w:r w:rsidRPr="00187B9E">
        <w:t>Purpose</w:t>
      </w:r>
    </w:p>
    <w:p w14:paraId="73A97670" w14:textId="77777777" w:rsidR="00CF3F2D" w:rsidRPr="00187B9E" w:rsidRDefault="00CF3F2D" w:rsidP="00CF3F2D">
      <w:r w:rsidRPr="00187B9E">
        <w:t>The HR Administrator</w:t>
      </w:r>
      <w:r w:rsidRPr="00187B9E" w:rsidDel="001B3FD2">
        <w:t xml:space="preserve"> </w:t>
      </w:r>
      <w:r w:rsidRPr="00187B9E">
        <w:t xml:space="preserve">maintains social insurance related data for employees. </w:t>
      </w:r>
    </w:p>
    <w:p w14:paraId="47318985" w14:textId="77777777" w:rsidR="00CF3F2D" w:rsidRPr="00187B9E" w:rsidRDefault="00CF3F2D" w:rsidP="00CF3F2D">
      <w:r w:rsidRPr="00187B9E">
        <w:t>In this chapter, we describe the maintenance of three different infotypes: Social Insurance, DEUEV, and Additional Social Insurance.</w:t>
      </w:r>
    </w:p>
    <w:p w14:paraId="52757D45" w14:textId="77777777" w:rsidR="00CF3F2D" w:rsidRPr="00187B9E" w:rsidRDefault="00CF3F2D" w:rsidP="00CF3F2D">
      <w:pPr>
        <w:pStyle w:val="NoteParagraph"/>
        <w:ind w:left="0"/>
      </w:pPr>
      <w:r w:rsidRPr="00187B9E">
        <w:t xml:space="preserve">The </w:t>
      </w:r>
      <w:r w:rsidRPr="00187B9E">
        <w:rPr>
          <w:rStyle w:val="SAPScreenElement"/>
        </w:rPr>
        <w:t>Social Insurance</w:t>
      </w:r>
      <w:r w:rsidRPr="00187B9E">
        <w:t xml:space="preserve"> infotype is used to enter relevant data for calculating, assigning</w:t>
      </w:r>
      <w:r>
        <w:t>,</w:t>
      </w:r>
      <w:r w:rsidRPr="00187B9E">
        <w:t xml:space="preserve"> and deducting social insurance contributions. This data is used in payroll to transfer social insurance payments, to create contribution statements, and for DEUEV notifications. The </w:t>
      </w:r>
      <w:r w:rsidRPr="00187B9E">
        <w:rPr>
          <w:rStyle w:val="SAPScreenElement"/>
        </w:rPr>
        <w:t>Social Insurance</w:t>
      </w:r>
      <w:r w:rsidRPr="00187B9E">
        <w:t xml:space="preserve"> infotype is closely linked to the </w:t>
      </w:r>
      <w:r w:rsidRPr="00187B9E">
        <w:rPr>
          <w:rStyle w:val="SAPScreenElement"/>
        </w:rPr>
        <w:t>SI Additional Insurance</w:t>
      </w:r>
      <w:r w:rsidRPr="00187B9E">
        <w:t xml:space="preserve"> infotype.</w:t>
      </w:r>
    </w:p>
    <w:p w14:paraId="0053A4A0" w14:textId="77777777" w:rsidR="00CF3F2D" w:rsidRPr="00187B9E" w:rsidRDefault="00CF3F2D" w:rsidP="00CF3F2D">
      <w:pPr>
        <w:ind w:left="720"/>
      </w:pPr>
      <w:r w:rsidRPr="00187B9E">
        <w:rPr>
          <w:noProof/>
        </w:rPr>
        <w:drawing>
          <wp:inline distT="0" distB="0" distL="0" distR="0" wp14:anchorId="4698028B" wp14:editId="50A67885">
            <wp:extent cx="228600" cy="228600"/>
            <wp:effectExtent l="0" t="0" r="0" b="0"/>
            <wp:docPr id="14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87B9E">
        <w:t> </w:t>
      </w:r>
      <w:r w:rsidRPr="00187B9E">
        <w:rPr>
          <w:rFonts w:ascii="BentonSans Regular" w:hAnsi="BentonSans Regular"/>
          <w:color w:val="666666"/>
          <w:sz w:val="22"/>
        </w:rPr>
        <w:t>Note</w:t>
      </w:r>
    </w:p>
    <w:p w14:paraId="23DF3876" w14:textId="77777777" w:rsidR="00CF3F2D" w:rsidRPr="00187B9E" w:rsidRDefault="00CF3F2D" w:rsidP="00CF3F2D">
      <w:pPr>
        <w:ind w:left="720"/>
      </w:pPr>
      <w:r w:rsidRPr="00187B9E">
        <w:t xml:space="preserve">You must maintain infotype </w:t>
      </w:r>
      <w:r w:rsidRPr="00187B9E">
        <w:rPr>
          <w:rStyle w:val="SAPScreenElement"/>
        </w:rPr>
        <w:t xml:space="preserve">Social Insurance </w:t>
      </w:r>
      <w:r w:rsidRPr="00187B9E">
        <w:t>in order to run payroll. If there is no available social insurance data, then you cannot run payroll for the employee.</w:t>
      </w:r>
    </w:p>
    <w:p w14:paraId="4585D265" w14:textId="77777777" w:rsidR="00CF3F2D" w:rsidRPr="00187B9E" w:rsidRDefault="00CF3F2D" w:rsidP="00CF3F2D">
      <w:pPr>
        <w:pStyle w:val="NoteParagraph"/>
        <w:ind w:left="0"/>
      </w:pPr>
      <w:r w:rsidRPr="00187B9E">
        <w:t xml:space="preserve">The infotype </w:t>
      </w:r>
      <w:r w:rsidRPr="00187B9E">
        <w:rPr>
          <w:rStyle w:val="SAPScreenElement"/>
        </w:rPr>
        <w:t>DEUEV</w:t>
      </w:r>
      <w:r w:rsidRPr="00187B9E">
        <w:t xml:space="preserve"> means "German Data Communications Regulation“. The employer has the obligation to inform the social insurance agency about the start or change of an employment relationship. The data maintained in this infotype is used in payroll as well as for subsequent DEUEV-Reporting.</w:t>
      </w:r>
    </w:p>
    <w:p w14:paraId="39E55884" w14:textId="77777777" w:rsidR="00CF3F2D" w:rsidRPr="00187B9E" w:rsidRDefault="00CF3F2D" w:rsidP="00CF3F2D">
      <w:r w:rsidRPr="00187B9E">
        <w:t xml:space="preserve">In the </w:t>
      </w:r>
      <w:r w:rsidRPr="00187B9E">
        <w:rPr>
          <w:rStyle w:val="SAPScreenElement"/>
        </w:rPr>
        <w:t>Additional Social Insurance</w:t>
      </w:r>
      <w:r w:rsidRPr="00187B9E">
        <w:t xml:space="preserve"> infotype</w:t>
      </w:r>
      <w:r>
        <w:t>,</w:t>
      </w:r>
      <w:r w:rsidRPr="00187B9E">
        <w:t xml:space="preserve"> the data related to additional insurances of employees is captured. This data is used in payroll. The infotype is divided into several insurance types: </w:t>
      </w:r>
      <w:r w:rsidRPr="00187B9E">
        <w:rPr>
          <w:rStyle w:val="SAPScreenElement"/>
          <w:color w:val="auto"/>
        </w:rPr>
        <w:t>Health Insurance</w:t>
      </w:r>
      <w:r w:rsidRPr="00187B9E">
        <w:t xml:space="preserve">, </w:t>
      </w:r>
      <w:r w:rsidRPr="00187B9E">
        <w:rPr>
          <w:rStyle w:val="SAPScreenElement"/>
          <w:color w:val="auto"/>
        </w:rPr>
        <w:t>Pension</w:t>
      </w:r>
      <w:r w:rsidRPr="00187B9E">
        <w:t xml:space="preserve"> </w:t>
      </w:r>
      <w:r w:rsidRPr="00187B9E">
        <w:rPr>
          <w:rStyle w:val="SAPScreenElement"/>
          <w:color w:val="auto"/>
        </w:rPr>
        <w:t>Insurance</w:t>
      </w:r>
      <w:r w:rsidRPr="00187B9E">
        <w:t xml:space="preserve">, </w:t>
      </w:r>
      <w:r w:rsidRPr="00187B9E">
        <w:rPr>
          <w:rStyle w:val="SAPScreenElement"/>
          <w:color w:val="auto"/>
        </w:rPr>
        <w:t>Nursing Insurance</w:t>
      </w:r>
      <w:r w:rsidRPr="00187B9E">
        <w:t xml:space="preserve">, </w:t>
      </w:r>
      <w:r w:rsidRPr="00187B9E">
        <w:rPr>
          <w:rStyle w:val="SAPScreenElement"/>
          <w:color w:val="auto"/>
        </w:rPr>
        <w:t>BVV-Benefits</w:t>
      </w:r>
      <w:r w:rsidRPr="00187B9E">
        <w:t xml:space="preserve"> (Supplemental insurance for bank employees), </w:t>
      </w:r>
      <w:r w:rsidRPr="00187B9E">
        <w:rPr>
          <w:rStyle w:val="SAPScreenElement"/>
          <w:color w:val="auto"/>
        </w:rPr>
        <w:t xml:space="preserve">Press Insurance Fund </w:t>
      </w:r>
      <w:r w:rsidRPr="00187B9E">
        <w:t xml:space="preserve">(special insurance fund for the publishing industry and journalist organizations) and </w:t>
      </w:r>
      <w:r w:rsidRPr="00187B9E">
        <w:rPr>
          <w:rStyle w:val="SAPScreenElement"/>
          <w:color w:val="auto"/>
        </w:rPr>
        <w:t>General Additional Insurance</w:t>
      </w:r>
      <w:r w:rsidRPr="00187B9E">
        <w:t>. Each insurance type constitutes a subtype.</w:t>
      </w:r>
    </w:p>
    <w:p w14:paraId="2E81820B" w14:textId="77777777" w:rsidR="00CF3F2D" w:rsidRPr="00187B9E" w:rsidRDefault="00CF3F2D" w:rsidP="00CF3F2D">
      <w:pPr>
        <w:pStyle w:val="SAPKeyblockTitle"/>
      </w:pPr>
      <w:r w:rsidRPr="00187B9E">
        <w:t>Procedure</w:t>
      </w:r>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1710"/>
        <w:gridCol w:w="2672"/>
        <w:gridCol w:w="4590"/>
        <w:gridCol w:w="3150"/>
        <w:gridCol w:w="1260"/>
      </w:tblGrid>
      <w:tr w:rsidR="00CF3F2D" w:rsidRPr="00187B9E" w14:paraId="1F1E4F70" w14:textId="77777777" w:rsidTr="00467E8A">
        <w:trPr>
          <w:trHeight w:val="517"/>
          <w:tblHeader/>
        </w:trPr>
        <w:tc>
          <w:tcPr>
            <w:tcW w:w="900" w:type="dxa"/>
            <w:shd w:val="clear" w:color="auto" w:fill="999999"/>
          </w:tcPr>
          <w:p w14:paraId="39669B6A" w14:textId="77777777" w:rsidR="00CF3F2D" w:rsidRPr="00187B9E" w:rsidRDefault="00CF3F2D" w:rsidP="00467E8A">
            <w:pPr>
              <w:pStyle w:val="SAPTableHeader"/>
            </w:pPr>
            <w:r w:rsidRPr="00187B9E">
              <w:rPr>
                <w:bCs/>
              </w:rPr>
              <w:t>Test Step #</w:t>
            </w:r>
          </w:p>
        </w:tc>
        <w:tc>
          <w:tcPr>
            <w:tcW w:w="1710" w:type="dxa"/>
            <w:shd w:val="clear" w:color="auto" w:fill="999999"/>
          </w:tcPr>
          <w:p w14:paraId="30650CEC" w14:textId="77777777" w:rsidR="00CF3F2D" w:rsidRPr="00187B9E" w:rsidRDefault="00CF3F2D" w:rsidP="00467E8A">
            <w:pPr>
              <w:pStyle w:val="SAPTableHeader"/>
            </w:pPr>
            <w:r w:rsidRPr="00187B9E">
              <w:rPr>
                <w:bCs/>
              </w:rPr>
              <w:t>Test Step Name</w:t>
            </w:r>
          </w:p>
        </w:tc>
        <w:tc>
          <w:tcPr>
            <w:tcW w:w="2672" w:type="dxa"/>
            <w:shd w:val="clear" w:color="auto" w:fill="999999"/>
          </w:tcPr>
          <w:p w14:paraId="2FAD844A" w14:textId="77777777" w:rsidR="00CF3F2D" w:rsidRPr="00187B9E" w:rsidRDefault="00CF3F2D" w:rsidP="00467E8A">
            <w:pPr>
              <w:pStyle w:val="SAPTableHeader"/>
            </w:pPr>
            <w:r w:rsidRPr="00187B9E">
              <w:rPr>
                <w:bCs/>
              </w:rPr>
              <w:t>Instruction</w:t>
            </w:r>
          </w:p>
        </w:tc>
        <w:tc>
          <w:tcPr>
            <w:tcW w:w="4590" w:type="dxa"/>
            <w:shd w:val="clear" w:color="auto" w:fill="999999"/>
          </w:tcPr>
          <w:p w14:paraId="2EB8DA75" w14:textId="77777777" w:rsidR="00CF3F2D" w:rsidRPr="00187B9E" w:rsidRDefault="00CF3F2D" w:rsidP="00467E8A">
            <w:pPr>
              <w:pStyle w:val="SAPTableHeader"/>
            </w:pPr>
            <w:r w:rsidRPr="00187B9E">
              <w:rPr>
                <w:bCs/>
              </w:rPr>
              <w:t>User Entries:</w:t>
            </w:r>
            <w:r w:rsidRPr="00187B9E">
              <w:rPr>
                <w:bCs/>
              </w:rPr>
              <w:br/>
              <w:t>Field Name: User Action and Value</w:t>
            </w:r>
          </w:p>
        </w:tc>
        <w:tc>
          <w:tcPr>
            <w:tcW w:w="3150" w:type="dxa"/>
            <w:shd w:val="clear" w:color="auto" w:fill="999999"/>
          </w:tcPr>
          <w:p w14:paraId="04A1909A" w14:textId="77777777" w:rsidR="00CF3F2D" w:rsidRPr="00187B9E" w:rsidRDefault="00CF3F2D" w:rsidP="00467E8A">
            <w:pPr>
              <w:pStyle w:val="SAPTableHeader"/>
            </w:pPr>
            <w:r w:rsidRPr="00187B9E">
              <w:rPr>
                <w:bCs/>
              </w:rPr>
              <w:t>Expected Result</w:t>
            </w:r>
          </w:p>
        </w:tc>
        <w:tc>
          <w:tcPr>
            <w:tcW w:w="1260" w:type="dxa"/>
            <w:shd w:val="clear" w:color="auto" w:fill="999999"/>
          </w:tcPr>
          <w:p w14:paraId="45350C1B" w14:textId="77777777" w:rsidR="00CF3F2D" w:rsidRPr="00187B9E" w:rsidRDefault="00CF3F2D" w:rsidP="00467E8A">
            <w:pPr>
              <w:pStyle w:val="SAPTableHeader"/>
            </w:pPr>
            <w:r w:rsidRPr="00187B9E">
              <w:rPr>
                <w:bCs/>
              </w:rPr>
              <w:t>Pass / Fail / Comment</w:t>
            </w:r>
          </w:p>
        </w:tc>
      </w:tr>
      <w:tr w:rsidR="00CF3F2D" w:rsidRPr="00187B9E" w14:paraId="19F213E0" w14:textId="77777777" w:rsidTr="00467E8A">
        <w:trPr>
          <w:trHeight w:val="288"/>
        </w:trPr>
        <w:tc>
          <w:tcPr>
            <w:tcW w:w="900" w:type="dxa"/>
            <w:shd w:val="clear" w:color="auto" w:fill="auto"/>
          </w:tcPr>
          <w:p w14:paraId="68DA372E" w14:textId="77777777" w:rsidR="00CF3F2D" w:rsidRPr="00187B9E" w:rsidRDefault="00CF3F2D" w:rsidP="00467E8A">
            <w:r w:rsidRPr="00187B9E">
              <w:t>1</w:t>
            </w:r>
          </w:p>
        </w:tc>
        <w:tc>
          <w:tcPr>
            <w:tcW w:w="1710" w:type="dxa"/>
            <w:shd w:val="clear" w:color="auto" w:fill="auto"/>
          </w:tcPr>
          <w:p w14:paraId="1683C218" w14:textId="77777777" w:rsidR="00CF3F2D" w:rsidRPr="00187B9E" w:rsidRDefault="00CF3F2D" w:rsidP="00467E8A">
            <w:pPr>
              <w:rPr>
                <w:rStyle w:val="SAPEmphasis"/>
              </w:rPr>
            </w:pPr>
            <w:r w:rsidRPr="00187B9E">
              <w:rPr>
                <w:rStyle w:val="SAPEmphasis"/>
              </w:rPr>
              <w:t>Log on</w:t>
            </w:r>
          </w:p>
        </w:tc>
        <w:tc>
          <w:tcPr>
            <w:tcW w:w="2672" w:type="dxa"/>
            <w:shd w:val="clear" w:color="auto" w:fill="auto"/>
          </w:tcPr>
          <w:p w14:paraId="57B9D926" w14:textId="77777777" w:rsidR="00CF3F2D" w:rsidRPr="00187B9E" w:rsidRDefault="00CF3F2D" w:rsidP="00467E8A">
            <w:r w:rsidRPr="00187B9E">
              <w:t xml:space="preserve">Log on to </w:t>
            </w:r>
            <w:r w:rsidRPr="006822B3">
              <w:rPr>
                <w:rStyle w:val="SAPScreenElement"/>
                <w:color w:val="auto"/>
              </w:rPr>
              <w:t>Employee Central</w:t>
            </w:r>
            <w:r w:rsidRPr="006822B3">
              <w:t xml:space="preserve"> </w:t>
            </w:r>
            <w:r w:rsidRPr="00187B9E">
              <w:t>as an HR Administrator.</w:t>
            </w:r>
          </w:p>
        </w:tc>
        <w:tc>
          <w:tcPr>
            <w:tcW w:w="4590" w:type="dxa"/>
            <w:shd w:val="clear" w:color="auto" w:fill="auto"/>
          </w:tcPr>
          <w:p w14:paraId="0FCC7D1F" w14:textId="77777777" w:rsidR="00CF3F2D" w:rsidRPr="00187B9E" w:rsidRDefault="00CF3F2D" w:rsidP="00467E8A"/>
        </w:tc>
        <w:tc>
          <w:tcPr>
            <w:tcW w:w="3150" w:type="dxa"/>
            <w:shd w:val="clear" w:color="auto" w:fill="auto"/>
          </w:tcPr>
          <w:p w14:paraId="32E8BA78" w14:textId="77777777" w:rsidR="00CF3F2D" w:rsidRPr="00187B9E" w:rsidRDefault="00CF3F2D" w:rsidP="00467E8A">
            <w:r w:rsidRPr="00187B9E">
              <w:t xml:space="preserve">The </w:t>
            </w:r>
            <w:r w:rsidRPr="00187B9E">
              <w:rPr>
                <w:rStyle w:val="SAPScreenElement"/>
              </w:rPr>
              <w:t>Home</w:t>
            </w:r>
            <w:r w:rsidRPr="00187B9E">
              <w:t xml:space="preserve"> page is displayed.</w:t>
            </w:r>
          </w:p>
        </w:tc>
        <w:tc>
          <w:tcPr>
            <w:tcW w:w="1260" w:type="dxa"/>
          </w:tcPr>
          <w:p w14:paraId="25466DE1" w14:textId="77777777" w:rsidR="00CF3F2D" w:rsidRPr="00187B9E" w:rsidRDefault="00CF3F2D" w:rsidP="00467E8A">
            <w:pPr>
              <w:rPr>
                <w:rFonts w:cs="Arial"/>
                <w:bCs/>
              </w:rPr>
            </w:pPr>
          </w:p>
        </w:tc>
      </w:tr>
      <w:tr w:rsidR="00CF3F2D" w:rsidRPr="00187B9E" w14:paraId="69A55A95" w14:textId="77777777" w:rsidTr="00467E8A">
        <w:trPr>
          <w:trHeight w:val="1137"/>
        </w:trPr>
        <w:tc>
          <w:tcPr>
            <w:tcW w:w="900" w:type="dxa"/>
            <w:shd w:val="clear" w:color="auto" w:fill="auto"/>
          </w:tcPr>
          <w:p w14:paraId="76F1489F" w14:textId="77777777" w:rsidR="00CF3F2D" w:rsidRPr="00187B9E" w:rsidRDefault="00CF3F2D" w:rsidP="00467E8A">
            <w:r w:rsidRPr="00187B9E">
              <w:t>2</w:t>
            </w:r>
          </w:p>
        </w:tc>
        <w:tc>
          <w:tcPr>
            <w:tcW w:w="1710" w:type="dxa"/>
            <w:shd w:val="clear" w:color="auto" w:fill="auto"/>
          </w:tcPr>
          <w:p w14:paraId="217BEA35" w14:textId="77777777" w:rsidR="00CF3F2D" w:rsidRPr="00187B9E" w:rsidRDefault="00CF3F2D" w:rsidP="00467E8A">
            <w:pPr>
              <w:rPr>
                <w:rStyle w:val="SAPEmphasis"/>
              </w:rPr>
            </w:pPr>
            <w:r w:rsidRPr="00187B9E">
              <w:rPr>
                <w:rStyle w:val="SAPEmphasis"/>
              </w:rPr>
              <w:t>Search Employee</w:t>
            </w:r>
          </w:p>
        </w:tc>
        <w:tc>
          <w:tcPr>
            <w:tcW w:w="2672" w:type="dxa"/>
            <w:shd w:val="clear" w:color="auto" w:fill="auto"/>
          </w:tcPr>
          <w:p w14:paraId="29D4C334" w14:textId="77777777" w:rsidR="00CF3F2D" w:rsidRPr="00187B9E" w:rsidRDefault="00CF3F2D" w:rsidP="00467E8A">
            <w:r w:rsidRPr="009F4CD2">
              <w:t>In the</w:t>
            </w:r>
            <w:r w:rsidRPr="009F4CD2">
              <w:rPr>
                <w:rStyle w:val="SAPScreenElement"/>
              </w:rPr>
              <w:t xml:space="preserve"> Search </w:t>
            </w:r>
            <w:r>
              <w:rPr>
                <w:rStyle w:val="SAPScreenElement"/>
              </w:rPr>
              <w:t>for actions or people</w:t>
            </w:r>
            <w:r w:rsidRPr="007D2354">
              <w:t xml:space="preserve"> </w:t>
            </w:r>
            <w:r w:rsidRPr="00F36E6B">
              <w:t>box</w:t>
            </w:r>
            <w:r>
              <w:t>,</w:t>
            </w:r>
            <w:r w:rsidRPr="009F4CD2">
              <w:t xml:space="preserve"> in the top right corner of the </w:t>
            </w:r>
            <w:r>
              <w:t>screen,</w:t>
            </w:r>
            <w:r w:rsidRPr="009F4CD2">
              <w:t xml:space="preserve"> enter the name (or name parts) of the employee for whom you want to maintain data.</w:t>
            </w:r>
          </w:p>
        </w:tc>
        <w:tc>
          <w:tcPr>
            <w:tcW w:w="4590" w:type="dxa"/>
            <w:shd w:val="clear" w:color="auto" w:fill="auto"/>
          </w:tcPr>
          <w:p w14:paraId="62517476" w14:textId="77777777" w:rsidR="00CF3F2D" w:rsidRPr="00187B9E" w:rsidRDefault="00CF3F2D" w:rsidP="00467E8A"/>
        </w:tc>
        <w:tc>
          <w:tcPr>
            <w:tcW w:w="3150" w:type="dxa"/>
            <w:shd w:val="clear" w:color="auto" w:fill="auto"/>
          </w:tcPr>
          <w:p w14:paraId="69EDB326" w14:textId="77777777" w:rsidR="00CF3F2D" w:rsidRPr="00187B9E" w:rsidRDefault="00CF3F2D" w:rsidP="00467E8A">
            <w:r>
              <w:t xml:space="preserve">The autocomplete functionality suggests </w:t>
            </w:r>
            <w:r w:rsidRPr="00187B9E">
              <w:t>a list of employees matching your search criteria.</w:t>
            </w:r>
          </w:p>
        </w:tc>
        <w:tc>
          <w:tcPr>
            <w:tcW w:w="1260" w:type="dxa"/>
          </w:tcPr>
          <w:p w14:paraId="5EFEA24D" w14:textId="77777777" w:rsidR="00CF3F2D" w:rsidRPr="00187B9E" w:rsidRDefault="00CF3F2D" w:rsidP="00467E8A">
            <w:pPr>
              <w:rPr>
                <w:rFonts w:cs="Arial"/>
                <w:bCs/>
              </w:rPr>
            </w:pPr>
          </w:p>
        </w:tc>
      </w:tr>
      <w:tr w:rsidR="00CF3F2D" w:rsidRPr="00187B9E" w14:paraId="521A91C1" w14:textId="77777777" w:rsidTr="00467E8A">
        <w:trPr>
          <w:trHeight w:val="576"/>
        </w:trPr>
        <w:tc>
          <w:tcPr>
            <w:tcW w:w="900" w:type="dxa"/>
            <w:shd w:val="clear" w:color="auto" w:fill="auto"/>
          </w:tcPr>
          <w:p w14:paraId="0790F494" w14:textId="77777777" w:rsidR="00CF3F2D" w:rsidRPr="00187B9E" w:rsidRDefault="00CF3F2D" w:rsidP="00467E8A">
            <w:r w:rsidRPr="00187B9E">
              <w:t>3</w:t>
            </w:r>
          </w:p>
        </w:tc>
        <w:tc>
          <w:tcPr>
            <w:tcW w:w="1710" w:type="dxa"/>
            <w:shd w:val="clear" w:color="auto" w:fill="auto"/>
          </w:tcPr>
          <w:p w14:paraId="5F037B33" w14:textId="77777777" w:rsidR="00CF3F2D" w:rsidRPr="00187B9E" w:rsidRDefault="00CF3F2D" w:rsidP="00467E8A">
            <w:pPr>
              <w:rPr>
                <w:rStyle w:val="SAPEmphasis"/>
              </w:rPr>
            </w:pPr>
            <w:r w:rsidRPr="00187B9E">
              <w:rPr>
                <w:rStyle w:val="SAPEmphasis"/>
              </w:rPr>
              <w:t>Select Employee</w:t>
            </w:r>
          </w:p>
        </w:tc>
        <w:tc>
          <w:tcPr>
            <w:tcW w:w="2672" w:type="dxa"/>
            <w:shd w:val="clear" w:color="auto" w:fill="auto"/>
          </w:tcPr>
          <w:p w14:paraId="239A3E87" w14:textId="77777777" w:rsidR="00CF3F2D" w:rsidRPr="00187B9E" w:rsidRDefault="00CF3F2D" w:rsidP="00467E8A">
            <w:r w:rsidRPr="00187B9E">
              <w:rPr>
                <w:rFonts w:cs="Arial"/>
                <w:bCs/>
              </w:rPr>
              <w:t>Select from the result list the appropriate employee for whom you want to maintain social insurance data.</w:t>
            </w:r>
          </w:p>
        </w:tc>
        <w:tc>
          <w:tcPr>
            <w:tcW w:w="4590" w:type="dxa"/>
            <w:shd w:val="clear" w:color="auto" w:fill="auto"/>
          </w:tcPr>
          <w:p w14:paraId="6F5D8334" w14:textId="77777777" w:rsidR="00CF3F2D" w:rsidRPr="00187B9E" w:rsidRDefault="00CF3F2D" w:rsidP="00467E8A"/>
        </w:tc>
        <w:tc>
          <w:tcPr>
            <w:tcW w:w="3150" w:type="dxa"/>
            <w:shd w:val="clear" w:color="auto" w:fill="auto"/>
          </w:tcPr>
          <w:p w14:paraId="717F4AA3" w14:textId="77777777" w:rsidR="00CF3F2D" w:rsidRPr="00187B9E" w:rsidRDefault="00CF3F2D" w:rsidP="00467E8A">
            <w:r w:rsidRPr="00187B9E">
              <w:t xml:space="preserve">You are directed to the </w:t>
            </w:r>
            <w:r w:rsidRPr="00187B9E">
              <w:rPr>
                <w:rStyle w:val="SAPScreenElement"/>
              </w:rPr>
              <w:t>Employee Files</w:t>
            </w:r>
            <w:r w:rsidRPr="00187B9E">
              <w:t xml:space="preserve"> page in which the profile of the employee is displayed.</w:t>
            </w:r>
          </w:p>
        </w:tc>
        <w:tc>
          <w:tcPr>
            <w:tcW w:w="1260" w:type="dxa"/>
          </w:tcPr>
          <w:p w14:paraId="3B5F4D05" w14:textId="77777777" w:rsidR="00CF3F2D" w:rsidRPr="00187B9E" w:rsidRDefault="00CF3F2D" w:rsidP="00467E8A">
            <w:pPr>
              <w:rPr>
                <w:rFonts w:cs="Arial"/>
                <w:bCs/>
              </w:rPr>
            </w:pPr>
          </w:p>
        </w:tc>
      </w:tr>
      <w:tr w:rsidR="00CF3F2D" w:rsidRPr="00187B9E" w14:paraId="00A9B1DB" w14:textId="77777777" w:rsidTr="00467E8A">
        <w:trPr>
          <w:trHeight w:val="144"/>
        </w:trPr>
        <w:tc>
          <w:tcPr>
            <w:tcW w:w="900" w:type="dxa"/>
            <w:shd w:val="clear" w:color="auto" w:fill="auto"/>
          </w:tcPr>
          <w:p w14:paraId="60568A41" w14:textId="77777777" w:rsidR="00CF3F2D" w:rsidRPr="00187B9E" w:rsidRDefault="00CF3F2D" w:rsidP="00467E8A">
            <w:r w:rsidRPr="00187B9E">
              <w:t>4</w:t>
            </w:r>
          </w:p>
        </w:tc>
        <w:tc>
          <w:tcPr>
            <w:tcW w:w="1710" w:type="dxa"/>
            <w:shd w:val="clear" w:color="auto" w:fill="auto"/>
          </w:tcPr>
          <w:p w14:paraId="7302C417" w14:textId="77777777" w:rsidR="00CF3F2D" w:rsidRPr="00187B9E" w:rsidRDefault="00CF3F2D" w:rsidP="00467E8A">
            <w:pPr>
              <w:rPr>
                <w:rFonts w:cs="Arial"/>
                <w:b/>
                <w:bCs/>
              </w:rPr>
            </w:pPr>
            <w:r w:rsidRPr="00386D74">
              <w:rPr>
                <w:rStyle w:val="SAPEmphasis"/>
              </w:rPr>
              <w:t>Go to</w:t>
            </w:r>
            <w:r w:rsidRPr="009F4CD2">
              <w:rPr>
                <w:rFonts w:cs="Arial"/>
                <w:b/>
                <w:bCs/>
              </w:rPr>
              <w:t xml:space="preserve"> </w:t>
            </w:r>
            <w:r w:rsidRPr="009F4CD2">
              <w:rPr>
                <w:rStyle w:val="SAPScreenElement"/>
                <w:b/>
                <w:color w:val="auto"/>
              </w:rPr>
              <w:t>Payroll Information</w:t>
            </w:r>
            <w:r w:rsidRPr="009F4CD2">
              <w:rPr>
                <w:rFonts w:cs="Arial"/>
                <w:b/>
                <w:bCs/>
              </w:rPr>
              <w:t xml:space="preserve"> </w:t>
            </w:r>
            <w:r>
              <w:rPr>
                <w:rStyle w:val="SAPEmphasis"/>
              </w:rPr>
              <w:t>subsection</w:t>
            </w:r>
          </w:p>
        </w:tc>
        <w:tc>
          <w:tcPr>
            <w:tcW w:w="2672" w:type="dxa"/>
            <w:shd w:val="clear" w:color="auto" w:fill="auto"/>
          </w:tcPr>
          <w:p w14:paraId="4C299673" w14:textId="77777777" w:rsidR="00CF3F2D" w:rsidRPr="00187B9E" w:rsidRDefault="00CF3F2D" w:rsidP="00467E8A">
            <w:r>
              <w:t xml:space="preserve">Go </w:t>
            </w:r>
            <w:r w:rsidRPr="008E6890">
              <w:t>to</w:t>
            </w:r>
            <w:r w:rsidRPr="008E6890">
              <w:rPr>
                <w:rFonts w:cs="Arial"/>
                <w:bCs/>
              </w:rPr>
              <w:t xml:space="preserve"> the </w:t>
            </w:r>
            <w:r w:rsidRPr="006B4DCD">
              <w:rPr>
                <w:rStyle w:val="SAPScreenElement"/>
              </w:rPr>
              <w:t>Employment Information</w:t>
            </w:r>
            <w:r w:rsidRPr="008E6890">
              <w:rPr>
                <w:rFonts w:cs="Arial"/>
                <w:bCs/>
              </w:rPr>
              <w:t xml:space="preserve"> section</w:t>
            </w:r>
            <w:r w:rsidRPr="006B4DCD">
              <w:rPr>
                <w:rFonts w:cs="Arial"/>
                <w:bCs/>
              </w:rPr>
              <w:t xml:space="preserve"> and there </w:t>
            </w:r>
            <w:r w:rsidRPr="008E6890">
              <w:rPr>
                <w:rFonts w:cs="Arial"/>
                <w:bCs/>
              </w:rPr>
              <w:t xml:space="preserve">scroll to the </w:t>
            </w:r>
            <w:r w:rsidRPr="006B4DCD">
              <w:rPr>
                <w:rStyle w:val="SAPScreenElement"/>
              </w:rPr>
              <w:t>Payroll Information</w:t>
            </w:r>
            <w:r w:rsidRPr="008E6890">
              <w:rPr>
                <w:rFonts w:cs="Arial"/>
                <w:bCs/>
              </w:rPr>
              <w:t xml:space="preserve"> subsection</w:t>
            </w:r>
            <w:r w:rsidRPr="008E6890">
              <w:rPr>
                <w:rStyle w:val="SAPScreenElement"/>
              </w:rPr>
              <w:t>.</w:t>
            </w:r>
          </w:p>
        </w:tc>
        <w:tc>
          <w:tcPr>
            <w:tcW w:w="4590" w:type="dxa"/>
            <w:shd w:val="clear" w:color="auto" w:fill="auto"/>
          </w:tcPr>
          <w:p w14:paraId="727D896C" w14:textId="77777777" w:rsidR="00CF3F2D" w:rsidRPr="00187B9E" w:rsidRDefault="00CF3F2D" w:rsidP="00467E8A"/>
        </w:tc>
        <w:tc>
          <w:tcPr>
            <w:tcW w:w="3150" w:type="dxa"/>
            <w:shd w:val="clear" w:color="auto" w:fill="auto"/>
          </w:tcPr>
          <w:p w14:paraId="550DF7A8" w14:textId="77777777" w:rsidR="00CF3F2D" w:rsidRPr="00187B9E" w:rsidRDefault="00CF3F2D" w:rsidP="00467E8A">
            <w:r w:rsidRPr="009F4CD2">
              <w:t xml:space="preserve">The </w:t>
            </w:r>
            <w:r w:rsidRPr="009F4CD2">
              <w:rPr>
                <w:rStyle w:val="SAPScreenElement"/>
              </w:rPr>
              <w:t>Payroll Information</w:t>
            </w:r>
            <w:r w:rsidRPr="009F4CD2">
              <w:t xml:space="preserve"> </w:t>
            </w:r>
            <w:r>
              <w:t>subsection</w:t>
            </w:r>
            <w:r w:rsidRPr="009F4CD2">
              <w:t xml:space="preserve"> is displayed. It contains </w:t>
            </w:r>
            <w:r>
              <w:t>several block</w:t>
            </w:r>
            <w:r w:rsidRPr="009F4CD2">
              <w:t>s configured as per your requirements.</w:t>
            </w:r>
          </w:p>
        </w:tc>
        <w:tc>
          <w:tcPr>
            <w:tcW w:w="1260" w:type="dxa"/>
          </w:tcPr>
          <w:p w14:paraId="13E2D8F4" w14:textId="77777777" w:rsidR="00CF3F2D" w:rsidRPr="00187B9E" w:rsidRDefault="00CF3F2D" w:rsidP="00467E8A">
            <w:pPr>
              <w:rPr>
                <w:rFonts w:cs="Arial"/>
                <w:bCs/>
              </w:rPr>
            </w:pPr>
          </w:p>
        </w:tc>
      </w:tr>
      <w:tr w:rsidR="00CF3F2D" w:rsidRPr="00187B9E" w14:paraId="73F8E67A" w14:textId="77777777" w:rsidTr="00467E8A">
        <w:trPr>
          <w:trHeight w:val="283"/>
        </w:trPr>
        <w:tc>
          <w:tcPr>
            <w:tcW w:w="900" w:type="dxa"/>
            <w:shd w:val="clear" w:color="auto" w:fill="auto"/>
          </w:tcPr>
          <w:p w14:paraId="0918CE4B" w14:textId="77777777" w:rsidR="00CF3F2D" w:rsidRPr="00187B9E" w:rsidRDefault="00CF3F2D" w:rsidP="00467E8A">
            <w:r w:rsidRPr="00187B9E">
              <w:t>5</w:t>
            </w:r>
          </w:p>
        </w:tc>
        <w:tc>
          <w:tcPr>
            <w:tcW w:w="1710" w:type="dxa"/>
            <w:shd w:val="clear" w:color="auto" w:fill="auto"/>
          </w:tcPr>
          <w:p w14:paraId="17AEBB69" w14:textId="77777777" w:rsidR="00CF3F2D" w:rsidRPr="00187B9E" w:rsidRDefault="00CF3F2D" w:rsidP="00467E8A">
            <w:pPr>
              <w:rPr>
                <w:rFonts w:cs="Arial"/>
                <w:b/>
                <w:bCs/>
              </w:rPr>
            </w:pPr>
            <w:r w:rsidRPr="00187B9E">
              <w:rPr>
                <w:rStyle w:val="SAPEmphasis"/>
              </w:rPr>
              <w:t>Select Social Insurance</w:t>
            </w:r>
          </w:p>
        </w:tc>
        <w:tc>
          <w:tcPr>
            <w:tcW w:w="2672" w:type="dxa"/>
            <w:shd w:val="clear" w:color="auto" w:fill="auto"/>
          </w:tcPr>
          <w:p w14:paraId="255877E9" w14:textId="77777777" w:rsidR="00CF3F2D" w:rsidRPr="00187B9E" w:rsidRDefault="00CF3F2D" w:rsidP="00467E8A">
            <w:r w:rsidRPr="00187B9E">
              <w:t xml:space="preserve">In the </w:t>
            </w:r>
            <w:r w:rsidRPr="00187B9E">
              <w:rPr>
                <w:rStyle w:val="SAPScreenElement"/>
              </w:rPr>
              <w:t>Social Insurance</w:t>
            </w:r>
            <w:r w:rsidRPr="00187B9E">
              <w:t xml:space="preserve"> </w:t>
            </w:r>
            <w:r>
              <w:t>block,</w:t>
            </w:r>
            <w:r w:rsidRPr="00187B9E">
              <w:t xml:space="preserve"> select the </w:t>
            </w:r>
            <w:r w:rsidRPr="00187B9E">
              <w:rPr>
                <w:rStyle w:val="SAPScreenElement"/>
              </w:rPr>
              <w:t>Social Insurance</w:t>
            </w:r>
            <w:r w:rsidRPr="00187B9E">
              <w:t xml:space="preserve"> link.</w:t>
            </w:r>
          </w:p>
        </w:tc>
        <w:tc>
          <w:tcPr>
            <w:tcW w:w="4590" w:type="dxa"/>
            <w:shd w:val="clear" w:color="auto" w:fill="auto"/>
          </w:tcPr>
          <w:p w14:paraId="4DFCEFC9" w14:textId="77777777" w:rsidR="00CF3F2D" w:rsidRPr="00187B9E" w:rsidRDefault="00CF3F2D" w:rsidP="00467E8A"/>
        </w:tc>
        <w:tc>
          <w:tcPr>
            <w:tcW w:w="3150" w:type="dxa"/>
            <w:shd w:val="clear" w:color="auto" w:fill="auto"/>
          </w:tcPr>
          <w:p w14:paraId="7B87D4CF" w14:textId="77777777" w:rsidR="00CF3F2D" w:rsidRPr="00187B9E" w:rsidRDefault="00CF3F2D" w:rsidP="00467E8A">
            <w:r w:rsidRPr="00187B9E">
              <w:t xml:space="preserve">You are linked to </w:t>
            </w:r>
            <w:r w:rsidRPr="003F74EB">
              <w:t>Employee Central Payroll</w:t>
            </w:r>
            <w:r w:rsidRPr="00187B9E">
              <w:t>, where you need to enter logon details. A table is displayed, containing the already existing records (if any, otherwise, the table is empty).</w:t>
            </w:r>
          </w:p>
        </w:tc>
        <w:tc>
          <w:tcPr>
            <w:tcW w:w="1260" w:type="dxa"/>
          </w:tcPr>
          <w:p w14:paraId="24FC092E" w14:textId="77777777" w:rsidR="00CF3F2D" w:rsidRPr="00187B9E" w:rsidRDefault="00CF3F2D" w:rsidP="00467E8A">
            <w:pPr>
              <w:rPr>
                <w:rFonts w:cs="Arial"/>
                <w:bCs/>
              </w:rPr>
            </w:pPr>
          </w:p>
        </w:tc>
      </w:tr>
      <w:tr w:rsidR="00CF3F2D" w:rsidRPr="00187B9E" w14:paraId="7D3778E6" w14:textId="77777777" w:rsidTr="00467E8A">
        <w:trPr>
          <w:trHeight w:val="576"/>
        </w:trPr>
        <w:tc>
          <w:tcPr>
            <w:tcW w:w="900" w:type="dxa"/>
            <w:shd w:val="clear" w:color="auto" w:fill="auto"/>
          </w:tcPr>
          <w:p w14:paraId="2EAEBC13" w14:textId="77777777" w:rsidR="00CF3F2D" w:rsidRPr="00187B9E" w:rsidRDefault="00CF3F2D" w:rsidP="00467E8A">
            <w:r w:rsidRPr="00187B9E">
              <w:t>6</w:t>
            </w:r>
          </w:p>
        </w:tc>
        <w:tc>
          <w:tcPr>
            <w:tcW w:w="1710" w:type="dxa"/>
            <w:shd w:val="clear" w:color="auto" w:fill="auto"/>
          </w:tcPr>
          <w:p w14:paraId="0071F228" w14:textId="77777777" w:rsidR="00CF3F2D" w:rsidRPr="00187B9E" w:rsidRDefault="00CF3F2D" w:rsidP="00467E8A">
            <w:pPr>
              <w:rPr>
                <w:rFonts w:cs="Arial"/>
                <w:b/>
                <w:bCs/>
              </w:rPr>
            </w:pPr>
            <w:r w:rsidRPr="00187B9E">
              <w:rPr>
                <w:rStyle w:val="SAPEmphasis"/>
              </w:rPr>
              <w:t>Create New Social Insurance Record</w:t>
            </w:r>
          </w:p>
        </w:tc>
        <w:tc>
          <w:tcPr>
            <w:tcW w:w="2672" w:type="dxa"/>
            <w:shd w:val="clear" w:color="auto" w:fill="auto"/>
          </w:tcPr>
          <w:p w14:paraId="2E63A66C" w14:textId="77777777" w:rsidR="00CF3F2D" w:rsidRPr="00187B9E" w:rsidRDefault="00CF3F2D" w:rsidP="00467E8A">
            <w:r w:rsidRPr="00187B9E">
              <w:t xml:space="preserve">On the displayed </w:t>
            </w:r>
            <w:r w:rsidRPr="00187B9E">
              <w:rPr>
                <w:rStyle w:val="SAPScreenElement"/>
              </w:rPr>
              <w:t>Social Insurance</w:t>
            </w:r>
            <w:r w:rsidRPr="00187B9E">
              <w:t xml:space="preserve"> page, select the </w:t>
            </w:r>
            <w:r w:rsidRPr="00187B9E">
              <w:rPr>
                <w:rStyle w:val="SAPScreenElement"/>
              </w:rPr>
              <w:t xml:space="preserve">New </w:t>
            </w:r>
            <w:r w:rsidRPr="00187B9E">
              <w:t>pushbutton.</w:t>
            </w:r>
          </w:p>
        </w:tc>
        <w:tc>
          <w:tcPr>
            <w:tcW w:w="4590" w:type="dxa"/>
            <w:shd w:val="clear" w:color="auto" w:fill="auto"/>
          </w:tcPr>
          <w:p w14:paraId="3FF4586C" w14:textId="77777777" w:rsidR="00CF3F2D" w:rsidRPr="00187B9E" w:rsidRDefault="00CF3F2D" w:rsidP="00467E8A"/>
        </w:tc>
        <w:tc>
          <w:tcPr>
            <w:tcW w:w="3150" w:type="dxa"/>
            <w:shd w:val="clear" w:color="auto" w:fill="auto"/>
          </w:tcPr>
          <w:p w14:paraId="1BF10EC0" w14:textId="77777777" w:rsidR="00CF3F2D" w:rsidRPr="00187B9E" w:rsidRDefault="00CF3F2D" w:rsidP="00467E8A">
            <w:r w:rsidRPr="00187B9E">
              <w:t>The fields to be filled show up below the table.</w:t>
            </w:r>
          </w:p>
        </w:tc>
        <w:tc>
          <w:tcPr>
            <w:tcW w:w="1260" w:type="dxa"/>
          </w:tcPr>
          <w:p w14:paraId="09CF9FF0" w14:textId="77777777" w:rsidR="00CF3F2D" w:rsidRPr="00187B9E" w:rsidRDefault="00CF3F2D" w:rsidP="00467E8A">
            <w:pPr>
              <w:rPr>
                <w:rFonts w:cs="Arial"/>
                <w:bCs/>
              </w:rPr>
            </w:pPr>
          </w:p>
        </w:tc>
      </w:tr>
      <w:tr w:rsidR="00CF3F2D" w:rsidRPr="00187B9E" w14:paraId="4482F4D1" w14:textId="77777777" w:rsidTr="00467E8A">
        <w:trPr>
          <w:trHeight w:val="576"/>
        </w:trPr>
        <w:tc>
          <w:tcPr>
            <w:tcW w:w="900" w:type="dxa"/>
            <w:vMerge w:val="restart"/>
            <w:shd w:val="clear" w:color="auto" w:fill="auto"/>
          </w:tcPr>
          <w:p w14:paraId="54261108" w14:textId="77777777" w:rsidR="00CF3F2D" w:rsidRPr="00187B9E" w:rsidRDefault="00CF3F2D" w:rsidP="00467E8A">
            <w:r w:rsidRPr="00187B9E">
              <w:t>7</w:t>
            </w:r>
          </w:p>
        </w:tc>
        <w:tc>
          <w:tcPr>
            <w:tcW w:w="1710" w:type="dxa"/>
            <w:vMerge w:val="restart"/>
            <w:shd w:val="clear" w:color="auto" w:fill="auto"/>
          </w:tcPr>
          <w:p w14:paraId="536834F3" w14:textId="77777777" w:rsidR="00CF3F2D" w:rsidRPr="00187B9E" w:rsidRDefault="00CF3F2D" w:rsidP="00467E8A">
            <w:pPr>
              <w:rPr>
                <w:rFonts w:cs="Arial"/>
                <w:b/>
                <w:bCs/>
              </w:rPr>
            </w:pPr>
            <w:r w:rsidRPr="00187B9E">
              <w:rPr>
                <w:rStyle w:val="SAPEmphasis"/>
              </w:rPr>
              <w:t>Maintain General Social Insurance Data</w:t>
            </w:r>
          </w:p>
        </w:tc>
        <w:tc>
          <w:tcPr>
            <w:tcW w:w="2672" w:type="dxa"/>
            <w:vMerge w:val="restart"/>
            <w:shd w:val="clear" w:color="auto" w:fill="auto"/>
          </w:tcPr>
          <w:p w14:paraId="5FC42E55" w14:textId="77777777" w:rsidR="00CF3F2D" w:rsidRPr="00187B9E" w:rsidRDefault="00CF3F2D" w:rsidP="00467E8A">
            <w:r w:rsidRPr="00187B9E">
              <w:t>Enter the validity period for the record:</w:t>
            </w:r>
          </w:p>
        </w:tc>
        <w:tc>
          <w:tcPr>
            <w:tcW w:w="4590" w:type="dxa"/>
            <w:shd w:val="clear" w:color="auto" w:fill="auto"/>
          </w:tcPr>
          <w:p w14:paraId="04326DD7" w14:textId="77777777" w:rsidR="00CF3F2D" w:rsidRPr="00187B9E" w:rsidRDefault="00CF3F2D" w:rsidP="00467E8A">
            <w:pPr>
              <w:rPr>
                <w:rStyle w:val="SAPScreenElement"/>
                <w:rFonts w:ascii="BentonSans Book" w:hAnsi="BentonSans Book"/>
                <w:color w:val="auto"/>
              </w:rPr>
            </w:pPr>
            <w:r w:rsidRPr="00187B9E">
              <w:rPr>
                <w:rStyle w:val="SAPScreenElement"/>
              </w:rPr>
              <w:t xml:space="preserve">Valid From: </w:t>
            </w:r>
            <w:r w:rsidRPr="00187B9E">
              <w:t xml:space="preserve">the hiring date of the employee is defaulted; leave as is </w:t>
            </w:r>
          </w:p>
        </w:tc>
        <w:tc>
          <w:tcPr>
            <w:tcW w:w="3150" w:type="dxa"/>
            <w:vMerge w:val="restart"/>
            <w:shd w:val="clear" w:color="auto" w:fill="auto"/>
          </w:tcPr>
          <w:p w14:paraId="1DAC875B" w14:textId="77777777" w:rsidR="00CF3F2D" w:rsidRPr="00187B9E" w:rsidRDefault="00CF3F2D" w:rsidP="00467E8A"/>
        </w:tc>
        <w:tc>
          <w:tcPr>
            <w:tcW w:w="1260" w:type="dxa"/>
          </w:tcPr>
          <w:p w14:paraId="7ED17503" w14:textId="77777777" w:rsidR="00CF3F2D" w:rsidRPr="00187B9E" w:rsidRDefault="00CF3F2D" w:rsidP="00467E8A">
            <w:pPr>
              <w:rPr>
                <w:rFonts w:cs="Arial"/>
                <w:bCs/>
              </w:rPr>
            </w:pPr>
          </w:p>
        </w:tc>
      </w:tr>
      <w:tr w:rsidR="00CF3F2D" w:rsidRPr="00187B9E" w14:paraId="1B6A4612" w14:textId="77777777" w:rsidTr="00467E8A">
        <w:trPr>
          <w:trHeight w:val="288"/>
        </w:trPr>
        <w:tc>
          <w:tcPr>
            <w:tcW w:w="900" w:type="dxa"/>
            <w:vMerge/>
            <w:shd w:val="clear" w:color="auto" w:fill="auto"/>
          </w:tcPr>
          <w:p w14:paraId="6EF6D229" w14:textId="77777777" w:rsidR="00CF3F2D" w:rsidRPr="00187B9E" w:rsidRDefault="00CF3F2D" w:rsidP="00467E8A"/>
        </w:tc>
        <w:tc>
          <w:tcPr>
            <w:tcW w:w="1710" w:type="dxa"/>
            <w:vMerge/>
            <w:shd w:val="clear" w:color="auto" w:fill="auto"/>
          </w:tcPr>
          <w:p w14:paraId="0DE95FBD" w14:textId="77777777" w:rsidR="00CF3F2D" w:rsidRPr="00187B9E" w:rsidRDefault="00CF3F2D" w:rsidP="00467E8A">
            <w:pPr>
              <w:rPr>
                <w:rStyle w:val="SAPEmphasis"/>
              </w:rPr>
            </w:pPr>
          </w:p>
        </w:tc>
        <w:tc>
          <w:tcPr>
            <w:tcW w:w="2672" w:type="dxa"/>
            <w:vMerge/>
            <w:shd w:val="clear" w:color="auto" w:fill="auto"/>
          </w:tcPr>
          <w:p w14:paraId="4D0A9E6A" w14:textId="77777777" w:rsidR="00CF3F2D" w:rsidRPr="00187B9E" w:rsidRDefault="00CF3F2D" w:rsidP="00467E8A"/>
        </w:tc>
        <w:tc>
          <w:tcPr>
            <w:tcW w:w="4590" w:type="dxa"/>
            <w:shd w:val="clear" w:color="auto" w:fill="auto"/>
          </w:tcPr>
          <w:p w14:paraId="2B6C30A9" w14:textId="77777777" w:rsidR="00CF3F2D" w:rsidRPr="00187B9E" w:rsidRDefault="00CF3F2D" w:rsidP="00467E8A">
            <w:pPr>
              <w:rPr>
                <w:rStyle w:val="SAPScreenElement"/>
              </w:rPr>
            </w:pPr>
            <w:r w:rsidRPr="00187B9E">
              <w:rPr>
                <w:rStyle w:val="SAPScreenElement"/>
              </w:rPr>
              <w:t xml:space="preserve">To: </w:t>
            </w:r>
            <w:r w:rsidRPr="00187B9E">
              <w:rPr>
                <w:rStyle w:val="SAPUserEntry"/>
                <w:b w:val="0"/>
                <w:color w:val="auto"/>
              </w:rPr>
              <w:t>Unlimited</w:t>
            </w:r>
            <w:r w:rsidRPr="00187B9E">
              <w:t xml:space="preserve"> is defaulted; leave as is</w:t>
            </w:r>
          </w:p>
        </w:tc>
        <w:tc>
          <w:tcPr>
            <w:tcW w:w="3150" w:type="dxa"/>
            <w:vMerge/>
            <w:shd w:val="clear" w:color="auto" w:fill="auto"/>
          </w:tcPr>
          <w:p w14:paraId="7093894D" w14:textId="77777777" w:rsidR="00CF3F2D" w:rsidRPr="00187B9E" w:rsidRDefault="00CF3F2D" w:rsidP="00467E8A"/>
        </w:tc>
        <w:tc>
          <w:tcPr>
            <w:tcW w:w="1260" w:type="dxa"/>
          </w:tcPr>
          <w:p w14:paraId="67073ADE" w14:textId="77777777" w:rsidR="00CF3F2D" w:rsidRPr="00187B9E" w:rsidRDefault="00CF3F2D" w:rsidP="00467E8A">
            <w:pPr>
              <w:rPr>
                <w:rFonts w:cs="Arial"/>
                <w:bCs/>
              </w:rPr>
            </w:pPr>
          </w:p>
        </w:tc>
      </w:tr>
      <w:tr w:rsidR="00CF3F2D" w:rsidRPr="00187B9E" w14:paraId="3292C7CB" w14:textId="77777777" w:rsidTr="00467E8A">
        <w:trPr>
          <w:trHeight w:val="864"/>
        </w:trPr>
        <w:tc>
          <w:tcPr>
            <w:tcW w:w="900" w:type="dxa"/>
            <w:vMerge/>
            <w:shd w:val="clear" w:color="auto" w:fill="auto"/>
          </w:tcPr>
          <w:p w14:paraId="570ED7D6" w14:textId="77777777" w:rsidR="00CF3F2D" w:rsidRPr="00187B9E" w:rsidRDefault="00CF3F2D" w:rsidP="00467E8A"/>
        </w:tc>
        <w:tc>
          <w:tcPr>
            <w:tcW w:w="1710" w:type="dxa"/>
            <w:vMerge/>
            <w:shd w:val="clear" w:color="auto" w:fill="auto"/>
          </w:tcPr>
          <w:p w14:paraId="6F7B0887" w14:textId="77777777" w:rsidR="00CF3F2D" w:rsidRPr="00187B9E" w:rsidRDefault="00CF3F2D" w:rsidP="00467E8A">
            <w:pPr>
              <w:rPr>
                <w:rFonts w:cs="Arial"/>
                <w:b/>
                <w:bCs/>
              </w:rPr>
            </w:pPr>
          </w:p>
        </w:tc>
        <w:tc>
          <w:tcPr>
            <w:tcW w:w="2672" w:type="dxa"/>
            <w:vMerge w:val="restart"/>
            <w:shd w:val="clear" w:color="auto" w:fill="auto"/>
          </w:tcPr>
          <w:p w14:paraId="5E031070" w14:textId="77777777" w:rsidR="00CF3F2D" w:rsidRPr="00187B9E" w:rsidRDefault="00CF3F2D" w:rsidP="00467E8A">
            <w:r w:rsidRPr="00187B9E">
              <w:t xml:space="preserve">In the </w:t>
            </w:r>
            <w:r w:rsidRPr="00187B9E">
              <w:rPr>
                <w:rStyle w:val="SAPScreenElement"/>
              </w:rPr>
              <w:t>General Social Insurance Data</w:t>
            </w:r>
            <w:r w:rsidRPr="00187B9E">
              <w:t xml:space="preserve"> </w:t>
            </w:r>
            <w:r>
              <w:t>section</w:t>
            </w:r>
            <w:r w:rsidRPr="00187B9E">
              <w:t xml:space="preserve"> make the following entries:</w:t>
            </w:r>
          </w:p>
          <w:p w14:paraId="369A7A05" w14:textId="77777777" w:rsidR="00CF3F2D" w:rsidRPr="00187B9E" w:rsidRDefault="00CF3F2D" w:rsidP="00467E8A"/>
          <w:p w14:paraId="5F47E9C8" w14:textId="77777777" w:rsidR="00CF3F2D" w:rsidRPr="00187B9E" w:rsidRDefault="00CF3F2D" w:rsidP="00467E8A">
            <w:r w:rsidRPr="00187B9E">
              <w:t xml:space="preserve">in the </w:t>
            </w:r>
            <w:r w:rsidRPr="00187B9E">
              <w:rPr>
                <w:rStyle w:val="SAPScreenElement"/>
              </w:rPr>
              <w:t>Social Insurance Key/Pension Insurance Number</w:t>
            </w:r>
            <w:r w:rsidRPr="00187B9E">
              <w:rPr>
                <w:rFonts w:cs="Arial"/>
                <w:bCs/>
              </w:rPr>
              <w:t xml:space="preserve"> part of the form</w:t>
            </w:r>
            <w:r w:rsidRPr="00187B9E">
              <w:t>:</w:t>
            </w:r>
          </w:p>
          <w:p w14:paraId="64E080EF" w14:textId="77777777" w:rsidR="00CF3F2D" w:rsidRPr="00187B9E" w:rsidRDefault="00CF3F2D" w:rsidP="00467E8A">
            <w:pPr>
              <w:pStyle w:val="SAPNoteHeading"/>
              <w:ind w:left="0"/>
            </w:pPr>
            <w:r w:rsidRPr="00187B9E">
              <w:rPr>
                <w:noProof/>
              </w:rPr>
              <w:drawing>
                <wp:inline distT="0" distB="0" distL="0" distR="0" wp14:anchorId="1D6A60FB" wp14:editId="15174EC9">
                  <wp:extent cx="228600" cy="228600"/>
                  <wp:effectExtent l="0" t="0" r="0" b="0"/>
                  <wp:docPr id="15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87B9E">
              <w:t xml:space="preserve"> Note</w:t>
            </w:r>
          </w:p>
          <w:p w14:paraId="13BF4484" w14:textId="77777777" w:rsidR="00CF3F2D" w:rsidRPr="00187B9E" w:rsidRDefault="00CF3F2D" w:rsidP="00467E8A">
            <w:r w:rsidRPr="00187B9E">
              <w:t xml:space="preserve">All defaulted field values depend on the employee data maintained during hiring or rehiring. </w:t>
            </w:r>
          </w:p>
        </w:tc>
        <w:tc>
          <w:tcPr>
            <w:tcW w:w="4590" w:type="dxa"/>
            <w:shd w:val="clear" w:color="auto" w:fill="auto"/>
          </w:tcPr>
          <w:p w14:paraId="2BB440D0" w14:textId="77777777" w:rsidR="00CF3F2D" w:rsidRPr="00187B9E" w:rsidRDefault="00CF3F2D" w:rsidP="00467E8A">
            <w:r w:rsidRPr="00187B9E">
              <w:rPr>
                <w:rStyle w:val="SAPScreenElement"/>
              </w:rPr>
              <w:t>HI Indicator:</w:t>
            </w:r>
            <w:r w:rsidRPr="00187B9E">
              <w:rPr>
                <w:i/>
              </w:rPr>
              <w:t xml:space="preserve"> </w:t>
            </w:r>
            <w:r w:rsidRPr="00187B9E">
              <w:rPr>
                <w:rStyle w:val="SAPUserEntry"/>
                <w:color w:val="auto"/>
              </w:rPr>
              <w:t>1 General Contribut.</w:t>
            </w:r>
            <w:r w:rsidRPr="00187B9E">
              <w:t xml:space="preserve"> </w:t>
            </w:r>
            <w:r>
              <w:t>(</w:t>
            </w:r>
            <w:r w:rsidRPr="00187B9E">
              <w:t>employees liable for statutory health insurance</w:t>
            </w:r>
            <w:r>
              <w:t>)</w:t>
            </w:r>
            <w:r w:rsidRPr="00187B9E">
              <w:t xml:space="preserve"> is defaulted</w:t>
            </w:r>
            <w:r>
              <w:t>, adapt if required</w:t>
            </w:r>
          </w:p>
        </w:tc>
        <w:tc>
          <w:tcPr>
            <w:tcW w:w="3150" w:type="dxa"/>
            <w:vMerge w:val="restart"/>
            <w:shd w:val="clear" w:color="auto" w:fill="auto"/>
          </w:tcPr>
          <w:p w14:paraId="3D2742A1" w14:textId="77777777" w:rsidR="00CF3F2D" w:rsidRPr="00187B9E" w:rsidRDefault="00CF3F2D" w:rsidP="00467E8A"/>
        </w:tc>
        <w:tc>
          <w:tcPr>
            <w:tcW w:w="1260" w:type="dxa"/>
          </w:tcPr>
          <w:p w14:paraId="2633F6E0" w14:textId="77777777" w:rsidR="00CF3F2D" w:rsidRPr="00187B9E" w:rsidRDefault="00CF3F2D" w:rsidP="00467E8A">
            <w:pPr>
              <w:rPr>
                <w:rFonts w:cs="Arial"/>
                <w:bCs/>
              </w:rPr>
            </w:pPr>
          </w:p>
        </w:tc>
      </w:tr>
      <w:tr w:rsidR="00CF3F2D" w:rsidRPr="00187B9E" w14:paraId="27B52295" w14:textId="77777777" w:rsidTr="00467E8A">
        <w:trPr>
          <w:trHeight w:val="288"/>
        </w:trPr>
        <w:tc>
          <w:tcPr>
            <w:tcW w:w="900" w:type="dxa"/>
            <w:vMerge/>
            <w:shd w:val="clear" w:color="auto" w:fill="auto"/>
          </w:tcPr>
          <w:p w14:paraId="4407771C" w14:textId="77777777" w:rsidR="00CF3F2D" w:rsidRPr="00187B9E" w:rsidRDefault="00CF3F2D" w:rsidP="00467E8A"/>
        </w:tc>
        <w:tc>
          <w:tcPr>
            <w:tcW w:w="1710" w:type="dxa"/>
            <w:vMerge/>
            <w:shd w:val="clear" w:color="auto" w:fill="auto"/>
          </w:tcPr>
          <w:p w14:paraId="6D714822" w14:textId="77777777" w:rsidR="00CF3F2D" w:rsidRPr="00187B9E" w:rsidRDefault="00CF3F2D" w:rsidP="00467E8A">
            <w:pPr>
              <w:rPr>
                <w:rFonts w:cs="Arial"/>
                <w:b/>
                <w:bCs/>
              </w:rPr>
            </w:pPr>
          </w:p>
        </w:tc>
        <w:tc>
          <w:tcPr>
            <w:tcW w:w="2672" w:type="dxa"/>
            <w:vMerge/>
            <w:shd w:val="clear" w:color="auto" w:fill="auto"/>
          </w:tcPr>
          <w:p w14:paraId="2DE92DD3" w14:textId="77777777" w:rsidR="00CF3F2D" w:rsidRPr="00187B9E" w:rsidRDefault="00CF3F2D" w:rsidP="00467E8A"/>
        </w:tc>
        <w:tc>
          <w:tcPr>
            <w:tcW w:w="4590" w:type="dxa"/>
            <w:shd w:val="clear" w:color="auto" w:fill="auto"/>
          </w:tcPr>
          <w:p w14:paraId="658FB9AA" w14:textId="77777777" w:rsidR="00CF3F2D" w:rsidRPr="00187B9E" w:rsidRDefault="00CF3F2D" w:rsidP="00467E8A">
            <w:r w:rsidRPr="00187B9E">
              <w:rPr>
                <w:rStyle w:val="SAPScreenElement"/>
              </w:rPr>
              <w:t>Pension Insurance ID:</w:t>
            </w:r>
            <w:r w:rsidRPr="00187B9E">
              <w:rPr>
                <w:i/>
              </w:rPr>
              <w:t xml:space="preserve"> </w:t>
            </w:r>
            <w:r w:rsidRPr="00187B9E">
              <w:rPr>
                <w:rStyle w:val="SAPUserEntry"/>
                <w:color w:val="auto"/>
              </w:rPr>
              <w:t>1 Full Contribution</w:t>
            </w:r>
            <w:r w:rsidRPr="00187B9E">
              <w:t xml:space="preserve"> </w:t>
            </w:r>
            <w:r>
              <w:t>(</w:t>
            </w:r>
            <w:r w:rsidRPr="00187B9E">
              <w:t>employees who are fully liable for pension insurance contributions</w:t>
            </w:r>
            <w:r>
              <w:t>)</w:t>
            </w:r>
            <w:r w:rsidRPr="00187B9E">
              <w:t xml:space="preserve"> is defaulted</w:t>
            </w:r>
            <w:r>
              <w:t>, adapt if required</w:t>
            </w:r>
          </w:p>
        </w:tc>
        <w:tc>
          <w:tcPr>
            <w:tcW w:w="3150" w:type="dxa"/>
            <w:vMerge/>
            <w:shd w:val="clear" w:color="auto" w:fill="auto"/>
          </w:tcPr>
          <w:p w14:paraId="55D28992" w14:textId="77777777" w:rsidR="00CF3F2D" w:rsidRPr="00187B9E" w:rsidRDefault="00CF3F2D" w:rsidP="00467E8A"/>
        </w:tc>
        <w:tc>
          <w:tcPr>
            <w:tcW w:w="1260" w:type="dxa"/>
          </w:tcPr>
          <w:p w14:paraId="08F48594" w14:textId="77777777" w:rsidR="00CF3F2D" w:rsidRPr="00187B9E" w:rsidRDefault="00CF3F2D" w:rsidP="00467E8A">
            <w:pPr>
              <w:rPr>
                <w:rFonts w:cs="Arial"/>
                <w:bCs/>
              </w:rPr>
            </w:pPr>
          </w:p>
        </w:tc>
      </w:tr>
      <w:tr w:rsidR="00CF3F2D" w:rsidRPr="00187B9E" w14:paraId="4ECE91D7" w14:textId="77777777" w:rsidTr="00467E8A">
        <w:trPr>
          <w:trHeight w:val="576"/>
        </w:trPr>
        <w:tc>
          <w:tcPr>
            <w:tcW w:w="900" w:type="dxa"/>
            <w:vMerge/>
            <w:shd w:val="clear" w:color="auto" w:fill="auto"/>
          </w:tcPr>
          <w:p w14:paraId="6AFC8139" w14:textId="77777777" w:rsidR="00CF3F2D" w:rsidRPr="00187B9E" w:rsidRDefault="00CF3F2D" w:rsidP="00467E8A"/>
        </w:tc>
        <w:tc>
          <w:tcPr>
            <w:tcW w:w="1710" w:type="dxa"/>
            <w:vMerge/>
            <w:shd w:val="clear" w:color="auto" w:fill="auto"/>
          </w:tcPr>
          <w:p w14:paraId="73F65267" w14:textId="77777777" w:rsidR="00CF3F2D" w:rsidRPr="00187B9E" w:rsidRDefault="00CF3F2D" w:rsidP="00467E8A">
            <w:pPr>
              <w:rPr>
                <w:rFonts w:cs="Arial"/>
                <w:b/>
                <w:bCs/>
              </w:rPr>
            </w:pPr>
          </w:p>
        </w:tc>
        <w:tc>
          <w:tcPr>
            <w:tcW w:w="2672" w:type="dxa"/>
            <w:vMerge/>
            <w:shd w:val="clear" w:color="auto" w:fill="auto"/>
          </w:tcPr>
          <w:p w14:paraId="4BC42C6F" w14:textId="77777777" w:rsidR="00CF3F2D" w:rsidRPr="00187B9E" w:rsidRDefault="00CF3F2D" w:rsidP="00467E8A"/>
        </w:tc>
        <w:tc>
          <w:tcPr>
            <w:tcW w:w="4590" w:type="dxa"/>
            <w:shd w:val="clear" w:color="auto" w:fill="auto"/>
          </w:tcPr>
          <w:p w14:paraId="3FE97145" w14:textId="77777777" w:rsidR="00CF3F2D" w:rsidRPr="00187B9E" w:rsidRDefault="00CF3F2D" w:rsidP="00467E8A">
            <w:r w:rsidRPr="00187B9E">
              <w:rPr>
                <w:rStyle w:val="SAPScreenElement"/>
              </w:rPr>
              <w:t>UI Indicator:</w:t>
            </w:r>
            <w:r w:rsidRPr="00187B9E">
              <w:rPr>
                <w:i/>
              </w:rPr>
              <w:t xml:space="preserve"> </w:t>
            </w:r>
            <w:r w:rsidRPr="00187B9E">
              <w:rPr>
                <w:rStyle w:val="SAPUserEntry"/>
                <w:color w:val="auto"/>
              </w:rPr>
              <w:t>1 Full Contribution</w:t>
            </w:r>
            <w:r w:rsidRPr="00187B9E">
              <w:t xml:space="preserve"> </w:t>
            </w:r>
            <w:r>
              <w:t>(</w:t>
            </w:r>
            <w:r w:rsidRPr="00187B9E">
              <w:t>employees who are fully liable for unemployment insurance</w:t>
            </w:r>
            <w:r>
              <w:t xml:space="preserve">), </w:t>
            </w:r>
            <w:r w:rsidRPr="00187B9E">
              <w:t>is defaulted</w:t>
            </w:r>
            <w:r>
              <w:t>, adapt if required</w:t>
            </w:r>
          </w:p>
        </w:tc>
        <w:tc>
          <w:tcPr>
            <w:tcW w:w="3150" w:type="dxa"/>
            <w:vMerge/>
            <w:shd w:val="clear" w:color="auto" w:fill="auto"/>
          </w:tcPr>
          <w:p w14:paraId="79AB40D3" w14:textId="77777777" w:rsidR="00CF3F2D" w:rsidRPr="00187B9E" w:rsidRDefault="00CF3F2D" w:rsidP="00467E8A"/>
        </w:tc>
        <w:tc>
          <w:tcPr>
            <w:tcW w:w="1260" w:type="dxa"/>
          </w:tcPr>
          <w:p w14:paraId="39E2D9E9" w14:textId="77777777" w:rsidR="00CF3F2D" w:rsidRPr="00187B9E" w:rsidRDefault="00CF3F2D" w:rsidP="00467E8A">
            <w:pPr>
              <w:rPr>
                <w:rFonts w:cs="Arial"/>
                <w:bCs/>
              </w:rPr>
            </w:pPr>
          </w:p>
        </w:tc>
      </w:tr>
      <w:tr w:rsidR="00CF3F2D" w:rsidRPr="00187B9E" w14:paraId="440130CB" w14:textId="77777777" w:rsidTr="00467E8A">
        <w:trPr>
          <w:trHeight w:val="288"/>
        </w:trPr>
        <w:tc>
          <w:tcPr>
            <w:tcW w:w="900" w:type="dxa"/>
            <w:vMerge/>
            <w:shd w:val="clear" w:color="auto" w:fill="auto"/>
          </w:tcPr>
          <w:p w14:paraId="65BDC8E8" w14:textId="77777777" w:rsidR="00CF3F2D" w:rsidRPr="00187B9E" w:rsidRDefault="00CF3F2D" w:rsidP="00467E8A"/>
        </w:tc>
        <w:tc>
          <w:tcPr>
            <w:tcW w:w="1710" w:type="dxa"/>
            <w:vMerge/>
            <w:shd w:val="clear" w:color="auto" w:fill="auto"/>
          </w:tcPr>
          <w:p w14:paraId="3CD16A63" w14:textId="77777777" w:rsidR="00CF3F2D" w:rsidRPr="00187B9E" w:rsidRDefault="00CF3F2D" w:rsidP="00467E8A">
            <w:pPr>
              <w:rPr>
                <w:rFonts w:cs="Arial"/>
                <w:b/>
                <w:bCs/>
              </w:rPr>
            </w:pPr>
          </w:p>
        </w:tc>
        <w:tc>
          <w:tcPr>
            <w:tcW w:w="2672" w:type="dxa"/>
            <w:vMerge/>
            <w:shd w:val="clear" w:color="auto" w:fill="auto"/>
          </w:tcPr>
          <w:p w14:paraId="48EB2657" w14:textId="77777777" w:rsidR="00CF3F2D" w:rsidRPr="00187B9E" w:rsidRDefault="00CF3F2D" w:rsidP="00467E8A"/>
        </w:tc>
        <w:tc>
          <w:tcPr>
            <w:tcW w:w="4590" w:type="dxa"/>
            <w:shd w:val="clear" w:color="auto" w:fill="auto"/>
          </w:tcPr>
          <w:p w14:paraId="002AB14D" w14:textId="77777777" w:rsidR="00CF3F2D" w:rsidRPr="00187B9E" w:rsidRDefault="00CF3F2D" w:rsidP="00467E8A">
            <w:r w:rsidRPr="00187B9E">
              <w:rPr>
                <w:rStyle w:val="SAPScreenElement"/>
              </w:rPr>
              <w:t>CI Indicator:</w:t>
            </w:r>
            <w:r w:rsidRPr="00187B9E">
              <w:rPr>
                <w:i/>
              </w:rPr>
              <w:t xml:space="preserve"> </w:t>
            </w:r>
            <w:r w:rsidRPr="00187B9E">
              <w:rPr>
                <w:rStyle w:val="SAPUserEntry"/>
                <w:color w:val="auto"/>
              </w:rPr>
              <w:t>1 General Contribut.</w:t>
            </w:r>
            <w:r w:rsidRPr="00187B9E">
              <w:t xml:space="preserve"> </w:t>
            </w:r>
            <w:r>
              <w:t>(</w:t>
            </w:r>
            <w:r w:rsidRPr="00187B9E">
              <w:t>employees liable to pay statutory health insurance</w:t>
            </w:r>
            <w:r>
              <w:t xml:space="preserve">), </w:t>
            </w:r>
            <w:r w:rsidRPr="00187B9E">
              <w:t>is defaulted</w:t>
            </w:r>
            <w:r>
              <w:t>, adapt if required</w:t>
            </w:r>
          </w:p>
        </w:tc>
        <w:tc>
          <w:tcPr>
            <w:tcW w:w="3150" w:type="dxa"/>
            <w:vMerge/>
            <w:shd w:val="clear" w:color="auto" w:fill="auto"/>
          </w:tcPr>
          <w:p w14:paraId="00E07459" w14:textId="77777777" w:rsidR="00CF3F2D" w:rsidRPr="00187B9E" w:rsidRDefault="00CF3F2D" w:rsidP="00467E8A"/>
        </w:tc>
        <w:tc>
          <w:tcPr>
            <w:tcW w:w="1260" w:type="dxa"/>
          </w:tcPr>
          <w:p w14:paraId="3DDC359A" w14:textId="77777777" w:rsidR="00CF3F2D" w:rsidRPr="00187B9E" w:rsidRDefault="00CF3F2D" w:rsidP="00467E8A">
            <w:pPr>
              <w:rPr>
                <w:rFonts w:cs="Arial"/>
                <w:bCs/>
              </w:rPr>
            </w:pPr>
          </w:p>
        </w:tc>
      </w:tr>
      <w:tr w:rsidR="00CF3F2D" w:rsidRPr="00187B9E" w14:paraId="58491017" w14:textId="77777777" w:rsidTr="00467E8A">
        <w:trPr>
          <w:trHeight w:val="288"/>
        </w:trPr>
        <w:tc>
          <w:tcPr>
            <w:tcW w:w="900" w:type="dxa"/>
            <w:vMerge/>
            <w:shd w:val="clear" w:color="auto" w:fill="auto"/>
          </w:tcPr>
          <w:p w14:paraId="7CB9C4B8" w14:textId="77777777" w:rsidR="00CF3F2D" w:rsidRPr="00187B9E" w:rsidRDefault="00CF3F2D" w:rsidP="00467E8A"/>
        </w:tc>
        <w:tc>
          <w:tcPr>
            <w:tcW w:w="1710" w:type="dxa"/>
            <w:vMerge/>
            <w:shd w:val="clear" w:color="auto" w:fill="auto"/>
          </w:tcPr>
          <w:p w14:paraId="7DBCB309" w14:textId="77777777" w:rsidR="00CF3F2D" w:rsidRPr="00187B9E" w:rsidRDefault="00CF3F2D" w:rsidP="00467E8A">
            <w:pPr>
              <w:rPr>
                <w:rFonts w:cs="Arial"/>
                <w:b/>
                <w:bCs/>
              </w:rPr>
            </w:pPr>
          </w:p>
        </w:tc>
        <w:tc>
          <w:tcPr>
            <w:tcW w:w="2672" w:type="dxa"/>
            <w:vMerge/>
            <w:shd w:val="clear" w:color="auto" w:fill="auto"/>
          </w:tcPr>
          <w:p w14:paraId="4B2D6B90" w14:textId="77777777" w:rsidR="00CF3F2D" w:rsidRPr="00187B9E" w:rsidRDefault="00CF3F2D" w:rsidP="00467E8A"/>
        </w:tc>
        <w:tc>
          <w:tcPr>
            <w:tcW w:w="4590" w:type="dxa"/>
            <w:shd w:val="clear" w:color="auto" w:fill="auto"/>
          </w:tcPr>
          <w:p w14:paraId="28844091" w14:textId="77777777" w:rsidR="00CF3F2D" w:rsidRDefault="00CF3F2D" w:rsidP="00467E8A">
            <w:r w:rsidRPr="00187B9E">
              <w:rPr>
                <w:rStyle w:val="SAPScreenElement"/>
              </w:rPr>
              <w:t>Pension Insurance Number</w:t>
            </w:r>
            <w:r w:rsidRPr="00187B9E">
              <w:t xml:space="preserve">: </w:t>
            </w:r>
            <w:r w:rsidRPr="00187B9E">
              <w:rPr>
                <w:rStyle w:val="SAPUserEntry"/>
              </w:rPr>
              <w:t>&lt;XX XXXXXX X XX X&gt;</w:t>
            </w:r>
            <w:r w:rsidRPr="00187B9E">
              <w:t xml:space="preserve">, </w:t>
            </w:r>
            <w:r>
              <w:t>consists of:</w:t>
            </w:r>
          </w:p>
          <w:p w14:paraId="74ADB890" w14:textId="77777777" w:rsidR="00CF3F2D" w:rsidRDefault="00CF3F2D" w:rsidP="00467E8A">
            <w:pPr>
              <w:rPr>
                <w:rStyle w:val="SAPUserEntry"/>
                <w:b w:val="0"/>
                <w:color w:val="auto"/>
              </w:rPr>
            </w:pPr>
            <w:r>
              <w:rPr>
                <w:rStyle w:val="SAPUserEntry"/>
                <w:b w:val="0"/>
                <w:color w:val="auto"/>
              </w:rPr>
              <w:t xml:space="preserve">XX = </w:t>
            </w:r>
            <w:r w:rsidRPr="00187B9E">
              <w:rPr>
                <w:rStyle w:val="SAPUserEntry"/>
                <w:b w:val="0"/>
                <w:color w:val="auto"/>
              </w:rPr>
              <w:t>Area number</w:t>
            </w:r>
          </w:p>
          <w:p w14:paraId="478E6DDD" w14:textId="77777777" w:rsidR="00CF3F2D" w:rsidRDefault="00CF3F2D" w:rsidP="00467E8A">
            <w:pPr>
              <w:rPr>
                <w:rStyle w:val="SAPUserEntry"/>
                <w:b w:val="0"/>
                <w:color w:val="auto"/>
              </w:rPr>
            </w:pPr>
            <w:r>
              <w:rPr>
                <w:rStyle w:val="SAPUserEntry"/>
                <w:b w:val="0"/>
                <w:color w:val="auto"/>
              </w:rPr>
              <w:t xml:space="preserve">XXXXXX = </w:t>
            </w:r>
            <w:r w:rsidRPr="00187B9E">
              <w:rPr>
                <w:rStyle w:val="SAPUserEntry"/>
                <w:b w:val="0"/>
                <w:color w:val="auto"/>
              </w:rPr>
              <w:t>Date of birth</w:t>
            </w:r>
          </w:p>
          <w:p w14:paraId="3E19935F" w14:textId="77777777" w:rsidR="00CF3F2D" w:rsidRDefault="00CF3F2D" w:rsidP="00467E8A">
            <w:pPr>
              <w:rPr>
                <w:rStyle w:val="SAPUserEntry"/>
                <w:b w:val="0"/>
                <w:color w:val="auto"/>
              </w:rPr>
            </w:pPr>
            <w:r>
              <w:rPr>
                <w:rStyle w:val="SAPUserEntry"/>
                <w:b w:val="0"/>
                <w:color w:val="auto"/>
              </w:rPr>
              <w:t xml:space="preserve">X = </w:t>
            </w:r>
            <w:r w:rsidRPr="00187B9E">
              <w:rPr>
                <w:rStyle w:val="SAPUserEntry"/>
                <w:b w:val="0"/>
                <w:color w:val="auto"/>
              </w:rPr>
              <w:t>First letter of the last name</w:t>
            </w:r>
          </w:p>
          <w:p w14:paraId="7637866A" w14:textId="77777777" w:rsidR="00CF3F2D" w:rsidRDefault="00CF3F2D" w:rsidP="00467E8A">
            <w:pPr>
              <w:rPr>
                <w:rStyle w:val="SAPUserEntry"/>
                <w:b w:val="0"/>
                <w:color w:val="auto"/>
              </w:rPr>
            </w:pPr>
            <w:r>
              <w:rPr>
                <w:rStyle w:val="SAPUserEntry"/>
                <w:b w:val="0"/>
                <w:color w:val="auto"/>
              </w:rPr>
              <w:t xml:space="preserve">XX = </w:t>
            </w:r>
            <w:r w:rsidRPr="00187B9E">
              <w:rPr>
                <w:rStyle w:val="SAPUserEntry"/>
                <w:b w:val="0"/>
                <w:color w:val="auto"/>
              </w:rPr>
              <w:t>Serial number</w:t>
            </w:r>
          </w:p>
          <w:p w14:paraId="4B2C87B8" w14:textId="77777777" w:rsidR="00CF3F2D" w:rsidRPr="00187B9E" w:rsidRDefault="00CF3F2D" w:rsidP="00467E8A">
            <w:pPr>
              <w:rPr>
                <w:rStyle w:val="SAPUserEntry"/>
              </w:rPr>
            </w:pPr>
            <w:r>
              <w:rPr>
                <w:rStyle w:val="SAPUserEntry"/>
                <w:b w:val="0"/>
                <w:color w:val="auto"/>
              </w:rPr>
              <w:t xml:space="preserve">X = </w:t>
            </w:r>
            <w:r w:rsidRPr="00187B9E">
              <w:rPr>
                <w:rStyle w:val="SAPUserEntry"/>
                <w:b w:val="0"/>
                <w:color w:val="auto"/>
              </w:rPr>
              <w:t>Check digit</w:t>
            </w:r>
          </w:p>
          <w:p w14:paraId="065F7763" w14:textId="77777777" w:rsidR="00CF3F2D" w:rsidRPr="00187B9E" w:rsidRDefault="00CF3F2D" w:rsidP="00467E8A">
            <w:pPr>
              <w:pStyle w:val="SAPNoteHeading"/>
              <w:ind w:left="0"/>
            </w:pPr>
            <w:r w:rsidRPr="00187B9E">
              <w:rPr>
                <w:noProof/>
              </w:rPr>
              <w:drawing>
                <wp:inline distT="0" distB="0" distL="0" distR="0" wp14:anchorId="3A362114" wp14:editId="499FCE9D">
                  <wp:extent cx="228600" cy="228600"/>
                  <wp:effectExtent l="0" t="0" r="0" b="0"/>
                  <wp:docPr id="15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87B9E">
              <w:t xml:space="preserve"> Note</w:t>
            </w:r>
          </w:p>
          <w:p w14:paraId="1773C6C4" w14:textId="77777777" w:rsidR="00CF3F2D" w:rsidRPr="00187B9E" w:rsidRDefault="00CF3F2D" w:rsidP="00467E8A">
            <w:r w:rsidRPr="00187B9E">
              <w:t>The pension insurance number is copied from the social insurance booklet and functions as a membership/account number for funds and pension insurance institutions. The pension insurance number is the most important employee identification for contribution payments to the social insurance institutions and the annual DEUEV remuneration statement procedure.</w:t>
            </w:r>
          </w:p>
        </w:tc>
        <w:tc>
          <w:tcPr>
            <w:tcW w:w="3150" w:type="dxa"/>
            <w:vMerge/>
            <w:shd w:val="clear" w:color="auto" w:fill="auto"/>
          </w:tcPr>
          <w:p w14:paraId="4F9D10B7" w14:textId="77777777" w:rsidR="00CF3F2D" w:rsidRPr="00187B9E" w:rsidRDefault="00CF3F2D" w:rsidP="00467E8A"/>
        </w:tc>
        <w:tc>
          <w:tcPr>
            <w:tcW w:w="1260" w:type="dxa"/>
          </w:tcPr>
          <w:p w14:paraId="57970935" w14:textId="77777777" w:rsidR="00CF3F2D" w:rsidRPr="00187B9E" w:rsidRDefault="00CF3F2D" w:rsidP="00467E8A">
            <w:pPr>
              <w:rPr>
                <w:rFonts w:cs="Arial"/>
                <w:bCs/>
              </w:rPr>
            </w:pPr>
          </w:p>
        </w:tc>
      </w:tr>
      <w:tr w:rsidR="00CF3F2D" w:rsidRPr="00187B9E" w14:paraId="07E5E761" w14:textId="77777777" w:rsidTr="00467E8A">
        <w:trPr>
          <w:trHeight w:val="288"/>
        </w:trPr>
        <w:tc>
          <w:tcPr>
            <w:tcW w:w="900" w:type="dxa"/>
            <w:vMerge/>
            <w:shd w:val="clear" w:color="auto" w:fill="auto"/>
          </w:tcPr>
          <w:p w14:paraId="05FB3A65" w14:textId="77777777" w:rsidR="00CF3F2D" w:rsidRPr="00187B9E" w:rsidRDefault="00CF3F2D" w:rsidP="00467E8A"/>
        </w:tc>
        <w:tc>
          <w:tcPr>
            <w:tcW w:w="1710" w:type="dxa"/>
            <w:vMerge/>
            <w:shd w:val="clear" w:color="auto" w:fill="auto"/>
          </w:tcPr>
          <w:p w14:paraId="11FBE7B9" w14:textId="77777777" w:rsidR="00CF3F2D" w:rsidRPr="00187B9E" w:rsidRDefault="00CF3F2D" w:rsidP="00467E8A">
            <w:pPr>
              <w:rPr>
                <w:rFonts w:cs="Arial"/>
                <w:b/>
                <w:bCs/>
              </w:rPr>
            </w:pPr>
          </w:p>
        </w:tc>
        <w:tc>
          <w:tcPr>
            <w:tcW w:w="2672" w:type="dxa"/>
            <w:vMerge w:val="restart"/>
            <w:shd w:val="clear" w:color="auto" w:fill="auto"/>
          </w:tcPr>
          <w:p w14:paraId="07F54C13" w14:textId="77777777" w:rsidR="00CF3F2D" w:rsidRPr="00187B9E" w:rsidRDefault="00CF3F2D" w:rsidP="00467E8A">
            <w:r w:rsidRPr="00187B9E">
              <w:t xml:space="preserve">in the </w:t>
            </w:r>
            <w:r w:rsidRPr="00187B9E">
              <w:rPr>
                <w:rStyle w:val="SAPScreenElement"/>
              </w:rPr>
              <w:t>Assignment to Health Insurance/Care Insurance Fund</w:t>
            </w:r>
            <w:r w:rsidRPr="00187B9E">
              <w:rPr>
                <w:rFonts w:cs="Arial"/>
                <w:bCs/>
              </w:rPr>
              <w:t xml:space="preserve"> part of the form</w:t>
            </w:r>
            <w:r w:rsidRPr="00187B9E">
              <w:rPr>
                <w:rStyle w:val="SAPScreenElement"/>
              </w:rPr>
              <w:t>:</w:t>
            </w:r>
          </w:p>
        </w:tc>
        <w:tc>
          <w:tcPr>
            <w:tcW w:w="4590" w:type="dxa"/>
            <w:shd w:val="clear" w:color="auto" w:fill="auto"/>
          </w:tcPr>
          <w:p w14:paraId="68741A4A" w14:textId="77777777" w:rsidR="00CF3F2D" w:rsidRPr="00187B9E" w:rsidRDefault="00CF3F2D" w:rsidP="00467E8A">
            <w:r w:rsidRPr="00187B9E">
              <w:rPr>
                <w:rStyle w:val="SAPScreenElement"/>
              </w:rPr>
              <w:t>Health Ins. Fund</w:t>
            </w:r>
            <w:r w:rsidRPr="00187B9E">
              <w:t>: select from drop-down</w:t>
            </w:r>
          </w:p>
        </w:tc>
        <w:tc>
          <w:tcPr>
            <w:tcW w:w="3150" w:type="dxa"/>
            <w:vMerge w:val="restart"/>
            <w:shd w:val="clear" w:color="auto" w:fill="auto"/>
          </w:tcPr>
          <w:p w14:paraId="49217B39" w14:textId="77777777" w:rsidR="00CF3F2D" w:rsidRPr="00187B9E" w:rsidRDefault="00CF3F2D" w:rsidP="00467E8A"/>
        </w:tc>
        <w:tc>
          <w:tcPr>
            <w:tcW w:w="1260" w:type="dxa"/>
          </w:tcPr>
          <w:p w14:paraId="24811A97" w14:textId="77777777" w:rsidR="00CF3F2D" w:rsidRPr="00187B9E" w:rsidRDefault="00CF3F2D" w:rsidP="00467E8A">
            <w:pPr>
              <w:rPr>
                <w:rFonts w:cs="Arial"/>
                <w:bCs/>
              </w:rPr>
            </w:pPr>
          </w:p>
        </w:tc>
      </w:tr>
      <w:tr w:rsidR="00CF3F2D" w:rsidRPr="00187B9E" w14:paraId="7D7E9077" w14:textId="77777777" w:rsidTr="00467E8A">
        <w:trPr>
          <w:trHeight w:val="288"/>
        </w:trPr>
        <w:tc>
          <w:tcPr>
            <w:tcW w:w="900" w:type="dxa"/>
            <w:vMerge/>
            <w:shd w:val="clear" w:color="auto" w:fill="auto"/>
          </w:tcPr>
          <w:p w14:paraId="19EA2385" w14:textId="77777777" w:rsidR="00CF3F2D" w:rsidRPr="00187B9E" w:rsidRDefault="00CF3F2D" w:rsidP="00467E8A"/>
        </w:tc>
        <w:tc>
          <w:tcPr>
            <w:tcW w:w="1710" w:type="dxa"/>
            <w:vMerge/>
            <w:shd w:val="clear" w:color="auto" w:fill="auto"/>
          </w:tcPr>
          <w:p w14:paraId="46617065" w14:textId="77777777" w:rsidR="00CF3F2D" w:rsidRPr="00187B9E" w:rsidRDefault="00CF3F2D" w:rsidP="00467E8A">
            <w:pPr>
              <w:rPr>
                <w:rFonts w:cs="Arial"/>
                <w:b/>
                <w:bCs/>
              </w:rPr>
            </w:pPr>
          </w:p>
        </w:tc>
        <w:tc>
          <w:tcPr>
            <w:tcW w:w="2672" w:type="dxa"/>
            <w:vMerge/>
            <w:shd w:val="clear" w:color="auto" w:fill="auto"/>
          </w:tcPr>
          <w:p w14:paraId="2321ACAF" w14:textId="77777777" w:rsidR="00CF3F2D" w:rsidRPr="00187B9E" w:rsidRDefault="00CF3F2D" w:rsidP="00467E8A"/>
        </w:tc>
        <w:tc>
          <w:tcPr>
            <w:tcW w:w="4590" w:type="dxa"/>
            <w:shd w:val="clear" w:color="auto" w:fill="auto"/>
          </w:tcPr>
          <w:p w14:paraId="5DEA6ED1" w14:textId="77777777" w:rsidR="00CF3F2D" w:rsidRPr="00187B9E" w:rsidRDefault="00CF3F2D" w:rsidP="00467E8A">
            <w:r w:rsidRPr="00187B9E">
              <w:rPr>
                <w:rStyle w:val="SAPScreenElement"/>
              </w:rPr>
              <w:t>Branch Office</w:t>
            </w:r>
            <w:r w:rsidRPr="00187B9E">
              <w:t>: select from drop-down</w:t>
            </w:r>
          </w:p>
        </w:tc>
        <w:tc>
          <w:tcPr>
            <w:tcW w:w="3150" w:type="dxa"/>
            <w:vMerge/>
            <w:shd w:val="clear" w:color="auto" w:fill="auto"/>
          </w:tcPr>
          <w:p w14:paraId="05AA3F71" w14:textId="77777777" w:rsidR="00CF3F2D" w:rsidRPr="00187B9E" w:rsidRDefault="00CF3F2D" w:rsidP="00467E8A"/>
        </w:tc>
        <w:tc>
          <w:tcPr>
            <w:tcW w:w="1260" w:type="dxa"/>
          </w:tcPr>
          <w:p w14:paraId="6F507AA9" w14:textId="77777777" w:rsidR="00CF3F2D" w:rsidRPr="00187B9E" w:rsidRDefault="00CF3F2D" w:rsidP="00467E8A">
            <w:pPr>
              <w:rPr>
                <w:rFonts w:cs="Arial"/>
                <w:bCs/>
              </w:rPr>
            </w:pPr>
          </w:p>
        </w:tc>
      </w:tr>
      <w:tr w:rsidR="00CF3F2D" w:rsidRPr="00187B9E" w14:paraId="2611A847" w14:textId="77777777" w:rsidTr="00467E8A">
        <w:trPr>
          <w:trHeight w:val="288"/>
        </w:trPr>
        <w:tc>
          <w:tcPr>
            <w:tcW w:w="900" w:type="dxa"/>
            <w:vMerge/>
            <w:shd w:val="clear" w:color="auto" w:fill="auto"/>
          </w:tcPr>
          <w:p w14:paraId="7B7914CC" w14:textId="77777777" w:rsidR="00CF3F2D" w:rsidRPr="00187B9E" w:rsidRDefault="00CF3F2D" w:rsidP="00467E8A"/>
        </w:tc>
        <w:tc>
          <w:tcPr>
            <w:tcW w:w="1710" w:type="dxa"/>
            <w:vMerge/>
            <w:shd w:val="clear" w:color="auto" w:fill="auto"/>
          </w:tcPr>
          <w:p w14:paraId="6F1FC1C7" w14:textId="77777777" w:rsidR="00CF3F2D" w:rsidRPr="00187B9E" w:rsidRDefault="00CF3F2D" w:rsidP="00467E8A">
            <w:pPr>
              <w:rPr>
                <w:rFonts w:cs="Arial"/>
                <w:b/>
                <w:bCs/>
              </w:rPr>
            </w:pPr>
          </w:p>
        </w:tc>
        <w:tc>
          <w:tcPr>
            <w:tcW w:w="2672" w:type="dxa"/>
            <w:vMerge/>
            <w:shd w:val="clear" w:color="auto" w:fill="auto"/>
          </w:tcPr>
          <w:p w14:paraId="3059F03F" w14:textId="77777777" w:rsidR="00CF3F2D" w:rsidRPr="00187B9E" w:rsidRDefault="00CF3F2D" w:rsidP="00467E8A"/>
        </w:tc>
        <w:tc>
          <w:tcPr>
            <w:tcW w:w="4590" w:type="dxa"/>
            <w:shd w:val="clear" w:color="auto" w:fill="auto"/>
          </w:tcPr>
          <w:p w14:paraId="05626B98" w14:textId="77777777" w:rsidR="00CF3F2D" w:rsidRPr="00187B9E" w:rsidRDefault="00CF3F2D" w:rsidP="00467E8A">
            <w:pPr>
              <w:rPr>
                <w:rFonts w:ascii="Arial" w:hAnsi="Arial" w:cs="Arial"/>
              </w:rPr>
            </w:pPr>
            <w:r w:rsidRPr="00187B9E">
              <w:rPr>
                <w:rStyle w:val="SAPScreenElement"/>
              </w:rPr>
              <w:t>HI Amount</w:t>
            </w:r>
            <w:r w:rsidRPr="00187B9E">
              <w:t xml:space="preserve">: enter appropriate amount in </w:t>
            </w:r>
            <w:r w:rsidRPr="00187B9E">
              <w:rPr>
                <w:rStyle w:val="SAPUserEntry"/>
                <w:b w:val="0"/>
                <w:color w:val="auto"/>
              </w:rPr>
              <w:t>EUR</w:t>
            </w:r>
            <w:r w:rsidRPr="00187B9E">
              <w:t xml:space="preserve"> </w:t>
            </w:r>
          </w:p>
        </w:tc>
        <w:tc>
          <w:tcPr>
            <w:tcW w:w="3150" w:type="dxa"/>
            <w:vMerge/>
            <w:shd w:val="clear" w:color="auto" w:fill="auto"/>
          </w:tcPr>
          <w:p w14:paraId="2BC65D5E" w14:textId="77777777" w:rsidR="00CF3F2D" w:rsidRPr="00187B9E" w:rsidRDefault="00CF3F2D" w:rsidP="00467E8A"/>
        </w:tc>
        <w:tc>
          <w:tcPr>
            <w:tcW w:w="1260" w:type="dxa"/>
          </w:tcPr>
          <w:p w14:paraId="73F8ACFF" w14:textId="77777777" w:rsidR="00CF3F2D" w:rsidRPr="00187B9E" w:rsidRDefault="00CF3F2D" w:rsidP="00467E8A">
            <w:pPr>
              <w:rPr>
                <w:rFonts w:cs="Arial"/>
                <w:bCs/>
              </w:rPr>
            </w:pPr>
          </w:p>
        </w:tc>
      </w:tr>
      <w:tr w:rsidR="00CF3F2D" w:rsidRPr="00187B9E" w14:paraId="689B7457" w14:textId="77777777" w:rsidTr="00467E8A">
        <w:trPr>
          <w:trHeight w:val="288"/>
        </w:trPr>
        <w:tc>
          <w:tcPr>
            <w:tcW w:w="900" w:type="dxa"/>
            <w:vMerge/>
            <w:shd w:val="clear" w:color="auto" w:fill="auto"/>
          </w:tcPr>
          <w:p w14:paraId="0E71662A" w14:textId="77777777" w:rsidR="00CF3F2D" w:rsidRPr="00187B9E" w:rsidRDefault="00CF3F2D" w:rsidP="00467E8A"/>
        </w:tc>
        <w:tc>
          <w:tcPr>
            <w:tcW w:w="1710" w:type="dxa"/>
            <w:vMerge/>
            <w:shd w:val="clear" w:color="auto" w:fill="auto"/>
          </w:tcPr>
          <w:p w14:paraId="2F691FD7" w14:textId="77777777" w:rsidR="00CF3F2D" w:rsidRPr="00187B9E" w:rsidRDefault="00CF3F2D" w:rsidP="00467E8A">
            <w:pPr>
              <w:rPr>
                <w:rFonts w:cs="Arial"/>
                <w:b/>
                <w:bCs/>
              </w:rPr>
            </w:pPr>
          </w:p>
        </w:tc>
        <w:tc>
          <w:tcPr>
            <w:tcW w:w="2672" w:type="dxa"/>
            <w:vMerge/>
            <w:shd w:val="clear" w:color="auto" w:fill="auto"/>
          </w:tcPr>
          <w:p w14:paraId="6EF758FD" w14:textId="77777777" w:rsidR="00CF3F2D" w:rsidRPr="00187B9E" w:rsidRDefault="00CF3F2D" w:rsidP="00467E8A"/>
        </w:tc>
        <w:tc>
          <w:tcPr>
            <w:tcW w:w="4590" w:type="dxa"/>
            <w:shd w:val="clear" w:color="auto" w:fill="auto"/>
          </w:tcPr>
          <w:p w14:paraId="221DD29B" w14:textId="77777777" w:rsidR="00CF3F2D" w:rsidRPr="00187B9E" w:rsidRDefault="00CF3F2D" w:rsidP="00467E8A">
            <w:pPr>
              <w:rPr>
                <w:rFonts w:ascii="Arial" w:hAnsi="Arial" w:cs="Arial"/>
              </w:rPr>
            </w:pPr>
            <w:r w:rsidRPr="00187B9E">
              <w:rPr>
                <w:rStyle w:val="SAPScreenElement"/>
              </w:rPr>
              <w:t>CI Amount</w:t>
            </w:r>
            <w:r w:rsidRPr="00187B9E">
              <w:t xml:space="preserve">: enter appropriate amount in </w:t>
            </w:r>
            <w:r w:rsidRPr="00187B9E">
              <w:rPr>
                <w:rStyle w:val="SAPUserEntry"/>
                <w:b w:val="0"/>
                <w:color w:val="auto"/>
              </w:rPr>
              <w:t>EUR</w:t>
            </w:r>
            <w:r w:rsidRPr="00187B9E">
              <w:t xml:space="preserve"> </w:t>
            </w:r>
          </w:p>
        </w:tc>
        <w:tc>
          <w:tcPr>
            <w:tcW w:w="3150" w:type="dxa"/>
            <w:vMerge/>
            <w:shd w:val="clear" w:color="auto" w:fill="auto"/>
          </w:tcPr>
          <w:p w14:paraId="6D253EFA" w14:textId="77777777" w:rsidR="00CF3F2D" w:rsidRPr="00187B9E" w:rsidRDefault="00CF3F2D" w:rsidP="00467E8A"/>
        </w:tc>
        <w:tc>
          <w:tcPr>
            <w:tcW w:w="1260" w:type="dxa"/>
          </w:tcPr>
          <w:p w14:paraId="48EDDF47" w14:textId="77777777" w:rsidR="00CF3F2D" w:rsidRPr="00187B9E" w:rsidRDefault="00CF3F2D" w:rsidP="00467E8A">
            <w:pPr>
              <w:rPr>
                <w:rFonts w:cs="Arial"/>
                <w:bCs/>
              </w:rPr>
            </w:pPr>
          </w:p>
        </w:tc>
      </w:tr>
      <w:tr w:rsidR="00CF3F2D" w:rsidRPr="00187B9E" w14:paraId="185EB10D" w14:textId="77777777" w:rsidTr="00467E8A">
        <w:trPr>
          <w:trHeight w:val="288"/>
        </w:trPr>
        <w:tc>
          <w:tcPr>
            <w:tcW w:w="900" w:type="dxa"/>
            <w:vMerge/>
            <w:shd w:val="clear" w:color="auto" w:fill="auto"/>
          </w:tcPr>
          <w:p w14:paraId="2ECB2DBC" w14:textId="77777777" w:rsidR="00CF3F2D" w:rsidRPr="00187B9E" w:rsidRDefault="00CF3F2D" w:rsidP="00467E8A"/>
        </w:tc>
        <w:tc>
          <w:tcPr>
            <w:tcW w:w="1710" w:type="dxa"/>
            <w:vMerge/>
            <w:shd w:val="clear" w:color="auto" w:fill="auto"/>
          </w:tcPr>
          <w:p w14:paraId="43A65000" w14:textId="77777777" w:rsidR="00CF3F2D" w:rsidRPr="00187B9E" w:rsidRDefault="00CF3F2D" w:rsidP="00467E8A">
            <w:pPr>
              <w:rPr>
                <w:rFonts w:cs="Arial"/>
                <w:b/>
                <w:bCs/>
              </w:rPr>
            </w:pPr>
          </w:p>
        </w:tc>
        <w:tc>
          <w:tcPr>
            <w:tcW w:w="2672" w:type="dxa"/>
            <w:vMerge/>
            <w:shd w:val="clear" w:color="auto" w:fill="auto"/>
          </w:tcPr>
          <w:p w14:paraId="5E57ED82" w14:textId="77777777" w:rsidR="00CF3F2D" w:rsidRPr="00187B9E" w:rsidRDefault="00CF3F2D" w:rsidP="00467E8A"/>
        </w:tc>
        <w:tc>
          <w:tcPr>
            <w:tcW w:w="4590" w:type="dxa"/>
            <w:shd w:val="clear" w:color="auto" w:fill="auto"/>
          </w:tcPr>
          <w:p w14:paraId="6E3F8870" w14:textId="77777777" w:rsidR="00CF3F2D" w:rsidRPr="00187B9E" w:rsidRDefault="00CF3F2D" w:rsidP="00467E8A">
            <w:r w:rsidRPr="00187B9E">
              <w:rPr>
                <w:rStyle w:val="SAPScreenElement"/>
              </w:rPr>
              <w:t>Additional Fund</w:t>
            </w:r>
            <w:r w:rsidRPr="00187B9E">
              <w:t>: select from drop-down</w:t>
            </w:r>
          </w:p>
        </w:tc>
        <w:tc>
          <w:tcPr>
            <w:tcW w:w="3150" w:type="dxa"/>
            <w:vMerge/>
            <w:shd w:val="clear" w:color="auto" w:fill="auto"/>
          </w:tcPr>
          <w:p w14:paraId="16622654" w14:textId="77777777" w:rsidR="00CF3F2D" w:rsidRPr="00187B9E" w:rsidRDefault="00CF3F2D" w:rsidP="00467E8A"/>
        </w:tc>
        <w:tc>
          <w:tcPr>
            <w:tcW w:w="1260" w:type="dxa"/>
          </w:tcPr>
          <w:p w14:paraId="4E651EE2" w14:textId="77777777" w:rsidR="00CF3F2D" w:rsidRPr="00187B9E" w:rsidRDefault="00CF3F2D" w:rsidP="00467E8A">
            <w:pPr>
              <w:rPr>
                <w:rFonts w:cs="Arial"/>
                <w:bCs/>
              </w:rPr>
            </w:pPr>
          </w:p>
        </w:tc>
      </w:tr>
      <w:tr w:rsidR="00CF3F2D" w:rsidRPr="00187B9E" w14:paraId="3F1D7438" w14:textId="77777777" w:rsidTr="00467E8A">
        <w:trPr>
          <w:trHeight w:val="288"/>
        </w:trPr>
        <w:tc>
          <w:tcPr>
            <w:tcW w:w="900" w:type="dxa"/>
            <w:vMerge/>
            <w:shd w:val="clear" w:color="auto" w:fill="auto"/>
          </w:tcPr>
          <w:p w14:paraId="03BAF740" w14:textId="77777777" w:rsidR="00CF3F2D" w:rsidRPr="00187B9E" w:rsidRDefault="00CF3F2D" w:rsidP="00467E8A"/>
        </w:tc>
        <w:tc>
          <w:tcPr>
            <w:tcW w:w="1710" w:type="dxa"/>
            <w:vMerge/>
            <w:shd w:val="clear" w:color="auto" w:fill="auto"/>
          </w:tcPr>
          <w:p w14:paraId="36ABF637" w14:textId="77777777" w:rsidR="00CF3F2D" w:rsidRPr="00187B9E" w:rsidRDefault="00CF3F2D" w:rsidP="00467E8A">
            <w:pPr>
              <w:rPr>
                <w:rFonts w:cs="Arial"/>
                <w:b/>
                <w:bCs/>
              </w:rPr>
            </w:pPr>
          </w:p>
        </w:tc>
        <w:tc>
          <w:tcPr>
            <w:tcW w:w="2672" w:type="dxa"/>
            <w:vMerge/>
            <w:shd w:val="clear" w:color="auto" w:fill="auto"/>
          </w:tcPr>
          <w:p w14:paraId="7E117D02" w14:textId="77777777" w:rsidR="00CF3F2D" w:rsidRPr="00187B9E" w:rsidRDefault="00CF3F2D" w:rsidP="00467E8A"/>
        </w:tc>
        <w:tc>
          <w:tcPr>
            <w:tcW w:w="4590" w:type="dxa"/>
            <w:shd w:val="clear" w:color="auto" w:fill="auto"/>
          </w:tcPr>
          <w:p w14:paraId="7FF5BE8B" w14:textId="77777777" w:rsidR="00CF3F2D" w:rsidRPr="00187B9E" w:rsidRDefault="00CF3F2D" w:rsidP="00467E8A">
            <w:r w:rsidRPr="00187B9E">
              <w:rPr>
                <w:rStyle w:val="SAPScreenElement"/>
              </w:rPr>
              <w:t>Max. HI Gross Amt Pensioner</w:t>
            </w:r>
            <w:r w:rsidRPr="00187B9E">
              <w:t xml:space="preserve">: (in </w:t>
            </w:r>
            <w:r w:rsidRPr="00187B9E">
              <w:rPr>
                <w:rStyle w:val="SAPUserEntry"/>
                <w:b w:val="0"/>
                <w:color w:val="auto"/>
              </w:rPr>
              <w:t>EUR</w:t>
            </w:r>
            <w:r w:rsidRPr="00187B9E">
              <w:t>) (maximum</w:t>
            </w:r>
            <w:r>
              <w:t xml:space="preserve"> health insurance gross amount):</w:t>
            </w:r>
            <w:r w:rsidRPr="00187B9E">
              <w:t xml:space="preserve"> enter appropriate amount only if you have selected for </w:t>
            </w:r>
            <w:r w:rsidRPr="00187B9E">
              <w:rPr>
                <w:rStyle w:val="SAPScreenElement"/>
              </w:rPr>
              <w:t xml:space="preserve">SI-Attributes </w:t>
            </w:r>
            <w:r w:rsidRPr="00187B9E">
              <w:t>value</w:t>
            </w:r>
            <w:r w:rsidRPr="00D257F9">
              <w:rPr>
                <w:rStyle w:val="SAPUserEntry"/>
                <w:color w:val="auto"/>
              </w:rPr>
              <w:t xml:space="preserve"> </w:t>
            </w:r>
            <w:r w:rsidRPr="00187B9E">
              <w:rPr>
                <w:rStyle w:val="SAPUserEntry"/>
                <w:color w:val="auto"/>
              </w:rPr>
              <w:t>02</w:t>
            </w:r>
            <w:r w:rsidRPr="00D257F9">
              <w:rPr>
                <w:b/>
              </w:rPr>
              <w:t xml:space="preserve"> </w:t>
            </w:r>
            <w:r w:rsidRPr="00187B9E">
              <w:rPr>
                <w:rStyle w:val="SAPUserEntry"/>
                <w:color w:val="auto"/>
              </w:rPr>
              <w:t>(Pensioner)</w:t>
            </w:r>
          </w:p>
        </w:tc>
        <w:tc>
          <w:tcPr>
            <w:tcW w:w="3150" w:type="dxa"/>
            <w:vMerge/>
            <w:shd w:val="clear" w:color="auto" w:fill="auto"/>
          </w:tcPr>
          <w:p w14:paraId="119BCE6A" w14:textId="77777777" w:rsidR="00CF3F2D" w:rsidRPr="00187B9E" w:rsidRDefault="00CF3F2D" w:rsidP="00467E8A"/>
        </w:tc>
        <w:tc>
          <w:tcPr>
            <w:tcW w:w="1260" w:type="dxa"/>
          </w:tcPr>
          <w:p w14:paraId="214A6BFC" w14:textId="77777777" w:rsidR="00CF3F2D" w:rsidRPr="00187B9E" w:rsidRDefault="00CF3F2D" w:rsidP="00467E8A">
            <w:pPr>
              <w:rPr>
                <w:rFonts w:cs="Arial"/>
                <w:bCs/>
              </w:rPr>
            </w:pPr>
          </w:p>
        </w:tc>
      </w:tr>
      <w:tr w:rsidR="00CF3F2D" w:rsidRPr="00187B9E" w14:paraId="3ADD9E1D" w14:textId="77777777" w:rsidTr="00467E8A">
        <w:trPr>
          <w:trHeight w:val="288"/>
        </w:trPr>
        <w:tc>
          <w:tcPr>
            <w:tcW w:w="900" w:type="dxa"/>
            <w:vMerge/>
            <w:shd w:val="clear" w:color="auto" w:fill="auto"/>
          </w:tcPr>
          <w:p w14:paraId="680061BB" w14:textId="77777777" w:rsidR="00CF3F2D" w:rsidRPr="00187B9E" w:rsidRDefault="00CF3F2D" w:rsidP="00467E8A"/>
        </w:tc>
        <w:tc>
          <w:tcPr>
            <w:tcW w:w="1710" w:type="dxa"/>
            <w:vMerge/>
            <w:shd w:val="clear" w:color="auto" w:fill="auto"/>
          </w:tcPr>
          <w:p w14:paraId="71B23785" w14:textId="77777777" w:rsidR="00CF3F2D" w:rsidRPr="00187B9E" w:rsidRDefault="00CF3F2D" w:rsidP="00467E8A">
            <w:pPr>
              <w:rPr>
                <w:rFonts w:cs="Arial"/>
                <w:b/>
                <w:bCs/>
              </w:rPr>
            </w:pPr>
          </w:p>
        </w:tc>
        <w:tc>
          <w:tcPr>
            <w:tcW w:w="2672" w:type="dxa"/>
            <w:shd w:val="clear" w:color="auto" w:fill="auto"/>
          </w:tcPr>
          <w:p w14:paraId="5D08DB6E" w14:textId="77777777" w:rsidR="00CF3F2D" w:rsidRPr="00187B9E" w:rsidRDefault="00CF3F2D" w:rsidP="00467E8A">
            <w:r w:rsidRPr="00187B9E">
              <w:t xml:space="preserve">in the </w:t>
            </w:r>
            <w:r w:rsidRPr="00187B9E">
              <w:rPr>
                <w:rStyle w:val="SAPScreenElement"/>
              </w:rPr>
              <w:t>SI-Attributes</w:t>
            </w:r>
            <w:r w:rsidRPr="00187B9E">
              <w:rPr>
                <w:rFonts w:cs="Arial"/>
                <w:bCs/>
              </w:rPr>
              <w:t xml:space="preserve"> part of the form</w:t>
            </w:r>
            <w:r w:rsidRPr="00187B9E">
              <w:t xml:space="preserve">: </w:t>
            </w:r>
          </w:p>
        </w:tc>
        <w:tc>
          <w:tcPr>
            <w:tcW w:w="4590" w:type="dxa"/>
            <w:shd w:val="clear" w:color="auto" w:fill="auto"/>
          </w:tcPr>
          <w:p w14:paraId="37D6FD61" w14:textId="77777777" w:rsidR="00CF3F2D" w:rsidRPr="00187B9E" w:rsidRDefault="00CF3F2D" w:rsidP="00467E8A">
            <w:pPr>
              <w:rPr>
                <w:rStyle w:val="SAPScreenElement"/>
              </w:rPr>
            </w:pPr>
            <w:r w:rsidRPr="00187B9E">
              <w:rPr>
                <w:rStyle w:val="SAPScreenElement"/>
              </w:rPr>
              <w:t>Primary Attribute</w:t>
            </w:r>
            <w:r w:rsidRPr="00187B9E">
              <w:t xml:space="preserve">: </w:t>
            </w:r>
            <w:r w:rsidRPr="00187B9E">
              <w:rPr>
                <w:rStyle w:val="SAPUserEntry"/>
                <w:color w:val="auto"/>
              </w:rPr>
              <w:t>01</w:t>
            </w:r>
            <w:r w:rsidRPr="00D257F9">
              <w:rPr>
                <w:b/>
              </w:rPr>
              <w:t xml:space="preserve"> </w:t>
            </w:r>
            <w:r w:rsidRPr="00187B9E">
              <w:rPr>
                <w:rStyle w:val="SAPUserEntry"/>
                <w:color w:val="auto"/>
              </w:rPr>
              <w:t>(Active)</w:t>
            </w:r>
            <w:r w:rsidRPr="00187B9E">
              <w:t xml:space="preserve"> is defaulted; leave as is</w:t>
            </w:r>
          </w:p>
        </w:tc>
        <w:tc>
          <w:tcPr>
            <w:tcW w:w="3150" w:type="dxa"/>
            <w:shd w:val="clear" w:color="auto" w:fill="auto"/>
          </w:tcPr>
          <w:p w14:paraId="4DC333BA" w14:textId="77777777" w:rsidR="00CF3F2D" w:rsidRPr="00187B9E" w:rsidRDefault="00CF3F2D" w:rsidP="00467E8A"/>
        </w:tc>
        <w:tc>
          <w:tcPr>
            <w:tcW w:w="1260" w:type="dxa"/>
          </w:tcPr>
          <w:p w14:paraId="54A436F8" w14:textId="77777777" w:rsidR="00CF3F2D" w:rsidRPr="00187B9E" w:rsidRDefault="00CF3F2D" w:rsidP="00467E8A">
            <w:pPr>
              <w:rPr>
                <w:rFonts w:cs="Arial"/>
                <w:bCs/>
              </w:rPr>
            </w:pPr>
          </w:p>
        </w:tc>
      </w:tr>
      <w:tr w:rsidR="00CF3F2D" w:rsidRPr="00187B9E" w14:paraId="56AA3BC9" w14:textId="77777777" w:rsidTr="00467E8A">
        <w:trPr>
          <w:trHeight w:val="288"/>
        </w:trPr>
        <w:tc>
          <w:tcPr>
            <w:tcW w:w="900" w:type="dxa"/>
            <w:vMerge/>
            <w:shd w:val="clear" w:color="auto" w:fill="auto"/>
          </w:tcPr>
          <w:p w14:paraId="63078617" w14:textId="77777777" w:rsidR="00CF3F2D" w:rsidRPr="00187B9E" w:rsidRDefault="00CF3F2D" w:rsidP="00467E8A"/>
        </w:tc>
        <w:tc>
          <w:tcPr>
            <w:tcW w:w="1710" w:type="dxa"/>
            <w:vMerge/>
            <w:shd w:val="clear" w:color="auto" w:fill="auto"/>
          </w:tcPr>
          <w:p w14:paraId="32B00C1A" w14:textId="77777777" w:rsidR="00CF3F2D" w:rsidRPr="00187B9E" w:rsidRDefault="00CF3F2D" w:rsidP="00467E8A">
            <w:pPr>
              <w:rPr>
                <w:rFonts w:cs="Arial"/>
                <w:b/>
                <w:bCs/>
              </w:rPr>
            </w:pPr>
          </w:p>
        </w:tc>
        <w:tc>
          <w:tcPr>
            <w:tcW w:w="2672" w:type="dxa"/>
            <w:vMerge w:val="restart"/>
            <w:shd w:val="clear" w:color="auto" w:fill="auto"/>
          </w:tcPr>
          <w:p w14:paraId="26CD22EE" w14:textId="77777777" w:rsidR="00CF3F2D" w:rsidRPr="00187B9E" w:rsidRDefault="00CF3F2D" w:rsidP="00467E8A">
            <w:r w:rsidRPr="00187B9E">
              <w:t xml:space="preserve">in the </w:t>
            </w:r>
            <w:r w:rsidRPr="00187B9E">
              <w:rPr>
                <w:rStyle w:val="SAPScreenElement"/>
              </w:rPr>
              <w:t>SI-Statement</w:t>
            </w:r>
            <w:r w:rsidRPr="00187B9E">
              <w:rPr>
                <w:rFonts w:cs="Arial"/>
                <w:bCs/>
              </w:rPr>
              <w:t xml:space="preserve"> part of the form</w:t>
            </w:r>
            <w:r w:rsidRPr="00187B9E">
              <w:t>:</w:t>
            </w:r>
          </w:p>
          <w:p w14:paraId="26C1C401" w14:textId="77777777" w:rsidR="00CF3F2D" w:rsidRPr="00187B9E" w:rsidRDefault="00CF3F2D" w:rsidP="00467E8A"/>
        </w:tc>
        <w:tc>
          <w:tcPr>
            <w:tcW w:w="4590" w:type="dxa"/>
            <w:shd w:val="clear" w:color="auto" w:fill="auto"/>
          </w:tcPr>
          <w:p w14:paraId="72890F09" w14:textId="77777777" w:rsidR="00CF3F2D" w:rsidRPr="00187B9E" w:rsidRDefault="00CF3F2D" w:rsidP="00467E8A">
            <w:pPr>
              <w:rPr>
                <w:rStyle w:val="SAPScreenElement"/>
              </w:rPr>
            </w:pPr>
            <w:r w:rsidRPr="00187B9E">
              <w:rPr>
                <w:rStyle w:val="SAPScreenElement"/>
              </w:rPr>
              <w:t xml:space="preserve">Submission of SI Card: </w:t>
            </w:r>
            <w:r w:rsidRPr="00187B9E">
              <w:t>select from drop-down, if appropriate</w:t>
            </w:r>
          </w:p>
        </w:tc>
        <w:tc>
          <w:tcPr>
            <w:tcW w:w="3150" w:type="dxa"/>
            <w:vMerge w:val="restart"/>
            <w:shd w:val="clear" w:color="auto" w:fill="auto"/>
          </w:tcPr>
          <w:p w14:paraId="0F12C0B6" w14:textId="77777777" w:rsidR="00CF3F2D" w:rsidRPr="00187B9E" w:rsidRDefault="00CF3F2D" w:rsidP="00467E8A"/>
        </w:tc>
        <w:tc>
          <w:tcPr>
            <w:tcW w:w="1260" w:type="dxa"/>
          </w:tcPr>
          <w:p w14:paraId="5D77C415" w14:textId="77777777" w:rsidR="00CF3F2D" w:rsidRPr="00187B9E" w:rsidRDefault="00CF3F2D" w:rsidP="00467E8A">
            <w:pPr>
              <w:rPr>
                <w:rFonts w:cs="Arial"/>
                <w:bCs/>
              </w:rPr>
            </w:pPr>
          </w:p>
        </w:tc>
      </w:tr>
      <w:tr w:rsidR="00CF3F2D" w:rsidRPr="00187B9E" w14:paraId="0C0CE190" w14:textId="77777777" w:rsidTr="00467E8A">
        <w:trPr>
          <w:trHeight w:val="288"/>
        </w:trPr>
        <w:tc>
          <w:tcPr>
            <w:tcW w:w="900" w:type="dxa"/>
            <w:vMerge/>
            <w:shd w:val="clear" w:color="auto" w:fill="auto"/>
          </w:tcPr>
          <w:p w14:paraId="5BC465E9" w14:textId="77777777" w:rsidR="00CF3F2D" w:rsidRPr="00187B9E" w:rsidRDefault="00CF3F2D" w:rsidP="00467E8A"/>
        </w:tc>
        <w:tc>
          <w:tcPr>
            <w:tcW w:w="1710" w:type="dxa"/>
            <w:vMerge/>
            <w:shd w:val="clear" w:color="auto" w:fill="auto"/>
          </w:tcPr>
          <w:p w14:paraId="188677F5" w14:textId="77777777" w:rsidR="00CF3F2D" w:rsidRPr="00187B9E" w:rsidRDefault="00CF3F2D" w:rsidP="00467E8A">
            <w:pPr>
              <w:rPr>
                <w:rFonts w:cs="Arial"/>
                <w:b/>
                <w:bCs/>
              </w:rPr>
            </w:pPr>
          </w:p>
        </w:tc>
        <w:tc>
          <w:tcPr>
            <w:tcW w:w="2672" w:type="dxa"/>
            <w:vMerge/>
            <w:shd w:val="clear" w:color="auto" w:fill="auto"/>
          </w:tcPr>
          <w:p w14:paraId="79B4C373" w14:textId="77777777" w:rsidR="00CF3F2D" w:rsidRPr="00187B9E" w:rsidRDefault="00CF3F2D" w:rsidP="00467E8A"/>
        </w:tc>
        <w:tc>
          <w:tcPr>
            <w:tcW w:w="4590" w:type="dxa"/>
            <w:shd w:val="clear" w:color="auto" w:fill="auto"/>
          </w:tcPr>
          <w:p w14:paraId="26BAFDA1" w14:textId="77777777" w:rsidR="00CF3F2D" w:rsidRPr="00187B9E" w:rsidRDefault="00CF3F2D" w:rsidP="00467E8A">
            <w:pPr>
              <w:rPr>
                <w:rStyle w:val="SAPScreenElement"/>
              </w:rPr>
            </w:pPr>
            <w:r w:rsidRPr="00187B9E">
              <w:rPr>
                <w:rStyle w:val="SAPScreenElement"/>
              </w:rPr>
              <w:t xml:space="preserve">Obligation to Carry SI Card: </w:t>
            </w:r>
            <w:r w:rsidRPr="00187B9E">
              <w:t>flag checkbox if appropriate</w:t>
            </w:r>
          </w:p>
          <w:p w14:paraId="6EA0BDDC" w14:textId="77777777" w:rsidR="00CF3F2D" w:rsidRPr="00187B9E" w:rsidRDefault="00CF3F2D" w:rsidP="00467E8A">
            <w:pPr>
              <w:pStyle w:val="SAPNoteHeading"/>
              <w:ind w:left="0"/>
            </w:pPr>
            <w:r w:rsidRPr="00187B9E">
              <w:rPr>
                <w:noProof/>
              </w:rPr>
              <w:drawing>
                <wp:inline distT="0" distB="0" distL="0" distR="0" wp14:anchorId="12C6286B" wp14:editId="57093A01">
                  <wp:extent cx="228600" cy="228600"/>
                  <wp:effectExtent l="0" t="0" r="0" b="0"/>
                  <wp:docPr id="15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87B9E">
              <w:t>Note</w:t>
            </w:r>
          </w:p>
          <w:p w14:paraId="27A09FDA" w14:textId="77777777" w:rsidR="00CF3F2D" w:rsidRPr="00187B9E" w:rsidRDefault="00CF3F2D" w:rsidP="00467E8A">
            <w:pPr>
              <w:rPr>
                <w:rStyle w:val="SAPScreenElement"/>
                <w:rFonts w:ascii="BentonSans Book" w:hAnsi="BentonSans Book"/>
                <w:color w:val="auto"/>
              </w:rPr>
            </w:pPr>
            <w:r w:rsidRPr="00187B9E">
              <w:t>According to Par.2, §99 SGB IV (German Social Legislation Code), certain employees must always have their social insurance card on file when carrying out certain duties.</w:t>
            </w:r>
          </w:p>
        </w:tc>
        <w:tc>
          <w:tcPr>
            <w:tcW w:w="3150" w:type="dxa"/>
            <w:vMerge/>
            <w:shd w:val="clear" w:color="auto" w:fill="auto"/>
          </w:tcPr>
          <w:p w14:paraId="58213CA5" w14:textId="77777777" w:rsidR="00CF3F2D" w:rsidRPr="00187B9E" w:rsidRDefault="00CF3F2D" w:rsidP="00467E8A"/>
        </w:tc>
        <w:tc>
          <w:tcPr>
            <w:tcW w:w="1260" w:type="dxa"/>
          </w:tcPr>
          <w:p w14:paraId="0E20669A" w14:textId="77777777" w:rsidR="00CF3F2D" w:rsidRPr="00187B9E" w:rsidRDefault="00CF3F2D" w:rsidP="00467E8A">
            <w:pPr>
              <w:rPr>
                <w:rFonts w:cs="Arial"/>
                <w:bCs/>
              </w:rPr>
            </w:pPr>
          </w:p>
        </w:tc>
      </w:tr>
      <w:tr w:rsidR="00CF3F2D" w:rsidRPr="00187B9E" w14:paraId="4EC570CF" w14:textId="77777777" w:rsidTr="00467E8A">
        <w:trPr>
          <w:trHeight w:val="288"/>
        </w:trPr>
        <w:tc>
          <w:tcPr>
            <w:tcW w:w="900" w:type="dxa"/>
            <w:vMerge w:val="restart"/>
            <w:shd w:val="clear" w:color="auto" w:fill="auto"/>
          </w:tcPr>
          <w:p w14:paraId="65360CF4" w14:textId="77777777" w:rsidR="00CF3F2D" w:rsidRPr="00187B9E" w:rsidRDefault="00CF3F2D" w:rsidP="00467E8A">
            <w:pPr>
              <w:rPr>
                <w:rStyle w:val="SAPEmphasis"/>
              </w:rPr>
            </w:pPr>
            <w:r w:rsidRPr="00EE337C">
              <w:t>8</w:t>
            </w:r>
          </w:p>
        </w:tc>
        <w:tc>
          <w:tcPr>
            <w:tcW w:w="1710" w:type="dxa"/>
            <w:vMerge w:val="restart"/>
            <w:shd w:val="clear" w:color="auto" w:fill="auto"/>
          </w:tcPr>
          <w:p w14:paraId="659BDCF5" w14:textId="77777777" w:rsidR="00CF3F2D" w:rsidRPr="00187B9E" w:rsidRDefault="00CF3F2D" w:rsidP="00467E8A">
            <w:pPr>
              <w:rPr>
                <w:rStyle w:val="SAPEmphasis"/>
              </w:rPr>
            </w:pPr>
            <w:r w:rsidRPr="00187B9E">
              <w:rPr>
                <w:rStyle w:val="SAPEmphasis"/>
              </w:rPr>
              <w:t>Maintain Other Social Insurance Data (Optional)</w:t>
            </w:r>
          </w:p>
        </w:tc>
        <w:tc>
          <w:tcPr>
            <w:tcW w:w="2672" w:type="dxa"/>
            <w:shd w:val="clear" w:color="auto" w:fill="auto"/>
          </w:tcPr>
          <w:p w14:paraId="2778878F" w14:textId="77777777" w:rsidR="00CF3F2D" w:rsidRPr="00187B9E" w:rsidRDefault="00CF3F2D" w:rsidP="00467E8A">
            <w:pPr>
              <w:rPr>
                <w:rFonts w:ascii="BentonSans Book Italic" w:hAnsi="BentonSans Book Italic"/>
                <w:color w:val="003283"/>
              </w:rPr>
            </w:pPr>
            <w:r w:rsidRPr="00187B9E">
              <w:t xml:space="preserve">If the employee is exempt from one or more social insurance categories, or if there is a different social insurance contribution split between employer and employee, or if you must apply a special SI regulation for this employee, enter this in </w:t>
            </w:r>
            <w:r w:rsidRPr="00187B9E">
              <w:rPr>
                <w:rStyle w:val="SAPScreenElement"/>
              </w:rPr>
              <w:t>Other Social Insurance Data</w:t>
            </w:r>
            <w:r>
              <w:t xml:space="preserve"> section</w:t>
            </w:r>
            <w:r w:rsidRPr="00187B9E">
              <w:t>:</w:t>
            </w:r>
          </w:p>
        </w:tc>
        <w:tc>
          <w:tcPr>
            <w:tcW w:w="4590" w:type="dxa"/>
            <w:shd w:val="clear" w:color="auto" w:fill="auto"/>
          </w:tcPr>
          <w:p w14:paraId="55F549A5" w14:textId="77777777" w:rsidR="00CF3F2D" w:rsidRPr="00187B9E" w:rsidRDefault="00CF3F2D" w:rsidP="00467E8A"/>
        </w:tc>
        <w:tc>
          <w:tcPr>
            <w:tcW w:w="3150" w:type="dxa"/>
            <w:shd w:val="clear" w:color="auto" w:fill="auto"/>
          </w:tcPr>
          <w:p w14:paraId="3E1730D5" w14:textId="77777777" w:rsidR="00CF3F2D" w:rsidRPr="00187B9E" w:rsidRDefault="00CF3F2D" w:rsidP="00467E8A"/>
        </w:tc>
        <w:tc>
          <w:tcPr>
            <w:tcW w:w="1260" w:type="dxa"/>
          </w:tcPr>
          <w:p w14:paraId="1AB938D1" w14:textId="77777777" w:rsidR="00CF3F2D" w:rsidRPr="00187B9E" w:rsidRDefault="00CF3F2D" w:rsidP="00467E8A">
            <w:pPr>
              <w:rPr>
                <w:rFonts w:cs="Arial"/>
                <w:bCs/>
              </w:rPr>
            </w:pPr>
          </w:p>
        </w:tc>
      </w:tr>
      <w:tr w:rsidR="00CF3F2D" w:rsidRPr="00187B9E" w14:paraId="16C4E7D8" w14:textId="77777777" w:rsidTr="00467E8A">
        <w:trPr>
          <w:trHeight w:val="288"/>
        </w:trPr>
        <w:tc>
          <w:tcPr>
            <w:tcW w:w="900" w:type="dxa"/>
            <w:vMerge/>
            <w:shd w:val="clear" w:color="auto" w:fill="auto"/>
          </w:tcPr>
          <w:p w14:paraId="07858899" w14:textId="77777777" w:rsidR="00CF3F2D" w:rsidRPr="00187B9E" w:rsidRDefault="00CF3F2D" w:rsidP="00467E8A">
            <w:pPr>
              <w:rPr>
                <w:rStyle w:val="SAPEmphasis"/>
              </w:rPr>
            </w:pPr>
          </w:p>
        </w:tc>
        <w:tc>
          <w:tcPr>
            <w:tcW w:w="1710" w:type="dxa"/>
            <w:vMerge/>
            <w:shd w:val="clear" w:color="auto" w:fill="auto"/>
          </w:tcPr>
          <w:p w14:paraId="28D60F6E" w14:textId="77777777" w:rsidR="00CF3F2D" w:rsidRPr="00187B9E" w:rsidRDefault="00CF3F2D" w:rsidP="00467E8A">
            <w:pPr>
              <w:rPr>
                <w:rStyle w:val="SAPEmphasis"/>
              </w:rPr>
            </w:pPr>
          </w:p>
        </w:tc>
        <w:tc>
          <w:tcPr>
            <w:tcW w:w="2672" w:type="dxa"/>
            <w:vMerge w:val="restart"/>
            <w:shd w:val="clear" w:color="auto" w:fill="auto"/>
          </w:tcPr>
          <w:p w14:paraId="371AAB21" w14:textId="77777777" w:rsidR="00CF3F2D" w:rsidRPr="00187B9E" w:rsidRDefault="00CF3F2D" w:rsidP="00467E8A">
            <w:r w:rsidRPr="00187B9E">
              <w:t xml:space="preserve">in the </w:t>
            </w:r>
            <w:r w:rsidRPr="00187B9E">
              <w:rPr>
                <w:rStyle w:val="SAPScreenElement"/>
              </w:rPr>
              <w:t>Health Insurance</w:t>
            </w:r>
            <w:r w:rsidRPr="00187B9E">
              <w:rPr>
                <w:rFonts w:cs="Arial"/>
                <w:bCs/>
              </w:rPr>
              <w:t xml:space="preserve"> part of the form</w:t>
            </w:r>
            <w:r w:rsidRPr="00187B9E">
              <w:rPr>
                <w:rStyle w:val="SAPScreenElement"/>
              </w:rPr>
              <w:t>:</w:t>
            </w:r>
          </w:p>
          <w:p w14:paraId="1523E55C" w14:textId="77777777" w:rsidR="00CF3F2D" w:rsidRPr="00187B9E" w:rsidRDefault="00CF3F2D" w:rsidP="00467E8A"/>
        </w:tc>
        <w:tc>
          <w:tcPr>
            <w:tcW w:w="4590" w:type="dxa"/>
            <w:shd w:val="clear" w:color="auto" w:fill="auto"/>
          </w:tcPr>
          <w:p w14:paraId="1D22C221" w14:textId="77777777" w:rsidR="00CF3F2D" w:rsidRPr="00187B9E" w:rsidRDefault="00CF3F2D" w:rsidP="00467E8A">
            <w:pPr>
              <w:rPr>
                <w:rStyle w:val="SAPScreenElement"/>
              </w:rPr>
            </w:pPr>
            <w:r w:rsidRPr="00187B9E">
              <w:rPr>
                <w:rStyle w:val="SAPScreenElement"/>
              </w:rPr>
              <w:t>Exemption reason</w:t>
            </w:r>
            <w:r w:rsidRPr="00187B9E">
              <w:t>: select from drop-down, if appropriate</w:t>
            </w:r>
          </w:p>
        </w:tc>
        <w:tc>
          <w:tcPr>
            <w:tcW w:w="3150" w:type="dxa"/>
            <w:vMerge w:val="restart"/>
            <w:shd w:val="clear" w:color="auto" w:fill="auto"/>
          </w:tcPr>
          <w:p w14:paraId="597E3F4F" w14:textId="77777777" w:rsidR="00CF3F2D" w:rsidRPr="00187B9E" w:rsidRDefault="00CF3F2D" w:rsidP="00467E8A"/>
        </w:tc>
        <w:tc>
          <w:tcPr>
            <w:tcW w:w="1260" w:type="dxa"/>
          </w:tcPr>
          <w:p w14:paraId="5B4F92F0" w14:textId="77777777" w:rsidR="00CF3F2D" w:rsidRPr="00187B9E" w:rsidRDefault="00CF3F2D" w:rsidP="00467E8A">
            <w:pPr>
              <w:rPr>
                <w:rFonts w:cs="Arial"/>
                <w:bCs/>
              </w:rPr>
            </w:pPr>
          </w:p>
        </w:tc>
      </w:tr>
      <w:tr w:rsidR="00CF3F2D" w:rsidRPr="00187B9E" w14:paraId="3DA5CFD5" w14:textId="77777777" w:rsidTr="00467E8A">
        <w:trPr>
          <w:trHeight w:val="288"/>
        </w:trPr>
        <w:tc>
          <w:tcPr>
            <w:tcW w:w="900" w:type="dxa"/>
            <w:vMerge/>
            <w:shd w:val="clear" w:color="auto" w:fill="auto"/>
          </w:tcPr>
          <w:p w14:paraId="1AFEF71A" w14:textId="77777777" w:rsidR="00CF3F2D" w:rsidRPr="00187B9E" w:rsidRDefault="00CF3F2D" w:rsidP="00467E8A"/>
        </w:tc>
        <w:tc>
          <w:tcPr>
            <w:tcW w:w="1710" w:type="dxa"/>
            <w:vMerge/>
            <w:shd w:val="clear" w:color="auto" w:fill="auto"/>
          </w:tcPr>
          <w:p w14:paraId="425A6BAC" w14:textId="77777777" w:rsidR="00CF3F2D" w:rsidRPr="00187B9E" w:rsidRDefault="00CF3F2D" w:rsidP="00467E8A">
            <w:pPr>
              <w:rPr>
                <w:rFonts w:cs="Arial"/>
                <w:b/>
                <w:bCs/>
              </w:rPr>
            </w:pPr>
          </w:p>
        </w:tc>
        <w:tc>
          <w:tcPr>
            <w:tcW w:w="2672" w:type="dxa"/>
            <w:vMerge/>
            <w:shd w:val="clear" w:color="auto" w:fill="auto"/>
          </w:tcPr>
          <w:p w14:paraId="21E18D69" w14:textId="77777777" w:rsidR="00CF3F2D" w:rsidRPr="00187B9E" w:rsidRDefault="00CF3F2D" w:rsidP="00467E8A"/>
        </w:tc>
        <w:tc>
          <w:tcPr>
            <w:tcW w:w="4590" w:type="dxa"/>
            <w:shd w:val="clear" w:color="auto" w:fill="auto"/>
          </w:tcPr>
          <w:p w14:paraId="64FACC82" w14:textId="77777777" w:rsidR="00CF3F2D" w:rsidRPr="00187B9E" w:rsidRDefault="00CF3F2D" w:rsidP="00467E8A">
            <w:pPr>
              <w:rPr>
                <w:rStyle w:val="SAPScreenElement"/>
              </w:rPr>
            </w:pPr>
            <w:r w:rsidRPr="00187B9E">
              <w:rPr>
                <w:rStyle w:val="SAPScreenElement"/>
              </w:rPr>
              <w:t xml:space="preserve">Contribution Distr.: </w:t>
            </w:r>
            <w:r w:rsidRPr="00187B9E">
              <w:rPr>
                <w:rStyle w:val="SAPUserEntry"/>
                <w:color w:val="auto"/>
              </w:rPr>
              <w:t>Standard Distribution</w:t>
            </w:r>
            <w:r w:rsidRPr="00EE337C">
              <w:rPr>
                <w:rStyle w:val="SAPUserEntry"/>
                <w:color w:val="auto"/>
              </w:rPr>
              <w:t xml:space="preserve"> </w:t>
            </w:r>
            <w:r w:rsidRPr="00187B9E">
              <w:t>is defaulted; adapt if appropriate using drop-down</w:t>
            </w:r>
          </w:p>
        </w:tc>
        <w:tc>
          <w:tcPr>
            <w:tcW w:w="3150" w:type="dxa"/>
            <w:vMerge/>
            <w:shd w:val="clear" w:color="auto" w:fill="auto"/>
          </w:tcPr>
          <w:p w14:paraId="04848F7E" w14:textId="77777777" w:rsidR="00CF3F2D" w:rsidRPr="00187B9E" w:rsidRDefault="00CF3F2D" w:rsidP="00467E8A"/>
        </w:tc>
        <w:tc>
          <w:tcPr>
            <w:tcW w:w="1260" w:type="dxa"/>
          </w:tcPr>
          <w:p w14:paraId="6C817657" w14:textId="77777777" w:rsidR="00CF3F2D" w:rsidRPr="00187B9E" w:rsidRDefault="00CF3F2D" w:rsidP="00467E8A">
            <w:pPr>
              <w:rPr>
                <w:rFonts w:cs="Arial"/>
                <w:bCs/>
              </w:rPr>
            </w:pPr>
          </w:p>
        </w:tc>
      </w:tr>
      <w:tr w:rsidR="00CF3F2D" w:rsidRPr="00187B9E" w14:paraId="5111AB26" w14:textId="77777777" w:rsidTr="00467E8A">
        <w:trPr>
          <w:trHeight w:val="288"/>
        </w:trPr>
        <w:tc>
          <w:tcPr>
            <w:tcW w:w="900" w:type="dxa"/>
            <w:vMerge/>
            <w:shd w:val="clear" w:color="auto" w:fill="auto"/>
          </w:tcPr>
          <w:p w14:paraId="1D22EB55" w14:textId="77777777" w:rsidR="00CF3F2D" w:rsidRPr="00187B9E" w:rsidRDefault="00CF3F2D" w:rsidP="00467E8A"/>
        </w:tc>
        <w:tc>
          <w:tcPr>
            <w:tcW w:w="1710" w:type="dxa"/>
            <w:vMerge/>
            <w:shd w:val="clear" w:color="auto" w:fill="auto"/>
          </w:tcPr>
          <w:p w14:paraId="5FAAE442" w14:textId="77777777" w:rsidR="00CF3F2D" w:rsidRPr="00187B9E" w:rsidRDefault="00CF3F2D" w:rsidP="00467E8A">
            <w:pPr>
              <w:rPr>
                <w:rFonts w:cs="Arial"/>
                <w:b/>
                <w:bCs/>
              </w:rPr>
            </w:pPr>
          </w:p>
        </w:tc>
        <w:tc>
          <w:tcPr>
            <w:tcW w:w="2672" w:type="dxa"/>
            <w:vMerge/>
            <w:shd w:val="clear" w:color="auto" w:fill="auto"/>
          </w:tcPr>
          <w:p w14:paraId="3A03A3A6" w14:textId="77777777" w:rsidR="00CF3F2D" w:rsidRPr="00187B9E" w:rsidRDefault="00CF3F2D" w:rsidP="00467E8A"/>
        </w:tc>
        <w:tc>
          <w:tcPr>
            <w:tcW w:w="4590" w:type="dxa"/>
            <w:shd w:val="clear" w:color="auto" w:fill="auto"/>
          </w:tcPr>
          <w:p w14:paraId="38A9F1D2" w14:textId="77777777" w:rsidR="00CF3F2D" w:rsidRPr="00187B9E" w:rsidRDefault="00CF3F2D" w:rsidP="00467E8A">
            <w:pPr>
              <w:rPr>
                <w:rStyle w:val="SAPScreenElement"/>
              </w:rPr>
            </w:pPr>
            <w:r w:rsidRPr="00187B9E">
              <w:rPr>
                <w:rStyle w:val="SAPScreenElement"/>
              </w:rPr>
              <w:t xml:space="preserve">Self-Payer: </w:t>
            </w:r>
            <w:r w:rsidRPr="00187B9E">
              <w:t>flag checkbox if appropriate</w:t>
            </w:r>
          </w:p>
        </w:tc>
        <w:tc>
          <w:tcPr>
            <w:tcW w:w="3150" w:type="dxa"/>
            <w:vMerge/>
            <w:shd w:val="clear" w:color="auto" w:fill="auto"/>
          </w:tcPr>
          <w:p w14:paraId="6AAEC8F2" w14:textId="77777777" w:rsidR="00CF3F2D" w:rsidRPr="00187B9E" w:rsidRDefault="00CF3F2D" w:rsidP="00467E8A"/>
        </w:tc>
        <w:tc>
          <w:tcPr>
            <w:tcW w:w="1260" w:type="dxa"/>
          </w:tcPr>
          <w:p w14:paraId="4E5FECF1" w14:textId="77777777" w:rsidR="00CF3F2D" w:rsidRPr="00187B9E" w:rsidRDefault="00CF3F2D" w:rsidP="00467E8A">
            <w:pPr>
              <w:rPr>
                <w:rFonts w:cs="Arial"/>
                <w:bCs/>
              </w:rPr>
            </w:pPr>
          </w:p>
        </w:tc>
      </w:tr>
      <w:tr w:rsidR="00CF3F2D" w:rsidRPr="00187B9E" w14:paraId="729C1378" w14:textId="77777777" w:rsidTr="00467E8A">
        <w:trPr>
          <w:trHeight w:val="288"/>
        </w:trPr>
        <w:tc>
          <w:tcPr>
            <w:tcW w:w="900" w:type="dxa"/>
            <w:vMerge/>
            <w:shd w:val="clear" w:color="auto" w:fill="auto"/>
          </w:tcPr>
          <w:p w14:paraId="2DDFA33A" w14:textId="77777777" w:rsidR="00CF3F2D" w:rsidRPr="00187B9E" w:rsidRDefault="00CF3F2D" w:rsidP="00467E8A"/>
        </w:tc>
        <w:tc>
          <w:tcPr>
            <w:tcW w:w="1710" w:type="dxa"/>
            <w:vMerge/>
            <w:shd w:val="clear" w:color="auto" w:fill="auto"/>
          </w:tcPr>
          <w:p w14:paraId="7785BA6A" w14:textId="77777777" w:rsidR="00CF3F2D" w:rsidRPr="00187B9E" w:rsidRDefault="00CF3F2D" w:rsidP="00467E8A">
            <w:pPr>
              <w:rPr>
                <w:rFonts w:cs="Arial"/>
                <w:b/>
                <w:bCs/>
              </w:rPr>
            </w:pPr>
          </w:p>
        </w:tc>
        <w:tc>
          <w:tcPr>
            <w:tcW w:w="2672" w:type="dxa"/>
            <w:vMerge/>
            <w:shd w:val="clear" w:color="auto" w:fill="auto"/>
          </w:tcPr>
          <w:p w14:paraId="604D663F" w14:textId="77777777" w:rsidR="00CF3F2D" w:rsidRPr="00187B9E" w:rsidRDefault="00CF3F2D" w:rsidP="00467E8A"/>
        </w:tc>
        <w:tc>
          <w:tcPr>
            <w:tcW w:w="4590" w:type="dxa"/>
            <w:shd w:val="clear" w:color="auto" w:fill="auto"/>
          </w:tcPr>
          <w:p w14:paraId="145874E7" w14:textId="77777777" w:rsidR="00CF3F2D" w:rsidRPr="00187B9E" w:rsidRDefault="00CF3F2D" w:rsidP="00467E8A">
            <w:pPr>
              <w:rPr>
                <w:rStyle w:val="SAPScreenElement"/>
              </w:rPr>
            </w:pPr>
            <w:r w:rsidRPr="00187B9E">
              <w:rPr>
                <w:rStyle w:val="SAPScreenElement"/>
              </w:rPr>
              <w:t xml:space="preserve">Special Rule: </w:t>
            </w:r>
            <w:r w:rsidRPr="00187B9E">
              <w:t>select from value help if appropriate</w:t>
            </w:r>
            <w:r w:rsidRPr="00187B9E">
              <w:rPr>
                <w:noProof/>
              </w:rPr>
              <w:t xml:space="preserve"> </w:t>
            </w:r>
          </w:p>
        </w:tc>
        <w:tc>
          <w:tcPr>
            <w:tcW w:w="3150" w:type="dxa"/>
            <w:vMerge/>
            <w:shd w:val="clear" w:color="auto" w:fill="auto"/>
          </w:tcPr>
          <w:p w14:paraId="2089789E" w14:textId="77777777" w:rsidR="00CF3F2D" w:rsidRPr="00187B9E" w:rsidRDefault="00CF3F2D" w:rsidP="00467E8A"/>
        </w:tc>
        <w:tc>
          <w:tcPr>
            <w:tcW w:w="1260" w:type="dxa"/>
          </w:tcPr>
          <w:p w14:paraId="54E50FCD" w14:textId="77777777" w:rsidR="00CF3F2D" w:rsidRPr="00187B9E" w:rsidRDefault="00CF3F2D" w:rsidP="00467E8A">
            <w:pPr>
              <w:rPr>
                <w:rFonts w:cs="Arial"/>
                <w:bCs/>
              </w:rPr>
            </w:pPr>
          </w:p>
        </w:tc>
      </w:tr>
      <w:tr w:rsidR="00CF3F2D" w:rsidRPr="00187B9E" w14:paraId="17F1DAD3" w14:textId="77777777" w:rsidTr="00467E8A">
        <w:trPr>
          <w:trHeight w:val="288"/>
        </w:trPr>
        <w:tc>
          <w:tcPr>
            <w:tcW w:w="900" w:type="dxa"/>
            <w:vMerge/>
            <w:shd w:val="clear" w:color="auto" w:fill="auto"/>
          </w:tcPr>
          <w:p w14:paraId="68A3E74A" w14:textId="77777777" w:rsidR="00CF3F2D" w:rsidRPr="00187B9E" w:rsidRDefault="00CF3F2D" w:rsidP="00467E8A"/>
        </w:tc>
        <w:tc>
          <w:tcPr>
            <w:tcW w:w="1710" w:type="dxa"/>
            <w:vMerge/>
            <w:shd w:val="clear" w:color="auto" w:fill="auto"/>
          </w:tcPr>
          <w:p w14:paraId="72ECF618" w14:textId="77777777" w:rsidR="00CF3F2D" w:rsidRPr="00187B9E" w:rsidRDefault="00CF3F2D" w:rsidP="00467E8A">
            <w:pPr>
              <w:rPr>
                <w:rFonts w:cs="Arial"/>
                <w:b/>
                <w:bCs/>
              </w:rPr>
            </w:pPr>
          </w:p>
        </w:tc>
        <w:tc>
          <w:tcPr>
            <w:tcW w:w="2672" w:type="dxa"/>
            <w:vMerge/>
            <w:shd w:val="clear" w:color="auto" w:fill="auto"/>
          </w:tcPr>
          <w:p w14:paraId="07A9EC5C" w14:textId="77777777" w:rsidR="00CF3F2D" w:rsidRPr="00187B9E" w:rsidRDefault="00CF3F2D" w:rsidP="00467E8A"/>
        </w:tc>
        <w:tc>
          <w:tcPr>
            <w:tcW w:w="4590" w:type="dxa"/>
            <w:shd w:val="clear" w:color="auto" w:fill="auto"/>
          </w:tcPr>
          <w:p w14:paraId="1CDD3FCB" w14:textId="77777777" w:rsidR="00CF3F2D" w:rsidRPr="00187B9E" w:rsidRDefault="00CF3F2D" w:rsidP="00467E8A">
            <w:pPr>
              <w:rPr>
                <w:rStyle w:val="SAPScreenElement"/>
              </w:rPr>
            </w:pPr>
            <w:r w:rsidRPr="00187B9E">
              <w:rPr>
                <w:rStyle w:val="SAPScreenElement"/>
              </w:rPr>
              <w:t xml:space="preserve">Membership Number: </w:t>
            </w:r>
            <w:r w:rsidRPr="00187B9E">
              <w:t>enter as appropriate</w:t>
            </w:r>
          </w:p>
        </w:tc>
        <w:tc>
          <w:tcPr>
            <w:tcW w:w="3150" w:type="dxa"/>
            <w:vMerge/>
            <w:shd w:val="clear" w:color="auto" w:fill="auto"/>
          </w:tcPr>
          <w:p w14:paraId="6EE51553" w14:textId="77777777" w:rsidR="00CF3F2D" w:rsidRPr="00187B9E" w:rsidRDefault="00CF3F2D" w:rsidP="00467E8A"/>
        </w:tc>
        <w:tc>
          <w:tcPr>
            <w:tcW w:w="1260" w:type="dxa"/>
          </w:tcPr>
          <w:p w14:paraId="65701566" w14:textId="77777777" w:rsidR="00CF3F2D" w:rsidRPr="00187B9E" w:rsidRDefault="00CF3F2D" w:rsidP="00467E8A">
            <w:pPr>
              <w:rPr>
                <w:rFonts w:cs="Arial"/>
                <w:bCs/>
              </w:rPr>
            </w:pPr>
          </w:p>
        </w:tc>
      </w:tr>
      <w:tr w:rsidR="00CF3F2D" w:rsidRPr="00187B9E" w14:paraId="44759CA9" w14:textId="77777777" w:rsidTr="00467E8A">
        <w:trPr>
          <w:trHeight w:val="288"/>
        </w:trPr>
        <w:tc>
          <w:tcPr>
            <w:tcW w:w="900" w:type="dxa"/>
            <w:vMerge/>
            <w:shd w:val="clear" w:color="auto" w:fill="auto"/>
          </w:tcPr>
          <w:p w14:paraId="3464924A" w14:textId="77777777" w:rsidR="00CF3F2D" w:rsidRPr="00187B9E" w:rsidRDefault="00CF3F2D" w:rsidP="00467E8A"/>
        </w:tc>
        <w:tc>
          <w:tcPr>
            <w:tcW w:w="1710" w:type="dxa"/>
            <w:vMerge/>
            <w:shd w:val="clear" w:color="auto" w:fill="auto"/>
          </w:tcPr>
          <w:p w14:paraId="114CFF39" w14:textId="77777777" w:rsidR="00CF3F2D" w:rsidRPr="00187B9E" w:rsidRDefault="00CF3F2D" w:rsidP="00467E8A">
            <w:pPr>
              <w:rPr>
                <w:rFonts w:cs="Arial"/>
                <w:b/>
                <w:bCs/>
              </w:rPr>
            </w:pPr>
          </w:p>
        </w:tc>
        <w:tc>
          <w:tcPr>
            <w:tcW w:w="2672" w:type="dxa"/>
            <w:vMerge w:val="restart"/>
            <w:shd w:val="clear" w:color="auto" w:fill="auto"/>
          </w:tcPr>
          <w:p w14:paraId="51E7D51E" w14:textId="77777777" w:rsidR="00CF3F2D" w:rsidRPr="00187B9E" w:rsidRDefault="00CF3F2D" w:rsidP="00467E8A">
            <w:r w:rsidRPr="00187B9E">
              <w:t xml:space="preserve">in the </w:t>
            </w:r>
            <w:r w:rsidRPr="00187B9E">
              <w:rPr>
                <w:rStyle w:val="SAPScreenElement"/>
              </w:rPr>
              <w:t>Care Insurance</w:t>
            </w:r>
            <w:r w:rsidRPr="00187B9E">
              <w:rPr>
                <w:rFonts w:cs="Arial"/>
                <w:bCs/>
              </w:rPr>
              <w:t xml:space="preserve"> part of the form</w:t>
            </w:r>
            <w:r w:rsidRPr="00187B9E">
              <w:rPr>
                <w:rStyle w:val="SAPScreenElement"/>
              </w:rPr>
              <w:t>:</w:t>
            </w:r>
          </w:p>
        </w:tc>
        <w:tc>
          <w:tcPr>
            <w:tcW w:w="4590" w:type="dxa"/>
            <w:shd w:val="clear" w:color="auto" w:fill="auto"/>
          </w:tcPr>
          <w:p w14:paraId="45E7CE91" w14:textId="77777777" w:rsidR="00CF3F2D" w:rsidRPr="00187B9E" w:rsidRDefault="00CF3F2D" w:rsidP="00467E8A">
            <w:r w:rsidRPr="00187B9E">
              <w:rPr>
                <w:rStyle w:val="SAPScreenElement"/>
              </w:rPr>
              <w:t>Exemption reason</w:t>
            </w:r>
            <w:r w:rsidRPr="00187B9E">
              <w:t>: select from drop-down, if appropriate</w:t>
            </w:r>
          </w:p>
        </w:tc>
        <w:tc>
          <w:tcPr>
            <w:tcW w:w="3150" w:type="dxa"/>
            <w:vMerge w:val="restart"/>
            <w:shd w:val="clear" w:color="auto" w:fill="auto"/>
          </w:tcPr>
          <w:p w14:paraId="68EC7561" w14:textId="77777777" w:rsidR="00CF3F2D" w:rsidRPr="00187B9E" w:rsidRDefault="00CF3F2D" w:rsidP="00467E8A"/>
        </w:tc>
        <w:tc>
          <w:tcPr>
            <w:tcW w:w="1260" w:type="dxa"/>
          </w:tcPr>
          <w:p w14:paraId="525FE8DF" w14:textId="77777777" w:rsidR="00CF3F2D" w:rsidRPr="00187B9E" w:rsidRDefault="00CF3F2D" w:rsidP="00467E8A">
            <w:pPr>
              <w:rPr>
                <w:rFonts w:cs="Arial"/>
                <w:bCs/>
              </w:rPr>
            </w:pPr>
          </w:p>
        </w:tc>
      </w:tr>
      <w:tr w:rsidR="00CF3F2D" w:rsidRPr="00187B9E" w14:paraId="72F78810" w14:textId="77777777" w:rsidTr="00467E8A">
        <w:trPr>
          <w:trHeight w:val="288"/>
        </w:trPr>
        <w:tc>
          <w:tcPr>
            <w:tcW w:w="900" w:type="dxa"/>
            <w:vMerge/>
            <w:shd w:val="clear" w:color="auto" w:fill="auto"/>
          </w:tcPr>
          <w:p w14:paraId="6F07DD94" w14:textId="77777777" w:rsidR="00CF3F2D" w:rsidRPr="00187B9E" w:rsidRDefault="00CF3F2D" w:rsidP="00467E8A"/>
        </w:tc>
        <w:tc>
          <w:tcPr>
            <w:tcW w:w="1710" w:type="dxa"/>
            <w:vMerge/>
            <w:shd w:val="clear" w:color="auto" w:fill="auto"/>
          </w:tcPr>
          <w:p w14:paraId="1BCC5CF8" w14:textId="77777777" w:rsidR="00CF3F2D" w:rsidRPr="00187B9E" w:rsidRDefault="00CF3F2D" w:rsidP="00467E8A">
            <w:pPr>
              <w:rPr>
                <w:rFonts w:cs="Arial"/>
                <w:b/>
                <w:bCs/>
              </w:rPr>
            </w:pPr>
          </w:p>
        </w:tc>
        <w:tc>
          <w:tcPr>
            <w:tcW w:w="2672" w:type="dxa"/>
            <w:vMerge/>
            <w:shd w:val="clear" w:color="auto" w:fill="auto"/>
          </w:tcPr>
          <w:p w14:paraId="0A1766A5" w14:textId="77777777" w:rsidR="00CF3F2D" w:rsidRPr="00187B9E" w:rsidRDefault="00CF3F2D" w:rsidP="00467E8A"/>
        </w:tc>
        <w:tc>
          <w:tcPr>
            <w:tcW w:w="4590" w:type="dxa"/>
            <w:shd w:val="clear" w:color="auto" w:fill="auto"/>
          </w:tcPr>
          <w:p w14:paraId="3EC98588" w14:textId="77777777" w:rsidR="00CF3F2D" w:rsidRPr="00187B9E" w:rsidRDefault="00CF3F2D" w:rsidP="00467E8A">
            <w:pPr>
              <w:rPr>
                <w:rStyle w:val="SAPScreenElement"/>
              </w:rPr>
            </w:pPr>
            <w:r w:rsidRPr="00187B9E">
              <w:rPr>
                <w:rStyle w:val="SAPScreenElement"/>
              </w:rPr>
              <w:t xml:space="preserve">Contribution Distr.: </w:t>
            </w:r>
            <w:r w:rsidRPr="00187B9E">
              <w:rPr>
                <w:rStyle w:val="SAPUserEntry"/>
                <w:color w:val="auto"/>
              </w:rPr>
              <w:t>Standard Distribution</w:t>
            </w:r>
            <w:r w:rsidRPr="00EE337C">
              <w:rPr>
                <w:rStyle w:val="SAPUserEntry"/>
                <w:color w:val="auto"/>
              </w:rPr>
              <w:t xml:space="preserve"> </w:t>
            </w:r>
            <w:r w:rsidRPr="00187B9E">
              <w:t>is defaulted; adapt if appropriate using drop-down</w:t>
            </w:r>
          </w:p>
        </w:tc>
        <w:tc>
          <w:tcPr>
            <w:tcW w:w="3150" w:type="dxa"/>
            <w:vMerge/>
            <w:shd w:val="clear" w:color="auto" w:fill="auto"/>
          </w:tcPr>
          <w:p w14:paraId="54149815" w14:textId="77777777" w:rsidR="00CF3F2D" w:rsidRPr="00187B9E" w:rsidRDefault="00CF3F2D" w:rsidP="00467E8A"/>
        </w:tc>
        <w:tc>
          <w:tcPr>
            <w:tcW w:w="1260" w:type="dxa"/>
          </w:tcPr>
          <w:p w14:paraId="351B4A20" w14:textId="77777777" w:rsidR="00CF3F2D" w:rsidRPr="00187B9E" w:rsidRDefault="00CF3F2D" w:rsidP="00467E8A">
            <w:pPr>
              <w:rPr>
                <w:rFonts w:cs="Arial"/>
                <w:bCs/>
              </w:rPr>
            </w:pPr>
          </w:p>
        </w:tc>
      </w:tr>
      <w:tr w:rsidR="00CF3F2D" w:rsidRPr="00187B9E" w14:paraId="5ED5F05D" w14:textId="77777777" w:rsidTr="00467E8A">
        <w:trPr>
          <w:trHeight w:val="288"/>
        </w:trPr>
        <w:tc>
          <w:tcPr>
            <w:tcW w:w="900" w:type="dxa"/>
            <w:vMerge/>
            <w:shd w:val="clear" w:color="auto" w:fill="auto"/>
          </w:tcPr>
          <w:p w14:paraId="1D2BB0DF" w14:textId="77777777" w:rsidR="00CF3F2D" w:rsidRPr="00187B9E" w:rsidRDefault="00CF3F2D" w:rsidP="00467E8A"/>
        </w:tc>
        <w:tc>
          <w:tcPr>
            <w:tcW w:w="1710" w:type="dxa"/>
            <w:vMerge/>
            <w:shd w:val="clear" w:color="auto" w:fill="auto"/>
          </w:tcPr>
          <w:p w14:paraId="302D1395" w14:textId="77777777" w:rsidR="00CF3F2D" w:rsidRPr="00187B9E" w:rsidRDefault="00CF3F2D" w:rsidP="00467E8A">
            <w:pPr>
              <w:rPr>
                <w:rFonts w:cs="Arial"/>
                <w:b/>
                <w:bCs/>
              </w:rPr>
            </w:pPr>
          </w:p>
        </w:tc>
        <w:tc>
          <w:tcPr>
            <w:tcW w:w="2672" w:type="dxa"/>
            <w:vMerge/>
            <w:shd w:val="clear" w:color="auto" w:fill="auto"/>
          </w:tcPr>
          <w:p w14:paraId="4C551A4A" w14:textId="77777777" w:rsidR="00CF3F2D" w:rsidRPr="00187B9E" w:rsidRDefault="00CF3F2D" w:rsidP="00467E8A"/>
        </w:tc>
        <w:tc>
          <w:tcPr>
            <w:tcW w:w="4590" w:type="dxa"/>
            <w:shd w:val="clear" w:color="auto" w:fill="auto"/>
          </w:tcPr>
          <w:p w14:paraId="77DE5695" w14:textId="77777777" w:rsidR="00CF3F2D" w:rsidRPr="00187B9E" w:rsidRDefault="00CF3F2D" w:rsidP="00467E8A">
            <w:pPr>
              <w:rPr>
                <w:rStyle w:val="SAPScreenElement"/>
              </w:rPr>
            </w:pPr>
            <w:r w:rsidRPr="00187B9E">
              <w:rPr>
                <w:rStyle w:val="SAPScreenElement"/>
              </w:rPr>
              <w:t xml:space="preserve">Self-Payer: </w:t>
            </w:r>
            <w:r w:rsidRPr="00187B9E">
              <w:t>flag checkbox if appropriate</w:t>
            </w:r>
          </w:p>
        </w:tc>
        <w:tc>
          <w:tcPr>
            <w:tcW w:w="3150" w:type="dxa"/>
            <w:vMerge/>
            <w:shd w:val="clear" w:color="auto" w:fill="auto"/>
          </w:tcPr>
          <w:p w14:paraId="27AC79D5" w14:textId="77777777" w:rsidR="00CF3F2D" w:rsidRPr="00187B9E" w:rsidRDefault="00CF3F2D" w:rsidP="00467E8A"/>
        </w:tc>
        <w:tc>
          <w:tcPr>
            <w:tcW w:w="1260" w:type="dxa"/>
          </w:tcPr>
          <w:p w14:paraId="1ECAA2D8" w14:textId="77777777" w:rsidR="00CF3F2D" w:rsidRPr="00187B9E" w:rsidRDefault="00CF3F2D" w:rsidP="00467E8A">
            <w:pPr>
              <w:rPr>
                <w:rFonts w:cs="Arial"/>
                <w:bCs/>
              </w:rPr>
            </w:pPr>
          </w:p>
        </w:tc>
      </w:tr>
      <w:tr w:rsidR="00CF3F2D" w:rsidRPr="00187B9E" w14:paraId="2CE910B9" w14:textId="77777777" w:rsidTr="00467E8A">
        <w:trPr>
          <w:trHeight w:val="288"/>
        </w:trPr>
        <w:tc>
          <w:tcPr>
            <w:tcW w:w="900" w:type="dxa"/>
            <w:vMerge/>
            <w:shd w:val="clear" w:color="auto" w:fill="auto"/>
          </w:tcPr>
          <w:p w14:paraId="50730CF4" w14:textId="77777777" w:rsidR="00CF3F2D" w:rsidRPr="00187B9E" w:rsidRDefault="00CF3F2D" w:rsidP="00467E8A"/>
        </w:tc>
        <w:tc>
          <w:tcPr>
            <w:tcW w:w="1710" w:type="dxa"/>
            <w:vMerge/>
            <w:shd w:val="clear" w:color="auto" w:fill="auto"/>
          </w:tcPr>
          <w:p w14:paraId="68C4DF6E" w14:textId="77777777" w:rsidR="00CF3F2D" w:rsidRPr="00187B9E" w:rsidRDefault="00CF3F2D" w:rsidP="00467E8A">
            <w:pPr>
              <w:rPr>
                <w:rFonts w:cs="Arial"/>
                <w:b/>
                <w:bCs/>
              </w:rPr>
            </w:pPr>
          </w:p>
        </w:tc>
        <w:tc>
          <w:tcPr>
            <w:tcW w:w="2672" w:type="dxa"/>
            <w:vMerge/>
            <w:shd w:val="clear" w:color="auto" w:fill="auto"/>
          </w:tcPr>
          <w:p w14:paraId="63BC634A" w14:textId="77777777" w:rsidR="00CF3F2D" w:rsidRPr="00187B9E" w:rsidRDefault="00CF3F2D" w:rsidP="00467E8A"/>
        </w:tc>
        <w:tc>
          <w:tcPr>
            <w:tcW w:w="4590" w:type="dxa"/>
            <w:shd w:val="clear" w:color="auto" w:fill="auto"/>
          </w:tcPr>
          <w:p w14:paraId="4D39F00A" w14:textId="77777777" w:rsidR="00CF3F2D" w:rsidRPr="00187B9E" w:rsidRDefault="00CF3F2D" w:rsidP="00467E8A">
            <w:pPr>
              <w:rPr>
                <w:rStyle w:val="SAPScreenElement"/>
              </w:rPr>
            </w:pPr>
            <w:r w:rsidRPr="00187B9E">
              <w:rPr>
                <w:rStyle w:val="SAPScreenElement"/>
              </w:rPr>
              <w:t xml:space="preserve">Special Rule: </w:t>
            </w:r>
            <w:r w:rsidRPr="00187B9E">
              <w:t>select from value help if appropriate</w:t>
            </w:r>
          </w:p>
        </w:tc>
        <w:tc>
          <w:tcPr>
            <w:tcW w:w="3150" w:type="dxa"/>
            <w:vMerge/>
            <w:shd w:val="clear" w:color="auto" w:fill="auto"/>
          </w:tcPr>
          <w:p w14:paraId="42BA8786" w14:textId="77777777" w:rsidR="00CF3F2D" w:rsidRPr="00187B9E" w:rsidRDefault="00CF3F2D" w:rsidP="00467E8A"/>
        </w:tc>
        <w:tc>
          <w:tcPr>
            <w:tcW w:w="1260" w:type="dxa"/>
          </w:tcPr>
          <w:p w14:paraId="08EDFBFF" w14:textId="77777777" w:rsidR="00CF3F2D" w:rsidRPr="00187B9E" w:rsidRDefault="00CF3F2D" w:rsidP="00467E8A">
            <w:pPr>
              <w:rPr>
                <w:rFonts w:cs="Arial"/>
                <w:bCs/>
              </w:rPr>
            </w:pPr>
          </w:p>
        </w:tc>
      </w:tr>
      <w:tr w:rsidR="00CF3F2D" w:rsidRPr="00187B9E" w14:paraId="42B9F24A" w14:textId="77777777" w:rsidTr="00467E8A">
        <w:trPr>
          <w:trHeight w:val="288"/>
        </w:trPr>
        <w:tc>
          <w:tcPr>
            <w:tcW w:w="900" w:type="dxa"/>
            <w:vMerge/>
            <w:shd w:val="clear" w:color="auto" w:fill="auto"/>
          </w:tcPr>
          <w:p w14:paraId="04334DB2" w14:textId="77777777" w:rsidR="00CF3F2D" w:rsidRPr="00187B9E" w:rsidRDefault="00CF3F2D" w:rsidP="00467E8A"/>
        </w:tc>
        <w:tc>
          <w:tcPr>
            <w:tcW w:w="1710" w:type="dxa"/>
            <w:vMerge/>
            <w:shd w:val="clear" w:color="auto" w:fill="auto"/>
          </w:tcPr>
          <w:p w14:paraId="3F3859E4" w14:textId="77777777" w:rsidR="00CF3F2D" w:rsidRPr="00187B9E" w:rsidRDefault="00CF3F2D" w:rsidP="00467E8A">
            <w:pPr>
              <w:rPr>
                <w:rFonts w:cs="Arial"/>
                <w:b/>
                <w:bCs/>
              </w:rPr>
            </w:pPr>
          </w:p>
        </w:tc>
        <w:tc>
          <w:tcPr>
            <w:tcW w:w="2672" w:type="dxa"/>
            <w:vMerge w:val="restart"/>
            <w:shd w:val="clear" w:color="auto" w:fill="auto"/>
          </w:tcPr>
          <w:p w14:paraId="6FDD4A74" w14:textId="77777777" w:rsidR="00CF3F2D" w:rsidRPr="00187B9E" w:rsidRDefault="00CF3F2D" w:rsidP="00467E8A">
            <w:r w:rsidRPr="00187B9E">
              <w:t xml:space="preserve">in the </w:t>
            </w:r>
            <w:r w:rsidRPr="00187B9E">
              <w:rPr>
                <w:rStyle w:val="SAPScreenElement"/>
              </w:rPr>
              <w:t>Pension Insurance</w:t>
            </w:r>
            <w:r w:rsidRPr="00187B9E">
              <w:rPr>
                <w:rFonts w:cs="Arial"/>
                <w:bCs/>
              </w:rPr>
              <w:t xml:space="preserve"> part of the form</w:t>
            </w:r>
            <w:r w:rsidRPr="00187B9E">
              <w:t>:</w:t>
            </w:r>
          </w:p>
        </w:tc>
        <w:tc>
          <w:tcPr>
            <w:tcW w:w="4590" w:type="dxa"/>
            <w:shd w:val="clear" w:color="auto" w:fill="auto"/>
          </w:tcPr>
          <w:p w14:paraId="177E410D" w14:textId="77777777" w:rsidR="00CF3F2D" w:rsidRPr="00187B9E" w:rsidRDefault="00CF3F2D" w:rsidP="00467E8A">
            <w:pPr>
              <w:rPr>
                <w:rStyle w:val="SAPScreenElement"/>
              </w:rPr>
            </w:pPr>
            <w:r w:rsidRPr="00187B9E">
              <w:rPr>
                <w:rStyle w:val="SAPScreenElement"/>
              </w:rPr>
              <w:t>Exemption reason</w:t>
            </w:r>
            <w:r w:rsidRPr="00187B9E">
              <w:t>: select from drop-down, if appropriate</w:t>
            </w:r>
          </w:p>
        </w:tc>
        <w:tc>
          <w:tcPr>
            <w:tcW w:w="3150" w:type="dxa"/>
            <w:vMerge w:val="restart"/>
            <w:shd w:val="clear" w:color="auto" w:fill="auto"/>
          </w:tcPr>
          <w:p w14:paraId="61923B67" w14:textId="77777777" w:rsidR="00CF3F2D" w:rsidRPr="00187B9E" w:rsidRDefault="00CF3F2D" w:rsidP="00467E8A"/>
        </w:tc>
        <w:tc>
          <w:tcPr>
            <w:tcW w:w="1260" w:type="dxa"/>
          </w:tcPr>
          <w:p w14:paraId="41FDDAA6" w14:textId="77777777" w:rsidR="00CF3F2D" w:rsidRPr="00187B9E" w:rsidRDefault="00CF3F2D" w:rsidP="00467E8A">
            <w:pPr>
              <w:rPr>
                <w:rFonts w:cs="Arial"/>
                <w:bCs/>
              </w:rPr>
            </w:pPr>
          </w:p>
        </w:tc>
      </w:tr>
      <w:tr w:rsidR="00CF3F2D" w:rsidRPr="00187B9E" w14:paraId="44363281" w14:textId="77777777" w:rsidTr="00467E8A">
        <w:trPr>
          <w:trHeight w:val="288"/>
        </w:trPr>
        <w:tc>
          <w:tcPr>
            <w:tcW w:w="900" w:type="dxa"/>
            <w:vMerge/>
            <w:shd w:val="clear" w:color="auto" w:fill="auto"/>
          </w:tcPr>
          <w:p w14:paraId="7290CE81" w14:textId="77777777" w:rsidR="00CF3F2D" w:rsidRPr="00187B9E" w:rsidRDefault="00CF3F2D" w:rsidP="00467E8A"/>
        </w:tc>
        <w:tc>
          <w:tcPr>
            <w:tcW w:w="1710" w:type="dxa"/>
            <w:vMerge/>
            <w:shd w:val="clear" w:color="auto" w:fill="auto"/>
          </w:tcPr>
          <w:p w14:paraId="384F31F6" w14:textId="77777777" w:rsidR="00CF3F2D" w:rsidRPr="00187B9E" w:rsidRDefault="00CF3F2D" w:rsidP="00467E8A">
            <w:pPr>
              <w:rPr>
                <w:rFonts w:cs="Arial"/>
                <w:b/>
                <w:bCs/>
              </w:rPr>
            </w:pPr>
          </w:p>
        </w:tc>
        <w:tc>
          <w:tcPr>
            <w:tcW w:w="2672" w:type="dxa"/>
            <w:vMerge/>
            <w:shd w:val="clear" w:color="auto" w:fill="auto"/>
          </w:tcPr>
          <w:p w14:paraId="513C7106" w14:textId="77777777" w:rsidR="00CF3F2D" w:rsidRPr="00187B9E" w:rsidRDefault="00CF3F2D" w:rsidP="00467E8A"/>
        </w:tc>
        <w:tc>
          <w:tcPr>
            <w:tcW w:w="4590" w:type="dxa"/>
            <w:shd w:val="clear" w:color="auto" w:fill="auto"/>
          </w:tcPr>
          <w:p w14:paraId="16C8D809" w14:textId="77777777" w:rsidR="00CF3F2D" w:rsidRPr="00187B9E" w:rsidRDefault="00CF3F2D" w:rsidP="00467E8A">
            <w:pPr>
              <w:rPr>
                <w:rStyle w:val="SAPScreenElement"/>
              </w:rPr>
            </w:pPr>
            <w:r w:rsidRPr="00187B9E">
              <w:rPr>
                <w:rStyle w:val="SAPScreenElement"/>
              </w:rPr>
              <w:t xml:space="preserve">Contribution Distr.: </w:t>
            </w:r>
            <w:r w:rsidRPr="00187B9E">
              <w:rPr>
                <w:rStyle w:val="SAPUserEntry"/>
                <w:color w:val="auto"/>
              </w:rPr>
              <w:t>Standard Distribution</w:t>
            </w:r>
            <w:r w:rsidRPr="00EE337C">
              <w:rPr>
                <w:rStyle w:val="SAPUserEntry"/>
                <w:color w:val="auto"/>
              </w:rPr>
              <w:t xml:space="preserve"> </w:t>
            </w:r>
            <w:r w:rsidRPr="00187B9E">
              <w:t>is defaulted; adapt if appropriate using drop-down</w:t>
            </w:r>
          </w:p>
        </w:tc>
        <w:tc>
          <w:tcPr>
            <w:tcW w:w="3150" w:type="dxa"/>
            <w:vMerge/>
            <w:shd w:val="clear" w:color="auto" w:fill="auto"/>
          </w:tcPr>
          <w:p w14:paraId="3214977B" w14:textId="77777777" w:rsidR="00CF3F2D" w:rsidRPr="00187B9E" w:rsidRDefault="00CF3F2D" w:rsidP="00467E8A"/>
        </w:tc>
        <w:tc>
          <w:tcPr>
            <w:tcW w:w="1260" w:type="dxa"/>
          </w:tcPr>
          <w:p w14:paraId="5B0404BA" w14:textId="77777777" w:rsidR="00CF3F2D" w:rsidRPr="00187B9E" w:rsidRDefault="00CF3F2D" w:rsidP="00467E8A">
            <w:pPr>
              <w:rPr>
                <w:rFonts w:cs="Arial"/>
                <w:bCs/>
              </w:rPr>
            </w:pPr>
          </w:p>
        </w:tc>
      </w:tr>
      <w:tr w:rsidR="00CF3F2D" w:rsidRPr="00187B9E" w14:paraId="26B01450" w14:textId="77777777" w:rsidTr="00467E8A">
        <w:trPr>
          <w:trHeight w:val="288"/>
        </w:trPr>
        <w:tc>
          <w:tcPr>
            <w:tcW w:w="900" w:type="dxa"/>
            <w:vMerge/>
            <w:shd w:val="clear" w:color="auto" w:fill="auto"/>
          </w:tcPr>
          <w:p w14:paraId="6E3C5E05" w14:textId="77777777" w:rsidR="00CF3F2D" w:rsidRPr="00187B9E" w:rsidRDefault="00CF3F2D" w:rsidP="00467E8A"/>
        </w:tc>
        <w:tc>
          <w:tcPr>
            <w:tcW w:w="1710" w:type="dxa"/>
            <w:vMerge/>
            <w:shd w:val="clear" w:color="auto" w:fill="auto"/>
          </w:tcPr>
          <w:p w14:paraId="1CEFD9E2" w14:textId="77777777" w:rsidR="00CF3F2D" w:rsidRPr="00187B9E" w:rsidRDefault="00CF3F2D" w:rsidP="00467E8A">
            <w:pPr>
              <w:rPr>
                <w:rFonts w:cs="Arial"/>
                <w:b/>
                <w:bCs/>
              </w:rPr>
            </w:pPr>
          </w:p>
        </w:tc>
        <w:tc>
          <w:tcPr>
            <w:tcW w:w="2672" w:type="dxa"/>
            <w:vMerge/>
            <w:shd w:val="clear" w:color="auto" w:fill="auto"/>
          </w:tcPr>
          <w:p w14:paraId="38867484" w14:textId="77777777" w:rsidR="00CF3F2D" w:rsidRPr="00187B9E" w:rsidRDefault="00CF3F2D" w:rsidP="00467E8A"/>
        </w:tc>
        <w:tc>
          <w:tcPr>
            <w:tcW w:w="4590" w:type="dxa"/>
            <w:shd w:val="clear" w:color="auto" w:fill="auto"/>
          </w:tcPr>
          <w:p w14:paraId="1930B563" w14:textId="77777777" w:rsidR="00CF3F2D" w:rsidRPr="00187B9E" w:rsidRDefault="00CF3F2D" w:rsidP="00467E8A">
            <w:pPr>
              <w:rPr>
                <w:rStyle w:val="SAPScreenElement"/>
              </w:rPr>
            </w:pPr>
            <w:r w:rsidRPr="00187B9E">
              <w:rPr>
                <w:rStyle w:val="SAPScreenElement"/>
              </w:rPr>
              <w:t xml:space="preserve">Self-Payer: </w:t>
            </w:r>
            <w:r w:rsidRPr="00187B9E">
              <w:t>flag checkbox if appropriate</w:t>
            </w:r>
          </w:p>
        </w:tc>
        <w:tc>
          <w:tcPr>
            <w:tcW w:w="3150" w:type="dxa"/>
            <w:vMerge/>
            <w:shd w:val="clear" w:color="auto" w:fill="auto"/>
          </w:tcPr>
          <w:p w14:paraId="7CAB4ABD" w14:textId="77777777" w:rsidR="00CF3F2D" w:rsidRPr="00187B9E" w:rsidRDefault="00CF3F2D" w:rsidP="00467E8A"/>
        </w:tc>
        <w:tc>
          <w:tcPr>
            <w:tcW w:w="1260" w:type="dxa"/>
          </w:tcPr>
          <w:p w14:paraId="525F2234" w14:textId="77777777" w:rsidR="00CF3F2D" w:rsidRPr="00187B9E" w:rsidRDefault="00CF3F2D" w:rsidP="00467E8A">
            <w:pPr>
              <w:rPr>
                <w:rFonts w:cs="Arial"/>
                <w:bCs/>
              </w:rPr>
            </w:pPr>
          </w:p>
        </w:tc>
      </w:tr>
      <w:tr w:rsidR="00CF3F2D" w:rsidRPr="00187B9E" w14:paraId="181E51AD" w14:textId="77777777" w:rsidTr="00467E8A">
        <w:trPr>
          <w:trHeight w:val="288"/>
        </w:trPr>
        <w:tc>
          <w:tcPr>
            <w:tcW w:w="900" w:type="dxa"/>
            <w:vMerge/>
            <w:shd w:val="clear" w:color="auto" w:fill="auto"/>
          </w:tcPr>
          <w:p w14:paraId="4C07F85C" w14:textId="77777777" w:rsidR="00CF3F2D" w:rsidRPr="00187B9E" w:rsidRDefault="00CF3F2D" w:rsidP="00467E8A"/>
        </w:tc>
        <w:tc>
          <w:tcPr>
            <w:tcW w:w="1710" w:type="dxa"/>
            <w:vMerge/>
            <w:shd w:val="clear" w:color="auto" w:fill="auto"/>
          </w:tcPr>
          <w:p w14:paraId="68CFBD35" w14:textId="77777777" w:rsidR="00CF3F2D" w:rsidRPr="00187B9E" w:rsidRDefault="00CF3F2D" w:rsidP="00467E8A">
            <w:pPr>
              <w:rPr>
                <w:rFonts w:cs="Arial"/>
                <w:b/>
                <w:bCs/>
              </w:rPr>
            </w:pPr>
          </w:p>
        </w:tc>
        <w:tc>
          <w:tcPr>
            <w:tcW w:w="2672" w:type="dxa"/>
            <w:vMerge/>
            <w:shd w:val="clear" w:color="auto" w:fill="auto"/>
          </w:tcPr>
          <w:p w14:paraId="049A87A7" w14:textId="77777777" w:rsidR="00CF3F2D" w:rsidRPr="00187B9E" w:rsidRDefault="00CF3F2D" w:rsidP="00467E8A"/>
        </w:tc>
        <w:tc>
          <w:tcPr>
            <w:tcW w:w="4590" w:type="dxa"/>
            <w:shd w:val="clear" w:color="auto" w:fill="auto"/>
          </w:tcPr>
          <w:p w14:paraId="3752CCA3" w14:textId="77777777" w:rsidR="00CF3F2D" w:rsidRPr="00187B9E" w:rsidRDefault="00CF3F2D" w:rsidP="00467E8A">
            <w:pPr>
              <w:rPr>
                <w:rStyle w:val="SAPScreenElement"/>
              </w:rPr>
            </w:pPr>
            <w:r w:rsidRPr="00187B9E">
              <w:rPr>
                <w:rStyle w:val="SAPScreenElement"/>
              </w:rPr>
              <w:t xml:space="preserve">Special Rule: </w:t>
            </w:r>
            <w:r w:rsidRPr="00187B9E">
              <w:t>select from value help if appropriate</w:t>
            </w:r>
          </w:p>
        </w:tc>
        <w:tc>
          <w:tcPr>
            <w:tcW w:w="3150" w:type="dxa"/>
            <w:vMerge/>
            <w:shd w:val="clear" w:color="auto" w:fill="auto"/>
          </w:tcPr>
          <w:p w14:paraId="7E81612D" w14:textId="77777777" w:rsidR="00CF3F2D" w:rsidRPr="00187B9E" w:rsidRDefault="00CF3F2D" w:rsidP="00467E8A"/>
        </w:tc>
        <w:tc>
          <w:tcPr>
            <w:tcW w:w="1260" w:type="dxa"/>
          </w:tcPr>
          <w:p w14:paraId="447A04FE" w14:textId="77777777" w:rsidR="00CF3F2D" w:rsidRPr="00187B9E" w:rsidRDefault="00CF3F2D" w:rsidP="00467E8A">
            <w:pPr>
              <w:rPr>
                <w:rFonts w:cs="Arial"/>
                <w:bCs/>
              </w:rPr>
            </w:pPr>
          </w:p>
        </w:tc>
      </w:tr>
      <w:tr w:rsidR="00CF3F2D" w:rsidRPr="00187B9E" w14:paraId="416757F5" w14:textId="77777777" w:rsidTr="00467E8A">
        <w:trPr>
          <w:trHeight w:val="288"/>
        </w:trPr>
        <w:tc>
          <w:tcPr>
            <w:tcW w:w="900" w:type="dxa"/>
            <w:vMerge/>
            <w:shd w:val="clear" w:color="auto" w:fill="auto"/>
          </w:tcPr>
          <w:p w14:paraId="5E3025AC" w14:textId="77777777" w:rsidR="00CF3F2D" w:rsidRPr="00187B9E" w:rsidRDefault="00CF3F2D" w:rsidP="00467E8A"/>
        </w:tc>
        <w:tc>
          <w:tcPr>
            <w:tcW w:w="1710" w:type="dxa"/>
            <w:vMerge/>
            <w:shd w:val="clear" w:color="auto" w:fill="auto"/>
          </w:tcPr>
          <w:p w14:paraId="782230CA" w14:textId="77777777" w:rsidR="00CF3F2D" w:rsidRPr="00187B9E" w:rsidRDefault="00CF3F2D" w:rsidP="00467E8A">
            <w:pPr>
              <w:rPr>
                <w:rFonts w:cs="Arial"/>
                <w:b/>
                <w:bCs/>
              </w:rPr>
            </w:pPr>
          </w:p>
        </w:tc>
        <w:tc>
          <w:tcPr>
            <w:tcW w:w="2672" w:type="dxa"/>
            <w:vMerge w:val="restart"/>
            <w:shd w:val="clear" w:color="auto" w:fill="auto"/>
          </w:tcPr>
          <w:p w14:paraId="52B6B882" w14:textId="77777777" w:rsidR="00CF3F2D" w:rsidRPr="00187B9E" w:rsidRDefault="00CF3F2D" w:rsidP="00467E8A">
            <w:r w:rsidRPr="00187B9E">
              <w:t xml:space="preserve">in the </w:t>
            </w:r>
            <w:r w:rsidRPr="00187B9E">
              <w:rPr>
                <w:rStyle w:val="SAPScreenElement"/>
              </w:rPr>
              <w:t>Unemployment Insurance</w:t>
            </w:r>
            <w:r w:rsidRPr="00187B9E">
              <w:rPr>
                <w:rFonts w:cs="Arial"/>
                <w:bCs/>
              </w:rPr>
              <w:t xml:space="preserve"> part of the form:</w:t>
            </w:r>
          </w:p>
        </w:tc>
        <w:tc>
          <w:tcPr>
            <w:tcW w:w="4590" w:type="dxa"/>
            <w:shd w:val="clear" w:color="auto" w:fill="auto"/>
          </w:tcPr>
          <w:p w14:paraId="46D12845" w14:textId="77777777" w:rsidR="00CF3F2D" w:rsidRPr="00187B9E" w:rsidRDefault="00CF3F2D" w:rsidP="00467E8A">
            <w:pPr>
              <w:rPr>
                <w:rStyle w:val="SAPScreenElement"/>
              </w:rPr>
            </w:pPr>
            <w:r w:rsidRPr="00187B9E">
              <w:rPr>
                <w:rStyle w:val="SAPScreenElement"/>
              </w:rPr>
              <w:t>Exemption reason</w:t>
            </w:r>
            <w:r w:rsidRPr="00187B9E">
              <w:t>: select from drop-down, if appropriate</w:t>
            </w:r>
          </w:p>
        </w:tc>
        <w:tc>
          <w:tcPr>
            <w:tcW w:w="3150" w:type="dxa"/>
            <w:vMerge w:val="restart"/>
            <w:shd w:val="clear" w:color="auto" w:fill="auto"/>
          </w:tcPr>
          <w:p w14:paraId="6102BF1F" w14:textId="77777777" w:rsidR="00CF3F2D" w:rsidRPr="00187B9E" w:rsidRDefault="00CF3F2D" w:rsidP="00467E8A"/>
        </w:tc>
        <w:tc>
          <w:tcPr>
            <w:tcW w:w="1260" w:type="dxa"/>
          </w:tcPr>
          <w:p w14:paraId="416B0338" w14:textId="77777777" w:rsidR="00CF3F2D" w:rsidRPr="00187B9E" w:rsidRDefault="00CF3F2D" w:rsidP="00467E8A">
            <w:pPr>
              <w:rPr>
                <w:rFonts w:cs="Arial"/>
                <w:bCs/>
              </w:rPr>
            </w:pPr>
          </w:p>
        </w:tc>
      </w:tr>
      <w:tr w:rsidR="00CF3F2D" w:rsidRPr="00187B9E" w14:paraId="1277A96B" w14:textId="77777777" w:rsidTr="00467E8A">
        <w:trPr>
          <w:trHeight w:val="288"/>
        </w:trPr>
        <w:tc>
          <w:tcPr>
            <w:tcW w:w="900" w:type="dxa"/>
            <w:vMerge/>
            <w:shd w:val="clear" w:color="auto" w:fill="auto"/>
          </w:tcPr>
          <w:p w14:paraId="34A618F6" w14:textId="77777777" w:rsidR="00CF3F2D" w:rsidRPr="00187B9E" w:rsidRDefault="00CF3F2D" w:rsidP="00467E8A"/>
        </w:tc>
        <w:tc>
          <w:tcPr>
            <w:tcW w:w="1710" w:type="dxa"/>
            <w:vMerge/>
            <w:shd w:val="clear" w:color="auto" w:fill="auto"/>
          </w:tcPr>
          <w:p w14:paraId="63186FBB" w14:textId="77777777" w:rsidR="00CF3F2D" w:rsidRPr="00187B9E" w:rsidRDefault="00CF3F2D" w:rsidP="00467E8A">
            <w:pPr>
              <w:rPr>
                <w:rFonts w:cs="Arial"/>
                <w:b/>
                <w:bCs/>
              </w:rPr>
            </w:pPr>
          </w:p>
        </w:tc>
        <w:tc>
          <w:tcPr>
            <w:tcW w:w="2672" w:type="dxa"/>
            <w:vMerge/>
            <w:shd w:val="clear" w:color="auto" w:fill="auto"/>
          </w:tcPr>
          <w:p w14:paraId="3B833505" w14:textId="77777777" w:rsidR="00CF3F2D" w:rsidRPr="00187B9E" w:rsidRDefault="00CF3F2D" w:rsidP="00467E8A"/>
        </w:tc>
        <w:tc>
          <w:tcPr>
            <w:tcW w:w="4590" w:type="dxa"/>
            <w:shd w:val="clear" w:color="auto" w:fill="auto"/>
          </w:tcPr>
          <w:p w14:paraId="3395E3B9" w14:textId="77777777" w:rsidR="00CF3F2D" w:rsidRPr="00187B9E" w:rsidRDefault="00CF3F2D" w:rsidP="00467E8A">
            <w:pPr>
              <w:rPr>
                <w:rStyle w:val="SAPScreenElement"/>
              </w:rPr>
            </w:pPr>
            <w:r w:rsidRPr="00187B9E">
              <w:rPr>
                <w:rStyle w:val="SAPScreenElement"/>
              </w:rPr>
              <w:t xml:space="preserve">Contribution Distr.: </w:t>
            </w:r>
            <w:r w:rsidRPr="00187B9E">
              <w:rPr>
                <w:rStyle w:val="SAPUserEntry"/>
                <w:color w:val="auto"/>
              </w:rPr>
              <w:t>Standard Distribution</w:t>
            </w:r>
            <w:r w:rsidRPr="00EE337C">
              <w:rPr>
                <w:rStyle w:val="SAPUserEntry"/>
                <w:color w:val="auto"/>
              </w:rPr>
              <w:t xml:space="preserve"> </w:t>
            </w:r>
            <w:r w:rsidRPr="00187B9E">
              <w:t>is defaulted; adapt if appropriate using drop-down</w:t>
            </w:r>
          </w:p>
        </w:tc>
        <w:tc>
          <w:tcPr>
            <w:tcW w:w="3150" w:type="dxa"/>
            <w:vMerge/>
            <w:shd w:val="clear" w:color="auto" w:fill="auto"/>
          </w:tcPr>
          <w:p w14:paraId="184E010F" w14:textId="77777777" w:rsidR="00CF3F2D" w:rsidRPr="00187B9E" w:rsidRDefault="00CF3F2D" w:rsidP="00467E8A"/>
        </w:tc>
        <w:tc>
          <w:tcPr>
            <w:tcW w:w="1260" w:type="dxa"/>
          </w:tcPr>
          <w:p w14:paraId="038B4F8E" w14:textId="77777777" w:rsidR="00CF3F2D" w:rsidRPr="00187B9E" w:rsidRDefault="00CF3F2D" w:rsidP="00467E8A">
            <w:pPr>
              <w:rPr>
                <w:rFonts w:cs="Arial"/>
                <w:bCs/>
              </w:rPr>
            </w:pPr>
          </w:p>
        </w:tc>
      </w:tr>
      <w:tr w:rsidR="00CF3F2D" w:rsidRPr="00187B9E" w14:paraId="36AC837D" w14:textId="77777777" w:rsidTr="00467E8A">
        <w:trPr>
          <w:trHeight w:val="288"/>
        </w:trPr>
        <w:tc>
          <w:tcPr>
            <w:tcW w:w="900" w:type="dxa"/>
            <w:vMerge/>
            <w:shd w:val="clear" w:color="auto" w:fill="auto"/>
          </w:tcPr>
          <w:p w14:paraId="13AB3581" w14:textId="77777777" w:rsidR="00CF3F2D" w:rsidRPr="00187B9E" w:rsidRDefault="00CF3F2D" w:rsidP="00467E8A"/>
        </w:tc>
        <w:tc>
          <w:tcPr>
            <w:tcW w:w="1710" w:type="dxa"/>
            <w:vMerge/>
            <w:shd w:val="clear" w:color="auto" w:fill="auto"/>
          </w:tcPr>
          <w:p w14:paraId="2A306238" w14:textId="77777777" w:rsidR="00CF3F2D" w:rsidRPr="00187B9E" w:rsidRDefault="00CF3F2D" w:rsidP="00467E8A">
            <w:pPr>
              <w:rPr>
                <w:rFonts w:cs="Arial"/>
                <w:b/>
                <w:bCs/>
              </w:rPr>
            </w:pPr>
          </w:p>
        </w:tc>
        <w:tc>
          <w:tcPr>
            <w:tcW w:w="2672" w:type="dxa"/>
            <w:vMerge/>
            <w:shd w:val="clear" w:color="auto" w:fill="auto"/>
          </w:tcPr>
          <w:p w14:paraId="1D34B558" w14:textId="77777777" w:rsidR="00CF3F2D" w:rsidRPr="00187B9E" w:rsidRDefault="00CF3F2D" w:rsidP="00467E8A"/>
        </w:tc>
        <w:tc>
          <w:tcPr>
            <w:tcW w:w="4590" w:type="dxa"/>
            <w:shd w:val="clear" w:color="auto" w:fill="auto"/>
          </w:tcPr>
          <w:p w14:paraId="0A1DB0E3" w14:textId="77777777" w:rsidR="00CF3F2D" w:rsidRPr="00187B9E" w:rsidRDefault="00CF3F2D" w:rsidP="00467E8A">
            <w:pPr>
              <w:rPr>
                <w:rStyle w:val="SAPScreenElement"/>
              </w:rPr>
            </w:pPr>
            <w:r w:rsidRPr="00187B9E">
              <w:rPr>
                <w:rStyle w:val="SAPScreenElement"/>
              </w:rPr>
              <w:t xml:space="preserve">Special Rule: </w:t>
            </w:r>
            <w:r w:rsidRPr="00187B9E">
              <w:t>select from value help if appropriate</w:t>
            </w:r>
          </w:p>
        </w:tc>
        <w:tc>
          <w:tcPr>
            <w:tcW w:w="3150" w:type="dxa"/>
            <w:vMerge/>
            <w:shd w:val="clear" w:color="auto" w:fill="auto"/>
          </w:tcPr>
          <w:p w14:paraId="3017A59E" w14:textId="77777777" w:rsidR="00CF3F2D" w:rsidRPr="00187B9E" w:rsidRDefault="00CF3F2D" w:rsidP="00467E8A"/>
        </w:tc>
        <w:tc>
          <w:tcPr>
            <w:tcW w:w="1260" w:type="dxa"/>
          </w:tcPr>
          <w:p w14:paraId="16397E3C" w14:textId="77777777" w:rsidR="00CF3F2D" w:rsidRPr="00187B9E" w:rsidRDefault="00CF3F2D" w:rsidP="00467E8A">
            <w:pPr>
              <w:rPr>
                <w:rFonts w:cs="Arial"/>
                <w:bCs/>
              </w:rPr>
            </w:pPr>
          </w:p>
        </w:tc>
      </w:tr>
      <w:tr w:rsidR="00CF3F2D" w:rsidRPr="00187B9E" w14:paraId="32E28A7C" w14:textId="77777777" w:rsidTr="00467E8A">
        <w:trPr>
          <w:trHeight w:val="288"/>
        </w:trPr>
        <w:tc>
          <w:tcPr>
            <w:tcW w:w="900" w:type="dxa"/>
            <w:shd w:val="clear" w:color="auto" w:fill="auto"/>
          </w:tcPr>
          <w:p w14:paraId="133D1506" w14:textId="77777777" w:rsidR="00CF3F2D" w:rsidRPr="00187B9E" w:rsidRDefault="00CF3F2D" w:rsidP="00467E8A">
            <w:r w:rsidRPr="00187B9E">
              <w:t>9</w:t>
            </w:r>
          </w:p>
        </w:tc>
        <w:tc>
          <w:tcPr>
            <w:tcW w:w="1710" w:type="dxa"/>
            <w:shd w:val="clear" w:color="auto" w:fill="auto"/>
          </w:tcPr>
          <w:p w14:paraId="295C4D04" w14:textId="77777777" w:rsidR="00CF3F2D" w:rsidRPr="00187B9E" w:rsidRDefault="00CF3F2D" w:rsidP="00467E8A">
            <w:pPr>
              <w:rPr>
                <w:rFonts w:cs="Arial"/>
                <w:b/>
                <w:bCs/>
              </w:rPr>
            </w:pPr>
            <w:r w:rsidRPr="00187B9E">
              <w:rPr>
                <w:rStyle w:val="SAPEmphasis"/>
              </w:rPr>
              <w:t>Save Social Insurance Data</w:t>
            </w:r>
          </w:p>
        </w:tc>
        <w:tc>
          <w:tcPr>
            <w:tcW w:w="2672" w:type="dxa"/>
            <w:shd w:val="clear" w:color="auto" w:fill="auto"/>
          </w:tcPr>
          <w:p w14:paraId="55035104" w14:textId="77777777" w:rsidR="00CF3F2D" w:rsidRPr="00187B9E" w:rsidRDefault="00CF3F2D" w:rsidP="00467E8A">
            <w:r w:rsidRPr="00187B9E">
              <w:t>Choose the</w:t>
            </w:r>
            <w:r w:rsidRPr="00187B9E">
              <w:rPr>
                <w:rStyle w:val="SAPScreenElement"/>
              </w:rPr>
              <w:t xml:space="preserve"> Save</w:t>
            </w:r>
            <w:r w:rsidRPr="00187B9E">
              <w:t xml:space="preserve"> button.</w:t>
            </w:r>
          </w:p>
        </w:tc>
        <w:tc>
          <w:tcPr>
            <w:tcW w:w="4590" w:type="dxa"/>
            <w:shd w:val="clear" w:color="auto" w:fill="auto"/>
          </w:tcPr>
          <w:p w14:paraId="7B47F9FD" w14:textId="77777777" w:rsidR="00CF3F2D" w:rsidRPr="00187B9E" w:rsidRDefault="00CF3F2D" w:rsidP="00467E8A"/>
        </w:tc>
        <w:tc>
          <w:tcPr>
            <w:tcW w:w="3150" w:type="dxa"/>
            <w:shd w:val="clear" w:color="auto" w:fill="auto"/>
          </w:tcPr>
          <w:p w14:paraId="134E6290" w14:textId="77777777" w:rsidR="00CF3F2D" w:rsidRPr="00187B9E" w:rsidRDefault="00CF3F2D" w:rsidP="00467E8A">
            <w:r w:rsidRPr="00187B9E">
              <w:rPr>
                <w:rFonts w:cs="Arial"/>
                <w:bCs/>
              </w:rPr>
              <w:t>A system message about data saving is generated.</w:t>
            </w:r>
          </w:p>
        </w:tc>
        <w:tc>
          <w:tcPr>
            <w:tcW w:w="1260" w:type="dxa"/>
          </w:tcPr>
          <w:p w14:paraId="4127E755" w14:textId="77777777" w:rsidR="00CF3F2D" w:rsidRPr="00187B9E" w:rsidRDefault="00CF3F2D" w:rsidP="00467E8A">
            <w:pPr>
              <w:rPr>
                <w:rFonts w:cs="Arial"/>
                <w:bCs/>
              </w:rPr>
            </w:pPr>
          </w:p>
        </w:tc>
      </w:tr>
      <w:tr w:rsidR="00CF3F2D" w:rsidRPr="00187B9E" w14:paraId="0EB6A182" w14:textId="77777777" w:rsidTr="00467E8A">
        <w:trPr>
          <w:trHeight w:val="288"/>
        </w:trPr>
        <w:tc>
          <w:tcPr>
            <w:tcW w:w="900" w:type="dxa"/>
            <w:shd w:val="clear" w:color="auto" w:fill="auto"/>
          </w:tcPr>
          <w:p w14:paraId="37E79263" w14:textId="77777777" w:rsidR="00CF3F2D" w:rsidRPr="00187B9E" w:rsidRDefault="00CF3F2D" w:rsidP="00467E8A">
            <w:r w:rsidRPr="00187B9E">
              <w:t>10</w:t>
            </w:r>
          </w:p>
        </w:tc>
        <w:tc>
          <w:tcPr>
            <w:tcW w:w="1710" w:type="dxa"/>
            <w:shd w:val="clear" w:color="auto" w:fill="auto"/>
          </w:tcPr>
          <w:p w14:paraId="49E7A38D" w14:textId="77777777" w:rsidR="00CF3F2D" w:rsidRPr="00187B9E" w:rsidRDefault="00CF3F2D" w:rsidP="00467E8A">
            <w:pPr>
              <w:rPr>
                <w:rFonts w:cs="Arial"/>
                <w:b/>
                <w:bCs/>
              </w:rPr>
            </w:pPr>
            <w:r w:rsidRPr="00187B9E">
              <w:rPr>
                <w:rStyle w:val="SAPEmphasis"/>
              </w:rPr>
              <w:t>Select DEUEV</w:t>
            </w:r>
          </w:p>
        </w:tc>
        <w:tc>
          <w:tcPr>
            <w:tcW w:w="2672" w:type="dxa"/>
            <w:shd w:val="clear" w:color="auto" w:fill="auto"/>
          </w:tcPr>
          <w:p w14:paraId="567A2BEB" w14:textId="77777777" w:rsidR="00CF3F2D" w:rsidRPr="00187B9E" w:rsidRDefault="00CF3F2D" w:rsidP="00467E8A">
            <w:r>
              <w:t xml:space="preserve">Select from the </w:t>
            </w:r>
            <w:r w:rsidRPr="006822B3">
              <w:rPr>
                <w:rStyle w:val="SAPScreenElement"/>
              </w:rPr>
              <w:t>Navigate to Mashup</w:t>
            </w:r>
            <w:r w:rsidRPr="00187B9E">
              <w:t xml:space="preserve"> drop-down</w:t>
            </w:r>
            <w:r>
              <w:t>,</w:t>
            </w:r>
            <w:r w:rsidRPr="00187B9E">
              <w:t xml:space="preserve"> located in the upper part of the</w:t>
            </w:r>
            <w:r>
              <w:t xml:space="preserve"> screen, value</w:t>
            </w:r>
            <w:r w:rsidRPr="00187B9E">
              <w:t xml:space="preserve"> </w:t>
            </w:r>
            <w:r w:rsidRPr="00187B9E">
              <w:rPr>
                <w:rStyle w:val="SAPScreenElement"/>
              </w:rPr>
              <w:t>Social Insurance</w:t>
            </w:r>
            <w:r w:rsidRPr="00187B9E">
              <w:t xml:space="preserve"> </w:t>
            </w:r>
            <w:r w:rsidRPr="004E0842">
              <w:rPr>
                <w:rStyle w:val="SAPScreenElement"/>
              </w:rPr>
              <w:sym w:font="Symbol" w:char="F0AE"/>
            </w:r>
            <w:r>
              <w:t xml:space="preserve"> </w:t>
            </w:r>
            <w:r>
              <w:rPr>
                <w:rStyle w:val="SAPScreenElement"/>
              </w:rPr>
              <w:t>DEUE</w:t>
            </w:r>
            <w:r w:rsidRPr="00AB6185">
              <w:rPr>
                <w:rStyle w:val="SAPScreenElement"/>
              </w:rPr>
              <w:t>V</w:t>
            </w:r>
            <w:r w:rsidRPr="00187B9E">
              <w:t>.</w:t>
            </w:r>
          </w:p>
        </w:tc>
        <w:tc>
          <w:tcPr>
            <w:tcW w:w="4590" w:type="dxa"/>
            <w:shd w:val="clear" w:color="auto" w:fill="auto"/>
          </w:tcPr>
          <w:p w14:paraId="27F3AC17" w14:textId="77777777" w:rsidR="00CF3F2D" w:rsidRPr="00187B9E" w:rsidRDefault="00CF3F2D" w:rsidP="00467E8A">
            <w:pPr>
              <w:rPr>
                <w:rStyle w:val="SAPScreenElement"/>
              </w:rPr>
            </w:pPr>
          </w:p>
        </w:tc>
        <w:tc>
          <w:tcPr>
            <w:tcW w:w="3150" w:type="dxa"/>
            <w:shd w:val="clear" w:color="auto" w:fill="auto"/>
          </w:tcPr>
          <w:p w14:paraId="4A1DC067" w14:textId="77777777" w:rsidR="00CF3F2D" w:rsidRPr="00187B9E" w:rsidRDefault="00CF3F2D" w:rsidP="00467E8A">
            <w:r w:rsidRPr="00187B9E">
              <w:t>A table is displayed, containing the already existing records (if any, otherwise, the table is empty).</w:t>
            </w:r>
          </w:p>
        </w:tc>
        <w:tc>
          <w:tcPr>
            <w:tcW w:w="1260" w:type="dxa"/>
          </w:tcPr>
          <w:p w14:paraId="726B0548" w14:textId="77777777" w:rsidR="00CF3F2D" w:rsidRPr="00187B9E" w:rsidRDefault="00CF3F2D" w:rsidP="00467E8A">
            <w:pPr>
              <w:rPr>
                <w:rFonts w:cs="Arial"/>
                <w:bCs/>
              </w:rPr>
            </w:pPr>
          </w:p>
        </w:tc>
      </w:tr>
      <w:tr w:rsidR="00CF3F2D" w:rsidRPr="00187B9E" w14:paraId="700BCB84" w14:textId="77777777" w:rsidTr="00467E8A">
        <w:trPr>
          <w:trHeight w:val="576"/>
        </w:trPr>
        <w:tc>
          <w:tcPr>
            <w:tcW w:w="900" w:type="dxa"/>
            <w:shd w:val="clear" w:color="auto" w:fill="auto"/>
          </w:tcPr>
          <w:p w14:paraId="0F5E9F91" w14:textId="77777777" w:rsidR="00CF3F2D" w:rsidRPr="00187B9E" w:rsidRDefault="00CF3F2D" w:rsidP="00467E8A">
            <w:r w:rsidRPr="00187B9E">
              <w:t>11</w:t>
            </w:r>
          </w:p>
        </w:tc>
        <w:tc>
          <w:tcPr>
            <w:tcW w:w="1710" w:type="dxa"/>
            <w:shd w:val="clear" w:color="auto" w:fill="auto"/>
          </w:tcPr>
          <w:p w14:paraId="3C1C3F04" w14:textId="77777777" w:rsidR="00CF3F2D" w:rsidRPr="00187B9E" w:rsidRDefault="00CF3F2D" w:rsidP="00467E8A">
            <w:pPr>
              <w:rPr>
                <w:rFonts w:cs="Arial"/>
                <w:b/>
                <w:bCs/>
              </w:rPr>
            </w:pPr>
            <w:r w:rsidRPr="00187B9E">
              <w:rPr>
                <w:rStyle w:val="SAPEmphasis"/>
              </w:rPr>
              <w:t>Create New DEUEV Record</w:t>
            </w:r>
          </w:p>
        </w:tc>
        <w:tc>
          <w:tcPr>
            <w:tcW w:w="2672" w:type="dxa"/>
            <w:shd w:val="clear" w:color="auto" w:fill="auto"/>
          </w:tcPr>
          <w:p w14:paraId="22AA3EEB" w14:textId="77777777" w:rsidR="00CF3F2D" w:rsidRPr="00187B9E" w:rsidRDefault="00CF3F2D" w:rsidP="00467E8A">
            <w:r w:rsidRPr="00187B9E">
              <w:t xml:space="preserve">On the displayed </w:t>
            </w:r>
            <w:r w:rsidRPr="00187B9E">
              <w:rPr>
                <w:rStyle w:val="SAPScreenElement"/>
              </w:rPr>
              <w:t>Social Insurance</w:t>
            </w:r>
            <w:r w:rsidRPr="00187B9E">
              <w:t xml:space="preserve"> page, select the </w:t>
            </w:r>
            <w:r w:rsidRPr="00187B9E">
              <w:rPr>
                <w:rStyle w:val="SAPScreenElement"/>
              </w:rPr>
              <w:t xml:space="preserve">New </w:t>
            </w:r>
            <w:r w:rsidRPr="00187B9E">
              <w:t>pushbutton.</w:t>
            </w:r>
          </w:p>
        </w:tc>
        <w:tc>
          <w:tcPr>
            <w:tcW w:w="4590" w:type="dxa"/>
            <w:shd w:val="clear" w:color="auto" w:fill="auto"/>
          </w:tcPr>
          <w:p w14:paraId="783C7544" w14:textId="77777777" w:rsidR="00CF3F2D" w:rsidRPr="00187B9E" w:rsidRDefault="00CF3F2D" w:rsidP="00467E8A"/>
        </w:tc>
        <w:tc>
          <w:tcPr>
            <w:tcW w:w="3150" w:type="dxa"/>
            <w:shd w:val="clear" w:color="auto" w:fill="auto"/>
          </w:tcPr>
          <w:p w14:paraId="426B9EE0" w14:textId="77777777" w:rsidR="00CF3F2D" w:rsidRPr="00187B9E" w:rsidRDefault="00CF3F2D" w:rsidP="00467E8A">
            <w:pPr>
              <w:rPr>
                <w:rFonts w:asciiTheme="minorHAnsi" w:eastAsiaTheme="minorHAnsi" w:hAnsiTheme="minorHAnsi"/>
                <w:sz w:val="22"/>
                <w:szCs w:val="22"/>
              </w:rPr>
            </w:pPr>
            <w:r w:rsidRPr="00187B9E">
              <w:t>The fields to be filled show up below the table.</w:t>
            </w:r>
          </w:p>
          <w:p w14:paraId="35BAC3E1" w14:textId="77777777" w:rsidR="00CF3F2D" w:rsidRPr="00187B9E" w:rsidRDefault="00CF3F2D" w:rsidP="00467E8A"/>
        </w:tc>
        <w:tc>
          <w:tcPr>
            <w:tcW w:w="1260" w:type="dxa"/>
          </w:tcPr>
          <w:p w14:paraId="58F953AC" w14:textId="77777777" w:rsidR="00CF3F2D" w:rsidRPr="00187B9E" w:rsidRDefault="00CF3F2D" w:rsidP="00467E8A">
            <w:pPr>
              <w:rPr>
                <w:rFonts w:cs="Arial"/>
                <w:bCs/>
              </w:rPr>
            </w:pPr>
          </w:p>
        </w:tc>
      </w:tr>
      <w:tr w:rsidR="00CF3F2D" w:rsidRPr="00187B9E" w14:paraId="24BD3522" w14:textId="77777777" w:rsidTr="00467E8A">
        <w:trPr>
          <w:trHeight w:val="288"/>
        </w:trPr>
        <w:tc>
          <w:tcPr>
            <w:tcW w:w="900" w:type="dxa"/>
            <w:vMerge w:val="restart"/>
            <w:shd w:val="clear" w:color="auto" w:fill="auto"/>
          </w:tcPr>
          <w:p w14:paraId="0F8B8596" w14:textId="77777777" w:rsidR="00CF3F2D" w:rsidRPr="00187B9E" w:rsidRDefault="00CF3F2D" w:rsidP="00467E8A">
            <w:r w:rsidRPr="00187B9E">
              <w:t>12</w:t>
            </w:r>
          </w:p>
        </w:tc>
        <w:tc>
          <w:tcPr>
            <w:tcW w:w="1710" w:type="dxa"/>
            <w:vMerge w:val="restart"/>
            <w:shd w:val="clear" w:color="auto" w:fill="auto"/>
          </w:tcPr>
          <w:p w14:paraId="76907E11" w14:textId="77777777" w:rsidR="00CF3F2D" w:rsidRPr="00187B9E" w:rsidRDefault="00CF3F2D" w:rsidP="00467E8A">
            <w:pPr>
              <w:rPr>
                <w:rStyle w:val="SAPEmphasis"/>
              </w:rPr>
            </w:pPr>
            <w:r w:rsidRPr="00187B9E">
              <w:rPr>
                <w:rStyle w:val="SAPEmphasis"/>
              </w:rPr>
              <w:t>Maintain DEUEV Data</w:t>
            </w:r>
          </w:p>
        </w:tc>
        <w:tc>
          <w:tcPr>
            <w:tcW w:w="2672" w:type="dxa"/>
            <w:vMerge w:val="restart"/>
            <w:shd w:val="clear" w:color="auto" w:fill="auto"/>
          </w:tcPr>
          <w:p w14:paraId="20414352" w14:textId="77777777" w:rsidR="00CF3F2D" w:rsidRPr="00187B9E" w:rsidRDefault="00CF3F2D" w:rsidP="00467E8A">
            <w:r w:rsidRPr="00187B9E">
              <w:t>Enter the validity period for the record, as well as other relevant data:</w:t>
            </w:r>
          </w:p>
        </w:tc>
        <w:tc>
          <w:tcPr>
            <w:tcW w:w="4590" w:type="dxa"/>
            <w:shd w:val="clear" w:color="auto" w:fill="auto"/>
          </w:tcPr>
          <w:p w14:paraId="02C05F0F" w14:textId="77777777" w:rsidR="00CF3F2D" w:rsidRPr="00187B9E" w:rsidRDefault="00CF3F2D" w:rsidP="00467E8A">
            <w:pPr>
              <w:rPr>
                <w:rStyle w:val="SAPScreenElement"/>
              </w:rPr>
            </w:pPr>
            <w:r w:rsidRPr="00187B9E">
              <w:rPr>
                <w:rStyle w:val="SAPScreenElement"/>
              </w:rPr>
              <w:t xml:space="preserve">Valid From: </w:t>
            </w:r>
            <w:r w:rsidRPr="00187B9E">
              <w:t xml:space="preserve">the hiring date of the employee is defaulted; leave as is </w:t>
            </w:r>
          </w:p>
        </w:tc>
        <w:tc>
          <w:tcPr>
            <w:tcW w:w="3150" w:type="dxa"/>
            <w:vMerge w:val="restart"/>
            <w:shd w:val="clear" w:color="auto" w:fill="auto"/>
          </w:tcPr>
          <w:p w14:paraId="290B73C1" w14:textId="77777777" w:rsidR="00CF3F2D" w:rsidRPr="00187B9E" w:rsidRDefault="00CF3F2D" w:rsidP="00467E8A"/>
        </w:tc>
        <w:tc>
          <w:tcPr>
            <w:tcW w:w="1260" w:type="dxa"/>
          </w:tcPr>
          <w:p w14:paraId="37647A86" w14:textId="77777777" w:rsidR="00CF3F2D" w:rsidRPr="00187B9E" w:rsidRDefault="00CF3F2D" w:rsidP="00467E8A">
            <w:pPr>
              <w:rPr>
                <w:rFonts w:cs="Arial"/>
                <w:bCs/>
              </w:rPr>
            </w:pPr>
          </w:p>
        </w:tc>
      </w:tr>
      <w:tr w:rsidR="00CF3F2D" w:rsidRPr="00187B9E" w14:paraId="4290D714" w14:textId="77777777" w:rsidTr="00467E8A">
        <w:trPr>
          <w:trHeight w:val="288"/>
        </w:trPr>
        <w:tc>
          <w:tcPr>
            <w:tcW w:w="900" w:type="dxa"/>
            <w:vMerge/>
            <w:shd w:val="clear" w:color="auto" w:fill="auto"/>
          </w:tcPr>
          <w:p w14:paraId="09AC13A6" w14:textId="77777777" w:rsidR="00CF3F2D" w:rsidRPr="00187B9E" w:rsidRDefault="00CF3F2D" w:rsidP="00467E8A"/>
        </w:tc>
        <w:tc>
          <w:tcPr>
            <w:tcW w:w="1710" w:type="dxa"/>
            <w:vMerge/>
            <w:shd w:val="clear" w:color="auto" w:fill="auto"/>
          </w:tcPr>
          <w:p w14:paraId="297A86EC" w14:textId="77777777" w:rsidR="00CF3F2D" w:rsidRPr="00187B9E" w:rsidRDefault="00CF3F2D" w:rsidP="00467E8A">
            <w:pPr>
              <w:rPr>
                <w:rStyle w:val="SAPEmphasis"/>
              </w:rPr>
            </w:pPr>
          </w:p>
        </w:tc>
        <w:tc>
          <w:tcPr>
            <w:tcW w:w="2672" w:type="dxa"/>
            <w:vMerge/>
            <w:shd w:val="clear" w:color="auto" w:fill="auto"/>
          </w:tcPr>
          <w:p w14:paraId="5C96C760" w14:textId="77777777" w:rsidR="00CF3F2D" w:rsidRPr="00187B9E" w:rsidRDefault="00CF3F2D" w:rsidP="00467E8A"/>
        </w:tc>
        <w:tc>
          <w:tcPr>
            <w:tcW w:w="4590" w:type="dxa"/>
            <w:shd w:val="clear" w:color="auto" w:fill="auto"/>
          </w:tcPr>
          <w:p w14:paraId="1F6B9E32" w14:textId="77777777" w:rsidR="00CF3F2D" w:rsidRPr="00187B9E" w:rsidRDefault="00CF3F2D" w:rsidP="00467E8A">
            <w:pPr>
              <w:rPr>
                <w:rStyle w:val="SAPScreenElement"/>
              </w:rPr>
            </w:pPr>
            <w:r w:rsidRPr="00187B9E">
              <w:rPr>
                <w:rStyle w:val="SAPScreenElement"/>
              </w:rPr>
              <w:t xml:space="preserve">To: </w:t>
            </w:r>
            <w:r w:rsidRPr="00187B9E">
              <w:rPr>
                <w:rStyle w:val="SAPUserEntry"/>
                <w:b w:val="0"/>
                <w:color w:val="auto"/>
              </w:rPr>
              <w:t>Unlimited</w:t>
            </w:r>
            <w:r w:rsidRPr="00EE337C">
              <w:rPr>
                <w:rStyle w:val="SAPUserEntry"/>
                <w:color w:val="auto"/>
              </w:rPr>
              <w:t xml:space="preserve"> </w:t>
            </w:r>
            <w:r w:rsidRPr="00187B9E">
              <w:t>is defaulted; leave as is</w:t>
            </w:r>
          </w:p>
        </w:tc>
        <w:tc>
          <w:tcPr>
            <w:tcW w:w="3150" w:type="dxa"/>
            <w:vMerge/>
            <w:shd w:val="clear" w:color="auto" w:fill="auto"/>
          </w:tcPr>
          <w:p w14:paraId="7EA0A25A" w14:textId="77777777" w:rsidR="00CF3F2D" w:rsidRPr="00187B9E" w:rsidRDefault="00CF3F2D" w:rsidP="00467E8A"/>
        </w:tc>
        <w:tc>
          <w:tcPr>
            <w:tcW w:w="1260" w:type="dxa"/>
          </w:tcPr>
          <w:p w14:paraId="73814DC1" w14:textId="77777777" w:rsidR="00CF3F2D" w:rsidRPr="00187B9E" w:rsidRDefault="00CF3F2D" w:rsidP="00467E8A">
            <w:pPr>
              <w:rPr>
                <w:rFonts w:cs="Arial"/>
                <w:bCs/>
              </w:rPr>
            </w:pPr>
          </w:p>
        </w:tc>
      </w:tr>
      <w:tr w:rsidR="00CF3F2D" w:rsidRPr="00187B9E" w14:paraId="6D8964D0" w14:textId="77777777" w:rsidTr="00467E8A">
        <w:trPr>
          <w:trHeight w:val="288"/>
        </w:trPr>
        <w:tc>
          <w:tcPr>
            <w:tcW w:w="900" w:type="dxa"/>
            <w:vMerge/>
            <w:shd w:val="clear" w:color="auto" w:fill="auto"/>
          </w:tcPr>
          <w:p w14:paraId="4997FEBF" w14:textId="77777777" w:rsidR="00CF3F2D" w:rsidRPr="00187B9E" w:rsidRDefault="00CF3F2D" w:rsidP="00467E8A"/>
        </w:tc>
        <w:tc>
          <w:tcPr>
            <w:tcW w:w="1710" w:type="dxa"/>
            <w:vMerge/>
            <w:shd w:val="clear" w:color="auto" w:fill="auto"/>
          </w:tcPr>
          <w:p w14:paraId="6714AF1D" w14:textId="77777777" w:rsidR="00CF3F2D" w:rsidRPr="00187B9E" w:rsidRDefault="00CF3F2D" w:rsidP="00467E8A">
            <w:pPr>
              <w:rPr>
                <w:rFonts w:cs="Arial"/>
                <w:b/>
                <w:bCs/>
              </w:rPr>
            </w:pPr>
          </w:p>
        </w:tc>
        <w:tc>
          <w:tcPr>
            <w:tcW w:w="2672" w:type="dxa"/>
            <w:vMerge w:val="restart"/>
            <w:shd w:val="clear" w:color="auto" w:fill="auto"/>
          </w:tcPr>
          <w:p w14:paraId="1F8EE18D" w14:textId="77777777" w:rsidR="00CF3F2D" w:rsidRPr="00187B9E" w:rsidRDefault="00CF3F2D" w:rsidP="00467E8A">
            <w:r w:rsidRPr="00187B9E">
              <w:t xml:space="preserve">in the </w:t>
            </w:r>
            <w:r w:rsidRPr="00187B9E">
              <w:rPr>
                <w:rStyle w:val="SAPScreenElement"/>
              </w:rPr>
              <w:t>Information About Activity</w:t>
            </w:r>
            <w:r w:rsidRPr="00187B9E">
              <w:rPr>
                <w:rFonts w:cs="Arial"/>
                <w:bCs/>
              </w:rPr>
              <w:t xml:space="preserve"> part of the form</w:t>
            </w:r>
            <w:r w:rsidRPr="00187B9E">
              <w:t>:</w:t>
            </w:r>
          </w:p>
        </w:tc>
        <w:tc>
          <w:tcPr>
            <w:tcW w:w="4590" w:type="dxa"/>
            <w:shd w:val="clear" w:color="auto" w:fill="auto"/>
          </w:tcPr>
          <w:p w14:paraId="476F94EC" w14:textId="77777777" w:rsidR="00CF3F2D" w:rsidRPr="00187B9E" w:rsidRDefault="00CF3F2D" w:rsidP="00467E8A">
            <w:pPr>
              <w:rPr>
                <w:rStyle w:val="SAPScreenElement"/>
              </w:rPr>
            </w:pPr>
            <w:r w:rsidRPr="00187B9E">
              <w:rPr>
                <w:rStyle w:val="SAPScreenElement"/>
              </w:rPr>
              <w:t xml:space="preserve">Function: </w:t>
            </w:r>
            <w:r w:rsidRPr="00187B9E">
              <w:t>select from drop-down</w:t>
            </w:r>
          </w:p>
        </w:tc>
        <w:tc>
          <w:tcPr>
            <w:tcW w:w="3150" w:type="dxa"/>
            <w:vMerge w:val="restart"/>
            <w:shd w:val="clear" w:color="auto" w:fill="auto"/>
          </w:tcPr>
          <w:p w14:paraId="1EB0EC24" w14:textId="77777777" w:rsidR="00CF3F2D" w:rsidRPr="00187B9E" w:rsidRDefault="00CF3F2D" w:rsidP="00467E8A"/>
        </w:tc>
        <w:tc>
          <w:tcPr>
            <w:tcW w:w="1260" w:type="dxa"/>
          </w:tcPr>
          <w:p w14:paraId="045FE2B8" w14:textId="77777777" w:rsidR="00CF3F2D" w:rsidRPr="00187B9E" w:rsidRDefault="00CF3F2D" w:rsidP="00467E8A">
            <w:pPr>
              <w:rPr>
                <w:rFonts w:cs="Arial"/>
                <w:bCs/>
              </w:rPr>
            </w:pPr>
          </w:p>
        </w:tc>
      </w:tr>
      <w:tr w:rsidR="00CF3F2D" w:rsidRPr="00187B9E" w14:paraId="4A52BCFA" w14:textId="77777777" w:rsidTr="00467E8A">
        <w:trPr>
          <w:trHeight w:val="288"/>
        </w:trPr>
        <w:tc>
          <w:tcPr>
            <w:tcW w:w="900" w:type="dxa"/>
            <w:vMerge/>
            <w:shd w:val="clear" w:color="auto" w:fill="auto"/>
          </w:tcPr>
          <w:p w14:paraId="4AED73B3" w14:textId="77777777" w:rsidR="00CF3F2D" w:rsidRPr="00187B9E" w:rsidRDefault="00CF3F2D" w:rsidP="00467E8A"/>
        </w:tc>
        <w:tc>
          <w:tcPr>
            <w:tcW w:w="1710" w:type="dxa"/>
            <w:vMerge/>
            <w:shd w:val="clear" w:color="auto" w:fill="auto"/>
          </w:tcPr>
          <w:p w14:paraId="127C88D9" w14:textId="77777777" w:rsidR="00CF3F2D" w:rsidRPr="00187B9E" w:rsidRDefault="00CF3F2D" w:rsidP="00467E8A">
            <w:pPr>
              <w:rPr>
                <w:rFonts w:cs="Arial"/>
                <w:b/>
                <w:bCs/>
              </w:rPr>
            </w:pPr>
          </w:p>
        </w:tc>
        <w:tc>
          <w:tcPr>
            <w:tcW w:w="2672" w:type="dxa"/>
            <w:vMerge/>
            <w:shd w:val="clear" w:color="auto" w:fill="auto"/>
          </w:tcPr>
          <w:p w14:paraId="4E9AB91C" w14:textId="77777777" w:rsidR="00CF3F2D" w:rsidRPr="00187B9E" w:rsidRDefault="00CF3F2D" w:rsidP="00467E8A"/>
        </w:tc>
        <w:tc>
          <w:tcPr>
            <w:tcW w:w="4590" w:type="dxa"/>
            <w:shd w:val="clear" w:color="auto" w:fill="auto"/>
          </w:tcPr>
          <w:p w14:paraId="20BC3D91" w14:textId="77777777" w:rsidR="00CF3F2D" w:rsidRPr="00187B9E" w:rsidRDefault="00CF3F2D" w:rsidP="00467E8A">
            <w:r w:rsidRPr="00187B9E">
              <w:rPr>
                <w:rStyle w:val="SAPScreenElement"/>
              </w:rPr>
              <w:t xml:space="preserve">Occupation: </w:t>
            </w:r>
            <w:r w:rsidRPr="00187B9E">
              <w:t>select from drop-down</w:t>
            </w:r>
          </w:p>
          <w:p w14:paraId="7092A7B5" w14:textId="77777777" w:rsidR="00CF3F2D" w:rsidRPr="00187B9E" w:rsidRDefault="00CF3F2D" w:rsidP="00467E8A">
            <w:pPr>
              <w:pStyle w:val="SAPNoteHeading"/>
              <w:ind w:left="0"/>
            </w:pPr>
            <w:r w:rsidRPr="00187B9E">
              <w:rPr>
                <w:noProof/>
              </w:rPr>
              <w:drawing>
                <wp:inline distT="0" distB="0" distL="0" distR="0" wp14:anchorId="18032DDB" wp14:editId="4D02D6D7">
                  <wp:extent cx="228600" cy="228600"/>
                  <wp:effectExtent l="0" t="0" r="0" b="0"/>
                  <wp:docPr id="15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87B9E">
              <w:t>Note</w:t>
            </w:r>
          </w:p>
          <w:p w14:paraId="4538C842" w14:textId="77777777" w:rsidR="00CF3F2D" w:rsidRPr="00187B9E" w:rsidRDefault="00CF3F2D" w:rsidP="00467E8A">
            <w:pPr>
              <w:rPr>
                <w:rStyle w:val="SAPScreenElement"/>
                <w:rFonts w:ascii="BentonSans Book" w:hAnsi="BentonSans Book"/>
                <w:color w:val="auto"/>
              </w:rPr>
            </w:pPr>
            <w:r w:rsidRPr="00187B9E">
              <w:rPr>
                <w:rStyle w:val="SAPScreenElement"/>
              </w:rPr>
              <w:t>Function</w:t>
            </w:r>
            <w:r w:rsidRPr="00187B9E">
              <w:t xml:space="preserve"> and </w:t>
            </w:r>
            <w:r w:rsidRPr="00187B9E">
              <w:rPr>
                <w:rStyle w:val="SAPScreenElement"/>
              </w:rPr>
              <w:t>Occupation</w:t>
            </w:r>
            <w:r w:rsidRPr="00187B9E">
              <w:t xml:space="preserve"> should fit to the job classification of the employee as maintained during hiring or rehiring. For details,</w:t>
            </w:r>
            <w:r>
              <w:t xml:space="preserve"> you can</w:t>
            </w:r>
            <w:r w:rsidRPr="00187B9E">
              <w:t xml:space="preserve"> refer to test script </w:t>
            </w:r>
            <w:r>
              <w:t xml:space="preserve">of scope item </w:t>
            </w:r>
            <w:r w:rsidRPr="00187B9E">
              <w:rPr>
                <w:rStyle w:val="SAPScreenElement"/>
                <w:color w:val="auto"/>
              </w:rPr>
              <w:t>FJ0</w:t>
            </w:r>
            <w:r w:rsidRPr="00187B9E">
              <w:t>.</w:t>
            </w:r>
          </w:p>
        </w:tc>
        <w:tc>
          <w:tcPr>
            <w:tcW w:w="3150" w:type="dxa"/>
            <w:vMerge/>
            <w:shd w:val="clear" w:color="auto" w:fill="auto"/>
          </w:tcPr>
          <w:p w14:paraId="2E676F68" w14:textId="77777777" w:rsidR="00CF3F2D" w:rsidRPr="00187B9E" w:rsidRDefault="00CF3F2D" w:rsidP="00467E8A"/>
        </w:tc>
        <w:tc>
          <w:tcPr>
            <w:tcW w:w="1260" w:type="dxa"/>
          </w:tcPr>
          <w:p w14:paraId="5129C40B" w14:textId="77777777" w:rsidR="00CF3F2D" w:rsidRPr="00187B9E" w:rsidRDefault="00CF3F2D" w:rsidP="00467E8A">
            <w:pPr>
              <w:rPr>
                <w:rFonts w:cs="Arial"/>
                <w:bCs/>
              </w:rPr>
            </w:pPr>
          </w:p>
        </w:tc>
      </w:tr>
      <w:tr w:rsidR="00CF3F2D" w:rsidRPr="00187B9E" w14:paraId="6EB060A7" w14:textId="77777777" w:rsidTr="00467E8A">
        <w:trPr>
          <w:trHeight w:val="288"/>
        </w:trPr>
        <w:tc>
          <w:tcPr>
            <w:tcW w:w="900" w:type="dxa"/>
            <w:vMerge/>
            <w:shd w:val="clear" w:color="auto" w:fill="auto"/>
          </w:tcPr>
          <w:p w14:paraId="63289AA2" w14:textId="77777777" w:rsidR="00CF3F2D" w:rsidRPr="00187B9E" w:rsidRDefault="00CF3F2D" w:rsidP="00467E8A"/>
        </w:tc>
        <w:tc>
          <w:tcPr>
            <w:tcW w:w="1710" w:type="dxa"/>
            <w:vMerge/>
            <w:shd w:val="clear" w:color="auto" w:fill="auto"/>
          </w:tcPr>
          <w:p w14:paraId="27C1348F" w14:textId="77777777" w:rsidR="00CF3F2D" w:rsidRPr="00187B9E" w:rsidRDefault="00CF3F2D" w:rsidP="00467E8A">
            <w:pPr>
              <w:rPr>
                <w:rFonts w:cs="Arial"/>
                <w:b/>
                <w:bCs/>
              </w:rPr>
            </w:pPr>
          </w:p>
        </w:tc>
        <w:tc>
          <w:tcPr>
            <w:tcW w:w="2672" w:type="dxa"/>
            <w:vMerge/>
            <w:shd w:val="clear" w:color="auto" w:fill="auto"/>
          </w:tcPr>
          <w:p w14:paraId="3A0A2785" w14:textId="77777777" w:rsidR="00CF3F2D" w:rsidRPr="00187B9E" w:rsidRDefault="00CF3F2D" w:rsidP="00467E8A"/>
        </w:tc>
        <w:tc>
          <w:tcPr>
            <w:tcW w:w="4590" w:type="dxa"/>
            <w:shd w:val="clear" w:color="auto" w:fill="auto"/>
          </w:tcPr>
          <w:p w14:paraId="329ADD6D" w14:textId="77777777" w:rsidR="00CF3F2D" w:rsidRPr="00187B9E" w:rsidRDefault="00CF3F2D" w:rsidP="00467E8A">
            <w:pPr>
              <w:rPr>
                <w:rStyle w:val="SAPScreenElement"/>
              </w:rPr>
            </w:pPr>
            <w:r w:rsidRPr="00187B9E">
              <w:rPr>
                <w:rStyle w:val="SAPScreenElement"/>
              </w:rPr>
              <w:t>Education:</w:t>
            </w:r>
            <w:r w:rsidRPr="00187B9E">
              <w:t xml:space="preserve"> select from drop-down</w:t>
            </w:r>
          </w:p>
        </w:tc>
        <w:tc>
          <w:tcPr>
            <w:tcW w:w="3150" w:type="dxa"/>
            <w:vMerge/>
            <w:shd w:val="clear" w:color="auto" w:fill="auto"/>
          </w:tcPr>
          <w:p w14:paraId="7A2D7CB4" w14:textId="77777777" w:rsidR="00CF3F2D" w:rsidRPr="00187B9E" w:rsidRDefault="00CF3F2D" w:rsidP="00467E8A"/>
        </w:tc>
        <w:tc>
          <w:tcPr>
            <w:tcW w:w="1260" w:type="dxa"/>
          </w:tcPr>
          <w:p w14:paraId="3E160AFD" w14:textId="77777777" w:rsidR="00CF3F2D" w:rsidRPr="00187B9E" w:rsidRDefault="00CF3F2D" w:rsidP="00467E8A">
            <w:pPr>
              <w:rPr>
                <w:rFonts w:cs="Arial"/>
                <w:bCs/>
              </w:rPr>
            </w:pPr>
          </w:p>
        </w:tc>
      </w:tr>
      <w:tr w:rsidR="00CF3F2D" w:rsidRPr="00187B9E" w14:paraId="25123492" w14:textId="77777777" w:rsidTr="00467E8A">
        <w:trPr>
          <w:trHeight w:val="288"/>
        </w:trPr>
        <w:tc>
          <w:tcPr>
            <w:tcW w:w="900" w:type="dxa"/>
            <w:vMerge/>
            <w:shd w:val="clear" w:color="auto" w:fill="auto"/>
          </w:tcPr>
          <w:p w14:paraId="7F78D136" w14:textId="77777777" w:rsidR="00CF3F2D" w:rsidRPr="00187B9E" w:rsidRDefault="00CF3F2D" w:rsidP="00467E8A"/>
        </w:tc>
        <w:tc>
          <w:tcPr>
            <w:tcW w:w="1710" w:type="dxa"/>
            <w:vMerge/>
            <w:shd w:val="clear" w:color="auto" w:fill="auto"/>
          </w:tcPr>
          <w:p w14:paraId="58FF1035" w14:textId="77777777" w:rsidR="00CF3F2D" w:rsidRPr="00187B9E" w:rsidRDefault="00CF3F2D" w:rsidP="00467E8A">
            <w:pPr>
              <w:rPr>
                <w:rFonts w:cs="Arial"/>
                <w:b/>
                <w:bCs/>
              </w:rPr>
            </w:pPr>
          </w:p>
        </w:tc>
        <w:tc>
          <w:tcPr>
            <w:tcW w:w="2672" w:type="dxa"/>
            <w:vMerge/>
            <w:shd w:val="clear" w:color="auto" w:fill="auto"/>
          </w:tcPr>
          <w:p w14:paraId="4C1DAA61" w14:textId="77777777" w:rsidR="00CF3F2D" w:rsidRPr="00187B9E" w:rsidRDefault="00CF3F2D" w:rsidP="00467E8A"/>
        </w:tc>
        <w:tc>
          <w:tcPr>
            <w:tcW w:w="4590" w:type="dxa"/>
            <w:shd w:val="clear" w:color="auto" w:fill="auto"/>
          </w:tcPr>
          <w:p w14:paraId="291E1F03" w14:textId="77777777" w:rsidR="00CF3F2D" w:rsidRPr="00187B9E" w:rsidRDefault="00CF3F2D" w:rsidP="00467E8A">
            <w:pPr>
              <w:rPr>
                <w:rStyle w:val="SAPScreenElement"/>
              </w:rPr>
            </w:pPr>
            <w:r w:rsidRPr="00187B9E">
              <w:rPr>
                <w:rStyle w:val="SAPScreenElement"/>
              </w:rPr>
              <w:t>Vocational Train.:</w:t>
            </w:r>
            <w:r w:rsidRPr="00187B9E">
              <w:t xml:space="preserve"> select from drop-down</w:t>
            </w:r>
          </w:p>
        </w:tc>
        <w:tc>
          <w:tcPr>
            <w:tcW w:w="3150" w:type="dxa"/>
            <w:vMerge/>
            <w:shd w:val="clear" w:color="auto" w:fill="auto"/>
          </w:tcPr>
          <w:p w14:paraId="03986C6B" w14:textId="77777777" w:rsidR="00CF3F2D" w:rsidRPr="00187B9E" w:rsidRDefault="00CF3F2D" w:rsidP="00467E8A"/>
        </w:tc>
        <w:tc>
          <w:tcPr>
            <w:tcW w:w="1260" w:type="dxa"/>
          </w:tcPr>
          <w:p w14:paraId="0983EC70" w14:textId="77777777" w:rsidR="00CF3F2D" w:rsidRPr="00187B9E" w:rsidRDefault="00CF3F2D" w:rsidP="00467E8A">
            <w:pPr>
              <w:rPr>
                <w:rFonts w:cs="Arial"/>
                <w:bCs/>
              </w:rPr>
            </w:pPr>
          </w:p>
        </w:tc>
      </w:tr>
      <w:tr w:rsidR="00CF3F2D" w:rsidRPr="00187B9E" w14:paraId="2E19BC6F" w14:textId="77777777" w:rsidTr="00467E8A">
        <w:trPr>
          <w:trHeight w:val="288"/>
        </w:trPr>
        <w:tc>
          <w:tcPr>
            <w:tcW w:w="900" w:type="dxa"/>
            <w:vMerge/>
            <w:shd w:val="clear" w:color="auto" w:fill="auto"/>
          </w:tcPr>
          <w:p w14:paraId="46777B23" w14:textId="77777777" w:rsidR="00CF3F2D" w:rsidRPr="00187B9E" w:rsidRDefault="00CF3F2D" w:rsidP="00467E8A"/>
        </w:tc>
        <w:tc>
          <w:tcPr>
            <w:tcW w:w="1710" w:type="dxa"/>
            <w:vMerge/>
            <w:shd w:val="clear" w:color="auto" w:fill="auto"/>
          </w:tcPr>
          <w:p w14:paraId="70BBCD19" w14:textId="77777777" w:rsidR="00CF3F2D" w:rsidRPr="00187B9E" w:rsidRDefault="00CF3F2D" w:rsidP="00467E8A">
            <w:pPr>
              <w:rPr>
                <w:rFonts w:cs="Arial"/>
                <w:b/>
                <w:bCs/>
              </w:rPr>
            </w:pPr>
          </w:p>
        </w:tc>
        <w:tc>
          <w:tcPr>
            <w:tcW w:w="2672" w:type="dxa"/>
            <w:vMerge/>
            <w:shd w:val="clear" w:color="auto" w:fill="auto"/>
          </w:tcPr>
          <w:p w14:paraId="6FB81AAF" w14:textId="77777777" w:rsidR="00CF3F2D" w:rsidRPr="00187B9E" w:rsidRDefault="00CF3F2D" w:rsidP="00467E8A"/>
        </w:tc>
        <w:tc>
          <w:tcPr>
            <w:tcW w:w="4590" w:type="dxa"/>
            <w:shd w:val="clear" w:color="auto" w:fill="auto"/>
          </w:tcPr>
          <w:p w14:paraId="04E4AD47" w14:textId="77777777" w:rsidR="00CF3F2D" w:rsidRPr="00187B9E" w:rsidRDefault="00CF3F2D" w:rsidP="00467E8A">
            <w:pPr>
              <w:rPr>
                <w:rStyle w:val="SAPScreenElement"/>
              </w:rPr>
            </w:pPr>
            <w:r w:rsidRPr="00187B9E">
              <w:rPr>
                <w:rStyle w:val="SAPScreenElement"/>
              </w:rPr>
              <w:t xml:space="preserve">Leasing Temp. Personnel: </w:t>
            </w:r>
            <w:r w:rsidRPr="00187B9E">
              <w:t>select from drop-down</w:t>
            </w:r>
          </w:p>
        </w:tc>
        <w:tc>
          <w:tcPr>
            <w:tcW w:w="3150" w:type="dxa"/>
            <w:vMerge/>
            <w:shd w:val="clear" w:color="auto" w:fill="auto"/>
          </w:tcPr>
          <w:p w14:paraId="53D84074" w14:textId="77777777" w:rsidR="00CF3F2D" w:rsidRPr="00187B9E" w:rsidRDefault="00CF3F2D" w:rsidP="00467E8A"/>
        </w:tc>
        <w:tc>
          <w:tcPr>
            <w:tcW w:w="1260" w:type="dxa"/>
          </w:tcPr>
          <w:p w14:paraId="2A2D7CCE" w14:textId="77777777" w:rsidR="00CF3F2D" w:rsidRPr="00187B9E" w:rsidRDefault="00CF3F2D" w:rsidP="00467E8A">
            <w:pPr>
              <w:rPr>
                <w:rFonts w:cs="Arial"/>
                <w:bCs/>
              </w:rPr>
            </w:pPr>
          </w:p>
        </w:tc>
      </w:tr>
      <w:tr w:rsidR="00CF3F2D" w:rsidRPr="00187B9E" w14:paraId="7D7DA2BE" w14:textId="77777777" w:rsidTr="00467E8A">
        <w:trPr>
          <w:trHeight w:val="288"/>
        </w:trPr>
        <w:tc>
          <w:tcPr>
            <w:tcW w:w="900" w:type="dxa"/>
            <w:vMerge/>
            <w:shd w:val="clear" w:color="auto" w:fill="auto"/>
          </w:tcPr>
          <w:p w14:paraId="2C5EC0BF" w14:textId="77777777" w:rsidR="00CF3F2D" w:rsidRPr="00187B9E" w:rsidRDefault="00CF3F2D" w:rsidP="00467E8A"/>
        </w:tc>
        <w:tc>
          <w:tcPr>
            <w:tcW w:w="1710" w:type="dxa"/>
            <w:vMerge/>
            <w:shd w:val="clear" w:color="auto" w:fill="auto"/>
          </w:tcPr>
          <w:p w14:paraId="4A1531BC" w14:textId="77777777" w:rsidR="00CF3F2D" w:rsidRPr="00187B9E" w:rsidRDefault="00CF3F2D" w:rsidP="00467E8A">
            <w:pPr>
              <w:rPr>
                <w:rFonts w:cs="Arial"/>
                <w:b/>
                <w:bCs/>
              </w:rPr>
            </w:pPr>
          </w:p>
        </w:tc>
        <w:tc>
          <w:tcPr>
            <w:tcW w:w="2672" w:type="dxa"/>
            <w:vMerge/>
            <w:shd w:val="clear" w:color="auto" w:fill="auto"/>
          </w:tcPr>
          <w:p w14:paraId="2A21C4AD" w14:textId="77777777" w:rsidR="00CF3F2D" w:rsidRPr="00187B9E" w:rsidRDefault="00CF3F2D" w:rsidP="00467E8A"/>
        </w:tc>
        <w:tc>
          <w:tcPr>
            <w:tcW w:w="4590" w:type="dxa"/>
            <w:shd w:val="clear" w:color="auto" w:fill="auto"/>
          </w:tcPr>
          <w:p w14:paraId="6C82F058" w14:textId="77777777" w:rsidR="00CF3F2D" w:rsidRPr="00187B9E" w:rsidRDefault="00CF3F2D" w:rsidP="00467E8A">
            <w:pPr>
              <w:rPr>
                <w:rStyle w:val="SAPUserEntry"/>
              </w:rPr>
            </w:pPr>
            <w:r w:rsidRPr="00187B9E">
              <w:rPr>
                <w:rStyle w:val="SAPScreenElement"/>
              </w:rPr>
              <w:t>Contract Form</w:t>
            </w:r>
            <w:r w:rsidRPr="00187B9E">
              <w:rPr>
                <w:noProof/>
              </w:rPr>
              <w:t xml:space="preserve">: </w:t>
            </w:r>
            <w:r w:rsidRPr="00187B9E">
              <w:t xml:space="preserve">select from drop-down, for example </w:t>
            </w:r>
            <w:r w:rsidRPr="00187B9E">
              <w:rPr>
                <w:rStyle w:val="SAPUserEntry"/>
              </w:rPr>
              <w:t>1 Full-Time – Permanent</w:t>
            </w:r>
          </w:p>
          <w:p w14:paraId="764B5574" w14:textId="77777777" w:rsidR="00CF3F2D" w:rsidRPr="00187B9E" w:rsidRDefault="00CF3F2D" w:rsidP="00467E8A">
            <w:pPr>
              <w:pStyle w:val="SAPNoteHeading"/>
              <w:ind w:left="0"/>
            </w:pPr>
            <w:r w:rsidRPr="00187B9E">
              <w:rPr>
                <w:noProof/>
              </w:rPr>
              <w:drawing>
                <wp:inline distT="0" distB="0" distL="0" distR="0" wp14:anchorId="00F8DD5C" wp14:editId="6650D16F">
                  <wp:extent cx="228600" cy="228600"/>
                  <wp:effectExtent l="0" t="0" r="0" b="0"/>
                  <wp:docPr id="15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87B9E">
              <w:t>Note</w:t>
            </w:r>
          </w:p>
          <w:p w14:paraId="431A3C26" w14:textId="77777777" w:rsidR="00CF3F2D" w:rsidRPr="00187B9E" w:rsidRDefault="00CF3F2D" w:rsidP="00467E8A">
            <w:pPr>
              <w:rPr>
                <w:rStyle w:val="SAPScreenElement"/>
                <w:rFonts w:ascii="Courier New" w:hAnsi="Courier New"/>
                <w:b/>
                <w:color w:val="45157E"/>
              </w:rPr>
            </w:pPr>
            <w:r w:rsidRPr="00187B9E">
              <w:t xml:space="preserve">The selected value should fit to the data maintained for the employee during hiring or rehiring. For details, refer to test script </w:t>
            </w:r>
            <w:r w:rsidRPr="00187B9E">
              <w:rPr>
                <w:rStyle w:val="SAPScreenElement"/>
                <w:color w:val="auto"/>
              </w:rPr>
              <w:t>FJ0</w:t>
            </w:r>
            <w:r w:rsidRPr="00187B9E">
              <w:t>.</w:t>
            </w:r>
          </w:p>
        </w:tc>
        <w:tc>
          <w:tcPr>
            <w:tcW w:w="3150" w:type="dxa"/>
            <w:vMerge/>
            <w:shd w:val="clear" w:color="auto" w:fill="auto"/>
          </w:tcPr>
          <w:p w14:paraId="60826521" w14:textId="77777777" w:rsidR="00CF3F2D" w:rsidRPr="00187B9E" w:rsidRDefault="00CF3F2D" w:rsidP="00467E8A"/>
        </w:tc>
        <w:tc>
          <w:tcPr>
            <w:tcW w:w="1260" w:type="dxa"/>
          </w:tcPr>
          <w:p w14:paraId="056E8F57" w14:textId="77777777" w:rsidR="00CF3F2D" w:rsidRPr="00187B9E" w:rsidRDefault="00CF3F2D" w:rsidP="00467E8A">
            <w:pPr>
              <w:rPr>
                <w:rFonts w:cs="Arial"/>
                <w:bCs/>
              </w:rPr>
            </w:pPr>
          </w:p>
        </w:tc>
      </w:tr>
      <w:tr w:rsidR="00CF3F2D" w:rsidRPr="00187B9E" w14:paraId="252FDDD1" w14:textId="77777777" w:rsidTr="00467E8A">
        <w:trPr>
          <w:trHeight w:val="288"/>
        </w:trPr>
        <w:tc>
          <w:tcPr>
            <w:tcW w:w="900" w:type="dxa"/>
            <w:vMerge/>
            <w:shd w:val="clear" w:color="auto" w:fill="auto"/>
          </w:tcPr>
          <w:p w14:paraId="57D93E52" w14:textId="77777777" w:rsidR="00CF3F2D" w:rsidRPr="00187B9E" w:rsidRDefault="00CF3F2D" w:rsidP="00467E8A"/>
        </w:tc>
        <w:tc>
          <w:tcPr>
            <w:tcW w:w="1710" w:type="dxa"/>
            <w:vMerge/>
            <w:shd w:val="clear" w:color="auto" w:fill="auto"/>
          </w:tcPr>
          <w:p w14:paraId="4438ADD3" w14:textId="77777777" w:rsidR="00CF3F2D" w:rsidRPr="00187B9E" w:rsidRDefault="00CF3F2D" w:rsidP="00467E8A">
            <w:pPr>
              <w:rPr>
                <w:rFonts w:cs="Arial"/>
                <w:b/>
                <w:bCs/>
              </w:rPr>
            </w:pPr>
          </w:p>
        </w:tc>
        <w:tc>
          <w:tcPr>
            <w:tcW w:w="2672" w:type="dxa"/>
            <w:vMerge w:val="restart"/>
            <w:shd w:val="clear" w:color="auto" w:fill="auto"/>
          </w:tcPr>
          <w:p w14:paraId="4D714FEB" w14:textId="77777777" w:rsidR="00CF3F2D" w:rsidRPr="00187B9E" w:rsidRDefault="00CF3F2D" w:rsidP="00467E8A">
            <w:r w:rsidRPr="00187B9E">
              <w:t xml:space="preserve">in the </w:t>
            </w:r>
            <w:r w:rsidRPr="00187B9E">
              <w:rPr>
                <w:rStyle w:val="SAPScreenElement"/>
              </w:rPr>
              <w:t>Other Data</w:t>
            </w:r>
            <w:r w:rsidRPr="00187B9E">
              <w:rPr>
                <w:rFonts w:cs="Arial"/>
                <w:bCs/>
              </w:rPr>
              <w:t xml:space="preserve"> part of the form</w:t>
            </w:r>
            <w:r w:rsidRPr="00187B9E">
              <w:t>:</w:t>
            </w:r>
          </w:p>
        </w:tc>
        <w:tc>
          <w:tcPr>
            <w:tcW w:w="4590" w:type="dxa"/>
            <w:shd w:val="clear" w:color="auto" w:fill="auto"/>
          </w:tcPr>
          <w:p w14:paraId="0F13C32A" w14:textId="77777777" w:rsidR="00CF3F2D" w:rsidRPr="00187B9E" w:rsidRDefault="00CF3F2D" w:rsidP="00467E8A">
            <w:pPr>
              <w:rPr>
                <w:rStyle w:val="SAPScreenElement"/>
              </w:rPr>
            </w:pPr>
            <w:r w:rsidRPr="00187B9E">
              <w:rPr>
                <w:rStyle w:val="SAPScreenElement"/>
              </w:rPr>
              <w:t xml:space="preserve">Person Group Key: </w:t>
            </w:r>
            <w:r w:rsidRPr="00187B9E">
              <w:rPr>
                <w:rStyle w:val="SAPUserEntry"/>
                <w:color w:val="auto"/>
              </w:rPr>
              <w:t>101</w:t>
            </w:r>
            <w:r w:rsidRPr="00D257F9">
              <w:rPr>
                <w:b/>
              </w:rPr>
              <w:t xml:space="preserve"> </w:t>
            </w:r>
            <w:r w:rsidRPr="00187B9E">
              <w:rPr>
                <w:rStyle w:val="SAPUserEntry"/>
                <w:color w:val="auto"/>
              </w:rPr>
              <w:t xml:space="preserve">(SI-Liable Employees) </w:t>
            </w:r>
            <w:r w:rsidRPr="00187B9E">
              <w:t xml:space="preserve">is defaulted; </w:t>
            </w:r>
            <w:r w:rsidRPr="00CD727C">
              <w:t>adapt if required</w:t>
            </w:r>
          </w:p>
        </w:tc>
        <w:tc>
          <w:tcPr>
            <w:tcW w:w="3150" w:type="dxa"/>
            <w:vMerge w:val="restart"/>
            <w:shd w:val="clear" w:color="auto" w:fill="auto"/>
          </w:tcPr>
          <w:p w14:paraId="0432DF1B" w14:textId="77777777" w:rsidR="00CF3F2D" w:rsidRPr="00187B9E" w:rsidRDefault="00CF3F2D" w:rsidP="00467E8A"/>
        </w:tc>
        <w:tc>
          <w:tcPr>
            <w:tcW w:w="1260" w:type="dxa"/>
          </w:tcPr>
          <w:p w14:paraId="2EA5AECE" w14:textId="77777777" w:rsidR="00CF3F2D" w:rsidRPr="00187B9E" w:rsidRDefault="00CF3F2D" w:rsidP="00467E8A">
            <w:pPr>
              <w:rPr>
                <w:rFonts w:cs="Arial"/>
                <w:bCs/>
              </w:rPr>
            </w:pPr>
          </w:p>
        </w:tc>
      </w:tr>
      <w:tr w:rsidR="00CF3F2D" w:rsidRPr="00187B9E" w14:paraId="35D1E2FF" w14:textId="77777777" w:rsidTr="00467E8A">
        <w:trPr>
          <w:trHeight w:val="288"/>
        </w:trPr>
        <w:tc>
          <w:tcPr>
            <w:tcW w:w="900" w:type="dxa"/>
            <w:vMerge/>
            <w:shd w:val="clear" w:color="auto" w:fill="auto"/>
          </w:tcPr>
          <w:p w14:paraId="385D719E" w14:textId="77777777" w:rsidR="00CF3F2D" w:rsidRPr="00187B9E" w:rsidRDefault="00CF3F2D" w:rsidP="00467E8A"/>
        </w:tc>
        <w:tc>
          <w:tcPr>
            <w:tcW w:w="1710" w:type="dxa"/>
            <w:vMerge/>
            <w:shd w:val="clear" w:color="auto" w:fill="auto"/>
          </w:tcPr>
          <w:p w14:paraId="73DC9A4E" w14:textId="77777777" w:rsidR="00CF3F2D" w:rsidRPr="00187B9E" w:rsidRDefault="00CF3F2D" w:rsidP="00467E8A">
            <w:pPr>
              <w:rPr>
                <w:rFonts w:cs="Arial"/>
                <w:b/>
                <w:bCs/>
              </w:rPr>
            </w:pPr>
          </w:p>
        </w:tc>
        <w:tc>
          <w:tcPr>
            <w:tcW w:w="2672" w:type="dxa"/>
            <w:vMerge/>
            <w:shd w:val="clear" w:color="auto" w:fill="auto"/>
          </w:tcPr>
          <w:p w14:paraId="71188F5B" w14:textId="77777777" w:rsidR="00CF3F2D" w:rsidRPr="00187B9E" w:rsidRDefault="00CF3F2D" w:rsidP="00467E8A"/>
        </w:tc>
        <w:tc>
          <w:tcPr>
            <w:tcW w:w="4590" w:type="dxa"/>
            <w:shd w:val="clear" w:color="auto" w:fill="auto"/>
          </w:tcPr>
          <w:p w14:paraId="56407AFC" w14:textId="77777777" w:rsidR="00CF3F2D" w:rsidRPr="00187B9E" w:rsidRDefault="00CF3F2D" w:rsidP="00467E8A">
            <w:pPr>
              <w:rPr>
                <w:rStyle w:val="SAPScreenElement"/>
              </w:rPr>
            </w:pPr>
            <w:r w:rsidRPr="00187B9E">
              <w:rPr>
                <w:rStyle w:val="SAPScreenElement"/>
              </w:rPr>
              <w:t>Pensioner/Applicant:</w:t>
            </w:r>
            <w:r w:rsidRPr="00187B9E">
              <w:t xml:space="preserve"> </w:t>
            </w:r>
            <w:r w:rsidRPr="00187B9E">
              <w:rPr>
                <w:rStyle w:val="SAPUserEntry"/>
                <w:color w:val="auto"/>
              </w:rPr>
              <w:t>00</w:t>
            </w:r>
            <w:r w:rsidRPr="00D257F9">
              <w:rPr>
                <w:b/>
              </w:rPr>
              <w:t xml:space="preserve"> </w:t>
            </w:r>
            <w:r w:rsidRPr="00187B9E">
              <w:rPr>
                <w:rStyle w:val="SAPUserEntry"/>
                <w:color w:val="auto"/>
              </w:rPr>
              <w:t xml:space="preserve">(No Pension Payment) </w:t>
            </w:r>
            <w:r w:rsidRPr="00187B9E">
              <w:t>is defaulted; leave as is</w:t>
            </w:r>
          </w:p>
        </w:tc>
        <w:tc>
          <w:tcPr>
            <w:tcW w:w="3150" w:type="dxa"/>
            <w:vMerge/>
            <w:shd w:val="clear" w:color="auto" w:fill="auto"/>
          </w:tcPr>
          <w:p w14:paraId="02BB092A" w14:textId="77777777" w:rsidR="00CF3F2D" w:rsidRPr="00187B9E" w:rsidRDefault="00CF3F2D" w:rsidP="00467E8A"/>
        </w:tc>
        <w:tc>
          <w:tcPr>
            <w:tcW w:w="1260" w:type="dxa"/>
          </w:tcPr>
          <w:p w14:paraId="5C5B4E26" w14:textId="77777777" w:rsidR="00CF3F2D" w:rsidRPr="00187B9E" w:rsidRDefault="00CF3F2D" w:rsidP="00467E8A">
            <w:pPr>
              <w:rPr>
                <w:rFonts w:cs="Arial"/>
                <w:bCs/>
              </w:rPr>
            </w:pPr>
          </w:p>
        </w:tc>
      </w:tr>
      <w:tr w:rsidR="00CF3F2D" w:rsidRPr="00187B9E" w14:paraId="294912D9" w14:textId="77777777" w:rsidTr="00467E8A">
        <w:trPr>
          <w:trHeight w:val="288"/>
        </w:trPr>
        <w:tc>
          <w:tcPr>
            <w:tcW w:w="900" w:type="dxa"/>
            <w:vMerge/>
            <w:shd w:val="clear" w:color="auto" w:fill="auto"/>
          </w:tcPr>
          <w:p w14:paraId="4FFE1D4A" w14:textId="77777777" w:rsidR="00CF3F2D" w:rsidRPr="00187B9E" w:rsidRDefault="00CF3F2D" w:rsidP="00467E8A"/>
        </w:tc>
        <w:tc>
          <w:tcPr>
            <w:tcW w:w="1710" w:type="dxa"/>
            <w:vMerge/>
            <w:shd w:val="clear" w:color="auto" w:fill="auto"/>
          </w:tcPr>
          <w:p w14:paraId="62B672C0" w14:textId="77777777" w:rsidR="00CF3F2D" w:rsidRPr="00187B9E" w:rsidRDefault="00CF3F2D" w:rsidP="00467E8A">
            <w:pPr>
              <w:rPr>
                <w:rFonts w:cs="Arial"/>
                <w:b/>
                <w:bCs/>
              </w:rPr>
            </w:pPr>
          </w:p>
        </w:tc>
        <w:tc>
          <w:tcPr>
            <w:tcW w:w="2672" w:type="dxa"/>
            <w:vMerge/>
            <w:shd w:val="clear" w:color="auto" w:fill="auto"/>
          </w:tcPr>
          <w:p w14:paraId="0C5D2BE9" w14:textId="77777777" w:rsidR="00CF3F2D" w:rsidRPr="00187B9E" w:rsidRDefault="00CF3F2D" w:rsidP="00467E8A"/>
        </w:tc>
        <w:tc>
          <w:tcPr>
            <w:tcW w:w="4590" w:type="dxa"/>
            <w:shd w:val="clear" w:color="auto" w:fill="auto"/>
          </w:tcPr>
          <w:p w14:paraId="6D6A3C4B" w14:textId="77777777" w:rsidR="00CF3F2D" w:rsidRPr="00187B9E" w:rsidRDefault="00CF3F2D" w:rsidP="00467E8A">
            <w:pPr>
              <w:rPr>
                <w:rStyle w:val="SAPScreenElement"/>
              </w:rPr>
            </w:pPr>
            <w:r w:rsidRPr="00187B9E">
              <w:rPr>
                <w:rStyle w:val="SAPScreenElement"/>
              </w:rPr>
              <w:t>European Union Social Insurance:</w:t>
            </w:r>
            <w:r w:rsidRPr="00187B9E">
              <w:t xml:space="preserve"> enter data if appropriate</w:t>
            </w:r>
          </w:p>
        </w:tc>
        <w:tc>
          <w:tcPr>
            <w:tcW w:w="3150" w:type="dxa"/>
            <w:vMerge/>
            <w:shd w:val="clear" w:color="auto" w:fill="auto"/>
          </w:tcPr>
          <w:p w14:paraId="1F98015C" w14:textId="77777777" w:rsidR="00CF3F2D" w:rsidRPr="00187B9E" w:rsidRDefault="00CF3F2D" w:rsidP="00467E8A"/>
        </w:tc>
        <w:tc>
          <w:tcPr>
            <w:tcW w:w="1260" w:type="dxa"/>
          </w:tcPr>
          <w:p w14:paraId="2578E07E" w14:textId="77777777" w:rsidR="00CF3F2D" w:rsidRPr="00187B9E" w:rsidRDefault="00CF3F2D" w:rsidP="00467E8A">
            <w:pPr>
              <w:rPr>
                <w:rFonts w:cs="Arial"/>
                <w:bCs/>
              </w:rPr>
            </w:pPr>
          </w:p>
        </w:tc>
      </w:tr>
      <w:tr w:rsidR="00CF3F2D" w:rsidRPr="00187B9E" w14:paraId="75172C7B" w14:textId="77777777" w:rsidTr="00467E8A">
        <w:trPr>
          <w:trHeight w:val="288"/>
        </w:trPr>
        <w:tc>
          <w:tcPr>
            <w:tcW w:w="900" w:type="dxa"/>
            <w:vMerge/>
            <w:shd w:val="clear" w:color="auto" w:fill="auto"/>
          </w:tcPr>
          <w:p w14:paraId="7364D6D6" w14:textId="77777777" w:rsidR="00CF3F2D" w:rsidRPr="00187B9E" w:rsidRDefault="00CF3F2D" w:rsidP="00467E8A"/>
        </w:tc>
        <w:tc>
          <w:tcPr>
            <w:tcW w:w="1710" w:type="dxa"/>
            <w:vMerge/>
            <w:shd w:val="clear" w:color="auto" w:fill="auto"/>
          </w:tcPr>
          <w:p w14:paraId="7E92BEEF" w14:textId="77777777" w:rsidR="00CF3F2D" w:rsidRPr="00187B9E" w:rsidRDefault="00CF3F2D" w:rsidP="00467E8A">
            <w:pPr>
              <w:rPr>
                <w:rFonts w:cs="Arial"/>
                <w:b/>
                <w:bCs/>
              </w:rPr>
            </w:pPr>
          </w:p>
        </w:tc>
        <w:tc>
          <w:tcPr>
            <w:tcW w:w="2672" w:type="dxa"/>
            <w:vMerge/>
            <w:shd w:val="clear" w:color="auto" w:fill="auto"/>
          </w:tcPr>
          <w:p w14:paraId="5EB3C5F1" w14:textId="77777777" w:rsidR="00CF3F2D" w:rsidRPr="00187B9E" w:rsidRDefault="00CF3F2D" w:rsidP="00467E8A"/>
        </w:tc>
        <w:tc>
          <w:tcPr>
            <w:tcW w:w="4590" w:type="dxa"/>
            <w:shd w:val="clear" w:color="auto" w:fill="auto"/>
          </w:tcPr>
          <w:p w14:paraId="31BD96C7" w14:textId="77777777" w:rsidR="00CF3F2D" w:rsidRPr="00187B9E" w:rsidRDefault="00CF3F2D" w:rsidP="00467E8A">
            <w:pPr>
              <w:rPr>
                <w:rStyle w:val="SAPScreenElement"/>
              </w:rPr>
            </w:pPr>
            <w:r w:rsidRPr="00187B9E">
              <w:rPr>
                <w:rStyle w:val="SAPScreenElement"/>
              </w:rPr>
              <w:t>Indicator: Status Determination:</w:t>
            </w:r>
            <w:r w:rsidRPr="00187B9E">
              <w:t xml:space="preserve"> </w:t>
            </w:r>
            <w:r w:rsidRPr="00187B9E">
              <w:rPr>
                <w:rStyle w:val="SAPUserEntry"/>
                <w:color w:val="auto"/>
              </w:rPr>
              <w:t>No Special Status</w:t>
            </w:r>
            <w:r w:rsidRPr="00EE337C">
              <w:rPr>
                <w:rStyle w:val="SAPUserEntry"/>
                <w:color w:val="auto"/>
              </w:rPr>
              <w:t xml:space="preserve"> </w:t>
            </w:r>
            <w:r w:rsidRPr="00187B9E">
              <w:t>is defaulted; adapt if appropriate</w:t>
            </w:r>
          </w:p>
        </w:tc>
        <w:tc>
          <w:tcPr>
            <w:tcW w:w="3150" w:type="dxa"/>
            <w:vMerge/>
            <w:shd w:val="clear" w:color="auto" w:fill="auto"/>
          </w:tcPr>
          <w:p w14:paraId="514E1D2B" w14:textId="77777777" w:rsidR="00CF3F2D" w:rsidRPr="00187B9E" w:rsidRDefault="00CF3F2D" w:rsidP="00467E8A"/>
        </w:tc>
        <w:tc>
          <w:tcPr>
            <w:tcW w:w="1260" w:type="dxa"/>
          </w:tcPr>
          <w:p w14:paraId="3CC1E266" w14:textId="77777777" w:rsidR="00CF3F2D" w:rsidRPr="00187B9E" w:rsidRDefault="00CF3F2D" w:rsidP="00467E8A">
            <w:pPr>
              <w:rPr>
                <w:rFonts w:cs="Arial"/>
                <w:bCs/>
              </w:rPr>
            </w:pPr>
          </w:p>
        </w:tc>
      </w:tr>
      <w:tr w:rsidR="00CF3F2D" w:rsidRPr="00187B9E" w14:paraId="58B8CC6B" w14:textId="77777777" w:rsidTr="00467E8A">
        <w:trPr>
          <w:trHeight w:val="288"/>
        </w:trPr>
        <w:tc>
          <w:tcPr>
            <w:tcW w:w="900" w:type="dxa"/>
            <w:vMerge/>
            <w:shd w:val="clear" w:color="auto" w:fill="auto"/>
          </w:tcPr>
          <w:p w14:paraId="15126B30" w14:textId="77777777" w:rsidR="00CF3F2D" w:rsidRPr="00187B9E" w:rsidRDefault="00CF3F2D" w:rsidP="00467E8A"/>
        </w:tc>
        <w:tc>
          <w:tcPr>
            <w:tcW w:w="1710" w:type="dxa"/>
            <w:vMerge/>
            <w:shd w:val="clear" w:color="auto" w:fill="auto"/>
          </w:tcPr>
          <w:p w14:paraId="7EA6D7B1" w14:textId="77777777" w:rsidR="00CF3F2D" w:rsidRPr="00187B9E" w:rsidRDefault="00CF3F2D" w:rsidP="00467E8A">
            <w:pPr>
              <w:rPr>
                <w:rFonts w:cs="Arial"/>
                <w:b/>
                <w:bCs/>
              </w:rPr>
            </w:pPr>
          </w:p>
        </w:tc>
        <w:tc>
          <w:tcPr>
            <w:tcW w:w="2672" w:type="dxa"/>
            <w:vMerge/>
            <w:shd w:val="clear" w:color="auto" w:fill="auto"/>
          </w:tcPr>
          <w:p w14:paraId="61AD9789" w14:textId="77777777" w:rsidR="00CF3F2D" w:rsidRPr="00187B9E" w:rsidRDefault="00CF3F2D" w:rsidP="00467E8A"/>
        </w:tc>
        <w:tc>
          <w:tcPr>
            <w:tcW w:w="4590" w:type="dxa"/>
            <w:shd w:val="clear" w:color="auto" w:fill="auto"/>
          </w:tcPr>
          <w:p w14:paraId="5B9B54E2" w14:textId="77777777" w:rsidR="00CF3F2D" w:rsidRPr="00187B9E" w:rsidRDefault="00CF3F2D" w:rsidP="00467E8A">
            <w:pPr>
              <w:rPr>
                <w:rStyle w:val="SAPScreenElement"/>
              </w:rPr>
            </w:pPr>
            <w:r w:rsidRPr="00187B9E">
              <w:rPr>
                <w:rStyle w:val="SAPScreenElement"/>
              </w:rPr>
              <w:t xml:space="preserve">Concurrent Employment: </w:t>
            </w:r>
            <w:r w:rsidRPr="00187B9E">
              <w:t>flag checkbox if appropriate</w:t>
            </w:r>
          </w:p>
        </w:tc>
        <w:tc>
          <w:tcPr>
            <w:tcW w:w="3150" w:type="dxa"/>
            <w:vMerge/>
            <w:shd w:val="clear" w:color="auto" w:fill="auto"/>
          </w:tcPr>
          <w:p w14:paraId="71145471" w14:textId="77777777" w:rsidR="00CF3F2D" w:rsidRPr="00187B9E" w:rsidRDefault="00CF3F2D" w:rsidP="00467E8A"/>
        </w:tc>
        <w:tc>
          <w:tcPr>
            <w:tcW w:w="1260" w:type="dxa"/>
          </w:tcPr>
          <w:p w14:paraId="33F853EF" w14:textId="77777777" w:rsidR="00CF3F2D" w:rsidRPr="00187B9E" w:rsidRDefault="00CF3F2D" w:rsidP="00467E8A">
            <w:pPr>
              <w:rPr>
                <w:rFonts w:cs="Arial"/>
                <w:bCs/>
              </w:rPr>
            </w:pPr>
          </w:p>
        </w:tc>
      </w:tr>
      <w:tr w:rsidR="00CF3F2D" w:rsidRPr="00187B9E" w14:paraId="32838DBC" w14:textId="77777777" w:rsidTr="00467E8A">
        <w:trPr>
          <w:trHeight w:val="288"/>
        </w:trPr>
        <w:tc>
          <w:tcPr>
            <w:tcW w:w="900" w:type="dxa"/>
            <w:vMerge/>
            <w:shd w:val="clear" w:color="auto" w:fill="auto"/>
          </w:tcPr>
          <w:p w14:paraId="4487017C" w14:textId="77777777" w:rsidR="00CF3F2D" w:rsidRPr="00187B9E" w:rsidRDefault="00CF3F2D" w:rsidP="00467E8A"/>
        </w:tc>
        <w:tc>
          <w:tcPr>
            <w:tcW w:w="1710" w:type="dxa"/>
            <w:vMerge/>
            <w:shd w:val="clear" w:color="auto" w:fill="auto"/>
          </w:tcPr>
          <w:p w14:paraId="0A50B902" w14:textId="77777777" w:rsidR="00CF3F2D" w:rsidRPr="00187B9E" w:rsidRDefault="00CF3F2D" w:rsidP="00467E8A">
            <w:pPr>
              <w:rPr>
                <w:rFonts w:cs="Arial"/>
                <w:b/>
                <w:bCs/>
              </w:rPr>
            </w:pPr>
          </w:p>
        </w:tc>
        <w:tc>
          <w:tcPr>
            <w:tcW w:w="2672" w:type="dxa"/>
            <w:shd w:val="clear" w:color="auto" w:fill="auto"/>
          </w:tcPr>
          <w:p w14:paraId="55D635BA" w14:textId="77777777" w:rsidR="00CF3F2D" w:rsidRPr="00187B9E" w:rsidRDefault="00CF3F2D" w:rsidP="00467E8A">
            <w:r w:rsidRPr="00187B9E">
              <w:t xml:space="preserve">in the </w:t>
            </w:r>
            <w:r w:rsidRPr="00187B9E">
              <w:rPr>
                <w:rStyle w:val="SAPScreenElement"/>
              </w:rPr>
              <w:t>Creation of SHI Monthly Declarations</w:t>
            </w:r>
            <w:r w:rsidRPr="00187B9E">
              <w:rPr>
                <w:rFonts w:cs="Arial"/>
                <w:bCs/>
              </w:rPr>
              <w:t xml:space="preserve"> part of the form</w:t>
            </w:r>
            <w:r w:rsidRPr="00187B9E">
              <w:t>:</w:t>
            </w:r>
          </w:p>
        </w:tc>
        <w:tc>
          <w:tcPr>
            <w:tcW w:w="4590" w:type="dxa"/>
            <w:shd w:val="clear" w:color="auto" w:fill="auto"/>
          </w:tcPr>
          <w:p w14:paraId="15D7FCA9" w14:textId="77777777" w:rsidR="00CF3F2D" w:rsidRPr="00187B9E" w:rsidRDefault="00CF3F2D" w:rsidP="00467E8A">
            <w:pPr>
              <w:rPr>
                <w:rStyle w:val="SAPScreenElement"/>
              </w:rPr>
            </w:pPr>
            <w:r w:rsidRPr="00187B9E">
              <w:rPr>
                <w:rStyle w:val="SAPScreenElement"/>
              </w:rPr>
              <w:t xml:space="preserve">Monthly Decl., EE/ER Decl.: </w:t>
            </w:r>
            <w:r w:rsidRPr="00187B9E">
              <w:t>select from drop-down if appropriate</w:t>
            </w:r>
          </w:p>
        </w:tc>
        <w:tc>
          <w:tcPr>
            <w:tcW w:w="3150" w:type="dxa"/>
            <w:shd w:val="clear" w:color="auto" w:fill="auto"/>
          </w:tcPr>
          <w:p w14:paraId="1A049BF0" w14:textId="77777777" w:rsidR="00CF3F2D" w:rsidRPr="00187B9E" w:rsidRDefault="00CF3F2D" w:rsidP="00467E8A"/>
        </w:tc>
        <w:tc>
          <w:tcPr>
            <w:tcW w:w="1260" w:type="dxa"/>
          </w:tcPr>
          <w:p w14:paraId="3DDF1709" w14:textId="77777777" w:rsidR="00CF3F2D" w:rsidRPr="00187B9E" w:rsidRDefault="00CF3F2D" w:rsidP="00467E8A">
            <w:pPr>
              <w:rPr>
                <w:rFonts w:cs="Arial"/>
                <w:bCs/>
              </w:rPr>
            </w:pPr>
          </w:p>
        </w:tc>
      </w:tr>
      <w:tr w:rsidR="00CF3F2D" w:rsidRPr="00187B9E" w14:paraId="06D3ECDF" w14:textId="77777777" w:rsidTr="00467E8A">
        <w:trPr>
          <w:trHeight w:val="576"/>
        </w:trPr>
        <w:tc>
          <w:tcPr>
            <w:tcW w:w="900" w:type="dxa"/>
            <w:shd w:val="clear" w:color="auto" w:fill="auto"/>
          </w:tcPr>
          <w:p w14:paraId="7BE13A7D" w14:textId="77777777" w:rsidR="00CF3F2D" w:rsidRPr="00187B9E" w:rsidRDefault="00CF3F2D" w:rsidP="00467E8A">
            <w:r w:rsidRPr="00187B9E">
              <w:t>13</w:t>
            </w:r>
          </w:p>
        </w:tc>
        <w:tc>
          <w:tcPr>
            <w:tcW w:w="1710" w:type="dxa"/>
            <w:shd w:val="clear" w:color="auto" w:fill="auto"/>
          </w:tcPr>
          <w:p w14:paraId="0A8DBB69" w14:textId="77777777" w:rsidR="00CF3F2D" w:rsidRPr="00187B9E" w:rsidRDefault="00CF3F2D" w:rsidP="00467E8A">
            <w:pPr>
              <w:rPr>
                <w:rFonts w:cs="Arial"/>
                <w:b/>
                <w:bCs/>
              </w:rPr>
            </w:pPr>
            <w:r w:rsidRPr="00187B9E">
              <w:rPr>
                <w:rStyle w:val="SAPEmphasis"/>
              </w:rPr>
              <w:t>Save DEUEV Data</w:t>
            </w:r>
          </w:p>
        </w:tc>
        <w:tc>
          <w:tcPr>
            <w:tcW w:w="2672" w:type="dxa"/>
            <w:shd w:val="clear" w:color="auto" w:fill="auto"/>
          </w:tcPr>
          <w:p w14:paraId="7A5B5121" w14:textId="77777777" w:rsidR="00CF3F2D" w:rsidRPr="00187B9E" w:rsidRDefault="00CF3F2D" w:rsidP="00467E8A">
            <w:r w:rsidRPr="00187B9E">
              <w:t>Choose the</w:t>
            </w:r>
            <w:r w:rsidRPr="00187B9E">
              <w:rPr>
                <w:rStyle w:val="SAPScreenElement"/>
              </w:rPr>
              <w:t xml:space="preserve"> Save</w:t>
            </w:r>
            <w:r w:rsidRPr="00187B9E">
              <w:t xml:space="preserve"> button.</w:t>
            </w:r>
          </w:p>
        </w:tc>
        <w:tc>
          <w:tcPr>
            <w:tcW w:w="4590" w:type="dxa"/>
            <w:shd w:val="clear" w:color="auto" w:fill="auto"/>
          </w:tcPr>
          <w:p w14:paraId="1C4462B7" w14:textId="77777777" w:rsidR="00CF3F2D" w:rsidRPr="00187B9E" w:rsidRDefault="00CF3F2D" w:rsidP="00467E8A"/>
        </w:tc>
        <w:tc>
          <w:tcPr>
            <w:tcW w:w="3150" w:type="dxa"/>
            <w:shd w:val="clear" w:color="auto" w:fill="auto"/>
          </w:tcPr>
          <w:p w14:paraId="068BC68C" w14:textId="77777777" w:rsidR="00CF3F2D" w:rsidRPr="00187B9E" w:rsidRDefault="00CF3F2D" w:rsidP="00467E8A">
            <w:r w:rsidRPr="00187B9E">
              <w:rPr>
                <w:rFonts w:cs="Arial"/>
                <w:bCs/>
              </w:rPr>
              <w:t>A system message about data saving is generated.</w:t>
            </w:r>
          </w:p>
        </w:tc>
        <w:tc>
          <w:tcPr>
            <w:tcW w:w="1260" w:type="dxa"/>
          </w:tcPr>
          <w:p w14:paraId="3B4CA7F3" w14:textId="77777777" w:rsidR="00CF3F2D" w:rsidRPr="00187B9E" w:rsidRDefault="00CF3F2D" w:rsidP="00467E8A">
            <w:pPr>
              <w:rPr>
                <w:rFonts w:cs="Arial"/>
                <w:bCs/>
              </w:rPr>
            </w:pPr>
          </w:p>
        </w:tc>
      </w:tr>
      <w:tr w:rsidR="00CF3F2D" w:rsidRPr="00187B9E" w14:paraId="6146C93F" w14:textId="77777777" w:rsidTr="00467E8A">
        <w:trPr>
          <w:trHeight w:val="288"/>
        </w:trPr>
        <w:tc>
          <w:tcPr>
            <w:tcW w:w="900" w:type="dxa"/>
            <w:shd w:val="clear" w:color="auto" w:fill="auto"/>
          </w:tcPr>
          <w:p w14:paraId="0B32E774" w14:textId="77777777" w:rsidR="00CF3F2D" w:rsidRPr="00187B9E" w:rsidRDefault="00CF3F2D" w:rsidP="00467E8A">
            <w:r w:rsidRPr="00187B9E">
              <w:t>14</w:t>
            </w:r>
          </w:p>
        </w:tc>
        <w:tc>
          <w:tcPr>
            <w:tcW w:w="1710" w:type="dxa"/>
            <w:shd w:val="clear" w:color="auto" w:fill="auto"/>
          </w:tcPr>
          <w:p w14:paraId="3AE608B6" w14:textId="77777777" w:rsidR="00CF3F2D" w:rsidRPr="00187B9E" w:rsidRDefault="00CF3F2D" w:rsidP="00467E8A">
            <w:pPr>
              <w:rPr>
                <w:rFonts w:cs="Arial"/>
                <w:b/>
                <w:bCs/>
              </w:rPr>
            </w:pPr>
            <w:r w:rsidRPr="00187B9E">
              <w:rPr>
                <w:rStyle w:val="SAPEmphasis"/>
              </w:rPr>
              <w:t>Select Additional Social Insurance</w:t>
            </w:r>
          </w:p>
        </w:tc>
        <w:tc>
          <w:tcPr>
            <w:tcW w:w="2672" w:type="dxa"/>
            <w:shd w:val="clear" w:color="auto" w:fill="auto"/>
          </w:tcPr>
          <w:p w14:paraId="25E8F11B" w14:textId="77777777" w:rsidR="00CF3F2D" w:rsidRPr="00187B9E" w:rsidRDefault="00CF3F2D" w:rsidP="00467E8A">
            <w:r>
              <w:t xml:space="preserve">Select from the </w:t>
            </w:r>
            <w:r w:rsidRPr="006B4DCD">
              <w:rPr>
                <w:rStyle w:val="SAPScreenElement"/>
              </w:rPr>
              <w:t>Navigate to Mashup</w:t>
            </w:r>
            <w:r w:rsidRPr="00187B9E">
              <w:t xml:space="preserve"> drop-down</w:t>
            </w:r>
            <w:r>
              <w:t>,</w:t>
            </w:r>
            <w:r w:rsidRPr="00187B9E">
              <w:t xml:space="preserve"> located in the upper part of the</w:t>
            </w:r>
            <w:r>
              <w:t xml:space="preserve"> screen, value</w:t>
            </w:r>
            <w:r w:rsidRPr="00187B9E">
              <w:t xml:space="preserve"> </w:t>
            </w:r>
            <w:r w:rsidRPr="00187B9E">
              <w:rPr>
                <w:rStyle w:val="SAPScreenElement"/>
              </w:rPr>
              <w:t>Social Insurance</w:t>
            </w:r>
            <w:r w:rsidRPr="00187B9E">
              <w:t xml:space="preserve"> </w:t>
            </w:r>
            <w:r w:rsidRPr="004E0842">
              <w:rPr>
                <w:rStyle w:val="SAPScreenElement"/>
              </w:rPr>
              <w:sym w:font="Symbol" w:char="F0AE"/>
            </w:r>
            <w:r>
              <w:t xml:space="preserve"> </w:t>
            </w:r>
            <w:r w:rsidRPr="006822B3">
              <w:rPr>
                <w:rStyle w:val="SAPScreenElement"/>
              </w:rPr>
              <w:t>Additional Social Insurance.</w:t>
            </w:r>
          </w:p>
        </w:tc>
        <w:tc>
          <w:tcPr>
            <w:tcW w:w="4590" w:type="dxa"/>
            <w:shd w:val="clear" w:color="auto" w:fill="auto"/>
          </w:tcPr>
          <w:p w14:paraId="74765B1E" w14:textId="77777777" w:rsidR="00CF3F2D" w:rsidRPr="00187B9E" w:rsidRDefault="00CF3F2D" w:rsidP="00467E8A">
            <w:pPr>
              <w:rPr>
                <w:rStyle w:val="SAPScreenElement"/>
              </w:rPr>
            </w:pPr>
          </w:p>
        </w:tc>
        <w:tc>
          <w:tcPr>
            <w:tcW w:w="3150" w:type="dxa"/>
            <w:shd w:val="clear" w:color="auto" w:fill="auto"/>
          </w:tcPr>
          <w:p w14:paraId="7B928495" w14:textId="77777777" w:rsidR="00CF3F2D" w:rsidRPr="00187B9E" w:rsidRDefault="00CF3F2D" w:rsidP="00467E8A"/>
        </w:tc>
        <w:tc>
          <w:tcPr>
            <w:tcW w:w="1260" w:type="dxa"/>
          </w:tcPr>
          <w:p w14:paraId="3EF53D8B" w14:textId="77777777" w:rsidR="00CF3F2D" w:rsidRPr="00187B9E" w:rsidRDefault="00CF3F2D" w:rsidP="00467E8A">
            <w:pPr>
              <w:rPr>
                <w:rFonts w:cs="Arial"/>
                <w:bCs/>
              </w:rPr>
            </w:pPr>
          </w:p>
        </w:tc>
      </w:tr>
      <w:tr w:rsidR="00CF3F2D" w:rsidRPr="00187B9E" w14:paraId="09513B4A" w14:textId="77777777" w:rsidTr="00467E8A">
        <w:trPr>
          <w:trHeight w:val="576"/>
        </w:trPr>
        <w:tc>
          <w:tcPr>
            <w:tcW w:w="900" w:type="dxa"/>
            <w:vMerge w:val="restart"/>
            <w:shd w:val="clear" w:color="auto" w:fill="auto"/>
          </w:tcPr>
          <w:p w14:paraId="73A36839" w14:textId="77777777" w:rsidR="00CF3F2D" w:rsidRPr="00187B9E" w:rsidRDefault="00CF3F2D" w:rsidP="00467E8A">
            <w:r w:rsidRPr="00187B9E">
              <w:t>15</w:t>
            </w:r>
          </w:p>
        </w:tc>
        <w:tc>
          <w:tcPr>
            <w:tcW w:w="1710" w:type="dxa"/>
            <w:vMerge w:val="restart"/>
            <w:shd w:val="clear" w:color="auto" w:fill="auto"/>
          </w:tcPr>
          <w:p w14:paraId="5EE259F3" w14:textId="77777777" w:rsidR="00CF3F2D" w:rsidRPr="00187B9E" w:rsidRDefault="00CF3F2D" w:rsidP="00467E8A">
            <w:pPr>
              <w:rPr>
                <w:rFonts w:cs="Arial"/>
                <w:b/>
                <w:bCs/>
              </w:rPr>
            </w:pPr>
            <w:r w:rsidRPr="00187B9E">
              <w:rPr>
                <w:rStyle w:val="SAPEmphasis"/>
              </w:rPr>
              <w:t>Create New Additional Social Insurance Record</w:t>
            </w:r>
          </w:p>
        </w:tc>
        <w:tc>
          <w:tcPr>
            <w:tcW w:w="2672" w:type="dxa"/>
            <w:shd w:val="clear" w:color="auto" w:fill="auto"/>
          </w:tcPr>
          <w:p w14:paraId="2CA1BA3C" w14:textId="77777777" w:rsidR="00CF3F2D" w:rsidRPr="00187B9E" w:rsidRDefault="00CF3F2D" w:rsidP="00467E8A">
            <w:r w:rsidRPr="00187B9E">
              <w:t xml:space="preserve">On the displayed </w:t>
            </w:r>
            <w:r w:rsidRPr="00187B9E">
              <w:rPr>
                <w:rStyle w:val="SAPScreenElement"/>
              </w:rPr>
              <w:t>Social Insurance</w:t>
            </w:r>
            <w:r w:rsidRPr="00187B9E">
              <w:t xml:space="preserve"> page, select </w:t>
            </w:r>
            <w:r w:rsidRPr="00187B9E">
              <w:rPr>
                <w:rStyle w:val="SAPScreenElement"/>
              </w:rPr>
              <w:t xml:space="preserve">New </w:t>
            </w:r>
            <w:r w:rsidRPr="00187B9E">
              <w:rPr>
                <w:rStyle w:val="SAPScreenElement"/>
              </w:rPr>
              <w:sym w:font="Symbol" w:char="F0AE"/>
            </w:r>
            <w:r w:rsidRPr="00187B9E">
              <w:rPr>
                <w:rStyle w:val="SAPScreenElement"/>
              </w:rPr>
              <w:t xml:space="preserve"> &lt;type of additional insurance&gt;</w:t>
            </w:r>
            <w:r w:rsidRPr="00187B9E">
              <w:t>.</w:t>
            </w:r>
          </w:p>
        </w:tc>
        <w:tc>
          <w:tcPr>
            <w:tcW w:w="4590" w:type="dxa"/>
            <w:shd w:val="clear" w:color="auto" w:fill="auto"/>
          </w:tcPr>
          <w:p w14:paraId="53726C68" w14:textId="77777777" w:rsidR="00CF3F2D" w:rsidRPr="00187B9E" w:rsidRDefault="00CF3F2D" w:rsidP="00467E8A"/>
        </w:tc>
        <w:tc>
          <w:tcPr>
            <w:tcW w:w="3150" w:type="dxa"/>
            <w:shd w:val="clear" w:color="auto" w:fill="auto"/>
          </w:tcPr>
          <w:p w14:paraId="67B5BF19" w14:textId="77777777" w:rsidR="00CF3F2D" w:rsidRPr="00187B9E" w:rsidRDefault="00CF3F2D" w:rsidP="00467E8A">
            <w:pPr>
              <w:rPr>
                <w:rFonts w:asciiTheme="minorHAnsi" w:eastAsiaTheme="minorHAnsi" w:hAnsiTheme="minorHAnsi"/>
                <w:sz w:val="22"/>
                <w:szCs w:val="22"/>
              </w:rPr>
            </w:pPr>
            <w:r w:rsidRPr="00187B9E">
              <w:t>The fields to be filled show up below the table.</w:t>
            </w:r>
          </w:p>
        </w:tc>
        <w:tc>
          <w:tcPr>
            <w:tcW w:w="1260" w:type="dxa"/>
          </w:tcPr>
          <w:p w14:paraId="427122CF" w14:textId="77777777" w:rsidR="00CF3F2D" w:rsidRPr="00187B9E" w:rsidRDefault="00CF3F2D" w:rsidP="00467E8A">
            <w:pPr>
              <w:rPr>
                <w:rFonts w:cs="Arial"/>
                <w:bCs/>
              </w:rPr>
            </w:pPr>
          </w:p>
        </w:tc>
      </w:tr>
      <w:tr w:rsidR="00CF3F2D" w:rsidRPr="00187B9E" w14:paraId="190A34FF" w14:textId="77777777" w:rsidTr="00467E8A">
        <w:trPr>
          <w:trHeight w:val="576"/>
        </w:trPr>
        <w:tc>
          <w:tcPr>
            <w:tcW w:w="900" w:type="dxa"/>
            <w:vMerge/>
            <w:shd w:val="clear" w:color="auto" w:fill="auto"/>
          </w:tcPr>
          <w:p w14:paraId="0C5C426E" w14:textId="77777777" w:rsidR="00CF3F2D" w:rsidRPr="00187B9E" w:rsidRDefault="00CF3F2D" w:rsidP="00467E8A"/>
        </w:tc>
        <w:tc>
          <w:tcPr>
            <w:tcW w:w="1710" w:type="dxa"/>
            <w:vMerge/>
            <w:shd w:val="clear" w:color="auto" w:fill="auto"/>
          </w:tcPr>
          <w:p w14:paraId="4A6D2072" w14:textId="77777777" w:rsidR="00CF3F2D" w:rsidRPr="00187B9E" w:rsidRDefault="00CF3F2D" w:rsidP="00467E8A">
            <w:pPr>
              <w:rPr>
                <w:rStyle w:val="SAPEmphasis"/>
              </w:rPr>
            </w:pPr>
          </w:p>
        </w:tc>
        <w:tc>
          <w:tcPr>
            <w:tcW w:w="2672" w:type="dxa"/>
            <w:vMerge w:val="restart"/>
            <w:shd w:val="clear" w:color="auto" w:fill="auto"/>
          </w:tcPr>
          <w:p w14:paraId="57828EE1" w14:textId="77777777" w:rsidR="00CF3F2D" w:rsidRPr="00187B9E" w:rsidRDefault="00CF3F2D" w:rsidP="00467E8A">
            <w:r w:rsidRPr="00187B9E">
              <w:t>Enter the validity period for the record:</w:t>
            </w:r>
          </w:p>
        </w:tc>
        <w:tc>
          <w:tcPr>
            <w:tcW w:w="4590" w:type="dxa"/>
            <w:shd w:val="clear" w:color="auto" w:fill="auto"/>
          </w:tcPr>
          <w:p w14:paraId="46B022EF" w14:textId="77777777" w:rsidR="00CF3F2D" w:rsidRPr="00187B9E" w:rsidRDefault="00CF3F2D" w:rsidP="00467E8A">
            <w:pPr>
              <w:rPr>
                <w:rStyle w:val="SAPScreenElement"/>
              </w:rPr>
            </w:pPr>
            <w:r w:rsidRPr="00187B9E">
              <w:rPr>
                <w:rStyle w:val="SAPScreenElement"/>
              </w:rPr>
              <w:t xml:space="preserve">Valid From: </w:t>
            </w:r>
            <w:r w:rsidRPr="00187B9E">
              <w:t xml:space="preserve">the hiring date of the employee is defaulted; leave as is </w:t>
            </w:r>
          </w:p>
        </w:tc>
        <w:tc>
          <w:tcPr>
            <w:tcW w:w="3150" w:type="dxa"/>
            <w:vMerge w:val="restart"/>
            <w:shd w:val="clear" w:color="auto" w:fill="auto"/>
          </w:tcPr>
          <w:p w14:paraId="6E38F274" w14:textId="77777777" w:rsidR="00CF3F2D" w:rsidRPr="00187B9E" w:rsidRDefault="00CF3F2D" w:rsidP="00467E8A"/>
        </w:tc>
        <w:tc>
          <w:tcPr>
            <w:tcW w:w="1260" w:type="dxa"/>
          </w:tcPr>
          <w:p w14:paraId="19BA3EDC" w14:textId="77777777" w:rsidR="00CF3F2D" w:rsidRPr="00187B9E" w:rsidRDefault="00CF3F2D" w:rsidP="00467E8A">
            <w:pPr>
              <w:rPr>
                <w:rFonts w:cs="Arial"/>
                <w:bCs/>
              </w:rPr>
            </w:pPr>
          </w:p>
        </w:tc>
      </w:tr>
      <w:tr w:rsidR="00CF3F2D" w:rsidRPr="00187B9E" w14:paraId="28F52115" w14:textId="77777777" w:rsidTr="00467E8A">
        <w:trPr>
          <w:trHeight w:val="288"/>
        </w:trPr>
        <w:tc>
          <w:tcPr>
            <w:tcW w:w="900" w:type="dxa"/>
            <w:vMerge/>
            <w:shd w:val="clear" w:color="auto" w:fill="auto"/>
          </w:tcPr>
          <w:p w14:paraId="379FE185" w14:textId="77777777" w:rsidR="00CF3F2D" w:rsidRPr="00187B9E" w:rsidRDefault="00CF3F2D" w:rsidP="00467E8A"/>
        </w:tc>
        <w:tc>
          <w:tcPr>
            <w:tcW w:w="1710" w:type="dxa"/>
            <w:vMerge/>
            <w:shd w:val="clear" w:color="auto" w:fill="auto"/>
          </w:tcPr>
          <w:p w14:paraId="0B9B7EB7" w14:textId="77777777" w:rsidR="00CF3F2D" w:rsidRPr="00187B9E" w:rsidRDefault="00CF3F2D" w:rsidP="00467E8A">
            <w:pPr>
              <w:rPr>
                <w:rStyle w:val="SAPEmphasis"/>
              </w:rPr>
            </w:pPr>
          </w:p>
        </w:tc>
        <w:tc>
          <w:tcPr>
            <w:tcW w:w="2672" w:type="dxa"/>
            <w:vMerge/>
            <w:shd w:val="clear" w:color="auto" w:fill="auto"/>
          </w:tcPr>
          <w:p w14:paraId="6758EC53" w14:textId="77777777" w:rsidR="00CF3F2D" w:rsidRPr="00187B9E" w:rsidRDefault="00CF3F2D" w:rsidP="00467E8A"/>
        </w:tc>
        <w:tc>
          <w:tcPr>
            <w:tcW w:w="4590" w:type="dxa"/>
            <w:shd w:val="clear" w:color="auto" w:fill="auto"/>
          </w:tcPr>
          <w:p w14:paraId="596F0EAF" w14:textId="77777777" w:rsidR="00CF3F2D" w:rsidRPr="00187B9E" w:rsidRDefault="00CF3F2D" w:rsidP="00467E8A">
            <w:pPr>
              <w:rPr>
                <w:rStyle w:val="SAPScreenElement"/>
              </w:rPr>
            </w:pPr>
            <w:r w:rsidRPr="00187B9E">
              <w:rPr>
                <w:rStyle w:val="SAPScreenElement"/>
              </w:rPr>
              <w:t xml:space="preserve">To: </w:t>
            </w:r>
            <w:r w:rsidRPr="00187B9E">
              <w:rPr>
                <w:rStyle w:val="SAPUserEntry"/>
                <w:b w:val="0"/>
                <w:color w:val="auto"/>
              </w:rPr>
              <w:t>Unlimited</w:t>
            </w:r>
            <w:r w:rsidRPr="00EE337C">
              <w:rPr>
                <w:rStyle w:val="SAPUserEntry"/>
                <w:color w:val="auto"/>
              </w:rPr>
              <w:t xml:space="preserve"> </w:t>
            </w:r>
            <w:r w:rsidRPr="00187B9E">
              <w:t>is defaulted; leave as is</w:t>
            </w:r>
          </w:p>
        </w:tc>
        <w:tc>
          <w:tcPr>
            <w:tcW w:w="3150" w:type="dxa"/>
            <w:vMerge/>
            <w:shd w:val="clear" w:color="auto" w:fill="auto"/>
          </w:tcPr>
          <w:p w14:paraId="149323F2" w14:textId="77777777" w:rsidR="00CF3F2D" w:rsidRPr="00187B9E" w:rsidRDefault="00CF3F2D" w:rsidP="00467E8A"/>
        </w:tc>
        <w:tc>
          <w:tcPr>
            <w:tcW w:w="1260" w:type="dxa"/>
          </w:tcPr>
          <w:p w14:paraId="6BD6C29E" w14:textId="77777777" w:rsidR="00CF3F2D" w:rsidRPr="00187B9E" w:rsidRDefault="00CF3F2D" w:rsidP="00467E8A">
            <w:pPr>
              <w:rPr>
                <w:rFonts w:cs="Arial"/>
                <w:bCs/>
              </w:rPr>
            </w:pPr>
          </w:p>
        </w:tc>
      </w:tr>
      <w:tr w:rsidR="00CF3F2D" w:rsidRPr="00187B9E" w14:paraId="3EC19D83" w14:textId="77777777" w:rsidTr="00467E8A">
        <w:trPr>
          <w:trHeight w:val="288"/>
        </w:trPr>
        <w:tc>
          <w:tcPr>
            <w:tcW w:w="900" w:type="dxa"/>
            <w:vMerge/>
            <w:shd w:val="clear" w:color="auto" w:fill="auto"/>
          </w:tcPr>
          <w:p w14:paraId="5F02FBDE" w14:textId="77777777" w:rsidR="00CF3F2D" w:rsidRPr="00187B9E" w:rsidRDefault="00CF3F2D" w:rsidP="00467E8A"/>
        </w:tc>
        <w:tc>
          <w:tcPr>
            <w:tcW w:w="1710" w:type="dxa"/>
            <w:vMerge/>
            <w:shd w:val="clear" w:color="auto" w:fill="auto"/>
          </w:tcPr>
          <w:p w14:paraId="10855A4E" w14:textId="77777777" w:rsidR="00CF3F2D" w:rsidRPr="00187B9E" w:rsidRDefault="00CF3F2D" w:rsidP="00467E8A">
            <w:pPr>
              <w:rPr>
                <w:rStyle w:val="SAPEmphasis"/>
              </w:rPr>
            </w:pPr>
          </w:p>
        </w:tc>
        <w:tc>
          <w:tcPr>
            <w:tcW w:w="2672" w:type="dxa"/>
            <w:vMerge w:val="restart"/>
            <w:shd w:val="clear" w:color="auto" w:fill="auto"/>
          </w:tcPr>
          <w:p w14:paraId="66E60FF7" w14:textId="77777777" w:rsidR="00CF3F2D" w:rsidRPr="00187B9E" w:rsidRDefault="00CF3F2D" w:rsidP="00467E8A">
            <w:r w:rsidRPr="00187B9E">
              <w:t xml:space="preserve">Select in the </w:t>
            </w:r>
            <w:r w:rsidRPr="00187B9E">
              <w:rPr>
                <w:rStyle w:val="SAPScreenElement"/>
              </w:rPr>
              <w:t xml:space="preserve">Insurance Data </w:t>
            </w:r>
            <w:r w:rsidRPr="00187B9E">
              <w:t xml:space="preserve">part of screen the </w:t>
            </w:r>
            <w:r w:rsidRPr="00187B9E">
              <w:rPr>
                <w:rStyle w:val="SAPScreenElement"/>
              </w:rPr>
              <w:t>New Supplementary Insurance</w:t>
            </w:r>
            <w:r w:rsidRPr="00187B9E">
              <w:t xml:space="preserve"> button and enter the appropriate data. You need to click each field to enter values.</w:t>
            </w:r>
          </w:p>
          <w:p w14:paraId="22FF6853" w14:textId="77777777" w:rsidR="00CF3F2D" w:rsidRPr="00187B9E" w:rsidRDefault="00CF3F2D" w:rsidP="00467E8A">
            <w:pPr>
              <w:pStyle w:val="SAPNoteHeading"/>
              <w:ind w:left="0"/>
            </w:pPr>
            <w:r w:rsidRPr="00187B9E">
              <w:rPr>
                <w:noProof/>
              </w:rPr>
              <w:drawing>
                <wp:inline distT="0" distB="0" distL="0" distR="0" wp14:anchorId="457F8650" wp14:editId="48507B16">
                  <wp:extent cx="228600" cy="228600"/>
                  <wp:effectExtent l="0" t="0" r="0" b="0"/>
                  <wp:docPr id="15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87B9E">
              <w:t> Recommendation</w:t>
            </w:r>
          </w:p>
          <w:p w14:paraId="3B51F9B7" w14:textId="77777777" w:rsidR="00CF3F2D" w:rsidRPr="00187B9E" w:rsidRDefault="00CF3F2D" w:rsidP="00467E8A">
            <w:pPr>
              <w:rPr>
                <w:highlight w:val="yellow"/>
              </w:rPr>
            </w:pPr>
            <w:r w:rsidRPr="00187B9E">
              <w:t>If needed, use mouse over the table header to read the complete field names.</w:t>
            </w:r>
          </w:p>
        </w:tc>
        <w:tc>
          <w:tcPr>
            <w:tcW w:w="4590" w:type="dxa"/>
            <w:shd w:val="clear" w:color="auto" w:fill="auto"/>
          </w:tcPr>
          <w:p w14:paraId="52E5B8D9" w14:textId="77777777" w:rsidR="00CF3F2D" w:rsidRPr="00187B9E" w:rsidRDefault="00CF3F2D" w:rsidP="00467E8A">
            <w:r w:rsidRPr="00187B9E">
              <w:rPr>
                <w:rStyle w:val="SAPScreenElement"/>
              </w:rPr>
              <w:t>Supplementary ins.</w:t>
            </w:r>
            <w:r w:rsidRPr="00187B9E">
              <w:t>: select from value help</w:t>
            </w:r>
          </w:p>
        </w:tc>
        <w:tc>
          <w:tcPr>
            <w:tcW w:w="3150" w:type="dxa"/>
            <w:vMerge w:val="restart"/>
            <w:shd w:val="clear" w:color="auto" w:fill="auto"/>
          </w:tcPr>
          <w:p w14:paraId="51F12EBA" w14:textId="77777777" w:rsidR="00CF3F2D" w:rsidRPr="00187B9E" w:rsidRDefault="00CF3F2D" w:rsidP="00467E8A"/>
        </w:tc>
        <w:tc>
          <w:tcPr>
            <w:tcW w:w="1260" w:type="dxa"/>
          </w:tcPr>
          <w:p w14:paraId="2C9A83DE" w14:textId="77777777" w:rsidR="00CF3F2D" w:rsidRPr="00187B9E" w:rsidRDefault="00CF3F2D" w:rsidP="00467E8A">
            <w:pPr>
              <w:rPr>
                <w:rFonts w:cs="Arial"/>
                <w:bCs/>
              </w:rPr>
            </w:pPr>
          </w:p>
        </w:tc>
      </w:tr>
      <w:tr w:rsidR="00CF3F2D" w:rsidRPr="00187B9E" w14:paraId="36BD7C44" w14:textId="77777777" w:rsidTr="00467E8A">
        <w:trPr>
          <w:trHeight w:val="288"/>
        </w:trPr>
        <w:tc>
          <w:tcPr>
            <w:tcW w:w="900" w:type="dxa"/>
            <w:vMerge/>
            <w:shd w:val="clear" w:color="auto" w:fill="auto"/>
          </w:tcPr>
          <w:p w14:paraId="24C47778" w14:textId="77777777" w:rsidR="00CF3F2D" w:rsidRPr="00187B9E" w:rsidRDefault="00CF3F2D" w:rsidP="00467E8A"/>
        </w:tc>
        <w:tc>
          <w:tcPr>
            <w:tcW w:w="1710" w:type="dxa"/>
            <w:vMerge/>
            <w:shd w:val="clear" w:color="auto" w:fill="auto"/>
          </w:tcPr>
          <w:p w14:paraId="2027F802" w14:textId="77777777" w:rsidR="00CF3F2D" w:rsidRPr="00187B9E" w:rsidRDefault="00CF3F2D" w:rsidP="00467E8A">
            <w:pPr>
              <w:rPr>
                <w:rStyle w:val="SAPEmphasis"/>
              </w:rPr>
            </w:pPr>
          </w:p>
        </w:tc>
        <w:tc>
          <w:tcPr>
            <w:tcW w:w="2672" w:type="dxa"/>
            <w:vMerge/>
            <w:shd w:val="clear" w:color="auto" w:fill="auto"/>
          </w:tcPr>
          <w:p w14:paraId="38622E28" w14:textId="77777777" w:rsidR="00CF3F2D" w:rsidRPr="00187B9E" w:rsidRDefault="00CF3F2D" w:rsidP="00467E8A">
            <w:pPr>
              <w:rPr>
                <w:highlight w:val="yellow"/>
              </w:rPr>
            </w:pPr>
          </w:p>
        </w:tc>
        <w:tc>
          <w:tcPr>
            <w:tcW w:w="4590" w:type="dxa"/>
            <w:shd w:val="clear" w:color="auto" w:fill="auto"/>
          </w:tcPr>
          <w:p w14:paraId="29918EAC" w14:textId="77777777" w:rsidR="00CF3F2D" w:rsidRPr="00187B9E" w:rsidRDefault="00CF3F2D" w:rsidP="00467E8A">
            <w:r w:rsidRPr="00187B9E">
              <w:rPr>
                <w:rStyle w:val="SAPScreenElement"/>
              </w:rPr>
              <w:t>Contribution Scale</w:t>
            </w:r>
            <w:r w:rsidRPr="00187B9E">
              <w:t>: select from value help</w:t>
            </w:r>
          </w:p>
        </w:tc>
        <w:tc>
          <w:tcPr>
            <w:tcW w:w="3150" w:type="dxa"/>
            <w:vMerge/>
            <w:shd w:val="clear" w:color="auto" w:fill="auto"/>
          </w:tcPr>
          <w:p w14:paraId="501B23AA" w14:textId="77777777" w:rsidR="00CF3F2D" w:rsidRPr="00187B9E" w:rsidRDefault="00CF3F2D" w:rsidP="00467E8A"/>
        </w:tc>
        <w:tc>
          <w:tcPr>
            <w:tcW w:w="1260" w:type="dxa"/>
          </w:tcPr>
          <w:p w14:paraId="3C342007" w14:textId="77777777" w:rsidR="00CF3F2D" w:rsidRPr="00187B9E" w:rsidRDefault="00CF3F2D" w:rsidP="00467E8A">
            <w:pPr>
              <w:rPr>
                <w:rFonts w:cs="Arial"/>
                <w:bCs/>
              </w:rPr>
            </w:pPr>
          </w:p>
        </w:tc>
      </w:tr>
      <w:tr w:rsidR="00CF3F2D" w:rsidRPr="00187B9E" w14:paraId="21B040D4" w14:textId="77777777" w:rsidTr="00467E8A">
        <w:trPr>
          <w:trHeight w:val="288"/>
        </w:trPr>
        <w:tc>
          <w:tcPr>
            <w:tcW w:w="900" w:type="dxa"/>
            <w:vMerge/>
            <w:shd w:val="clear" w:color="auto" w:fill="auto"/>
          </w:tcPr>
          <w:p w14:paraId="1E5520BC" w14:textId="77777777" w:rsidR="00CF3F2D" w:rsidRPr="00187B9E" w:rsidRDefault="00CF3F2D" w:rsidP="00467E8A"/>
        </w:tc>
        <w:tc>
          <w:tcPr>
            <w:tcW w:w="1710" w:type="dxa"/>
            <w:vMerge/>
            <w:shd w:val="clear" w:color="auto" w:fill="auto"/>
          </w:tcPr>
          <w:p w14:paraId="42D59294" w14:textId="77777777" w:rsidR="00CF3F2D" w:rsidRPr="00187B9E" w:rsidRDefault="00CF3F2D" w:rsidP="00467E8A">
            <w:pPr>
              <w:rPr>
                <w:rStyle w:val="SAPEmphasis"/>
              </w:rPr>
            </w:pPr>
          </w:p>
        </w:tc>
        <w:tc>
          <w:tcPr>
            <w:tcW w:w="2672" w:type="dxa"/>
            <w:vMerge/>
            <w:shd w:val="clear" w:color="auto" w:fill="auto"/>
          </w:tcPr>
          <w:p w14:paraId="16652025" w14:textId="77777777" w:rsidR="00CF3F2D" w:rsidRPr="00187B9E" w:rsidRDefault="00CF3F2D" w:rsidP="00467E8A">
            <w:pPr>
              <w:rPr>
                <w:highlight w:val="yellow"/>
              </w:rPr>
            </w:pPr>
          </w:p>
        </w:tc>
        <w:tc>
          <w:tcPr>
            <w:tcW w:w="4590" w:type="dxa"/>
            <w:shd w:val="clear" w:color="auto" w:fill="auto"/>
          </w:tcPr>
          <w:p w14:paraId="408EDFE4" w14:textId="77777777" w:rsidR="00CF3F2D" w:rsidRPr="00187B9E" w:rsidRDefault="00CF3F2D" w:rsidP="00467E8A">
            <w:r w:rsidRPr="00187B9E">
              <w:rPr>
                <w:rStyle w:val="SAPScreenElement"/>
              </w:rPr>
              <w:t>Contrib to</w:t>
            </w:r>
            <w:r w:rsidRPr="00187B9E">
              <w:t>.: enter appropriate amount in</w:t>
            </w:r>
            <w:r w:rsidRPr="00EE337C">
              <w:rPr>
                <w:rStyle w:val="SAPUserEntry"/>
                <w:color w:val="auto"/>
              </w:rPr>
              <w:t xml:space="preserve"> </w:t>
            </w:r>
            <w:r w:rsidRPr="00187B9E">
              <w:rPr>
                <w:rStyle w:val="SAPUserEntry"/>
                <w:b w:val="0"/>
                <w:color w:val="auto"/>
              </w:rPr>
              <w:t>EUR</w:t>
            </w:r>
          </w:p>
        </w:tc>
        <w:tc>
          <w:tcPr>
            <w:tcW w:w="3150" w:type="dxa"/>
            <w:vMerge/>
            <w:shd w:val="clear" w:color="auto" w:fill="auto"/>
          </w:tcPr>
          <w:p w14:paraId="44300D5D" w14:textId="77777777" w:rsidR="00CF3F2D" w:rsidRPr="00187B9E" w:rsidRDefault="00CF3F2D" w:rsidP="00467E8A"/>
        </w:tc>
        <w:tc>
          <w:tcPr>
            <w:tcW w:w="1260" w:type="dxa"/>
          </w:tcPr>
          <w:p w14:paraId="027D72F8" w14:textId="77777777" w:rsidR="00CF3F2D" w:rsidRPr="00187B9E" w:rsidRDefault="00CF3F2D" w:rsidP="00467E8A">
            <w:pPr>
              <w:rPr>
                <w:rFonts w:cs="Arial"/>
                <w:bCs/>
              </w:rPr>
            </w:pPr>
          </w:p>
        </w:tc>
      </w:tr>
      <w:tr w:rsidR="00CF3F2D" w:rsidRPr="00187B9E" w14:paraId="121FB9D5" w14:textId="77777777" w:rsidTr="00467E8A">
        <w:trPr>
          <w:trHeight w:val="576"/>
        </w:trPr>
        <w:tc>
          <w:tcPr>
            <w:tcW w:w="900" w:type="dxa"/>
            <w:vMerge/>
            <w:shd w:val="clear" w:color="auto" w:fill="auto"/>
          </w:tcPr>
          <w:p w14:paraId="01B3C95B" w14:textId="77777777" w:rsidR="00CF3F2D" w:rsidRPr="00187B9E" w:rsidRDefault="00CF3F2D" w:rsidP="00467E8A"/>
        </w:tc>
        <w:tc>
          <w:tcPr>
            <w:tcW w:w="1710" w:type="dxa"/>
            <w:vMerge/>
            <w:shd w:val="clear" w:color="auto" w:fill="auto"/>
          </w:tcPr>
          <w:p w14:paraId="69406559" w14:textId="77777777" w:rsidR="00CF3F2D" w:rsidRPr="00187B9E" w:rsidRDefault="00CF3F2D" w:rsidP="00467E8A">
            <w:pPr>
              <w:rPr>
                <w:rStyle w:val="SAPEmphasis"/>
              </w:rPr>
            </w:pPr>
          </w:p>
        </w:tc>
        <w:tc>
          <w:tcPr>
            <w:tcW w:w="2672" w:type="dxa"/>
            <w:vMerge/>
            <w:shd w:val="clear" w:color="auto" w:fill="auto"/>
          </w:tcPr>
          <w:p w14:paraId="667CF780" w14:textId="77777777" w:rsidR="00CF3F2D" w:rsidRPr="00187B9E" w:rsidRDefault="00CF3F2D" w:rsidP="00467E8A">
            <w:pPr>
              <w:rPr>
                <w:highlight w:val="yellow"/>
              </w:rPr>
            </w:pPr>
          </w:p>
        </w:tc>
        <w:tc>
          <w:tcPr>
            <w:tcW w:w="4590" w:type="dxa"/>
            <w:shd w:val="clear" w:color="auto" w:fill="auto"/>
          </w:tcPr>
          <w:p w14:paraId="632FD71E" w14:textId="77777777" w:rsidR="00CF3F2D" w:rsidRPr="00187B9E" w:rsidRDefault="00CF3F2D" w:rsidP="00467E8A">
            <w:r w:rsidRPr="00187B9E">
              <w:rPr>
                <w:rStyle w:val="SAPScreenElement"/>
              </w:rPr>
              <w:t>Subsidizable Amount</w:t>
            </w:r>
            <w:r w:rsidRPr="00187B9E">
              <w:t xml:space="preserve">: enter appropriate amount in </w:t>
            </w:r>
            <w:r w:rsidRPr="00187B9E">
              <w:rPr>
                <w:rStyle w:val="SAPUserEntry"/>
                <w:b w:val="0"/>
                <w:color w:val="auto"/>
              </w:rPr>
              <w:t>EUR</w:t>
            </w:r>
          </w:p>
        </w:tc>
        <w:tc>
          <w:tcPr>
            <w:tcW w:w="3150" w:type="dxa"/>
            <w:vMerge/>
            <w:shd w:val="clear" w:color="auto" w:fill="auto"/>
          </w:tcPr>
          <w:p w14:paraId="3D5C9023" w14:textId="77777777" w:rsidR="00CF3F2D" w:rsidRPr="00187B9E" w:rsidRDefault="00CF3F2D" w:rsidP="00467E8A"/>
        </w:tc>
        <w:tc>
          <w:tcPr>
            <w:tcW w:w="1260" w:type="dxa"/>
          </w:tcPr>
          <w:p w14:paraId="23125A52" w14:textId="77777777" w:rsidR="00CF3F2D" w:rsidRPr="00187B9E" w:rsidRDefault="00CF3F2D" w:rsidP="00467E8A">
            <w:pPr>
              <w:rPr>
                <w:rFonts w:cs="Arial"/>
                <w:bCs/>
              </w:rPr>
            </w:pPr>
          </w:p>
        </w:tc>
      </w:tr>
      <w:tr w:rsidR="00CF3F2D" w:rsidRPr="00187B9E" w14:paraId="7B41C823" w14:textId="77777777" w:rsidTr="00467E8A">
        <w:trPr>
          <w:trHeight w:val="288"/>
        </w:trPr>
        <w:tc>
          <w:tcPr>
            <w:tcW w:w="900" w:type="dxa"/>
            <w:vMerge/>
            <w:shd w:val="clear" w:color="auto" w:fill="auto"/>
          </w:tcPr>
          <w:p w14:paraId="6628E323" w14:textId="77777777" w:rsidR="00CF3F2D" w:rsidRPr="00187B9E" w:rsidRDefault="00CF3F2D" w:rsidP="00467E8A"/>
        </w:tc>
        <w:tc>
          <w:tcPr>
            <w:tcW w:w="1710" w:type="dxa"/>
            <w:vMerge/>
            <w:shd w:val="clear" w:color="auto" w:fill="auto"/>
          </w:tcPr>
          <w:p w14:paraId="499EAFD9" w14:textId="77777777" w:rsidR="00CF3F2D" w:rsidRPr="00187B9E" w:rsidRDefault="00CF3F2D" w:rsidP="00467E8A">
            <w:pPr>
              <w:rPr>
                <w:rStyle w:val="SAPEmphasis"/>
              </w:rPr>
            </w:pPr>
          </w:p>
        </w:tc>
        <w:tc>
          <w:tcPr>
            <w:tcW w:w="2672" w:type="dxa"/>
            <w:vMerge/>
            <w:shd w:val="clear" w:color="auto" w:fill="auto"/>
          </w:tcPr>
          <w:p w14:paraId="67CCF484" w14:textId="77777777" w:rsidR="00CF3F2D" w:rsidRPr="00187B9E" w:rsidRDefault="00CF3F2D" w:rsidP="00467E8A">
            <w:pPr>
              <w:rPr>
                <w:highlight w:val="yellow"/>
              </w:rPr>
            </w:pPr>
          </w:p>
        </w:tc>
        <w:tc>
          <w:tcPr>
            <w:tcW w:w="4590" w:type="dxa"/>
            <w:shd w:val="clear" w:color="auto" w:fill="auto"/>
          </w:tcPr>
          <w:p w14:paraId="3CCD603E" w14:textId="77777777" w:rsidR="00CF3F2D" w:rsidRPr="00187B9E" w:rsidRDefault="00CF3F2D" w:rsidP="00467E8A">
            <w:r w:rsidRPr="00187B9E">
              <w:rPr>
                <w:rStyle w:val="SAPScreenElement"/>
              </w:rPr>
              <w:t>Basic Rate SI</w:t>
            </w:r>
            <w:r w:rsidRPr="00187B9E">
              <w:t>: enter appropriate amount in</w:t>
            </w:r>
            <w:r w:rsidRPr="00EE337C">
              <w:rPr>
                <w:rStyle w:val="SAPUserEntry"/>
                <w:color w:val="auto"/>
              </w:rPr>
              <w:t xml:space="preserve"> </w:t>
            </w:r>
            <w:r w:rsidRPr="00187B9E">
              <w:rPr>
                <w:rStyle w:val="SAPUserEntry"/>
                <w:b w:val="0"/>
                <w:color w:val="auto"/>
              </w:rPr>
              <w:t>EUR</w:t>
            </w:r>
          </w:p>
        </w:tc>
        <w:tc>
          <w:tcPr>
            <w:tcW w:w="3150" w:type="dxa"/>
            <w:vMerge/>
            <w:shd w:val="clear" w:color="auto" w:fill="auto"/>
          </w:tcPr>
          <w:p w14:paraId="2DF200C4" w14:textId="77777777" w:rsidR="00CF3F2D" w:rsidRPr="00187B9E" w:rsidRDefault="00CF3F2D" w:rsidP="00467E8A"/>
        </w:tc>
        <w:tc>
          <w:tcPr>
            <w:tcW w:w="1260" w:type="dxa"/>
          </w:tcPr>
          <w:p w14:paraId="38143BAA" w14:textId="77777777" w:rsidR="00CF3F2D" w:rsidRPr="00187B9E" w:rsidRDefault="00CF3F2D" w:rsidP="00467E8A">
            <w:pPr>
              <w:rPr>
                <w:rFonts w:cs="Arial"/>
                <w:bCs/>
              </w:rPr>
            </w:pPr>
          </w:p>
        </w:tc>
      </w:tr>
      <w:tr w:rsidR="00CF3F2D" w:rsidRPr="00187B9E" w14:paraId="416A5744" w14:textId="77777777" w:rsidTr="00467E8A">
        <w:trPr>
          <w:trHeight w:val="288"/>
        </w:trPr>
        <w:tc>
          <w:tcPr>
            <w:tcW w:w="900" w:type="dxa"/>
            <w:vMerge/>
            <w:shd w:val="clear" w:color="auto" w:fill="auto"/>
          </w:tcPr>
          <w:p w14:paraId="25A7EFB0" w14:textId="77777777" w:rsidR="00CF3F2D" w:rsidRPr="00187B9E" w:rsidRDefault="00CF3F2D" w:rsidP="00467E8A"/>
        </w:tc>
        <w:tc>
          <w:tcPr>
            <w:tcW w:w="1710" w:type="dxa"/>
            <w:vMerge/>
            <w:shd w:val="clear" w:color="auto" w:fill="auto"/>
          </w:tcPr>
          <w:p w14:paraId="36A2E7EA" w14:textId="77777777" w:rsidR="00CF3F2D" w:rsidRPr="00187B9E" w:rsidRDefault="00CF3F2D" w:rsidP="00467E8A">
            <w:pPr>
              <w:rPr>
                <w:rStyle w:val="SAPEmphasis"/>
              </w:rPr>
            </w:pPr>
          </w:p>
        </w:tc>
        <w:tc>
          <w:tcPr>
            <w:tcW w:w="2672" w:type="dxa"/>
            <w:vMerge/>
            <w:shd w:val="clear" w:color="auto" w:fill="auto"/>
          </w:tcPr>
          <w:p w14:paraId="22A7BF98" w14:textId="77777777" w:rsidR="00CF3F2D" w:rsidRPr="00187B9E" w:rsidRDefault="00CF3F2D" w:rsidP="00467E8A">
            <w:pPr>
              <w:rPr>
                <w:highlight w:val="yellow"/>
              </w:rPr>
            </w:pPr>
          </w:p>
        </w:tc>
        <w:tc>
          <w:tcPr>
            <w:tcW w:w="4590" w:type="dxa"/>
            <w:shd w:val="clear" w:color="auto" w:fill="auto"/>
          </w:tcPr>
          <w:p w14:paraId="186DFDEB" w14:textId="77777777" w:rsidR="00CF3F2D" w:rsidRPr="00187B9E" w:rsidRDefault="00CF3F2D" w:rsidP="00467E8A">
            <w:r w:rsidRPr="00187B9E">
              <w:rPr>
                <w:rStyle w:val="SAPScreenElement"/>
              </w:rPr>
              <w:t>Currency</w:t>
            </w:r>
            <w:r w:rsidRPr="00187B9E">
              <w:t xml:space="preserve">: </w:t>
            </w:r>
            <w:r w:rsidRPr="00187B9E">
              <w:rPr>
                <w:rStyle w:val="SAPUserEntry"/>
                <w:color w:val="auto"/>
              </w:rPr>
              <w:t>EUR</w:t>
            </w:r>
            <w:r w:rsidRPr="00EE337C">
              <w:rPr>
                <w:rStyle w:val="SAPUserEntry"/>
                <w:color w:val="auto"/>
              </w:rPr>
              <w:t xml:space="preserve"> </w:t>
            </w:r>
            <w:r w:rsidRPr="00187B9E">
              <w:t>is defaulted and cannot be changed</w:t>
            </w:r>
          </w:p>
        </w:tc>
        <w:tc>
          <w:tcPr>
            <w:tcW w:w="3150" w:type="dxa"/>
            <w:vMerge/>
            <w:shd w:val="clear" w:color="auto" w:fill="auto"/>
          </w:tcPr>
          <w:p w14:paraId="4EB2CFBA" w14:textId="77777777" w:rsidR="00CF3F2D" w:rsidRPr="00187B9E" w:rsidRDefault="00CF3F2D" w:rsidP="00467E8A"/>
        </w:tc>
        <w:tc>
          <w:tcPr>
            <w:tcW w:w="1260" w:type="dxa"/>
          </w:tcPr>
          <w:p w14:paraId="3CD7E49E" w14:textId="77777777" w:rsidR="00CF3F2D" w:rsidRPr="00187B9E" w:rsidRDefault="00CF3F2D" w:rsidP="00467E8A">
            <w:pPr>
              <w:rPr>
                <w:rFonts w:cs="Arial"/>
                <w:bCs/>
              </w:rPr>
            </w:pPr>
          </w:p>
        </w:tc>
      </w:tr>
      <w:tr w:rsidR="00CF3F2D" w:rsidRPr="00187B9E" w14:paraId="6312AF7C" w14:textId="77777777" w:rsidTr="00467E8A">
        <w:trPr>
          <w:trHeight w:val="288"/>
        </w:trPr>
        <w:tc>
          <w:tcPr>
            <w:tcW w:w="900" w:type="dxa"/>
            <w:vMerge/>
            <w:shd w:val="clear" w:color="auto" w:fill="auto"/>
          </w:tcPr>
          <w:p w14:paraId="27A2ABB0" w14:textId="77777777" w:rsidR="00CF3F2D" w:rsidRPr="00187B9E" w:rsidRDefault="00CF3F2D" w:rsidP="00467E8A"/>
        </w:tc>
        <w:tc>
          <w:tcPr>
            <w:tcW w:w="1710" w:type="dxa"/>
            <w:vMerge/>
            <w:shd w:val="clear" w:color="auto" w:fill="auto"/>
          </w:tcPr>
          <w:p w14:paraId="26A14C91" w14:textId="77777777" w:rsidR="00CF3F2D" w:rsidRPr="00187B9E" w:rsidRDefault="00CF3F2D" w:rsidP="00467E8A">
            <w:pPr>
              <w:rPr>
                <w:rStyle w:val="SAPEmphasis"/>
              </w:rPr>
            </w:pPr>
          </w:p>
        </w:tc>
        <w:tc>
          <w:tcPr>
            <w:tcW w:w="2672" w:type="dxa"/>
            <w:vMerge/>
            <w:shd w:val="clear" w:color="auto" w:fill="auto"/>
          </w:tcPr>
          <w:p w14:paraId="1503110C" w14:textId="77777777" w:rsidR="00CF3F2D" w:rsidRPr="00187B9E" w:rsidRDefault="00CF3F2D" w:rsidP="00467E8A">
            <w:pPr>
              <w:rPr>
                <w:highlight w:val="yellow"/>
              </w:rPr>
            </w:pPr>
          </w:p>
        </w:tc>
        <w:tc>
          <w:tcPr>
            <w:tcW w:w="4590" w:type="dxa"/>
            <w:shd w:val="clear" w:color="auto" w:fill="auto"/>
          </w:tcPr>
          <w:p w14:paraId="31B1BFF1" w14:textId="77777777" w:rsidR="00CF3F2D" w:rsidRPr="00187B9E" w:rsidRDefault="00CF3F2D" w:rsidP="00467E8A">
            <w:r w:rsidRPr="00187B9E">
              <w:rPr>
                <w:rStyle w:val="SAPScreenElement"/>
              </w:rPr>
              <w:t>Self-Payer</w:t>
            </w:r>
            <w:r w:rsidRPr="00187B9E">
              <w:t>: flag checkbox if appropriate</w:t>
            </w:r>
          </w:p>
        </w:tc>
        <w:tc>
          <w:tcPr>
            <w:tcW w:w="3150" w:type="dxa"/>
            <w:vMerge/>
            <w:shd w:val="clear" w:color="auto" w:fill="auto"/>
          </w:tcPr>
          <w:p w14:paraId="0B1D5E71" w14:textId="77777777" w:rsidR="00CF3F2D" w:rsidRPr="00187B9E" w:rsidRDefault="00CF3F2D" w:rsidP="00467E8A"/>
        </w:tc>
        <w:tc>
          <w:tcPr>
            <w:tcW w:w="1260" w:type="dxa"/>
          </w:tcPr>
          <w:p w14:paraId="00BCB905" w14:textId="77777777" w:rsidR="00CF3F2D" w:rsidRPr="00187B9E" w:rsidRDefault="00CF3F2D" w:rsidP="00467E8A">
            <w:pPr>
              <w:rPr>
                <w:rFonts w:cs="Arial"/>
                <w:bCs/>
              </w:rPr>
            </w:pPr>
          </w:p>
        </w:tc>
      </w:tr>
      <w:tr w:rsidR="00CF3F2D" w:rsidRPr="00187B9E" w14:paraId="4FE5F5DC" w14:textId="77777777" w:rsidTr="00467E8A">
        <w:trPr>
          <w:trHeight w:val="576"/>
        </w:trPr>
        <w:tc>
          <w:tcPr>
            <w:tcW w:w="900" w:type="dxa"/>
            <w:vMerge/>
            <w:shd w:val="clear" w:color="auto" w:fill="auto"/>
          </w:tcPr>
          <w:p w14:paraId="5EE30A81" w14:textId="77777777" w:rsidR="00CF3F2D" w:rsidRPr="00187B9E" w:rsidRDefault="00CF3F2D" w:rsidP="00467E8A"/>
        </w:tc>
        <w:tc>
          <w:tcPr>
            <w:tcW w:w="1710" w:type="dxa"/>
            <w:vMerge/>
            <w:shd w:val="clear" w:color="auto" w:fill="auto"/>
          </w:tcPr>
          <w:p w14:paraId="4716CFBA" w14:textId="77777777" w:rsidR="00CF3F2D" w:rsidRPr="00187B9E" w:rsidRDefault="00CF3F2D" w:rsidP="00467E8A">
            <w:pPr>
              <w:rPr>
                <w:rStyle w:val="SAPEmphasis"/>
              </w:rPr>
            </w:pPr>
          </w:p>
        </w:tc>
        <w:tc>
          <w:tcPr>
            <w:tcW w:w="2672" w:type="dxa"/>
            <w:vMerge/>
            <w:shd w:val="clear" w:color="auto" w:fill="auto"/>
          </w:tcPr>
          <w:p w14:paraId="512BFCBE" w14:textId="77777777" w:rsidR="00CF3F2D" w:rsidRPr="00187B9E" w:rsidRDefault="00CF3F2D" w:rsidP="00467E8A">
            <w:pPr>
              <w:rPr>
                <w:highlight w:val="yellow"/>
              </w:rPr>
            </w:pPr>
          </w:p>
        </w:tc>
        <w:tc>
          <w:tcPr>
            <w:tcW w:w="4590" w:type="dxa"/>
            <w:shd w:val="clear" w:color="auto" w:fill="auto"/>
          </w:tcPr>
          <w:p w14:paraId="1F8BEDA0" w14:textId="77777777" w:rsidR="00CF3F2D" w:rsidRPr="00187B9E" w:rsidRDefault="00CF3F2D" w:rsidP="00467E8A">
            <w:r w:rsidRPr="00187B9E">
              <w:rPr>
                <w:rStyle w:val="SAPScreenElement"/>
              </w:rPr>
              <w:t xml:space="preserve">Confirmation: </w:t>
            </w:r>
            <w:r w:rsidRPr="00187B9E">
              <w:t>flag checkbox if confirmation of this additional insurance has been submitted</w:t>
            </w:r>
          </w:p>
        </w:tc>
        <w:tc>
          <w:tcPr>
            <w:tcW w:w="3150" w:type="dxa"/>
            <w:vMerge/>
            <w:shd w:val="clear" w:color="auto" w:fill="auto"/>
          </w:tcPr>
          <w:p w14:paraId="5627DC7B" w14:textId="77777777" w:rsidR="00CF3F2D" w:rsidRPr="00187B9E" w:rsidRDefault="00CF3F2D" w:rsidP="00467E8A"/>
        </w:tc>
        <w:tc>
          <w:tcPr>
            <w:tcW w:w="1260" w:type="dxa"/>
          </w:tcPr>
          <w:p w14:paraId="52422DDA" w14:textId="77777777" w:rsidR="00CF3F2D" w:rsidRPr="00187B9E" w:rsidRDefault="00CF3F2D" w:rsidP="00467E8A">
            <w:pPr>
              <w:rPr>
                <w:rFonts w:cs="Arial"/>
                <w:bCs/>
              </w:rPr>
            </w:pPr>
          </w:p>
        </w:tc>
      </w:tr>
      <w:tr w:rsidR="00CF3F2D" w:rsidRPr="00187B9E" w14:paraId="0C0234E1" w14:textId="77777777" w:rsidTr="00467E8A">
        <w:trPr>
          <w:trHeight w:val="576"/>
        </w:trPr>
        <w:tc>
          <w:tcPr>
            <w:tcW w:w="900" w:type="dxa"/>
            <w:vMerge/>
            <w:shd w:val="clear" w:color="auto" w:fill="auto"/>
          </w:tcPr>
          <w:p w14:paraId="4415E7D1" w14:textId="77777777" w:rsidR="00CF3F2D" w:rsidRPr="00187B9E" w:rsidRDefault="00CF3F2D" w:rsidP="00467E8A"/>
        </w:tc>
        <w:tc>
          <w:tcPr>
            <w:tcW w:w="1710" w:type="dxa"/>
            <w:vMerge/>
            <w:shd w:val="clear" w:color="auto" w:fill="auto"/>
          </w:tcPr>
          <w:p w14:paraId="176B102D" w14:textId="77777777" w:rsidR="00CF3F2D" w:rsidRPr="00187B9E" w:rsidRDefault="00CF3F2D" w:rsidP="00467E8A">
            <w:pPr>
              <w:rPr>
                <w:rStyle w:val="SAPEmphasis"/>
              </w:rPr>
            </w:pPr>
          </w:p>
        </w:tc>
        <w:tc>
          <w:tcPr>
            <w:tcW w:w="2672" w:type="dxa"/>
            <w:vMerge/>
            <w:shd w:val="clear" w:color="auto" w:fill="auto"/>
          </w:tcPr>
          <w:p w14:paraId="01583A43" w14:textId="77777777" w:rsidR="00CF3F2D" w:rsidRPr="00187B9E" w:rsidRDefault="00CF3F2D" w:rsidP="00467E8A">
            <w:pPr>
              <w:rPr>
                <w:highlight w:val="yellow"/>
              </w:rPr>
            </w:pPr>
          </w:p>
        </w:tc>
        <w:tc>
          <w:tcPr>
            <w:tcW w:w="4590" w:type="dxa"/>
            <w:shd w:val="clear" w:color="auto" w:fill="auto"/>
          </w:tcPr>
          <w:p w14:paraId="30BFBA63" w14:textId="77777777" w:rsidR="00CF3F2D" w:rsidRPr="00187B9E" w:rsidRDefault="00CF3F2D" w:rsidP="00467E8A">
            <w:r w:rsidRPr="00187B9E">
              <w:rPr>
                <w:rStyle w:val="SAPScreenElement"/>
              </w:rPr>
              <w:t>Contribution Split</w:t>
            </w:r>
            <w:r w:rsidRPr="00187B9E">
              <w:t xml:space="preserve">: </w:t>
            </w:r>
            <w:r w:rsidRPr="00187B9E">
              <w:rPr>
                <w:rStyle w:val="SAPUserEntry"/>
                <w:color w:val="auto"/>
              </w:rPr>
              <w:t>Standard Distribution</w:t>
            </w:r>
            <w:r w:rsidRPr="00EE337C">
              <w:rPr>
                <w:rStyle w:val="SAPUserEntry"/>
                <w:color w:val="auto"/>
              </w:rPr>
              <w:t xml:space="preserve"> </w:t>
            </w:r>
            <w:r w:rsidRPr="00187B9E">
              <w:t>is defaulted; adapt if appropriate</w:t>
            </w:r>
          </w:p>
        </w:tc>
        <w:tc>
          <w:tcPr>
            <w:tcW w:w="3150" w:type="dxa"/>
            <w:vMerge/>
            <w:shd w:val="clear" w:color="auto" w:fill="auto"/>
          </w:tcPr>
          <w:p w14:paraId="465E3B96" w14:textId="77777777" w:rsidR="00CF3F2D" w:rsidRPr="00187B9E" w:rsidRDefault="00CF3F2D" w:rsidP="00467E8A"/>
        </w:tc>
        <w:tc>
          <w:tcPr>
            <w:tcW w:w="1260" w:type="dxa"/>
          </w:tcPr>
          <w:p w14:paraId="2820C3BF" w14:textId="77777777" w:rsidR="00CF3F2D" w:rsidRPr="00187B9E" w:rsidRDefault="00CF3F2D" w:rsidP="00467E8A">
            <w:pPr>
              <w:rPr>
                <w:rFonts w:cs="Arial"/>
                <w:bCs/>
              </w:rPr>
            </w:pPr>
          </w:p>
        </w:tc>
      </w:tr>
      <w:tr w:rsidR="00CF3F2D" w:rsidRPr="00187B9E" w14:paraId="6E8BFB19" w14:textId="77777777" w:rsidTr="00467E8A">
        <w:trPr>
          <w:trHeight w:val="576"/>
        </w:trPr>
        <w:tc>
          <w:tcPr>
            <w:tcW w:w="900" w:type="dxa"/>
            <w:vMerge/>
            <w:shd w:val="clear" w:color="auto" w:fill="auto"/>
          </w:tcPr>
          <w:p w14:paraId="4BB361F2" w14:textId="77777777" w:rsidR="00CF3F2D" w:rsidRPr="00187B9E" w:rsidRDefault="00CF3F2D" w:rsidP="00467E8A"/>
        </w:tc>
        <w:tc>
          <w:tcPr>
            <w:tcW w:w="1710" w:type="dxa"/>
            <w:vMerge/>
            <w:shd w:val="clear" w:color="auto" w:fill="auto"/>
          </w:tcPr>
          <w:p w14:paraId="3BC16252" w14:textId="77777777" w:rsidR="00CF3F2D" w:rsidRPr="00187B9E" w:rsidRDefault="00CF3F2D" w:rsidP="00467E8A">
            <w:pPr>
              <w:rPr>
                <w:rStyle w:val="SAPEmphasis"/>
              </w:rPr>
            </w:pPr>
          </w:p>
        </w:tc>
        <w:tc>
          <w:tcPr>
            <w:tcW w:w="2672" w:type="dxa"/>
            <w:vMerge/>
            <w:shd w:val="clear" w:color="auto" w:fill="auto"/>
          </w:tcPr>
          <w:p w14:paraId="04E5C2BA" w14:textId="77777777" w:rsidR="00CF3F2D" w:rsidRPr="00187B9E" w:rsidRDefault="00CF3F2D" w:rsidP="00467E8A">
            <w:pPr>
              <w:rPr>
                <w:highlight w:val="yellow"/>
              </w:rPr>
            </w:pPr>
          </w:p>
        </w:tc>
        <w:tc>
          <w:tcPr>
            <w:tcW w:w="4590" w:type="dxa"/>
            <w:shd w:val="clear" w:color="auto" w:fill="auto"/>
          </w:tcPr>
          <w:p w14:paraId="7D6C125D" w14:textId="77777777" w:rsidR="00CF3F2D" w:rsidRPr="00187B9E" w:rsidRDefault="00CF3F2D" w:rsidP="00467E8A">
            <w:r w:rsidRPr="00187B9E">
              <w:rPr>
                <w:rStyle w:val="SAPScreenElement"/>
              </w:rPr>
              <w:t>Special Rule Suppl. Insurance</w:t>
            </w:r>
            <w:r w:rsidRPr="00187B9E">
              <w:t>: select from value help</w:t>
            </w:r>
          </w:p>
        </w:tc>
        <w:tc>
          <w:tcPr>
            <w:tcW w:w="3150" w:type="dxa"/>
            <w:shd w:val="clear" w:color="auto" w:fill="auto"/>
          </w:tcPr>
          <w:p w14:paraId="36096DDA" w14:textId="77777777" w:rsidR="00CF3F2D" w:rsidRPr="00187B9E" w:rsidRDefault="00CF3F2D" w:rsidP="00467E8A">
            <w:r w:rsidRPr="00187B9E">
              <w:t xml:space="preserve">The value of field </w:t>
            </w:r>
            <w:r w:rsidRPr="00187B9E">
              <w:rPr>
                <w:rStyle w:val="SAPScreenElement"/>
              </w:rPr>
              <w:t>Special Rule Text</w:t>
            </w:r>
            <w:r w:rsidRPr="00187B9E">
              <w:t xml:space="preserve"> is filled automatically. </w:t>
            </w:r>
          </w:p>
        </w:tc>
        <w:tc>
          <w:tcPr>
            <w:tcW w:w="1260" w:type="dxa"/>
          </w:tcPr>
          <w:p w14:paraId="22C8059C" w14:textId="77777777" w:rsidR="00CF3F2D" w:rsidRPr="00187B9E" w:rsidRDefault="00CF3F2D" w:rsidP="00467E8A">
            <w:pPr>
              <w:rPr>
                <w:rFonts w:cs="Arial"/>
                <w:bCs/>
              </w:rPr>
            </w:pPr>
          </w:p>
        </w:tc>
      </w:tr>
      <w:tr w:rsidR="00CF3F2D" w:rsidRPr="00187B9E" w14:paraId="7177E0E5" w14:textId="77777777" w:rsidTr="00467E8A">
        <w:trPr>
          <w:trHeight w:val="576"/>
        </w:trPr>
        <w:tc>
          <w:tcPr>
            <w:tcW w:w="900" w:type="dxa"/>
            <w:shd w:val="clear" w:color="auto" w:fill="auto"/>
          </w:tcPr>
          <w:p w14:paraId="0B2CEE96" w14:textId="77777777" w:rsidR="00CF3F2D" w:rsidRPr="00187B9E" w:rsidRDefault="00CF3F2D" w:rsidP="00467E8A">
            <w:r w:rsidRPr="00187B9E">
              <w:t>16</w:t>
            </w:r>
          </w:p>
        </w:tc>
        <w:tc>
          <w:tcPr>
            <w:tcW w:w="1710" w:type="dxa"/>
            <w:shd w:val="clear" w:color="auto" w:fill="auto"/>
          </w:tcPr>
          <w:p w14:paraId="55C9B7BF" w14:textId="77777777" w:rsidR="00CF3F2D" w:rsidRPr="00187B9E" w:rsidRDefault="00CF3F2D" w:rsidP="00467E8A">
            <w:pPr>
              <w:rPr>
                <w:rStyle w:val="SAPEmphasis"/>
              </w:rPr>
            </w:pPr>
            <w:r w:rsidRPr="00187B9E">
              <w:rPr>
                <w:rStyle w:val="SAPEmphasis"/>
              </w:rPr>
              <w:t>Save Additional Social Insurance</w:t>
            </w:r>
          </w:p>
        </w:tc>
        <w:tc>
          <w:tcPr>
            <w:tcW w:w="2672" w:type="dxa"/>
            <w:shd w:val="clear" w:color="auto" w:fill="auto"/>
          </w:tcPr>
          <w:p w14:paraId="369B10A0" w14:textId="77777777" w:rsidR="00CF3F2D" w:rsidRPr="00187B9E" w:rsidRDefault="00CF3F2D" w:rsidP="00467E8A">
            <w:r w:rsidRPr="00187B9E">
              <w:t>Choose the</w:t>
            </w:r>
            <w:r w:rsidRPr="00187B9E">
              <w:rPr>
                <w:rStyle w:val="SAPScreenElement"/>
              </w:rPr>
              <w:t xml:space="preserve"> Save</w:t>
            </w:r>
            <w:r w:rsidRPr="00187B9E">
              <w:t xml:space="preserve"> button.</w:t>
            </w:r>
          </w:p>
        </w:tc>
        <w:tc>
          <w:tcPr>
            <w:tcW w:w="4590" w:type="dxa"/>
            <w:shd w:val="clear" w:color="auto" w:fill="auto"/>
          </w:tcPr>
          <w:p w14:paraId="75D995BA" w14:textId="77777777" w:rsidR="00CF3F2D" w:rsidRPr="00187B9E" w:rsidRDefault="00CF3F2D" w:rsidP="00467E8A"/>
        </w:tc>
        <w:tc>
          <w:tcPr>
            <w:tcW w:w="3150" w:type="dxa"/>
            <w:shd w:val="clear" w:color="auto" w:fill="auto"/>
          </w:tcPr>
          <w:p w14:paraId="3751E4FA" w14:textId="77777777" w:rsidR="00CF3F2D" w:rsidRPr="00187B9E" w:rsidRDefault="00CF3F2D" w:rsidP="00467E8A">
            <w:r w:rsidRPr="00187B9E">
              <w:rPr>
                <w:rFonts w:cs="Arial"/>
                <w:bCs/>
              </w:rPr>
              <w:t>A system message about data saving is generated.</w:t>
            </w:r>
          </w:p>
        </w:tc>
        <w:tc>
          <w:tcPr>
            <w:tcW w:w="1260" w:type="dxa"/>
          </w:tcPr>
          <w:p w14:paraId="5BCA0D94" w14:textId="77777777" w:rsidR="00CF3F2D" w:rsidRPr="00187B9E" w:rsidRDefault="00CF3F2D" w:rsidP="00467E8A">
            <w:pPr>
              <w:rPr>
                <w:rFonts w:cs="Arial"/>
                <w:bCs/>
              </w:rPr>
            </w:pPr>
          </w:p>
        </w:tc>
      </w:tr>
      <w:tr w:rsidR="00CF3F2D" w:rsidRPr="00187B9E" w14:paraId="6582F3A0" w14:textId="77777777" w:rsidTr="00467E8A">
        <w:trPr>
          <w:trHeight w:val="576"/>
        </w:trPr>
        <w:tc>
          <w:tcPr>
            <w:tcW w:w="900" w:type="dxa"/>
            <w:shd w:val="clear" w:color="auto" w:fill="auto"/>
          </w:tcPr>
          <w:p w14:paraId="1EFBB43E" w14:textId="77777777" w:rsidR="00CF3F2D" w:rsidRPr="00187B9E" w:rsidRDefault="00CF3F2D" w:rsidP="00467E8A">
            <w:r w:rsidRPr="00187B9E">
              <w:t>17</w:t>
            </w:r>
          </w:p>
        </w:tc>
        <w:tc>
          <w:tcPr>
            <w:tcW w:w="1710" w:type="dxa"/>
            <w:shd w:val="clear" w:color="auto" w:fill="auto"/>
          </w:tcPr>
          <w:p w14:paraId="393E7C86" w14:textId="77777777" w:rsidR="00CF3F2D" w:rsidRPr="00187B9E" w:rsidRDefault="00CF3F2D" w:rsidP="00467E8A">
            <w:pPr>
              <w:rPr>
                <w:rFonts w:cs="Arial"/>
                <w:b/>
                <w:bCs/>
              </w:rPr>
            </w:pPr>
            <w:r w:rsidRPr="00187B9E">
              <w:rPr>
                <w:rStyle w:val="SAPEmphasis"/>
              </w:rPr>
              <w:t>Create Other Additional Social Insurance Records (Optional)</w:t>
            </w:r>
          </w:p>
        </w:tc>
        <w:tc>
          <w:tcPr>
            <w:tcW w:w="2672" w:type="dxa"/>
            <w:shd w:val="clear" w:color="auto" w:fill="auto"/>
          </w:tcPr>
          <w:p w14:paraId="2D3BFDE4" w14:textId="77777777" w:rsidR="00CF3F2D" w:rsidRPr="00187B9E" w:rsidRDefault="00CF3F2D" w:rsidP="00467E8A">
            <w:r w:rsidRPr="00187B9E">
              <w:t xml:space="preserve">If needed, repeat test steps # 15 and # 16 for other additional social insurances, </w:t>
            </w:r>
          </w:p>
        </w:tc>
        <w:tc>
          <w:tcPr>
            <w:tcW w:w="4590" w:type="dxa"/>
            <w:shd w:val="clear" w:color="auto" w:fill="auto"/>
          </w:tcPr>
          <w:p w14:paraId="7187EC2A" w14:textId="77777777" w:rsidR="00CF3F2D" w:rsidRPr="00187B9E" w:rsidRDefault="00CF3F2D" w:rsidP="00467E8A">
            <w:pPr>
              <w:rPr>
                <w:noProof/>
              </w:rPr>
            </w:pPr>
          </w:p>
        </w:tc>
        <w:tc>
          <w:tcPr>
            <w:tcW w:w="3150" w:type="dxa"/>
            <w:shd w:val="clear" w:color="auto" w:fill="auto"/>
          </w:tcPr>
          <w:p w14:paraId="067C0D62" w14:textId="77777777" w:rsidR="00CF3F2D" w:rsidRPr="00187B9E" w:rsidRDefault="00CF3F2D" w:rsidP="00467E8A"/>
        </w:tc>
        <w:tc>
          <w:tcPr>
            <w:tcW w:w="1260" w:type="dxa"/>
          </w:tcPr>
          <w:p w14:paraId="601A2178" w14:textId="77777777" w:rsidR="00CF3F2D" w:rsidRPr="00187B9E" w:rsidRDefault="00CF3F2D" w:rsidP="00467E8A">
            <w:pPr>
              <w:rPr>
                <w:rFonts w:cs="Arial"/>
                <w:bCs/>
              </w:rPr>
            </w:pPr>
          </w:p>
        </w:tc>
      </w:tr>
    </w:tbl>
    <w:p w14:paraId="6BC924B4" w14:textId="77777777" w:rsidR="00CF3F2D" w:rsidRPr="00187B9E" w:rsidRDefault="00CF3F2D" w:rsidP="00CF3F2D">
      <w:pPr>
        <w:pStyle w:val="Heading4"/>
      </w:pPr>
      <w:bookmarkStart w:id="1123" w:name="_Toc437777459"/>
      <w:bookmarkStart w:id="1124" w:name="_Toc464890786"/>
      <w:bookmarkStart w:id="1125" w:name="_Toc499732605"/>
      <w:bookmarkStart w:id="1126" w:name="_Toc507433236"/>
      <w:r w:rsidRPr="00187B9E">
        <w:t>Maintaining Tax Data</w:t>
      </w:r>
      <w:bookmarkEnd w:id="1123"/>
      <w:bookmarkEnd w:id="1124"/>
      <w:bookmarkEnd w:id="1125"/>
      <w:bookmarkEnd w:id="1126"/>
    </w:p>
    <w:p w14:paraId="1E91F698" w14:textId="77777777" w:rsidR="00CF3F2D" w:rsidRPr="00187B9E" w:rsidRDefault="00CF3F2D" w:rsidP="00CF3F2D">
      <w:pPr>
        <w:pStyle w:val="SAPKeyblockTitle"/>
      </w:pPr>
      <w:r w:rsidRPr="00187B9E">
        <w:t>Test Administration</w:t>
      </w:r>
    </w:p>
    <w:p w14:paraId="60ADD998" w14:textId="77777777" w:rsidR="00CF3F2D" w:rsidRPr="001D7485" w:rsidRDefault="00CF3F2D" w:rsidP="00CF3F2D">
      <w:r w:rsidRPr="00585134">
        <w:t>Customer project: Fill in the project-specific parts (</w:t>
      </w:r>
      <w:r>
        <w:t>between &lt;brackets&gt;</w:t>
      </w:r>
      <w:r w:rsidRPr="00585134">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CF3F2D" w:rsidRPr="001D7485" w14:paraId="4DD3BCD3"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088174CA" w14:textId="77777777" w:rsidR="00CF3F2D" w:rsidRPr="001D7485" w:rsidRDefault="00CF3F2D" w:rsidP="00467E8A">
            <w:pPr>
              <w:rPr>
                <w:rStyle w:val="SAPEmphasis"/>
              </w:rPr>
            </w:pPr>
            <w:r w:rsidRPr="001D7485">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696A1151" w14:textId="77777777" w:rsidR="00CF3F2D" w:rsidRPr="001D7485" w:rsidRDefault="00CF3F2D" w:rsidP="00467E8A">
            <w:r w:rsidRPr="001D7485">
              <w:t>&lt;</w:t>
            </w:r>
            <w:r w:rsidRPr="00585134">
              <w:t>X.XX</w:t>
            </w:r>
            <w:r w:rsidRPr="001D7485">
              <w:t>&gt;</w:t>
            </w:r>
          </w:p>
        </w:tc>
        <w:tc>
          <w:tcPr>
            <w:tcW w:w="2401" w:type="dxa"/>
            <w:tcBorders>
              <w:top w:val="single" w:sz="8" w:space="0" w:color="999999"/>
              <w:left w:val="single" w:sz="8" w:space="0" w:color="999999"/>
              <w:bottom w:val="single" w:sz="8" w:space="0" w:color="999999"/>
              <w:right w:val="single" w:sz="8" w:space="0" w:color="999999"/>
            </w:tcBorders>
            <w:hideMark/>
          </w:tcPr>
          <w:p w14:paraId="25274983" w14:textId="77777777" w:rsidR="00CF3F2D" w:rsidRPr="001D7485" w:rsidRDefault="00CF3F2D" w:rsidP="00467E8A">
            <w:pPr>
              <w:rPr>
                <w:rStyle w:val="SAPEmphasis"/>
              </w:rPr>
            </w:pPr>
            <w:r w:rsidRPr="001D7485">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6F3BEE72" w14:textId="77777777" w:rsidR="00CF3F2D" w:rsidRPr="001D7485" w:rsidRDefault="00CF3F2D" w:rsidP="00467E8A">
            <w: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69376CAB" w14:textId="77777777" w:rsidR="00CF3F2D" w:rsidRPr="001D7485" w:rsidRDefault="00CF3F2D" w:rsidP="00467E8A">
            <w:pPr>
              <w:rPr>
                <w:rStyle w:val="SAPEmphasis"/>
              </w:rPr>
            </w:pPr>
            <w:r w:rsidRPr="001D7485">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tcPr>
          <w:p w14:paraId="0E50D3A3" w14:textId="77777777" w:rsidR="00CF3F2D" w:rsidRPr="001D7485" w:rsidRDefault="00CF3F2D" w:rsidP="00467E8A">
            <w:r>
              <w:t>&lt;date&gt;</w:t>
            </w:r>
          </w:p>
        </w:tc>
      </w:tr>
      <w:tr w:rsidR="00CF3F2D" w:rsidRPr="001D7485" w14:paraId="53FBFCA8" w14:textId="77777777" w:rsidTr="00467E8A">
        <w:tc>
          <w:tcPr>
            <w:tcW w:w="2280" w:type="dxa"/>
            <w:tcBorders>
              <w:top w:val="single" w:sz="8" w:space="0" w:color="999999"/>
              <w:left w:val="single" w:sz="8" w:space="0" w:color="999999"/>
              <w:bottom w:val="single" w:sz="8" w:space="0" w:color="999999"/>
              <w:right w:val="single" w:sz="8" w:space="0" w:color="999999"/>
            </w:tcBorders>
          </w:tcPr>
          <w:p w14:paraId="4EFFD5B9" w14:textId="77777777" w:rsidR="00CF3F2D" w:rsidRPr="001D7485" w:rsidRDefault="00CF3F2D" w:rsidP="00467E8A">
            <w:pPr>
              <w:rPr>
                <w:rStyle w:val="SAPEmphasis"/>
              </w:rPr>
            </w:pPr>
            <w:r w:rsidRPr="001D7485">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tcPr>
          <w:p w14:paraId="47B709B3" w14:textId="77777777" w:rsidR="00CF3F2D" w:rsidRPr="001D7485" w:rsidRDefault="00CF3F2D" w:rsidP="00467E8A">
            <w:r w:rsidRPr="00187B9E">
              <w:t>HR Administrator</w:t>
            </w:r>
          </w:p>
        </w:tc>
      </w:tr>
      <w:tr w:rsidR="00CF3F2D" w:rsidRPr="009F4CD2" w14:paraId="1FA38A22"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051890B4" w14:textId="77777777" w:rsidR="00CF3F2D" w:rsidRPr="001D7485" w:rsidRDefault="00CF3F2D" w:rsidP="00467E8A">
            <w:pPr>
              <w:rPr>
                <w:rStyle w:val="SAPEmphasis"/>
              </w:rPr>
            </w:pPr>
            <w:r w:rsidRPr="001D7485">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1A73EA70" w14:textId="77777777" w:rsidR="00CF3F2D" w:rsidRPr="001D7485" w:rsidRDefault="00CF3F2D" w:rsidP="00467E8A">
            <w:r w:rsidRPr="00585134">
              <w:t>&lt;State Service Provider, Customer or Joint Service Provider and Customer</w:t>
            </w:r>
            <w:r w:rsidRPr="001D7485">
              <w:t>&gt;</w:t>
            </w:r>
          </w:p>
        </w:tc>
        <w:tc>
          <w:tcPr>
            <w:tcW w:w="2402" w:type="dxa"/>
            <w:tcBorders>
              <w:top w:val="single" w:sz="8" w:space="0" w:color="999999"/>
              <w:left w:val="single" w:sz="8" w:space="0" w:color="999999"/>
              <w:bottom w:val="single" w:sz="8" w:space="0" w:color="999999"/>
              <w:right w:val="single" w:sz="8" w:space="0" w:color="999999"/>
            </w:tcBorders>
            <w:hideMark/>
          </w:tcPr>
          <w:p w14:paraId="6BF58222" w14:textId="77777777" w:rsidR="00CF3F2D" w:rsidRPr="001D7485" w:rsidRDefault="00CF3F2D" w:rsidP="00467E8A">
            <w:pPr>
              <w:rPr>
                <w:rStyle w:val="SAPEmphasis"/>
              </w:rPr>
            </w:pPr>
            <w:r w:rsidRPr="001D7485">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448E3C13" w14:textId="24D86CA9" w:rsidR="00CF3F2D" w:rsidRPr="009F4CD2" w:rsidRDefault="001861CE" w:rsidP="00467E8A">
            <w:r>
              <w:t>&lt;duration&gt;</w:t>
            </w:r>
          </w:p>
        </w:tc>
      </w:tr>
    </w:tbl>
    <w:p w14:paraId="5FF6FD09" w14:textId="77777777" w:rsidR="00CF3F2D" w:rsidRPr="00187B9E" w:rsidRDefault="00CF3F2D" w:rsidP="00CF3F2D"/>
    <w:p w14:paraId="21563570" w14:textId="77777777" w:rsidR="00CF3F2D" w:rsidRPr="00187B9E" w:rsidRDefault="00CF3F2D" w:rsidP="00CF3F2D">
      <w:r w:rsidRPr="00187B9E">
        <w:rPr>
          <w:rFonts w:ascii="BentonSans Bold" w:hAnsi="BentonSans Bold"/>
          <w:color w:val="666666"/>
          <w:sz w:val="24"/>
        </w:rPr>
        <w:t>Purpose</w:t>
      </w:r>
    </w:p>
    <w:p w14:paraId="034CC423" w14:textId="77777777" w:rsidR="00CF3F2D" w:rsidRPr="00187B9E" w:rsidRDefault="00CF3F2D" w:rsidP="00CF3F2D"/>
    <w:p w14:paraId="330D19E7" w14:textId="77777777" w:rsidR="00CF3F2D" w:rsidRPr="00187B9E" w:rsidRDefault="00CF3F2D" w:rsidP="00CF3F2D">
      <w:r w:rsidRPr="00187B9E">
        <w:t>The HR Administrator</w:t>
      </w:r>
      <w:r w:rsidRPr="00187B9E" w:rsidDel="001B3FD2">
        <w:t xml:space="preserve"> </w:t>
      </w:r>
      <w:r w:rsidRPr="00187B9E">
        <w:t>maintains tax related data for an employee.</w:t>
      </w:r>
    </w:p>
    <w:p w14:paraId="18A78CB0" w14:textId="77777777" w:rsidR="00CF3F2D" w:rsidRPr="00187B9E" w:rsidRDefault="00CF3F2D" w:rsidP="00CF3F2D">
      <w:r w:rsidRPr="00187B9E">
        <w:t xml:space="preserve">In the </w:t>
      </w:r>
      <w:r w:rsidRPr="00187B9E">
        <w:rPr>
          <w:rStyle w:val="SAPScreenElement"/>
        </w:rPr>
        <w:t xml:space="preserve">Fiscal Data D </w:t>
      </w:r>
      <w:r w:rsidRPr="00187B9E">
        <w:t>infotype</w:t>
      </w:r>
      <w:r>
        <w:t>,</w:t>
      </w:r>
      <w:r w:rsidRPr="00187B9E">
        <w:t xml:space="preserve"> the tax-based data of an employee is recorded. Based on this data, the employment tax, church tax, and reunification tax are calculated. The data included in this infotype is required for following functions:</w:t>
      </w:r>
    </w:p>
    <w:p w14:paraId="6ECCF747" w14:textId="77777777" w:rsidR="00CF3F2D" w:rsidRPr="00187B9E" w:rsidRDefault="00CF3F2D" w:rsidP="00CF3F2D">
      <w:pPr>
        <w:numPr>
          <w:ilvl w:val="0"/>
          <w:numId w:val="11"/>
        </w:numPr>
        <w:ind w:left="180" w:hanging="180"/>
      </w:pPr>
      <w:r w:rsidRPr="00187B9E">
        <w:t>payroll</w:t>
      </w:r>
    </w:p>
    <w:p w14:paraId="4837599A" w14:textId="77777777" w:rsidR="00CF3F2D" w:rsidRPr="00187B9E" w:rsidRDefault="00CF3F2D" w:rsidP="00CF3F2D">
      <w:pPr>
        <w:numPr>
          <w:ilvl w:val="0"/>
          <w:numId w:val="11"/>
        </w:numPr>
        <w:ind w:left="180" w:hanging="180"/>
      </w:pPr>
      <w:r w:rsidRPr="00187B9E">
        <w:t>annual employment tax declaration</w:t>
      </w:r>
    </w:p>
    <w:p w14:paraId="0E7537B3" w14:textId="77777777" w:rsidR="00CF3F2D" w:rsidRPr="00187B9E" w:rsidRDefault="00CF3F2D" w:rsidP="00CF3F2D">
      <w:pPr>
        <w:numPr>
          <w:ilvl w:val="0"/>
          <w:numId w:val="11"/>
        </w:numPr>
        <w:ind w:left="180" w:hanging="180"/>
      </w:pPr>
      <w:r w:rsidRPr="00187B9E">
        <w:t>employment tax statement</w:t>
      </w:r>
    </w:p>
    <w:p w14:paraId="41E67DD5" w14:textId="77777777" w:rsidR="00CF3F2D" w:rsidRPr="00187B9E" w:rsidRDefault="00CF3F2D" w:rsidP="00CF3F2D">
      <w:pPr>
        <w:numPr>
          <w:ilvl w:val="0"/>
          <w:numId w:val="11"/>
        </w:numPr>
        <w:ind w:left="180" w:hanging="180"/>
      </w:pPr>
      <w:r w:rsidRPr="00187B9E">
        <w:t>payroll account.</w:t>
      </w:r>
    </w:p>
    <w:p w14:paraId="427629DF" w14:textId="77777777" w:rsidR="00CF3F2D" w:rsidRPr="00187B9E" w:rsidRDefault="00CF3F2D" w:rsidP="00CF3F2D">
      <w:pPr>
        <w:ind w:left="777"/>
        <w:rPr>
          <w:rFonts w:ascii="BentonSans Regular" w:hAnsi="BentonSans Regular"/>
          <w:color w:val="666666"/>
          <w:sz w:val="22"/>
        </w:rPr>
      </w:pPr>
      <w:r w:rsidRPr="00187B9E">
        <w:rPr>
          <w:noProof/>
        </w:rPr>
        <w:drawing>
          <wp:inline distT="0" distB="0" distL="0" distR="0" wp14:anchorId="528ED488" wp14:editId="4C7C4191">
            <wp:extent cx="228600" cy="228600"/>
            <wp:effectExtent l="0" t="0" r="0" b="0"/>
            <wp:docPr id="15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87B9E">
        <w:t> </w:t>
      </w:r>
      <w:r w:rsidRPr="00187B9E">
        <w:rPr>
          <w:rFonts w:ascii="BentonSans Regular" w:hAnsi="BentonSans Regular"/>
          <w:color w:val="666666"/>
          <w:sz w:val="22"/>
        </w:rPr>
        <w:t xml:space="preserve">Note </w:t>
      </w:r>
    </w:p>
    <w:p w14:paraId="4A313384" w14:textId="77777777" w:rsidR="00CF3F2D" w:rsidRPr="00187B9E" w:rsidRDefault="00CF3F2D" w:rsidP="00CF3F2D">
      <w:pPr>
        <w:ind w:left="777"/>
      </w:pPr>
      <w:r w:rsidRPr="00187B9E">
        <w:t xml:space="preserve">You must maintain infotype </w:t>
      </w:r>
      <w:r w:rsidRPr="00187B9E">
        <w:rPr>
          <w:rStyle w:val="SAPScreenElement"/>
        </w:rPr>
        <w:t xml:space="preserve">Fiscal Data D </w:t>
      </w:r>
      <w:r w:rsidRPr="00187B9E">
        <w:t xml:space="preserve">for the employee in order to run payroll for him or her. </w:t>
      </w:r>
    </w:p>
    <w:p w14:paraId="5C92312F" w14:textId="77777777" w:rsidR="00CF3F2D" w:rsidRPr="00187B9E" w:rsidRDefault="00CF3F2D" w:rsidP="00CF3F2D"/>
    <w:p w14:paraId="6F75B6EE" w14:textId="77777777" w:rsidR="00CF3F2D" w:rsidRPr="00187B9E" w:rsidRDefault="00CF3F2D" w:rsidP="00CF3F2D">
      <w:r w:rsidRPr="00187B9E">
        <w:rPr>
          <w:rFonts w:ascii="BentonSans Bold" w:hAnsi="BentonSans Bold"/>
          <w:color w:val="666666"/>
          <w:sz w:val="24"/>
        </w:rPr>
        <w:t>Procedure</w:t>
      </w:r>
    </w:p>
    <w:p w14:paraId="11F7C705" w14:textId="77777777" w:rsidR="00CF3F2D" w:rsidRPr="00187B9E" w:rsidRDefault="00CF3F2D" w:rsidP="00CF3F2D"/>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1322"/>
        <w:gridCol w:w="3268"/>
        <w:gridCol w:w="4050"/>
        <w:gridCol w:w="3482"/>
        <w:gridCol w:w="1264"/>
      </w:tblGrid>
      <w:tr w:rsidR="00CF3F2D" w:rsidRPr="00187B9E" w14:paraId="64384D66" w14:textId="77777777" w:rsidTr="00467E8A">
        <w:trPr>
          <w:trHeight w:val="517"/>
          <w:tblHeader/>
        </w:trPr>
        <w:tc>
          <w:tcPr>
            <w:tcW w:w="900" w:type="dxa"/>
            <w:shd w:val="clear" w:color="auto" w:fill="999999"/>
          </w:tcPr>
          <w:p w14:paraId="699AB659" w14:textId="77777777" w:rsidR="00CF3F2D" w:rsidRPr="00187B9E" w:rsidRDefault="00CF3F2D" w:rsidP="00467E8A">
            <w:pPr>
              <w:pStyle w:val="SAPTableHeader"/>
            </w:pPr>
            <w:r w:rsidRPr="00187B9E">
              <w:rPr>
                <w:bCs/>
              </w:rPr>
              <w:t>Test Step #</w:t>
            </w:r>
          </w:p>
        </w:tc>
        <w:tc>
          <w:tcPr>
            <w:tcW w:w="1322" w:type="dxa"/>
            <w:shd w:val="clear" w:color="auto" w:fill="999999"/>
          </w:tcPr>
          <w:p w14:paraId="6F5262A0" w14:textId="77777777" w:rsidR="00CF3F2D" w:rsidRPr="00187B9E" w:rsidRDefault="00CF3F2D" w:rsidP="00467E8A">
            <w:pPr>
              <w:pStyle w:val="SAPTableHeader"/>
            </w:pPr>
            <w:r w:rsidRPr="00187B9E">
              <w:rPr>
                <w:bCs/>
              </w:rPr>
              <w:t>Test Step Name</w:t>
            </w:r>
          </w:p>
        </w:tc>
        <w:tc>
          <w:tcPr>
            <w:tcW w:w="3268" w:type="dxa"/>
            <w:shd w:val="clear" w:color="auto" w:fill="999999"/>
          </w:tcPr>
          <w:p w14:paraId="469E7C5A" w14:textId="77777777" w:rsidR="00CF3F2D" w:rsidRPr="00187B9E" w:rsidRDefault="00CF3F2D" w:rsidP="00467E8A">
            <w:pPr>
              <w:pStyle w:val="SAPTableHeader"/>
            </w:pPr>
            <w:r w:rsidRPr="00187B9E">
              <w:rPr>
                <w:bCs/>
              </w:rPr>
              <w:t>Instruction</w:t>
            </w:r>
          </w:p>
        </w:tc>
        <w:tc>
          <w:tcPr>
            <w:tcW w:w="4050" w:type="dxa"/>
            <w:shd w:val="clear" w:color="auto" w:fill="999999"/>
          </w:tcPr>
          <w:p w14:paraId="491555A5" w14:textId="77777777" w:rsidR="00CF3F2D" w:rsidRPr="00187B9E" w:rsidRDefault="00CF3F2D" w:rsidP="00467E8A">
            <w:pPr>
              <w:pStyle w:val="SAPTableHeader"/>
            </w:pPr>
            <w:r w:rsidRPr="00187B9E">
              <w:rPr>
                <w:bCs/>
              </w:rPr>
              <w:t>User Entries:</w:t>
            </w:r>
            <w:r w:rsidRPr="00187B9E">
              <w:rPr>
                <w:bCs/>
              </w:rPr>
              <w:br/>
              <w:t>Field Name: User Action and Value</w:t>
            </w:r>
          </w:p>
        </w:tc>
        <w:tc>
          <w:tcPr>
            <w:tcW w:w="3482" w:type="dxa"/>
            <w:shd w:val="clear" w:color="auto" w:fill="999999"/>
          </w:tcPr>
          <w:p w14:paraId="528389AF" w14:textId="77777777" w:rsidR="00CF3F2D" w:rsidRPr="00187B9E" w:rsidRDefault="00CF3F2D" w:rsidP="00467E8A">
            <w:pPr>
              <w:pStyle w:val="SAPTableHeader"/>
            </w:pPr>
            <w:r w:rsidRPr="00187B9E">
              <w:rPr>
                <w:bCs/>
              </w:rPr>
              <w:t>Expected Result</w:t>
            </w:r>
          </w:p>
        </w:tc>
        <w:tc>
          <w:tcPr>
            <w:tcW w:w="1264" w:type="dxa"/>
            <w:shd w:val="clear" w:color="auto" w:fill="999999"/>
          </w:tcPr>
          <w:p w14:paraId="1B45EA40" w14:textId="77777777" w:rsidR="00CF3F2D" w:rsidRPr="00187B9E" w:rsidRDefault="00CF3F2D" w:rsidP="00467E8A">
            <w:pPr>
              <w:pStyle w:val="SAPTableHeader"/>
            </w:pPr>
            <w:r w:rsidRPr="00187B9E">
              <w:rPr>
                <w:bCs/>
              </w:rPr>
              <w:t>Pass / Fail / Comment</w:t>
            </w:r>
          </w:p>
        </w:tc>
      </w:tr>
      <w:tr w:rsidR="00CF3F2D" w:rsidRPr="00187B9E" w14:paraId="3CC8F2F9" w14:textId="77777777" w:rsidTr="00467E8A">
        <w:trPr>
          <w:trHeight w:val="288"/>
        </w:trPr>
        <w:tc>
          <w:tcPr>
            <w:tcW w:w="900" w:type="dxa"/>
            <w:shd w:val="clear" w:color="auto" w:fill="auto"/>
          </w:tcPr>
          <w:p w14:paraId="5EFE2C14" w14:textId="77777777" w:rsidR="00CF3F2D" w:rsidRPr="00187B9E" w:rsidRDefault="00CF3F2D" w:rsidP="00467E8A">
            <w:r w:rsidRPr="00187B9E">
              <w:t>1</w:t>
            </w:r>
          </w:p>
        </w:tc>
        <w:tc>
          <w:tcPr>
            <w:tcW w:w="1322" w:type="dxa"/>
            <w:shd w:val="clear" w:color="auto" w:fill="auto"/>
          </w:tcPr>
          <w:p w14:paraId="57EDD5ED" w14:textId="77777777" w:rsidR="00CF3F2D" w:rsidRPr="00187B9E" w:rsidRDefault="00CF3F2D" w:rsidP="00467E8A">
            <w:pPr>
              <w:rPr>
                <w:rFonts w:ascii="Calibri" w:eastAsia="Calibri" w:hAnsi="Calibri"/>
                <w:sz w:val="22"/>
                <w:szCs w:val="22"/>
              </w:rPr>
            </w:pPr>
            <w:r w:rsidRPr="00187B9E">
              <w:rPr>
                <w:rStyle w:val="SAPEmphasis"/>
              </w:rPr>
              <w:t>Log on</w:t>
            </w:r>
          </w:p>
        </w:tc>
        <w:tc>
          <w:tcPr>
            <w:tcW w:w="3268" w:type="dxa"/>
            <w:shd w:val="clear" w:color="auto" w:fill="auto"/>
          </w:tcPr>
          <w:p w14:paraId="5A34DD0E" w14:textId="77777777" w:rsidR="00CF3F2D" w:rsidRPr="00187B9E" w:rsidRDefault="00CF3F2D" w:rsidP="00467E8A">
            <w:r w:rsidRPr="00187B9E">
              <w:t xml:space="preserve">Log on to </w:t>
            </w:r>
            <w:r w:rsidRPr="006822B3">
              <w:rPr>
                <w:rStyle w:val="SAPScreenElement"/>
                <w:color w:val="auto"/>
              </w:rPr>
              <w:t>Employee Central</w:t>
            </w:r>
            <w:r w:rsidRPr="006822B3">
              <w:t xml:space="preserve"> </w:t>
            </w:r>
            <w:r w:rsidRPr="00187B9E">
              <w:t>as an HR Administrator.</w:t>
            </w:r>
          </w:p>
        </w:tc>
        <w:tc>
          <w:tcPr>
            <w:tcW w:w="4050" w:type="dxa"/>
            <w:shd w:val="clear" w:color="auto" w:fill="auto"/>
          </w:tcPr>
          <w:p w14:paraId="39115ADF" w14:textId="77777777" w:rsidR="00CF3F2D" w:rsidRPr="00187B9E" w:rsidRDefault="00CF3F2D" w:rsidP="00467E8A"/>
        </w:tc>
        <w:tc>
          <w:tcPr>
            <w:tcW w:w="3482" w:type="dxa"/>
            <w:shd w:val="clear" w:color="auto" w:fill="auto"/>
          </w:tcPr>
          <w:p w14:paraId="69D7EF5B" w14:textId="77777777" w:rsidR="00CF3F2D" w:rsidRPr="00187B9E" w:rsidRDefault="00CF3F2D" w:rsidP="00467E8A">
            <w:r w:rsidRPr="00187B9E">
              <w:t xml:space="preserve">The </w:t>
            </w:r>
            <w:r w:rsidRPr="00187B9E">
              <w:rPr>
                <w:rStyle w:val="SAPScreenElement"/>
              </w:rPr>
              <w:t>Home</w:t>
            </w:r>
            <w:r w:rsidRPr="00187B9E">
              <w:t xml:space="preserve"> page is displayed.</w:t>
            </w:r>
          </w:p>
        </w:tc>
        <w:tc>
          <w:tcPr>
            <w:tcW w:w="1264" w:type="dxa"/>
          </w:tcPr>
          <w:p w14:paraId="1C0667CD" w14:textId="77777777" w:rsidR="00CF3F2D" w:rsidRPr="00187B9E" w:rsidRDefault="00CF3F2D" w:rsidP="00467E8A">
            <w:pPr>
              <w:rPr>
                <w:rFonts w:cs="Arial"/>
                <w:bCs/>
              </w:rPr>
            </w:pPr>
          </w:p>
        </w:tc>
      </w:tr>
      <w:tr w:rsidR="00CF3F2D" w:rsidRPr="00187B9E" w14:paraId="5E256D94" w14:textId="77777777" w:rsidTr="00467E8A">
        <w:trPr>
          <w:trHeight w:val="1137"/>
        </w:trPr>
        <w:tc>
          <w:tcPr>
            <w:tcW w:w="900" w:type="dxa"/>
            <w:shd w:val="clear" w:color="auto" w:fill="auto"/>
          </w:tcPr>
          <w:p w14:paraId="041E0996" w14:textId="77777777" w:rsidR="00CF3F2D" w:rsidRPr="00187B9E" w:rsidRDefault="00CF3F2D" w:rsidP="00467E8A">
            <w:r w:rsidRPr="00187B9E">
              <w:t>2</w:t>
            </w:r>
          </w:p>
        </w:tc>
        <w:tc>
          <w:tcPr>
            <w:tcW w:w="1322" w:type="dxa"/>
            <w:shd w:val="clear" w:color="auto" w:fill="auto"/>
          </w:tcPr>
          <w:p w14:paraId="0F626BC7" w14:textId="77777777" w:rsidR="00CF3F2D" w:rsidRPr="00187B9E" w:rsidRDefault="00CF3F2D" w:rsidP="00467E8A">
            <w:pPr>
              <w:rPr>
                <w:rStyle w:val="SAPEmphasis"/>
                <w:rFonts w:eastAsia="Calibri"/>
                <w:sz w:val="22"/>
                <w:szCs w:val="22"/>
              </w:rPr>
            </w:pPr>
            <w:r w:rsidRPr="00187B9E">
              <w:rPr>
                <w:rStyle w:val="SAPEmphasis"/>
              </w:rPr>
              <w:t>Search Employee</w:t>
            </w:r>
          </w:p>
        </w:tc>
        <w:tc>
          <w:tcPr>
            <w:tcW w:w="3268" w:type="dxa"/>
            <w:shd w:val="clear" w:color="auto" w:fill="auto"/>
          </w:tcPr>
          <w:p w14:paraId="4DCD722E" w14:textId="77777777" w:rsidR="00CF3F2D" w:rsidRPr="00187B9E" w:rsidRDefault="00CF3F2D" w:rsidP="00467E8A">
            <w:r w:rsidRPr="009F4CD2">
              <w:t>In the</w:t>
            </w:r>
            <w:r w:rsidRPr="009F4CD2">
              <w:rPr>
                <w:rStyle w:val="SAPScreenElement"/>
              </w:rPr>
              <w:t xml:space="preserve"> Search </w:t>
            </w:r>
            <w:r>
              <w:rPr>
                <w:rStyle w:val="SAPScreenElement"/>
              </w:rPr>
              <w:t>for actions or people</w:t>
            </w:r>
            <w:r w:rsidRPr="007D2354">
              <w:t xml:space="preserve"> </w:t>
            </w:r>
            <w:r w:rsidRPr="00F36E6B">
              <w:t>box</w:t>
            </w:r>
            <w:r>
              <w:t>,</w:t>
            </w:r>
            <w:r w:rsidRPr="009F4CD2">
              <w:t xml:space="preserve"> in the top right corner of the </w:t>
            </w:r>
            <w:r>
              <w:t>screen,</w:t>
            </w:r>
            <w:r w:rsidRPr="009F4CD2">
              <w:t xml:space="preserve"> enter the name (or name parts) of the employee for whom you want to maintain data.</w:t>
            </w:r>
          </w:p>
        </w:tc>
        <w:tc>
          <w:tcPr>
            <w:tcW w:w="4050" w:type="dxa"/>
            <w:shd w:val="clear" w:color="auto" w:fill="auto"/>
          </w:tcPr>
          <w:p w14:paraId="5DA23416" w14:textId="77777777" w:rsidR="00CF3F2D" w:rsidRPr="00187B9E" w:rsidRDefault="00CF3F2D" w:rsidP="00467E8A">
            <w:pPr>
              <w:rPr>
                <w:rFonts w:ascii="Calibri" w:hAnsi="Calibri"/>
              </w:rPr>
            </w:pPr>
          </w:p>
        </w:tc>
        <w:tc>
          <w:tcPr>
            <w:tcW w:w="3482" w:type="dxa"/>
            <w:shd w:val="clear" w:color="auto" w:fill="auto"/>
          </w:tcPr>
          <w:p w14:paraId="32B526FB" w14:textId="77777777" w:rsidR="00CF3F2D" w:rsidRPr="00187B9E" w:rsidRDefault="00CF3F2D" w:rsidP="00467E8A">
            <w:r>
              <w:t xml:space="preserve">The autocomplete functionality suggests </w:t>
            </w:r>
            <w:r w:rsidRPr="00187B9E">
              <w:t>a list of employees matching your search criteria.</w:t>
            </w:r>
          </w:p>
        </w:tc>
        <w:tc>
          <w:tcPr>
            <w:tcW w:w="1264" w:type="dxa"/>
          </w:tcPr>
          <w:p w14:paraId="6AA52FBE" w14:textId="77777777" w:rsidR="00CF3F2D" w:rsidRPr="00187B9E" w:rsidRDefault="00CF3F2D" w:rsidP="00467E8A">
            <w:pPr>
              <w:rPr>
                <w:rFonts w:cs="Arial"/>
                <w:bCs/>
              </w:rPr>
            </w:pPr>
          </w:p>
        </w:tc>
      </w:tr>
      <w:tr w:rsidR="00CF3F2D" w:rsidRPr="00187B9E" w14:paraId="243F4E9E" w14:textId="77777777" w:rsidTr="00467E8A">
        <w:trPr>
          <w:trHeight w:val="576"/>
        </w:trPr>
        <w:tc>
          <w:tcPr>
            <w:tcW w:w="900" w:type="dxa"/>
            <w:shd w:val="clear" w:color="auto" w:fill="auto"/>
          </w:tcPr>
          <w:p w14:paraId="5CE9B3A3" w14:textId="77777777" w:rsidR="00CF3F2D" w:rsidRPr="00187B9E" w:rsidRDefault="00CF3F2D" w:rsidP="00467E8A">
            <w:r w:rsidRPr="00187B9E">
              <w:t>3</w:t>
            </w:r>
          </w:p>
        </w:tc>
        <w:tc>
          <w:tcPr>
            <w:tcW w:w="1322" w:type="dxa"/>
            <w:shd w:val="clear" w:color="auto" w:fill="auto"/>
          </w:tcPr>
          <w:p w14:paraId="0C9D4B23" w14:textId="77777777" w:rsidR="00CF3F2D" w:rsidRPr="00187B9E" w:rsidRDefault="00CF3F2D" w:rsidP="00467E8A">
            <w:pPr>
              <w:rPr>
                <w:rStyle w:val="SAPEmphasis"/>
                <w:rFonts w:eastAsia="Calibri"/>
                <w:sz w:val="22"/>
                <w:szCs w:val="22"/>
              </w:rPr>
            </w:pPr>
            <w:r w:rsidRPr="00187B9E">
              <w:rPr>
                <w:rStyle w:val="SAPEmphasis"/>
              </w:rPr>
              <w:t>Select Employee</w:t>
            </w:r>
          </w:p>
        </w:tc>
        <w:tc>
          <w:tcPr>
            <w:tcW w:w="3268" w:type="dxa"/>
            <w:shd w:val="clear" w:color="auto" w:fill="auto"/>
          </w:tcPr>
          <w:p w14:paraId="095825CE" w14:textId="77777777" w:rsidR="00CF3F2D" w:rsidRPr="00187B9E" w:rsidRDefault="00CF3F2D" w:rsidP="00467E8A">
            <w:r w:rsidRPr="00187B9E">
              <w:rPr>
                <w:rFonts w:cs="Arial"/>
                <w:bCs/>
              </w:rPr>
              <w:t>Select from the result list the appropriate employee for whom you want to maintain tax data.</w:t>
            </w:r>
          </w:p>
        </w:tc>
        <w:tc>
          <w:tcPr>
            <w:tcW w:w="4050" w:type="dxa"/>
            <w:shd w:val="clear" w:color="auto" w:fill="auto"/>
          </w:tcPr>
          <w:p w14:paraId="15AF0A22" w14:textId="77777777" w:rsidR="00CF3F2D" w:rsidRPr="00187B9E" w:rsidRDefault="00CF3F2D" w:rsidP="00467E8A">
            <w:pPr>
              <w:rPr>
                <w:rFonts w:ascii="Calibri" w:hAnsi="Calibri"/>
              </w:rPr>
            </w:pPr>
          </w:p>
        </w:tc>
        <w:tc>
          <w:tcPr>
            <w:tcW w:w="3482" w:type="dxa"/>
            <w:shd w:val="clear" w:color="auto" w:fill="auto"/>
          </w:tcPr>
          <w:p w14:paraId="772479F6" w14:textId="77777777" w:rsidR="00CF3F2D" w:rsidRPr="00187B9E" w:rsidRDefault="00CF3F2D" w:rsidP="00467E8A">
            <w:r w:rsidRPr="00187B9E">
              <w:t xml:space="preserve">You are directed to the </w:t>
            </w:r>
            <w:r w:rsidRPr="00187B9E">
              <w:rPr>
                <w:rStyle w:val="SAPScreenElement"/>
              </w:rPr>
              <w:t>Employee Files</w:t>
            </w:r>
            <w:r w:rsidRPr="00187B9E">
              <w:t xml:space="preserve"> page in which the profile of the employee is displayed.</w:t>
            </w:r>
          </w:p>
        </w:tc>
        <w:tc>
          <w:tcPr>
            <w:tcW w:w="1264" w:type="dxa"/>
          </w:tcPr>
          <w:p w14:paraId="4D67DABC" w14:textId="77777777" w:rsidR="00CF3F2D" w:rsidRPr="00187B9E" w:rsidRDefault="00CF3F2D" w:rsidP="00467E8A">
            <w:pPr>
              <w:rPr>
                <w:rFonts w:cs="Arial"/>
                <w:bCs/>
              </w:rPr>
            </w:pPr>
          </w:p>
        </w:tc>
      </w:tr>
      <w:tr w:rsidR="00CF3F2D" w:rsidRPr="00187B9E" w14:paraId="78513A34" w14:textId="77777777" w:rsidTr="00467E8A">
        <w:trPr>
          <w:trHeight w:val="144"/>
        </w:trPr>
        <w:tc>
          <w:tcPr>
            <w:tcW w:w="900" w:type="dxa"/>
            <w:shd w:val="clear" w:color="auto" w:fill="auto"/>
          </w:tcPr>
          <w:p w14:paraId="2BB7C197" w14:textId="77777777" w:rsidR="00CF3F2D" w:rsidRPr="00187B9E" w:rsidRDefault="00CF3F2D" w:rsidP="00467E8A">
            <w:r w:rsidRPr="00187B9E">
              <w:t>4</w:t>
            </w:r>
          </w:p>
        </w:tc>
        <w:tc>
          <w:tcPr>
            <w:tcW w:w="1322" w:type="dxa"/>
            <w:shd w:val="clear" w:color="auto" w:fill="auto"/>
          </w:tcPr>
          <w:p w14:paraId="438A8E8E" w14:textId="77777777" w:rsidR="00CF3F2D" w:rsidRPr="00187B9E" w:rsidRDefault="00CF3F2D" w:rsidP="00467E8A">
            <w:pPr>
              <w:rPr>
                <w:rFonts w:ascii="Calibri" w:eastAsia="Calibri" w:hAnsi="Calibri" w:cs="Arial"/>
                <w:b/>
                <w:bCs/>
                <w:sz w:val="22"/>
                <w:szCs w:val="22"/>
              </w:rPr>
            </w:pPr>
            <w:r w:rsidRPr="00386D74">
              <w:rPr>
                <w:rStyle w:val="SAPEmphasis"/>
              </w:rPr>
              <w:t>Go to</w:t>
            </w:r>
            <w:r w:rsidRPr="009F4CD2">
              <w:rPr>
                <w:rFonts w:cs="Arial"/>
                <w:b/>
                <w:bCs/>
              </w:rPr>
              <w:t xml:space="preserve"> </w:t>
            </w:r>
            <w:r w:rsidRPr="009F4CD2">
              <w:rPr>
                <w:rStyle w:val="SAPScreenElement"/>
                <w:b/>
                <w:color w:val="auto"/>
              </w:rPr>
              <w:t>Payroll Information</w:t>
            </w:r>
            <w:r w:rsidRPr="009F4CD2">
              <w:rPr>
                <w:rFonts w:cs="Arial"/>
                <w:b/>
                <w:bCs/>
              </w:rPr>
              <w:t xml:space="preserve"> </w:t>
            </w:r>
            <w:r>
              <w:rPr>
                <w:rStyle w:val="SAPEmphasis"/>
              </w:rPr>
              <w:t>subsection</w:t>
            </w:r>
          </w:p>
        </w:tc>
        <w:tc>
          <w:tcPr>
            <w:tcW w:w="3268" w:type="dxa"/>
            <w:shd w:val="clear" w:color="auto" w:fill="auto"/>
          </w:tcPr>
          <w:p w14:paraId="358BA91D" w14:textId="77777777" w:rsidR="00CF3F2D" w:rsidRPr="00187B9E" w:rsidRDefault="00CF3F2D" w:rsidP="00467E8A">
            <w:r>
              <w:t xml:space="preserve">Go </w:t>
            </w:r>
            <w:r w:rsidRPr="008E6890">
              <w:t>to</w:t>
            </w:r>
            <w:r w:rsidRPr="008E6890">
              <w:rPr>
                <w:rFonts w:cs="Arial"/>
                <w:bCs/>
              </w:rPr>
              <w:t xml:space="preserve"> the </w:t>
            </w:r>
            <w:r w:rsidRPr="006B4DCD">
              <w:rPr>
                <w:rStyle w:val="SAPScreenElement"/>
              </w:rPr>
              <w:t>Employment Information</w:t>
            </w:r>
            <w:r w:rsidRPr="008E6890">
              <w:rPr>
                <w:rFonts w:cs="Arial"/>
                <w:bCs/>
              </w:rPr>
              <w:t xml:space="preserve"> section</w:t>
            </w:r>
            <w:r w:rsidRPr="006B4DCD">
              <w:rPr>
                <w:rFonts w:cs="Arial"/>
                <w:bCs/>
              </w:rPr>
              <w:t xml:space="preserve"> and there </w:t>
            </w:r>
            <w:r w:rsidRPr="008E6890">
              <w:rPr>
                <w:rFonts w:cs="Arial"/>
                <w:bCs/>
              </w:rPr>
              <w:t xml:space="preserve">scroll to the </w:t>
            </w:r>
            <w:r w:rsidRPr="006B4DCD">
              <w:rPr>
                <w:rStyle w:val="SAPScreenElement"/>
              </w:rPr>
              <w:t>Payroll Information</w:t>
            </w:r>
            <w:r w:rsidRPr="008E6890">
              <w:rPr>
                <w:rFonts w:cs="Arial"/>
                <w:bCs/>
              </w:rPr>
              <w:t xml:space="preserve"> subsection</w:t>
            </w:r>
            <w:r w:rsidRPr="008E6890">
              <w:rPr>
                <w:rStyle w:val="SAPScreenElement"/>
              </w:rPr>
              <w:t>.</w:t>
            </w:r>
          </w:p>
        </w:tc>
        <w:tc>
          <w:tcPr>
            <w:tcW w:w="4050" w:type="dxa"/>
            <w:shd w:val="clear" w:color="auto" w:fill="auto"/>
          </w:tcPr>
          <w:p w14:paraId="49E39AF8" w14:textId="77777777" w:rsidR="00CF3F2D" w:rsidRPr="00187B9E" w:rsidRDefault="00CF3F2D" w:rsidP="00467E8A"/>
        </w:tc>
        <w:tc>
          <w:tcPr>
            <w:tcW w:w="3482" w:type="dxa"/>
            <w:shd w:val="clear" w:color="auto" w:fill="auto"/>
          </w:tcPr>
          <w:p w14:paraId="3BBD0957" w14:textId="77777777" w:rsidR="00CF3F2D" w:rsidRPr="00187B9E" w:rsidRDefault="00CF3F2D" w:rsidP="00467E8A">
            <w:r w:rsidRPr="009F4CD2">
              <w:t xml:space="preserve">The </w:t>
            </w:r>
            <w:r w:rsidRPr="009F4CD2">
              <w:rPr>
                <w:rStyle w:val="SAPScreenElement"/>
              </w:rPr>
              <w:t>Payroll Information</w:t>
            </w:r>
            <w:r w:rsidRPr="009F4CD2">
              <w:t xml:space="preserve"> </w:t>
            </w:r>
            <w:r>
              <w:t>subsection</w:t>
            </w:r>
            <w:r w:rsidRPr="009F4CD2">
              <w:t xml:space="preserve"> is displayed. It contains </w:t>
            </w:r>
            <w:r>
              <w:t>several block</w:t>
            </w:r>
            <w:r w:rsidRPr="009F4CD2">
              <w:t>s configured as per your requirements.</w:t>
            </w:r>
          </w:p>
        </w:tc>
        <w:tc>
          <w:tcPr>
            <w:tcW w:w="1264" w:type="dxa"/>
          </w:tcPr>
          <w:p w14:paraId="5E1C2200" w14:textId="77777777" w:rsidR="00CF3F2D" w:rsidRPr="00187B9E" w:rsidRDefault="00CF3F2D" w:rsidP="00467E8A">
            <w:pPr>
              <w:rPr>
                <w:rFonts w:cs="Arial"/>
                <w:bCs/>
              </w:rPr>
            </w:pPr>
          </w:p>
        </w:tc>
      </w:tr>
      <w:tr w:rsidR="00CF3F2D" w:rsidRPr="00187B9E" w14:paraId="56B37469" w14:textId="77777777" w:rsidTr="00467E8A">
        <w:trPr>
          <w:trHeight w:val="283"/>
        </w:trPr>
        <w:tc>
          <w:tcPr>
            <w:tcW w:w="900" w:type="dxa"/>
            <w:shd w:val="clear" w:color="auto" w:fill="auto"/>
          </w:tcPr>
          <w:p w14:paraId="5F32E5C8" w14:textId="77777777" w:rsidR="00CF3F2D" w:rsidRPr="00187B9E" w:rsidRDefault="00CF3F2D" w:rsidP="00467E8A">
            <w:r w:rsidRPr="00187B9E">
              <w:t>5</w:t>
            </w:r>
          </w:p>
        </w:tc>
        <w:tc>
          <w:tcPr>
            <w:tcW w:w="1322" w:type="dxa"/>
            <w:shd w:val="clear" w:color="auto" w:fill="auto"/>
          </w:tcPr>
          <w:p w14:paraId="3EA62477" w14:textId="77777777" w:rsidR="00CF3F2D" w:rsidRPr="00187B9E" w:rsidRDefault="00CF3F2D" w:rsidP="00467E8A">
            <w:pPr>
              <w:rPr>
                <w:rFonts w:cs="Arial"/>
                <w:b/>
                <w:bCs/>
              </w:rPr>
            </w:pPr>
            <w:r w:rsidRPr="00187B9E">
              <w:rPr>
                <w:rStyle w:val="SAPEmphasis"/>
              </w:rPr>
              <w:t>Select Fiscal Data</w:t>
            </w:r>
          </w:p>
        </w:tc>
        <w:tc>
          <w:tcPr>
            <w:tcW w:w="3268" w:type="dxa"/>
            <w:shd w:val="clear" w:color="auto" w:fill="auto"/>
          </w:tcPr>
          <w:p w14:paraId="06D1B7E9" w14:textId="77777777" w:rsidR="00CF3F2D" w:rsidRPr="00187B9E" w:rsidRDefault="00CF3F2D" w:rsidP="00467E8A">
            <w:r w:rsidRPr="00187B9E">
              <w:t xml:space="preserve">In the </w:t>
            </w:r>
            <w:r w:rsidRPr="00187B9E">
              <w:rPr>
                <w:rStyle w:val="SAPScreenElement"/>
              </w:rPr>
              <w:t>Tax</w:t>
            </w:r>
            <w:r w:rsidRPr="00187B9E">
              <w:t xml:space="preserve"> </w:t>
            </w:r>
            <w:r>
              <w:t>block,</w:t>
            </w:r>
            <w:r w:rsidRPr="00187B9E">
              <w:t xml:space="preserve"> select the </w:t>
            </w:r>
            <w:r w:rsidRPr="00187B9E">
              <w:rPr>
                <w:rStyle w:val="SAPScreenElement"/>
              </w:rPr>
              <w:t>Fiscal Data</w:t>
            </w:r>
            <w:r w:rsidRPr="00187B9E">
              <w:t xml:space="preserve"> link.</w:t>
            </w:r>
          </w:p>
        </w:tc>
        <w:tc>
          <w:tcPr>
            <w:tcW w:w="4050" w:type="dxa"/>
            <w:shd w:val="clear" w:color="auto" w:fill="auto"/>
          </w:tcPr>
          <w:p w14:paraId="36890E7B" w14:textId="77777777" w:rsidR="00CF3F2D" w:rsidRPr="00187B9E" w:rsidRDefault="00CF3F2D" w:rsidP="00467E8A"/>
        </w:tc>
        <w:tc>
          <w:tcPr>
            <w:tcW w:w="3482" w:type="dxa"/>
            <w:shd w:val="clear" w:color="auto" w:fill="auto"/>
          </w:tcPr>
          <w:p w14:paraId="42FD5E4C" w14:textId="77777777" w:rsidR="00CF3F2D" w:rsidRPr="00187B9E" w:rsidRDefault="00CF3F2D" w:rsidP="00467E8A">
            <w:r w:rsidRPr="00187B9E">
              <w:t xml:space="preserve">You are linked to </w:t>
            </w:r>
            <w:r w:rsidRPr="003F74EB">
              <w:t>Employee Central Payroll</w:t>
            </w:r>
            <w:r w:rsidRPr="00187B9E">
              <w:t>, where you need to enter logon details. A table is displayed, containing the already existing records (if any, otherwise, the table is empty).</w:t>
            </w:r>
          </w:p>
        </w:tc>
        <w:tc>
          <w:tcPr>
            <w:tcW w:w="1264" w:type="dxa"/>
          </w:tcPr>
          <w:p w14:paraId="0D176CBE" w14:textId="77777777" w:rsidR="00CF3F2D" w:rsidRPr="00187B9E" w:rsidRDefault="00CF3F2D" w:rsidP="00467E8A">
            <w:pPr>
              <w:rPr>
                <w:rFonts w:cs="Arial"/>
                <w:bCs/>
              </w:rPr>
            </w:pPr>
          </w:p>
        </w:tc>
      </w:tr>
      <w:tr w:rsidR="00CF3F2D" w:rsidRPr="00187B9E" w14:paraId="32A3A6AE" w14:textId="77777777" w:rsidTr="00467E8A">
        <w:trPr>
          <w:trHeight w:val="283"/>
        </w:trPr>
        <w:tc>
          <w:tcPr>
            <w:tcW w:w="900" w:type="dxa"/>
            <w:shd w:val="clear" w:color="auto" w:fill="auto"/>
          </w:tcPr>
          <w:p w14:paraId="3D85D39C" w14:textId="77777777" w:rsidR="00CF3F2D" w:rsidRPr="00187B9E" w:rsidRDefault="00CF3F2D" w:rsidP="00467E8A">
            <w:r w:rsidRPr="00187B9E">
              <w:t>6</w:t>
            </w:r>
          </w:p>
        </w:tc>
        <w:tc>
          <w:tcPr>
            <w:tcW w:w="1322" w:type="dxa"/>
            <w:shd w:val="clear" w:color="auto" w:fill="auto"/>
          </w:tcPr>
          <w:p w14:paraId="5213DDFD" w14:textId="77777777" w:rsidR="00CF3F2D" w:rsidRPr="00187B9E" w:rsidRDefault="00CF3F2D" w:rsidP="00467E8A">
            <w:pPr>
              <w:rPr>
                <w:rFonts w:cs="Arial"/>
                <w:b/>
                <w:bCs/>
              </w:rPr>
            </w:pPr>
            <w:r w:rsidRPr="00187B9E">
              <w:rPr>
                <w:rStyle w:val="SAPEmphasis"/>
              </w:rPr>
              <w:t>Create New Fiscal Data Record</w:t>
            </w:r>
          </w:p>
        </w:tc>
        <w:tc>
          <w:tcPr>
            <w:tcW w:w="3268" w:type="dxa"/>
            <w:shd w:val="clear" w:color="auto" w:fill="auto"/>
          </w:tcPr>
          <w:p w14:paraId="5F381657" w14:textId="77777777" w:rsidR="00CF3F2D" w:rsidRPr="00187B9E" w:rsidRDefault="00CF3F2D" w:rsidP="00467E8A">
            <w:r w:rsidRPr="00187B9E">
              <w:t xml:space="preserve">Select the </w:t>
            </w:r>
            <w:r w:rsidRPr="00187B9E">
              <w:rPr>
                <w:rStyle w:val="SAPScreenElement"/>
              </w:rPr>
              <w:t xml:space="preserve">New </w:t>
            </w:r>
            <w:r w:rsidRPr="00187B9E">
              <w:t>pushbutton.</w:t>
            </w:r>
          </w:p>
        </w:tc>
        <w:tc>
          <w:tcPr>
            <w:tcW w:w="4050" w:type="dxa"/>
            <w:shd w:val="clear" w:color="auto" w:fill="auto"/>
          </w:tcPr>
          <w:p w14:paraId="05BDE2DF" w14:textId="77777777" w:rsidR="00CF3F2D" w:rsidRPr="00187B9E" w:rsidRDefault="00CF3F2D" w:rsidP="00467E8A"/>
        </w:tc>
        <w:tc>
          <w:tcPr>
            <w:tcW w:w="3482" w:type="dxa"/>
            <w:shd w:val="clear" w:color="auto" w:fill="auto"/>
          </w:tcPr>
          <w:p w14:paraId="60B541A1" w14:textId="77777777" w:rsidR="00CF3F2D" w:rsidRPr="00187B9E" w:rsidRDefault="00CF3F2D" w:rsidP="00467E8A">
            <w:pPr>
              <w:rPr>
                <w:rFonts w:asciiTheme="minorHAnsi" w:eastAsiaTheme="minorHAnsi" w:hAnsiTheme="minorHAnsi"/>
                <w:sz w:val="22"/>
                <w:szCs w:val="22"/>
              </w:rPr>
            </w:pPr>
            <w:r w:rsidRPr="00187B9E">
              <w:t>The fields to be filled show up below the table.</w:t>
            </w:r>
          </w:p>
        </w:tc>
        <w:tc>
          <w:tcPr>
            <w:tcW w:w="1264" w:type="dxa"/>
          </w:tcPr>
          <w:p w14:paraId="24A3954E" w14:textId="77777777" w:rsidR="00CF3F2D" w:rsidRPr="00187B9E" w:rsidRDefault="00CF3F2D" w:rsidP="00467E8A">
            <w:pPr>
              <w:rPr>
                <w:rFonts w:cs="Arial"/>
                <w:bCs/>
              </w:rPr>
            </w:pPr>
          </w:p>
        </w:tc>
      </w:tr>
      <w:tr w:rsidR="00CF3F2D" w:rsidRPr="00187B9E" w14:paraId="37095374" w14:textId="77777777" w:rsidTr="00467E8A">
        <w:trPr>
          <w:trHeight w:val="432"/>
        </w:trPr>
        <w:tc>
          <w:tcPr>
            <w:tcW w:w="900" w:type="dxa"/>
            <w:vMerge w:val="restart"/>
            <w:shd w:val="clear" w:color="auto" w:fill="auto"/>
          </w:tcPr>
          <w:p w14:paraId="4B3E36C7" w14:textId="77777777" w:rsidR="00CF3F2D" w:rsidRPr="00187B9E" w:rsidRDefault="00CF3F2D" w:rsidP="00467E8A">
            <w:r w:rsidRPr="00187B9E">
              <w:t>7</w:t>
            </w:r>
          </w:p>
        </w:tc>
        <w:tc>
          <w:tcPr>
            <w:tcW w:w="1322" w:type="dxa"/>
            <w:vMerge w:val="restart"/>
            <w:shd w:val="clear" w:color="auto" w:fill="auto"/>
          </w:tcPr>
          <w:p w14:paraId="2CC85AC4" w14:textId="77777777" w:rsidR="00CF3F2D" w:rsidRPr="00187B9E" w:rsidRDefault="00CF3F2D" w:rsidP="00467E8A">
            <w:pPr>
              <w:rPr>
                <w:rFonts w:cs="Arial"/>
                <w:b/>
                <w:bCs/>
              </w:rPr>
            </w:pPr>
            <w:r w:rsidRPr="00187B9E">
              <w:rPr>
                <w:rStyle w:val="SAPEmphasis"/>
              </w:rPr>
              <w:t>Maintain Fiscal Data</w:t>
            </w:r>
          </w:p>
        </w:tc>
        <w:tc>
          <w:tcPr>
            <w:tcW w:w="3268" w:type="dxa"/>
            <w:vMerge w:val="restart"/>
            <w:shd w:val="clear" w:color="auto" w:fill="auto"/>
          </w:tcPr>
          <w:p w14:paraId="1D4EEF51" w14:textId="77777777" w:rsidR="00CF3F2D" w:rsidRPr="00187B9E" w:rsidRDefault="00CF3F2D" w:rsidP="00467E8A">
            <w:r w:rsidRPr="00187B9E">
              <w:t>Enter the validity period for the record:</w:t>
            </w:r>
          </w:p>
        </w:tc>
        <w:tc>
          <w:tcPr>
            <w:tcW w:w="4050" w:type="dxa"/>
            <w:shd w:val="clear" w:color="auto" w:fill="auto"/>
          </w:tcPr>
          <w:p w14:paraId="783FAF4B" w14:textId="77777777" w:rsidR="00CF3F2D" w:rsidRPr="00187B9E" w:rsidRDefault="00CF3F2D" w:rsidP="00467E8A">
            <w:pPr>
              <w:rPr>
                <w:rStyle w:val="SAPScreenElement"/>
                <w:rFonts w:eastAsia="Calibri"/>
                <w:sz w:val="22"/>
                <w:szCs w:val="22"/>
              </w:rPr>
            </w:pPr>
            <w:r w:rsidRPr="00187B9E">
              <w:rPr>
                <w:rStyle w:val="SAPScreenElement"/>
              </w:rPr>
              <w:t xml:space="preserve">Valid From: </w:t>
            </w:r>
            <w:r w:rsidRPr="00187B9E">
              <w:t>the hiring date of the employee is defaulted; leave as is</w:t>
            </w:r>
          </w:p>
        </w:tc>
        <w:tc>
          <w:tcPr>
            <w:tcW w:w="3482" w:type="dxa"/>
            <w:vMerge w:val="restart"/>
            <w:shd w:val="clear" w:color="auto" w:fill="auto"/>
          </w:tcPr>
          <w:p w14:paraId="3E34CB47" w14:textId="77777777" w:rsidR="00CF3F2D" w:rsidRPr="00187B9E" w:rsidRDefault="00CF3F2D" w:rsidP="00467E8A"/>
        </w:tc>
        <w:tc>
          <w:tcPr>
            <w:tcW w:w="1264" w:type="dxa"/>
          </w:tcPr>
          <w:p w14:paraId="0A674687" w14:textId="77777777" w:rsidR="00CF3F2D" w:rsidRPr="00187B9E" w:rsidRDefault="00CF3F2D" w:rsidP="00467E8A">
            <w:pPr>
              <w:rPr>
                <w:rFonts w:cs="Arial"/>
                <w:bCs/>
              </w:rPr>
            </w:pPr>
          </w:p>
        </w:tc>
      </w:tr>
      <w:tr w:rsidR="00CF3F2D" w:rsidRPr="00187B9E" w14:paraId="59AB2390" w14:textId="77777777" w:rsidTr="00467E8A">
        <w:trPr>
          <w:trHeight w:val="432"/>
        </w:trPr>
        <w:tc>
          <w:tcPr>
            <w:tcW w:w="900" w:type="dxa"/>
            <w:vMerge/>
            <w:shd w:val="clear" w:color="auto" w:fill="auto"/>
          </w:tcPr>
          <w:p w14:paraId="7BD35BA2" w14:textId="77777777" w:rsidR="00CF3F2D" w:rsidRPr="00187B9E" w:rsidRDefault="00CF3F2D" w:rsidP="00467E8A"/>
        </w:tc>
        <w:tc>
          <w:tcPr>
            <w:tcW w:w="1322" w:type="dxa"/>
            <w:vMerge/>
            <w:shd w:val="clear" w:color="auto" w:fill="auto"/>
          </w:tcPr>
          <w:p w14:paraId="766F5587" w14:textId="77777777" w:rsidR="00CF3F2D" w:rsidRPr="00187B9E" w:rsidRDefault="00CF3F2D" w:rsidP="00467E8A">
            <w:pPr>
              <w:rPr>
                <w:rFonts w:cs="Arial"/>
                <w:b/>
                <w:bCs/>
              </w:rPr>
            </w:pPr>
          </w:p>
        </w:tc>
        <w:tc>
          <w:tcPr>
            <w:tcW w:w="3268" w:type="dxa"/>
            <w:vMerge/>
            <w:shd w:val="clear" w:color="auto" w:fill="auto"/>
          </w:tcPr>
          <w:p w14:paraId="283109AA" w14:textId="77777777" w:rsidR="00CF3F2D" w:rsidRPr="00187B9E" w:rsidRDefault="00CF3F2D" w:rsidP="00467E8A"/>
        </w:tc>
        <w:tc>
          <w:tcPr>
            <w:tcW w:w="4050" w:type="dxa"/>
            <w:shd w:val="clear" w:color="auto" w:fill="auto"/>
          </w:tcPr>
          <w:p w14:paraId="7C4C8EB4" w14:textId="77777777" w:rsidR="00CF3F2D" w:rsidRPr="00187B9E" w:rsidRDefault="00CF3F2D" w:rsidP="00467E8A">
            <w:pPr>
              <w:rPr>
                <w:rStyle w:val="SAPScreenElement"/>
              </w:rPr>
            </w:pPr>
            <w:r w:rsidRPr="00187B9E">
              <w:rPr>
                <w:rStyle w:val="SAPScreenElement"/>
              </w:rPr>
              <w:t xml:space="preserve">To: </w:t>
            </w:r>
            <w:r w:rsidRPr="00187B9E">
              <w:rPr>
                <w:rStyle w:val="SAPUserEntry"/>
                <w:b w:val="0"/>
                <w:color w:val="auto"/>
              </w:rPr>
              <w:t>Unlimited</w:t>
            </w:r>
            <w:r w:rsidRPr="00187B9E">
              <w:t xml:space="preserve"> is defaulted; leave as is</w:t>
            </w:r>
          </w:p>
        </w:tc>
        <w:tc>
          <w:tcPr>
            <w:tcW w:w="3482" w:type="dxa"/>
            <w:vMerge/>
            <w:shd w:val="clear" w:color="auto" w:fill="auto"/>
          </w:tcPr>
          <w:p w14:paraId="200B8854" w14:textId="77777777" w:rsidR="00CF3F2D" w:rsidRPr="00187B9E" w:rsidRDefault="00CF3F2D" w:rsidP="00467E8A"/>
        </w:tc>
        <w:tc>
          <w:tcPr>
            <w:tcW w:w="1264" w:type="dxa"/>
          </w:tcPr>
          <w:p w14:paraId="7579B895" w14:textId="77777777" w:rsidR="00CF3F2D" w:rsidRPr="00187B9E" w:rsidRDefault="00CF3F2D" w:rsidP="00467E8A">
            <w:pPr>
              <w:rPr>
                <w:rFonts w:cs="Arial"/>
                <w:bCs/>
              </w:rPr>
            </w:pPr>
          </w:p>
        </w:tc>
      </w:tr>
      <w:tr w:rsidR="00CF3F2D" w:rsidRPr="00187B9E" w14:paraId="43180D22" w14:textId="77777777" w:rsidTr="00467E8A">
        <w:trPr>
          <w:trHeight w:val="720"/>
        </w:trPr>
        <w:tc>
          <w:tcPr>
            <w:tcW w:w="900" w:type="dxa"/>
            <w:vMerge/>
            <w:shd w:val="clear" w:color="auto" w:fill="auto"/>
          </w:tcPr>
          <w:p w14:paraId="158039D6" w14:textId="77777777" w:rsidR="00CF3F2D" w:rsidRPr="00187B9E" w:rsidRDefault="00CF3F2D" w:rsidP="00467E8A"/>
        </w:tc>
        <w:tc>
          <w:tcPr>
            <w:tcW w:w="1322" w:type="dxa"/>
            <w:vMerge/>
            <w:shd w:val="clear" w:color="auto" w:fill="auto"/>
          </w:tcPr>
          <w:p w14:paraId="73377725" w14:textId="77777777" w:rsidR="00CF3F2D" w:rsidRPr="00187B9E" w:rsidRDefault="00CF3F2D" w:rsidP="00467E8A">
            <w:pPr>
              <w:rPr>
                <w:rFonts w:cs="Arial"/>
                <w:b/>
                <w:bCs/>
              </w:rPr>
            </w:pPr>
          </w:p>
        </w:tc>
        <w:tc>
          <w:tcPr>
            <w:tcW w:w="3268" w:type="dxa"/>
            <w:vMerge w:val="restart"/>
            <w:shd w:val="clear" w:color="auto" w:fill="auto"/>
          </w:tcPr>
          <w:p w14:paraId="31E2AD52" w14:textId="77777777" w:rsidR="00CF3F2D" w:rsidRPr="00187B9E" w:rsidRDefault="00CF3F2D" w:rsidP="00467E8A">
            <w:r w:rsidRPr="00187B9E">
              <w:t xml:space="preserve">In the </w:t>
            </w:r>
            <w:r w:rsidRPr="00187B9E">
              <w:rPr>
                <w:rStyle w:val="SAPScreenElement"/>
              </w:rPr>
              <w:t>General Tax Data</w:t>
            </w:r>
            <w:r>
              <w:t xml:space="preserve"> section</w:t>
            </w:r>
            <w:r w:rsidRPr="00187B9E">
              <w:t xml:space="preserve"> make the following entries:</w:t>
            </w:r>
          </w:p>
          <w:p w14:paraId="601FE566" w14:textId="77777777" w:rsidR="00CF3F2D" w:rsidRPr="00187B9E" w:rsidRDefault="00CF3F2D" w:rsidP="00467E8A">
            <w:r w:rsidRPr="00187B9E">
              <w:t xml:space="preserve">in the </w:t>
            </w:r>
            <w:r w:rsidRPr="00187B9E">
              <w:rPr>
                <w:rStyle w:val="SAPScreenElement"/>
              </w:rPr>
              <w:t>Tax Card / ELStAM</w:t>
            </w:r>
            <w:r w:rsidRPr="00187B9E">
              <w:rPr>
                <w:rFonts w:cs="Arial"/>
                <w:bCs/>
              </w:rPr>
              <w:t xml:space="preserve"> part of the form</w:t>
            </w:r>
            <w:r w:rsidRPr="00187B9E">
              <w:t>:</w:t>
            </w:r>
          </w:p>
          <w:p w14:paraId="42B06640" w14:textId="77777777" w:rsidR="00CF3F2D" w:rsidRPr="00187B9E" w:rsidRDefault="00CF3F2D" w:rsidP="00467E8A"/>
        </w:tc>
        <w:tc>
          <w:tcPr>
            <w:tcW w:w="4050" w:type="dxa"/>
            <w:shd w:val="clear" w:color="auto" w:fill="auto"/>
          </w:tcPr>
          <w:p w14:paraId="044F8A2F" w14:textId="77777777" w:rsidR="00CF3F2D" w:rsidRPr="00187B9E" w:rsidRDefault="00CF3F2D" w:rsidP="00467E8A">
            <w:r w:rsidRPr="00187B9E">
              <w:rPr>
                <w:rStyle w:val="SAPScreenElement"/>
              </w:rPr>
              <w:t>Identification Number:</w:t>
            </w:r>
            <w:r w:rsidRPr="00187B9E">
              <w:t xml:space="preserve"> choose the </w:t>
            </w:r>
            <w:r w:rsidRPr="00187B9E">
              <w:rPr>
                <w:rStyle w:val="SAPScreenElement"/>
              </w:rPr>
              <w:t>Suggest ID Number</w:t>
            </w:r>
            <w:r w:rsidRPr="00187B9E">
              <w:t xml:space="preserve"> </w:t>
            </w:r>
            <w:r w:rsidRPr="00187B9E">
              <w:rPr>
                <w:noProof/>
              </w:rPr>
              <w:drawing>
                <wp:inline distT="0" distB="0" distL="0" distR="0" wp14:anchorId="55EC418C" wp14:editId="639B8AF3">
                  <wp:extent cx="1171575" cy="219075"/>
                  <wp:effectExtent l="0" t="0" r="9525" b="9525"/>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71575" cy="219075"/>
                          </a:xfrm>
                          <a:prstGeom prst="rect">
                            <a:avLst/>
                          </a:prstGeom>
                        </pic:spPr>
                      </pic:pic>
                    </a:graphicData>
                  </a:graphic>
                </wp:inline>
              </w:drawing>
            </w:r>
            <w:r w:rsidRPr="00187B9E">
              <w:t xml:space="preserve"> button</w:t>
            </w:r>
          </w:p>
        </w:tc>
        <w:tc>
          <w:tcPr>
            <w:tcW w:w="3482" w:type="dxa"/>
            <w:vMerge w:val="restart"/>
            <w:shd w:val="clear" w:color="auto" w:fill="auto"/>
          </w:tcPr>
          <w:p w14:paraId="7A74D3E2" w14:textId="77777777" w:rsidR="00CF3F2D" w:rsidRPr="00187B9E" w:rsidRDefault="00CF3F2D" w:rsidP="00467E8A"/>
        </w:tc>
        <w:tc>
          <w:tcPr>
            <w:tcW w:w="1264" w:type="dxa"/>
          </w:tcPr>
          <w:p w14:paraId="6EF188BF" w14:textId="77777777" w:rsidR="00CF3F2D" w:rsidRPr="00187B9E" w:rsidRDefault="00CF3F2D" w:rsidP="00467E8A">
            <w:pPr>
              <w:rPr>
                <w:rFonts w:cs="Arial"/>
                <w:bCs/>
              </w:rPr>
            </w:pPr>
          </w:p>
        </w:tc>
      </w:tr>
      <w:tr w:rsidR="00CF3F2D" w:rsidRPr="00187B9E" w14:paraId="6D5D2241" w14:textId="77777777" w:rsidTr="00467E8A">
        <w:trPr>
          <w:trHeight w:val="288"/>
        </w:trPr>
        <w:tc>
          <w:tcPr>
            <w:tcW w:w="900" w:type="dxa"/>
            <w:vMerge/>
            <w:shd w:val="clear" w:color="auto" w:fill="auto"/>
          </w:tcPr>
          <w:p w14:paraId="0CBCB409" w14:textId="77777777" w:rsidR="00CF3F2D" w:rsidRPr="00187B9E" w:rsidRDefault="00CF3F2D" w:rsidP="00467E8A"/>
        </w:tc>
        <w:tc>
          <w:tcPr>
            <w:tcW w:w="1322" w:type="dxa"/>
            <w:vMerge/>
            <w:shd w:val="clear" w:color="auto" w:fill="auto"/>
          </w:tcPr>
          <w:p w14:paraId="3E537936" w14:textId="77777777" w:rsidR="00CF3F2D" w:rsidRPr="00187B9E" w:rsidRDefault="00CF3F2D" w:rsidP="00467E8A">
            <w:pPr>
              <w:rPr>
                <w:rFonts w:cs="Arial"/>
                <w:b/>
                <w:bCs/>
              </w:rPr>
            </w:pPr>
          </w:p>
        </w:tc>
        <w:tc>
          <w:tcPr>
            <w:tcW w:w="3268" w:type="dxa"/>
            <w:vMerge/>
            <w:shd w:val="clear" w:color="auto" w:fill="auto"/>
          </w:tcPr>
          <w:p w14:paraId="235DF272" w14:textId="77777777" w:rsidR="00CF3F2D" w:rsidRPr="00187B9E" w:rsidRDefault="00CF3F2D" w:rsidP="00467E8A"/>
        </w:tc>
        <w:tc>
          <w:tcPr>
            <w:tcW w:w="4050" w:type="dxa"/>
            <w:shd w:val="clear" w:color="auto" w:fill="auto"/>
          </w:tcPr>
          <w:p w14:paraId="662AD37B" w14:textId="77777777" w:rsidR="00CF3F2D" w:rsidRPr="00187B9E" w:rsidRDefault="00CF3F2D" w:rsidP="00467E8A">
            <w:r w:rsidRPr="00187B9E">
              <w:rPr>
                <w:rStyle w:val="SAPScreenElement"/>
              </w:rPr>
              <w:t>Tax office</w:t>
            </w:r>
            <w:r w:rsidRPr="00187B9E">
              <w:rPr>
                <w:i/>
              </w:rPr>
              <w:t>:</w:t>
            </w:r>
            <w:r w:rsidRPr="00187B9E">
              <w:t xml:space="preserve"> select from drop-down</w:t>
            </w:r>
          </w:p>
        </w:tc>
        <w:tc>
          <w:tcPr>
            <w:tcW w:w="3482" w:type="dxa"/>
            <w:vMerge/>
            <w:shd w:val="clear" w:color="auto" w:fill="auto"/>
          </w:tcPr>
          <w:p w14:paraId="14000E3F" w14:textId="77777777" w:rsidR="00CF3F2D" w:rsidRPr="00187B9E" w:rsidRDefault="00CF3F2D" w:rsidP="00467E8A"/>
        </w:tc>
        <w:tc>
          <w:tcPr>
            <w:tcW w:w="1264" w:type="dxa"/>
          </w:tcPr>
          <w:p w14:paraId="612F4454" w14:textId="77777777" w:rsidR="00CF3F2D" w:rsidRPr="00187B9E" w:rsidRDefault="00CF3F2D" w:rsidP="00467E8A">
            <w:pPr>
              <w:rPr>
                <w:rFonts w:cs="Arial"/>
                <w:bCs/>
              </w:rPr>
            </w:pPr>
          </w:p>
        </w:tc>
      </w:tr>
      <w:tr w:rsidR="00CF3F2D" w:rsidRPr="00187B9E" w14:paraId="2C61D9EA" w14:textId="77777777" w:rsidTr="00467E8A">
        <w:trPr>
          <w:trHeight w:val="288"/>
        </w:trPr>
        <w:tc>
          <w:tcPr>
            <w:tcW w:w="900" w:type="dxa"/>
            <w:vMerge/>
            <w:shd w:val="clear" w:color="auto" w:fill="auto"/>
          </w:tcPr>
          <w:p w14:paraId="28F80C5A" w14:textId="77777777" w:rsidR="00CF3F2D" w:rsidRPr="00187B9E" w:rsidRDefault="00CF3F2D" w:rsidP="00467E8A"/>
        </w:tc>
        <w:tc>
          <w:tcPr>
            <w:tcW w:w="1322" w:type="dxa"/>
            <w:vMerge/>
            <w:shd w:val="clear" w:color="auto" w:fill="auto"/>
          </w:tcPr>
          <w:p w14:paraId="4EFEB289" w14:textId="77777777" w:rsidR="00CF3F2D" w:rsidRPr="00187B9E" w:rsidRDefault="00CF3F2D" w:rsidP="00467E8A">
            <w:pPr>
              <w:rPr>
                <w:rFonts w:cs="Arial"/>
                <w:b/>
                <w:bCs/>
              </w:rPr>
            </w:pPr>
          </w:p>
        </w:tc>
        <w:tc>
          <w:tcPr>
            <w:tcW w:w="3268" w:type="dxa"/>
            <w:vMerge/>
            <w:shd w:val="clear" w:color="auto" w:fill="auto"/>
          </w:tcPr>
          <w:p w14:paraId="1C140372" w14:textId="77777777" w:rsidR="00CF3F2D" w:rsidRPr="00187B9E" w:rsidRDefault="00CF3F2D" w:rsidP="00467E8A"/>
        </w:tc>
        <w:tc>
          <w:tcPr>
            <w:tcW w:w="4050" w:type="dxa"/>
            <w:shd w:val="clear" w:color="auto" w:fill="auto"/>
          </w:tcPr>
          <w:p w14:paraId="46D4DF71" w14:textId="77777777" w:rsidR="00CF3F2D" w:rsidRPr="00187B9E" w:rsidRDefault="00CF3F2D" w:rsidP="00467E8A">
            <w:r w:rsidRPr="00187B9E">
              <w:rPr>
                <w:rStyle w:val="SAPScreenElement"/>
              </w:rPr>
              <w:t>Tax class</w:t>
            </w:r>
            <w:r w:rsidRPr="00187B9E">
              <w:rPr>
                <w:i/>
              </w:rPr>
              <w:t>:</w:t>
            </w:r>
            <w:r w:rsidRPr="00187B9E">
              <w:t xml:space="preserve"> select from drop-down</w:t>
            </w:r>
          </w:p>
        </w:tc>
        <w:tc>
          <w:tcPr>
            <w:tcW w:w="3482" w:type="dxa"/>
            <w:vMerge/>
            <w:shd w:val="clear" w:color="auto" w:fill="auto"/>
          </w:tcPr>
          <w:p w14:paraId="6F8CC046" w14:textId="77777777" w:rsidR="00CF3F2D" w:rsidRPr="00187B9E" w:rsidRDefault="00CF3F2D" w:rsidP="00467E8A"/>
        </w:tc>
        <w:tc>
          <w:tcPr>
            <w:tcW w:w="1264" w:type="dxa"/>
          </w:tcPr>
          <w:p w14:paraId="05B92F8D" w14:textId="77777777" w:rsidR="00CF3F2D" w:rsidRPr="00187B9E" w:rsidRDefault="00CF3F2D" w:rsidP="00467E8A">
            <w:pPr>
              <w:rPr>
                <w:rFonts w:cs="Arial"/>
                <w:bCs/>
              </w:rPr>
            </w:pPr>
          </w:p>
        </w:tc>
      </w:tr>
      <w:tr w:rsidR="00CF3F2D" w:rsidRPr="00187B9E" w14:paraId="4B74C79A" w14:textId="77777777" w:rsidTr="00467E8A">
        <w:trPr>
          <w:trHeight w:val="288"/>
        </w:trPr>
        <w:tc>
          <w:tcPr>
            <w:tcW w:w="900" w:type="dxa"/>
            <w:vMerge/>
            <w:shd w:val="clear" w:color="auto" w:fill="auto"/>
          </w:tcPr>
          <w:p w14:paraId="40F1A77F" w14:textId="77777777" w:rsidR="00CF3F2D" w:rsidRPr="00187B9E" w:rsidRDefault="00CF3F2D" w:rsidP="00467E8A"/>
        </w:tc>
        <w:tc>
          <w:tcPr>
            <w:tcW w:w="1322" w:type="dxa"/>
            <w:vMerge/>
            <w:shd w:val="clear" w:color="auto" w:fill="auto"/>
          </w:tcPr>
          <w:p w14:paraId="11B3838A" w14:textId="77777777" w:rsidR="00CF3F2D" w:rsidRPr="00187B9E" w:rsidRDefault="00CF3F2D" w:rsidP="00467E8A">
            <w:pPr>
              <w:rPr>
                <w:rFonts w:cs="Arial"/>
                <w:b/>
                <w:bCs/>
              </w:rPr>
            </w:pPr>
          </w:p>
        </w:tc>
        <w:tc>
          <w:tcPr>
            <w:tcW w:w="3268" w:type="dxa"/>
            <w:vMerge/>
            <w:shd w:val="clear" w:color="auto" w:fill="auto"/>
          </w:tcPr>
          <w:p w14:paraId="2EC9F4CA" w14:textId="77777777" w:rsidR="00CF3F2D" w:rsidRPr="00187B9E" w:rsidRDefault="00CF3F2D" w:rsidP="00467E8A"/>
        </w:tc>
        <w:tc>
          <w:tcPr>
            <w:tcW w:w="4050" w:type="dxa"/>
            <w:shd w:val="clear" w:color="auto" w:fill="auto"/>
          </w:tcPr>
          <w:p w14:paraId="14C0B0F1" w14:textId="77777777" w:rsidR="00CF3F2D" w:rsidRPr="00187B9E" w:rsidRDefault="00CF3F2D" w:rsidP="00467E8A">
            <w:r w:rsidRPr="00187B9E">
              <w:rPr>
                <w:rStyle w:val="SAPScreenElement"/>
              </w:rPr>
              <w:t>Number of Tax Exemptions for Children:</w:t>
            </w:r>
            <w:r w:rsidRPr="00187B9E">
              <w:t xml:space="preserve"> enter appropriate</w:t>
            </w:r>
          </w:p>
          <w:p w14:paraId="3F50D2EF" w14:textId="77777777" w:rsidR="00CF3F2D" w:rsidRPr="00187B9E" w:rsidRDefault="00CF3F2D" w:rsidP="00467E8A">
            <w:r w:rsidRPr="00187B9E">
              <w:rPr>
                <w:noProof/>
              </w:rPr>
              <w:drawing>
                <wp:inline distT="0" distB="0" distL="0" distR="0" wp14:anchorId="612E661D" wp14:editId="4C105E92">
                  <wp:extent cx="228600" cy="228600"/>
                  <wp:effectExtent l="0" t="0" r="0" b="0"/>
                  <wp:docPr id="15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87B9E">
              <w:rPr>
                <w:rFonts w:ascii="BentonSans Regular" w:hAnsi="BentonSans Regular"/>
                <w:color w:val="666666"/>
                <w:sz w:val="22"/>
              </w:rPr>
              <w:t>Note</w:t>
            </w:r>
          </w:p>
          <w:p w14:paraId="1AB8FC4F" w14:textId="77777777" w:rsidR="00CF3F2D" w:rsidRPr="00187B9E" w:rsidRDefault="00CF3F2D" w:rsidP="00467E8A">
            <w:pPr>
              <w:rPr>
                <w:rStyle w:val="SAPScreenElement"/>
              </w:rPr>
            </w:pPr>
            <w:r w:rsidRPr="00187B9E">
              <w:t>The number of child allowances is stated on the employee's tax card.</w:t>
            </w:r>
          </w:p>
        </w:tc>
        <w:tc>
          <w:tcPr>
            <w:tcW w:w="3482" w:type="dxa"/>
            <w:vMerge/>
            <w:shd w:val="clear" w:color="auto" w:fill="auto"/>
          </w:tcPr>
          <w:p w14:paraId="45B4223D" w14:textId="77777777" w:rsidR="00CF3F2D" w:rsidRPr="00187B9E" w:rsidRDefault="00CF3F2D" w:rsidP="00467E8A"/>
        </w:tc>
        <w:tc>
          <w:tcPr>
            <w:tcW w:w="1264" w:type="dxa"/>
          </w:tcPr>
          <w:p w14:paraId="2A925933" w14:textId="77777777" w:rsidR="00CF3F2D" w:rsidRPr="00187B9E" w:rsidRDefault="00CF3F2D" w:rsidP="00467E8A">
            <w:pPr>
              <w:rPr>
                <w:rFonts w:cs="Arial"/>
                <w:bCs/>
              </w:rPr>
            </w:pPr>
          </w:p>
        </w:tc>
      </w:tr>
      <w:tr w:rsidR="00CF3F2D" w:rsidRPr="00187B9E" w14:paraId="6F66F2EF" w14:textId="77777777" w:rsidTr="00467E8A">
        <w:trPr>
          <w:trHeight w:val="288"/>
        </w:trPr>
        <w:tc>
          <w:tcPr>
            <w:tcW w:w="900" w:type="dxa"/>
            <w:vMerge/>
            <w:shd w:val="clear" w:color="auto" w:fill="auto"/>
          </w:tcPr>
          <w:p w14:paraId="5A1A4320" w14:textId="77777777" w:rsidR="00CF3F2D" w:rsidRPr="00187B9E" w:rsidRDefault="00CF3F2D" w:rsidP="00467E8A"/>
        </w:tc>
        <w:tc>
          <w:tcPr>
            <w:tcW w:w="1322" w:type="dxa"/>
            <w:vMerge/>
            <w:shd w:val="clear" w:color="auto" w:fill="auto"/>
          </w:tcPr>
          <w:p w14:paraId="3C8DF6D8" w14:textId="77777777" w:rsidR="00CF3F2D" w:rsidRPr="00187B9E" w:rsidRDefault="00CF3F2D" w:rsidP="00467E8A">
            <w:pPr>
              <w:rPr>
                <w:rFonts w:cs="Arial"/>
                <w:b/>
                <w:bCs/>
              </w:rPr>
            </w:pPr>
          </w:p>
        </w:tc>
        <w:tc>
          <w:tcPr>
            <w:tcW w:w="3268" w:type="dxa"/>
            <w:vMerge/>
            <w:shd w:val="clear" w:color="auto" w:fill="auto"/>
          </w:tcPr>
          <w:p w14:paraId="2D439C9A" w14:textId="77777777" w:rsidR="00CF3F2D" w:rsidRPr="00187B9E" w:rsidRDefault="00CF3F2D" w:rsidP="00467E8A"/>
        </w:tc>
        <w:tc>
          <w:tcPr>
            <w:tcW w:w="4050" w:type="dxa"/>
            <w:shd w:val="clear" w:color="auto" w:fill="auto"/>
          </w:tcPr>
          <w:p w14:paraId="15DB9B83" w14:textId="77777777" w:rsidR="00CF3F2D" w:rsidRPr="00187B9E" w:rsidRDefault="00CF3F2D" w:rsidP="00467E8A">
            <w:r w:rsidRPr="00187B9E">
              <w:rPr>
                <w:rStyle w:val="SAPScreenElement"/>
              </w:rPr>
              <w:t>Factor:</w:t>
            </w:r>
            <w:r w:rsidRPr="00187B9E">
              <w:t xml:space="preserve"> enter factor for factor procedure</w:t>
            </w:r>
          </w:p>
          <w:p w14:paraId="24E9A2B8" w14:textId="77777777" w:rsidR="00CF3F2D" w:rsidRPr="00187B9E" w:rsidRDefault="00CF3F2D" w:rsidP="00467E8A">
            <w:pPr>
              <w:rPr>
                <w:rFonts w:ascii="BentonSans Regular" w:hAnsi="BentonSans Regular"/>
                <w:color w:val="666666"/>
                <w:sz w:val="22"/>
              </w:rPr>
            </w:pPr>
            <w:r w:rsidRPr="00187B9E">
              <w:rPr>
                <w:noProof/>
              </w:rPr>
              <w:drawing>
                <wp:inline distT="0" distB="0" distL="0" distR="0" wp14:anchorId="2B08E06E" wp14:editId="0E96AA30">
                  <wp:extent cx="228600" cy="228600"/>
                  <wp:effectExtent l="0" t="0" r="0" b="0"/>
                  <wp:docPr id="15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87B9E">
              <w:rPr>
                <w:rFonts w:ascii="BentonSans Regular" w:hAnsi="BentonSans Regular"/>
                <w:color w:val="666666"/>
                <w:sz w:val="22"/>
              </w:rPr>
              <w:t xml:space="preserve"> Note</w:t>
            </w:r>
          </w:p>
          <w:p w14:paraId="3214342D" w14:textId="77777777" w:rsidR="00CF3F2D" w:rsidRPr="00187B9E" w:rsidRDefault="00CF3F2D" w:rsidP="00467E8A">
            <w:r w:rsidRPr="00187B9E">
              <w:t>The entered factor according to 2009 employment tax law.</w:t>
            </w:r>
          </w:p>
        </w:tc>
        <w:tc>
          <w:tcPr>
            <w:tcW w:w="3482" w:type="dxa"/>
            <w:vMerge/>
            <w:shd w:val="clear" w:color="auto" w:fill="auto"/>
          </w:tcPr>
          <w:p w14:paraId="4C227930" w14:textId="77777777" w:rsidR="00CF3F2D" w:rsidRPr="00187B9E" w:rsidRDefault="00CF3F2D" w:rsidP="00467E8A"/>
        </w:tc>
        <w:tc>
          <w:tcPr>
            <w:tcW w:w="1264" w:type="dxa"/>
          </w:tcPr>
          <w:p w14:paraId="61901448" w14:textId="77777777" w:rsidR="00CF3F2D" w:rsidRPr="00187B9E" w:rsidRDefault="00CF3F2D" w:rsidP="00467E8A">
            <w:pPr>
              <w:rPr>
                <w:rFonts w:cs="Arial"/>
                <w:bCs/>
              </w:rPr>
            </w:pPr>
          </w:p>
        </w:tc>
      </w:tr>
      <w:tr w:rsidR="00CF3F2D" w:rsidRPr="00187B9E" w14:paraId="52AFEEFD" w14:textId="77777777" w:rsidTr="00467E8A">
        <w:trPr>
          <w:trHeight w:val="288"/>
        </w:trPr>
        <w:tc>
          <w:tcPr>
            <w:tcW w:w="900" w:type="dxa"/>
            <w:vMerge/>
            <w:shd w:val="clear" w:color="auto" w:fill="auto"/>
          </w:tcPr>
          <w:p w14:paraId="5B82A06D" w14:textId="77777777" w:rsidR="00CF3F2D" w:rsidRPr="00187B9E" w:rsidRDefault="00CF3F2D" w:rsidP="00467E8A"/>
        </w:tc>
        <w:tc>
          <w:tcPr>
            <w:tcW w:w="1322" w:type="dxa"/>
            <w:vMerge/>
            <w:shd w:val="clear" w:color="auto" w:fill="auto"/>
          </w:tcPr>
          <w:p w14:paraId="3D515B20" w14:textId="77777777" w:rsidR="00CF3F2D" w:rsidRPr="00187B9E" w:rsidRDefault="00CF3F2D" w:rsidP="00467E8A">
            <w:pPr>
              <w:rPr>
                <w:rFonts w:cs="Arial"/>
                <w:b/>
                <w:bCs/>
              </w:rPr>
            </w:pPr>
          </w:p>
        </w:tc>
        <w:tc>
          <w:tcPr>
            <w:tcW w:w="3268" w:type="dxa"/>
            <w:vMerge/>
            <w:shd w:val="clear" w:color="auto" w:fill="auto"/>
          </w:tcPr>
          <w:p w14:paraId="7521B92E" w14:textId="77777777" w:rsidR="00CF3F2D" w:rsidRPr="00187B9E" w:rsidRDefault="00CF3F2D" w:rsidP="00467E8A"/>
        </w:tc>
        <w:tc>
          <w:tcPr>
            <w:tcW w:w="4050" w:type="dxa"/>
            <w:shd w:val="clear" w:color="auto" w:fill="auto"/>
          </w:tcPr>
          <w:p w14:paraId="29CA22C2" w14:textId="77777777" w:rsidR="00CF3F2D" w:rsidRPr="00187B9E" w:rsidRDefault="00CF3F2D" w:rsidP="00467E8A">
            <w:pPr>
              <w:rPr>
                <w:rStyle w:val="SAPScreenElement"/>
              </w:rPr>
            </w:pPr>
            <w:r w:rsidRPr="00187B9E">
              <w:rPr>
                <w:rStyle w:val="SAPScreenElement"/>
              </w:rPr>
              <w:t xml:space="preserve">EE Relig. Denomination: </w:t>
            </w:r>
            <w:r w:rsidRPr="00187B9E">
              <w:t>select the employee’s religion from drop-down</w:t>
            </w:r>
          </w:p>
        </w:tc>
        <w:tc>
          <w:tcPr>
            <w:tcW w:w="3482" w:type="dxa"/>
            <w:vMerge/>
            <w:shd w:val="clear" w:color="auto" w:fill="auto"/>
          </w:tcPr>
          <w:p w14:paraId="4AA4287E" w14:textId="77777777" w:rsidR="00CF3F2D" w:rsidRPr="00187B9E" w:rsidRDefault="00CF3F2D" w:rsidP="00467E8A"/>
        </w:tc>
        <w:tc>
          <w:tcPr>
            <w:tcW w:w="1264" w:type="dxa"/>
          </w:tcPr>
          <w:p w14:paraId="16B25692" w14:textId="77777777" w:rsidR="00CF3F2D" w:rsidRPr="00187B9E" w:rsidRDefault="00CF3F2D" w:rsidP="00467E8A">
            <w:pPr>
              <w:rPr>
                <w:rFonts w:cs="Arial"/>
                <w:bCs/>
              </w:rPr>
            </w:pPr>
          </w:p>
        </w:tc>
      </w:tr>
      <w:tr w:rsidR="00CF3F2D" w:rsidRPr="00187B9E" w14:paraId="3597DD04" w14:textId="77777777" w:rsidTr="00467E8A">
        <w:trPr>
          <w:trHeight w:val="288"/>
        </w:trPr>
        <w:tc>
          <w:tcPr>
            <w:tcW w:w="900" w:type="dxa"/>
            <w:vMerge/>
            <w:shd w:val="clear" w:color="auto" w:fill="auto"/>
          </w:tcPr>
          <w:p w14:paraId="4270327B" w14:textId="77777777" w:rsidR="00CF3F2D" w:rsidRPr="00187B9E" w:rsidRDefault="00CF3F2D" w:rsidP="00467E8A"/>
        </w:tc>
        <w:tc>
          <w:tcPr>
            <w:tcW w:w="1322" w:type="dxa"/>
            <w:vMerge/>
            <w:shd w:val="clear" w:color="auto" w:fill="auto"/>
          </w:tcPr>
          <w:p w14:paraId="654D78F7" w14:textId="77777777" w:rsidR="00CF3F2D" w:rsidRPr="00187B9E" w:rsidRDefault="00CF3F2D" w:rsidP="00467E8A">
            <w:pPr>
              <w:rPr>
                <w:rFonts w:cs="Arial"/>
                <w:b/>
                <w:bCs/>
              </w:rPr>
            </w:pPr>
          </w:p>
        </w:tc>
        <w:tc>
          <w:tcPr>
            <w:tcW w:w="3268" w:type="dxa"/>
            <w:vMerge/>
            <w:shd w:val="clear" w:color="auto" w:fill="auto"/>
          </w:tcPr>
          <w:p w14:paraId="6826853A" w14:textId="77777777" w:rsidR="00CF3F2D" w:rsidRPr="00187B9E" w:rsidRDefault="00CF3F2D" w:rsidP="00467E8A"/>
        </w:tc>
        <w:tc>
          <w:tcPr>
            <w:tcW w:w="4050" w:type="dxa"/>
            <w:shd w:val="clear" w:color="auto" w:fill="auto"/>
          </w:tcPr>
          <w:p w14:paraId="28D1F8AF" w14:textId="77777777" w:rsidR="00CF3F2D" w:rsidRPr="00187B9E" w:rsidRDefault="00CF3F2D" w:rsidP="00467E8A">
            <w:pPr>
              <w:rPr>
                <w:rStyle w:val="SAPScreenElement"/>
              </w:rPr>
            </w:pPr>
            <w:r w:rsidRPr="00187B9E">
              <w:rPr>
                <w:rStyle w:val="SAPScreenElement"/>
              </w:rPr>
              <w:t xml:space="preserve">Spouse Religion: </w:t>
            </w:r>
            <w:r w:rsidRPr="00187B9E">
              <w:t>select from drop-down</w:t>
            </w:r>
          </w:p>
        </w:tc>
        <w:tc>
          <w:tcPr>
            <w:tcW w:w="3482" w:type="dxa"/>
            <w:vMerge/>
            <w:shd w:val="clear" w:color="auto" w:fill="auto"/>
          </w:tcPr>
          <w:p w14:paraId="1A3E19A8" w14:textId="77777777" w:rsidR="00CF3F2D" w:rsidRPr="00187B9E" w:rsidRDefault="00CF3F2D" w:rsidP="00467E8A"/>
        </w:tc>
        <w:tc>
          <w:tcPr>
            <w:tcW w:w="1264" w:type="dxa"/>
          </w:tcPr>
          <w:p w14:paraId="5B6B11D4" w14:textId="77777777" w:rsidR="00CF3F2D" w:rsidRPr="00187B9E" w:rsidRDefault="00CF3F2D" w:rsidP="00467E8A">
            <w:pPr>
              <w:rPr>
                <w:rFonts w:cs="Arial"/>
                <w:bCs/>
              </w:rPr>
            </w:pPr>
          </w:p>
        </w:tc>
      </w:tr>
      <w:tr w:rsidR="00CF3F2D" w:rsidRPr="00187B9E" w14:paraId="401E7AF7" w14:textId="77777777" w:rsidTr="00467E8A">
        <w:trPr>
          <w:trHeight w:val="288"/>
        </w:trPr>
        <w:tc>
          <w:tcPr>
            <w:tcW w:w="900" w:type="dxa"/>
            <w:vMerge/>
            <w:shd w:val="clear" w:color="auto" w:fill="auto"/>
          </w:tcPr>
          <w:p w14:paraId="1E06A49E" w14:textId="77777777" w:rsidR="00CF3F2D" w:rsidRPr="00187B9E" w:rsidRDefault="00CF3F2D" w:rsidP="00467E8A"/>
        </w:tc>
        <w:tc>
          <w:tcPr>
            <w:tcW w:w="1322" w:type="dxa"/>
            <w:vMerge/>
            <w:shd w:val="clear" w:color="auto" w:fill="auto"/>
          </w:tcPr>
          <w:p w14:paraId="7FE603C8" w14:textId="77777777" w:rsidR="00CF3F2D" w:rsidRPr="00187B9E" w:rsidRDefault="00CF3F2D" w:rsidP="00467E8A">
            <w:pPr>
              <w:rPr>
                <w:rFonts w:cs="Arial"/>
                <w:b/>
                <w:bCs/>
              </w:rPr>
            </w:pPr>
          </w:p>
        </w:tc>
        <w:tc>
          <w:tcPr>
            <w:tcW w:w="3268" w:type="dxa"/>
            <w:vMerge/>
            <w:shd w:val="clear" w:color="auto" w:fill="auto"/>
          </w:tcPr>
          <w:p w14:paraId="362C0D50" w14:textId="77777777" w:rsidR="00CF3F2D" w:rsidRPr="00187B9E" w:rsidRDefault="00CF3F2D" w:rsidP="00467E8A"/>
        </w:tc>
        <w:tc>
          <w:tcPr>
            <w:tcW w:w="4050" w:type="dxa"/>
            <w:shd w:val="clear" w:color="auto" w:fill="auto"/>
          </w:tcPr>
          <w:p w14:paraId="53078111" w14:textId="77777777" w:rsidR="00CF3F2D" w:rsidRPr="00187B9E" w:rsidRDefault="00CF3F2D" w:rsidP="00467E8A">
            <w:pPr>
              <w:rPr>
                <w:rStyle w:val="SAPScreenElement"/>
              </w:rPr>
            </w:pPr>
            <w:r w:rsidRPr="00187B9E">
              <w:rPr>
                <w:rStyle w:val="SAPScreenElement"/>
              </w:rPr>
              <w:t xml:space="preserve">Annual Exemption: </w:t>
            </w:r>
            <w:r w:rsidRPr="00187B9E">
              <w:t>enter appropriate amount in</w:t>
            </w:r>
            <w:r w:rsidRPr="00EE337C">
              <w:rPr>
                <w:rStyle w:val="SAPUserEntry"/>
                <w:color w:val="auto"/>
              </w:rPr>
              <w:t xml:space="preserve"> </w:t>
            </w:r>
            <w:r w:rsidRPr="00187B9E">
              <w:rPr>
                <w:rStyle w:val="SAPUserEntry"/>
                <w:b w:val="0"/>
                <w:color w:val="auto"/>
              </w:rPr>
              <w:t>EUR</w:t>
            </w:r>
          </w:p>
        </w:tc>
        <w:tc>
          <w:tcPr>
            <w:tcW w:w="3482" w:type="dxa"/>
            <w:vMerge/>
            <w:shd w:val="clear" w:color="auto" w:fill="auto"/>
          </w:tcPr>
          <w:p w14:paraId="61EF3C32" w14:textId="77777777" w:rsidR="00CF3F2D" w:rsidRPr="00187B9E" w:rsidRDefault="00CF3F2D" w:rsidP="00467E8A"/>
        </w:tc>
        <w:tc>
          <w:tcPr>
            <w:tcW w:w="1264" w:type="dxa"/>
          </w:tcPr>
          <w:p w14:paraId="31E52DE5" w14:textId="77777777" w:rsidR="00CF3F2D" w:rsidRPr="00187B9E" w:rsidRDefault="00CF3F2D" w:rsidP="00467E8A">
            <w:pPr>
              <w:rPr>
                <w:rFonts w:cs="Arial"/>
                <w:bCs/>
              </w:rPr>
            </w:pPr>
          </w:p>
        </w:tc>
      </w:tr>
      <w:tr w:rsidR="00CF3F2D" w:rsidRPr="00187B9E" w14:paraId="58C6BE5E" w14:textId="77777777" w:rsidTr="00467E8A">
        <w:trPr>
          <w:trHeight w:val="288"/>
        </w:trPr>
        <w:tc>
          <w:tcPr>
            <w:tcW w:w="900" w:type="dxa"/>
            <w:vMerge/>
            <w:shd w:val="clear" w:color="auto" w:fill="auto"/>
          </w:tcPr>
          <w:p w14:paraId="6C602839" w14:textId="77777777" w:rsidR="00CF3F2D" w:rsidRPr="00187B9E" w:rsidRDefault="00CF3F2D" w:rsidP="00467E8A"/>
        </w:tc>
        <w:tc>
          <w:tcPr>
            <w:tcW w:w="1322" w:type="dxa"/>
            <w:vMerge/>
            <w:shd w:val="clear" w:color="auto" w:fill="auto"/>
          </w:tcPr>
          <w:p w14:paraId="3FF41263" w14:textId="77777777" w:rsidR="00CF3F2D" w:rsidRPr="00187B9E" w:rsidRDefault="00CF3F2D" w:rsidP="00467E8A">
            <w:pPr>
              <w:rPr>
                <w:rFonts w:cs="Arial"/>
                <w:b/>
                <w:bCs/>
              </w:rPr>
            </w:pPr>
          </w:p>
        </w:tc>
        <w:tc>
          <w:tcPr>
            <w:tcW w:w="3268" w:type="dxa"/>
            <w:vMerge/>
            <w:shd w:val="clear" w:color="auto" w:fill="auto"/>
          </w:tcPr>
          <w:p w14:paraId="1172273A" w14:textId="77777777" w:rsidR="00CF3F2D" w:rsidRPr="00187B9E" w:rsidRDefault="00CF3F2D" w:rsidP="00467E8A"/>
        </w:tc>
        <w:tc>
          <w:tcPr>
            <w:tcW w:w="4050" w:type="dxa"/>
            <w:shd w:val="clear" w:color="auto" w:fill="auto"/>
          </w:tcPr>
          <w:p w14:paraId="63578594" w14:textId="77777777" w:rsidR="00CF3F2D" w:rsidRPr="00187B9E" w:rsidRDefault="00CF3F2D" w:rsidP="00467E8A">
            <w:pPr>
              <w:rPr>
                <w:rStyle w:val="SAPScreenElement"/>
              </w:rPr>
            </w:pPr>
            <w:r w:rsidRPr="00187B9E">
              <w:rPr>
                <w:rStyle w:val="SAPScreenElement"/>
              </w:rPr>
              <w:t xml:space="preserve">Monthly Exemption: </w:t>
            </w:r>
            <w:r w:rsidRPr="00187B9E">
              <w:t>enter appropriate amount in</w:t>
            </w:r>
            <w:r w:rsidRPr="00EE337C">
              <w:rPr>
                <w:rStyle w:val="SAPUserEntry"/>
                <w:color w:val="auto"/>
              </w:rPr>
              <w:t xml:space="preserve"> </w:t>
            </w:r>
            <w:r w:rsidRPr="00187B9E">
              <w:rPr>
                <w:rStyle w:val="SAPUserEntry"/>
                <w:b w:val="0"/>
                <w:color w:val="auto"/>
              </w:rPr>
              <w:t>EUR</w:t>
            </w:r>
          </w:p>
        </w:tc>
        <w:tc>
          <w:tcPr>
            <w:tcW w:w="3482" w:type="dxa"/>
            <w:vMerge/>
            <w:shd w:val="clear" w:color="auto" w:fill="auto"/>
          </w:tcPr>
          <w:p w14:paraId="2FAC70BC" w14:textId="77777777" w:rsidR="00CF3F2D" w:rsidRPr="00187B9E" w:rsidRDefault="00CF3F2D" w:rsidP="00467E8A"/>
        </w:tc>
        <w:tc>
          <w:tcPr>
            <w:tcW w:w="1264" w:type="dxa"/>
          </w:tcPr>
          <w:p w14:paraId="056D9A57" w14:textId="77777777" w:rsidR="00CF3F2D" w:rsidRPr="00187B9E" w:rsidRDefault="00CF3F2D" w:rsidP="00467E8A">
            <w:pPr>
              <w:rPr>
                <w:rFonts w:cs="Arial"/>
                <w:bCs/>
              </w:rPr>
            </w:pPr>
          </w:p>
        </w:tc>
      </w:tr>
      <w:tr w:rsidR="00CF3F2D" w:rsidRPr="00187B9E" w14:paraId="2A41D185" w14:textId="77777777" w:rsidTr="00467E8A">
        <w:trPr>
          <w:trHeight w:val="288"/>
        </w:trPr>
        <w:tc>
          <w:tcPr>
            <w:tcW w:w="900" w:type="dxa"/>
            <w:vMerge/>
            <w:shd w:val="clear" w:color="auto" w:fill="auto"/>
          </w:tcPr>
          <w:p w14:paraId="5B81EFEB" w14:textId="77777777" w:rsidR="00CF3F2D" w:rsidRPr="00187B9E" w:rsidRDefault="00CF3F2D" w:rsidP="00467E8A"/>
        </w:tc>
        <w:tc>
          <w:tcPr>
            <w:tcW w:w="1322" w:type="dxa"/>
            <w:vMerge/>
            <w:shd w:val="clear" w:color="auto" w:fill="auto"/>
          </w:tcPr>
          <w:p w14:paraId="22DDE70F" w14:textId="77777777" w:rsidR="00CF3F2D" w:rsidRPr="00187B9E" w:rsidRDefault="00CF3F2D" w:rsidP="00467E8A">
            <w:pPr>
              <w:rPr>
                <w:rFonts w:cs="Arial"/>
                <w:b/>
                <w:bCs/>
              </w:rPr>
            </w:pPr>
          </w:p>
        </w:tc>
        <w:tc>
          <w:tcPr>
            <w:tcW w:w="3268" w:type="dxa"/>
            <w:vMerge/>
            <w:shd w:val="clear" w:color="auto" w:fill="auto"/>
          </w:tcPr>
          <w:p w14:paraId="35F5F860" w14:textId="77777777" w:rsidR="00CF3F2D" w:rsidRPr="00187B9E" w:rsidRDefault="00CF3F2D" w:rsidP="00467E8A"/>
        </w:tc>
        <w:tc>
          <w:tcPr>
            <w:tcW w:w="4050" w:type="dxa"/>
            <w:shd w:val="clear" w:color="auto" w:fill="auto"/>
          </w:tcPr>
          <w:p w14:paraId="3846511E" w14:textId="77777777" w:rsidR="00CF3F2D" w:rsidRPr="00187B9E" w:rsidRDefault="00CF3F2D" w:rsidP="00467E8A">
            <w:pPr>
              <w:rPr>
                <w:rStyle w:val="SAPScreenElement"/>
              </w:rPr>
            </w:pPr>
            <w:r w:rsidRPr="00187B9E">
              <w:rPr>
                <w:rStyle w:val="SAPScreenElement"/>
              </w:rPr>
              <w:t>Annual Additional Amount:</w:t>
            </w:r>
            <w:r w:rsidRPr="00187B9E">
              <w:t xml:space="preserve"> enter appropriate amount in</w:t>
            </w:r>
            <w:r w:rsidRPr="00EE337C">
              <w:rPr>
                <w:rStyle w:val="SAPUserEntry"/>
                <w:color w:val="auto"/>
              </w:rPr>
              <w:t xml:space="preserve"> </w:t>
            </w:r>
            <w:r w:rsidRPr="00187B9E">
              <w:rPr>
                <w:rStyle w:val="SAPUserEntry"/>
                <w:b w:val="0"/>
                <w:color w:val="auto"/>
              </w:rPr>
              <w:t>EUR</w:t>
            </w:r>
          </w:p>
        </w:tc>
        <w:tc>
          <w:tcPr>
            <w:tcW w:w="3482" w:type="dxa"/>
            <w:vMerge/>
            <w:shd w:val="clear" w:color="auto" w:fill="auto"/>
          </w:tcPr>
          <w:p w14:paraId="7CA2C85B" w14:textId="77777777" w:rsidR="00CF3F2D" w:rsidRPr="00187B9E" w:rsidRDefault="00CF3F2D" w:rsidP="00467E8A"/>
        </w:tc>
        <w:tc>
          <w:tcPr>
            <w:tcW w:w="1264" w:type="dxa"/>
          </w:tcPr>
          <w:p w14:paraId="0BED50CF" w14:textId="77777777" w:rsidR="00CF3F2D" w:rsidRPr="00187B9E" w:rsidRDefault="00CF3F2D" w:rsidP="00467E8A">
            <w:pPr>
              <w:rPr>
                <w:rFonts w:cs="Arial"/>
                <w:bCs/>
              </w:rPr>
            </w:pPr>
          </w:p>
        </w:tc>
      </w:tr>
      <w:tr w:rsidR="00CF3F2D" w:rsidRPr="00187B9E" w14:paraId="016DB81C" w14:textId="77777777" w:rsidTr="00467E8A">
        <w:trPr>
          <w:trHeight w:val="288"/>
        </w:trPr>
        <w:tc>
          <w:tcPr>
            <w:tcW w:w="900" w:type="dxa"/>
            <w:vMerge/>
            <w:shd w:val="clear" w:color="auto" w:fill="auto"/>
          </w:tcPr>
          <w:p w14:paraId="3A0F9742" w14:textId="77777777" w:rsidR="00CF3F2D" w:rsidRPr="00187B9E" w:rsidRDefault="00CF3F2D" w:rsidP="00467E8A"/>
        </w:tc>
        <w:tc>
          <w:tcPr>
            <w:tcW w:w="1322" w:type="dxa"/>
            <w:vMerge/>
            <w:shd w:val="clear" w:color="auto" w:fill="auto"/>
          </w:tcPr>
          <w:p w14:paraId="032AA4CF" w14:textId="77777777" w:rsidR="00CF3F2D" w:rsidRPr="00187B9E" w:rsidRDefault="00CF3F2D" w:rsidP="00467E8A">
            <w:pPr>
              <w:rPr>
                <w:rFonts w:cs="Arial"/>
                <w:b/>
                <w:bCs/>
              </w:rPr>
            </w:pPr>
          </w:p>
        </w:tc>
        <w:tc>
          <w:tcPr>
            <w:tcW w:w="3268" w:type="dxa"/>
            <w:vMerge/>
            <w:shd w:val="clear" w:color="auto" w:fill="auto"/>
          </w:tcPr>
          <w:p w14:paraId="160146E9" w14:textId="77777777" w:rsidR="00CF3F2D" w:rsidRPr="00187B9E" w:rsidRDefault="00CF3F2D" w:rsidP="00467E8A"/>
        </w:tc>
        <w:tc>
          <w:tcPr>
            <w:tcW w:w="4050" w:type="dxa"/>
            <w:shd w:val="clear" w:color="auto" w:fill="auto"/>
          </w:tcPr>
          <w:p w14:paraId="4A0A047B" w14:textId="77777777" w:rsidR="00CF3F2D" w:rsidRPr="00187B9E" w:rsidRDefault="00CF3F2D" w:rsidP="00467E8A">
            <w:pPr>
              <w:rPr>
                <w:rStyle w:val="SAPScreenElement"/>
              </w:rPr>
            </w:pPr>
            <w:r w:rsidRPr="00187B9E">
              <w:rPr>
                <w:rStyle w:val="SAPScreenElement"/>
              </w:rPr>
              <w:t>Monthly Additional Amount:</w:t>
            </w:r>
            <w:r w:rsidRPr="00187B9E">
              <w:t xml:space="preserve"> enter appropriate amount in</w:t>
            </w:r>
            <w:r w:rsidRPr="00EE337C">
              <w:rPr>
                <w:rStyle w:val="SAPUserEntry"/>
                <w:color w:val="auto"/>
              </w:rPr>
              <w:t xml:space="preserve"> </w:t>
            </w:r>
            <w:r w:rsidRPr="00187B9E">
              <w:rPr>
                <w:rStyle w:val="SAPUserEntry"/>
                <w:b w:val="0"/>
                <w:color w:val="auto"/>
              </w:rPr>
              <w:t>EUR</w:t>
            </w:r>
          </w:p>
        </w:tc>
        <w:tc>
          <w:tcPr>
            <w:tcW w:w="3482" w:type="dxa"/>
            <w:vMerge/>
            <w:shd w:val="clear" w:color="auto" w:fill="auto"/>
          </w:tcPr>
          <w:p w14:paraId="7D5AB720" w14:textId="77777777" w:rsidR="00CF3F2D" w:rsidRPr="00187B9E" w:rsidRDefault="00CF3F2D" w:rsidP="00467E8A"/>
        </w:tc>
        <w:tc>
          <w:tcPr>
            <w:tcW w:w="1264" w:type="dxa"/>
          </w:tcPr>
          <w:p w14:paraId="1C303BAA" w14:textId="77777777" w:rsidR="00CF3F2D" w:rsidRPr="00187B9E" w:rsidRDefault="00CF3F2D" w:rsidP="00467E8A">
            <w:pPr>
              <w:rPr>
                <w:rFonts w:cs="Arial"/>
                <w:bCs/>
              </w:rPr>
            </w:pPr>
          </w:p>
        </w:tc>
      </w:tr>
      <w:tr w:rsidR="00CF3F2D" w:rsidRPr="00187B9E" w14:paraId="0E0C812F" w14:textId="77777777" w:rsidTr="00467E8A">
        <w:trPr>
          <w:trHeight w:val="288"/>
        </w:trPr>
        <w:tc>
          <w:tcPr>
            <w:tcW w:w="900" w:type="dxa"/>
            <w:vMerge/>
            <w:shd w:val="clear" w:color="auto" w:fill="auto"/>
          </w:tcPr>
          <w:p w14:paraId="693CCB5B" w14:textId="77777777" w:rsidR="00CF3F2D" w:rsidRPr="00187B9E" w:rsidRDefault="00CF3F2D" w:rsidP="00467E8A"/>
        </w:tc>
        <w:tc>
          <w:tcPr>
            <w:tcW w:w="1322" w:type="dxa"/>
            <w:vMerge/>
            <w:shd w:val="clear" w:color="auto" w:fill="auto"/>
          </w:tcPr>
          <w:p w14:paraId="5C52634F" w14:textId="77777777" w:rsidR="00CF3F2D" w:rsidRPr="00187B9E" w:rsidRDefault="00CF3F2D" w:rsidP="00467E8A">
            <w:pPr>
              <w:rPr>
                <w:rFonts w:cs="Arial"/>
                <w:b/>
                <w:bCs/>
              </w:rPr>
            </w:pPr>
          </w:p>
        </w:tc>
        <w:tc>
          <w:tcPr>
            <w:tcW w:w="3268" w:type="dxa"/>
            <w:vMerge w:val="restart"/>
            <w:shd w:val="clear" w:color="auto" w:fill="auto"/>
          </w:tcPr>
          <w:p w14:paraId="5FB8BFAA" w14:textId="77777777" w:rsidR="00CF3F2D" w:rsidRPr="00187B9E" w:rsidRDefault="00CF3F2D" w:rsidP="00467E8A">
            <w:pPr>
              <w:rPr>
                <w:rStyle w:val="SAPScreenElement"/>
              </w:rPr>
            </w:pPr>
            <w:r w:rsidRPr="00187B9E">
              <w:t xml:space="preserve">in the </w:t>
            </w:r>
            <w:r w:rsidRPr="00187B9E">
              <w:rPr>
                <w:rStyle w:val="SAPScreenElement"/>
              </w:rPr>
              <w:t>Other Data</w:t>
            </w:r>
            <w:r w:rsidRPr="00187B9E">
              <w:rPr>
                <w:rFonts w:cs="Arial"/>
                <w:bCs/>
              </w:rPr>
              <w:t xml:space="preserve"> part of the form</w:t>
            </w:r>
            <w:r w:rsidRPr="00187B9E">
              <w:rPr>
                <w:rStyle w:val="SAPScreenElement"/>
              </w:rPr>
              <w:t>:</w:t>
            </w:r>
          </w:p>
        </w:tc>
        <w:tc>
          <w:tcPr>
            <w:tcW w:w="4050" w:type="dxa"/>
            <w:shd w:val="clear" w:color="auto" w:fill="auto"/>
          </w:tcPr>
          <w:p w14:paraId="4D9DC129" w14:textId="77777777" w:rsidR="00CF3F2D" w:rsidRPr="00187B9E" w:rsidRDefault="00CF3F2D" w:rsidP="00467E8A">
            <w:pPr>
              <w:rPr>
                <w:rStyle w:val="SAPScreenElement"/>
              </w:rPr>
            </w:pPr>
            <w:r w:rsidRPr="00187B9E">
              <w:rPr>
                <w:rStyle w:val="SAPScreenElement"/>
              </w:rPr>
              <w:t xml:space="preserve">Tax Liability: </w:t>
            </w:r>
            <w:r w:rsidRPr="00187B9E">
              <w:rPr>
                <w:rStyle w:val="SAPUserEntry"/>
                <w:b w:val="0"/>
                <w:color w:val="auto"/>
              </w:rPr>
              <w:t>Unlimited</w:t>
            </w:r>
            <w:r w:rsidRPr="00EE337C">
              <w:rPr>
                <w:rStyle w:val="SAPUserEntry"/>
                <w:color w:val="auto"/>
              </w:rPr>
              <w:t xml:space="preserve"> </w:t>
            </w:r>
            <w:r w:rsidRPr="00187B9E">
              <w:t>is defaulted; adapt if appropriate</w:t>
            </w:r>
          </w:p>
        </w:tc>
        <w:tc>
          <w:tcPr>
            <w:tcW w:w="3482" w:type="dxa"/>
            <w:vMerge w:val="restart"/>
            <w:shd w:val="clear" w:color="auto" w:fill="auto"/>
          </w:tcPr>
          <w:p w14:paraId="38082B05" w14:textId="77777777" w:rsidR="00CF3F2D" w:rsidRPr="00187B9E" w:rsidRDefault="00CF3F2D" w:rsidP="00467E8A"/>
        </w:tc>
        <w:tc>
          <w:tcPr>
            <w:tcW w:w="1264" w:type="dxa"/>
          </w:tcPr>
          <w:p w14:paraId="2C673296" w14:textId="77777777" w:rsidR="00CF3F2D" w:rsidRPr="00187B9E" w:rsidRDefault="00CF3F2D" w:rsidP="00467E8A">
            <w:pPr>
              <w:rPr>
                <w:rFonts w:cs="Arial"/>
                <w:bCs/>
              </w:rPr>
            </w:pPr>
          </w:p>
        </w:tc>
      </w:tr>
      <w:tr w:rsidR="00CF3F2D" w:rsidRPr="00187B9E" w14:paraId="360CDA59" w14:textId="77777777" w:rsidTr="00467E8A">
        <w:trPr>
          <w:trHeight w:val="288"/>
        </w:trPr>
        <w:tc>
          <w:tcPr>
            <w:tcW w:w="900" w:type="dxa"/>
            <w:vMerge/>
            <w:shd w:val="clear" w:color="auto" w:fill="auto"/>
          </w:tcPr>
          <w:p w14:paraId="10C48FA4" w14:textId="77777777" w:rsidR="00CF3F2D" w:rsidRPr="00187B9E" w:rsidRDefault="00CF3F2D" w:rsidP="00467E8A"/>
        </w:tc>
        <w:tc>
          <w:tcPr>
            <w:tcW w:w="1322" w:type="dxa"/>
            <w:vMerge/>
            <w:shd w:val="clear" w:color="auto" w:fill="auto"/>
          </w:tcPr>
          <w:p w14:paraId="5FC73675" w14:textId="77777777" w:rsidR="00CF3F2D" w:rsidRPr="00187B9E" w:rsidRDefault="00CF3F2D" w:rsidP="00467E8A">
            <w:pPr>
              <w:rPr>
                <w:rFonts w:cs="Arial"/>
                <w:b/>
                <w:bCs/>
              </w:rPr>
            </w:pPr>
          </w:p>
        </w:tc>
        <w:tc>
          <w:tcPr>
            <w:tcW w:w="3268" w:type="dxa"/>
            <w:vMerge/>
            <w:shd w:val="clear" w:color="auto" w:fill="auto"/>
          </w:tcPr>
          <w:p w14:paraId="788102F6" w14:textId="77777777" w:rsidR="00CF3F2D" w:rsidRPr="00187B9E" w:rsidRDefault="00CF3F2D" w:rsidP="00467E8A"/>
        </w:tc>
        <w:tc>
          <w:tcPr>
            <w:tcW w:w="4050" w:type="dxa"/>
            <w:shd w:val="clear" w:color="auto" w:fill="auto"/>
          </w:tcPr>
          <w:p w14:paraId="085B9D1E" w14:textId="77777777" w:rsidR="00CF3F2D" w:rsidRPr="00187B9E" w:rsidRDefault="00CF3F2D" w:rsidP="00467E8A">
            <w:pPr>
              <w:rPr>
                <w:rStyle w:val="SAPScreenElement"/>
              </w:rPr>
            </w:pPr>
            <w:r w:rsidRPr="00187B9E">
              <w:rPr>
                <w:rStyle w:val="SAPScreenElement"/>
              </w:rPr>
              <w:t>Flat-Rate Tax:</w:t>
            </w:r>
            <w:r w:rsidRPr="00187B9E">
              <w:t xml:space="preserve"> select from drop-down if applicable</w:t>
            </w:r>
          </w:p>
        </w:tc>
        <w:tc>
          <w:tcPr>
            <w:tcW w:w="3482" w:type="dxa"/>
            <w:vMerge/>
            <w:shd w:val="clear" w:color="auto" w:fill="auto"/>
          </w:tcPr>
          <w:p w14:paraId="3DA74437" w14:textId="77777777" w:rsidR="00CF3F2D" w:rsidRPr="00187B9E" w:rsidRDefault="00CF3F2D" w:rsidP="00467E8A"/>
        </w:tc>
        <w:tc>
          <w:tcPr>
            <w:tcW w:w="1264" w:type="dxa"/>
          </w:tcPr>
          <w:p w14:paraId="54F0D449" w14:textId="77777777" w:rsidR="00CF3F2D" w:rsidRPr="00187B9E" w:rsidRDefault="00CF3F2D" w:rsidP="00467E8A">
            <w:pPr>
              <w:rPr>
                <w:rFonts w:cs="Arial"/>
                <w:bCs/>
              </w:rPr>
            </w:pPr>
          </w:p>
        </w:tc>
      </w:tr>
      <w:tr w:rsidR="00CF3F2D" w:rsidRPr="00187B9E" w14:paraId="107792A7" w14:textId="77777777" w:rsidTr="00467E8A">
        <w:trPr>
          <w:trHeight w:val="288"/>
        </w:trPr>
        <w:tc>
          <w:tcPr>
            <w:tcW w:w="900" w:type="dxa"/>
            <w:vMerge/>
            <w:shd w:val="clear" w:color="auto" w:fill="auto"/>
          </w:tcPr>
          <w:p w14:paraId="26215C67" w14:textId="77777777" w:rsidR="00CF3F2D" w:rsidRPr="00187B9E" w:rsidRDefault="00CF3F2D" w:rsidP="00467E8A"/>
        </w:tc>
        <w:tc>
          <w:tcPr>
            <w:tcW w:w="1322" w:type="dxa"/>
            <w:vMerge/>
            <w:shd w:val="clear" w:color="auto" w:fill="auto"/>
          </w:tcPr>
          <w:p w14:paraId="68E2AD9D" w14:textId="77777777" w:rsidR="00CF3F2D" w:rsidRPr="00187B9E" w:rsidRDefault="00CF3F2D" w:rsidP="00467E8A">
            <w:pPr>
              <w:rPr>
                <w:rFonts w:cs="Arial"/>
                <w:b/>
                <w:bCs/>
              </w:rPr>
            </w:pPr>
          </w:p>
        </w:tc>
        <w:tc>
          <w:tcPr>
            <w:tcW w:w="3268" w:type="dxa"/>
            <w:vMerge/>
            <w:shd w:val="clear" w:color="auto" w:fill="auto"/>
          </w:tcPr>
          <w:p w14:paraId="5B2B43D7" w14:textId="77777777" w:rsidR="00CF3F2D" w:rsidRPr="00187B9E" w:rsidRDefault="00CF3F2D" w:rsidP="00467E8A"/>
        </w:tc>
        <w:tc>
          <w:tcPr>
            <w:tcW w:w="4050" w:type="dxa"/>
            <w:shd w:val="clear" w:color="auto" w:fill="auto"/>
          </w:tcPr>
          <w:p w14:paraId="25D666D9" w14:textId="77777777" w:rsidR="00CF3F2D" w:rsidRPr="00187B9E" w:rsidRDefault="00CF3F2D" w:rsidP="00467E8A">
            <w:pPr>
              <w:rPr>
                <w:rStyle w:val="SAPScreenElement"/>
              </w:rPr>
            </w:pPr>
            <w:r w:rsidRPr="00187B9E">
              <w:rPr>
                <w:rStyle w:val="SAPScreenElement"/>
              </w:rPr>
              <w:t>Exemption Reason:</w:t>
            </w:r>
            <w:r w:rsidRPr="00187B9E">
              <w:t xml:space="preserve"> select from drop-down if applicable</w:t>
            </w:r>
          </w:p>
        </w:tc>
        <w:tc>
          <w:tcPr>
            <w:tcW w:w="3482" w:type="dxa"/>
            <w:vMerge/>
            <w:shd w:val="clear" w:color="auto" w:fill="auto"/>
          </w:tcPr>
          <w:p w14:paraId="2D346135" w14:textId="77777777" w:rsidR="00CF3F2D" w:rsidRPr="00187B9E" w:rsidRDefault="00CF3F2D" w:rsidP="00467E8A"/>
        </w:tc>
        <w:tc>
          <w:tcPr>
            <w:tcW w:w="1264" w:type="dxa"/>
          </w:tcPr>
          <w:p w14:paraId="4D8207F1" w14:textId="77777777" w:rsidR="00CF3F2D" w:rsidRPr="00187B9E" w:rsidRDefault="00CF3F2D" w:rsidP="00467E8A">
            <w:pPr>
              <w:rPr>
                <w:rFonts w:cs="Arial"/>
                <w:bCs/>
              </w:rPr>
            </w:pPr>
          </w:p>
        </w:tc>
      </w:tr>
      <w:tr w:rsidR="00CF3F2D" w:rsidRPr="00187B9E" w14:paraId="6B444FEC" w14:textId="77777777" w:rsidTr="00467E8A">
        <w:trPr>
          <w:trHeight w:val="288"/>
        </w:trPr>
        <w:tc>
          <w:tcPr>
            <w:tcW w:w="900" w:type="dxa"/>
            <w:vMerge/>
            <w:shd w:val="clear" w:color="auto" w:fill="auto"/>
          </w:tcPr>
          <w:p w14:paraId="5641CBEF" w14:textId="77777777" w:rsidR="00CF3F2D" w:rsidRPr="00187B9E" w:rsidRDefault="00CF3F2D" w:rsidP="00467E8A"/>
        </w:tc>
        <w:tc>
          <w:tcPr>
            <w:tcW w:w="1322" w:type="dxa"/>
            <w:vMerge/>
            <w:shd w:val="clear" w:color="auto" w:fill="auto"/>
          </w:tcPr>
          <w:p w14:paraId="353983AA" w14:textId="77777777" w:rsidR="00CF3F2D" w:rsidRPr="00187B9E" w:rsidRDefault="00CF3F2D" w:rsidP="00467E8A">
            <w:pPr>
              <w:rPr>
                <w:rFonts w:cs="Arial"/>
                <w:b/>
                <w:bCs/>
              </w:rPr>
            </w:pPr>
          </w:p>
        </w:tc>
        <w:tc>
          <w:tcPr>
            <w:tcW w:w="3268" w:type="dxa"/>
            <w:vMerge/>
            <w:shd w:val="clear" w:color="auto" w:fill="auto"/>
          </w:tcPr>
          <w:p w14:paraId="7A7CE38D" w14:textId="77777777" w:rsidR="00CF3F2D" w:rsidRPr="00187B9E" w:rsidRDefault="00CF3F2D" w:rsidP="00467E8A"/>
        </w:tc>
        <w:tc>
          <w:tcPr>
            <w:tcW w:w="4050" w:type="dxa"/>
            <w:shd w:val="clear" w:color="auto" w:fill="auto"/>
          </w:tcPr>
          <w:p w14:paraId="24328D6A" w14:textId="77777777" w:rsidR="00CF3F2D" w:rsidRPr="00187B9E" w:rsidRDefault="00CF3F2D" w:rsidP="00467E8A">
            <w:pPr>
              <w:rPr>
                <w:rStyle w:val="SAPScreenElement"/>
                <w:rFonts w:ascii="BentonSans Regular" w:hAnsi="BentonSans Regular"/>
                <w:color w:val="666666"/>
                <w:sz w:val="22"/>
              </w:rPr>
            </w:pPr>
            <w:r w:rsidRPr="00187B9E">
              <w:rPr>
                <w:rStyle w:val="SAPScreenElement"/>
              </w:rPr>
              <w:t>Special Rule 1:</w:t>
            </w:r>
            <w:r w:rsidRPr="00187B9E">
              <w:t xml:space="preserve"> select from drop-down if applicable</w:t>
            </w:r>
          </w:p>
        </w:tc>
        <w:tc>
          <w:tcPr>
            <w:tcW w:w="3482" w:type="dxa"/>
            <w:vMerge/>
            <w:shd w:val="clear" w:color="auto" w:fill="auto"/>
          </w:tcPr>
          <w:p w14:paraId="4267D248" w14:textId="77777777" w:rsidR="00CF3F2D" w:rsidRPr="00187B9E" w:rsidRDefault="00CF3F2D" w:rsidP="00467E8A"/>
        </w:tc>
        <w:tc>
          <w:tcPr>
            <w:tcW w:w="1264" w:type="dxa"/>
          </w:tcPr>
          <w:p w14:paraId="23FAE588" w14:textId="77777777" w:rsidR="00CF3F2D" w:rsidRPr="00187B9E" w:rsidRDefault="00CF3F2D" w:rsidP="00467E8A">
            <w:pPr>
              <w:rPr>
                <w:rFonts w:cs="Arial"/>
                <w:bCs/>
              </w:rPr>
            </w:pPr>
          </w:p>
        </w:tc>
      </w:tr>
      <w:tr w:rsidR="00CF3F2D" w:rsidRPr="00187B9E" w14:paraId="254F3625" w14:textId="77777777" w:rsidTr="00467E8A">
        <w:trPr>
          <w:trHeight w:val="288"/>
        </w:trPr>
        <w:tc>
          <w:tcPr>
            <w:tcW w:w="900" w:type="dxa"/>
            <w:vMerge/>
            <w:shd w:val="clear" w:color="auto" w:fill="auto"/>
          </w:tcPr>
          <w:p w14:paraId="36BAEF72" w14:textId="77777777" w:rsidR="00CF3F2D" w:rsidRPr="00187B9E" w:rsidRDefault="00CF3F2D" w:rsidP="00467E8A"/>
        </w:tc>
        <w:tc>
          <w:tcPr>
            <w:tcW w:w="1322" w:type="dxa"/>
            <w:vMerge/>
            <w:shd w:val="clear" w:color="auto" w:fill="auto"/>
          </w:tcPr>
          <w:p w14:paraId="3C80B2AB" w14:textId="77777777" w:rsidR="00CF3F2D" w:rsidRPr="00187B9E" w:rsidRDefault="00CF3F2D" w:rsidP="00467E8A">
            <w:pPr>
              <w:rPr>
                <w:rFonts w:cs="Arial"/>
                <w:b/>
                <w:bCs/>
              </w:rPr>
            </w:pPr>
          </w:p>
        </w:tc>
        <w:tc>
          <w:tcPr>
            <w:tcW w:w="3268" w:type="dxa"/>
            <w:vMerge/>
            <w:shd w:val="clear" w:color="auto" w:fill="auto"/>
          </w:tcPr>
          <w:p w14:paraId="30532430" w14:textId="77777777" w:rsidR="00CF3F2D" w:rsidRPr="00187B9E" w:rsidRDefault="00CF3F2D" w:rsidP="00467E8A"/>
        </w:tc>
        <w:tc>
          <w:tcPr>
            <w:tcW w:w="4050" w:type="dxa"/>
            <w:shd w:val="clear" w:color="auto" w:fill="auto"/>
          </w:tcPr>
          <w:p w14:paraId="00A005A8" w14:textId="77777777" w:rsidR="00CF3F2D" w:rsidRPr="00187B9E" w:rsidRDefault="00CF3F2D" w:rsidP="00467E8A">
            <w:pPr>
              <w:rPr>
                <w:rStyle w:val="SAPScreenElement"/>
              </w:rPr>
            </w:pPr>
            <w:r w:rsidRPr="00187B9E">
              <w:rPr>
                <w:rStyle w:val="SAPScreenElement"/>
              </w:rPr>
              <w:t>Special Rule 2:</w:t>
            </w:r>
            <w:r w:rsidRPr="00187B9E">
              <w:t xml:space="preserve"> select from drop-down if applicable</w:t>
            </w:r>
          </w:p>
        </w:tc>
        <w:tc>
          <w:tcPr>
            <w:tcW w:w="3482" w:type="dxa"/>
            <w:vMerge/>
            <w:shd w:val="clear" w:color="auto" w:fill="auto"/>
          </w:tcPr>
          <w:p w14:paraId="1605A4B2" w14:textId="77777777" w:rsidR="00CF3F2D" w:rsidRPr="00187B9E" w:rsidRDefault="00CF3F2D" w:rsidP="00467E8A"/>
        </w:tc>
        <w:tc>
          <w:tcPr>
            <w:tcW w:w="1264" w:type="dxa"/>
          </w:tcPr>
          <w:p w14:paraId="718C1003" w14:textId="77777777" w:rsidR="00CF3F2D" w:rsidRPr="00187B9E" w:rsidRDefault="00CF3F2D" w:rsidP="00467E8A">
            <w:pPr>
              <w:rPr>
                <w:rFonts w:cs="Arial"/>
                <w:bCs/>
              </w:rPr>
            </w:pPr>
          </w:p>
        </w:tc>
      </w:tr>
      <w:tr w:rsidR="00CF3F2D" w:rsidRPr="00187B9E" w14:paraId="10002BA2" w14:textId="77777777" w:rsidTr="00467E8A">
        <w:trPr>
          <w:trHeight w:val="288"/>
        </w:trPr>
        <w:tc>
          <w:tcPr>
            <w:tcW w:w="900" w:type="dxa"/>
            <w:vMerge/>
            <w:shd w:val="clear" w:color="auto" w:fill="auto"/>
          </w:tcPr>
          <w:p w14:paraId="6ADCECA6" w14:textId="77777777" w:rsidR="00CF3F2D" w:rsidRPr="00187B9E" w:rsidRDefault="00CF3F2D" w:rsidP="00467E8A"/>
        </w:tc>
        <w:tc>
          <w:tcPr>
            <w:tcW w:w="1322" w:type="dxa"/>
            <w:vMerge/>
            <w:shd w:val="clear" w:color="auto" w:fill="auto"/>
          </w:tcPr>
          <w:p w14:paraId="386F99E3" w14:textId="77777777" w:rsidR="00CF3F2D" w:rsidRPr="00187B9E" w:rsidRDefault="00CF3F2D" w:rsidP="00467E8A">
            <w:pPr>
              <w:rPr>
                <w:rFonts w:cs="Arial"/>
                <w:b/>
                <w:bCs/>
              </w:rPr>
            </w:pPr>
          </w:p>
        </w:tc>
        <w:tc>
          <w:tcPr>
            <w:tcW w:w="3268" w:type="dxa"/>
            <w:vMerge/>
            <w:shd w:val="clear" w:color="auto" w:fill="auto"/>
          </w:tcPr>
          <w:p w14:paraId="2C6F5D6D" w14:textId="77777777" w:rsidR="00CF3F2D" w:rsidRPr="00187B9E" w:rsidRDefault="00CF3F2D" w:rsidP="00467E8A"/>
        </w:tc>
        <w:tc>
          <w:tcPr>
            <w:tcW w:w="4050" w:type="dxa"/>
            <w:shd w:val="clear" w:color="auto" w:fill="auto"/>
          </w:tcPr>
          <w:p w14:paraId="475FEEC5" w14:textId="77777777" w:rsidR="00CF3F2D" w:rsidRPr="00187B9E" w:rsidRDefault="00CF3F2D" w:rsidP="00467E8A">
            <w:pPr>
              <w:rPr>
                <w:rStyle w:val="SAPScreenElement"/>
              </w:rPr>
            </w:pPr>
            <w:r w:rsidRPr="00187B9E">
              <w:rPr>
                <w:rStyle w:val="SAPScreenElement"/>
              </w:rPr>
              <w:t xml:space="preserve">Certification Period: </w:t>
            </w:r>
            <w:r>
              <w:t>leave as is</w:t>
            </w:r>
          </w:p>
        </w:tc>
        <w:tc>
          <w:tcPr>
            <w:tcW w:w="3482" w:type="dxa"/>
            <w:vMerge/>
            <w:shd w:val="clear" w:color="auto" w:fill="auto"/>
          </w:tcPr>
          <w:p w14:paraId="4657E30B" w14:textId="77777777" w:rsidR="00CF3F2D" w:rsidRPr="00187B9E" w:rsidRDefault="00CF3F2D" w:rsidP="00467E8A"/>
        </w:tc>
        <w:tc>
          <w:tcPr>
            <w:tcW w:w="1264" w:type="dxa"/>
          </w:tcPr>
          <w:p w14:paraId="34ADF0EB" w14:textId="77777777" w:rsidR="00CF3F2D" w:rsidRPr="00187B9E" w:rsidRDefault="00CF3F2D" w:rsidP="00467E8A">
            <w:pPr>
              <w:rPr>
                <w:rFonts w:cs="Arial"/>
                <w:bCs/>
              </w:rPr>
            </w:pPr>
          </w:p>
        </w:tc>
      </w:tr>
      <w:tr w:rsidR="00CF3F2D" w:rsidRPr="00187B9E" w14:paraId="14137E5B" w14:textId="77777777" w:rsidTr="00467E8A">
        <w:trPr>
          <w:trHeight w:val="288"/>
        </w:trPr>
        <w:tc>
          <w:tcPr>
            <w:tcW w:w="900" w:type="dxa"/>
            <w:vMerge/>
            <w:shd w:val="clear" w:color="auto" w:fill="auto"/>
          </w:tcPr>
          <w:p w14:paraId="7196AB88" w14:textId="77777777" w:rsidR="00CF3F2D" w:rsidRPr="00187B9E" w:rsidRDefault="00CF3F2D" w:rsidP="00467E8A"/>
        </w:tc>
        <w:tc>
          <w:tcPr>
            <w:tcW w:w="1322" w:type="dxa"/>
            <w:vMerge/>
            <w:shd w:val="clear" w:color="auto" w:fill="auto"/>
          </w:tcPr>
          <w:p w14:paraId="3C3F7DC3" w14:textId="77777777" w:rsidR="00CF3F2D" w:rsidRPr="00187B9E" w:rsidRDefault="00CF3F2D" w:rsidP="00467E8A">
            <w:pPr>
              <w:rPr>
                <w:rFonts w:cs="Arial"/>
                <w:b/>
                <w:bCs/>
              </w:rPr>
            </w:pPr>
          </w:p>
        </w:tc>
        <w:tc>
          <w:tcPr>
            <w:tcW w:w="3268" w:type="dxa"/>
            <w:vMerge/>
            <w:shd w:val="clear" w:color="auto" w:fill="auto"/>
          </w:tcPr>
          <w:p w14:paraId="6AC87755" w14:textId="77777777" w:rsidR="00CF3F2D" w:rsidRPr="00187B9E" w:rsidRDefault="00CF3F2D" w:rsidP="00467E8A"/>
        </w:tc>
        <w:tc>
          <w:tcPr>
            <w:tcW w:w="4050" w:type="dxa"/>
            <w:shd w:val="clear" w:color="auto" w:fill="auto"/>
          </w:tcPr>
          <w:p w14:paraId="2796DB63" w14:textId="77777777" w:rsidR="00CF3F2D" w:rsidRPr="00187B9E" w:rsidRDefault="00CF3F2D" w:rsidP="00467E8A">
            <w:pPr>
              <w:rPr>
                <w:rStyle w:val="SAPScreenElement"/>
              </w:rPr>
            </w:pPr>
            <w:r w:rsidRPr="00187B9E">
              <w:rPr>
                <w:rStyle w:val="SAPScreenElement"/>
              </w:rPr>
              <w:t xml:space="preserve">Tax Table: </w:t>
            </w:r>
            <w:r w:rsidRPr="00187B9E">
              <w:rPr>
                <w:rStyle w:val="SAPUserEntry"/>
                <w:b w:val="0"/>
                <w:color w:val="auto"/>
              </w:rPr>
              <w:t>General</w:t>
            </w:r>
            <w:r w:rsidRPr="00EE337C">
              <w:rPr>
                <w:rStyle w:val="SAPUserEntry"/>
                <w:color w:val="auto"/>
              </w:rPr>
              <w:t xml:space="preserve"> </w:t>
            </w:r>
            <w:r w:rsidRPr="00187B9E">
              <w:t>is defaulted; adapt if appropriate</w:t>
            </w:r>
          </w:p>
        </w:tc>
        <w:tc>
          <w:tcPr>
            <w:tcW w:w="3482" w:type="dxa"/>
            <w:vMerge/>
            <w:shd w:val="clear" w:color="auto" w:fill="auto"/>
          </w:tcPr>
          <w:p w14:paraId="616B20D5" w14:textId="77777777" w:rsidR="00CF3F2D" w:rsidRPr="00187B9E" w:rsidRDefault="00CF3F2D" w:rsidP="00467E8A"/>
        </w:tc>
        <w:tc>
          <w:tcPr>
            <w:tcW w:w="1264" w:type="dxa"/>
          </w:tcPr>
          <w:p w14:paraId="65D76A3C" w14:textId="77777777" w:rsidR="00CF3F2D" w:rsidRPr="00187B9E" w:rsidRDefault="00CF3F2D" w:rsidP="00467E8A">
            <w:pPr>
              <w:rPr>
                <w:rFonts w:cs="Arial"/>
                <w:bCs/>
              </w:rPr>
            </w:pPr>
          </w:p>
        </w:tc>
      </w:tr>
      <w:tr w:rsidR="00CF3F2D" w:rsidRPr="00187B9E" w14:paraId="10B0D11A" w14:textId="77777777" w:rsidTr="00467E8A">
        <w:trPr>
          <w:trHeight w:val="288"/>
        </w:trPr>
        <w:tc>
          <w:tcPr>
            <w:tcW w:w="900" w:type="dxa"/>
            <w:vMerge/>
            <w:shd w:val="clear" w:color="auto" w:fill="auto"/>
          </w:tcPr>
          <w:p w14:paraId="4AE31484" w14:textId="77777777" w:rsidR="00CF3F2D" w:rsidRPr="00187B9E" w:rsidRDefault="00CF3F2D" w:rsidP="00467E8A"/>
        </w:tc>
        <w:tc>
          <w:tcPr>
            <w:tcW w:w="1322" w:type="dxa"/>
            <w:vMerge/>
            <w:shd w:val="clear" w:color="auto" w:fill="auto"/>
          </w:tcPr>
          <w:p w14:paraId="0496F348" w14:textId="77777777" w:rsidR="00CF3F2D" w:rsidRPr="00187B9E" w:rsidRDefault="00CF3F2D" w:rsidP="00467E8A">
            <w:pPr>
              <w:rPr>
                <w:rFonts w:cs="Arial"/>
                <w:b/>
                <w:bCs/>
              </w:rPr>
            </w:pPr>
          </w:p>
        </w:tc>
        <w:tc>
          <w:tcPr>
            <w:tcW w:w="3268" w:type="dxa"/>
            <w:vMerge/>
            <w:shd w:val="clear" w:color="auto" w:fill="auto"/>
          </w:tcPr>
          <w:p w14:paraId="2DFFD724" w14:textId="77777777" w:rsidR="00CF3F2D" w:rsidRPr="00187B9E" w:rsidRDefault="00CF3F2D" w:rsidP="00467E8A"/>
        </w:tc>
        <w:tc>
          <w:tcPr>
            <w:tcW w:w="4050" w:type="dxa"/>
            <w:shd w:val="clear" w:color="auto" w:fill="auto"/>
          </w:tcPr>
          <w:p w14:paraId="4AED4C94" w14:textId="77777777" w:rsidR="00CF3F2D" w:rsidRPr="00187B9E" w:rsidRDefault="00CF3F2D" w:rsidP="00467E8A">
            <w:pPr>
              <w:rPr>
                <w:rStyle w:val="SAPScreenElement"/>
              </w:rPr>
            </w:pPr>
            <w:r w:rsidRPr="00187B9E">
              <w:rPr>
                <w:rStyle w:val="SAPScreenElement"/>
              </w:rPr>
              <w:t>Tax procedure</w:t>
            </w:r>
            <w:r w:rsidRPr="00187B9E">
              <w:t xml:space="preserve">: </w:t>
            </w:r>
            <w:r>
              <w:rPr>
                <w:rStyle w:val="SAPUserEntry"/>
                <w:b w:val="0"/>
                <w:color w:val="auto"/>
              </w:rPr>
              <w:t>Month Section</w:t>
            </w:r>
            <w:r w:rsidRPr="00187B9E">
              <w:rPr>
                <w:rStyle w:val="SAPUserEntry"/>
                <w:b w:val="0"/>
                <w:color w:val="auto"/>
              </w:rPr>
              <w:t xml:space="preserve"> w/</w:t>
            </w:r>
            <w:r w:rsidRPr="00AB3074">
              <w:t xml:space="preserve"> </w:t>
            </w:r>
            <w:r w:rsidRPr="00187B9E">
              <w:rPr>
                <w:rStyle w:val="SAPUserEntry"/>
                <w:b w:val="0"/>
                <w:color w:val="auto"/>
              </w:rPr>
              <w:t xml:space="preserve">AITD </w:t>
            </w:r>
            <w:r w:rsidRPr="00187B9E">
              <w:t>is defaulted; leave as is</w:t>
            </w:r>
          </w:p>
        </w:tc>
        <w:tc>
          <w:tcPr>
            <w:tcW w:w="3482" w:type="dxa"/>
            <w:vMerge/>
            <w:shd w:val="clear" w:color="auto" w:fill="auto"/>
          </w:tcPr>
          <w:p w14:paraId="0C9FB511" w14:textId="77777777" w:rsidR="00CF3F2D" w:rsidRPr="00187B9E" w:rsidRDefault="00CF3F2D" w:rsidP="00467E8A"/>
        </w:tc>
        <w:tc>
          <w:tcPr>
            <w:tcW w:w="1264" w:type="dxa"/>
          </w:tcPr>
          <w:p w14:paraId="65F204D8" w14:textId="77777777" w:rsidR="00CF3F2D" w:rsidRPr="00187B9E" w:rsidRDefault="00CF3F2D" w:rsidP="00467E8A">
            <w:pPr>
              <w:rPr>
                <w:rFonts w:cs="Arial"/>
                <w:bCs/>
              </w:rPr>
            </w:pPr>
          </w:p>
        </w:tc>
      </w:tr>
      <w:tr w:rsidR="00CF3F2D" w:rsidRPr="00187B9E" w14:paraId="0677AA56" w14:textId="77777777" w:rsidTr="00467E8A">
        <w:trPr>
          <w:trHeight w:val="288"/>
        </w:trPr>
        <w:tc>
          <w:tcPr>
            <w:tcW w:w="900" w:type="dxa"/>
            <w:vMerge/>
            <w:shd w:val="clear" w:color="auto" w:fill="auto"/>
          </w:tcPr>
          <w:p w14:paraId="6A5284DF" w14:textId="77777777" w:rsidR="00CF3F2D" w:rsidRPr="00187B9E" w:rsidRDefault="00CF3F2D" w:rsidP="00467E8A"/>
        </w:tc>
        <w:tc>
          <w:tcPr>
            <w:tcW w:w="1322" w:type="dxa"/>
            <w:vMerge/>
            <w:shd w:val="clear" w:color="auto" w:fill="auto"/>
          </w:tcPr>
          <w:p w14:paraId="7AC04237" w14:textId="77777777" w:rsidR="00CF3F2D" w:rsidRPr="00187B9E" w:rsidRDefault="00CF3F2D" w:rsidP="00467E8A">
            <w:pPr>
              <w:rPr>
                <w:rFonts w:cs="Arial"/>
                <w:b/>
                <w:bCs/>
              </w:rPr>
            </w:pPr>
          </w:p>
        </w:tc>
        <w:tc>
          <w:tcPr>
            <w:tcW w:w="3268" w:type="dxa"/>
            <w:vMerge/>
            <w:shd w:val="clear" w:color="auto" w:fill="auto"/>
          </w:tcPr>
          <w:p w14:paraId="3CB924B4" w14:textId="77777777" w:rsidR="00CF3F2D" w:rsidRPr="00187B9E" w:rsidRDefault="00CF3F2D" w:rsidP="00467E8A"/>
        </w:tc>
        <w:tc>
          <w:tcPr>
            <w:tcW w:w="4050" w:type="dxa"/>
            <w:shd w:val="clear" w:color="auto" w:fill="auto"/>
          </w:tcPr>
          <w:p w14:paraId="25C1D673" w14:textId="77777777" w:rsidR="00CF3F2D" w:rsidRPr="00187B9E" w:rsidRDefault="00CF3F2D" w:rsidP="00467E8A">
            <w:pPr>
              <w:rPr>
                <w:rStyle w:val="SAPScreenElement"/>
              </w:rPr>
            </w:pPr>
            <w:r w:rsidRPr="00187B9E">
              <w:rPr>
                <w:rStyle w:val="SAPScreenElement"/>
              </w:rPr>
              <w:t>Pension Tax Exemption Granted</w:t>
            </w:r>
            <w:r w:rsidRPr="00187B9E">
              <w:t xml:space="preserve">: </w:t>
            </w:r>
            <w:r w:rsidRPr="00187B9E">
              <w:rPr>
                <w:rStyle w:val="SAPUserEntry"/>
                <w:b w:val="0"/>
                <w:color w:val="auto"/>
              </w:rPr>
              <w:t>Age-Dependent</w:t>
            </w:r>
            <w:r w:rsidRPr="00EE337C">
              <w:rPr>
                <w:rStyle w:val="SAPUserEntry"/>
                <w:color w:val="auto"/>
              </w:rPr>
              <w:t xml:space="preserve"> </w:t>
            </w:r>
            <w:r w:rsidRPr="00187B9E">
              <w:t>is defaulted; adapt if appropriate</w:t>
            </w:r>
          </w:p>
        </w:tc>
        <w:tc>
          <w:tcPr>
            <w:tcW w:w="3482" w:type="dxa"/>
            <w:vMerge/>
            <w:shd w:val="clear" w:color="auto" w:fill="auto"/>
          </w:tcPr>
          <w:p w14:paraId="184CB114" w14:textId="77777777" w:rsidR="00CF3F2D" w:rsidRPr="00187B9E" w:rsidRDefault="00CF3F2D" w:rsidP="00467E8A"/>
        </w:tc>
        <w:tc>
          <w:tcPr>
            <w:tcW w:w="1264" w:type="dxa"/>
          </w:tcPr>
          <w:p w14:paraId="513201B0" w14:textId="77777777" w:rsidR="00CF3F2D" w:rsidRPr="00187B9E" w:rsidRDefault="00CF3F2D" w:rsidP="00467E8A">
            <w:pPr>
              <w:rPr>
                <w:rFonts w:cs="Arial"/>
                <w:bCs/>
              </w:rPr>
            </w:pPr>
          </w:p>
        </w:tc>
      </w:tr>
      <w:tr w:rsidR="00CF3F2D" w:rsidRPr="00187B9E" w14:paraId="51333E2B" w14:textId="77777777" w:rsidTr="00467E8A">
        <w:trPr>
          <w:trHeight w:val="288"/>
        </w:trPr>
        <w:tc>
          <w:tcPr>
            <w:tcW w:w="900" w:type="dxa"/>
            <w:vMerge/>
            <w:shd w:val="clear" w:color="auto" w:fill="auto"/>
          </w:tcPr>
          <w:p w14:paraId="37CE6036" w14:textId="77777777" w:rsidR="00CF3F2D" w:rsidRPr="00187B9E" w:rsidRDefault="00CF3F2D" w:rsidP="00467E8A"/>
        </w:tc>
        <w:tc>
          <w:tcPr>
            <w:tcW w:w="1322" w:type="dxa"/>
            <w:vMerge/>
            <w:shd w:val="clear" w:color="auto" w:fill="auto"/>
          </w:tcPr>
          <w:p w14:paraId="034DCF96" w14:textId="77777777" w:rsidR="00CF3F2D" w:rsidRPr="00187B9E" w:rsidRDefault="00CF3F2D" w:rsidP="00467E8A">
            <w:pPr>
              <w:rPr>
                <w:rFonts w:cs="Arial"/>
                <w:b/>
                <w:bCs/>
              </w:rPr>
            </w:pPr>
          </w:p>
        </w:tc>
        <w:tc>
          <w:tcPr>
            <w:tcW w:w="3268" w:type="dxa"/>
            <w:vMerge/>
            <w:shd w:val="clear" w:color="auto" w:fill="auto"/>
          </w:tcPr>
          <w:p w14:paraId="5B216A68" w14:textId="77777777" w:rsidR="00CF3F2D" w:rsidRPr="00187B9E" w:rsidRDefault="00CF3F2D" w:rsidP="00467E8A"/>
        </w:tc>
        <w:tc>
          <w:tcPr>
            <w:tcW w:w="4050" w:type="dxa"/>
            <w:shd w:val="clear" w:color="auto" w:fill="auto"/>
          </w:tcPr>
          <w:p w14:paraId="2BFC0B79" w14:textId="77777777" w:rsidR="00CF3F2D" w:rsidRPr="00187B9E" w:rsidRDefault="00CF3F2D" w:rsidP="00467E8A">
            <w:pPr>
              <w:rPr>
                <w:rStyle w:val="SAPScreenElement"/>
              </w:rPr>
            </w:pPr>
            <w:r w:rsidRPr="00187B9E">
              <w:rPr>
                <w:rStyle w:val="SAPScreenElement"/>
              </w:rPr>
              <w:t>Church Tax Area</w:t>
            </w:r>
            <w:r w:rsidRPr="00187B9E">
              <w:t>: district of the home address is defaulted; leave as is</w:t>
            </w:r>
          </w:p>
        </w:tc>
        <w:tc>
          <w:tcPr>
            <w:tcW w:w="3482" w:type="dxa"/>
            <w:vMerge/>
            <w:shd w:val="clear" w:color="auto" w:fill="auto"/>
          </w:tcPr>
          <w:p w14:paraId="7F50FCD1" w14:textId="77777777" w:rsidR="00CF3F2D" w:rsidRPr="00187B9E" w:rsidRDefault="00CF3F2D" w:rsidP="00467E8A"/>
        </w:tc>
        <w:tc>
          <w:tcPr>
            <w:tcW w:w="1264" w:type="dxa"/>
          </w:tcPr>
          <w:p w14:paraId="60FFD24A" w14:textId="77777777" w:rsidR="00CF3F2D" w:rsidRPr="00187B9E" w:rsidRDefault="00CF3F2D" w:rsidP="00467E8A">
            <w:pPr>
              <w:rPr>
                <w:rFonts w:cs="Arial"/>
                <w:bCs/>
              </w:rPr>
            </w:pPr>
          </w:p>
        </w:tc>
      </w:tr>
      <w:tr w:rsidR="00CF3F2D" w:rsidRPr="00187B9E" w14:paraId="4C94280B" w14:textId="77777777" w:rsidTr="00467E8A">
        <w:trPr>
          <w:trHeight w:val="288"/>
        </w:trPr>
        <w:tc>
          <w:tcPr>
            <w:tcW w:w="900" w:type="dxa"/>
            <w:vMerge/>
            <w:shd w:val="clear" w:color="auto" w:fill="auto"/>
          </w:tcPr>
          <w:p w14:paraId="35E4D6EE" w14:textId="77777777" w:rsidR="00CF3F2D" w:rsidRPr="00187B9E" w:rsidRDefault="00CF3F2D" w:rsidP="00467E8A"/>
        </w:tc>
        <w:tc>
          <w:tcPr>
            <w:tcW w:w="1322" w:type="dxa"/>
            <w:vMerge/>
            <w:shd w:val="clear" w:color="auto" w:fill="auto"/>
          </w:tcPr>
          <w:p w14:paraId="2716441A" w14:textId="77777777" w:rsidR="00CF3F2D" w:rsidRPr="00187B9E" w:rsidRDefault="00CF3F2D" w:rsidP="00467E8A">
            <w:pPr>
              <w:rPr>
                <w:rFonts w:cs="Arial"/>
                <w:b/>
                <w:bCs/>
              </w:rPr>
            </w:pPr>
          </w:p>
        </w:tc>
        <w:tc>
          <w:tcPr>
            <w:tcW w:w="3268" w:type="dxa"/>
            <w:vMerge w:val="restart"/>
            <w:shd w:val="clear" w:color="auto" w:fill="auto"/>
          </w:tcPr>
          <w:p w14:paraId="1C3F528B" w14:textId="77777777" w:rsidR="00CF3F2D" w:rsidRPr="00187B9E" w:rsidRDefault="00CF3F2D" w:rsidP="00467E8A">
            <w:r w:rsidRPr="00187B9E">
              <w:t xml:space="preserve">in the </w:t>
            </w:r>
            <w:r w:rsidRPr="00187B9E">
              <w:rPr>
                <w:rStyle w:val="SAPScreenElement"/>
              </w:rPr>
              <w:t>Information for ELStAM Procedure (Electronic Employment Tax Deduction Features)</w:t>
            </w:r>
            <w:r w:rsidRPr="00187B9E">
              <w:rPr>
                <w:rFonts w:cs="Arial"/>
                <w:bCs/>
              </w:rPr>
              <w:t xml:space="preserve"> part of the form</w:t>
            </w:r>
            <w:r w:rsidRPr="00187B9E">
              <w:rPr>
                <w:rStyle w:val="SAPScreenElement"/>
              </w:rPr>
              <w:t>:</w:t>
            </w:r>
          </w:p>
        </w:tc>
        <w:tc>
          <w:tcPr>
            <w:tcW w:w="4050" w:type="dxa"/>
            <w:shd w:val="clear" w:color="auto" w:fill="auto"/>
          </w:tcPr>
          <w:p w14:paraId="444E61B5" w14:textId="77777777" w:rsidR="00CF3F2D" w:rsidRPr="00187B9E" w:rsidRDefault="00CF3F2D" w:rsidP="00467E8A">
            <w:pPr>
              <w:rPr>
                <w:rStyle w:val="SAPScreenElement"/>
              </w:rPr>
            </w:pPr>
            <w:r w:rsidRPr="00187B9E">
              <w:rPr>
                <w:rStyle w:val="SAPScreenElement"/>
              </w:rPr>
              <w:t xml:space="preserve">Indicator Main Employer: </w:t>
            </w:r>
            <w:r w:rsidRPr="00187B9E">
              <w:t xml:space="preserve">checkbox is flagged by default; leave as is </w:t>
            </w:r>
          </w:p>
        </w:tc>
        <w:tc>
          <w:tcPr>
            <w:tcW w:w="3482" w:type="dxa"/>
            <w:vMerge w:val="restart"/>
            <w:shd w:val="clear" w:color="auto" w:fill="auto"/>
          </w:tcPr>
          <w:p w14:paraId="0E0733F9" w14:textId="77777777" w:rsidR="00CF3F2D" w:rsidRPr="00187B9E" w:rsidRDefault="00CF3F2D" w:rsidP="00467E8A"/>
        </w:tc>
        <w:tc>
          <w:tcPr>
            <w:tcW w:w="1264" w:type="dxa"/>
          </w:tcPr>
          <w:p w14:paraId="45619B6B" w14:textId="77777777" w:rsidR="00CF3F2D" w:rsidRPr="00187B9E" w:rsidRDefault="00CF3F2D" w:rsidP="00467E8A">
            <w:pPr>
              <w:rPr>
                <w:rFonts w:cs="Arial"/>
                <w:bCs/>
              </w:rPr>
            </w:pPr>
          </w:p>
        </w:tc>
      </w:tr>
      <w:tr w:rsidR="00CF3F2D" w:rsidRPr="00187B9E" w14:paraId="7D1C0258" w14:textId="77777777" w:rsidTr="00467E8A">
        <w:trPr>
          <w:trHeight w:val="288"/>
        </w:trPr>
        <w:tc>
          <w:tcPr>
            <w:tcW w:w="900" w:type="dxa"/>
            <w:vMerge/>
            <w:shd w:val="clear" w:color="auto" w:fill="auto"/>
          </w:tcPr>
          <w:p w14:paraId="6AD11578" w14:textId="77777777" w:rsidR="00CF3F2D" w:rsidRPr="00187B9E" w:rsidRDefault="00CF3F2D" w:rsidP="00467E8A"/>
        </w:tc>
        <w:tc>
          <w:tcPr>
            <w:tcW w:w="1322" w:type="dxa"/>
            <w:vMerge/>
            <w:shd w:val="clear" w:color="auto" w:fill="auto"/>
          </w:tcPr>
          <w:p w14:paraId="723196E0" w14:textId="77777777" w:rsidR="00CF3F2D" w:rsidRPr="00187B9E" w:rsidRDefault="00CF3F2D" w:rsidP="00467E8A">
            <w:pPr>
              <w:rPr>
                <w:rFonts w:cs="Arial"/>
                <w:b/>
                <w:bCs/>
              </w:rPr>
            </w:pPr>
          </w:p>
        </w:tc>
        <w:tc>
          <w:tcPr>
            <w:tcW w:w="3268" w:type="dxa"/>
            <w:vMerge/>
            <w:shd w:val="clear" w:color="auto" w:fill="auto"/>
          </w:tcPr>
          <w:p w14:paraId="7375F9FF" w14:textId="77777777" w:rsidR="00CF3F2D" w:rsidRPr="00187B9E" w:rsidRDefault="00CF3F2D" w:rsidP="00467E8A"/>
        </w:tc>
        <w:tc>
          <w:tcPr>
            <w:tcW w:w="4050" w:type="dxa"/>
            <w:shd w:val="clear" w:color="auto" w:fill="auto"/>
          </w:tcPr>
          <w:p w14:paraId="100497C3" w14:textId="77777777" w:rsidR="00CF3F2D" w:rsidRPr="00187B9E" w:rsidRDefault="00CF3F2D" w:rsidP="00467E8A">
            <w:pPr>
              <w:rPr>
                <w:rStyle w:val="SAPScreenElement"/>
              </w:rPr>
            </w:pPr>
            <w:r w:rsidRPr="00187B9E">
              <w:rPr>
                <w:rStyle w:val="SAPScreenElement"/>
              </w:rPr>
              <w:t>ELStAM Block:</w:t>
            </w:r>
            <w:r w:rsidRPr="00187B9E">
              <w:t xml:space="preserve"> suggested by the system, if applicable; read-only field</w:t>
            </w:r>
          </w:p>
        </w:tc>
        <w:tc>
          <w:tcPr>
            <w:tcW w:w="3482" w:type="dxa"/>
            <w:vMerge/>
            <w:shd w:val="clear" w:color="auto" w:fill="auto"/>
          </w:tcPr>
          <w:p w14:paraId="1B3ECB84" w14:textId="77777777" w:rsidR="00CF3F2D" w:rsidRPr="00187B9E" w:rsidRDefault="00CF3F2D" w:rsidP="00467E8A"/>
        </w:tc>
        <w:tc>
          <w:tcPr>
            <w:tcW w:w="1264" w:type="dxa"/>
          </w:tcPr>
          <w:p w14:paraId="531238DB" w14:textId="77777777" w:rsidR="00CF3F2D" w:rsidRPr="00187B9E" w:rsidRDefault="00CF3F2D" w:rsidP="00467E8A">
            <w:pPr>
              <w:rPr>
                <w:rFonts w:cs="Arial"/>
                <w:bCs/>
              </w:rPr>
            </w:pPr>
          </w:p>
        </w:tc>
      </w:tr>
      <w:tr w:rsidR="00CF3F2D" w:rsidRPr="00187B9E" w14:paraId="306D79DA" w14:textId="77777777" w:rsidTr="00467E8A">
        <w:trPr>
          <w:trHeight w:val="288"/>
        </w:trPr>
        <w:tc>
          <w:tcPr>
            <w:tcW w:w="900" w:type="dxa"/>
            <w:vMerge/>
            <w:shd w:val="clear" w:color="auto" w:fill="auto"/>
          </w:tcPr>
          <w:p w14:paraId="3692F38A" w14:textId="77777777" w:rsidR="00CF3F2D" w:rsidRPr="00187B9E" w:rsidRDefault="00CF3F2D" w:rsidP="00467E8A"/>
        </w:tc>
        <w:tc>
          <w:tcPr>
            <w:tcW w:w="1322" w:type="dxa"/>
            <w:vMerge/>
            <w:shd w:val="clear" w:color="auto" w:fill="auto"/>
          </w:tcPr>
          <w:p w14:paraId="3E95BB7E" w14:textId="77777777" w:rsidR="00CF3F2D" w:rsidRPr="00187B9E" w:rsidRDefault="00CF3F2D" w:rsidP="00467E8A">
            <w:pPr>
              <w:rPr>
                <w:rFonts w:cs="Arial"/>
                <w:b/>
                <w:bCs/>
              </w:rPr>
            </w:pPr>
          </w:p>
        </w:tc>
        <w:tc>
          <w:tcPr>
            <w:tcW w:w="3268" w:type="dxa"/>
            <w:vMerge/>
            <w:shd w:val="clear" w:color="auto" w:fill="auto"/>
          </w:tcPr>
          <w:p w14:paraId="114699C2" w14:textId="77777777" w:rsidR="00CF3F2D" w:rsidRPr="00187B9E" w:rsidRDefault="00CF3F2D" w:rsidP="00467E8A"/>
        </w:tc>
        <w:tc>
          <w:tcPr>
            <w:tcW w:w="4050" w:type="dxa"/>
            <w:shd w:val="clear" w:color="auto" w:fill="auto"/>
          </w:tcPr>
          <w:p w14:paraId="5C8557CE" w14:textId="77777777" w:rsidR="00CF3F2D" w:rsidRPr="00187B9E" w:rsidRDefault="00CF3F2D" w:rsidP="00467E8A">
            <w:pPr>
              <w:rPr>
                <w:rStyle w:val="SAPScreenElement"/>
                <w:rFonts w:ascii="BentonSans Regular" w:hAnsi="BentonSans Regular"/>
                <w:color w:val="666666"/>
                <w:sz w:val="22"/>
              </w:rPr>
            </w:pPr>
            <w:r w:rsidRPr="00187B9E">
              <w:rPr>
                <w:rStyle w:val="SAPScreenElement"/>
              </w:rPr>
              <w:t xml:space="preserve">Reason for ELStAM Lock: </w:t>
            </w:r>
            <w:r w:rsidRPr="00187B9E">
              <w:t xml:space="preserve">in case field </w:t>
            </w:r>
            <w:r w:rsidRPr="00187B9E">
              <w:rPr>
                <w:rStyle w:val="SAPScreenElement"/>
              </w:rPr>
              <w:t>ELStAM Block</w:t>
            </w:r>
            <w:r w:rsidRPr="00187B9E">
              <w:t xml:space="preserve"> contains a value, select the reason for the block on ELStAM data from drop-down; else leave empty</w:t>
            </w:r>
          </w:p>
        </w:tc>
        <w:tc>
          <w:tcPr>
            <w:tcW w:w="3482" w:type="dxa"/>
            <w:vMerge/>
            <w:shd w:val="clear" w:color="auto" w:fill="auto"/>
          </w:tcPr>
          <w:p w14:paraId="028659C0" w14:textId="77777777" w:rsidR="00CF3F2D" w:rsidRPr="00187B9E" w:rsidRDefault="00CF3F2D" w:rsidP="00467E8A"/>
        </w:tc>
        <w:tc>
          <w:tcPr>
            <w:tcW w:w="1264" w:type="dxa"/>
          </w:tcPr>
          <w:p w14:paraId="772DBB0B" w14:textId="77777777" w:rsidR="00CF3F2D" w:rsidRPr="00187B9E" w:rsidRDefault="00CF3F2D" w:rsidP="00467E8A">
            <w:pPr>
              <w:rPr>
                <w:rFonts w:cs="Arial"/>
                <w:bCs/>
              </w:rPr>
            </w:pPr>
          </w:p>
        </w:tc>
      </w:tr>
      <w:tr w:rsidR="00CF3F2D" w:rsidRPr="00187B9E" w14:paraId="7815CA3A" w14:textId="77777777" w:rsidTr="00467E8A">
        <w:trPr>
          <w:trHeight w:val="288"/>
        </w:trPr>
        <w:tc>
          <w:tcPr>
            <w:tcW w:w="900" w:type="dxa"/>
            <w:vMerge/>
            <w:shd w:val="clear" w:color="auto" w:fill="auto"/>
          </w:tcPr>
          <w:p w14:paraId="72E87D7A" w14:textId="77777777" w:rsidR="00CF3F2D" w:rsidRPr="00187B9E" w:rsidRDefault="00CF3F2D" w:rsidP="00467E8A"/>
        </w:tc>
        <w:tc>
          <w:tcPr>
            <w:tcW w:w="1322" w:type="dxa"/>
            <w:vMerge/>
            <w:shd w:val="clear" w:color="auto" w:fill="auto"/>
          </w:tcPr>
          <w:p w14:paraId="5C22B6FE" w14:textId="77777777" w:rsidR="00CF3F2D" w:rsidRPr="00187B9E" w:rsidRDefault="00CF3F2D" w:rsidP="00467E8A">
            <w:pPr>
              <w:rPr>
                <w:rFonts w:cs="Arial"/>
                <w:b/>
                <w:bCs/>
              </w:rPr>
            </w:pPr>
          </w:p>
        </w:tc>
        <w:tc>
          <w:tcPr>
            <w:tcW w:w="3268" w:type="dxa"/>
            <w:vMerge/>
            <w:shd w:val="clear" w:color="auto" w:fill="auto"/>
          </w:tcPr>
          <w:p w14:paraId="3AD309E9" w14:textId="77777777" w:rsidR="00CF3F2D" w:rsidRPr="00187B9E" w:rsidRDefault="00CF3F2D" w:rsidP="00467E8A"/>
        </w:tc>
        <w:tc>
          <w:tcPr>
            <w:tcW w:w="4050" w:type="dxa"/>
            <w:shd w:val="clear" w:color="auto" w:fill="auto"/>
          </w:tcPr>
          <w:p w14:paraId="4D300F1A" w14:textId="77777777" w:rsidR="00CF3F2D" w:rsidRPr="00187B9E" w:rsidRDefault="00CF3F2D" w:rsidP="00467E8A">
            <w:pPr>
              <w:rPr>
                <w:rStyle w:val="SAPScreenElement"/>
                <w:rFonts w:ascii="BentonSans Book" w:hAnsi="BentonSans Book"/>
                <w:noProof/>
                <w:color w:val="auto"/>
              </w:rPr>
            </w:pPr>
            <w:r w:rsidRPr="00187B9E">
              <w:rPr>
                <w:rStyle w:val="SAPScreenElement"/>
              </w:rPr>
              <w:t xml:space="preserve">Special Processing: </w:t>
            </w:r>
            <w:r w:rsidRPr="00187B9E">
              <w:t>select from drop-down if appropriate</w:t>
            </w:r>
          </w:p>
        </w:tc>
        <w:tc>
          <w:tcPr>
            <w:tcW w:w="3482" w:type="dxa"/>
            <w:vMerge/>
            <w:shd w:val="clear" w:color="auto" w:fill="auto"/>
          </w:tcPr>
          <w:p w14:paraId="47C04205" w14:textId="77777777" w:rsidR="00CF3F2D" w:rsidRPr="00187B9E" w:rsidRDefault="00CF3F2D" w:rsidP="00467E8A"/>
        </w:tc>
        <w:tc>
          <w:tcPr>
            <w:tcW w:w="1264" w:type="dxa"/>
          </w:tcPr>
          <w:p w14:paraId="35B19109" w14:textId="77777777" w:rsidR="00CF3F2D" w:rsidRPr="00187B9E" w:rsidRDefault="00CF3F2D" w:rsidP="00467E8A">
            <w:pPr>
              <w:rPr>
                <w:rFonts w:cs="Arial"/>
                <w:bCs/>
              </w:rPr>
            </w:pPr>
          </w:p>
        </w:tc>
      </w:tr>
      <w:tr w:rsidR="00CF3F2D" w:rsidRPr="00187B9E" w14:paraId="77733335" w14:textId="77777777" w:rsidTr="00467E8A">
        <w:trPr>
          <w:trHeight w:val="288"/>
        </w:trPr>
        <w:tc>
          <w:tcPr>
            <w:tcW w:w="900" w:type="dxa"/>
            <w:vMerge/>
            <w:shd w:val="clear" w:color="auto" w:fill="auto"/>
          </w:tcPr>
          <w:p w14:paraId="76FC099B" w14:textId="77777777" w:rsidR="00CF3F2D" w:rsidRPr="00187B9E" w:rsidRDefault="00CF3F2D" w:rsidP="00467E8A"/>
        </w:tc>
        <w:tc>
          <w:tcPr>
            <w:tcW w:w="1322" w:type="dxa"/>
            <w:vMerge/>
            <w:shd w:val="clear" w:color="auto" w:fill="auto"/>
          </w:tcPr>
          <w:p w14:paraId="3E0966EF" w14:textId="77777777" w:rsidR="00CF3F2D" w:rsidRPr="00187B9E" w:rsidRDefault="00CF3F2D" w:rsidP="00467E8A">
            <w:pPr>
              <w:rPr>
                <w:rFonts w:cs="Arial"/>
                <w:b/>
                <w:bCs/>
              </w:rPr>
            </w:pPr>
          </w:p>
        </w:tc>
        <w:tc>
          <w:tcPr>
            <w:tcW w:w="3268" w:type="dxa"/>
            <w:vMerge/>
            <w:shd w:val="clear" w:color="auto" w:fill="auto"/>
          </w:tcPr>
          <w:p w14:paraId="09BEC0C2" w14:textId="77777777" w:rsidR="00CF3F2D" w:rsidRPr="00187B9E" w:rsidRDefault="00CF3F2D" w:rsidP="00467E8A"/>
        </w:tc>
        <w:tc>
          <w:tcPr>
            <w:tcW w:w="4050" w:type="dxa"/>
            <w:shd w:val="clear" w:color="auto" w:fill="auto"/>
          </w:tcPr>
          <w:p w14:paraId="75F59576" w14:textId="77777777" w:rsidR="00CF3F2D" w:rsidRPr="00187B9E" w:rsidRDefault="00CF3F2D" w:rsidP="00467E8A">
            <w:pPr>
              <w:rPr>
                <w:rStyle w:val="SAPScreenElement"/>
              </w:rPr>
            </w:pPr>
            <w:r w:rsidRPr="00187B9E">
              <w:rPr>
                <w:rStyle w:val="SAPScreenElement"/>
              </w:rPr>
              <w:t xml:space="preserve">Reason Special Process.: </w:t>
            </w:r>
            <w:r w:rsidRPr="00187B9E">
              <w:t xml:space="preserve">in case you have entered for field </w:t>
            </w:r>
            <w:r w:rsidRPr="00187B9E">
              <w:rPr>
                <w:rStyle w:val="SAPScreenElement"/>
              </w:rPr>
              <w:t>Special Processing</w:t>
            </w:r>
            <w:r w:rsidRPr="00187B9E">
              <w:t xml:space="preserve"> a value, select the reason for special processing in the ELStAM procedure from drop-down; else leave empty</w:t>
            </w:r>
          </w:p>
        </w:tc>
        <w:tc>
          <w:tcPr>
            <w:tcW w:w="3482" w:type="dxa"/>
            <w:vMerge/>
            <w:shd w:val="clear" w:color="auto" w:fill="auto"/>
          </w:tcPr>
          <w:p w14:paraId="6973B88A" w14:textId="77777777" w:rsidR="00CF3F2D" w:rsidRPr="00187B9E" w:rsidRDefault="00CF3F2D" w:rsidP="00467E8A"/>
        </w:tc>
        <w:tc>
          <w:tcPr>
            <w:tcW w:w="1264" w:type="dxa"/>
          </w:tcPr>
          <w:p w14:paraId="177B7CE6" w14:textId="77777777" w:rsidR="00CF3F2D" w:rsidRPr="00187B9E" w:rsidRDefault="00CF3F2D" w:rsidP="00467E8A">
            <w:pPr>
              <w:rPr>
                <w:rFonts w:cs="Arial"/>
                <w:bCs/>
              </w:rPr>
            </w:pPr>
          </w:p>
        </w:tc>
      </w:tr>
      <w:tr w:rsidR="00CF3F2D" w:rsidRPr="00187B9E" w14:paraId="5B3E994B" w14:textId="77777777" w:rsidTr="00467E8A">
        <w:trPr>
          <w:trHeight w:val="288"/>
        </w:trPr>
        <w:tc>
          <w:tcPr>
            <w:tcW w:w="900" w:type="dxa"/>
            <w:vMerge/>
            <w:shd w:val="clear" w:color="auto" w:fill="auto"/>
          </w:tcPr>
          <w:p w14:paraId="1980662D" w14:textId="77777777" w:rsidR="00CF3F2D" w:rsidRPr="00187B9E" w:rsidRDefault="00CF3F2D" w:rsidP="00467E8A"/>
        </w:tc>
        <w:tc>
          <w:tcPr>
            <w:tcW w:w="1322" w:type="dxa"/>
            <w:vMerge/>
            <w:shd w:val="clear" w:color="auto" w:fill="auto"/>
          </w:tcPr>
          <w:p w14:paraId="6DDC91CE" w14:textId="77777777" w:rsidR="00CF3F2D" w:rsidRPr="00187B9E" w:rsidRDefault="00CF3F2D" w:rsidP="00467E8A">
            <w:pPr>
              <w:rPr>
                <w:rFonts w:cs="Arial"/>
                <w:b/>
                <w:bCs/>
              </w:rPr>
            </w:pPr>
          </w:p>
        </w:tc>
        <w:tc>
          <w:tcPr>
            <w:tcW w:w="3268" w:type="dxa"/>
            <w:vMerge/>
            <w:shd w:val="clear" w:color="auto" w:fill="auto"/>
          </w:tcPr>
          <w:p w14:paraId="41D27449" w14:textId="77777777" w:rsidR="00CF3F2D" w:rsidRPr="00187B9E" w:rsidRDefault="00CF3F2D" w:rsidP="00467E8A"/>
        </w:tc>
        <w:tc>
          <w:tcPr>
            <w:tcW w:w="4050" w:type="dxa"/>
            <w:shd w:val="clear" w:color="auto" w:fill="auto"/>
          </w:tcPr>
          <w:p w14:paraId="41C3F673" w14:textId="77777777" w:rsidR="00CF3F2D" w:rsidRPr="00187B9E" w:rsidRDefault="00CF3F2D" w:rsidP="00467E8A">
            <w:pPr>
              <w:rPr>
                <w:rStyle w:val="SAPScreenElement"/>
              </w:rPr>
            </w:pPr>
            <w:r w:rsidRPr="00187B9E">
              <w:rPr>
                <w:rStyle w:val="SAPScreenElement"/>
              </w:rPr>
              <w:t xml:space="preserve">Special Process. Registration: </w:t>
            </w:r>
            <w:r w:rsidRPr="00187B9E">
              <w:t xml:space="preserve">select from drop-down in case you have entered values for fields </w:t>
            </w:r>
            <w:r w:rsidRPr="00187B9E">
              <w:rPr>
                <w:rStyle w:val="SAPScreenElement"/>
              </w:rPr>
              <w:t>Special Processing</w:t>
            </w:r>
            <w:r w:rsidRPr="00187B9E">
              <w:t xml:space="preserve"> and </w:t>
            </w:r>
            <w:r w:rsidRPr="00187B9E">
              <w:rPr>
                <w:rStyle w:val="SAPScreenElement"/>
              </w:rPr>
              <w:t>Reason Special Process</w:t>
            </w:r>
            <w:r w:rsidRPr="00187B9E">
              <w:t>; else leave empty</w:t>
            </w:r>
          </w:p>
        </w:tc>
        <w:tc>
          <w:tcPr>
            <w:tcW w:w="3482" w:type="dxa"/>
            <w:vMerge/>
            <w:shd w:val="clear" w:color="auto" w:fill="auto"/>
          </w:tcPr>
          <w:p w14:paraId="15D28321" w14:textId="77777777" w:rsidR="00CF3F2D" w:rsidRPr="00187B9E" w:rsidRDefault="00CF3F2D" w:rsidP="00467E8A"/>
        </w:tc>
        <w:tc>
          <w:tcPr>
            <w:tcW w:w="1264" w:type="dxa"/>
          </w:tcPr>
          <w:p w14:paraId="47FD4B4D" w14:textId="77777777" w:rsidR="00CF3F2D" w:rsidRPr="00187B9E" w:rsidRDefault="00CF3F2D" w:rsidP="00467E8A">
            <w:pPr>
              <w:rPr>
                <w:rFonts w:cs="Arial"/>
                <w:bCs/>
              </w:rPr>
            </w:pPr>
          </w:p>
        </w:tc>
      </w:tr>
      <w:tr w:rsidR="00CF3F2D" w:rsidRPr="00187B9E" w14:paraId="258AEF3C" w14:textId="77777777" w:rsidTr="00467E8A">
        <w:trPr>
          <w:trHeight w:val="288"/>
        </w:trPr>
        <w:tc>
          <w:tcPr>
            <w:tcW w:w="900" w:type="dxa"/>
            <w:vMerge/>
            <w:shd w:val="clear" w:color="auto" w:fill="auto"/>
          </w:tcPr>
          <w:p w14:paraId="0B8BC7AA" w14:textId="77777777" w:rsidR="00CF3F2D" w:rsidRPr="00187B9E" w:rsidRDefault="00CF3F2D" w:rsidP="00467E8A"/>
        </w:tc>
        <w:tc>
          <w:tcPr>
            <w:tcW w:w="1322" w:type="dxa"/>
            <w:vMerge/>
            <w:shd w:val="clear" w:color="auto" w:fill="auto"/>
          </w:tcPr>
          <w:p w14:paraId="0C776A13" w14:textId="77777777" w:rsidR="00CF3F2D" w:rsidRPr="00187B9E" w:rsidRDefault="00CF3F2D" w:rsidP="00467E8A">
            <w:pPr>
              <w:rPr>
                <w:rFonts w:cs="Arial"/>
                <w:b/>
                <w:bCs/>
              </w:rPr>
            </w:pPr>
          </w:p>
        </w:tc>
        <w:tc>
          <w:tcPr>
            <w:tcW w:w="3268" w:type="dxa"/>
            <w:vMerge/>
            <w:shd w:val="clear" w:color="auto" w:fill="auto"/>
          </w:tcPr>
          <w:p w14:paraId="5C2D1FE9" w14:textId="77777777" w:rsidR="00CF3F2D" w:rsidRPr="00187B9E" w:rsidRDefault="00CF3F2D" w:rsidP="00467E8A"/>
        </w:tc>
        <w:tc>
          <w:tcPr>
            <w:tcW w:w="4050" w:type="dxa"/>
            <w:shd w:val="clear" w:color="auto" w:fill="auto"/>
          </w:tcPr>
          <w:p w14:paraId="4A2E12A6" w14:textId="77777777" w:rsidR="00CF3F2D" w:rsidRPr="00187B9E" w:rsidRDefault="00CF3F2D" w:rsidP="00467E8A">
            <w:pPr>
              <w:rPr>
                <w:rStyle w:val="SAPScreenElement"/>
              </w:rPr>
            </w:pPr>
            <w:r w:rsidRPr="00187B9E">
              <w:rPr>
                <w:rStyle w:val="SAPScreenElement"/>
              </w:rPr>
              <w:t xml:space="preserve">Special Proc. Deregistration: </w:t>
            </w:r>
            <w:r w:rsidRPr="00187B9E">
              <w:t>select from drop-down if needed</w:t>
            </w:r>
          </w:p>
        </w:tc>
        <w:tc>
          <w:tcPr>
            <w:tcW w:w="3482" w:type="dxa"/>
            <w:vMerge/>
            <w:shd w:val="clear" w:color="auto" w:fill="auto"/>
          </w:tcPr>
          <w:p w14:paraId="648E3E72" w14:textId="77777777" w:rsidR="00CF3F2D" w:rsidRPr="00187B9E" w:rsidRDefault="00CF3F2D" w:rsidP="00467E8A"/>
        </w:tc>
        <w:tc>
          <w:tcPr>
            <w:tcW w:w="1264" w:type="dxa"/>
          </w:tcPr>
          <w:p w14:paraId="3FFE9AF1" w14:textId="77777777" w:rsidR="00CF3F2D" w:rsidRPr="00187B9E" w:rsidRDefault="00CF3F2D" w:rsidP="00467E8A">
            <w:pPr>
              <w:rPr>
                <w:rFonts w:cs="Arial"/>
                <w:bCs/>
              </w:rPr>
            </w:pPr>
          </w:p>
        </w:tc>
      </w:tr>
      <w:tr w:rsidR="00CF3F2D" w:rsidRPr="00187B9E" w14:paraId="6121DE9C" w14:textId="77777777" w:rsidTr="00467E8A">
        <w:trPr>
          <w:trHeight w:val="288"/>
        </w:trPr>
        <w:tc>
          <w:tcPr>
            <w:tcW w:w="900" w:type="dxa"/>
            <w:vMerge/>
            <w:shd w:val="clear" w:color="auto" w:fill="auto"/>
          </w:tcPr>
          <w:p w14:paraId="5E08A8E9" w14:textId="77777777" w:rsidR="00CF3F2D" w:rsidRPr="00187B9E" w:rsidRDefault="00CF3F2D" w:rsidP="00467E8A"/>
        </w:tc>
        <w:tc>
          <w:tcPr>
            <w:tcW w:w="1322" w:type="dxa"/>
            <w:vMerge/>
            <w:shd w:val="clear" w:color="auto" w:fill="auto"/>
          </w:tcPr>
          <w:p w14:paraId="0D44E3DD" w14:textId="77777777" w:rsidR="00CF3F2D" w:rsidRPr="00187B9E" w:rsidRDefault="00CF3F2D" w:rsidP="00467E8A">
            <w:pPr>
              <w:rPr>
                <w:rFonts w:cs="Arial"/>
                <w:b/>
                <w:bCs/>
              </w:rPr>
            </w:pPr>
          </w:p>
        </w:tc>
        <w:tc>
          <w:tcPr>
            <w:tcW w:w="3268" w:type="dxa"/>
            <w:vMerge/>
            <w:shd w:val="clear" w:color="auto" w:fill="auto"/>
          </w:tcPr>
          <w:p w14:paraId="26E65A5F" w14:textId="77777777" w:rsidR="00CF3F2D" w:rsidRPr="00187B9E" w:rsidRDefault="00CF3F2D" w:rsidP="00467E8A"/>
        </w:tc>
        <w:tc>
          <w:tcPr>
            <w:tcW w:w="4050" w:type="dxa"/>
            <w:shd w:val="clear" w:color="auto" w:fill="auto"/>
          </w:tcPr>
          <w:p w14:paraId="6E25B41E" w14:textId="77777777" w:rsidR="00CF3F2D" w:rsidRPr="00187B9E" w:rsidRDefault="00CF3F2D" w:rsidP="00467E8A">
            <w:pPr>
              <w:rPr>
                <w:rStyle w:val="SAPScreenElement"/>
              </w:rPr>
            </w:pPr>
            <w:r w:rsidRPr="00187B9E">
              <w:rPr>
                <w:rStyle w:val="SAPScreenElement"/>
              </w:rPr>
              <w:t>Date Deregistr. On:</w:t>
            </w:r>
            <w:r w:rsidRPr="00187B9E">
              <w:t xml:space="preserve"> select from calendar help if needed</w:t>
            </w:r>
          </w:p>
        </w:tc>
        <w:tc>
          <w:tcPr>
            <w:tcW w:w="3482" w:type="dxa"/>
            <w:vMerge/>
            <w:shd w:val="clear" w:color="auto" w:fill="auto"/>
          </w:tcPr>
          <w:p w14:paraId="377BD949" w14:textId="77777777" w:rsidR="00CF3F2D" w:rsidRPr="00187B9E" w:rsidRDefault="00CF3F2D" w:rsidP="00467E8A"/>
        </w:tc>
        <w:tc>
          <w:tcPr>
            <w:tcW w:w="1264" w:type="dxa"/>
          </w:tcPr>
          <w:p w14:paraId="254B9F10" w14:textId="77777777" w:rsidR="00CF3F2D" w:rsidRPr="00187B9E" w:rsidRDefault="00CF3F2D" w:rsidP="00467E8A">
            <w:pPr>
              <w:rPr>
                <w:rFonts w:cs="Arial"/>
                <w:bCs/>
              </w:rPr>
            </w:pPr>
          </w:p>
        </w:tc>
      </w:tr>
      <w:tr w:rsidR="00CF3F2D" w:rsidRPr="00187B9E" w14:paraId="5A9AE609" w14:textId="77777777" w:rsidTr="00467E8A">
        <w:trPr>
          <w:trHeight w:val="283"/>
        </w:trPr>
        <w:tc>
          <w:tcPr>
            <w:tcW w:w="900" w:type="dxa"/>
            <w:vMerge/>
            <w:shd w:val="clear" w:color="auto" w:fill="auto"/>
          </w:tcPr>
          <w:p w14:paraId="6B65F08B" w14:textId="77777777" w:rsidR="00CF3F2D" w:rsidRPr="00187B9E" w:rsidRDefault="00CF3F2D" w:rsidP="00467E8A"/>
        </w:tc>
        <w:tc>
          <w:tcPr>
            <w:tcW w:w="1322" w:type="dxa"/>
            <w:vMerge/>
            <w:shd w:val="clear" w:color="auto" w:fill="auto"/>
          </w:tcPr>
          <w:p w14:paraId="40C9F796" w14:textId="77777777" w:rsidR="00CF3F2D" w:rsidRPr="00187B9E" w:rsidRDefault="00CF3F2D" w:rsidP="00467E8A">
            <w:pPr>
              <w:rPr>
                <w:rFonts w:cs="Arial"/>
                <w:b/>
                <w:bCs/>
              </w:rPr>
            </w:pPr>
          </w:p>
        </w:tc>
        <w:tc>
          <w:tcPr>
            <w:tcW w:w="3268" w:type="dxa"/>
            <w:vMerge w:val="restart"/>
            <w:shd w:val="clear" w:color="auto" w:fill="auto"/>
          </w:tcPr>
          <w:p w14:paraId="1F2C0F55" w14:textId="77777777" w:rsidR="00CF3F2D" w:rsidRPr="00187B9E" w:rsidRDefault="00CF3F2D" w:rsidP="00467E8A">
            <w:r w:rsidRPr="00187B9E">
              <w:t xml:space="preserve">in the </w:t>
            </w:r>
            <w:r w:rsidRPr="00187B9E">
              <w:rPr>
                <w:rStyle w:val="SAPScreenElement"/>
              </w:rPr>
              <w:t>Information for ELSTER (Employment Tax Statement)</w:t>
            </w:r>
            <w:r w:rsidRPr="00187B9E">
              <w:rPr>
                <w:rFonts w:cs="Arial"/>
                <w:bCs/>
              </w:rPr>
              <w:t xml:space="preserve"> part of the form</w:t>
            </w:r>
            <w:r w:rsidRPr="00187B9E">
              <w:rPr>
                <w:rStyle w:val="SAPScreenElement"/>
              </w:rPr>
              <w:t>:</w:t>
            </w:r>
          </w:p>
        </w:tc>
        <w:tc>
          <w:tcPr>
            <w:tcW w:w="4050" w:type="dxa"/>
            <w:shd w:val="clear" w:color="auto" w:fill="auto"/>
          </w:tcPr>
          <w:p w14:paraId="7855018C" w14:textId="77777777" w:rsidR="00CF3F2D" w:rsidRPr="00187B9E" w:rsidRDefault="00CF3F2D" w:rsidP="00467E8A">
            <w:r w:rsidRPr="00187B9E">
              <w:rPr>
                <w:rStyle w:val="SAPScreenElement"/>
              </w:rPr>
              <w:t>ETIN Short Form</w:t>
            </w:r>
            <w:r w:rsidRPr="00187B9E">
              <w:t>: suggested by the system; read-only field</w:t>
            </w:r>
          </w:p>
        </w:tc>
        <w:tc>
          <w:tcPr>
            <w:tcW w:w="3482" w:type="dxa"/>
            <w:shd w:val="clear" w:color="auto" w:fill="auto"/>
          </w:tcPr>
          <w:p w14:paraId="7029579C" w14:textId="77777777" w:rsidR="00CF3F2D" w:rsidRPr="00187B9E" w:rsidRDefault="00CF3F2D" w:rsidP="00467E8A"/>
        </w:tc>
        <w:tc>
          <w:tcPr>
            <w:tcW w:w="1264" w:type="dxa"/>
          </w:tcPr>
          <w:p w14:paraId="7D12F055" w14:textId="77777777" w:rsidR="00CF3F2D" w:rsidRPr="00187B9E" w:rsidRDefault="00CF3F2D" w:rsidP="00467E8A">
            <w:pPr>
              <w:rPr>
                <w:rFonts w:cs="Arial"/>
                <w:bCs/>
              </w:rPr>
            </w:pPr>
          </w:p>
        </w:tc>
      </w:tr>
      <w:tr w:rsidR="00CF3F2D" w:rsidRPr="00187B9E" w14:paraId="6AA25C82" w14:textId="77777777" w:rsidTr="00467E8A">
        <w:trPr>
          <w:trHeight w:val="283"/>
        </w:trPr>
        <w:tc>
          <w:tcPr>
            <w:tcW w:w="900" w:type="dxa"/>
            <w:vMerge/>
            <w:shd w:val="clear" w:color="auto" w:fill="auto"/>
          </w:tcPr>
          <w:p w14:paraId="0377DC89" w14:textId="77777777" w:rsidR="00CF3F2D" w:rsidRPr="00187B9E" w:rsidRDefault="00CF3F2D" w:rsidP="00467E8A"/>
        </w:tc>
        <w:tc>
          <w:tcPr>
            <w:tcW w:w="1322" w:type="dxa"/>
            <w:vMerge/>
            <w:shd w:val="clear" w:color="auto" w:fill="auto"/>
          </w:tcPr>
          <w:p w14:paraId="28543183" w14:textId="77777777" w:rsidR="00CF3F2D" w:rsidRPr="00187B9E" w:rsidRDefault="00CF3F2D" w:rsidP="00467E8A">
            <w:pPr>
              <w:rPr>
                <w:rFonts w:cs="Arial"/>
                <w:b/>
                <w:bCs/>
              </w:rPr>
            </w:pPr>
          </w:p>
        </w:tc>
        <w:tc>
          <w:tcPr>
            <w:tcW w:w="3268" w:type="dxa"/>
            <w:vMerge/>
            <w:shd w:val="clear" w:color="auto" w:fill="auto"/>
          </w:tcPr>
          <w:p w14:paraId="40FC3BD7" w14:textId="77777777" w:rsidR="00CF3F2D" w:rsidRPr="00187B9E" w:rsidRDefault="00CF3F2D" w:rsidP="00467E8A"/>
        </w:tc>
        <w:tc>
          <w:tcPr>
            <w:tcW w:w="4050" w:type="dxa"/>
            <w:shd w:val="clear" w:color="auto" w:fill="auto"/>
          </w:tcPr>
          <w:p w14:paraId="27908B5D" w14:textId="77777777" w:rsidR="00CF3F2D" w:rsidRPr="00187B9E" w:rsidRDefault="00CF3F2D" w:rsidP="00467E8A">
            <w:r w:rsidRPr="00187B9E">
              <w:rPr>
                <w:rStyle w:val="SAPScreenElement"/>
              </w:rPr>
              <w:t>Elster Spec.Process.</w:t>
            </w:r>
            <w:r w:rsidRPr="00187B9E">
              <w:t xml:space="preserve">: </w:t>
            </w:r>
            <w:r w:rsidRPr="00187B9E">
              <w:rPr>
                <w:rStyle w:val="SAPUserEntry"/>
                <w:b w:val="0"/>
                <w:color w:val="auto"/>
              </w:rPr>
              <w:t>Create Statement</w:t>
            </w:r>
            <w:r w:rsidRPr="00EE337C">
              <w:rPr>
                <w:rStyle w:val="SAPUserEntry"/>
                <w:color w:val="auto"/>
              </w:rPr>
              <w:t xml:space="preserve"> </w:t>
            </w:r>
            <w:r w:rsidRPr="00187B9E">
              <w:t>is defaulted, adapt if needed</w:t>
            </w:r>
          </w:p>
        </w:tc>
        <w:tc>
          <w:tcPr>
            <w:tcW w:w="3482" w:type="dxa"/>
            <w:shd w:val="clear" w:color="auto" w:fill="auto"/>
          </w:tcPr>
          <w:p w14:paraId="6F3F239B" w14:textId="77777777" w:rsidR="00CF3F2D" w:rsidRPr="00187B9E" w:rsidRDefault="00CF3F2D" w:rsidP="00467E8A"/>
        </w:tc>
        <w:tc>
          <w:tcPr>
            <w:tcW w:w="1264" w:type="dxa"/>
          </w:tcPr>
          <w:p w14:paraId="6445F3AF" w14:textId="77777777" w:rsidR="00CF3F2D" w:rsidRPr="00187B9E" w:rsidRDefault="00CF3F2D" w:rsidP="00467E8A">
            <w:pPr>
              <w:rPr>
                <w:rFonts w:cs="Arial"/>
                <w:bCs/>
              </w:rPr>
            </w:pPr>
          </w:p>
        </w:tc>
      </w:tr>
      <w:tr w:rsidR="00CF3F2D" w:rsidRPr="00187B9E" w14:paraId="5CF10BC0" w14:textId="77777777" w:rsidTr="00467E8A">
        <w:trPr>
          <w:trHeight w:val="283"/>
        </w:trPr>
        <w:tc>
          <w:tcPr>
            <w:tcW w:w="900" w:type="dxa"/>
            <w:vMerge/>
            <w:shd w:val="clear" w:color="auto" w:fill="auto"/>
          </w:tcPr>
          <w:p w14:paraId="71C3E28E" w14:textId="77777777" w:rsidR="00CF3F2D" w:rsidRPr="00187B9E" w:rsidRDefault="00CF3F2D" w:rsidP="00467E8A"/>
        </w:tc>
        <w:tc>
          <w:tcPr>
            <w:tcW w:w="1322" w:type="dxa"/>
            <w:vMerge/>
            <w:shd w:val="clear" w:color="auto" w:fill="auto"/>
          </w:tcPr>
          <w:p w14:paraId="02D7610B" w14:textId="77777777" w:rsidR="00CF3F2D" w:rsidRPr="00187B9E" w:rsidRDefault="00CF3F2D" w:rsidP="00467E8A">
            <w:pPr>
              <w:rPr>
                <w:rFonts w:cs="Arial"/>
                <w:b/>
                <w:bCs/>
              </w:rPr>
            </w:pPr>
          </w:p>
        </w:tc>
        <w:tc>
          <w:tcPr>
            <w:tcW w:w="3268" w:type="dxa"/>
            <w:shd w:val="clear" w:color="auto" w:fill="auto"/>
          </w:tcPr>
          <w:p w14:paraId="1BB2956D" w14:textId="77777777" w:rsidR="00CF3F2D" w:rsidRPr="00187B9E" w:rsidRDefault="00CF3F2D" w:rsidP="00467E8A">
            <w:r w:rsidRPr="00187B9E">
              <w:t xml:space="preserve">In the </w:t>
            </w:r>
            <w:r w:rsidRPr="00187B9E">
              <w:rPr>
                <w:rStyle w:val="SAPScreenElement"/>
              </w:rPr>
              <w:t xml:space="preserve">Basis for Old-Age Exemption </w:t>
            </w:r>
            <w:r w:rsidRPr="00187B9E">
              <w:t>part of the form, the values are suggested by the system and are read-only.</w:t>
            </w:r>
          </w:p>
        </w:tc>
        <w:tc>
          <w:tcPr>
            <w:tcW w:w="4050" w:type="dxa"/>
            <w:shd w:val="clear" w:color="auto" w:fill="auto"/>
          </w:tcPr>
          <w:p w14:paraId="2D1B3371" w14:textId="77777777" w:rsidR="00CF3F2D" w:rsidRPr="00187B9E" w:rsidRDefault="00CF3F2D" w:rsidP="00467E8A">
            <w:pPr>
              <w:rPr>
                <w:rStyle w:val="SAPScreenElement"/>
              </w:rPr>
            </w:pPr>
          </w:p>
        </w:tc>
        <w:tc>
          <w:tcPr>
            <w:tcW w:w="3482" w:type="dxa"/>
            <w:shd w:val="clear" w:color="auto" w:fill="auto"/>
          </w:tcPr>
          <w:p w14:paraId="0791536A" w14:textId="77777777" w:rsidR="00CF3F2D" w:rsidRPr="00187B9E" w:rsidRDefault="00CF3F2D" w:rsidP="00467E8A"/>
        </w:tc>
        <w:tc>
          <w:tcPr>
            <w:tcW w:w="1264" w:type="dxa"/>
          </w:tcPr>
          <w:p w14:paraId="6D39C96B" w14:textId="77777777" w:rsidR="00CF3F2D" w:rsidRPr="00187B9E" w:rsidRDefault="00CF3F2D" w:rsidP="00467E8A">
            <w:pPr>
              <w:rPr>
                <w:rFonts w:cs="Arial"/>
                <w:bCs/>
              </w:rPr>
            </w:pPr>
          </w:p>
        </w:tc>
      </w:tr>
      <w:tr w:rsidR="00CF3F2D" w:rsidRPr="00187B9E" w14:paraId="5DDD7C43" w14:textId="77777777" w:rsidTr="00467E8A">
        <w:trPr>
          <w:trHeight w:val="283"/>
        </w:trPr>
        <w:tc>
          <w:tcPr>
            <w:tcW w:w="900" w:type="dxa"/>
            <w:vMerge/>
            <w:shd w:val="clear" w:color="auto" w:fill="auto"/>
          </w:tcPr>
          <w:p w14:paraId="265CA496" w14:textId="77777777" w:rsidR="00CF3F2D" w:rsidRPr="00187B9E" w:rsidRDefault="00CF3F2D" w:rsidP="00467E8A"/>
        </w:tc>
        <w:tc>
          <w:tcPr>
            <w:tcW w:w="1322" w:type="dxa"/>
            <w:vMerge/>
            <w:shd w:val="clear" w:color="auto" w:fill="auto"/>
          </w:tcPr>
          <w:p w14:paraId="4B22CE2E" w14:textId="77777777" w:rsidR="00CF3F2D" w:rsidRPr="00187B9E" w:rsidRDefault="00CF3F2D" w:rsidP="00467E8A">
            <w:pPr>
              <w:rPr>
                <w:rFonts w:cs="Arial"/>
                <w:b/>
                <w:bCs/>
              </w:rPr>
            </w:pPr>
          </w:p>
        </w:tc>
        <w:tc>
          <w:tcPr>
            <w:tcW w:w="3268" w:type="dxa"/>
            <w:vMerge w:val="restart"/>
            <w:shd w:val="clear" w:color="auto" w:fill="auto"/>
          </w:tcPr>
          <w:p w14:paraId="114CA3B0" w14:textId="77777777" w:rsidR="00CF3F2D" w:rsidRPr="00187B9E" w:rsidRDefault="00CF3F2D" w:rsidP="00467E8A">
            <w:r w:rsidRPr="00187B9E">
              <w:t xml:space="preserve">Go to </w:t>
            </w:r>
            <w:r w:rsidRPr="00187B9E">
              <w:rPr>
                <w:rStyle w:val="SAPScreenElement"/>
              </w:rPr>
              <w:t>Basics of Benefits Payments</w:t>
            </w:r>
            <w:r w:rsidRPr="00187B9E">
              <w:t xml:space="preserve"> </w:t>
            </w:r>
            <w:r>
              <w:t>section</w:t>
            </w:r>
            <w:r w:rsidRPr="00187B9E">
              <w:t xml:space="preserve"> and make following entries in the </w:t>
            </w:r>
            <w:r w:rsidRPr="00187B9E">
              <w:rPr>
                <w:rStyle w:val="SAPScreenElement"/>
              </w:rPr>
              <w:t xml:space="preserve">Basis for First Pension Payment </w:t>
            </w:r>
            <w:r w:rsidRPr="00187B9E">
              <w:t>part of the form:</w:t>
            </w:r>
          </w:p>
          <w:p w14:paraId="44305CC5" w14:textId="77777777" w:rsidR="00CF3F2D" w:rsidRPr="00187B9E" w:rsidRDefault="00CF3F2D" w:rsidP="00467E8A">
            <w:pPr>
              <w:pStyle w:val="SAPNoteHeading"/>
              <w:ind w:left="0"/>
            </w:pPr>
            <w:r w:rsidRPr="00187B9E">
              <w:rPr>
                <w:noProof/>
              </w:rPr>
              <w:drawing>
                <wp:inline distT="0" distB="0" distL="0" distR="0" wp14:anchorId="450BBF31" wp14:editId="6EB286C7">
                  <wp:extent cx="228600" cy="228600"/>
                  <wp:effectExtent l="0" t="0" r="0" b="0"/>
                  <wp:docPr id="3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87B9E">
              <w:t> Note</w:t>
            </w:r>
          </w:p>
          <w:p w14:paraId="0E63D680" w14:textId="77777777" w:rsidR="00CF3F2D" w:rsidRPr="00187B9E" w:rsidRDefault="00CF3F2D" w:rsidP="00467E8A">
            <w:r w:rsidRPr="00187B9E">
              <w:t xml:space="preserve">In this </w:t>
            </w:r>
            <w:r>
              <w:t>section</w:t>
            </w:r>
            <w:r w:rsidRPr="00187B9E">
              <w:t xml:space="preserve">, you record all data required according to the </w:t>
            </w:r>
            <w:r w:rsidRPr="00187B9E">
              <w:rPr>
                <w:rStyle w:val="SAPScreenElement"/>
                <w:color w:val="auto"/>
              </w:rPr>
              <w:t>German Pension Tax Law</w:t>
            </w:r>
            <w:r w:rsidRPr="00187B9E">
              <w:t xml:space="preserve"> for calculating the contributions, which are exempted from tax or with favorable taxation rate. </w:t>
            </w:r>
          </w:p>
          <w:p w14:paraId="27289351" w14:textId="77777777" w:rsidR="00CF3F2D" w:rsidRPr="00187B9E" w:rsidRDefault="00CF3F2D" w:rsidP="00467E8A">
            <w:r w:rsidRPr="00187B9E">
              <w:t>For each employee, you can create at most five basis for pension payment.</w:t>
            </w:r>
          </w:p>
        </w:tc>
        <w:tc>
          <w:tcPr>
            <w:tcW w:w="4050" w:type="dxa"/>
            <w:shd w:val="clear" w:color="auto" w:fill="auto"/>
          </w:tcPr>
          <w:p w14:paraId="5AA84159" w14:textId="77777777" w:rsidR="00CF3F2D" w:rsidRPr="00187B9E" w:rsidRDefault="00CF3F2D" w:rsidP="00467E8A">
            <w:r w:rsidRPr="00187B9E">
              <w:rPr>
                <w:rStyle w:val="SAPScreenElement"/>
              </w:rPr>
              <w:t>Start/End Pension Payment</w:t>
            </w:r>
            <w:r w:rsidRPr="00187B9E">
              <w:t xml:space="preserve">: select from calendar help </w:t>
            </w:r>
          </w:p>
          <w:p w14:paraId="03DFD2A5" w14:textId="77777777" w:rsidR="00CF3F2D" w:rsidRPr="00187B9E" w:rsidRDefault="00CF3F2D" w:rsidP="00467E8A">
            <w:r w:rsidRPr="00187B9E">
              <w:t>(the end date only if known, else leave empty)</w:t>
            </w:r>
          </w:p>
        </w:tc>
        <w:tc>
          <w:tcPr>
            <w:tcW w:w="3482" w:type="dxa"/>
            <w:shd w:val="clear" w:color="auto" w:fill="auto"/>
          </w:tcPr>
          <w:p w14:paraId="3CA0B937" w14:textId="77777777" w:rsidR="00CF3F2D" w:rsidRPr="00187B9E" w:rsidRDefault="00CF3F2D" w:rsidP="00467E8A"/>
        </w:tc>
        <w:tc>
          <w:tcPr>
            <w:tcW w:w="1264" w:type="dxa"/>
          </w:tcPr>
          <w:p w14:paraId="7CEE5270" w14:textId="77777777" w:rsidR="00CF3F2D" w:rsidRPr="00187B9E" w:rsidRDefault="00CF3F2D" w:rsidP="00467E8A">
            <w:pPr>
              <w:rPr>
                <w:rFonts w:cs="Arial"/>
                <w:bCs/>
              </w:rPr>
            </w:pPr>
          </w:p>
        </w:tc>
      </w:tr>
      <w:tr w:rsidR="00CF3F2D" w:rsidRPr="00187B9E" w14:paraId="5208577C" w14:textId="77777777" w:rsidTr="00467E8A">
        <w:trPr>
          <w:trHeight w:val="283"/>
        </w:trPr>
        <w:tc>
          <w:tcPr>
            <w:tcW w:w="900" w:type="dxa"/>
            <w:vMerge/>
            <w:shd w:val="clear" w:color="auto" w:fill="auto"/>
          </w:tcPr>
          <w:p w14:paraId="14F4EDA2" w14:textId="77777777" w:rsidR="00CF3F2D" w:rsidRPr="00187B9E" w:rsidRDefault="00CF3F2D" w:rsidP="00467E8A"/>
        </w:tc>
        <w:tc>
          <w:tcPr>
            <w:tcW w:w="1322" w:type="dxa"/>
            <w:vMerge/>
            <w:shd w:val="clear" w:color="auto" w:fill="auto"/>
          </w:tcPr>
          <w:p w14:paraId="134D2AC8" w14:textId="77777777" w:rsidR="00CF3F2D" w:rsidRPr="00187B9E" w:rsidRDefault="00CF3F2D" w:rsidP="00467E8A">
            <w:pPr>
              <w:rPr>
                <w:rFonts w:cs="Arial"/>
                <w:b/>
                <w:bCs/>
              </w:rPr>
            </w:pPr>
          </w:p>
        </w:tc>
        <w:tc>
          <w:tcPr>
            <w:tcW w:w="3268" w:type="dxa"/>
            <w:vMerge/>
            <w:shd w:val="clear" w:color="auto" w:fill="auto"/>
          </w:tcPr>
          <w:p w14:paraId="126F06B6" w14:textId="77777777" w:rsidR="00CF3F2D" w:rsidRPr="00187B9E" w:rsidRDefault="00CF3F2D" w:rsidP="00467E8A"/>
        </w:tc>
        <w:tc>
          <w:tcPr>
            <w:tcW w:w="4050" w:type="dxa"/>
            <w:shd w:val="clear" w:color="auto" w:fill="auto"/>
          </w:tcPr>
          <w:p w14:paraId="4861359B" w14:textId="77777777" w:rsidR="00CF3F2D" w:rsidRPr="00187B9E" w:rsidRDefault="00CF3F2D" w:rsidP="00467E8A">
            <w:r w:rsidRPr="00187B9E">
              <w:rPr>
                <w:rStyle w:val="SAPScreenElement"/>
              </w:rPr>
              <w:t>Relevant Year</w:t>
            </w:r>
            <w:r w:rsidRPr="00187B9E">
              <w:t>:</w:t>
            </w:r>
            <w:r w:rsidRPr="00187B9E">
              <w:rPr>
                <w:rFonts w:ascii="Arial" w:hAnsi="Arial" w:cs="Arial"/>
                <w:color w:val="333333"/>
                <w:sz w:val="20"/>
                <w:szCs w:val="20"/>
              </w:rPr>
              <w:t xml:space="preserve"> </w:t>
            </w:r>
            <w:r>
              <w:rPr>
                <w:rFonts w:ascii="Arial" w:hAnsi="Arial" w:cs="Arial"/>
                <w:color w:val="333333"/>
                <w:sz w:val="20"/>
                <w:szCs w:val="20"/>
              </w:rPr>
              <w:t>i</w:t>
            </w:r>
            <w:r w:rsidRPr="00187B9E">
              <w:t>f the pension start date differs from the definitive first year of the pension start date, select from calendar help the alternative cohort year</w:t>
            </w:r>
          </w:p>
        </w:tc>
        <w:tc>
          <w:tcPr>
            <w:tcW w:w="3482" w:type="dxa"/>
            <w:shd w:val="clear" w:color="auto" w:fill="auto"/>
          </w:tcPr>
          <w:p w14:paraId="54524BB5" w14:textId="77777777" w:rsidR="00CF3F2D" w:rsidRPr="00187B9E" w:rsidRDefault="00CF3F2D" w:rsidP="00467E8A"/>
        </w:tc>
        <w:tc>
          <w:tcPr>
            <w:tcW w:w="1264" w:type="dxa"/>
          </w:tcPr>
          <w:p w14:paraId="742F34C5" w14:textId="77777777" w:rsidR="00CF3F2D" w:rsidRPr="00187B9E" w:rsidRDefault="00CF3F2D" w:rsidP="00467E8A">
            <w:pPr>
              <w:rPr>
                <w:rFonts w:cs="Arial"/>
                <w:bCs/>
              </w:rPr>
            </w:pPr>
          </w:p>
        </w:tc>
      </w:tr>
      <w:tr w:rsidR="00CF3F2D" w:rsidRPr="00187B9E" w14:paraId="0CE894A3" w14:textId="77777777" w:rsidTr="00467E8A">
        <w:trPr>
          <w:trHeight w:val="283"/>
        </w:trPr>
        <w:tc>
          <w:tcPr>
            <w:tcW w:w="900" w:type="dxa"/>
            <w:vMerge/>
            <w:shd w:val="clear" w:color="auto" w:fill="auto"/>
          </w:tcPr>
          <w:p w14:paraId="25111BDF" w14:textId="77777777" w:rsidR="00CF3F2D" w:rsidRPr="00187B9E" w:rsidRDefault="00CF3F2D" w:rsidP="00467E8A"/>
        </w:tc>
        <w:tc>
          <w:tcPr>
            <w:tcW w:w="1322" w:type="dxa"/>
            <w:vMerge/>
            <w:shd w:val="clear" w:color="auto" w:fill="auto"/>
          </w:tcPr>
          <w:p w14:paraId="1C66FC1A" w14:textId="77777777" w:rsidR="00CF3F2D" w:rsidRPr="00187B9E" w:rsidRDefault="00CF3F2D" w:rsidP="00467E8A">
            <w:pPr>
              <w:rPr>
                <w:rFonts w:cs="Arial"/>
                <w:b/>
                <w:bCs/>
              </w:rPr>
            </w:pPr>
          </w:p>
        </w:tc>
        <w:tc>
          <w:tcPr>
            <w:tcW w:w="3268" w:type="dxa"/>
            <w:vMerge/>
            <w:shd w:val="clear" w:color="auto" w:fill="auto"/>
          </w:tcPr>
          <w:p w14:paraId="35E22CDD" w14:textId="77777777" w:rsidR="00CF3F2D" w:rsidRPr="00187B9E" w:rsidRDefault="00CF3F2D" w:rsidP="00467E8A"/>
        </w:tc>
        <w:tc>
          <w:tcPr>
            <w:tcW w:w="4050" w:type="dxa"/>
            <w:shd w:val="clear" w:color="auto" w:fill="auto"/>
          </w:tcPr>
          <w:p w14:paraId="40DFF5B3" w14:textId="77777777" w:rsidR="00CF3F2D" w:rsidRPr="00187B9E" w:rsidRDefault="00CF3F2D" w:rsidP="00467E8A">
            <w:r w:rsidRPr="00187B9E">
              <w:rPr>
                <w:rStyle w:val="SAPScreenElement"/>
              </w:rPr>
              <w:t>Benefits Payments</w:t>
            </w:r>
            <w:r w:rsidRPr="00187B9E">
              <w:t>: select from value help</w:t>
            </w:r>
          </w:p>
        </w:tc>
        <w:tc>
          <w:tcPr>
            <w:tcW w:w="3482" w:type="dxa"/>
            <w:shd w:val="clear" w:color="auto" w:fill="auto"/>
          </w:tcPr>
          <w:p w14:paraId="6AE19E94" w14:textId="77777777" w:rsidR="00CF3F2D" w:rsidRPr="00187B9E" w:rsidRDefault="00CF3F2D" w:rsidP="00467E8A">
            <w:r w:rsidRPr="00187B9E">
              <w:t>Based on the start date and the benefits payments value, the system determines the cohort and displays the appropriate cohort data (definitive percentage rate for the tax-exempt part of pension payments, the maximum amount of the pension tax exemption, and the supplement to the pension tax exemption).</w:t>
            </w:r>
          </w:p>
        </w:tc>
        <w:tc>
          <w:tcPr>
            <w:tcW w:w="1264" w:type="dxa"/>
          </w:tcPr>
          <w:p w14:paraId="6C8D89B3" w14:textId="77777777" w:rsidR="00CF3F2D" w:rsidRPr="00187B9E" w:rsidRDefault="00CF3F2D" w:rsidP="00467E8A">
            <w:pPr>
              <w:rPr>
                <w:rFonts w:cs="Arial"/>
                <w:bCs/>
              </w:rPr>
            </w:pPr>
          </w:p>
        </w:tc>
      </w:tr>
      <w:tr w:rsidR="00CF3F2D" w:rsidRPr="00187B9E" w14:paraId="28A33318" w14:textId="77777777" w:rsidTr="00467E8A">
        <w:trPr>
          <w:trHeight w:val="283"/>
        </w:trPr>
        <w:tc>
          <w:tcPr>
            <w:tcW w:w="900" w:type="dxa"/>
            <w:vMerge/>
            <w:shd w:val="clear" w:color="auto" w:fill="auto"/>
          </w:tcPr>
          <w:p w14:paraId="519AE763" w14:textId="77777777" w:rsidR="00CF3F2D" w:rsidRPr="00187B9E" w:rsidRDefault="00CF3F2D" w:rsidP="00467E8A"/>
        </w:tc>
        <w:tc>
          <w:tcPr>
            <w:tcW w:w="1322" w:type="dxa"/>
            <w:vMerge/>
            <w:shd w:val="clear" w:color="auto" w:fill="auto"/>
          </w:tcPr>
          <w:p w14:paraId="3EABA751" w14:textId="77777777" w:rsidR="00CF3F2D" w:rsidRPr="00187B9E" w:rsidRDefault="00CF3F2D" w:rsidP="00467E8A">
            <w:pPr>
              <w:rPr>
                <w:rFonts w:cs="Arial"/>
                <w:b/>
                <w:bCs/>
              </w:rPr>
            </w:pPr>
          </w:p>
        </w:tc>
        <w:tc>
          <w:tcPr>
            <w:tcW w:w="3268" w:type="dxa"/>
            <w:vMerge/>
            <w:shd w:val="clear" w:color="auto" w:fill="auto"/>
          </w:tcPr>
          <w:p w14:paraId="5A3EACE9" w14:textId="77777777" w:rsidR="00CF3F2D" w:rsidRPr="00187B9E" w:rsidRDefault="00CF3F2D" w:rsidP="00467E8A"/>
        </w:tc>
        <w:tc>
          <w:tcPr>
            <w:tcW w:w="4050" w:type="dxa"/>
            <w:shd w:val="clear" w:color="auto" w:fill="auto"/>
          </w:tcPr>
          <w:p w14:paraId="317C425C" w14:textId="77777777" w:rsidR="00CF3F2D" w:rsidRPr="00187B9E" w:rsidRDefault="00CF3F2D" w:rsidP="00467E8A">
            <w:r w:rsidRPr="00187B9E">
              <w:rPr>
                <w:rStyle w:val="SAPScreenElement"/>
              </w:rPr>
              <w:t>Regular Benefits Payment</w:t>
            </w:r>
            <w:r w:rsidRPr="00187B9E">
              <w:t>: if available, enter appropriate amount in</w:t>
            </w:r>
            <w:r w:rsidRPr="00EE337C">
              <w:rPr>
                <w:rStyle w:val="SAPUserEntry"/>
                <w:color w:val="auto"/>
              </w:rPr>
              <w:t xml:space="preserve"> </w:t>
            </w:r>
            <w:r w:rsidRPr="00187B9E">
              <w:rPr>
                <w:rStyle w:val="SAPUserEntry"/>
                <w:b w:val="0"/>
                <w:color w:val="auto"/>
              </w:rPr>
              <w:t>EUR</w:t>
            </w:r>
          </w:p>
        </w:tc>
        <w:tc>
          <w:tcPr>
            <w:tcW w:w="3482" w:type="dxa"/>
            <w:shd w:val="clear" w:color="auto" w:fill="auto"/>
          </w:tcPr>
          <w:p w14:paraId="070A837D" w14:textId="77777777" w:rsidR="00CF3F2D" w:rsidRPr="00187B9E" w:rsidRDefault="00CF3F2D" w:rsidP="00467E8A"/>
        </w:tc>
        <w:tc>
          <w:tcPr>
            <w:tcW w:w="1264" w:type="dxa"/>
          </w:tcPr>
          <w:p w14:paraId="39631180" w14:textId="77777777" w:rsidR="00CF3F2D" w:rsidRPr="00187B9E" w:rsidRDefault="00CF3F2D" w:rsidP="00467E8A">
            <w:pPr>
              <w:rPr>
                <w:rFonts w:cs="Arial"/>
                <w:bCs/>
              </w:rPr>
            </w:pPr>
          </w:p>
        </w:tc>
      </w:tr>
      <w:tr w:rsidR="00CF3F2D" w:rsidRPr="00187B9E" w14:paraId="5B7322D9" w14:textId="77777777" w:rsidTr="00467E8A">
        <w:trPr>
          <w:trHeight w:val="283"/>
        </w:trPr>
        <w:tc>
          <w:tcPr>
            <w:tcW w:w="900" w:type="dxa"/>
            <w:vMerge/>
            <w:shd w:val="clear" w:color="auto" w:fill="auto"/>
          </w:tcPr>
          <w:p w14:paraId="17EBE029" w14:textId="77777777" w:rsidR="00CF3F2D" w:rsidRPr="00187B9E" w:rsidRDefault="00CF3F2D" w:rsidP="00467E8A"/>
        </w:tc>
        <w:tc>
          <w:tcPr>
            <w:tcW w:w="1322" w:type="dxa"/>
            <w:vMerge/>
            <w:shd w:val="clear" w:color="auto" w:fill="auto"/>
          </w:tcPr>
          <w:p w14:paraId="4F034076" w14:textId="77777777" w:rsidR="00CF3F2D" w:rsidRPr="00187B9E" w:rsidRDefault="00CF3F2D" w:rsidP="00467E8A">
            <w:pPr>
              <w:rPr>
                <w:rFonts w:cs="Arial"/>
                <w:b/>
                <w:bCs/>
              </w:rPr>
            </w:pPr>
          </w:p>
        </w:tc>
        <w:tc>
          <w:tcPr>
            <w:tcW w:w="3268" w:type="dxa"/>
            <w:vMerge/>
            <w:shd w:val="clear" w:color="auto" w:fill="auto"/>
          </w:tcPr>
          <w:p w14:paraId="4ACCD837" w14:textId="77777777" w:rsidR="00CF3F2D" w:rsidRPr="00187B9E" w:rsidRDefault="00CF3F2D" w:rsidP="00467E8A"/>
        </w:tc>
        <w:tc>
          <w:tcPr>
            <w:tcW w:w="4050" w:type="dxa"/>
            <w:shd w:val="clear" w:color="auto" w:fill="auto"/>
          </w:tcPr>
          <w:p w14:paraId="2F8F9EA8" w14:textId="77777777" w:rsidR="00CF3F2D" w:rsidRPr="00187B9E" w:rsidRDefault="00CF3F2D" w:rsidP="00467E8A">
            <w:r w:rsidRPr="00187B9E">
              <w:rPr>
                <w:rStyle w:val="SAPScreenElement"/>
              </w:rPr>
              <w:t>Estim. Other Pension Payments</w:t>
            </w:r>
            <w:r w:rsidRPr="00187B9E">
              <w:t>: if available, enter appropriate amount in</w:t>
            </w:r>
            <w:r w:rsidRPr="00EE337C">
              <w:rPr>
                <w:rStyle w:val="SAPUserEntry"/>
                <w:color w:val="auto"/>
              </w:rPr>
              <w:t xml:space="preserve"> </w:t>
            </w:r>
            <w:r w:rsidRPr="00187B9E">
              <w:rPr>
                <w:rStyle w:val="SAPUserEntry"/>
                <w:b w:val="0"/>
                <w:color w:val="auto"/>
              </w:rPr>
              <w:t>EUR</w:t>
            </w:r>
          </w:p>
        </w:tc>
        <w:tc>
          <w:tcPr>
            <w:tcW w:w="3482" w:type="dxa"/>
            <w:shd w:val="clear" w:color="auto" w:fill="auto"/>
          </w:tcPr>
          <w:p w14:paraId="33C6635B" w14:textId="77777777" w:rsidR="00CF3F2D" w:rsidRPr="00187B9E" w:rsidRDefault="00CF3F2D" w:rsidP="00467E8A"/>
        </w:tc>
        <w:tc>
          <w:tcPr>
            <w:tcW w:w="1264" w:type="dxa"/>
          </w:tcPr>
          <w:p w14:paraId="5CDE691B" w14:textId="77777777" w:rsidR="00CF3F2D" w:rsidRPr="00187B9E" w:rsidRDefault="00CF3F2D" w:rsidP="00467E8A">
            <w:pPr>
              <w:rPr>
                <w:rFonts w:cs="Arial"/>
                <w:bCs/>
              </w:rPr>
            </w:pPr>
          </w:p>
        </w:tc>
      </w:tr>
      <w:tr w:rsidR="00CF3F2D" w:rsidRPr="00187B9E" w14:paraId="7870752F" w14:textId="77777777" w:rsidTr="00467E8A">
        <w:trPr>
          <w:trHeight w:val="283"/>
        </w:trPr>
        <w:tc>
          <w:tcPr>
            <w:tcW w:w="900" w:type="dxa"/>
            <w:shd w:val="clear" w:color="auto" w:fill="auto"/>
          </w:tcPr>
          <w:p w14:paraId="6B0CCA34" w14:textId="77777777" w:rsidR="00CF3F2D" w:rsidRPr="00187B9E" w:rsidRDefault="00CF3F2D" w:rsidP="00467E8A">
            <w:r w:rsidRPr="00187B9E">
              <w:t>8</w:t>
            </w:r>
          </w:p>
        </w:tc>
        <w:tc>
          <w:tcPr>
            <w:tcW w:w="1322" w:type="dxa"/>
            <w:shd w:val="clear" w:color="auto" w:fill="auto"/>
          </w:tcPr>
          <w:p w14:paraId="64B611E4" w14:textId="77777777" w:rsidR="00CF3F2D" w:rsidRPr="00187B9E" w:rsidRDefault="00CF3F2D" w:rsidP="00467E8A">
            <w:pPr>
              <w:rPr>
                <w:rFonts w:cs="Arial"/>
                <w:b/>
                <w:bCs/>
              </w:rPr>
            </w:pPr>
            <w:r w:rsidRPr="00187B9E">
              <w:rPr>
                <w:rFonts w:cs="Arial"/>
                <w:b/>
                <w:bCs/>
              </w:rPr>
              <w:t>Save Fiscal Data</w:t>
            </w:r>
          </w:p>
        </w:tc>
        <w:tc>
          <w:tcPr>
            <w:tcW w:w="3268" w:type="dxa"/>
            <w:shd w:val="clear" w:color="auto" w:fill="auto"/>
          </w:tcPr>
          <w:p w14:paraId="37D95256" w14:textId="77777777" w:rsidR="00CF3F2D" w:rsidRPr="00187B9E" w:rsidRDefault="00CF3F2D" w:rsidP="00467E8A">
            <w:r w:rsidRPr="00187B9E">
              <w:t xml:space="preserve">Choose the </w:t>
            </w:r>
            <w:r w:rsidRPr="00187B9E">
              <w:rPr>
                <w:rStyle w:val="SAPScreenElement"/>
              </w:rPr>
              <w:t>Save</w:t>
            </w:r>
            <w:r w:rsidRPr="00187B9E">
              <w:t xml:space="preserve"> button.</w:t>
            </w:r>
          </w:p>
        </w:tc>
        <w:tc>
          <w:tcPr>
            <w:tcW w:w="4050" w:type="dxa"/>
            <w:shd w:val="clear" w:color="auto" w:fill="auto"/>
          </w:tcPr>
          <w:p w14:paraId="27388669" w14:textId="77777777" w:rsidR="00CF3F2D" w:rsidRPr="00187B9E" w:rsidRDefault="00CF3F2D" w:rsidP="00467E8A">
            <w:pPr>
              <w:rPr>
                <w:rStyle w:val="SAPScreenElement"/>
              </w:rPr>
            </w:pPr>
          </w:p>
        </w:tc>
        <w:tc>
          <w:tcPr>
            <w:tcW w:w="3482" w:type="dxa"/>
            <w:shd w:val="clear" w:color="auto" w:fill="auto"/>
          </w:tcPr>
          <w:p w14:paraId="3E892377" w14:textId="77777777" w:rsidR="00CF3F2D" w:rsidRPr="00187B9E" w:rsidRDefault="00CF3F2D" w:rsidP="00467E8A">
            <w:r w:rsidRPr="00187B9E">
              <w:rPr>
                <w:rFonts w:cs="Arial"/>
                <w:bCs/>
              </w:rPr>
              <w:t>A system message about data saving is generated.</w:t>
            </w:r>
          </w:p>
        </w:tc>
        <w:tc>
          <w:tcPr>
            <w:tcW w:w="1264" w:type="dxa"/>
          </w:tcPr>
          <w:p w14:paraId="2E226459" w14:textId="77777777" w:rsidR="00CF3F2D" w:rsidRPr="00187B9E" w:rsidRDefault="00CF3F2D" w:rsidP="00467E8A">
            <w:pPr>
              <w:rPr>
                <w:rFonts w:cs="Arial"/>
                <w:bCs/>
              </w:rPr>
            </w:pPr>
          </w:p>
        </w:tc>
      </w:tr>
    </w:tbl>
    <w:p w14:paraId="0D4C7786" w14:textId="77777777" w:rsidR="00CF3F2D" w:rsidRPr="00187B9E" w:rsidRDefault="00CF3F2D" w:rsidP="00CF3F2D">
      <w:pPr>
        <w:pStyle w:val="Heading4"/>
      </w:pPr>
      <w:bookmarkStart w:id="1127" w:name="_Toc437777460"/>
      <w:bookmarkStart w:id="1128" w:name="_Toc464890787"/>
      <w:bookmarkStart w:id="1129" w:name="_Toc499732606"/>
      <w:bookmarkStart w:id="1130" w:name="_Toc507433237"/>
      <w:r w:rsidRPr="00187B9E">
        <w:t>Maintaining Additional Employer Benefits</w:t>
      </w:r>
      <w:bookmarkEnd w:id="1127"/>
      <w:bookmarkEnd w:id="1128"/>
      <w:bookmarkEnd w:id="1129"/>
      <w:bookmarkEnd w:id="1130"/>
    </w:p>
    <w:p w14:paraId="49921570" w14:textId="77777777" w:rsidR="00CF3F2D" w:rsidRPr="00187B9E" w:rsidRDefault="00CF3F2D" w:rsidP="00CF3F2D">
      <w:pPr>
        <w:pStyle w:val="SAPKeyblockTitle"/>
      </w:pPr>
      <w:r w:rsidRPr="00187B9E">
        <w:t>Test Administration</w:t>
      </w:r>
    </w:p>
    <w:p w14:paraId="044D47A7" w14:textId="77777777" w:rsidR="00CF3F2D" w:rsidRPr="009F4CD2" w:rsidRDefault="00CF3F2D" w:rsidP="00CF3F2D">
      <w:r w:rsidRPr="009F4CD2">
        <w:t>Customer project: Fill in the project-specific parts (</w:t>
      </w:r>
      <w:r>
        <w:t>between &lt;brackets&gt;</w:t>
      </w:r>
      <w:r w:rsidRPr="009F4CD2">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CF3F2D" w:rsidRPr="009F4CD2" w14:paraId="008E585A"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23C27C9B" w14:textId="77777777" w:rsidR="00CF3F2D" w:rsidRPr="009F4CD2" w:rsidRDefault="00CF3F2D" w:rsidP="00467E8A">
            <w:pPr>
              <w:rPr>
                <w:rStyle w:val="SAPEmphasis"/>
              </w:rPr>
            </w:pPr>
            <w:r w:rsidRPr="009F4CD2">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7732FCDA" w14:textId="77777777" w:rsidR="00CF3F2D" w:rsidRPr="009F4CD2" w:rsidRDefault="00CF3F2D" w:rsidP="00467E8A">
            <w:r w:rsidRPr="009F4CD2">
              <w:t>&lt;X.XX&gt;</w:t>
            </w:r>
          </w:p>
        </w:tc>
        <w:tc>
          <w:tcPr>
            <w:tcW w:w="2401" w:type="dxa"/>
            <w:tcBorders>
              <w:top w:val="single" w:sz="8" w:space="0" w:color="999999"/>
              <w:left w:val="single" w:sz="8" w:space="0" w:color="999999"/>
              <w:bottom w:val="single" w:sz="8" w:space="0" w:color="999999"/>
              <w:right w:val="single" w:sz="8" w:space="0" w:color="999999"/>
            </w:tcBorders>
            <w:hideMark/>
          </w:tcPr>
          <w:p w14:paraId="7A1B4063" w14:textId="77777777" w:rsidR="00CF3F2D" w:rsidRPr="009F4CD2" w:rsidRDefault="00CF3F2D" w:rsidP="00467E8A">
            <w:pPr>
              <w:rPr>
                <w:rStyle w:val="SAPEmphasis"/>
              </w:rPr>
            </w:pPr>
            <w:r w:rsidRPr="009F4CD2">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02820649" w14:textId="77777777" w:rsidR="00CF3F2D" w:rsidRPr="009F4CD2" w:rsidRDefault="00CF3F2D" w:rsidP="00467E8A">
            <w: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5137DCC9" w14:textId="77777777" w:rsidR="00CF3F2D" w:rsidRPr="009F4CD2" w:rsidRDefault="00CF3F2D" w:rsidP="00467E8A">
            <w:pPr>
              <w:rPr>
                <w:rStyle w:val="SAPEmphasis"/>
              </w:rPr>
            </w:pPr>
            <w:r w:rsidRPr="009F4CD2">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671DE2B0" w14:textId="77777777" w:rsidR="00CF3F2D" w:rsidRPr="009F4CD2" w:rsidRDefault="00CF3F2D" w:rsidP="00467E8A">
            <w:r>
              <w:t>&lt;date&gt;</w:t>
            </w:r>
          </w:p>
        </w:tc>
      </w:tr>
      <w:tr w:rsidR="00CF3F2D" w:rsidRPr="009F4CD2" w14:paraId="349C7E65"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6FE02313" w14:textId="77777777" w:rsidR="00CF3F2D" w:rsidRPr="009F4CD2" w:rsidRDefault="00CF3F2D" w:rsidP="00467E8A">
            <w:pPr>
              <w:rPr>
                <w:rStyle w:val="SAPEmphasis"/>
              </w:rPr>
            </w:pPr>
            <w:r w:rsidRPr="009F4CD2">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04AE7A75" w14:textId="77777777" w:rsidR="00CF3F2D" w:rsidRPr="009F4CD2" w:rsidRDefault="00CF3F2D" w:rsidP="00467E8A">
            <w:r w:rsidRPr="009F4CD2">
              <w:t xml:space="preserve">HR </w:t>
            </w:r>
            <w:r w:rsidRPr="00187B9E">
              <w:t>Administrator</w:t>
            </w:r>
          </w:p>
        </w:tc>
      </w:tr>
      <w:tr w:rsidR="00CF3F2D" w:rsidRPr="009F4CD2" w14:paraId="615CA798"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72A9C2C1" w14:textId="77777777" w:rsidR="00CF3F2D" w:rsidRPr="009F4CD2" w:rsidRDefault="00CF3F2D" w:rsidP="00467E8A">
            <w:pPr>
              <w:rPr>
                <w:rStyle w:val="SAPEmphasis"/>
              </w:rPr>
            </w:pPr>
            <w:r w:rsidRPr="009F4CD2">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75A14CB0" w14:textId="77777777" w:rsidR="00CF3F2D" w:rsidRPr="009F4CD2" w:rsidRDefault="00CF3F2D" w:rsidP="00467E8A">
            <w:r w:rsidRPr="009F4CD2">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4807EF67" w14:textId="77777777" w:rsidR="00CF3F2D" w:rsidRPr="009F4CD2" w:rsidRDefault="00CF3F2D" w:rsidP="00467E8A">
            <w:pPr>
              <w:rPr>
                <w:rStyle w:val="SAPEmphasis"/>
              </w:rPr>
            </w:pPr>
            <w:r w:rsidRPr="009F4CD2">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737818CF" w14:textId="3CA10C8C" w:rsidR="00CF3F2D" w:rsidRPr="009F4CD2" w:rsidRDefault="001861CE" w:rsidP="00467E8A">
            <w:r>
              <w:t>&lt;duration&gt;</w:t>
            </w:r>
          </w:p>
        </w:tc>
      </w:tr>
    </w:tbl>
    <w:p w14:paraId="3A966FB9" w14:textId="77777777" w:rsidR="00CF3F2D" w:rsidRPr="009F4CD2" w:rsidRDefault="00CF3F2D" w:rsidP="00CF3F2D">
      <w:pPr>
        <w:pStyle w:val="SAPKeyblockTitle"/>
      </w:pPr>
      <w:r w:rsidRPr="009F4CD2">
        <w:t>Purpose</w:t>
      </w:r>
    </w:p>
    <w:p w14:paraId="3848EF90" w14:textId="77777777" w:rsidR="00CF3F2D" w:rsidRPr="00187B9E" w:rsidRDefault="00CF3F2D" w:rsidP="00CF3F2D">
      <w:r w:rsidRPr="00187B9E">
        <w:t>The HR Administrator</w:t>
      </w:r>
      <w:r w:rsidRPr="00187B9E" w:rsidDel="001B3FD2">
        <w:t xml:space="preserve"> </w:t>
      </w:r>
      <w:r w:rsidRPr="00187B9E">
        <w:t xml:space="preserve">maintains additional employer benefits to which an employee is entitled, namely </w:t>
      </w:r>
      <w:r w:rsidRPr="00187B9E">
        <w:rPr>
          <w:rStyle w:val="SAPScreenElement"/>
          <w:color w:val="auto"/>
        </w:rPr>
        <w:t>Capital Formation</w:t>
      </w:r>
      <w:r w:rsidRPr="00187B9E">
        <w:t>.</w:t>
      </w:r>
    </w:p>
    <w:p w14:paraId="611B3B9B" w14:textId="77777777" w:rsidR="00CF3F2D" w:rsidRPr="00187B9E" w:rsidRDefault="00CF3F2D" w:rsidP="00CF3F2D">
      <w:r w:rsidRPr="00187B9E">
        <w:t xml:space="preserve">In the </w:t>
      </w:r>
      <w:r w:rsidRPr="00187B9E">
        <w:rPr>
          <w:rStyle w:val="SAPScreenElement"/>
        </w:rPr>
        <w:t>Capital Formation</w:t>
      </w:r>
      <w:r w:rsidRPr="00187B9E">
        <w:t xml:space="preserve"> infotype</w:t>
      </w:r>
      <w:r>
        <w:t>,</w:t>
      </w:r>
      <w:r w:rsidRPr="00187B9E">
        <w:t xml:space="preserve"> the data related to capital formation contract(s) of an employee is recorded. If an employee concludes a capital formation contract, he or she benefits from the capital-forming payments. The same are particularly interesting if the employer provides the same partially or even completely.</w:t>
      </w:r>
    </w:p>
    <w:p w14:paraId="6CCA9068" w14:textId="77777777" w:rsidR="00CF3F2D" w:rsidRPr="00187B9E" w:rsidRDefault="00CF3F2D" w:rsidP="00CF3F2D">
      <w:r w:rsidRPr="00187B9E">
        <w:t xml:space="preserve">The data maintain in this infotype is then used in payroll. </w:t>
      </w:r>
    </w:p>
    <w:p w14:paraId="3212E396" w14:textId="77777777" w:rsidR="00CF3F2D" w:rsidRPr="00187B9E" w:rsidRDefault="00CF3F2D" w:rsidP="00CF3F2D">
      <w:r w:rsidRPr="00187B9E">
        <w:t>The capital formation is performed in payroll in two steps:</w:t>
      </w:r>
    </w:p>
    <w:p w14:paraId="19B1CA6F" w14:textId="77777777" w:rsidR="00CF3F2D" w:rsidRPr="00187B9E" w:rsidRDefault="00CF3F2D" w:rsidP="006135FF">
      <w:pPr>
        <w:numPr>
          <w:ilvl w:val="0"/>
          <w:numId w:val="24"/>
        </w:numPr>
        <w:ind w:left="270" w:hanging="270"/>
      </w:pPr>
      <w:r w:rsidRPr="00187B9E">
        <w:t>The employer’s contribution is generated into the gross part</w:t>
      </w:r>
    </w:p>
    <w:p w14:paraId="54AFCF1A" w14:textId="77777777" w:rsidR="00CF3F2D" w:rsidRPr="00187B9E" w:rsidRDefault="00CF3F2D" w:rsidP="006135FF">
      <w:pPr>
        <w:numPr>
          <w:ilvl w:val="0"/>
          <w:numId w:val="24"/>
        </w:numPr>
        <w:ind w:left="270" w:hanging="270"/>
      </w:pPr>
      <w:r w:rsidRPr="00187B9E">
        <w:t xml:space="preserve"> In the net part, the transfer as well as the capital formation is executed</w:t>
      </w:r>
    </w:p>
    <w:p w14:paraId="77A8FCEC" w14:textId="77777777" w:rsidR="00CF3F2D" w:rsidRPr="00187B9E" w:rsidRDefault="00CF3F2D" w:rsidP="00CF3F2D">
      <w:r w:rsidRPr="00187B9E">
        <w:t xml:space="preserve">An employee can conclude several capital formation contracts. Each contract receives a sequential number, and each sequential number forms a subtype of infotype </w:t>
      </w:r>
      <w:r w:rsidRPr="00187B9E">
        <w:rPr>
          <w:rStyle w:val="SAPScreenElement"/>
        </w:rPr>
        <w:t>Capital Formation</w:t>
      </w:r>
      <w:r w:rsidRPr="00187B9E">
        <w:t>. In case an employee has several capital formation contracts, a subtype for each contract needs to be created by the HR Administrator.</w:t>
      </w:r>
    </w:p>
    <w:p w14:paraId="28FBD9D4" w14:textId="77777777" w:rsidR="00CF3F2D" w:rsidRPr="00187B9E" w:rsidRDefault="00CF3F2D" w:rsidP="00CF3F2D">
      <w:r w:rsidRPr="00187B9E">
        <w:t>The employee defines</w:t>
      </w:r>
      <w:r>
        <w:t>,</w:t>
      </w:r>
      <w:r w:rsidRPr="00187B9E">
        <w:t xml:space="preserve"> within the statutory framework</w:t>
      </w:r>
      <w:r>
        <w:t>,</w:t>
      </w:r>
      <w:r w:rsidRPr="00187B9E">
        <w:t xml:space="preserve"> the investment type and investment institute, where the capital formation s</w:t>
      </w:r>
      <w:r>
        <w:t>aving payment should be created</w:t>
      </w:r>
      <w:r w:rsidRPr="00187B9E">
        <w:t>.</w:t>
      </w:r>
    </w:p>
    <w:p w14:paraId="60E069AA" w14:textId="77777777" w:rsidR="00CF3F2D" w:rsidRPr="009F4CD2" w:rsidRDefault="00CF3F2D" w:rsidP="00CF3F2D">
      <w:pPr>
        <w:pStyle w:val="SAPKeyblockTitle"/>
      </w:pPr>
      <w:r w:rsidRPr="009F4CD2">
        <w:t>Procedure</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1772"/>
        <w:gridCol w:w="3060"/>
        <w:gridCol w:w="4410"/>
        <w:gridCol w:w="2880"/>
        <w:gridCol w:w="1264"/>
      </w:tblGrid>
      <w:tr w:rsidR="00CF3F2D" w:rsidRPr="00187B9E" w14:paraId="304C2592" w14:textId="77777777" w:rsidTr="00467E8A">
        <w:trPr>
          <w:trHeight w:val="517"/>
          <w:tblHeader/>
        </w:trPr>
        <w:tc>
          <w:tcPr>
            <w:tcW w:w="900" w:type="dxa"/>
            <w:shd w:val="clear" w:color="auto" w:fill="999999"/>
          </w:tcPr>
          <w:p w14:paraId="1C427BD2" w14:textId="77777777" w:rsidR="00CF3F2D" w:rsidRPr="00187B9E" w:rsidRDefault="00CF3F2D" w:rsidP="00467E8A">
            <w:pPr>
              <w:pStyle w:val="SAPTableHeader"/>
            </w:pPr>
            <w:r w:rsidRPr="00187B9E">
              <w:rPr>
                <w:bCs/>
              </w:rPr>
              <w:t>Test Step #</w:t>
            </w:r>
          </w:p>
        </w:tc>
        <w:tc>
          <w:tcPr>
            <w:tcW w:w="1772" w:type="dxa"/>
            <w:shd w:val="clear" w:color="auto" w:fill="999999"/>
          </w:tcPr>
          <w:p w14:paraId="3D94F1B1" w14:textId="77777777" w:rsidR="00CF3F2D" w:rsidRPr="00187B9E" w:rsidRDefault="00CF3F2D" w:rsidP="00467E8A">
            <w:pPr>
              <w:pStyle w:val="SAPTableHeader"/>
            </w:pPr>
            <w:r w:rsidRPr="00187B9E">
              <w:rPr>
                <w:bCs/>
              </w:rPr>
              <w:t>Test Step Name</w:t>
            </w:r>
          </w:p>
        </w:tc>
        <w:tc>
          <w:tcPr>
            <w:tcW w:w="3060" w:type="dxa"/>
            <w:shd w:val="clear" w:color="auto" w:fill="999999"/>
          </w:tcPr>
          <w:p w14:paraId="1608FB4E" w14:textId="77777777" w:rsidR="00CF3F2D" w:rsidRPr="00187B9E" w:rsidRDefault="00CF3F2D" w:rsidP="00467E8A">
            <w:pPr>
              <w:pStyle w:val="SAPTableHeader"/>
            </w:pPr>
            <w:r w:rsidRPr="00187B9E">
              <w:rPr>
                <w:bCs/>
              </w:rPr>
              <w:t>Instruction</w:t>
            </w:r>
          </w:p>
        </w:tc>
        <w:tc>
          <w:tcPr>
            <w:tcW w:w="4410" w:type="dxa"/>
            <w:shd w:val="clear" w:color="auto" w:fill="999999"/>
          </w:tcPr>
          <w:p w14:paraId="719D974E" w14:textId="77777777" w:rsidR="00CF3F2D" w:rsidRPr="00187B9E" w:rsidRDefault="00CF3F2D" w:rsidP="00467E8A">
            <w:pPr>
              <w:pStyle w:val="SAPTableHeader"/>
            </w:pPr>
            <w:r w:rsidRPr="00187B9E">
              <w:rPr>
                <w:bCs/>
              </w:rPr>
              <w:t>User Entries:</w:t>
            </w:r>
            <w:r w:rsidRPr="00187B9E">
              <w:rPr>
                <w:bCs/>
              </w:rPr>
              <w:br/>
              <w:t>Field Name: User Action and Value</w:t>
            </w:r>
          </w:p>
        </w:tc>
        <w:tc>
          <w:tcPr>
            <w:tcW w:w="2880" w:type="dxa"/>
            <w:shd w:val="clear" w:color="auto" w:fill="999999"/>
          </w:tcPr>
          <w:p w14:paraId="45C27F7A" w14:textId="77777777" w:rsidR="00CF3F2D" w:rsidRPr="00187B9E" w:rsidRDefault="00CF3F2D" w:rsidP="00467E8A">
            <w:pPr>
              <w:pStyle w:val="SAPTableHeader"/>
            </w:pPr>
            <w:r w:rsidRPr="00187B9E">
              <w:rPr>
                <w:bCs/>
              </w:rPr>
              <w:t>Expected Result</w:t>
            </w:r>
          </w:p>
        </w:tc>
        <w:tc>
          <w:tcPr>
            <w:tcW w:w="1264" w:type="dxa"/>
            <w:shd w:val="clear" w:color="auto" w:fill="999999"/>
          </w:tcPr>
          <w:p w14:paraId="51A133C6" w14:textId="77777777" w:rsidR="00CF3F2D" w:rsidRPr="00187B9E" w:rsidRDefault="00CF3F2D" w:rsidP="00467E8A">
            <w:pPr>
              <w:pStyle w:val="SAPTableHeader"/>
            </w:pPr>
            <w:r w:rsidRPr="00187B9E">
              <w:rPr>
                <w:bCs/>
              </w:rPr>
              <w:t>Pass / Fail / Comment</w:t>
            </w:r>
          </w:p>
        </w:tc>
      </w:tr>
      <w:tr w:rsidR="00CF3F2D" w:rsidRPr="00187B9E" w14:paraId="44E29A1D" w14:textId="77777777" w:rsidTr="00467E8A">
        <w:trPr>
          <w:trHeight w:val="288"/>
        </w:trPr>
        <w:tc>
          <w:tcPr>
            <w:tcW w:w="900" w:type="dxa"/>
            <w:shd w:val="clear" w:color="auto" w:fill="auto"/>
          </w:tcPr>
          <w:p w14:paraId="744A286E" w14:textId="77777777" w:rsidR="00CF3F2D" w:rsidRPr="00187B9E" w:rsidRDefault="00CF3F2D" w:rsidP="00467E8A">
            <w:r w:rsidRPr="00187B9E">
              <w:t>1</w:t>
            </w:r>
          </w:p>
        </w:tc>
        <w:tc>
          <w:tcPr>
            <w:tcW w:w="1772" w:type="dxa"/>
            <w:shd w:val="clear" w:color="auto" w:fill="auto"/>
          </w:tcPr>
          <w:p w14:paraId="5BFDEE5C" w14:textId="77777777" w:rsidR="00CF3F2D" w:rsidRPr="00187B9E" w:rsidRDefault="00CF3F2D" w:rsidP="00467E8A">
            <w:pPr>
              <w:rPr>
                <w:rFonts w:ascii="Calibri" w:eastAsia="Calibri" w:hAnsi="Calibri"/>
                <w:sz w:val="22"/>
                <w:szCs w:val="22"/>
              </w:rPr>
            </w:pPr>
            <w:r w:rsidRPr="00187B9E">
              <w:rPr>
                <w:rStyle w:val="SAPEmphasis"/>
              </w:rPr>
              <w:t>Log on</w:t>
            </w:r>
          </w:p>
        </w:tc>
        <w:tc>
          <w:tcPr>
            <w:tcW w:w="3060" w:type="dxa"/>
            <w:shd w:val="clear" w:color="auto" w:fill="auto"/>
          </w:tcPr>
          <w:p w14:paraId="37AE1690" w14:textId="77777777" w:rsidR="00CF3F2D" w:rsidRPr="00187B9E" w:rsidRDefault="00CF3F2D" w:rsidP="00467E8A">
            <w:r w:rsidRPr="00187B9E">
              <w:t xml:space="preserve">Log on to </w:t>
            </w:r>
            <w:r w:rsidRPr="006822B3">
              <w:rPr>
                <w:rStyle w:val="SAPScreenElement"/>
                <w:color w:val="auto"/>
              </w:rPr>
              <w:t>Employee Central</w:t>
            </w:r>
            <w:r w:rsidRPr="006822B3">
              <w:t xml:space="preserve"> </w:t>
            </w:r>
            <w:r w:rsidRPr="00187B9E">
              <w:t>as an HR Administrator.</w:t>
            </w:r>
          </w:p>
        </w:tc>
        <w:tc>
          <w:tcPr>
            <w:tcW w:w="4410" w:type="dxa"/>
            <w:shd w:val="clear" w:color="auto" w:fill="auto"/>
          </w:tcPr>
          <w:p w14:paraId="2CA475AB" w14:textId="77777777" w:rsidR="00CF3F2D" w:rsidRPr="00187B9E" w:rsidRDefault="00CF3F2D" w:rsidP="00467E8A"/>
        </w:tc>
        <w:tc>
          <w:tcPr>
            <w:tcW w:w="2880" w:type="dxa"/>
            <w:shd w:val="clear" w:color="auto" w:fill="auto"/>
          </w:tcPr>
          <w:p w14:paraId="3C42F56A" w14:textId="77777777" w:rsidR="00CF3F2D" w:rsidRPr="00187B9E" w:rsidRDefault="00CF3F2D" w:rsidP="00467E8A">
            <w:r w:rsidRPr="00187B9E">
              <w:t xml:space="preserve">The </w:t>
            </w:r>
            <w:r w:rsidRPr="00187B9E">
              <w:rPr>
                <w:rStyle w:val="SAPScreenElement"/>
              </w:rPr>
              <w:t>Home</w:t>
            </w:r>
            <w:r w:rsidRPr="00187B9E">
              <w:t xml:space="preserve"> page is displayed.</w:t>
            </w:r>
          </w:p>
        </w:tc>
        <w:tc>
          <w:tcPr>
            <w:tcW w:w="1264" w:type="dxa"/>
          </w:tcPr>
          <w:p w14:paraId="6FCDCA9B" w14:textId="77777777" w:rsidR="00CF3F2D" w:rsidRPr="00187B9E" w:rsidRDefault="00CF3F2D" w:rsidP="00467E8A">
            <w:pPr>
              <w:rPr>
                <w:rFonts w:cs="Arial"/>
                <w:bCs/>
              </w:rPr>
            </w:pPr>
          </w:p>
        </w:tc>
      </w:tr>
      <w:tr w:rsidR="00CF3F2D" w:rsidRPr="00187B9E" w14:paraId="447293C4" w14:textId="77777777" w:rsidTr="00467E8A">
        <w:trPr>
          <w:trHeight w:val="1137"/>
        </w:trPr>
        <w:tc>
          <w:tcPr>
            <w:tcW w:w="900" w:type="dxa"/>
            <w:shd w:val="clear" w:color="auto" w:fill="auto"/>
          </w:tcPr>
          <w:p w14:paraId="443F237A" w14:textId="77777777" w:rsidR="00CF3F2D" w:rsidRPr="00187B9E" w:rsidRDefault="00CF3F2D" w:rsidP="00467E8A">
            <w:r w:rsidRPr="00187B9E">
              <w:t>2</w:t>
            </w:r>
          </w:p>
        </w:tc>
        <w:tc>
          <w:tcPr>
            <w:tcW w:w="1772" w:type="dxa"/>
            <w:shd w:val="clear" w:color="auto" w:fill="auto"/>
          </w:tcPr>
          <w:p w14:paraId="4540CA19" w14:textId="77777777" w:rsidR="00CF3F2D" w:rsidRPr="00187B9E" w:rsidRDefault="00CF3F2D" w:rsidP="00467E8A">
            <w:pPr>
              <w:rPr>
                <w:rStyle w:val="SAPEmphasis"/>
                <w:rFonts w:eastAsia="Calibri"/>
                <w:sz w:val="22"/>
                <w:szCs w:val="22"/>
              </w:rPr>
            </w:pPr>
            <w:r w:rsidRPr="00187B9E">
              <w:rPr>
                <w:rStyle w:val="SAPEmphasis"/>
              </w:rPr>
              <w:t>Search Employee</w:t>
            </w:r>
          </w:p>
        </w:tc>
        <w:tc>
          <w:tcPr>
            <w:tcW w:w="3060" w:type="dxa"/>
            <w:shd w:val="clear" w:color="auto" w:fill="auto"/>
          </w:tcPr>
          <w:p w14:paraId="6196058F" w14:textId="77777777" w:rsidR="00CF3F2D" w:rsidRPr="00187B9E" w:rsidRDefault="00CF3F2D" w:rsidP="00467E8A">
            <w:r w:rsidRPr="009F4CD2">
              <w:t>In the</w:t>
            </w:r>
            <w:r w:rsidRPr="009F4CD2">
              <w:rPr>
                <w:rStyle w:val="SAPScreenElement"/>
              </w:rPr>
              <w:t xml:space="preserve"> Search </w:t>
            </w:r>
            <w:r>
              <w:rPr>
                <w:rStyle w:val="SAPScreenElement"/>
              </w:rPr>
              <w:t>for actions or people</w:t>
            </w:r>
            <w:r w:rsidRPr="007D2354">
              <w:t xml:space="preserve"> </w:t>
            </w:r>
            <w:r w:rsidRPr="00F36E6B">
              <w:t>box</w:t>
            </w:r>
            <w:r>
              <w:t>,</w:t>
            </w:r>
            <w:r w:rsidRPr="009F4CD2">
              <w:t xml:space="preserve"> in the top right corner of the </w:t>
            </w:r>
            <w:r>
              <w:t>screen,</w:t>
            </w:r>
            <w:r w:rsidRPr="009F4CD2">
              <w:t xml:space="preserve"> enter the name (or name parts) of the employee for whom you want to maintain data.</w:t>
            </w:r>
          </w:p>
        </w:tc>
        <w:tc>
          <w:tcPr>
            <w:tcW w:w="4410" w:type="dxa"/>
            <w:shd w:val="clear" w:color="auto" w:fill="auto"/>
          </w:tcPr>
          <w:p w14:paraId="53602F0B" w14:textId="77777777" w:rsidR="00CF3F2D" w:rsidRPr="00187B9E" w:rsidRDefault="00CF3F2D" w:rsidP="00467E8A">
            <w:pPr>
              <w:rPr>
                <w:rFonts w:ascii="Calibri" w:hAnsi="Calibri"/>
              </w:rPr>
            </w:pPr>
          </w:p>
        </w:tc>
        <w:tc>
          <w:tcPr>
            <w:tcW w:w="2880" w:type="dxa"/>
            <w:shd w:val="clear" w:color="auto" w:fill="auto"/>
          </w:tcPr>
          <w:p w14:paraId="2BF988A5" w14:textId="77777777" w:rsidR="00CF3F2D" w:rsidRPr="00187B9E" w:rsidRDefault="00CF3F2D" w:rsidP="00467E8A">
            <w:r>
              <w:t xml:space="preserve">The autocomplete functionality suggests </w:t>
            </w:r>
            <w:r w:rsidRPr="00187B9E">
              <w:t>a list of employees matching your search criteria.</w:t>
            </w:r>
          </w:p>
        </w:tc>
        <w:tc>
          <w:tcPr>
            <w:tcW w:w="1264" w:type="dxa"/>
          </w:tcPr>
          <w:p w14:paraId="1EFBFF01" w14:textId="77777777" w:rsidR="00CF3F2D" w:rsidRPr="00187B9E" w:rsidRDefault="00CF3F2D" w:rsidP="00467E8A">
            <w:pPr>
              <w:rPr>
                <w:rFonts w:cs="Arial"/>
                <w:bCs/>
              </w:rPr>
            </w:pPr>
          </w:p>
        </w:tc>
      </w:tr>
      <w:tr w:rsidR="00CF3F2D" w:rsidRPr="00187B9E" w14:paraId="65B84DE1" w14:textId="77777777" w:rsidTr="00467E8A">
        <w:trPr>
          <w:trHeight w:val="576"/>
        </w:trPr>
        <w:tc>
          <w:tcPr>
            <w:tcW w:w="900" w:type="dxa"/>
            <w:shd w:val="clear" w:color="auto" w:fill="auto"/>
          </w:tcPr>
          <w:p w14:paraId="7A9BAE33" w14:textId="77777777" w:rsidR="00CF3F2D" w:rsidRPr="00187B9E" w:rsidRDefault="00CF3F2D" w:rsidP="00467E8A">
            <w:r w:rsidRPr="00187B9E">
              <w:t>3</w:t>
            </w:r>
          </w:p>
        </w:tc>
        <w:tc>
          <w:tcPr>
            <w:tcW w:w="1772" w:type="dxa"/>
            <w:shd w:val="clear" w:color="auto" w:fill="auto"/>
          </w:tcPr>
          <w:p w14:paraId="4176DF3A" w14:textId="77777777" w:rsidR="00CF3F2D" w:rsidRPr="00187B9E" w:rsidRDefault="00CF3F2D" w:rsidP="00467E8A">
            <w:pPr>
              <w:rPr>
                <w:rStyle w:val="SAPEmphasis"/>
                <w:rFonts w:eastAsia="Calibri"/>
                <w:sz w:val="22"/>
                <w:szCs w:val="22"/>
              </w:rPr>
            </w:pPr>
            <w:r w:rsidRPr="00187B9E">
              <w:rPr>
                <w:rStyle w:val="SAPEmphasis"/>
              </w:rPr>
              <w:t>Select Employee</w:t>
            </w:r>
          </w:p>
        </w:tc>
        <w:tc>
          <w:tcPr>
            <w:tcW w:w="3060" w:type="dxa"/>
            <w:shd w:val="clear" w:color="auto" w:fill="auto"/>
          </w:tcPr>
          <w:p w14:paraId="085E81ED" w14:textId="77777777" w:rsidR="00CF3F2D" w:rsidRPr="00187B9E" w:rsidRDefault="00CF3F2D" w:rsidP="00467E8A">
            <w:r w:rsidRPr="00187B9E">
              <w:rPr>
                <w:rFonts w:cs="Arial"/>
                <w:bCs/>
              </w:rPr>
              <w:t>Select from the result list the appropriate employee for whom you want to maintain additional employer benefits.</w:t>
            </w:r>
          </w:p>
        </w:tc>
        <w:tc>
          <w:tcPr>
            <w:tcW w:w="4410" w:type="dxa"/>
            <w:shd w:val="clear" w:color="auto" w:fill="auto"/>
          </w:tcPr>
          <w:p w14:paraId="2CAB0A03" w14:textId="77777777" w:rsidR="00CF3F2D" w:rsidRPr="00187B9E" w:rsidRDefault="00CF3F2D" w:rsidP="00467E8A">
            <w:pPr>
              <w:rPr>
                <w:rFonts w:ascii="Calibri" w:hAnsi="Calibri"/>
              </w:rPr>
            </w:pPr>
          </w:p>
        </w:tc>
        <w:tc>
          <w:tcPr>
            <w:tcW w:w="2880" w:type="dxa"/>
            <w:shd w:val="clear" w:color="auto" w:fill="auto"/>
          </w:tcPr>
          <w:p w14:paraId="38ABCF4F" w14:textId="77777777" w:rsidR="00CF3F2D" w:rsidRPr="00187B9E" w:rsidRDefault="00CF3F2D" w:rsidP="00467E8A">
            <w:r w:rsidRPr="00187B9E">
              <w:t xml:space="preserve">You are directed to the </w:t>
            </w:r>
            <w:r w:rsidRPr="00187B9E">
              <w:rPr>
                <w:rStyle w:val="SAPScreenElement"/>
              </w:rPr>
              <w:t>Employee Files</w:t>
            </w:r>
            <w:r w:rsidRPr="00187B9E">
              <w:t xml:space="preserve"> page in which the profile of the employee is displayed.</w:t>
            </w:r>
          </w:p>
        </w:tc>
        <w:tc>
          <w:tcPr>
            <w:tcW w:w="1264" w:type="dxa"/>
          </w:tcPr>
          <w:p w14:paraId="323CE8B6" w14:textId="77777777" w:rsidR="00CF3F2D" w:rsidRPr="00187B9E" w:rsidRDefault="00CF3F2D" w:rsidP="00467E8A">
            <w:pPr>
              <w:rPr>
                <w:rFonts w:cs="Arial"/>
                <w:bCs/>
              </w:rPr>
            </w:pPr>
          </w:p>
        </w:tc>
      </w:tr>
      <w:tr w:rsidR="00CF3F2D" w:rsidRPr="00187B9E" w14:paraId="48563E43" w14:textId="77777777" w:rsidTr="00467E8A">
        <w:trPr>
          <w:trHeight w:val="144"/>
        </w:trPr>
        <w:tc>
          <w:tcPr>
            <w:tcW w:w="900" w:type="dxa"/>
            <w:shd w:val="clear" w:color="auto" w:fill="auto"/>
          </w:tcPr>
          <w:p w14:paraId="6A90A0AE" w14:textId="77777777" w:rsidR="00CF3F2D" w:rsidRPr="00187B9E" w:rsidRDefault="00CF3F2D" w:rsidP="00467E8A">
            <w:r w:rsidRPr="00187B9E">
              <w:t>4</w:t>
            </w:r>
          </w:p>
        </w:tc>
        <w:tc>
          <w:tcPr>
            <w:tcW w:w="1772" w:type="dxa"/>
            <w:shd w:val="clear" w:color="auto" w:fill="auto"/>
          </w:tcPr>
          <w:p w14:paraId="49711B49" w14:textId="77777777" w:rsidR="00CF3F2D" w:rsidRPr="00187B9E" w:rsidRDefault="00CF3F2D" w:rsidP="00467E8A">
            <w:pPr>
              <w:rPr>
                <w:rFonts w:ascii="Calibri" w:eastAsia="Calibri" w:hAnsi="Calibri" w:cs="Arial"/>
                <w:b/>
                <w:bCs/>
                <w:sz w:val="22"/>
                <w:szCs w:val="22"/>
              </w:rPr>
            </w:pPr>
            <w:r w:rsidRPr="00386D74">
              <w:rPr>
                <w:rStyle w:val="SAPEmphasis"/>
              </w:rPr>
              <w:t>Go to</w:t>
            </w:r>
            <w:r w:rsidRPr="009F4CD2">
              <w:rPr>
                <w:rFonts w:cs="Arial"/>
                <w:b/>
                <w:bCs/>
              </w:rPr>
              <w:t xml:space="preserve"> </w:t>
            </w:r>
            <w:r w:rsidRPr="009F4CD2">
              <w:rPr>
                <w:rStyle w:val="SAPScreenElement"/>
                <w:b/>
                <w:color w:val="auto"/>
              </w:rPr>
              <w:t>Payroll Information</w:t>
            </w:r>
            <w:r w:rsidRPr="009F4CD2">
              <w:rPr>
                <w:rFonts w:cs="Arial"/>
                <w:b/>
                <w:bCs/>
              </w:rPr>
              <w:t xml:space="preserve"> </w:t>
            </w:r>
            <w:r>
              <w:rPr>
                <w:rStyle w:val="SAPEmphasis"/>
              </w:rPr>
              <w:t>subsection</w:t>
            </w:r>
          </w:p>
        </w:tc>
        <w:tc>
          <w:tcPr>
            <w:tcW w:w="3060" w:type="dxa"/>
            <w:shd w:val="clear" w:color="auto" w:fill="auto"/>
          </w:tcPr>
          <w:p w14:paraId="1330A4D3" w14:textId="77777777" w:rsidR="00CF3F2D" w:rsidRPr="00187B9E" w:rsidRDefault="00CF3F2D" w:rsidP="00467E8A">
            <w:r>
              <w:t xml:space="preserve">Go </w:t>
            </w:r>
            <w:r w:rsidRPr="008E6890">
              <w:t>to</w:t>
            </w:r>
            <w:r w:rsidRPr="008E6890">
              <w:rPr>
                <w:rFonts w:cs="Arial"/>
                <w:bCs/>
              </w:rPr>
              <w:t xml:space="preserve"> the </w:t>
            </w:r>
            <w:r w:rsidRPr="006B4DCD">
              <w:rPr>
                <w:rStyle w:val="SAPScreenElement"/>
              </w:rPr>
              <w:t>Employment Information</w:t>
            </w:r>
            <w:r w:rsidRPr="008E6890">
              <w:rPr>
                <w:rFonts w:cs="Arial"/>
                <w:bCs/>
              </w:rPr>
              <w:t xml:space="preserve"> section</w:t>
            </w:r>
            <w:r w:rsidRPr="006B4DCD">
              <w:rPr>
                <w:rFonts w:cs="Arial"/>
                <w:bCs/>
              </w:rPr>
              <w:t xml:space="preserve"> and there </w:t>
            </w:r>
            <w:r w:rsidRPr="008E6890">
              <w:rPr>
                <w:rFonts w:cs="Arial"/>
                <w:bCs/>
              </w:rPr>
              <w:t xml:space="preserve">scroll to the </w:t>
            </w:r>
            <w:r w:rsidRPr="006B4DCD">
              <w:rPr>
                <w:rStyle w:val="SAPScreenElement"/>
              </w:rPr>
              <w:t>Payroll Information</w:t>
            </w:r>
            <w:r w:rsidRPr="008E6890">
              <w:rPr>
                <w:rFonts w:cs="Arial"/>
                <w:bCs/>
              </w:rPr>
              <w:t xml:space="preserve"> subsection</w:t>
            </w:r>
            <w:r w:rsidRPr="008E6890">
              <w:rPr>
                <w:rStyle w:val="SAPScreenElement"/>
              </w:rPr>
              <w:t>.</w:t>
            </w:r>
          </w:p>
        </w:tc>
        <w:tc>
          <w:tcPr>
            <w:tcW w:w="4410" w:type="dxa"/>
            <w:shd w:val="clear" w:color="auto" w:fill="auto"/>
          </w:tcPr>
          <w:p w14:paraId="4C2FFC4E" w14:textId="77777777" w:rsidR="00CF3F2D" w:rsidRPr="00187B9E" w:rsidRDefault="00CF3F2D" w:rsidP="00467E8A"/>
        </w:tc>
        <w:tc>
          <w:tcPr>
            <w:tcW w:w="2880" w:type="dxa"/>
            <w:shd w:val="clear" w:color="auto" w:fill="auto"/>
          </w:tcPr>
          <w:p w14:paraId="67EF2B61" w14:textId="77777777" w:rsidR="00CF3F2D" w:rsidRPr="00187B9E" w:rsidRDefault="00CF3F2D" w:rsidP="00467E8A">
            <w:r w:rsidRPr="009F4CD2">
              <w:t xml:space="preserve">The </w:t>
            </w:r>
            <w:r w:rsidRPr="009F4CD2">
              <w:rPr>
                <w:rStyle w:val="SAPScreenElement"/>
              </w:rPr>
              <w:t>Payroll Information</w:t>
            </w:r>
            <w:r w:rsidRPr="009F4CD2">
              <w:t xml:space="preserve"> </w:t>
            </w:r>
            <w:r>
              <w:t>subsection</w:t>
            </w:r>
            <w:r w:rsidRPr="009F4CD2">
              <w:t xml:space="preserve"> is displayed. It contains </w:t>
            </w:r>
            <w:r>
              <w:t>several block</w:t>
            </w:r>
            <w:r w:rsidRPr="009F4CD2">
              <w:t>s configured as per your requirements.</w:t>
            </w:r>
          </w:p>
        </w:tc>
        <w:tc>
          <w:tcPr>
            <w:tcW w:w="1264" w:type="dxa"/>
          </w:tcPr>
          <w:p w14:paraId="5D60096B" w14:textId="77777777" w:rsidR="00CF3F2D" w:rsidRPr="00187B9E" w:rsidRDefault="00CF3F2D" w:rsidP="00467E8A">
            <w:pPr>
              <w:rPr>
                <w:rFonts w:cs="Arial"/>
                <w:bCs/>
              </w:rPr>
            </w:pPr>
          </w:p>
        </w:tc>
      </w:tr>
      <w:tr w:rsidR="00CF3F2D" w:rsidRPr="00187B9E" w14:paraId="21B0EB57" w14:textId="77777777" w:rsidTr="00467E8A">
        <w:trPr>
          <w:trHeight w:val="283"/>
        </w:trPr>
        <w:tc>
          <w:tcPr>
            <w:tcW w:w="900" w:type="dxa"/>
            <w:shd w:val="clear" w:color="auto" w:fill="auto"/>
          </w:tcPr>
          <w:p w14:paraId="2F9F7BDD" w14:textId="77777777" w:rsidR="00CF3F2D" w:rsidRPr="00187B9E" w:rsidRDefault="00CF3F2D" w:rsidP="00467E8A">
            <w:r w:rsidRPr="00187B9E">
              <w:t>5</w:t>
            </w:r>
          </w:p>
        </w:tc>
        <w:tc>
          <w:tcPr>
            <w:tcW w:w="1772" w:type="dxa"/>
            <w:shd w:val="clear" w:color="auto" w:fill="auto"/>
          </w:tcPr>
          <w:p w14:paraId="145F99DD" w14:textId="77777777" w:rsidR="00CF3F2D" w:rsidRPr="00187B9E" w:rsidRDefault="00CF3F2D" w:rsidP="00467E8A">
            <w:pPr>
              <w:rPr>
                <w:rFonts w:cs="Arial"/>
                <w:b/>
                <w:bCs/>
              </w:rPr>
            </w:pPr>
            <w:r w:rsidRPr="00187B9E">
              <w:rPr>
                <w:rStyle w:val="SAPEmphasis"/>
              </w:rPr>
              <w:t>Select Capital Formation</w:t>
            </w:r>
          </w:p>
        </w:tc>
        <w:tc>
          <w:tcPr>
            <w:tcW w:w="3060" w:type="dxa"/>
            <w:shd w:val="clear" w:color="auto" w:fill="auto"/>
          </w:tcPr>
          <w:p w14:paraId="329E7F30" w14:textId="77777777" w:rsidR="00CF3F2D" w:rsidRPr="00187B9E" w:rsidRDefault="00CF3F2D" w:rsidP="00467E8A">
            <w:r w:rsidRPr="00187B9E">
              <w:t xml:space="preserve">In the </w:t>
            </w:r>
            <w:r w:rsidRPr="00187B9E">
              <w:rPr>
                <w:rStyle w:val="SAPScreenElement"/>
              </w:rPr>
              <w:t>Additional Employer Benefits</w:t>
            </w:r>
            <w:r w:rsidRPr="00187B9E">
              <w:t xml:space="preserve"> </w:t>
            </w:r>
            <w:r>
              <w:t>block,</w:t>
            </w:r>
            <w:r w:rsidRPr="00187B9E">
              <w:t xml:space="preserve"> select the </w:t>
            </w:r>
            <w:r w:rsidRPr="00187B9E">
              <w:rPr>
                <w:rStyle w:val="SAPScreenElement"/>
              </w:rPr>
              <w:t>Capital Formation</w:t>
            </w:r>
            <w:r w:rsidRPr="00187B9E">
              <w:t xml:space="preserve"> link.</w:t>
            </w:r>
          </w:p>
        </w:tc>
        <w:tc>
          <w:tcPr>
            <w:tcW w:w="4410" w:type="dxa"/>
            <w:shd w:val="clear" w:color="auto" w:fill="auto"/>
          </w:tcPr>
          <w:p w14:paraId="05822E5B" w14:textId="77777777" w:rsidR="00CF3F2D" w:rsidRPr="00187B9E" w:rsidRDefault="00CF3F2D" w:rsidP="00467E8A"/>
        </w:tc>
        <w:tc>
          <w:tcPr>
            <w:tcW w:w="2880" w:type="dxa"/>
            <w:shd w:val="clear" w:color="auto" w:fill="auto"/>
          </w:tcPr>
          <w:p w14:paraId="6E390B55" w14:textId="77777777" w:rsidR="00CF3F2D" w:rsidRPr="00187B9E" w:rsidRDefault="00CF3F2D" w:rsidP="00467E8A">
            <w:pPr>
              <w:rPr>
                <w:lang w:eastAsia="zh-SG"/>
              </w:rPr>
            </w:pPr>
            <w:r w:rsidRPr="00187B9E">
              <w:t xml:space="preserve">You are linked to </w:t>
            </w:r>
            <w:r w:rsidRPr="003F74EB">
              <w:t>Employee Central Payroll</w:t>
            </w:r>
            <w:r w:rsidRPr="00187B9E">
              <w:t>, where you need to enter logon details. A table is displayed, containing the already existing records (if any, otherwise, the table is empty).</w:t>
            </w:r>
          </w:p>
        </w:tc>
        <w:tc>
          <w:tcPr>
            <w:tcW w:w="1264" w:type="dxa"/>
          </w:tcPr>
          <w:p w14:paraId="1D74B783" w14:textId="77777777" w:rsidR="00CF3F2D" w:rsidRPr="00187B9E" w:rsidRDefault="00CF3F2D" w:rsidP="00467E8A">
            <w:pPr>
              <w:rPr>
                <w:rFonts w:cs="Arial"/>
                <w:bCs/>
              </w:rPr>
            </w:pPr>
          </w:p>
        </w:tc>
      </w:tr>
      <w:tr w:rsidR="00CF3F2D" w:rsidRPr="00187B9E" w14:paraId="29705DD0" w14:textId="77777777" w:rsidTr="00467E8A">
        <w:trPr>
          <w:trHeight w:val="283"/>
        </w:trPr>
        <w:tc>
          <w:tcPr>
            <w:tcW w:w="900" w:type="dxa"/>
            <w:shd w:val="clear" w:color="auto" w:fill="auto"/>
          </w:tcPr>
          <w:p w14:paraId="1B413EC7" w14:textId="77777777" w:rsidR="00CF3F2D" w:rsidRPr="00187B9E" w:rsidRDefault="00CF3F2D" w:rsidP="00467E8A">
            <w:r w:rsidRPr="00187B9E">
              <w:t>6</w:t>
            </w:r>
          </w:p>
        </w:tc>
        <w:tc>
          <w:tcPr>
            <w:tcW w:w="1772" w:type="dxa"/>
            <w:shd w:val="clear" w:color="auto" w:fill="auto"/>
          </w:tcPr>
          <w:p w14:paraId="3112076D" w14:textId="77777777" w:rsidR="00CF3F2D" w:rsidRPr="00187B9E" w:rsidRDefault="00CF3F2D" w:rsidP="00467E8A">
            <w:pPr>
              <w:rPr>
                <w:rFonts w:cs="Arial"/>
                <w:b/>
                <w:bCs/>
              </w:rPr>
            </w:pPr>
            <w:r w:rsidRPr="00187B9E">
              <w:rPr>
                <w:rStyle w:val="SAPEmphasis"/>
              </w:rPr>
              <w:t>Create New Capital Formation Record</w:t>
            </w:r>
          </w:p>
        </w:tc>
        <w:tc>
          <w:tcPr>
            <w:tcW w:w="3060" w:type="dxa"/>
            <w:shd w:val="clear" w:color="auto" w:fill="auto"/>
          </w:tcPr>
          <w:p w14:paraId="1BB39DBE" w14:textId="77777777" w:rsidR="00CF3F2D" w:rsidRPr="00187B9E" w:rsidRDefault="00CF3F2D" w:rsidP="00467E8A">
            <w:pPr>
              <w:rPr>
                <w:rFonts w:ascii="BentonSans Book Italic" w:hAnsi="BentonSans Book Italic"/>
                <w:color w:val="003283"/>
              </w:rPr>
            </w:pPr>
            <w:r w:rsidRPr="00187B9E">
              <w:t xml:space="preserve">Select </w:t>
            </w:r>
            <w:r w:rsidRPr="00187B9E">
              <w:rPr>
                <w:rStyle w:val="SAPScreenElement"/>
              </w:rPr>
              <w:t xml:space="preserve">New </w:t>
            </w:r>
            <w:r w:rsidRPr="00187B9E">
              <w:rPr>
                <w:rStyle w:val="SAPScreenElement"/>
              </w:rPr>
              <w:sym w:font="Symbol" w:char="F0AE"/>
            </w:r>
            <w:r w:rsidRPr="00187B9E">
              <w:rPr>
                <w:rStyle w:val="SAPScreenElement"/>
              </w:rPr>
              <w:t xml:space="preserve"> 1st Contract.</w:t>
            </w:r>
          </w:p>
        </w:tc>
        <w:tc>
          <w:tcPr>
            <w:tcW w:w="4410" w:type="dxa"/>
            <w:shd w:val="clear" w:color="auto" w:fill="auto"/>
          </w:tcPr>
          <w:p w14:paraId="54B73DE4" w14:textId="77777777" w:rsidR="00CF3F2D" w:rsidRPr="00187B9E" w:rsidRDefault="00CF3F2D" w:rsidP="00467E8A"/>
        </w:tc>
        <w:tc>
          <w:tcPr>
            <w:tcW w:w="2880" w:type="dxa"/>
            <w:shd w:val="clear" w:color="auto" w:fill="auto"/>
          </w:tcPr>
          <w:p w14:paraId="14CE32B1" w14:textId="77777777" w:rsidR="00CF3F2D" w:rsidRPr="00187B9E" w:rsidRDefault="00CF3F2D" w:rsidP="00467E8A">
            <w:r w:rsidRPr="00187B9E">
              <w:t>The fields to be filled show up below the table.</w:t>
            </w:r>
          </w:p>
        </w:tc>
        <w:tc>
          <w:tcPr>
            <w:tcW w:w="1264" w:type="dxa"/>
          </w:tcPr>
          <w:p w14:paraId="457B6221" w14:textId="77777777" w:rsidR="00CF3F2D" w:rsidRPr="00187B9E" w:rsidRDefault="00CF3F2D" w:rsidP="00467E8A">
            <w:pPr>
              <w:rPr>
                <w:rFonts w:cs="Arial"/>
                <w:bCs/>
              </w:rPr>
            </w:pPr>
          </w:p>
        </w:tc>
      </w:tr>
      <w:tr w:rsidR="00CF3F2D" w:rsidRPr="00187B9E" w14:paraId="6E0A8CE5" w14:textId="77777777" w:rsidTr="00467E8A">
        <w:trPr>
          <w:trHeight w:val="576"/>
        </w:trPr>
        <w:tc>
          <w:tcPr>
            <w:tcW w:w="900" w:type="dxa"/>
            <w:vMerge w:val="restart"/>
            <w:shd w:val="clear" w:color="auto" w:fill="auto"/>
          </w:tcPr>
          <w:p w14:paraId="56CBB586" w14:textId="77777777" w:rsidR="00CF3F2D" w:rsidRPr="00187B9E" w:rsidRDefault="00CF3F2D" w:rsidP="00467E8A">
            <w:r w:rsidRPr="00187B9E">
              <w:t>7</w:t>
            </w:r>
          </w:p>
        </w:tc>
        <w:tc>
          <w:tcPr>
            <w:tcW w:w="1772" w:type="dxa"/>
            <w:vMerge w:val="restart"/>
            <w:shd w:val="clear" w:color="auto" w:fill="auto"/>
          </w:tcPr>
          <w:p w14:paraId="5FFFC206" w14:textId="77777777" w:rsidR="00CF3F2D" w:rsidRPr="00187B9E" w:rsidRDefault="00CF3F2D" w:rsidP="00467E8A">
            <w:pPr>
              <w:rPr>
                <w:rFonts w:cs="Arial"/>
                <w:b/>
                <w:bCs/>
              </w:rPr>
            </w:pPr>
            <w:r w:rsidRPr="00187B9E">
              <w:rPr>
                <w:rStyle w:val="SAPEmphasis"/>
              </w:rPr>
              <w:t>Maintain Capital Formation Data</w:t>
            </w:r>
          </w:p>
        </w:tc>
        <w:tc>
          <w:tcPr>
            <w:tcW w:w="3060" w:type="dxa"/>
            <w:vMerge w:val="restart"/>
            <w:shd w:val="clear" w:color="auto" w:fill="auto"/>
          </w:tcPr>
          <w:p w14:paraId="71C3530B" w14:textId="77777777" w:rsidR="00CF3F2D" w:rsidRPr="00187B9E" w:rsidRDefault="00CF3F2D" w:rsidP="00467E8A">
            <w:r>
              <w:t>I</w:t>
            </w:r>
            <w:r w:rsidRPr="00187B9E">
              <w:t xml:space="preserve">n </w:t>
            </w:r>
            <w:r w:rsidRPr="00187B9E">
              <w:rPr>
                <w:rStyle w:val="SAPScreenElement"/>
              </w:rPr>
              <w:t xml:space="preserve">Details: 1st Contract </w:t>
            </w:r>
            <w:r>
              <w:t>enter t</w:t>
            </w:r>
            <w:r w:rsidRPr="00187B9E">
              <w:t>he required entries:</w:t>
            </w:r>
          </w:p>
        </w:tc>
        <w:tc>
          <w:tcPr>
            <w:tcW w:w="4410" w:type="dxa"/>
            <w:shd w:val="clear" w:color="auto" w:fill="auto"/>
          </w:tcPr>
          <w:p w14:paraId="6D55B84A" w14:textId="77777777" w:rsidR="00CF3F2D" w:rsidRPr="00187B9E" w:rsidRDefault="00CF3F2D" w:rsidP="00467E8A">
            <w:pPr>
              <w:rPr>
                <w:rStyle w:val="SAPScreenElement"/>
                <w:rFonts w:eastAsia="Calibri"/>
                <w:sz w:val="22"/>
                <w:szCs w:val="22"/>
              </w:rPr>
            </w:pPr>
            <w:r w:rsidRPr="00187B9E">
              <w:rPr>
                <w:rStyle w:val="SAPScreenElement"/>
              </w:rPr>
              <w:t xml:space="preserve">Valid From: </w:t>
            </w:r>
            <w:r w:rsidRPr="00187B9E">
              <w:t xml:space="preserve">the hiring date of the employee is defaulted; </w:t>
            </w:r>
            <w:r w:rsidRPr="001F502D">
              <w:t>adapt if required</w:t>
            </w:r>
          </w:p>
        </w:tc>
        <w:tc>
          <w:tcPr>
            <w:tcW w:w="2880" w:type="dxa"/>
            <w:vMerge w:val="restart"/>
            <w:shd w:val="clear" w:color="auto" w:fill="auto"/>
          </w:tcPr>
          <w:p w14:paraId="0C8BF349" w14:textId="77777777" w:rsidR="00CF3F2D" w:rsidRPr="00187B9E" w:rsidRDefault="00CF3F2D" w:rsidP="00467E8A"/>
        </w:tc>
        <w:tc>
          <w:tcPr>
            <w:tcW w:w="1264" w:type="dxa"/>
          </w:tcPr>
          <w:p w14:paraId="7000E97E" w14:textId="77777777" w:rsidR="00CF3F2D" w:rsidRPr="00187B9E" w:rsidRDefault="00CF3F2D" w:rsidP="00467E8A">
            <w:pPr>
              <w:rPr>
                <w:rFonts w:cs="Arial"/>
                <w:bCs/>
              </w:rPr>
            </w:pPr>
          </w:p>
        </w:tc>
      </w:tr>
      <w:tr w:rsidR="00CF3F2D" w:rsidRPr="00187B9E" w14:paraId="0FDA860F" w14:textId="77777777" w:rsidTr="00467E8A">
        <w:trPr>
          <w:trHeight w:val="288"/>
        </w:trPr>
        <w:tc>
          <w:tcPr>
            <w:tcW w:w="900" w:type="dxa"/>
            <w:vMerge/>
            <w:shd w:val="clear" w:color="auto" w:fill="auto"/>
          </w:tcPr>
          <w:p w14:paraId="25CC0C6D" w14:textId="77777777" w:rsidR="00CF3F2D" w:rsidRPr="00187B9E" w:rsidRDefault="00CF3F2D" w:rsidP="00467E8A"/>
        </w:tc>
        <w:tc>
          <w:tcPr>
            <w:tcW w:w="1772" w:type="dxa"/>
            <w:vMerge/>
            <w:shd w:val="clear" w:color="auto" w:fill="auto"/>
          </w:tcPr>
          <w:p w14:paraId="20058658" w14:textId="77777777" w:rsidR="00CF3F2D" w:rsidRPr="00187B9E" w:rsidRDefault="00CF3F2D" w:rsidP="00467E8A">
            <w:pPr>
              <w:rPr>
                <w:rFonts w:cs="Arial"/>
                <w:b/>
                <w:bCs/>
              </w:rPr>
            </w:pPr>
          </w:p>
        </w:tc>
        <w:tc>
          <w:tcPr>
            <w:tcW w:w="3060" w:type="dxa"/>
            <w:vMerge/>
            <w:shd w:val="clear" w:color="auto" w:fill="auto"/>
          </w:tcPr>
          <w:p w14:paraId="0EFFA228" w14:textId="77777777" w:rsidR="00CF3F2D" w:rsidRPr="00187B9E" w:rsidRDefault="00CF3F2D" w:rsidP="00467E8A"/>
        </w:tc>
        <w:tc>
          <w:tcPr>
            <w:tcW w:w="4410" w:type="dxa"/>
            <w:shd w:val="clear" w:color="auto" w:fill="auto"/>
          </w:tcPr>
          <w:p w14:paraId="7FFC973E" w14:textId="77777777" w:rsidR="00CF3F2D" w:rsidRPr="00187B9E" w:rsidRDefault="00CF3F2D" w:rsidP="00467E8A">
            <w:pPr>
              <w:rPr>
                <w:rStyle w:val="SAPScreenElement"/>
              </w:rPr>
            </w:pPr>
            <w:r w:rsidRPr="00187B9E">
              <w:rPr>
                <w:rStyle w:val="SAPScreenElement"/>
              </w:rPr>
              <w:t xml:space="preserve">To: </w:t>
            </w:r>
            <w:r w:rsidRPr="00187B9E">
              <w:rPr>
                <w:rStyle w:val="SAPUserEntry"/>
                <w:b w:val="0"/>
                <w:color w:val="auto"/>
              </w:rPr>
              <w:t>Unlimited</w:t>
            </w:r>
            <w:r w:rsidRPr="00EE337C">
              <w:rPr>
                <w:rStyle w:val="SAPUserEntry"/>
                <w:color w:val="auto"/>
              </w:rPr>
              <w:t xml:space="preserve"> </w:t>
            </w:r>
            <w:r w:rsidRPr="00187B9E">
              <w:t xml:space="preserve">is defaulted; </w:t>
            </w:r>
            <w:r w:rsidRPr="001F502D">
              <w:t>adapt if required</w:t>
            </w:r>
          </w:p>
        </w:tc>
        <w:tc>
          <w:tcPr>
            <w:tcW w:w="2880" w:type="dxa"/>
            <w:vMerge/>
            <w:shd w:val="clear" w:color="auto" w:fill="auto"/>
          </w:tcPr>
          <w:p w14:paraId="18432701" w14:textId="77777777" w:rsidR="00CF3F2D" w:rsidRPr="00187B9E" w:rsidRDefault="00CF3F2D" w:rsidP="00467E8A"/>
        </w:tc>
        <w:tc>
          <w:tcPr>
            <w:tcW w:w="1264" w:type="dxa"/>
          </w:tcPr>
          <w:p w14:paraId="633C000B" w14:textId="77777777" w:rsidR="00CF3F2D" w:rsidRPr="00187B9E" w:rsidRDefault="00CF3F2D" w:rsidP="00467E8A">
            <w:pPr>
              <w:rPr>
                <w:rFonts w:cs="Arial"/>
                <w:bCs/>
              </w:rPr>
            </w:pPr>
          </w:p>
        </w:tc>
      </w:tr>
      <w:tr w:rsidR="00CF3F2D" w:rsidRPr="00187B9E" w14:paraId="1B64C495" w14:textId="77777777" w:rsidTr="00467E8A">
        <w:trPr>
          <w:trHeight w:val="432"/>
        </w:trPr>
        <w:tc>
          <w:tcPr>
            <w:tcW w:w="900" w:type="dxa"/>
            <w:vMerge/>
            <w:shd w:val="clear" w:color="auto" w:fill="auto"/>
          </w:tcPr>
          <w:p w14:paraId="4D559BAE" w14:textId="77777777" w:rsidR="00CF3F2D" w:rsidRPr="00187B9E" w:rsidRDefault="00CF3F2D" w:rsidP="00467E8A"/>
        </w:tc>
        <w:tc>
          <w:tcPr>
            <w:tcW w:w="1772" w:type="dxa"/>
            <w:vMerge/>
            <w:shd w:val="clear" w:color="auto" w:fill="auto"/>
          </w:tcPr>
          <w:p w14:paraId="68423ED2" w14:textId="77777777" w:rsidR="00CF3F2D" w:rsidRPr="00187B9E" w:rsidRDefault="00CF3F2D" w:rsidP="00467E8A">
            <w:pPr>
              <w:rPr>
                <w:rFonts w:cs="Arial"/>
                <w:b/>
                <w:bCs/>
              </w:rPr>
            </w:pPr>
          </w:p>
        </w:tc>
        <w:tc>
          <w:tcPr>
            <w:tcW w:w="3060" w:type="dxa"/>
            <w:vMerge w:val="restart"/>
            <w:shd w:val="clear" w:color="auto" w:fill="auto"/>
          </w:tcPr>
          <w:p w14:paraId="5070EB9C" w14:textId="77777777" w:rsidR="00CF3F2D" w:rsidRPr="00187B9E" w:rsidRDefault="00CF3F2D" w:rsidP="00467E8A">
            <w:r w:rsidRPr="00187B9E">
              <w:t xml:space="preserve">in the </w:t>
            </w:r>
            <w:r w:rsidRPr="00187B9E">
              <w:rPr>
                <w:rStyle w:val="SAPScreenElement"/>
              </w:rPr>
              <w:t>Contract Data</w:t>
            </w:r>
            <w:r w:rsidRPr="00187B9E">
              <w:rPr>
                <w:rFonts w:cs="Arial"/>
                <w:bCs/>
              </w:rPr>
              <w:t xml:space="preserve"> part of the form</w:t>
            </w:r>
            <w:r w:rsidRPr="00187B9E">
              <w:rPr>
                <w:rStyle w:val="SAPScreenElement"/>
              </w:rPr>
              <w:t>:</w:t>
            </w:r>
          </w:p>
        </w:tc>
        <w:tc>
          <w:tcPr>
            <w:tcW w:w="4410" w:type="dxa"/>
            <w:shd w:val="clear" w:color="auto" w:fill="auto"/>
          </w:tcPr>
          <w:p w14:paraId="170B9A0A" w14:textId="77777777" w:rsidR="00CF3F2D" w:rsidRPr="00187B9E" w:rsidRDefault="00CF3F2D" w:rsidP="00467E8A">
            <w:r w:rsidRPr="00187B9E">
              <w:rPr>
                <w:rStyle w:val="SAPScreenElement"/>
              </w:rPr>
              <w:t>Wage Type</w:t>
            </w:r>
            <w:r w:rsidRPr="00187B9E">
              <w:t xml:space="preserve">: </w:t>
            </w:r>
            <w:r w:rsidRPr="00187B9E">
              <w:rPr>
                <w:rStyle w:val="SAPUserEntry"/>
                <w:color w:val="auto"/>
              </w:rPr>
              <w:t>M760(Cap.Frmtn Savgs Paymt)</w:t>
            </w:r>
            <w:r w:rsidRPr="00187B9E">
              <w:t xml:space="preserve"> is defaulted; leave as is</w:t>
            </w:r>
          </w:p>
        </w:tc>
        <w:tc>
          <w:tcPr>
            <w:tcW w:w="2880" w:type="dxa"/>
            <w:vMerge w:val="restart"/>
            <w:shd w:val="clear" w:color="auto" w:fill="auto"/>
          </w:tcPr>
          <w:p w14:paraId="3321275C" w14:textId="77777777" w:rsidR="00CF3F2D" w:rsidRPr="00187B9E" w:rsidRDefault="00CF3F2D" w:rsidP="00467E8A"/>
        </w:tc>
        <w:tc>
          <w:tcPr>
            <w:tcW w:w="1264" w:type="dxa"/>
          </w:tcPr>
          <w:p w14:paraId="19EFB0F7" w14:textId="77777777" w:rsidR="00CF3F2D" w:rsidRPr="00187B9E" w:rsidRDefault="00CF3F2D" w:rsidP="00467E8A">
            <w:pPr>
              <w:rPr>
                <w:rFonts w:cs="Arial"/>
                <w:bCs/>
              </w:rPr>
            </w:pPr>
          </w:p>
        </w:tc>
      </w:tr>
      <w:tr w:rsidR="00CF3F2D" w:rsidRPr="00187B9E" w14:paraId="304C099C" w14:textId="77777777" w:rsidTr="00467E8A">
        <w:trPr>
          <w:trHeight w:val="288"/>
        </w:trPr>
        <w:tc>
          <w:tcPr>
            <w:tcW w:w="900" w:type="dxa"/>
            <w:vMerge/>
            <w:shd w:val="clear" w:color="auto" w:fill="auto"/>
          </w:tcPr>
          <w:p w14:paraId="03D63B3C" w14:textId="77777777" w:rsidR="00CF3F2D" w:rsidRPr="00187B9E" w:rsidRDefault="00CF3F2D" w:rsidP="00467E8A"/>
        </w:tc>
        <w:tc>
          <w:tcPr>
            <w:tcW w:w="1772" w:type="dxa"/>
            <w:vMerge/>
            <w:shd w:val="clear" w:color="auto" w:fill="auto"/>
          </w:tcPr>
          <w:p w14:paraId="4CAB1BA0" w14:textId="77777777" w:rsidR="00CF3F2D" w:rsidRPr="00187B9E" w:rsidRDefault="00CF3F2D" w:rsidP="00467E8A">
            <w:pPr>
              <w:rPr>
                <w:rFonts w:cs="Arial"/>
                <w:b/>
                <w:bCs/>
              </w:rPr>
            </w:pPr>
          </w:p>
        </w:tc>
        <w:tc>
          <w:tcPr>
            <w:tcW w:w="3060" w:type="dxa"/>
            <w:vMerge/>
            <w:shd w:val="clear" w:color="auto" w:fill="auto"/>
          </w:tcPr>
          <w:p w14:paraId="5B4FB71E" w14:textId="77777777" w:rsidR="00CF3F2D" w:rsidRPr="00187B9E" w:rsidRDefault="00CF3F2D" w:rsidP="00467E8A"/>
        </w:tc>
        <w:tc>
          <w:tcPr>
            <w:tcW w:w="4410" w:type="dxa"/>
            <w:shd w:val="clear" w:color="auto" w:fill="auto"/>
          </w:tcPr>
          <w:p w14:paraId="1C30EC9E" w14:textId="77777777" w:rsidR="00CF3F2D" w:rsidRPr="00187B9E" w:rsidRDefault="00CF3F2D" w:rsidP="00467E8A">
            <w:r w:rsidRPr="00187B9E">
              <w:rPr>
                <w:rStyle w:val="SAPScreenElement"/>
              </w:rPr>
              <w:t>Amount</w:t>
            </w:r>
            <w:r w:rsidRPr="00187B9E">
              <w:t xml:space="preserve">: enter appropriate amount </w:t>
            </w:r>
            <w:r>
              <w:t>of saving for the employee per effective date of the payment</w:t>
            </w:r>
            <w:r w:rsidRPr="004E0842">
              <w:t xml:space="preserve"> </w:t>
            </w:r>
            <w:r w:rsidRPr="00187B9E">
              <w:t>in</w:t>
            </w:r>
            <w:r w:rsidRPr="00187B9E">
              <w:rPr>
                <w:rStyle w:val="SAPUserEntry"/>
                <w:b w:val="0"/>
                <w:color w:val="auto"/>
              </w:rPr>
              <w:t xml:space="preserve"> EUR</w:t>
            </w:r>
            <w:r w:rsidRPr="00187B9E">
              <w:t xml:space="preserve"> </w:t>
            </w:r>
          </w:p>
        </w:tc>
        <w:tc>
          <w:tcPr>
            <w:tcW w:w="2880" w:type="dxa"/>
            <w:vMerge/>
            <w:shd w:val="clear" w:color="auto" w:fill="auto"/>
          </w:tcPr>
          <w:p w14:paraId="1BF22066" w14:textId="77777777" w:rsidR="00CF3F2D" w:rsidRPr="00187B9E" w:rsidRDefault="00CF3F2D" w:rsidP="00467E8A"/>
        </w:tc>
        <w:tc>
          <w:tcPr>
            <w:tcW w:w="1264" w:type="dxa"/>
          </w:tcPr>
          <w:p w14:paraId="32D1A8F8" w14:textId="77777777" w:rsidR="00CF3F2D" w:rsidRPr="00187B9E" w:rsidRDefault="00CF3F2D" w:rsidP="00467E8A">
            <w:pPr>
              <w:rPr>
                <w:rFonts w:cs="Arial"/>
                <w:bCs/>
              </w:rPr>
            </w:pPr>
          </w:p>
        </w:tc>
      </w:tr>
      <w:tr w:rsidR="00CF3F2D" w:rsidRPr="00187B9E" w14:paraId="7CB7A721" w14:textId="77777777" w:rsidTr="00467E8A">
        <w:trPr>
          <w:trHeight w:val="288"/>
        </w:trPr>
        <w:tc>
          <w:tcPr>
            <w:tcW w:w="900" w:type="dxa"/>
            <w:vMerge/>
            <w:shd w:val="clear" w:color="auto" w:fill="auto"/>
          </w:tcPr>
          <w:p w14:paraId="70198581" w14:textId="77777777" w:rsidR="00CF3F2D" w:rsidRPr="00187B9E" w:rsidRDefault="00CF3F2D" w:rsidP="00467E8A"/>
        </w:tc>
        <w:tc>
          <w:tcPr>
            <w:tcW w:w="1772" w:type="dxa"/>
            <w:vMerge/>
            <w:shd w:val="clear" w:color="auto" w:fill="auto"/>
          </w:tcPr>
          <w:p w14:paraId="1E238BEB" w14:textId="77777777" w:rsidR="00CF3F2D" w:rsidRPr="00187B9E" w:rsidRDefault="00CF3F2D" w:rsidP="00467E8A">
            <w:pPr>
              <w:rPr>
                <w:rFonts w:cs="Arial"/>
                <w:b/>
                <w:bCs/>
              </w:rPr>
            </w:pPr>
          </w:p>
        </w:tc>
        <w:tc>
          <w:tcPr>
            <w:tcW w:w="3060" w:type="dxa"/>
            <w:vMerge/>
            <w:shd w:val="clear" w:color="auto" w:fill="auto"/>
          </w:tcPr>
          <w:p w14:paraId="54BB7922" w14:textId="77777777" w:rsidR="00CF3F2D" w:rsidRPr="00187B9E" w:rsidRDefault="00CF3F2D" w:rsidP="00467E8A"/>
        </w:tc>
        <w:tc>
          <w:tcPr>
            <w:tcW w:w="4410" w:type="dxa"/>
            <w:shd w:val="clear" w:color="auto" w:fill="auto"/>
          </w:tcPr>
          <w:p w14:paraId="3722E11F" w14:textId="77777777" w:rsidR="00CF3F2D" w:rsidRPr="00187B9E" w:rsidRDefault="00CF3F2D" w:rsidP="00467E8A">
            <w:r w:rsidRPr="00187B9E">
              <w:rPr>
                <w:rStyle w:val="SAPScreenElement"/>
              </w:rPr>
              <w:t>Asset Type</w:t>
            </w:r>
            <w:r w:rsidRPr="00187B9E">
              <w:t>: select from drop-down</w:t>
            </w:r>
          </w:p>
        </w:tc>
        <w:tc>
          <w:tcPr>
            <w:tcW w:w="2880" w:type="dxa"/>
            <w:vMerge/>
            <w:shd w:val="clear" w:color="auto" w:fill="auto"/>
          </w:tcPr>
          <w:p w14:paraId="50233EF3" w14:textId="77777777" w:rsidR="00CF3F2D" w:rsidRPr="00187B9E" w:rsidRDefault="00CF3F2D" w:rsidP="00467E8A"/>
        </w:tc>
        <w:tc>
          <w:tcPr>
            <w:tcW w:w="1264" w:type="dxa"/>
          </w:tcPr>
          <w:p w14:paraId="7332BE33" w14:textId="77777777" w:rsidR="00CF3F2D" w:rsidRPr="00187B9E" w:rsidRDefault="00CF3F2D" w:rsidP="00467E8A">
            <w:pPr>
              <w:rPr>
                <w:rFonts w:cs="Arial"/>
                <w:bCs/>
              </w:rPr>
            </w:pPr>
          </w:p>
        </w:tc>
      </w:tr>
      <w:tr w:rsidR="00CF3F2D" w:rsidRPr="00187B9E" w14:paraId="43BB7A7F" w14:textId="77777777" w:rsidTr="00467E8A">
        <w:trPr>
          <w:trHeight w:val="288"/>
        </w:trPr>
        <w:tc>
          <w:tcPr>
            <w:tcW w:w="900" w:type="dxa"/>
            <w:vMerge/>
            <w:shd w:val="clear" w:color="auto" w:fill="auto"/>
          </w:tcPr>
          <w:p w14:paraId="2C939FE4" w14:textId="77777777" w:rsidR="00CF3F2D" w:rsidRPr="00187B9E" w:rsidRDefault="00CF3F2D" w:rsidP="00467E8A"/>
        </w:tc>
        <w:tc>
          <w:tcPr>
            <w:tcW w:w="1772" w:type="dxa"/>
            <w:vMerge/>
            <w:shd w:val="clear" w:color="auto" w:fill="auto"/>
          </w:tcPr>
          <w:p w14:paraId="3669ADE5" w14:textId="77777777" w:rsidR="00CF3F2D" w:rsidRPr="00187B9E" w:rsidRDefault="00CF3F2D" w:rsidP="00467E8A">
            <w:pPr>
              <w:rPr>
                <w:rFonts w:cs="Arial"/>
                <w:b/>
                <w:bCs/>
              </w:rPr>
            </w:pPr>
          </w:p>
        </w:tc>
        <w:tc>
          <w:tcPr>
            <w:tcW w:w="3060" w:type="dxa"/>
            <w:vMerge/>
            <w:shd w:val="clear" w:color="auto" w:fill="auto"/>
          </w:tcPr>
          <w:p w14:paraId="0F40E949" w14:textId="77777777" w:rsidR="00CF3F2D" w:rsidRPr="00187B9E" w:rsidRDefault="00CF3F2D" w:rsidP="00467E8A"/>
        </w:tc>
        <w:tc>
          <w:tcPr>
            <w:tcW w:w="4410" w:type="dxa"/>
            <w:shd w:val="clear" w:color="auto" w:fill="auto"/>
          </w:tcPr>
          <w:p w14:paraId="484246BF" w14:textId="77777777" w:rsidR="00CF3F2D" w:rsidRPr="00187B9E" w:rsidRDefault="00CF3F2D" w:rsidP="00467E8A">
            <w:pPr>
              <w:rPr>
                <w:rStyle w:val="SAPScreenElement"/>
              </w:rPr>
            </w:pPr>
            <w:r w:rsidRPr="00187B9E">
              <w:rPr>
                <w:rStyle w:val="SAPScreenElement"/>
              </w:rPr>
              <w:t xml:space="preserve">Type: </w:t>
            </w:r>
            <w:r w:rsidRPr="00187B9E">
              <w:rPr>
                <w:rStyle w:val="SAPUserEntry"/>
                <w:color w:val="auto"/>
              </w:rPr>
              <w:t>Transfer/Withhold</w:t>
            </w:r>
            <w:r w:rsidRPr="00EE337C">
              <w:rPr>
                <w:rStyle w:val="SAPUserEntry"/>
                <w:color w:val="auto"/>
              </w:rPr>
              <w:t xml:space="preserve"> </w:t>
            </w:r>
            <w:r w:rsidRPr="00187B9E">
              <w:t>is defaulted; leave as is</w:t>
            </w:r>
          </w:p>
        </w:tc>
        <w:tc>
          <w:tcPr>
            <w:tcW w:w="2880" w:type="dxa"/>
            <w:vMerge/>
            <w:shd w:val="clear" w:color="auto" w:fill="auto"/>
          </w:tcPr>
          <w:p w14:paraId="31A0F431" w14:textId="77777777" w:rsidR="00CF3F2D" w:rsidRPr="00187B9E" w:rsidRDefault="00CF3F2D" w:rsidP="00467E8A"/>
        </w:tc>
        <w:tc>
          <w:tcPr>
            <w:tcW w:w="1264" w:type="dxa"/>
          </w:tcPr>
          <w:p w14:paraId="06C4B75F" w14:textId="77777777" w:rsidR="00CF3F2D" w:rsidRPr="00187B9E" w:rsidRDefault="00CF3F2D" w:rsidP="00467E8A">
            <w:pPr>
              <w:rPr>
                <w:rFonts w:cs="Arial"/>
                <w:bCs/>
              </w:rPr>
            </w:pPr>
          </w:p>
        </w:tc>
      </w:tr>
      <w:tr w:rsidR="00CF3F2D" w:rsidRPr="00187B9E" w14:paraId="328120C6" w14:textId="77777777" w:rsidTr="00467E8A">
        <w:trPr>
          <w:trHeight w:val="288"/>
        </w:trPr>
        <w:tc>
          <w:tcPr>
            <w:tcW w:w="900" w:type="dxa"/>
            <w:vMerge/>
            <w:shd w:val="clear" w:color="auto" w:fill="auto"/>
          </w:tcPr>
          <w:p w14:paraId="0A5742D1" w14:textId="77777777" w:rsidR="00CF3F2D" w:rsidRPr="00187B9E" w:rsidRDefault="00CF3F2D" w:rsidP="00467E8A"/>
        </w:tc>
        <w:tc>
          <w:tcPr>
            <w:tcW w:w="1772" w:type="dxa"/>
            <w:vMerge/>
            <w:shd w:val="clear" w:color="auto" w:fill="auto"/>
          </w:tcPr>
          <w:p w14:paraId="50AAF5E3" w14:textId="77777777" w:rsidR="00CF3F2D" w:rsidRPr="00187B9E" w:rsidRDefault="00CF3F2D" w:rsidP="00467E8A">
            <w:pPr>
              <w:rPr>
                <w:rFonts w:cs="Arial"/>
                <w:b/>
                <w:bCs/>
              </w:rPr>
            </w:pPr>
          </w:p>
        </w:tc>
        <w:tc>
          <w:tcPr>
            <w:tcW w:w="3060" w:type="dxa"/>
            <w:vMerge w:val="restart"/>
            <w:shd w:val="clear" w:color="auto" w:fill="auto"/>
          </w:tcPr>
          <w:p w14:paraId="49A7D484" w14:textId="77777777" w:rsidR="00CF3F2D" w:rsidRPr="00187B9E" w:rsidRDefault="00CF3F2D" w:rsidP="00467E8A">
            <w:r w:rsidRPr="00187B9E">
              <w:t>In the</w:t>
            </w:r>
            <w:r w:rsidRPr="00187B9E">
              <w:rPr>
                <w:rStyle w:val="SAPScreenElement"/>
              </w:rPr>
              <w:t xml:space="preserve"> Payment</w:t>
            </w:r>
            <w:r w:rsidRPr="00187B9E">
              <w:rPr>
                <w:rFonts w:cs="Arial"/>
                <w:bCs/>
              </w:rPr>
              <w:t xml:space="preserve"> part of the form</w:t>
            </w:r>
            <w:r w:rsidRPr="00187B9E">
              <w:rPr>
                <w:rStyle w:val="SAPScreenElement"/>
              </w:rPr>
              <w:t>:</w:t>
            </w:r>
          </w:p>
        </w:tc>
        <w:tc>
          <w:tcPr>
            <w:tcW w:w="4410" w:type="dxa"/>
            <w:shd w:val="clear" w:color="auto" w:fill="auto"/>
          </w:tcPr>
          <w:p w14:paraId="469097A1" w14:textId="77777777" w:rsidR="00CF3F2D" w:rsidRPr="00187B9E" w:rsidRDefault="00CF3F2D" w:rsidP="00467E8A">
            <w:r w:rsidRPr="00187B9E">
              <w:rPr>
                <w:rStyle w:val="SAPScreenElement"/>
              </w:rPr>
              <w:t xml:space="preserve">First Payment Period: </w:t>
            </w:r>
            <w:r w:rsidRPr="00187B9E">
              <w:t>enter</w:t>
            </w:r>
            <w:r>
              <w:t xml:space="preserve"> month</w:t>
            </w:r>
            <w:r w:rsidRPr="00EE337C">
              <w:rPr>
                <w:rStyle w:val="SAPUserEntry"/>
                <w:color w:val="auto"/>
              </w:rPr>
              <w:t xml:space="preserve"> </w:t>
            </w:r>
            <w:r w:rsidRPr="00187B9E">
              <w:rPr>
                <w:rStyle w:val="SAPUserEntry"/>
              </w:rPr>
              <w:t xml:space="preserve">&lt;MM&gt; </w:t>
            </w:r>
            <w:r>
              <w:t xml:space="preserve">of first pay-out of the </w:t>
            </w:r>
            <w:r w:rsidRPr="00187B9E">
              <w:t xml:space="preserve">amount </w:t>
            </w:r>
            <w:r>
              <w:t>of saving</w:t>
            </w:r>
          </w:p>
          <w:p w14:paraId="3415E6DD" w14:textId="77777777" w:rsidR="00CF3F2D" w:rsidRPr="00187B9E" w:rsidRDefault="00CF3F2D" w:rsidP="00467E8A">
            <w:pPr>
              <w:pStyle w:val="SAPNoteHeading"/>
              <w:ind w:left="0"/>
            </w:pPr>
            <w:r w:rsidRPr="00187B9E">
              <w:rPr>
                <w:noProof/>
              </w:rPr>
              <w:drawing>
                <wp:inline distT="0" distB="0" distL="0" distR="0" wp14:anchorId="51E9612D" wp14:editId="0141CFF2">
                  <wp:extent cx="228600" cy="228600"/>
                  <wp:effectExtent l="0" t="0" r="0" b="0"/>
                  <wp:docPr id="32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87B9E">
              <w:t> Note</w:t>
            </w:r>
          </w:p>
          <w:p w14:paraId="47466AED" w14:textId="77777777" w:rsidR="00CF3F2D" w:rsidRPr="00187B9E" w:rsidRDefault="00CF3F2D" w:rsidP="00467E8A">
            <w:pPr>
              <w:rPr>
                <w:rStyle w:val="SAPScreenElement"/>
              </w:rPr>
            </w:pPr>
            <w:r w:rsidRPr="00187B9E">
              <w:t>The first payment period is determined for the current year, and remains fixed for the following years.</w:t>
            </w:r>
          </w:p>
        </w:tc>
        <w:tc>
          <w:tcPr>
            <w:tcW w:w="2880" w:type="dxa"/>
            <w:vMerge w:val="restart"/>
            <w:shd w:val="clear" w:color="auto" w:fill="auto"/>
          </w:tcPr>
          <w:p w14:paraId="7380DA3D" w14:textId="77777777" w:rsidR="00CF3F2D" w:rsidRPr="00187B9E" w:rsidRDefault="00CF3F2D" w:rsidP="00467E8A"/>
        </w:tc>
        <w:tc>
          <w:tcPr>
            <w:tcW w:w="1264" w:type="dxa"/>
          </w:tcPr>
          <w:p w14:paraId="314155B0" w14:textId="77777777" w:rsidR="00CF3F2D" w:rsidRPr="00187B9E" w:rsidRDefault="00CF3F2D" w:rsidP="00467E8A">
            <w:pPr>
              <w:rPr>
                <w:rFonts w:cs="Arial"/>
                <w:bCs/>
              </w:rPr>
            </w:pPr>
          </w:p>
        </w:tc>
      </w:tr>
      <w:tr w:rsidR="00CF3F2D" w:rsidRPr="00187B9E" w14:paraId="3E8B75E1" w14:textId="77777777" w:rsidTr="00467E8A">
        <w:trPr>
          <w:trHeight w:val="288"/>
        </w:trPr>
        <w:tc>
          <w:tcPr>
            <w:tcW w:w="900" w:type="dxa"/>
            <w:vMerge/>
            <w:shd w:val="clear" w:color="auto" w:fill="auto"/>
          </w:tcPr>
          <w:p w14:paraId="1ED30B9F" w14:textId="77777777" w:rsidR="00CF3F2D" w:rsidRPr="00187B9E" w:rsidRDefault="00CF3F2D" w:rsidP="00467E8A"/>
        </w:tc>
        <w:tc>
          <w:tcPr>
            <w:tcW w:w="1772" w:type="dxa"/>
            <w:vMerge/>
            <w:shd w:val="clear" w:color="auto" w:fill="auto"/>
          </w:tcPr>
          <w:p w14:paraId="21719560" w14:textId="77777777" w:rsidR="00CF3F2D" w:rsidRPr="00187B9E" w:rsidRDefault="00CF3F2D" w:rsidP="00467E8A">
            <w:pPr>
              <w:rPr>
                <w:rFonts w:cs="Arial"/>
                <w:b/>
                <w:bCs/>
              </w:rPr>
            </w:pPr>
          </w:p>
        </w:tc>
        <w:tc>
          <w:tcPr>
            <w:tcW w:w="3060" w:type="dxa"/>
            <w:vMerge/>
            <w:shd w:val="clear" w:color="auto" w:fill="auto"/>
          </w:tcPr>
          <w:p w14:paraId="1D7C49B6" w14:textId="77777777" w:rsidR="00CF3F2D" w:rsidRPr="00187B9E" w:rsidRDefault="00CF3F2D" w:rsidP="00467E8A"/>
        </w:tc>
        <w:tc>
          <w:tcPr>
            <w:tcW w:w="4410" w:type="dxa"/>
            <w:shd w:val="clear" w:color="auto" w:fill="auto"/>
          </w:tcPr>
          <w:p w14:paraId="442489AF" w14:textId="77777777" w:rsidR="00CF3F2D" w:rsidRPr="00187B9E" w:rsidRDefault="00CF3F2D" w:rsidP="00467E8A">
            <w:r w:rsidRPr="00187B9E">
              <w:rPr>
                <w:rStyle w:val="SAPScreenElement"/>
              </w:rPr>
              <w:t>Interval in Periods:</w:t>
            </w:r>
            <w:r w:rsidRPr="00187B9E">
              <w:t xml:space="preserve"> enter data as appropriate, for example </w:t>
            </w:r>
            <w:r w:rsidRPr="00187B9E">
              <w:rPr>
                <w:rStyle w:val="SAPUserEntry"/>
              </w:rPr>
              <w:t>02</w:t>
            </w:r>
            <w:r w:rsidRPr="00187B9E">
              <w:t xml:space="preserve"> (the further payments take place every two months)</w:t>
            </w:r>
          </w:p>
          <w:p w14:paraId="48C2CBC0" w14:textId="77777777" w:rsidR="00CF3F2D" w:rsidRPr="00187B9E" w:rsidRDefault="00CF3F2D" w:rsidP="00467E8A">
            <w:pPr>
              <w:pStyle w:val="SAPNoteHeading"/>
              <w:ind w:left="0"/>
            </w:pPr>
            <w:r w:rsidRPr="00187B9E">
              <w:rPr>
                <w:noProof/>
              </w:rPr>
              <w:drawing>
                <wp:inline distT="0" distB="0" distL="0" distR="0" wp14:anchorId="54D32D29" wp14:editId="44786B37">
                  <wp:extent cx="228600" cy="228600"/>
                  <wp:effectExtent l="0" t="0" r="0" b="0"/>
                  <wp:docPr id="3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87B9E">
              <w:t> Note</w:t>
            </w:r>
          </w:p>
          <w:p w14:paraId="740F6208" w14:textId="77777777" w:rsidR="00CF3F2D" w:rsidRPr="00187B9E" w:rsidRDefault="00CF3F2D" w:rsidP="00467E8A">
            <w:pPr>
              <w:rPr>
                <w:rStyle w:val="SAPScreenElement"/>
              </w:rPr>
            </w:pPr>
            <w:r w:rsidRPr="00187B9E">
              <w:t>If you make no entry about intervals in periods, a repayment occurs in every period from the first payment period.</w:t>
            </w:r>
          </w:p>
        </w:tc>
        <w:tc>
          <w:tcPr>
            <w:tcW w:w="2880" w:type="dxa"/>
            <w:vMerge/>
            <w:shd w:val="clear" w:color="auto" w:fill="auto"/>
          </w:tcPr>
          <w:p w14:paraId="0D30D295" w14:textId="77777777" w:rsidR="00CF3F2D" w:rsidRPr="00187B9E" w:rsidRDefault="00CF3F2D" w:rsidP="00467E8A"/>
        </w:tc>
        <w:tc>
          <w:tcPr>
            <w:tcW w:w="1264" w:type="dxa"/>
          </w:tcPr>
          <w:p w14:paraId="250B5368" w14:textId="77777777" w:rsidR="00CF3F2D" w:rsidRPr="00187B9E" w:rsidRDefault="00CF3F2D" w:rsidP="00467E8A">
            <w:pPr>
              <w:rPr>
                <w:rFonts w:cs="Arial"/>
                <w:bCs/>
              </w:rPr>
            </w:pPr>
          </w:p>
        </w:tc>
      </w:tr>
      <w:tr w:rsidR="00CF3F2D" w:rsidRPr="00B666AC" w14:paraId="3A963C8F" w14:textId="77777777" w:rsidTr="00467E8A">
        <w:trPr>
          <w:trHeight w:val="288"/>
        </w:trPr>
        <w:tc>
          <w:tcPr>
            <w:tcW w:w="900" w:type="dxa"/>
            <w:vMerge/>
            <w:shd w:val="clear" w:color="auto" w:fill="auto"/>
          </w:tcPr>
          <w:p w14:paraId="0735FBF4" w14:textId="77777777" w:rsidR="00CF3F2D" w:rsidRPr="00187B9E" w:rsidRDefault="00CF3F2D" w:rsidP="00467E8A"/>
        </w:tc>
        <w:tc>
          <w:tcPr>
            <w:tcW w:w="1772" w:type="dxa"/>
            <w:vMerge/>
            <w:shd w:val="clear" w:color="auto" w:fill="auto"/>
          </w:tcPr>
          <w:p w14:paraId="3D0F707F" w14:textId="77777777" w:rsidR="00CF3F2D" w:rsidRPr="00187B9E" w:rsidRDefault="00CF3F2D" w:rsidP="00467E8A">
            <w:pPr>
              <w:rPr>
                <w:rFonts w:cs="Arial"/>
                <w:b/>
                <w:bCs/>
              </w:rPr>
            </w:pPr>
          </w:p>
        </w:tc>
        <w:tc>
          <w:tcPr>
            <w:tcW w:w="3060" w:type="dxa"/>
            <w:vMerge/>
            <w:shd w:val="clear" w:color="auto" w:fill="auto"/>
          </w:tcPr>
          <w:p w14:paraId="145B7C1A" w14:textId="77777777" w:rsidR="00CF3F2D" w:rsidRPr="00187B9E" w:rsidRDefault="00CF3F2D" w:rsidP="00467E8A"/>
        </w:tc>
        <w:tc>
          <w:tcPr>
            <w:tcW w:w="4410" w:type="dxa"/>
            <w:shd w:val="clear" w:color="auto" w:fill="auto"/>
          </w:tcPr>
          <w:p w14:paraId="14B49B42" w14:textId="77777777" w:rsidR="00CF3F2D" w:rsidRPr="00F01CC6" w:rsidRDefault="00CF3F2D" w:rsidP="00467E8A">
            <w:pPr>
              <w:tabs>
                <w:tab w:val="left" w:pos="1851"/>
              </w:tabs>
              <w:rPr>
                <w:rStyle w:val="SAPUserEntry"/>
              </w:rPr>
            </w:pPr>
            <w:r w:rsidRPr="00F01CC6">
              <w:rPr>
                <w:rStyle w:val="SAPScreenElement"/>
              </w:rPr>
              <w:t xml:space="preserve">Payment Priority: </w:t>
            </w:r>
            <w:r w:rsidRPr="00F01CC6">
              <w:t>enter a value between</w:t>
            </w:r>
            <w:r w:rsidRPr="00EE337C">
              <w:rPr>
                <w:rStyle w:val="SAPUserEntry"/>
                <w:color w:val="auto"/>
              </w:rPr>
              <w:t xml:space="preserve"> </w:t>
            </w:r>
            <w:r>
              <w:rPr>
                <w:rStyle w:val="SAPUserEntry"/>
              </w:rPr>
              <w:t>0</w:t>
            </w:r>
            <w:r w:rsidRPr="00F01CC6">
              <w:rPr>
                <w:rStyle w:val="SAPUserEntry"/>
              </w:rPr>
              <w:t>(High)</w:t>
            </w:r>
            <w:r w:rsidRPr="00F01CC6">
              <w:t xml:space="preserve"> and</w:t>
            </w:r>
            <w:r w:rsidRPr="00EE337C">
              <w:rPr>
                <w:rStyle w:val="SAPUserEntry"/>
                <w:color w:val="auto"/>
              </w:rPr>
              <w:t xml:space="preserve"> </w:t>
            </w:r>
            <w:r w:rsidRPr="00F01CC6">
              <w:rPr>
                <w:rStyle w:val="SAPUserEntry"/>
              </w:rPr>
              <w:t>9</w:t>
            </w:r>
            <w:r w:rsidRPr="00AB3074">
              <w:rPr>
                <w:b/>
              </w:rPr>
              <w:t xml:space="preserve"> </w:t>
            </w:r>
            <w:r w:rsidRPr="00F01CC6">
              <w:rPr>
                <w:rStyle w:val="SAPUserEntry"/>
              </w:rPr>
              <w:t>(Low)</w:t>
            </w:r>
          </w:p>
          <w:p w14:paraId="6FB4F416" w14:textId="77777777" w:rsidR="00CF3F2D" w:rsidRPr="00F01CC6" w:rsidRDefault="00CF3F2D" w:rsidP="00467E8A">
            <w:pPr>
              <w:pStyle w:val="SAPNoteHeading"/>
              <w:ind w:left="0"/>
            </w:pPr>
            <w:r w:rsidRPr="00F01CC6">
              <w:rPr>
                <w:noProof/>
              </w:rPr>
              <w:drawing>
                <wp:inline distT="0" distB="0" distL="0" distR="0" wp14:anchorId="5AB602CF" wp14:editId="13969346">
                  <wp:extent cx="228600" cy="228600"/>
                  <wp:effectExtent l="0" t="0" r="0" b="0"/>
                  <wp:docPr id="32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01CC6">
              <w:t> </w:t>
            </w:r>
            <w:r w:rsidRPr="00187B9E">
              <w:t>Note</w:t>
            </w:r>
          </w:p>
          <w:p w14:paraId="0C04EA47" w14:textId="77777777" w:rsidR="00CF3F2D" w:rsidRPr="003B2CB0" w:rsidRDefault="00CF3F2D" w:rsidP="00467E8A">
            <w:pPr>
              <w:tabs>
                <w:tab w:val="left" w:pos="1851"/>
              </w:tabs>
              <w:rPr>
                <w:rStyle w:val="SAPScreenElement"/>
                <w:highlight w:val="yellow"/>
              </w:rPr>
            </w:pPr>
            <w:r w:rsidRPr="00F01CC6">
              <w:t>In case additional capital formation contracts exist for the employee, you can enter the order of the transfer here for the case, that the amount paid does not cover the contracts.</w:t>
            </w:r>
          </w:p>
        </w:tc>
        <w:tc>
          <w:tcPr>
            <w:tcW w:w="2880" w:type="dxa"/>
            <w:vMerge/>
            <w:shd w:val="clear" w:color="auto" w:fill="auto"/>
          </w:tcPr>
          <w:p w14:paraId="339C6A0E" w14:textId="77777777" w:rsidR="00CF3F2D" w:rsidRPr="003B2CB0" w:rsidRDefault="00CF3F2D" w:rsidP="00467E8A"/>
        </w:tc>
        <w:tc>
          <w:tcPr>
            <w:tcW w:w="1264" w:type="dxa"/>
          </w:tcPr>
          <w:p w14:paraId="129D60C6" w14:textId="77777777" w:rsidR="00CF3F2D" w:rsidRPr="003B2CB0" w:rsidRDefault="00CF3F2D" w:rsidP="00467E8A">
            <w:pPr>
              <w:rPr>
                <w:rFonts w:cs="Arial"/>
                <w:bCs/>
              </w:rPr>
            </w:pPr>
          </w:p>
        </w:tc>
      </w:tr>
      <w:tr w:rsidR="00CF3F2D" w:rsidRPr="00187B9E" w14:paraId="40F34628" w14:textId="77777777" w:rsidTr="00467E8A">
        <w:trPr>
          <w:trHeight w:val="288"/>
        </w:trPr>
        <w:tc>
          <w:tcPr>
            <w:tcW w:w="900" w:type="dxa"/>
            <w:vMerge/>
            <w:shd w:val="clear" w:color="auto" w:fill="auto"/>
          </w:tcPr>
          <w:p w14:paraId="309E0F5E" w14:textId="77777777" w:rsidR="00CF3F2D" w:rsidRPr="003B2CB0" w:rsidRDefault="00CF3F2D" w:rsidP="00467E8A"/>
        </w:tc>
        <w:tc>
          <w:tcPr>
            <w:tcW w:w="1772" w:type="dxa"/>
            <w:vMerge/>
            <w:shd w:val="clear" w:color="auto" w:fill="auto"/>
          </w:tcPr>
          <w:p w14:paraId="3AC065AF" w14:textId="77777777" w:rsidR="00CF3F2D" w:rsidRPr="003B2CB0" w:rsidRDefault="00CF3F2D" w:rsidP="00467E8A">
            <w:pPr>
              <w:rPr>
                <w:rFonts w:cs="Arial"/>
                <w:b/>
                <w:bCs/>
              </w:rPr>
            </w:pPr>
          </w:p>
        </w:tc>
        <w:tc>
          <w:tcPr>
            <w:tcW w:w="3060" w:type="dxa"/>
            <w:vMerge/>
            <w:shd w:val="clear" w:color="auto" w:fill="auto"/>
          </w:tcPr>
          <w:p w14:paraId="0209D0EE" w14:textId="77777777" w:rsidR="00CF3F2D" w:rsidRPr="003B2CB0" w:rsidRDefault="00CF3F2D" w:rsidP="00467E8A"/>
        </w:tc>
        <w:tc>
          <w:tcPr>
            <w:tcW w:w="4410" w:type="dxa"/>
            <w:shd w:val="clear" w:color="auto" w:fill="auto"/>
          </w:tcPr>
          <w:p w14:paraId="4DA0F295" w14:textId="77777777" w:rsidR="00CF3F2D" w:rsidRPr="00187B9E" w:rsidRDefault="00CF3F2D" w:rsidP="00467E8A">
            <w:pPr>
              <w:rPr>
                <w:rStyle w:val="SAPScreenElement"/>
              </w:rPr>
            </w:pPr>
            <w:r w:rsidRPr="00187B9E">
              <w:rPr>
                <w:rStyle w:val="SAPScreenElement"/>
              </w:rPr>
              <w:t xml:space="preserve">Special Rule: </w:t>
            </w:r>
            <w:r w:rsidRPr="00187B9E">
              <w:t>select from drop-down if appropriate</w:t>
            </w:r>
          </w:p>
        </w:tc>
        <w:tc>
          <w:tcPr>
            <w:tcW w:w="2880" w:type="dxa"/>
            <w:vMerge/>
            <w:shd w:val="clear" w:color="auto" w:fill="auto"/>
          </w:tcPr>
          <w:p w14:paraId="328719D8" w14:textId="77777777" w:rsidR="00CF3F2D" w:rsidRPr="00187B9E" w:rsidRDefault="00CF3F2D" w:rsidP="00467E8A"/>
        </w:tc>
        <w:tc>
          <w:tcPr>
            <w:tcW w:w="1264" w:type="dxa"/>
          </w:tcPr>
          <w:p w14:paraId="03F74A8A" w14:textId="77777777" w:rsidR="00CF3F2D" w:rsidRPr="00187B9E" w:rsidRDefault="00CF3F2D" w:rsidP="00467E8A">
            <w:pPr>
              <w:rPr>
                <w:rFonts w:cs="Arial"/>
                <w:bCs/>
              </w:rPr>
            </w:pPr>
          </w:p>
        </w:tc>
      </w:tr>
      <w:tr w:rsidR="00CF3F2D" w:rsidRPr="00187B9E" w14:paraId="01D6D498" w14:textId="77777777" w:rsidTr="00467E8A">
        <w:trPr>
          <w:trHeight w:val="288"/>
        </w:trPr>
        <w:tc>
          <w:tcPr>
            <w:tcW w:w="900" w:type="dxa"/>
            <w:vMerge/>
            <w:shd w:val="clear" w:color="auto" w:fill="auto"/>
          </w:tcPr>
          <w:p w14:paraId="4FD744F2" w14:textId="77777777" w:rsidR="00CF3F2D" w:rsidRPr="00187B9E" w:rsidRDefault="00CF3F2D" w:rsidP="00467E8A"/>
        </w:tc>
        <w:tc>
          <w:tcPr>
            <w:tcW w:w="1772" w:type="dxa"/>
            <w:vMerge/>
            <w:shd w:val="clear" w:color="auto" w:fill="auto"/>
          </w:tcPr>
          <w:p w14:paraId="107CDEA5" w14:textId="77777777" w:rsidR="00CF3F2D" w:rsidRPr="00187B9E" w:rsidRDefault="00CF3F2D" w:rsidP="00467E8A">
            <w:pPr>
              <w:rPr>
                <w:rFonts w:cs="Arial"/>
                <w:b/>
                <w:bCs/>
              </w:rPr>
            </w:pPr>
          </w:p>
        </w:tc>
        <w:tc>
          <w:tcPr>
            <w:tcW w:w="3060" w:type="dxa"/>
            <w:vMerge/>
            <w:shd w:val="clear" w:color="auto" w:fill="auto"/>
          </w:tcPr>
          <w:p w14:paraId="2176148B" w14:textId="77777777" w:rsidR="00CF3F2D" w:rsidRPr="00187B9E" w:rsidRDefault="00CF3F2D" w:rsidP="00467E8A"/>
        </w:tc>
        <w:tc>
          <w:tcPr>
            <w:tcW w:w="4410" w:type="dxa"/>
            <w:shd w:val="clear" w:color="auto" w:fill="auto"/>
          </w:tcPr>
          <w:p w14:paraId="49FEDF9A" w14:textId="77777777" w:rsidR="00CF3F2D" w:rsidRPr="00187B9E" w:rsidRDefault="00CF3F2D" w:rsidP="00467E8A">
            <w:pPr>
              <w:rPr>
                <w:rStyle w:val="SAPScreenElement"/>
              </w:rPr>
            </w:pPr>
            <w:r w:rsidRPr="00187B9E">
              <w:rPr>
                <w:rStyle w:val="SAPScreenElement"/>
              </w:rPr>
              <w:t xml:space="preserve">Transfer: </w:t>
            </w:r>
            <w:r w:rsidRPr="00187B9E">
              <w:t>flagged by default; leave as is</w:t>
            </w:r>
          </w:p>
        </w:tc>
        <w:tc>
          <w:tcPr>
            <w:tcW w:w="2880" w:type="dxa"/>
            <w:vMerge/>
            <w:shd w:val="clear" w:color="auto" w:fill="auto"/>
          </w:tcPr>
          <w:p w14:paraId="51D4FF3F" w14:textId="77777777" w:rsidR="00CF3F2D" w:rsidRPr="00187B9E" w:rsidRDefault="00CF3F2D" w:rsidP="00467E8A"/>
        </w:tc>
        <w:tc>
          <w:tcPr>
            <w:tcW w:w="1264" w:type="dxa"/>
          </w:tcPr>
          <w:p w14:paraId="7350E7BB" w14:textId="77777777" w:rsidR="00CF3F2D" w:rsidRPr="00187B9E" w:rsidRDefault="00CF3F2D" w:rsidP="00467E8A">
            <w:pPr>
              <w:rPr>
                <w:rFonts w:cs="Arial"/>
                <w:bCs/>
              </w:rPr>
            </w:pPr>
          </w:p>
        </w:tc>
      </w:tr>
      <w:tr w:rsidR="00CF3F2D" w:rsidRPr="00187B9E" w14:paraId="34332D2B" w14:textId="77777777" w:rsidTr="00467E8A">
        <w:trPr>
          <w:trHeight w:val="288"/>
        </w:trPr>
        <w:tc>
          <w:tcPr>
            <w:tcW w:w="900" w:type="dxa"/>
            <w:vMerge/>
            <w:shd w:val="clear" w:color="auto" w:fill="auto"/>
          </w:tcPr>
          <w:p w14:paraId="29A66ED0" w14:textId="77777777" w:rsidR="00CF3F2D" w:rsidRPr="00187B9E" w:rsidRDefault="00CF3F2D" w:rsidP="00467E8A"/>
        </w:tc>
        <w:tc>
          <w:tcPr>
            <w:tcW w:w="1772" w:type="dxa"/>
            <w:vMerge/>
            <w:shd w:val="clear" w:color="auto" w:fill="auto"/>
          </w:tcPr>
          <w:p w14:paraId="70F5DFC1" w14:textId="77777777" w:rsidR="00CF3F2D" w:rsidRPr="00187B9E" w:rsidRDefault="00CF3F2D" w:rsidP="00467E8A">
            <w:pPr>
              <w:rPr>
                <w:rFonts w:cs="Arial"/>
                <w:b/>
                <w:bCs/>
              </w:rPr>
            </w:pPr>
          </w:p>
        </w:tc>
        <w:tc>
          <w:tcPr>
            <w:tcW w:w="3060" w:type="dxa"/>
            <w:vMerge/>
            <w:shd w:val="clear" w:color="auto" w:fill="auto"/>
          </w:tcPr>
          <w:p w14:paraId="2395D6D1" w14:textId="77777777" w:rsidR="00CF3F2D" w:rsidRPr="00187B9E" w:rsidRDefault="00CF3F2D" w:rsidP="00467E8A"/>
        </w:tc>
        <w:tc>
          <w:tcPr>
            <w:tcW w:w="4410" w:type="dxa"/>
            <w:shd w:val="clear" w:color="auto" w:fill="auto"/>
          </w:tcPr>
          <w:p w14:paraId="465ED263" w14:textId="77777777" w:rsidR="00CF3F2D" w:rsidRPr="00187B9E" w:rsidRDefault="00CF3F2D" w:rsidP="00467E8A">
            <w:pPr>
              <w:rPr>
                <w:rStyle w:val="SAPScreenElement"/>
              </w:rPr>
            </w:pPr>
            <w:r w:rsidRPr="00187B9E">
              <w:rPr>
                <w:rStyle w:val="SAPScreenElement"/>
              </w:rPr>
              <w:t>Continue Payment:</w:t>
            </w:r>
            <w:r w:rsidRPr="00187B9E">
              <w:t xml:space="preserve"> flagged by default; leave as is</w:t>
            </w:r>
          </w:p>
        </w:tc>
        <w:tc>
          <w:tcPr>
            <w:tcW w:w="2880" w:type="dxa"/>
            <w:vMerge/>
            <w:shd w:val="clear" w:color="auto" w:fill="auto"/>
          </w:tcPr>
          <w:p w14:paraId="3EB9FE3A" w14:textId="77777777" w:rsidR="00CF3F2D" w:rsidRPr="00187B9E" w:rsidRDefault="00CF3F2D" w:rsidP="00467E8A"/>
        </w:tc>
        <w:tc>
          <w:tcPr>
            <w:tcW w:w="1264" w:type="dxa"/>
          </w:tcPr>
          <w:p w14:paraId="005ABDE2" w14:textId="77777777" w:rsidR="00CF3F2D" w:rsidRPr="00187B9E" w:rsidRDefault="00CF3F2D" w:rsidP="00467E8A">
            <w:pPr>
              <w:rPr>
                <w:rFonts w:cs="Arial"/>
                <w:bCs/>
              </w:rPr>
            </w:pPr>
          </w:p>
        </w:tc>
      </w:tr>
      <w:tr w:rsidR="00CF3F2D" w:rsidRPr="00187B9E" w14:paraId="3FF3EC59" w14:textId="77777777" w:rsidTr="00467E8A">
        <w:trPr>
          <w:trHeight w:val="288"/>
        </w:trPr>
        <w:tc>
          <w:tcPr>
            <w:tcW w:w="900" w:type="dxa"/>
            <w:vMerge/>
            <w:shd w:val="clear" w:color="auto" w:fill="auto"/>
          </w:tcPr>
          <w:p w14:paraId="2A588897" w14:textId="77777777" w:rsidR="00CF3F2D" w:rsidRPr="00187B9E" w:rsidRDefault="00CF3F2D" w:rsidP="00467E8A"/>
        </w:tc>
        <w:tc>
          <w:tcPr>
            <w:tcW w:w="1772" w:type="dxa"/>
            <w:vMerge/>
            <w:shd w:val="clear" w:color="auto" w:fill="auto"/>
          </w:tcPr>
          <w:p w14:paraId="217CD309" w14:textId="77777777" w:rsidR="00CF3F2D" w:rsidRPr="00187B9E" w:rsidRDefault="00CF3F2D" w:rsidP="00467E8A">
            <w:pPr>
              <w:rPr>
                <w:rFonts w:cs="Arial"/>
                <w:b/>
                <w:bCs/>
              </w:rPr>
            </w:pPr>
          </w:p>
        </w:tc>
        <w:tc>
          <w:tcPr>
            <w:tcW w:w="3060" w:type="dxa"/>
            <w:vMerge w:val="restart"/>
            <w:shd w:val="clear" w:color="auto" w:fill="auto"/>
          </w:tcPr>
          <w:p w14:paraId="4CB8D35D" w14:textId="77777777" w:rsidR="00CF3F2D" w:rsidRPr="00187B9E" w:rsidRDefault="00CF3F2D" w:rsidP="00467E8A">
            <w:r w:rsidRPr="00187B9E">
              <w:t>In the</w:t>
            </w:r>
            <w:r w:rsidRPr="00187B9E">
              <w:rPr>
                <w:rStyle w:val="SAPScreenElement"/>
              </w:rPr>
              <w:t xml:space="preserve"> Capital Formation Savings Payments</w:t>
            </w:r>
            <w:r w:rsidRPr="00187B9E">
              <w:rPr>
                <w:rFonts w:cs="Arial"/>
                <w:bCs/>
              </w:rPr>
              <w:t xml:space="preserve"> part of the form</w:t>
            </w:r>
            <w:r w:rsidRPr="00187B9E">
              <w:rPr>
                <w:rStyle w:val="SAPScreenElement"/>
              </w:rPr>
              <w:t>:</w:t>
            </w:r>
          </w:p>
        </w:tc>
        <w:tc>
          <w:tcPr>
            <w:tcW w:w="4410" w:type="dxa"/>
            <w:shd w:val="clear" w:color="auto" w:fill="auto"/>
          </w:tcPr>
          <w:p w14:paraId="6991817B" w14:textId="77777777" w:rsidR="00CF3F2D" w:rsidRPr="00187B9E" w:rsidRDefault="00CF3F2D" w:rsidP="00467E8A">
            <w:pPr>
              <w:rPr>
                <w:rStyle w:val="SAPScreenElement"/>
              </w:rPr>
            </w:pPr>
            <w:r w:rsidRPr="00187B9E">
              <w:rPr>
                <w:rStyle w:val="SAPScreenElement"/>
              </w:rPr>
              <w:t xml:space="preserve">ER Contribution: </w:t>
            </w:r>
            <w:r w:rsidRPr="00187B9E">
              <w:t>the employer contribution is defaulted to</w:t>
            </w:r>
            <w:r w:rsidRPr="00EE337C">
              <w:rPr>
                <w:rStyle w:val="SAPUserEntry"/>
                <w:color w:val="auto"/>
              </w:rPr>
              <w:t xml:space="preserve"> </w:t>
            </w:r>
            <w:r w:rsidRPr="00187B9E">
              <w:rPr>
                <w:rStyle w:val="SAPUserEntry"/>
                <w:color w:val="auto"/>
              </w:rPr>
              <w:t>01</w:t>
            </w:r>
            <w:r w:rsidRPr="00AB3074">
              <w:rPr>
                <w:b/>
              </w:rPr>
              <w:t xml:space="preserve"> </w:t>
            </w:r>
            <w:r w:rsidRPr="00187B9E">
              <w:rPr>
                <w:rStyle w:val="SAPUserEntry"/>
                <w:color w:val="auto"/>
              </w:rPr>
              <w:t>(Employees</w:t>
            </w:r>
            <w:r w:rsidRPr="00AB3074">
              <w:rPr>
                <w:b/>
              </w:rPr>
              <w:t xml:space="preserve"> </w:t>
            </w:r>
            <w:r w:rsidRPr="00187B9E">
              <w:rPr>
                <w:rStyle w:val="SAPUserEntry"/>
                <w:color w:val="auto"/>
              </w:rPr>
              <w:t>(40.00 EUR))</w:t>
            </w:r>
            <w:r w:rsidRPr="00187B9E">
              <w:t>; adapt if needed</w:t>
            </w:r>
          </w:p>
        </w:tc>
        <w:tc>
          <w:tcPr>
            <w:tcW w:w="2880" w:type="dxa"/>
            <w:vMerge w:val="restart"/>
            <w:shd w:val="clear" w:color="auto" w:fill="auto"/>
          </w:tcPr>
          <w:p w14:paraId="0E213EB4" w14:textId="77777777" w:rsidR="00CF3F2D" w:rsidRPr="00187B9E" w:rsidRDefault="00CF3F2D" w:rsidP="00467E8A"/>
        </w:tc>
        <w:tc>
          <w:tcPr>
            <w:tcW w:w="1264" w:type="dxa"/>
          </w:tcPr>
          <w:p w14:paraId="2C6F2BE6" w14:textId="77777777" w:rsidR="00CF3F2D" w:rsidRPr="00187B9E" w:rsidRDefault="00CF3F2D" w:rsidP="00467E8A">
            <w:pPr>
              <w:rPr>
                <w:rFonts w:cs="Arial"/>
                <w:bCs/>
              </w:rPr>
            </w:pPr>
          </w:p>
        </w:tc>
      </w:tr>
      <w:tr w:rsidR="00CF3F2D" w:rsidRPr="00187B9E" w14:paraId="6A5396EB" w14:textId="77777777" w:rsidTr="00467E8A">
        <w:trPr>
          <w:trHeight w:val="288"/>
        </w:trPr>
        <w:tc>
          <w:tcPr>
            <w:tcW w:w="900" w:type="dxa"/>
            <w:vMerge/>
            <w:shd w:val="clear" w:color="auto" w:fill="auto"/>
          </w:tcPr>
          <w:p w14:paraId="0BBEEB5A" w14:textId="77777777" w:rsidR="00CF3F2D" w:rsidRPr="00187B9E" w:rsidRDefault="00CF3F2D" w:rsidP="00467E8A"/>
        </w:tc>
        <w:tc>
          <w:tcPr>
            <w:tcW w:w="1772" w:type="dxa"/>
            <w:vMerge/>
            <w:shd w:val="clear" w:color="auto" w:fill="auto"/>
          </w:tcPr>
          <w:p w14:paraId="36578714" w14:textId="77777777" w:rsidR="00CF3F2D" w:rsidRPr="00187B9E" w:rsidRDefault="00CF3F2D" w:rsidP="00467E8A">
            <w:pPr>
              <w:rPr>
                <w:rFonts w:cs="Arial"/>
                <w:b/>
                <w:bCs/>
              </w:rPr>
            </w:pPr>
          </w:p>
        </w:tc>
        <w:tc>
          <w:tcPr>
            <w:tcW w:w="3060" w:type="dxa"/>
            <w:vMerge/>
            <w:shd w:val="clear" w:color="auto" w:fill="auto"/>
          </w:tcPr>
          <w:p w14:paraId="56E5EA9F" w14:textId="77777777" w:rsidR="00CF3F2D" w:rsidRPr="00187B9E" w:rsidRDefault="00CF3F2D" w:rsidP="00467E8A"/>
        </w:tc>
        <w:tc>
          <w:tcPr>
            <w:tcW w:w="4410" w:type="dxa"/>
            <w:shd w:val="clear" w:color="auto" w:fill="auto"/>
          </w:tcPr>
          <w:p w14:paraId="4D66C63B" w14:textId="77777777" w:rsidR="00CF3F2D" w:rsidRPr="00187B9E" w:rsidRDefault="00CF3F2D" w:rsidP="00467E8A">
            <w:pPr>
              <w:rPr>
                <w:rStyle w:val="SAPScreenElement"/>
              </w:rPr>
            </w:pPr>
            <w:r w:rsidRPr="00187B9E">
              <w:rPr>
                <w:rStyle w:val="SAPScreenElement"/>
              </w:rPr>
              <w:t xml:space="preserve">Number of Employer Shares: </w:t>
            </w:r>
            <w:r w:rsidRPr="00187B9E">
              <w:rPr>
                <w:rStyle w:val="SAPUserEntry"/>
                <w:color w:val="auto"/>
              </w:rPr>
              <w:t>1</w:t>
            </w:r>
            <w:r w:rsidRPr="00EE337C">
              <w:rPr>
                <w:rStyle w:val="SAPUserEntry"/>
                <w:color w:val="auto"/>
              </w:rPr>
              <w:t xml:space="preserve"> </w:t>
            </w:r>
            <w:r w:rsidRPr="00187B9E">
              <w:t>is defaulted; leave as is</w:t>
            </w:r>
          </w:p>
        </w:tc>
        <w:tc>
          <w:tcPr>
            <w:tcW w:w="2880" w:type="dxa"/>
            <w:vMerge/>
            <w:shd w:val="clear" w:color="auto" w:fill="auto"/>
          </w:tcPr>
          <w:p w14:paraId="7ACF918F" w14:textId="77777777" w:rsidR="00CF3F2D" w:rsidRPr="00187B9E" w:rsidRDefault="00CF3F2D" w:rsidP="00467E8A"/>
        </w:tc>
        <w:tc>
          <w:tcPr>
            <w:tcW w:w="1264" w:type="dxa"/>
          </w:tcPr>
          <w:p w14:paraId="081009C6" w14:textId="77777777" w:rsidR="00CF3F2D" w:rsidRPr="00187B9E" w:rsidRDefault="00CF3F2D" w:rsidP="00467E8A">
            <w:pPr>
              <w:rPr>
                <w:rFonts w:cs="Arial"/>
                <w:bCs/>
              </w:rPr>
            </w:pPr>
          </w:p>
        </w:tc>
      </w:tr>
      <w:tr w:rsidR="00CF3F2D" w:rsidRPr="00E2003F" w14:paraId="7788EB97" w14:textId="77777777" w:rsidTr="00467E8A">
        <w:trPr>
          <w:trHeight w:val="288"/>
        </w:trPr>
        <w:tc>
          <w:tcPr>
            <w:tcW w:w="900" w:type="dxa"/>
            <w:vMerge/>
            <w:shd w:val="clear" w:color="auto" w:fill="auto"/>
          </w:tcPr>
          <w:p w14:paraId="23D192BC" w14:textId="77777777" w:rsidR="00CF3F2D" w:rsidRPr="00187B9E" w:rsidRDefault="00CF3F2D" w:rsidP="00467E8A"/>
        </w:tc>
        <w:tc>
          <w:tcPr>
            <w:tcW w:w="1772" w:type="dxa"/>
            <w:vMerge/>
            <w:shd w:val="clear" w:color="auto" w:fill="auto"/>
          </w:tcPr>
          <w:p w14:paraId="39F6F636" w14:textId="77777777" w:rsidR="00CF3F2D" w:rsidRPr="00187B9E" w:rsidRDefault="00CF3F2D" w:rsidP="00467E8A">
            <w:pPr>
              <w:rPr>
                <w:rFonts w:cs="Arial"/>
                <w:b/>
                <w:bCs/>
              </w:rPr>
            </w:pPr>
          </w:p>
        </w:tc>
        <w:tc>
          <w:tcPr>
            <w:tcW w:w="3060" w:type="dxa"/>
            <w:vMerge w:val="restart"/>
            <w:shd w:val="clear" w:color="auto" w:fill="auto"/>
          </w:tcPr>
          <w:p w14:paraId="52504D22" w14:textId="77777777" w:rsidR="00CF3F2D" w:rsidRPr="00187B9E" w:rsidRDefault="00CF3F2D" w:rsidP="00467E8A">
            <w:pPr>
              <w:rPr>
                <w:rFonts w:cs="Arial"/>
                <w:bCs/>
              </w:rPr>
            </w:pPr>
            <w:r w:rsidRPr="00187B9E">
              <w:t>In the</w:t>
            </w:r>
            <w:r w:rsidRPr="00187B9E">
              <w:rPr>
                <w:rStyle w:val="SAPScreenElement"/>
              </w:rPr>
              <w:t xml:space="preserve"> Recipient Data</w:t>
            </w:r>
            <w:r w:rsidRPr="00187B9E">
              <w:rPr>
                <w:rFonts w:cs="Arial"/>
                <w:bCs/>
              </w:rPr>
              <w:t xml:space="preserve"> part of the form</w:t>
            </w:r>
            <w:r>
              <w:rPr>
                <w:rFonts w:cs="Arial"/>
                <w:bCs/>
              </w:rPr>
              <w:t xml:space="preserve"> enter relevant data of </w:t>
            </w:r>
            <w:r>
              <w:t>investment company or</w:t>
            </w:r>
            <w:r w:rsidRPr="00AA3A8C">
              <w:t xml:space="preserve"> </w:t>
            </w:r>
            <w:r>
              <w:t>i</w:t>
            </w:r>
            <w:r w:rsidRPr="00AA3A8C">
              <w:t>nstitutes</w:t>
            </w:r>
            <w:r>
              <w:t>:</w:t>
            </w:r>
          </w:p>
        </w:tc>
        <w:tc>
          <w:tcPr>
            <w:tcW w:w="4410" w:type="dxa"/>
            <w:shd w:val="clear" w:color="auto" w:fill="auto"/>
          </w:tcPr>
          <w:p w14:paraId="6DABF12F" w14:textId="77777777" w:rsidR="00CF3F2D" w:rsidRPr="00BF7199" w:rsidRDefault="00CF3F2D" w:rsidP="00467E8A">
            <w:pPr>
              <w:rPr>
                <w:rStyle w:val="SAPScreenElement"/>
                <w:highlight w:val="yellow"/>
              </w:rPr>
            </w:pPr>
            <w:r w:rsidRPr="003B2CB0">
              <w:rPr>
                <w:rStyle w:val="SAPScreenElement"/>
              </w:rPr>
              <w:t>Payee Key:</w:t>
            </w:r>
            <w:r w:rsidRPr="003B2CB0">
              <w:t xml:space="preserve"> chose from value help</w:t>
            </w:r>
          </w:p>
        </w:tc>
        <w:tc>
          <w:tcPr>
            <w:tcW w:w="2880" w:type="dxa"/>
            <w:shd w:val="clear" w:color="auto" w:fill="auto"/>
          </w:tcPr>
          <w:p w14:paraId="78507E20" w14:textId="77777777" w:rsidR="00CF3F2D" w:rsidRPr="00E2003F" w:rsidRDefault="00CF3F2D" w:rsidP="00467E8A">
            <w:r w:rsidRPr="00E2003F">
              <w:t xml:space="preserve">The values of the fields </w:t>
            </w:r>
            <w:r w:rsidRPr="00187B9E">
              <w:rPr>
                <w:rStyle w:val="SAPScreenElement"/>
              </w:rPr>
              <w:t>Payee Name</w:t>
            </w:r>
            <w:r>
              <w:rPr>
                <w:rStyle w:val="SAPScreenElement"/>
              </w:rPr>
              <w:t xml:space="preserve">, </w:t>
            </w:r>
            <w:r w:rsidRPr="00187B9E">
              <w:rPr>
                <w:rStyle w:val="SAPScreenElement"/>
              </w:rPr>
              <w:t>Postal Code/City</w:t>
            </w:r>
            <w:r>
              <w:rPr>
                <w:rStyle w:val="SAPScreenElement"/>
              </w:rPr>
              <w:t xml:space="preserve">, </w:t>
            </w:r>
            <w:r w:rsidRPr="00187B9E">
              <w:rPr>
                <w:rStyle w:val="SAPScreenElement"/>
              </w:rPr>
              <w:t>Bank Country</w:t>
            </w:r>
            <w:r>
              <w:rPr>
                <w:rStyle w:val="SAPScreenElement"/>
              </w:rPr>
              <w:t>,</w:t>
            </w:r>
            <w:r w:rsidRPr="00187B9E">
              <w:rPr>
                <w:rStyle w:val="SAPScreenElement"/>
              </w:rPr>
              <w:t xml:space="preserve"> Bank Key</w:t>
            </w:r>
            <w:r>
              <w:rPr>
                <w:rStyle w:val="SAPScreenElement"/>
              </w:rPr>
              <w:t xml:space="preserve">, </w:t>
            </w:r>
            <w:r w:rsidRPr="00187B9E">
              <w:rPr>
                <w:rStyle w:val="SAPScreenElement"/>
              </w:rPr>
              <w:t>Bank Account</w:t>
            </w:r>
            <w:r>
              <w:rPr>
                <w:rStyle w:val="SAPScreenElement"/>
              </w:rPr>
              <w:t xml:space="preserve"> </w:t>
            </w:r>
            <w:r w:rsidRPr="00E2003F">
              <w:t>are automatically filled.</w:t>
            </w:r>
          </w:p>
        </w:tc>
        <w:tc>
          <w:tcPr>
            <w:tcW w:w="1264" w:type="dxa"/>
          </w:tcPr>
          <w:p w14:paraId="43037AC0" w14:textId="77777777" w:rsidR="00CF3F2D" w:rsidRPr="00E2003F" w:rsidRDefault="00CF3F2D" w:rsidP="00467E8A">
            <w:pPr>
              <w:rPr>
                <w:rFonts w:cs="Arial"/>
                <w:bCs/>
              </w:rPr>
            </w:pPr>
          </w:p>
        </w:tc>
      </w:tr>
      <w:tr w:rsidR="00CF3F2D" w:rsidRPr="00187B9E" w14:paraId="012013C3" w14:textId="77777777" w:rsidTr="00467E8A">
        <w:trPr>
          <w:trHeight w:val="288"/>
        </w:trPr>
        <w:tc>
          <w:tcPr>
            <w:tcW w:w="900" w:type="dxa"/>
            <w:vMerge/>
            <w:shd w:val="clear" w:color="auto" w:fill="auto"/>
          </w:tcPr>
          <w:p w14:paraId="5AC309DF" w14:textId="77777777" w:rsidR="00CF3F2D" w:rsidRPr="00E2003F" w:rsidRDefault="00CF3F2D" w:rsidP="00467E8A"/>
        </w:tc>
        <w:tc>
          <w:tcPr>
            <w:tcW w:w="1772" w:type="dxa"/>
            <w:vMerge/>
            <w:shd w:val="clear" w:color="auto" w:fill="auto"/>
          </w:tcPr>
          <w:p w14:paraId="075EA055" w14:textId="77777777" w:rsidR="00CF3F2D" w:rsidRPr="00E2003F" w:rsidRDefault="00CF3F2D" w:rsidP="00467E8A">
            <w:pPr>
              <w:rPr>
                <w:rFonts w:cs="Arial"/>
                <w:b/>
                <w:bCs/>
              </w:rPr>
            </w:pPr>
          </w:p>
        </w:tc>
        <w:tc>
          <w:tcPr>
            <w:tcW w:w="3060" w:type="dxa"/>
            <w:vMerge/>
            <w:shd w:val="clear" w:color="auto" w:fill="auto"/>
          </w:tcPr>
          <w:p w14:paraId="54399B12" w14:textId="77777777" w:rsidR="00CF3F2D" w:rsidRPr="00E2003F" w:rsidRDefault="00CF3F2D" w:rsidP="00467E8A"/>
        </w:tc>
        <w:tc>
          <w:tcPr>
            <w:tcW w:w="4410" w:type="dxa"/>
            <w:shd w:val="clear" w:color="auto" w:fill="auto"/>
          </w:tcPr>
          <w:p w14:paraId="40FED23D" w14:textId="77777777" w:rsidR="00CF3F2D" w:rsidRPr="00187B9E" w:rsidRDefault="00CF3F2D" w:rsidP="00467E8A">
            <w:pPr>
              <w:rPr>
                <w:rStyle w:val="SAPScreenElement"/>
              </w:rPr>
            </w:pPr>
            <w:r w:rsidRPr="00187B9E">
              <w:rPr>
                <w:rStyle w:val="SAPScreenElement"/>
              </w:rPr>
              <w:t>Payee Name:</w:t>
            </w:r>
            <w:r w:rsidRPr="00187B9E">
              <w:t xml:space="preserve"> leave as is</w:t>
            </w:r>
          </w:p>
        </w:tc>
        <w:tc>
          <w:tcPr>
            <w:tcW w:w="2880" w:type="dxa"/>
            <w:vMerge w:val="restart"/>
            <w:shd w:val="clear" w:color="auto" w:fill="auto"/>
          </w:tcPr>
          <w:p w14:paraId="0AD439B1" w14:textId="77777777" w:rsidR="00CF3F2D" w:rsidRPr="00187B9E" w:rsidRDefault="00CF3F2D" w:rsidP="00467E8A"/>
        </w:tc>
        <w:tc>
          <w:tcPr>
            <w:tcW w:w="1264" w:type="dxa"/>
          </w:tcPr>
          <w:p w14:paraId="0AB5F260" w14:textId="77777777" w:rsidR="00CF3F2D" w:rsidRPr="00187B9E" w:rsidRDefault="00CF3F2D" w:rsidP="00467E8A">
            <w:pPr>
              <w:rPr>
                <w:rFonts w:cs="Arial"/>
                <w:bCs/>
              </w:rPr>
            </w:pPr>
          </w:p>
        </w:tc>
      </w:tr>
      <w:tr w:rsidR="00CF3F2D" w:rsidRPr="00187B9E" w14:paraId="4FA8A554" w14:textId="77777777" w:rsidTr="00467E8A">
        <w:trPr>
          <w:trHeight w:val="288"/>
        </w:trPr>
        <w:tc>
          <w:tcPr>
            <w:tcW w:w="900" w:type="dxa"/>
            <w:vMerge/>
            <w:shd w:val="clear" w:color="auto" w:fill="auto"/>
          </w:tcPr>
          <w:p w14:paraId="46A2CCDF" w14:textId="77777777" w:rsidR="00CF3F2D" w:rsidRPr="00187B9E" w:rsidRDefault="00CF3F2D" w:rsidP="00467E8A"/>
        </w:tc>
        <w:tc>
          <w:tcPr>
            <w:tcW w:w="1772" w:type="dxa"/>
            <w:vMerge/>
            <w:shd w:val="clear" w:color="auto" w:fill="auto"/>
          </w:tcPr>
          <w:p w14:paraId="6E9A6738" w14:textId="77777777" w:rsidR="00CF3F2D" w:rsidRPr="00187B9E" w:rsidRDefault="00CF3F2D" w:rsidP="00467E8A">
            <w:pPr>
              <w:rPr>
                <w:rFonts w:cs="Arial"/>
                <w:b/>
                <w:bCs/>
              </w:rPr>
            </w:pPr>
          </w:p>
        </w:tc>
        <w:tc>
          <w:tcPr>
            <w:tcW w:w="3060" w:type="dxa"/>
            <w:vMerge/>
            <w:shd w:val="clear" w:color="auto" w:fill="auto"/>
          </w:tcPr>
          <w:p w14:paraId="3476BD57" w14:textId="77777777" w:rsidR="00CF3F2D" w:rsidRPr="00187B9E" w:rsidRDefault="00CF3F2D" w:rsidP="00467E8A"/>
        </w:tc>
        <w:tc>
          <w:tcPr>
            <w:tcW w:w="4410" w:type="dxa"/>
            <w:shd w:val="clear" w:color="auto" w:fill="auto"/>
          </w:tcPr>
          <w:p w14:paraId="4A4A7EF5" w14:textId="77777777" w:rsidR="00CF3F2D" w:rsidRPr="00187B9E" w:rsidRDefault="00CF3F2D" w:rsidP="00467E8A">
            <w:pPr>
              <w:rPr>
                <w:rStyle w:val="SAPScreenElement"/>
              </w:rPr>
            </w:pPr>
            <w:r w:rsidRPr="00187B9E">
              <w:rPr>
                <w:rStyle w:val="SAPScreenElement"/>
              </w:rPr>
              <w:t>Postal Code/City:</w:t>
            </w:r>
            <w:r w:rsidRPr="00187B9E">
              <w:t xml:space="preserve"> leave as is</w:t>
            </w:r>
          </w:p>
        </w:tc>
        <w:tc>
          <w:tcPr>
            <w:tcW w:w="2880" w:type="dxa"/>
            <w:vMerge/>
            <w:shd w:val="clear" w:color="auto" w:fill="auto"/>
          </w:tcPr>
          <w:p w14:paraId="26F55A5E" w14:textId="77777777" w:rsidR="00CF3F2D" w:rsidRPr="00187B9E" w:rsidRDefault="00CF3F2D" w:rsidP="00467E8A"/>
        </w:tc>
        <w:tc>
          <w:tcPr>
            <w:tcW w:w="1264" w:type="dxa"/>
          </w:tcPr>
          <w:p w14:paraId="2D988810" w14:textId="77777777" w:rsidR="00CF3F2D" w:rsidRPr="00187B9E" w:rsidRDefault="00CF3F2D" w:rsidP="00467E8A">
            <w:pPr>
              <w:rPr>
                <w:rFonts w:cs="Arial"/>
                <w:bCs/>
              </w:rPr>
            </w:pPr>
          </w:p>
        </w:tc>
      </w:tr>
      <w:tr w:rsidR="00CF3F2D" w:rsidRPr="00187B9E" w14:paraId="6A1C867D" w14:textId="77777777" w:rsidTr="00467E8A">
        <w:trPr>
          <w:trHeight w:val="288"/>
        </w:trPr>
        <w:tc>
          <w:tcPr>
            <w:tcW w:w="900" w:type="dxa"/>
            <w:vMerge/>
            <w:shd w:val="clear" w:color="auto" w:fill="auto"/>
          </w:tcPr>
          <w:p w14:paraId="13DB675A" w14:textId="77777777" w:rsidR="00CF3F2D" w:rsidRPr="00187B9E" w:rsidRDefault="00CF3F2D" w:rsidP="00467E8A"/>
        </w:tc>
        <w:tc>
          <w:tcPr>
            <w:tcW w:w="1772" w:type="dxa"/>
            <w:vMerge/>
            <w:shd w:val="clear" w:color="auto" w:fill="auto"/>
          </w:tcPr>
          <w:p w14:paraId="6318A762" w14:textId="77777777" w:rsidR="00CF3F2D" w:rsidRPr="00187B9E" w:rsidRDefault="00CF3F2D" w:rsidP="00467E8A">
            <w:pPr>
              <w:rPr>
                <w:rFonts w:cs="Arial"/>
                <w:b/>
                <w:bCs/>
              </w:rPr>
            </w:pPr>
          </w:p>
        </w:tc>
        <w:tc>
          <w:tcPr>
            <w:tcW w:w="3060" w:type="dxa"/>
            <w:vMerge/>
            <w:shd w:val="clear" w:color="auto" w:fill="auto"/>
          </w:tcPr>
          <w:p w14:paraId="43DA4394" w14:textId="77777777" w:rsidR="00CF3F2D" w:rsidRPr="00187B9E" w:rsidRDefault="00CF3F2D" w:rsidP="00467E8A"/>
        </w:tc>
        <w:tc>
          <w:tcPr>
            <w:tcW w:w="4410" w:type="dxa"/>
            <w:shd w:val="clear" w:color="auto" w:fill="auto"/>
          </w:tcPr>
          <w:p w14:paraId="275F4A9A" w14:textId="77777777" w:rsidR="00CF3F2D" w:rsidRPr="00187B9E" w:rsidRDefault="00CF3F2D" w:rsidP="00467E8A">
            <w:pPr>
              <w:rPr>
                <w:rStyle w:val="SAPScreenElement"/>
              </w:rPr>
            </w:pPr>
            <w:r w:rsidRPr="00187B9E">
              <w:rPr>
                <w:rStyle w:val="SAPScreenElement"/>
              </w:rPr>
              <w:t>Bank Country:</w:t>
            </w:r>
            <w:r w:rsidRPr="00187B9E">
              <w:t xml:space="preserve"> leave as is</w:t>
            </w:r>
          </w:p>
        </w:tc>
        <w:tc>
          <w:tcPr>
            <w:tcW w:w="2880" w:type="dxa"/>
            <w:vMerge/>
            <w:shd w:val="clear" w:color="auto" w:fill="auto"/>
          </w:tcPr>
          <w:p w14:paraId="0DBDB484" w14:textId="77777777" w:rsidR="00CF3F2D" w:rsidRPr="00187B9E" w:rsidRDefault="00CF3F2D" w:rsidP="00467E8A"/>
        </w:tc>
        <w:tc>
          <w:tcPr>
            <w:tcW w:w="1264" w:type="dxa"/>
          </w:tcPr>
          <w:p w14:paraId="41C2D2C4" w14:textId="77777777" w:rsidR="00CF3F2D" w:rsidRPr="00187B9E" w:rsidRDefault="00CF3F2D" w:rsidP="00467E8A">
            <w:pPr>
              <w:rPr>
                <w:rFonts w:cs="Arial"/>
                <w:bCs/>
              </w:rPr>
            </w:pPr>
          </w:p>
        </w:tc>
      </w:tr>
      <w:tr w:rsidR="00CF3F2D" w:rsidRPr="00187B9E" w14:paraId="26A1052E" w14:textId="77777777" w:rsidTr="00467E8A">
        <w:trPr>
          <w:trHeight w:val="288"/>
        </w:trPr>
        <w:tc>
          <w:tcPr>
            <w:tcW w:w="900" w:type="dxa"/>
            <w:vMerge/>
            <w:shd w:val="clear" w:color="auto" w:fill="auto"/>
          </w:tcPr>
          <w:p w14:paraId="636048B8" w14:textId="77777777" w:rsidR="00CF3F2D" w:rsidRPr="00187B9E" w:rsidRDefault="00CF3F2D" w:rsidP="00467E8A"/>
        </w:tc>
        <w:tc>
          <w:tcPr>
            <w:tcW w:w="1772" w:type="dxa"/>
            <w:vMerge/>
            <w:shd w:val="clear" w:color="auto" w:fill="auto"/>
          </w:tcPr>
          <w:p w14:paraId="7FD2967A" w14:textId="77777777" w:rsidR="00CF3F2D" w:rsidRPr="00187B9E" w:rsidRDefault="00CF3F2D" w:rsidP="00467E8A">
            <w:pPr>
              <w:rPr>
                <w:rFonts w:cs="Arial"/>
                <w:b/>
                <w:bCs/>
              </w:rPr>
            </w:pPr>
          </w:p>
        </w:tc>
        <w:tc>
          <w:tcPr>
            <w:tcW w:w="3060" w:type="dxa"/>
            <w:vMerge/>
            <w:shd w:val="clear" w:color="auto" w:fill="auto"/>
          </w:tcPr>
          <w:p w14:paraId="4CE3CC24" w14:textId="77777777" w:rsidR="00CF3F2D" w:rsidRPr="00187B9E" w:rsidRDefault="00CF3F2D" w:rsidP="00467E8A"/>
        </w:tc>
        <w:tc>
          <w:tcPr>
            <w:tcW w:w="4410" w:type="dxa"/>
            <w:shd w:val="clear" w:color="auto" w:fill="auto"/>
          </w:tcPr>
          <w:p w14:paraId="5A1B6ACD" w14:textId="77777777" w:rsidR="00CF3F2D" w:rsidRPr="00187B9E" w:rsidRDefault="00CF3F2D" w:rsidP="00467E8A">
            <w:pPr>
              <w:rPr>
                <w:rStyle w:val="SAPScreenElement"/>
              </w:rPr>
            </w:pPr>
            <w:r w:rsidRPr="00187B9E">
              <w:rPr>
                <w:rStyle w:val="SAPScreenElement"/>
              </w:rPr>
              <w:t>Bank Key:</w:t>
            </w:r>
            <w:r w:rsidRPr="00187B9E">
              <w:t xml:space="preserve"> leave as is</w:t>
            </w:r>
          </w:p>
        </w:tc>
        <w:tc>
          <w:tcPr>
            <w:tcW w:w="2880" w:type="dxa"/>
            <w:vMerge/>
            <w:shd w:val="clear" w:color="auto" w:fill="auto"/>
          </w:tcPr>
          <w:p w14:paraId="68DD1FA0" w14:textId="77777777" w:rsidR="00CF3F2D" w:rsidRPr="00187B9E" w:rsidRDefault="00CF3F2D" w:rsidP="00467E8A"/>
        </w:tc>
        <w:tc>
          <w:tcPr>
            <w:tcW w:w="1264" w:type="dxa"/>
          </w:tcPr>
          <w:p w14:paraId="06131F36" w14:textId="77777777" w:rsidR="00CF3F2D" w:rsidRPr="00187B9E" w:rsidRDefault="00CF3F2D" w:rsidP="00467E8A">
            <w:pPr>
              <w:rPr>
                <w:rFonts w:cs="Arial"/>
                <w:bCs/>
              </w:rPr>
            </w:pPr>
          </w:p>
        </w:tc>
      </w:tr>
      <w:tr w:rsidR="00CF3F2D" w:rsidRPr="00187B9E" w14:paraId="38393B79" w14:textId="77777777" w:rsidTr="00467E8A">
        <w:trPr>
          <w:trHeight w:val="288"/>
        </w:trPr>
        <w:tc>
          <w:tcPr>
            <w:tcW w:w="900" w:type="dxa"/>
            <w:vMerge/>
            <w:shd w:val="clear" w:color="auto" w:fill="auto"/>
          </w:tcPr>
          <w:p w14:paraId="0A506FC9" w14:textId="77777777" w:rsidR="00CF3F2D" w:rsidRPr="00187B9E" w:rsidRDefault="00CF3F2D" w:rsidP="00467E8A"/>
        </w:tc>
        <w:tc>
          <w:tcPr>
            <w:tcW w:w="1772" w:type="dxa"/>
            <w:vMerge/>
            <w:shd w:val="clear" w:color="auto" w:fill="auto"/>
          </w:tcPr>
          <w:p w14:paraId="4ADD1CBA" w14:textId="77777777" w:rsidR="00CF3F2D" w:rsidRPr="00187B9E" w:rsidRDefault="00CF3F2D" w:rsidP="00467E8A">
            <w:pPr>
              <w:rPr>
                <w:rFonts w:cs="Arial"/>
                <w:b/>
                <w:bCs/>
              </w:rPr>
            </w:pPr>
          </w:p>
        </w:tc>
        <w:tc>
          <w:tcPr>
            <w:tcW w:w="3060" w:type="dxa"/>
            <w:vMerge/>
            <w:shd w:val="clear" w:color="auto" w:fill="auto"/>
          </w:tcPr>
          <w:p w14:paraId="1FA3F9F1" w14:textId="77777777" w:rsidR="00CF3F2D" w:rsidRPr="00187B9E" w:rsidRDefault="00CF3F2D" w:rsidP="00467E8A"/>
        </w:tc>
        <w:tc>
          <w:tcPr>
            <w:tcW w:w="4410" w:type="dxa"/>
            <w:shd w:val="clear" w:color="auto" w:fill="auto"/>
          </w:tcPr>
          <w:p w14:paraId="70B85B61" w14:textId="77777777" w:rsidR="00CF3F2D" w:rsidRPr="00187B9E" w:rsidRDefault="00CF3F2D" w:rsidP="00467E8A">
            <w:pPr>
              <w:rPr>
                <w:rStyle w:val="SAPScreenElement"/>
              </w:rPr>
            </w:pPr>
            <w:r w:rsidRPr="00187B9E">
              <w:rPr>
                <w:rStyle w:val="SAPScreenElement"/>
              </w:rPr>
              <w:t>Bank Account:</w:t>
            </w:r>
            <w:r w:rsidRPr="00187B9E">
              <w:t xml:space="preserve"> leave as is</w:t>
            </w:r>
          </w:p>
        </w:tc>
        <w:tc>
          <w:tcPr>
            <w:tcW w:w="2880" w:type="dxa"/>
            <w:vMerge/>
            <w:shd w:val="clear" w:color="auto" w:fill="auto"/>
          </w:tcPr>
          <w:p w14:paraId="6B96875B" w14:textId="77777777" w:rsidR="00CF3F2D" w:rsidRPr="00187B9E" w:rsidRDefault="00CF3F2D" w:rsidP="00467E8A"/>
        </w:tc>
        <w:tc>
          <w:tcPr>
            <w:tcW w:w="1264" w:type="dxa"/>
          </w:tcPr>
          <w:p w14:paraId="08D3964A" w14:textId="77777777" w:rsidR="00CF3F2D" w:rsidRPr="00187B9E" w:rsidRDefault="00CF3F2D" w:rsidP="00467E8A">
            <w:pPr>
              <w:rPr>
                <w:rFonts w:cs="Arial"/>
                <w:bCs/>
              </w:rPr>
            </w:pPr>
          </w:p>
        </w:tc>
      </w:tr>
      <w:tr w:rsidR="00CF3F2D" w:rsidRPr="00187B9E" w14:paraId="0DB89BF2" w14:textId="77777777" w:rsidTr="00467E8A">
        <w:trPr>
          <w:trHeight w:val="288"/>
        </w:trPr>
        <w:tc>
          <w:tcPr>
            <w:tcW w:w="900" w:type="dxa"/>
            <w:vMerge/>
            <w:shd w:val="clear" w:color="auto" w:fill="auto"/>
          </w:tcPr>
          <w:p w14:paraId="06AB5957" w14:textId="77777777" w:rsidR="00CF3F2D" w:rsidRPr="00187B9E" w:rsidRDefault="00CF3F2D" w:rsidP="00467E8A"/>
        </w:tc>
        <w:tc>
          <w:tcPr>
            <w:tcW w:w="1772" w:type="dxa"/>
            <w:vMerge/>
            <w:shd w:val="clear" w:color="auto" w:fill="auto"/>
          </w:tcPr>
          <w:p w14:paraId="768F23E9" w14:textId="77777777" w:rsidR="00CF3F2D" w:rsidRPr="00187B9E" w:rsidRDefault="00CF3F2D" w:rsidP="00467E8A">
            <w:pPr>
              <w:rPr>
                <w:rFonts w:cs="Arial"/>
                <w:b/>
                <w:bCs/>
              </w:rPr>
            </w:pPr>
          </w:p>
        </w:tc>
        <w:tc>
          <w:tcPr>
            <w:tcW w:w="3060" w:type="dxa"/>
            <w:vMerge/>
            <w:shd w:val="clear" w:color="auto" w:fill="auto"/>
          </w:tcPr>
          <w:p w14:paraId="6C61A285" w14:textId="77777777" w:rsidR="00CF3F2D" w:rsidRPr="00187B9E" w:rsidRDefault="00CF3F2D" w:rsidP="00467E8A"/>
        </w:tc>
        <w:tc>
          <w:tcPr>
            <w:tcW w:w="4410" w:type="dxa"/>
            <w:shd w:val="clear" w:color="auto" w:fill="auto"/>
          </w:tcPr>
          <w:p w14:paraId="78A4B256" w14:textId="77777777" w:rsidR="00CF3F2D" w:rsidRPr="00187B9E" w:rsidRDefault="00CF3F2D" w:rsidP="00467E8A">
            <w:pPr>
              <w:rPr>
                <w:rStyle w:val="SAPScreenElement"/>
              </w:rPr>
            </w:pPr>
            <w:r>
              <w:rPr>
                <w:rStyle w:val="SAPScreenElement"/>
              </w:rPr>
              <w:t xml:space="preserve">IBAN: </w:t>
            </w:r>
            <w:r w:rsidRPr="007D4B41">
              <w:t xml:space="preserve">select </w:t>
            </w:r>
            <w:r>
              <w:rPr>
                <w:rStyle w:val="SAPScreenElement"/>
              </w:rPr>
              <w:t xml:space="preserve">Suggest IBAN </w:t>
            </w:r>
            <w:r w:rsidRPr="007D4B41">
              <w:t>button</w:t>
            </w:r>
          </w:p>
        </w:tc>
        <w:tc>
          <w:tcPr>
            <w:tcW w:w="2880" w:type="dxa"/>
            <w:vMerge/>
            <w:shd w:val="clear" w:color="auto" w:fill="auto"/>
          </w:tcPr>
          <w:p w14:paraId="615A8E58" w14:textId="77777777" w:rsidR="00CF3F2D" w:rsidRPr="00187B9E" w:rsidRDefault="00CF3F2D" w:rsidP="00467E8A"/>
        </w:tc>
        <w:tc>
          <w:tcPr>
            <w:tcW w:w="1264" w:type="dxa"/>
          </w:tcPr>
          <w:p w14:paraId="6A139E9B" w14:textId="77777777" w:rsidR="00CF3F2D" w:rsidRPr="00187B9E" w:rsidRDefault="00CF3F2D" w:rsidP="00467E8A">
            <w:pPr>
              <w:rPr>
                <w:rFonts w:cs="Arial"/>
                <w:bCs/>
              </w:rPr>
            </w:pPr>
          </w:p>
        </w:tc>
      </w:tr>
      <w:tr w:rsidR="00CF3F2D" w:rsidRPr="00187B9E" w14:paraId="3EF44AF0" w14:textId="77777777" w:rsidTr="00467E8A">
        <w:trPr>
          <w:trHeight w:val="288"/>
        </w:trPr>
        <w:tc>
          <w:tcPr>
            <w:tcW w:w="900" w:type="dxa"/>
            <w:vMerge/>
            <w:shd w:val="clear" w:color="auto" w:fill="auto"/>
          </w:tcPr>
          <w:p w14:paraId="7E433B26" w14:textId="77777777" w:rsidR="00CF3F2D" w:rsidRPr="00187B9E" w:rsidRDefault="00CF3F2D" w:rsidP="00467E8A"/>
        </w:tc>
        <w:tc>
          <w:tcPr>
            <w:tcW w:w="1772" w:type="dxa"/>
            <w:vMerge/>
            <w:shd w:val="clear" w:color="auto" w:fill="auto"/>
          </w:tcPr>
          <w:p w14:paraId="74410F65" w14:textId="77777777" w:rsidR="00CF3F2D" w:rsidRPr="00187B9E" w:rsidRDefault="00CF3F2D" w:rsidP="00467E8A">
            <w:pPr>
              <w:rPr>
                <w:rFonts w:cs="Arial"/>
                <w:b/>
                <w:bCs/>
              </w:rPr>
            </w:pPr>
          </w:p>
        </w:tc>
        <w:tc>
          <w:tcPr>
            <w:tcW w:w="3060" w:type="dxa"/>
            <w:vMerge/>
            <w:shd w:val="clear" w:color="auto" w:fill="auto"/>
          </w:tcPr>
          <w:p w14:paraId="7EF899C9" w14:textId="77777777" w:rsidR="00CF3F2D" w:rsidRPr="00187B9E" w:rsidRDefault="00CF3F2D" w:rsidP="00467E8A"/>
        </w:tc>
        <w:tc>
          <w:tcPr>
            <w:tcW w:w="4410" w:type="dxa"/>
            <w:shd w:val="clear" w:color="auto" w:fill="auto"/>
          </w:tcPr>
          <w:p w14:paraId="2230BD37" w14:textId="77777777" w:rsidR="00CF3F2D" w:rsidRPr="00187B9E" w:rsidRDefault="00CF3F2D" w:rsidP="00467E8A">
            <w:pPr>
              <w:rPr>
                <w:rStyle w:val="SAPScreenElement"/>
              </w:rPr>
            </w:pPr>
            <w:r w:rsidRPr="00187B9E">
              <w:rPr>
                <w:rStyle w:val="SAPScreenElement"/>
              </w:rPr>
              <w:t>Payment method</w:t>
            </w:r>
            <w:r w:rsidRPr="008C7540">
              <w:rPr>
                <w:rStyle w:val="SAPScreenElement"/>
              </w:rPr>
              <w:t xml:space="preserve">: </w:t>
            </w:r>
            <w:r>
              <w:rPr>
                <w:rStyle w:val="SAPUserEntry"/>
                <w:b w:val="0"/>
                <w:color w:val="auto"/>
              </w:rPr>
              <w:t>Bank Transfer</w:t>
            </w:r>
            <w:r w:rsidRPr="00EE337C">
              <w:rPr>
                <w:rStyle w:val="SAPUserEntry"/>
                <w:color w:val="auto"/>
              </w:rPr>
              <w:t xml:space="preserve"> </w:t>
            </w:r>
            <w:r w:rsidRPr="008C7540">
              <w:t>is</w:t>
            </w:r>
            <w:r w:rsidRPr="00187B9E">
              <w:t xml:space="preserve"> defaulted; leave as is</w:t>
            </w:r>
          </w:p>
        </w:tc>
        <w:tc>
          <w:tcPr>
            <w:tcW w:w="2880" w:type="dxa"/>
            <w:vMerge/>
            <w:shd w:val="clear" w:color="auto" w:fill="auto"/>
          </w:tcPr>
          <w:p w14:paraId="42D7B0EF" w14:textId="77777777" w:rsidR="00CF3F2D" w:rsidRPr="00187B9E" w:rsidRDefault="00CF3F2D" w:rsidP="00467E8A"/>
        </w:tc>
        <w:tc>
          <w:tcPr>
            <w:tcW w:w="1264" w:type="dxa"/>
          </w:tcPr>
          <w:p w14:paraId="67ABA560" w14:textId="77777777" w:rsidR="00CF3F2D" w:rsidRPr="00187B9E" w:rsidRDefault="00CF3F2D" w:rsidP="00467E8A">
            <w:pPr>
              <w:rPr>
                <w:rFonts w:cs="Arial"/>
                <w:bCs/>
              </w:rPr>
            </w:pPr>
          </w:p>
        </w:tc>
      </w:tr>
      <w:tr w:rsidR="00CF3F2D" w:rsidRPr="00187B9E" w14:paraId="6274D66D" w14:textId="77777777" w:rsidTr="00467E8A">
        <w:trPr>
          <w:trHeight w:val="288"/>
        </w:trPr>
        <w:tc>
          <w:tcPr>
            <w:tcW w:w="900" w:type="dxa"/>
            <w:vMerge/>
            <w:shd w:val="clear" w:color="auto" w:fill="auto"/>
          </w:tcPr>
          <w:p w14:paraId="3CEBA4B7" w14:textId="77777777" w:rsidR="00CF3F2D" w:rsidRPr="00187B9E" w:rsidRDefault="00CF3F2D" w:rsidP="00467E8A"/>
        </w:tc>
        <w:tc>
          <w:tcPr>
            <w:tcW w:w="1772" w:type="dxa"/>
            <w:vMerge/>
            <w:shd w:val="clear" w:color="auto" w:fill="auto"/>
          </w:tcPr>
          <w:p w14:paraId="371ADDEB" w14:textId="77777777" w:rsidR="00CF3F2D" w:rsidRPr="00187B9E" w:rsidRDefault="00CF3F2D" w:rsidP="00467E8A">
            <w:pPr>
              <w:rPr>
                <w:rFonts w:cs="Arial"/>
                <w:b/>
                <w:bCs/>
              </w:rPr>
            </w:pPr>
          </w:p>
        </w:tc>
        <w:tc>
          <w:tcPr>
            <w:tcW w:w="3060" w:type="dxa"/>
            <w:vMerge/>
            <w:shd w:val="clear" w:color="auto" w:fill="auto"/>
          </w:tcPr>
          <w:p w14:paraId="1CC04741" w14:textId="77777777" w:rsidR="00CF3F2D" w:rsidRPr="00187B9E" w:rsidRDefault="00CF3F2D" w:rsidP="00467E8A"/>
        </w:tc>
        <w:tc>
          <w:tcPr>
            <w:tcW w:w="4410" w:type="dxa"/>
            <w:shd w:val="clear" w:color="auto" w:fill="auto"/>
          </w:tcPr>
          <w:p w14:paraId="177A5C03" w14:textId="77777777" w:rsidR="00CF3F2D" w:rsidRPr="00187B9E" w:rsidRDefault="00CF3F2D" w:rsidP="00467E8A">
            <w:pPr>
              <w:rPr>
                <w:rStyle w:val="SAPScreenElement"/>
              </w:rPr>
            </w:pPr>
            <w:r w:rsidRPr="00187B9E">
              <w:rPr>
                <w:rStyle w:val="SAPScreenElement"/>
              </w:rPr>
              <w:t>Note to Payee:</w:t>
            </w:r>
            <w:r w:rsidRPr="00187B9E">
              <w:t xml:space="preserve"> </w:t>
            </w:r>
            <w:r w:rsidRPr="00187B9E">
              <w:rPr>
                <w:rStyle w:val="SAPUserEntry"/>
                <w:b w:val="0"/>
                <w:color w:val="auto"/>
              </w:rPr>
              <w:t xml:space="preserve">&lt;Person ID in </w:t>
            </w:r>
            <w:r w:rsidRPr="00B21500">
              <w:rPr>
                <w:rStyle w:val="SAPUserEntry"/>
                <w:b w:val="0"/>
                <w:color w:val="auto"/>
              </w:rPr>
              <w:t>Employee</w:t>
            </w:r>
            <w:r w:rsidRPr="003F74EB">
              <w:t xml:space="preserve"> </w:t>
            </w:r>
            <w:r w:rsidRPr="003F74EB">
              <w:rPr>
                <w:rStyle w:val="SAPUserEntry"/>
                <w:b w:val="0"/>
                <w:color w:val="auto"/>
              </w:rPr>
              <w:t>Central Payroll</w:t>
            </w:r>
            <w:r w:rsidRPr="00187B9E">
              <w:rPr>
                <w:rStyle w:val="SAPUserEntry"/>
                <w:b w:val="0"/>
                <w:color w:val="auto"/>
              </w:rPr>
              <w:t>/Last Name&gt;</w:t>
            </w:r>
            <w:r w:rsidRPr="00187B9E">
              <w:t xml:space="preserve"> of the employee is defaulted; leave as is</w:t>
            </w:r>
          </w:p>
        </w:tc>
        <w:tc>
          <w:tcPr>
            <w:tcW w:w="2880" w:type="dxa"/>
            <w:vMerge/>
            <w:shd w:val="clear" w:color="auto" w:fill="auto"/>
          </w:tcPr>
          <w:p w14:paraId="4C2898EF" w14:textId="77777777" w:rsidR="00CF3F2D" w:rsidRPr="00187B9E" w:rsidRDefault="00CF3F2D" w:rsidP="00467E8A"/>
        </w:tc>
        <w:tc>
          <w:tcPr>
            <w:tcW w:w="1264" w:type="dxa"/>
          </w:tcPr>
          <w:p w14:paraId="4C7FEB5B" w14:textId="77777777" w:rsidR="00CF3F2D" w:rsidRPr="00187B9E" w:rsidRDefault="00CF3F2D" w:rsidP="00467E8A">
            <w:pPr>
              <w:rPr>
                <w:rFonts w:cs="Arial"/>
                <w:bCs/>
              </w:rPr>
            </w:pPr>
          </w:p>
        </w:tc>
      </w:tr>
      <w:tr w:rsidR="00CF3F2D" w:rsidRPr="00187B9E" w14:paraId="5EE9E1E3" w14:textId="77777777" w:rsidTr="00467E8A">
        <w:trPr>
          <w:trHeight w:val="288"/>
        </w:trPr>
        <w:tc>
          <w:tcPr>
            <w:tcW w:w="900" w:type="dxa"/>
            <w:shd w:val="clear" w:color="auto" w:fill="auto"/>
          </w:tcPr>
          <w:p w14:paraId="375301AB" w14:textId="77777777" w:rsidR="00CF3F2D" w:rsidRPr="00187B9E" w:rsidRDefault="00CF3F2D" w:rsidP="00467E8A">
            <w:r w:rsidRPr="00187B9E">
              <w:t>7</w:t>
            </w:r>
          </w:p>
        </w:tc>
        <w:tc>
          <w:tcPr>
            <w:tcW w:w="1772" w:type="dxa"/>
            <w:shd w:val="clear" w:color="auto" w:fill="auto"/>
          </w:tcPr>
          <w:p w14:paraId="0673D072" w14:textId="77777777" w:rsidR="00CF3F2D" w:rsidRPr="00187B9E" w:rsidRDefault="00CF3F2D" w:rsidP="00467E8A">
            <w:pPr>
              <w:rPr>
                <w:rFonts w:cs="Arial"/>
                <w:b/>
                <w:bCs/>
              </w:rPr>
            </w:pPr>
            <w:r w:rsidRPr="00187B9E">
              <w:rPr>
                <w:rStyle w:val="SAPEmphasis"/>
              </w:rPr>
              <w:t>Save Capital Formation Data</w:t>
            </w:r>
          </w:p>
        </w:tc>
        <w:tc>
          <w:tcPr>
            <w:tcW w:w="3060" w:type="dxa"/>
            <w:shd w:val="clear" w:color="auto" w:fill="auto"/>
          </w:tcPr>
          <w:p w14:paraId="2410584B" w14:textId="77777777" w:rsidR="00CF3F2D" w:rsidRPr="00187B9E" w:rsidRDefault="00CF3F2D" w:rsidP="00467E8A">
            <w:r w:rsidRPr="00187B9E">
              <w:t xml:space="preserve">Choose the </w:t>
            </w:r>
            <w:r w:rsidRPr="00187B9E">
              <w:rPr>
                <w:rStyle w:val="SAPScreenElement"/>
              </w:rPr>
              <w:t>Save</w:t>
            </w:r>
            <w:r w:rsidRPr="00187B9E">
              <w:t xml:space="preserve"> button.</w:t>
            </w:r>
          </w:p>
        </w:tc>
        <w:tc>
          <w:tcPr>
            <w:tcW w:w="4410" w:type="dxa"/>
            <w:shd w:val="clear" w:color="auto" w:fill="auto"/>
          </w:tcPr>
          <w:p w14:paraId="2217F589" w14:textId="77777777" w:rsidR="00CF3F2D" w:rsidRPr="00187B9E" w:rsidRDefault="00CF3F2D" w:rsidP="00467E8A"/>
        </w:tc>
        <w:tc>
          <w:tcPr>
            <w:tcW w:w="2880" w:type="dxa"/>
            <w:shd w:val="clear" w:color="auto" w:fill="auto"/>
          </w:tcPr>
          <w:p w14:paraId="0C335CC5" w14:textId="77777777" w:rsidR="00CF3F2D" w:rsidRPr="00187B9E" w:rsidRDefault="00CF3F2D" w:rsidP="00467E8A">
            <w:r w:rsidRPr="00187B9E">
              <w:rPr>
                <w:rFonts w:cs="Arial"/>
                <w:bCs/>
              </w:rPr>
              <w:t>A system message about data saving is generated.</w:t>
            </w:r>
          </w:p>
        </w:tc>
        <w:tc>
          <w:tcPr>
            <w:tcW w:w="1264" w:type="dxa"/>
          </w:tcPr>
          <w:p w14:paraId="297A966F" w14:textId="77777777" w:rsidR="00CF3F2D" w:rsidRPr="00187B9E" w:rsidRDefault="00CF3F2D" w:rsidP="00467E8A">
            <w:pPr>
              <w:rPr>
                <w:rFonts w:cs="Arial"/>
                <w:bCs/>
              </w:rPr>
            </w:pPr>
          </w:p>
        </w:tc>
      </w:tr>
      <w:tr w:rsidR="00CF3F2D" w:rsidRPr="00187B9E" w14:paraId="14C437A9" w14:textId="77777777" w:rsidTr="00467E8A">
        <w:trPr>
          <w:trHeight w:val="288"/>
        </w:trPr>
        <w:tc>
          <w:tcPr>
            <w:tcW w:w="900" w:type="dxa"/>
            <w:shd w:val="clear" w:color="auto" w:fill="auto"/>
          </w:tcPr>
          <w:p w14:paraId="4D8B98D5" w14:textId="77777777" w:rsidR="00CF3F2D" w:rsidRPr="00187B9E" w:rsidRDefault="00CF3F2D" w:rsidP="00467E8A">
            <w:r w:rsidRPr="00187B9E">
              <w:t>8</w:t>
            </w:r>
          </w:p>
        </w:tc>
        <w:tc>
          <w:tcPr>
            <w:tcW w:w="1772" w:type="dxa"/>
            <w:shd w:val="clear" w:color="auto" w:fill="auto"/>
          </w:tcPr>
          <w:p w14:paraId="7F72F546" w14:textId="77777777" w:rsidR="00CF3F2D" w:rsidRPr="00187B9E" w:rsidRDefault="00CF3F2D" w:rsidP="00467E8A">
            <w:pPr>
              <w:rPr>
                <w:rFonts w:cs="Arial"/>
                <w:b/>
                <w:bCs/>
              </w:rPr>
            </w:pPr>
            <w:r w:rsidRPr="00187B9E">
              <w:rPr>
                <w:rStyle w:val="SAPEmphasis"/>
              </w:rPr>
              <w:t>Create Additional Capital Formation Contract (Optional)</w:t>
            </w:r>
          </w:p>
        </w:tc>
        <w:tc>
          <w:tcPr>
            <w:tcW w:w="3060" w:type="dxa"/>
            <w:shd w:val="clear" w:color="auto" w:fill="auto"/>
          </w:tcPr>
          <w:p w14:paraId="78386CB9" w14:textId="77777777" w:rsidR="00CF3F2D" w:rsidRPr="00187B9E" w:rsidRDefault="00CF3F2D" w:rsidP="00467E8A">
            <w:r w:rsidRPr="00187B9E">
              <w:t>If needed, repeat test steps # 6 and # 7 for additional contracts,</w:t>
            </w:r>
          </w:p>
        </w:tc>
        <w:tc>
          <w:tcPr>
            <w:tcW w:w="4410" w:type="dxa"/>
            <w:shd w:val="clear" w:color="auto" w:fill="auto"/>
          </w:tcPr>
          <w:p w14:paraId="27AFDD6F" w14:textId="77777777" w:rsidR="00CF3F2D" w:rsidRPr="00187B9E" w:rsidRDefault="00CF3F2D" w:rsidP="00467E8A">
            <w:pPr>
              <w:rPr>
                <w:rStyle w:val="SAPScreenElement"/>
              </w:rPr>
            </w:pPr>
          </w:p>
        </w:tc>
        <w:tc>
          <w:tcPr>
            <w:tcW w:w="2880" w:type="dxa"/>
            <w:shd w:val="clear" w:color="auto" w:fill="auto"/>
          </w:tcPr>
          <w:p w14:paraId="20CEB847" w14:textId="77777777" w:rsidR="00CF3F2D" w:rsidRPr="00187B9E" w:rsidRDefault="00CF3F2D" w:rsidP="00467E8A"/>
        </w:tc>
        <w:tc>
          <w:tcPr>
            <w:tcW w:w="1264" w:type="dxa"/>
          </w:tcPr>
          <w:p w14:paraId="3580442D" w14:textId="77777777" w:rsidR="00CF3F2D" w:rsidRPr="00187B9E" w:rsidRDefault="00CF3F2D" w:rsidP="00467E8A">
            <w:pPr>
              <w:rPr>
                <w:rFonts w:cs="Arial"/>
                <w:bCs/>
              </w:rPr>
            </w:pPr>
          </w:p>
        </w:tc>
      </w:tr>
    </w:tbl>
    <w:p w14:paraId="5861B959" w14:textId="77777777" w:rsidR="00CF3F2D" w:rsidRPr="00CF3F2D" w:rsidRDefault="00CF3F2D" w:rsidP="00CF3F2D"/>
    <w:p w14:paraId="13EE563D" w14:textId="52EF7332" w:rsidR="00BE0FA9" w:rsidRDefault="00BE0FA9" w:rsidP="005F371D">
      <w:pPr>
        <w:pStyle w:val="Heading3"/>
      </w:pPr>
      <w:del w:id="1131" w:author="Author" w:date="2017-12-29T12:43:00Z">
        <w:r w:rsidRPr="00EB2E98" w:rsidDel="00060B96">
          <w:delText>Payroll-Relevant Employee Data</w:delText>
        </w:r>
        <w:r w:rsidDel="00060B96">
          <w:delText xml:space="preserve"> for </w:delText>
        </w:r>
      </w:del>
      <w:bookmarkStart w:id="1132" w:name="_Toc507433238"/>
      <w:r>
        <w:t>France (FR)</w:t>
      </w:r>
      <w:bookmarkEnd w:id="1132"/>
    </w:p>
    <w:p w14:paraId="73C9D217" w14:textId="77777777" w:rsidR="00F2790E" w:rsidRPr="00187B9E" w:rsidRDefault="00F2790E" w:rsidP="00467E8A">
      <w:pPr>
        <w:pStyle w:val="Heading4"/>
      </w:pPr>
      <w:bookmarkStart w:id="1133" w:name="_Toc471909987"/>
      <w:bookmarkStart w:id="1134" w:name="_Toc499727210"/>
      <w:bookmarkStart w:id="1135" w:name="_Toc507433239"/>
      <w:bookmarkStart w:id="1136" w:name="_Toc464837536"/>
      <w:r w:rsidRPr="00187B9E">
        <w:t>Maintain</w:t>
      </w:r>
      <w:r>
        <w:t>ing</w:t>
      </w:r>
      <w:r w:rsidRPr="00187B9E">
        <w:t xml:space="preserve"> </w:t>
      </w:r>
      <w:r>
        <w:t>Contract Elements</w:t>
      </w:r>
      <w:bookmarkEnd w:id="1133"/>
      <w:bookmarkEnd w:id="1134"/>
      <w:bookmarkEnd w:id="1135"/>
    </w:p>
    <w:p w14:paraId="208DB6B7" w14:textId="77777777" w:rsidR="00F2790E" w:rsidRPr="00187B9E" w:rsidRDefault="00F2790E" w:rsidP="00F2790E">
      <w:pPr>
        <w:pStyle w:val="SAPKeyblockTitle"/>
      </w:pPr>
      <w:r w:rsidRPr="00187B9E">
        <w:t>Test Administration</w:t>
      </w:r>
    </w:p>
    <w:p w14:paraId="77A755C8" w14:textId="77777777" w:rsidR="00F2790E" w:rsidRPr="009F4CD2" w:rsidRDefault="00F2790E" w:rsidP="00F2790E">
      <w:r w:rsidRPr="009F4CD2">
        <w:t>Customer project: Fill in the project-specific parts (</w:t>
      </w:r>
      <w:r>
        <w:t>between &lt;brackets&gt;</w:t>
      </w:r>
      <w:r w:rsidRPr="009F4CD2">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F2790E" w:rsidRPr="009F4CD2" w14:paraId="2A0614F1"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6992C88C" w14:textId="77777777" w:rsidR="00F2790E" w:rsidRPr="009F4CD2" w:rsidRDefault="00F2790E" w:rsidP="00467E8A">
            <w:pPr>
              <w:rPr>
                <w:rStyle w:val="SAPEmphasis"/>
              </w:rPr>
            </w:pPr>
            <w:r w:rsidRPr="009F4CD2">
              <w:rPr>
                <w:rStyle w:val="SAPEmphasis"/>
                <w:lang w:eastAsia="zh-CN"/>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3F249C78" w14:textId="77777777" w:rsidR="00F2790E" w:rsidRPr="009F4CD2" w:rsidRDefault="00F2790E" w:rsidP="00467E8A">
            <w:pPr>
              <w:rPr>
                <w:lang w:eastAsia="zh-CN"/>
              </w:rPr>
            </w:pPr>
            <w:r w:rsidRPr="009F4CD2">
              <w:rPr>
                <w:lang w:eastAsia="zh-CN"/>
              </w:rPr>
              <w:t>&lt;X.XX&gt;</w:t>
            </w:r>
          </w:p>
        </w:tc>
        <w:tc>
          <w:tcPr>
            <w:tcW w:w="2401" w:type="dxa"/>
            <w:tcBorders>
              <w:top w:val="single" w:sz="8" w:space="0" w:color="999999"/>
              <w:left w:val="single" w:sz="8" w:space="0" w:color="999999"/>
              <w:bottom w:val="single" w:sz="8" w:space="0" w:color="999999"/>
              <w:right w:val="single" w:sz="8" w:space="0" w:color="999999"/>
            </w:tcBorders>
            <w:hideMark/>
          </w:tcPr>
          <w:p w14:paraId="7A9379DD" w14:textId="77777777" w:rsidR="00F2790E" w:rsidRPr="009F4CD2" w:rsidRDefault="00F2790E" w:rsidP="00467E8A">
            <w:pPr>
              <w:rPr>
                <w:rStyle w:val="SAPEmphasis"/>
              </w:rPr>
            </w:pPr>
            <w:r w:rsidRPr="009F4CD2">
              <w:rPr>
                <w:rStyle w:val="SAPEmphasis"/>
                <w:lang w:eastAsia="zh-CN"/>
              </w:rPr>
              <w:t>Tester Name</w:t>
            </w:r>
          </w:p>
        </w:tc>
        <w:tc>
          <w:tcPr>
            <w:tcW w:w="2401" w:type="dxa"/>
            <w:tcBorders>
              <w:top w:val="single" w:sz="8" w:space="0" w:color="999999"/>
              <w:left w:val="single" w:sz="8" w:space="0" w:color="999999"/>
              <w:bottom w:val="single" w:sz="8" w:space="0" w:color="999999"/>
              <w:right w:val="single" w:sz="8" w:space="0" w:color="999999"/>
            </w:tcBorders>
          </w:tcPr>
          <w:p w14:paraId="06B6FE10" w14:textId="77777777" w:rsidR="00F2790E" w:rsidRPr="009F4CD2" w:rsidRDefault="00F2790E" w:rsidP="00467E8A">
            <w:pPr>
              <w:rPr>
                <w:lang w:eastAsia="zh-CN"/>
              </w:rPr>
            </w:pPr>
            <w:r>
              <w:rPr>
                <w:lang w:eastAsia="zh-CN"/>
              </w:rP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353D5925" w14:textId="77777777" w:rsidR="00F2790E" w:rsidRPr="009F4CD2" w:rsidRDefault="00F2790E" w:rsidP="00467E8A">
            <w:pPr>
              <w:rPr>
                <w:rStyle w:val="SAPEmphasis"/>
              </w:rPr>
            </w:pPr>
            <w:r w:rsidRPr="009F4CD2">
              <w:rPr>
                <w:rStyle w:val="SAPEmphasis"/>
                <w:lang w:eastAsia="zh-CN"/>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0D91B62A" w14:textId="77777777" w:rsidR="00F2790E" w:rsidRPr="009F4CD2" w:rsidRDefault="00F2790E" w:rsidP="00467E8A">
            <w:pPr>
              <w:rPr>
                <w:lang w:eastAsia="zh-CN"/>
              </w:rPr>
            </w:pPr>
            <w:r>
              <w:rPr>
                <w:lang w:eastAsia="zh-CN"/>
              </w:rPr>
              <w:t>&lt;date&gt;</w:t>
            </w:r>
          </w:p>
        </w:tc>
      </w:tr>
      <w:tr w:rsidR="00F2790E" w:rsidRPr="009F4CD2" w14:paraId="16B21630"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465E376B" w14:textId="77777777" w:rsidR="00F2790E" w:rsidRPr="009F4CD2" w:rsidRDefault="00F2790E" w:rsidP="00467E8A">
            <w:pPr>
              <w:rPr>
                <w:rStyle w:val="SAPEmphasis"/>
              </w:rPr>
            </w:pPr>
            <w:r w:rsidRPr="009F4CD2">
              <w:rPr>
                <w:rStyle w:val="SAPEmphasis"/>
                <w:lang w:eastAsia="zh-CN"/>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2780E3DB" w14:textId="77777777" w:rsidR="00F2790E" w:rsidRPr="009F4CD2" w:rsidRDefault="00F2790E" w:rsidP="00467E8A">
            <w:pPr>
              <w:rPr>
                <w:lang w:eastAsia="zh-CN"/>
              </w:rPr>
            </w:pPr>
            <w:r w:rsidRPr="00187B9E">
              <w:t xml:space="preserve">HR </w:t>
            </w:r>
            <w:r w:rsidRPr="009F4CD2">
              <w:t>Administrator</w:t>
            </w:r>
          </w:p>
        </w:tc>
      </w:tr>
      <w:tr w:rsidR="00F2790E" w:rsidRPr="009F4CD2" w14:paraId="5FC01BAF"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4909E9CE" w14:textId="77777777" w:rsidR="00F2790E" w:rsidRPr="009F4CD2" w:rsidRDefault="00F2790E" w:rsidP="00467E8A">
            <w:pPr>
              <w:rPr>
                <w:rStyle w:val="SAPEmphasis"/>
              </w:rPr>
            </w:pPr>
            <w:r w:rsidRPr="009F4CD2">
              <w:rPr>
                <w:rStyle w:val="SAPEmphasis"/>
                <w:lang w:eastAsia="zh-CN"/>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1C5B70C9" w14:textId="77777777" w:rsidR="00F2790E" w:rsidRPr="009F4CD2" w:rsidRDefault="00F2790E" w:rsidP="00467E8A">
            <w:pPr>
              <w:rPr>
                <w:lang w:eastAsia="zh-CN"/>
              </w:rPr>
            </w:pPr>
            <w:r w:rsidRPr="009F4CD2">
              <w:rPr>
                <w:lang w:eastAsia="zh-CN"/>
              </w:rPr>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7B02868A" w14:textId="77777777" w:rsidR="00F2790E" w:rsidRPr="009F4CD2" w:rsidRDefault="00F2790E" w:rsidP="00467E8A">
            <w:pPr>
              <w:rPr>
                <w:rStyle w:val="SAPEmphasis"/>
              </w:rPr>
            </w:pPr>
            <w:r w:rsidRPr="009F4CD2">
              <w:rPr>
                <w:rStyle w:val="SAPEmphasis"/>
                <w:lang w:eastAsia="zh-CN"/>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2AF04CD4" w14:textId="3947579D" w:rsidR="00F2790E" w:rsidRPr="009F4CD2" w:rsidRDefault="001861CE" w:rsidP="00467E8A">
            <w:pPr>
              <w:rPr>
                <w:lang w:eastAsia="zh-CN"/>
              </w:rPr>
            </w:pPr>
            <w:r>
              <w:rPr>
                <w:lang w:eastAsia="zh-CN"/>
              </w:rPr>
              <w:t>&lt;duration&gt;</w:t>
            </w:r>
          </w:p>
        </w:tc>
      </w:tr>
    </w:tbl>
    <w:p w14:paraId="67F2EB07" w14:textId="77777777" w:rsidR="00F2790E" w:rsidRDefault="00F2790E" w:rsidP="00F2790E">
      <w:pPr>
        <w:pStyle w:val="SAPKeyblockTitle"/>
      </w:pPr>
      <w:r w:rsidRPr="00187B9E">
        <w:t>Purpose</w:t>
      </w:r>
    </w:p>
    <w:p w14:paraId="6D2F5F4E" w14:textId="77777777" w:rsidR="00F2790E" w:rsidRPr="00683AF4" w:rsidRDefault="00F2790E" w:rsidP="00F2790E">
      <w:pPr>
        <w:pStyle w:val="sapxdpparagraph"/>
        <w:shd w:val="clear" w:color="auto" w:fill="FFFFFF"/>
        <w:spacing w:line="360" w:lineRule="auto"/>
        <w:rPr>
          <w:lang w:val="en"/>
        </w:rPr>
      </w:pPr>
      <w:r w:rsidRPr="00683AF4">
        <w:rPr>
          <w:rFonts w:ascii="BentonSans Book" w:eastAsia="MS Mincho" w:hAnsi="BentonSans Book"/>
          <w:sz w:val="18"/>
          <w:lang w:val="en-US"/>
        </w:rPr>
        <w:t>The HR Administrator</w:t>
      </w:r>
      <w:r w:rsidRPr="00683AF4" w:rsidDel="00455A3A">
        <w:rPr>
          <w:rFonts w:ascii="BentonSans Book" w:eastAsia="MS Mincho" w:hAnsi="BentonSans Book"/>
          <w:sz w:val="18"/>
          <w:lang w:val="en-US"/>
        </w:rPr>
        <w:t xml:space="preserve"> </w:t>
      </w:r>
      <w:r w:rsidRPr="00683AF4">
        <w:rPr>
          <w:rFonts w:ascii="BentonSans Book" w:eastAsia="MS Mincho" w:hAnsi="BentonSans Book"/>
          <w:sz w:val="18"/>
          <w:lang w:val="en-US"/>
        </w:rPr>
        <w:t xml:space="preserve">maintains data related to the employee’s employment contract. </w:t>
      </w:r>
    </w:p>
    <w:p w14:paraId="4D682587" w14:textId="77777777" w:rsidR="00F2790E" w:rsidRPr="009F4CD2" w:rsidRDefault="00F2790E" w:rsidP="00F2790E">
      <w:pPr>
        <w:pStyle w:val="SAPKeyblockTitle"/>
      </w:pPr>
      <w:r w:rsidRPr="009F4CD2">
        <w:t>Procedure</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1498"/>
        <w:gridCol w:w="2912"/>
        <w:gridCol w:w="4860"/>
        <w:gridCol w:w="2852"/>
        <w:gridCol w:w="1264"/>
      </w:tblGrid>
      <w:tr w:rsidR="00F2790E" w:rsidRPr="009F4CD2" w14:paraId="65F0AD1B" w14:textId="77777777" w:rsidTr="00467E8A">
        <w:trPr>
          <w:trHeight w:val="517"/>
          <w:tblHeader/>
        </w:trPr>
        <w:tc>
          <w:tcPr>
            <w:tcW w:w="900" w:type="dxa"/>
            <w:shd w:val="clear" w:color="auto" w:fill="999999"/>
          </w:tcPr>
          <w:p w14:paraId="2F747EFD" w14:textId="77777777" w:rsidR="00F2790E" w:rsidRPr="009F4CD2" w:rsidRDefault="00F2790E" w:rsidP="00467E8A">
            <w:pPr>
              <w:pStyle w:val="TableHeading"/>
              <w:rPr>
                <w:rFonts w:ascii="BentonSans Bold" w:hAnsi="BentonSans Bold"/>
                <w:bCs/>
                <w:color w:val="FFFFFF"/>
                <w:sz w:val="18"/>
              </w:rPr>
            </w:pPr>
            <w:r w:rsidRPr="009F4CD2">
              <w:rPr>
                <w:rFonts w:ascii="BentonSans Bold" w:hAnsi="BentonSans Bold"/>
                <w:bCs/>
                <w:color w:val="FFFFFF"/>
                <w:sz w:val="18"/>
              </w:rPr>
              <w:t>Test Step #</w:t>
            </w:r>
          </w:p>
        </w:tc>
        <w:tc>
          <w:tcPr>
            <w:tcW w:w="1498" w:type="dxa"/>
            <w:shd w:val="clear" w:color="auto" w:fill="999999"/>
          </w:tcPr>
          <w:p w14:paraId="23388CAC" w14:textId="77777777" w:rsidR="00F2790E" w:rsidRPr="009F4CD2" w:rsidRDefault="00F2790E" w:rsidP="00467E8A">
            <w:pPr>
              <w:pStyle w:val="TableHeading"/>
              <w:rPr>
                <w:rFonts w:ascii="BentonSans Bold" w:hAnsi="BentonSans Bold"/>
                <w:bCs/>
                <w:color w:val="FFFFFF"/>
                <w:sz w:val="18"/>
              </w:rPr>
            </w:pPr>
            <w:r w:rsidRPr="009F4CD2">
              <w:rPr>
                <w:rFonts w:ascii="BentonSans Bold" w:hAnsi="BentonSans Bold"/>
                <w:bCs/>
                <w:color w:val="FFFFFF"/>
                <w:sz w:val="18"/>
              </w:rPr>
              <w:t>Test Step Name</w:t>
            </w:r>
          </w:p>
        </w:tc>
        <w:tc>
          <w:tcPr>
            <w:tcW w:w="2912" w:type="dxa"/>
            <w:shd w:val="clear" w:color="auto" w:fill="999999"/>
          </w:tcPr>
          <w:p w14:paraId="4B797761" w14:textId="77777777" w:rsidR="00F2790E" w:rsidRPr="009F4CD2" w:rsidRDefault="00F2790E" w:rsidP="00467E8A">
            <w:pPr>
              <w:pStyle w:val="TableHeading"/>
              <w:rPr>
                <w:rFonts w:ascii="BentonSans Bold" w:hAnsi="BentonSans Bold"/>
                <w:bCs/>
                <w:color w:val="FFFFFF"/>
                <w:sz w:val="18"/>
              </w:rPr>
            </w:pPr>
            <w:r w:rsidRPr="009F4CD2">
              <w:rPr>
                <w:rFonts w:ascii="BentonSans Bold" w:hAnsi="BentonSans Bold"/>
                <w:bCs/>
                <w:color w:val="FFFFFF"/>
                <w:sz w:val="18"/>
              </w:rPr>
              <w:t>Instruction</w:t>
            </w:r>
          </w:p>
        </w:tc>
        <w:tc>
          <w:tcPr>
            <w:tcW w:w="4860" w:type="dxa"/>
            <w:shd w:val="clear" w:color="auto" w:fill="999999"/>
          </w:tcPr>
          <w:p w14:paraId="0DE5965D" w14:textId="77777777" w:rsidR="00F2790E" w:rsidRPr="009F4CD2" w:rsidRDefault="00F2790E" w:rsidP="00467E8A">
            <w:pPr>
              <w:pStyle w:val="TableHeading"/>
              <w:rPr>
                <w:rFonts w:ascii="BentonSans Bold" w:hAnsi="BentonSans Bold"/>
                <w:bCs/>
                <w:color w:val="FFFFFF"/>
                <w:sz w:val="18"/>
              </w:rPr>
            </w:pPr>
            <w:r w:rsidRPr="009F4CD2">
              <w:rPr>
                <w:rFonts w:ascii="BentonSans Bold" w:hAnsi="BentonSans Bold"/>
                <w:bCs/>
                <w:color w:val="FFFFFF"/>
                <w:sz w:val="18"/>
              </w:rPr>
              <w:t>User Entries:</w:t>
            </w:r>
            <w:r w:rsidRPr="009F4CD2">
              <w:rPr>
                <w:rFonts w:ascii="BentonSans Bold" w:hAnsi="BentonSans Bold"/>
                <w:bCs/>
                <w:color w:val="FFFFFF"/>
                <w:sz w:val="18"/>
              </w:rPr>
              <w:br/>
              <w:t>Field Name: User Action and Value</w:t>
            </w:r>
          </w:p>
        </w:tc>
        <w:tc>
          <w:tcPr>
            <w:tcW w:w="2852" w:type="dxa"/>
            <w:shd w:val="clear" w:color="auto" w:fill="999999"/>
          </w:tcPr>
          <w:p w14:paraId="3BC62442" w14:textId="77777777" w:rsidR="00F2790E" w:rsidRPr="009F4CD2" w:rsidRDefault="00F2790E" w:rsidP="00467E8A">
            <w:pPr>
              <w:pStyle w:val="TableHeading"/>
              <w:rPr>
                <w:rFonts w:ascii="BentonSans Bold" w:hAnsi="BentonSans Bold"/>
                <w:bCs/>
                <w:color w:val="FFFFFF"/>
                <w:sz w:val="18"/>
              </w:rPr>
            </w:pPr>
            <w:r w:rsidRPr="009F4CD2">
              <w:rPr>
                <w:rFonts w:ascii="BentonSans Bold" w:hAnsi="BentonSans Bold"/>
                <w:bCs/>
                <w:color w:val="FFFFFF"/>
                <w:sz w:val="18"/>
              </w:rPr>
              <w:t>Expected Result</w:t>
            </w:r>
          </w:p>
        </w:tc>
        <w:tc>
          <w:tcPr>
            <w:tcW w:w="1264" w:type="dxa"/>
            <w:shd w:val="clear" w:color="auto" w:fill="999999"/>
          </w:tcPr>
          <w:p w14:paraId="3B69D3D7" w14:textId="77777777" w:rsidR="00F2790E" w:rsidRPr="009F4CD2" w:rsidRDefault="00F2790E" w:rsidP="00467E8A">
            <w:pPr>
              <w:pStyle w:val="TableHeading"/>
              <w:rPr>
                <w:rFonts w:ascii="BentonSans Bold" w:hAnsi="BentonSans Bold"/>
                <w:bCs/>
                <w:color w:val="FFFFFF"/>
                <w:sz w:val="18"/>
              </w:rPr>
            </w:pPr>
            <w:r w:rsidRPr="009F4CD2">
              <w:rPr>
                <w:rFonts w:ascii="BentonSans Bold" w:hAnsi="BentonSans Bold"/>
                <w:bCs/>
                <w:color w:val="FFFFFF"/>
                <w:sz w:val="18"/>
              </w:rPr>
              <w:t>Pass / Fail / Comment</w:t>
            </w:r>
          </w:p>
        </w:tc>
      </w:tr>
      <w:tr w:rsidR="00F2790E" w:rsidRPr="009F4CD2" w14:paraId="67154D7B" w14:textId="77777777" w:rsidTr="00467E8A">
        <w:trPr>
          <w:trHeight w:val="288"/>
        </w:trPr>
        <w:tc>
          <w:tcPr>
            <w:tcW w:w="900" w:type="dxa"/>
            <w:shd w:val="clear" w:color="auto" w:fill="auto"/>
          </w:tcPr>
          <w:p w14:paraId="5D2DC205" w14:textId="77777777" w:rsidR="00F2790E" w:rsidRPr="009F4CD2" w:rsidRDefault="00F2790E" w:rsidP="00467E8A">
            <w:r w:rsidRPr="009F4CD2">
              <w:t>1</w:t>
            </w:r>
          </w:p>
        </w:tc>
        <w:tc>
          <w:tcPr>
            <w:tcW w:w="1498" w:type="dxa"/>
            <w:shd w:val="clear" w:color="auto" w:fill="auto"/>
          </w:tcPr>
          <w:p w14:paraId="3F791228" w14:textId="77777777" w:rsidR="00F2790E" w:rsidRPr="00386D74" w:rsidRDefault="00F2790E" w:rsidP="00467E8A">
            <w:pPr>
              <w:rPr>
                <w:rStyle w:val="SAPEmphasis"/>
              </w:rPr>
            </w:pPr>
            <w:r w:rsidRPr="00386D74">
              <w:rPr>
                <w:rStyle w:val="SAPEmphasis"/>
              </w:rPr>
              <w:t>Log on</w:t>
            </w:r>
          </w:p>
        </w:tc>
        <w:tc>
          <w:tcPr>
            <w:tcW w:w="2912" w:type="dxa"/>
            <w:shd w:val="clear" w:color="auto" w:fill="auto"/>
          </w:tcPr>
          <w:p w14:paraId="22BA684B" w14:textId="77777777" w:rsidR="00F2790E" w:rsidRPr="009F4CD2" w:rsidRDefault="00F2790E" w:rsidP="00467E8A">
            <w:r w:rsidRPr="009F4CD2">
              <w:t xml:space="preserve">Log on to </w:t>
            </w:r>
            <w:r w:rsidRPr="00810BD3">
              <w:rPr>
                <w:rStyle w:val="SAPScreenElement"/>
                <w:color w:val="auto"/>
              </w:rPr>
              <w:t>Employee Central</w:t>
            </w:r>
            <w:r w:rsidRPr="00810BD3">
              <w:t xml:space="preserve"> </w:t>
            </w:r>
            <w:r w:rsidRPr="009F4CD2">
              <w:t>as an HR Administrator.</w:t>
            </w:r>
          </w:p>
        </w:tc>
        <w:tc>
          <w:tcPr>
            <w:tcW w:w="4860" w:type="dxa"/>
            <w:shd w:val="clear" w:color="auto" w:fill="auto"/>
          </w:tcPr>
          <w:p w14:paraId="643FBDF7" w14:textId="77777777" w:rsidR="00F2790E" w:rsidRPr="009F4CD2" w:rsidRDefault="00F2790E" w:rsidP="00467E8A"/>
        </w:tc>
        <w:tc>
          <w:tcPr>
            <w:tcW w:w="2852" w:type="dxa"/>
            <w:shd w:val="clear" w:color="auto" w:fill="auto"/>
          </w:tcPr>
          <w:p w14:paraId="7C6799D3" w14:textId="77777777" w:rsidR="00F2790E" w:rsidRPr="009F4CD2" w:rsidRDefault="00F2790E" w:rsidP="00467E8A">
            <w:r w:rsidRPr="009F4CD2">
              <w:t xml:space="preserve">The </w:t>
            </w:r>
            <w:r w:rsidRPr="009F4CD2">
              <w:rPr>
                <w:rStyle w:val="SAPScreenElement"/>
              </w:rPr>
              <w:t>Home</w:t>
            </w:r>
            <w:r w:rsidRPr="009F4CD2">
              <w:t xml:space="preserve"> page is displayed.</w:t>
            </w:r>
          </w:p>
        </w:tc>
        <w:tc>
          <w:tcPr>
            <w:tcW w:w="1264" w:type="dxa"/>
          </w:tcPr>
          <w:p w14:paraId="2D851F7A" w14:textId="77777777" w:rsidR="00F2790E" w:rsidRPr="009F4CD2" w:rsidRDefault="00F2790E" w:rsidP="00467E8A">
            <w:pPr>
              <w:rPr>
                <w:rFonts w:cs="Arial"/>
                <w:bCs/>
              </w:rPr>
            </w:pPr>
          </w:p>
        </w:tc>
      </w:tr>
      <w:tr w:rsidR="00F2790E" w:rsidRPr="009F4CD2" w14:paraId="670FAD11" w14:textId="77777777" w:rsidTr="00467E8A">
        <w:trPr>
          <w:trHeight w:val="1137"/>
        </w:trPr>
        <w:tc>
          <w:tcPr>
            <w:tcW w:w="900" w:type="dxa"/>
            <w:shd w:val="clear" w:color="auto" w:fill="auto"/>
          </w:tcPr>
          <w:p w14:paraId="374A506F" w14:textId="77777777" w:rsidR="00F2790E" w:rsidRPr="009F4CD2" w:rsidRDefault="00F2790E" w:rsidP="00467E8A">
            <w:r w:rsidRPr="009F4CD2">
              <w:t>2</w:t>
            </w:r>
          </w:p>
        </w:tc>
        <w:tc>
          <w:tcPr>
            <w:tcW w:w="1498" w:type="dxa"/>
            <w:shd w:val="clear" w:color="auto" w:fill="auto"/>
          </w:tcPr>
          <w:p w14:paraId="38FC899E" w14:textId="77777777" w:rsidR="00F2790E" w:rsidRPr="00386D74" w:rsidRDefault="00F2790E" w:rsidP="00467E8A">
            <w:pPr>
              <w:rPr>
                <w:rStyle w:val="SAPEmphasis"/>
              </w:rPr>
            </w:pPr>
            <w:r w:rsidRPr="00386D74">
              <w:rPr>
                <w:rStyle w:val="SAPEmphasis"/>
              </w:rPr>
              <w:t>Search Employee</w:t>
            </w:r>
          </w:p>
        </w:tc>
        <w:tc>
          <w:tcPr>
            <w:tcW w:w="2912" w:type="dxa"/>
            <w:shd w:val="clear" w:color="auto" w:fill="auto"/>
          </w:tcPr>
          <w:p w14:paraId="4B383D54" w14:textId="77777777" w:rsidR="00F2790E" w:rsidRPr="009F4CD2" w:rsidRDefault="00F2790E" w:rsidP="00467E8A">
            <w:r w:rsidRPr="009F4CD2">
              <w:t>In the</w:t>
            </w:r>
            <w:r w:rsidRPr="009F4CD2">
              <w:rPr>
                <w:rStyle w:val="SAPScreenElement"/>
              </w:rPr>
              <w:t xml:space="preserve"> Search </w:t>
            </w:r>
            <w:r>
              <w:rPr>
                <w:rStyle w:val="SAPScreenElement"/>
              </w:rPr>
              <w:t>for actions or people</w:t>
            </w:r>
            <w:r w:rsidRPr="007D2354">
              <w:t xml:space="preserve"> </w:t>
            </w:r>
            <w:r w:rsidRPr="00F36E6B">
              <w:t>box</w:t>
            </w:r>
            <w:r>
              <w:t>,</w:t>
            </w:r>
            <w:r w:rsidRPr="009F4CD2">
              <w:t xml:space="preserve"> in the top right corner of the </w:t>
            </w:r>
            <w:r>
              <w:t>screen,</w:t>
            </w:r>
            <w:r w:rsidRPr="009F4CD2">
              <w:t xml:space="preserve"> enter the name (or name parts) of the employee for whom you want to maintain data.</w:t>
            </w:r>
          </w:p>
        </w:tc>
        <w:tc>
          <w:tcPr>
            <w:tcW w:w="4860" w:type="dxa"/>
            <w:shd w:val="clear" w:color="auto" w:fill="auto"/>
          </w:tcPr>
          <w:p w14:paraId="47958B91" w14:textId="77777777" w:rsidR="00F2790E" w:rsidRPr="009F4CD2" w:rsidRDefault="00F2790E" w:rsidP="00467E8A"/>
        </w:tc>
        <w:tc>
          <w:tcPr>
            <w:tcW w:w="2852" w:type="dxa"/>
            <w:shd w:val="clear" w:color="auto" w:fill="auto"/>
          </w:tcPr>
          <w:p w14:paraId="4F182187" w14:textId="77777777" w:rsidR="00F2790E" w:rsidRPr="009F4CD2" w:rsidRDefault="00F2790E" w:rsidP="00467E8A">
            <w:r>
              <w:t xml:space="preserve">The autocomplete functionality suggests </w:t>
            </w:r>
            <w:r w:rsidRPr="009F4CD2">
              <w:t>a list of employees matching your search criteria.</w:t>
            </w:r>
          </w:p>
        </w:tc>
        <w:tc>
          <w:tcPr>
            <w:tcW w:w="1264" w:type="dxa"/>
          </w:tcPr>
          <w:p w14:paraId="6BCB0870" w14:textId="77777777" w:rsidR="00F2790E" w:rsidRPr="009F4CD2" w:rsidRDefault="00F2790E" w:rsidP="00467E8A">
            <w:pPr>
              <w:rPr>
                <w:rFonts w:cs="Arial"/>
                <w:bCs/>
              </w:rPr>
            </w:pPr>
          </w:p>
        </w:tc>
      </w:tr>
      <w:tr w:rsidR="00F2790E" w:rsidRPr="009F4CD2" w14:paraId="27B0992F" w14:textId="77777777" w:rsidTr="00467E8A">
        <w:trPr>
          <w:trHeight w:val="576"/>
        </w:trPr>
        <w:tc>
          <w:tcPr>
            <w:tcW w:w="900" w:type="dxa"/>
            <w:shd w:val="clear" w:color="auto" w:fill="auto"/>
          </w:tcPr>
          <w:p w14:paraId="5F6F5318" w14:textId="77777777" w:rsidR="00F2790E" w:rsidRPr="009F4CD2" w:rsidRDefault="00F2790E" w:rsidP="00467E8A">
            <w:r w:rsidRPr="009F4CD2">
              <w:t>3</w:t>
            </w:r>
          </w:p>
        </w:tc>
        <w:tc>
          <w:tcPr>
            <w:tcW w:w="1498" w:type="dxa"/>
            <w:shd w:val="clear" w:color="auto" w:fill="auto"/>
          </w:tcPr>
          <w:p w14:paraId="4CD3AB77" w14:textId="77777777" w:rsidR="00F2790E" w:rsidRPr="00386D74" w:rsidRDefault="00F2790E" w:rsidP="00467E8A">
            <w:pPr>
              <w:rPr>
                <w:rStyle w:val="SAPEmphasis"/>
              </w:rPr>
            </w:pPr>
            <w:r w:rsidRPr="00386D74">
              <w:rPr>
                <w:rStyle w:val="SAPEmphasis"/>
              </w:rPr>
              <w:t>Select Employee</w:t>
            </w:r>
          </w:p>
        </w:tc>
        <w:tc>
          <w:tcPr>
            <w:tcW w:w="2912" w:type="dxa"/>
            <w:shd w:val="clear" w:color="auto" w:fill="auto"/>
          </w:tcPr>
          <w:p w14:paraId="6F65D5B6" w14:textId="77777777" w:rsidR="00F2790E" w:rsidRPr="009F4CD2" w:rsidRDefault="00F2790E" w:rsidP="00467E8A">
            <w:r w:rsidRPr="009F4CD2">
              <w:rPr>
                <w:rFonts w:cs="Arial"/>
                <w:bCs/>
              </w:rPr>
              <w:t>Select the appropriate employee from the result list.</w:t>
            </w:r>
          </w:p>
        </w:tc>
        <w:tc>
          <w:tcPr>
            <w:tcW w:w="4860" w:type="dxa"/>
            <w:shd w:val="clear" w:color="auto" w:fill="auto"/>
          </w:tcPr>
          <w:p w14:paraId="30C48D05" w14:textId="77777777" w:rsidR="00F2790E" w:rsidRPr="009F4CD2" w:rsidRDefault="00F2790E" w:rsidP="00467E8A"/>
        </w:tc>
        <w:tc>
          <w:tcPr>
            <w:tcW w:w="2852" w:type="dxa"/>
            <w:shd w:val="clear" w:color="auto" w:fill="auto"/>
          </w:tcPr>
          <w:p w14:paraId="7F62D3DA" w14:textId="77777777" w:rsidR="00F2790E" w:rsidRPr="009F4CD2" w:rsidRDefault="00F2790E" w:rsidP="00467E8A">
            <w:r w:rsidRPr="009F4CD2">
              <w:t xml:space="preserve">You are directed to the </w:t>
            </w:r>
            <w:r w:rsidRPr="009F4CD2">
              <w:rPr>
                <w:rStyle w:val="SAPScreenElement"/>
              </w:rPr>
              <w:t>Employee Files</w:t>
            </w:r>
            <w:r w:rsidRPr="009F4CD2">
              <w:t xml:space="preserve"> page in which the profile of the employee is displayed.</w:t>
            </w:r>
          </w:p>
        </w:tc>
        <w:tc>
          <w:tcPr>
            <w:tcW w:w="1264" w:type="dxa"/>
          </w:tcPr>
          <w:p w14:paraId="0D6646A3" w14:textId="77777777" w:rsidR="00F2790E" w:rsidRPr="009F4CD2" w:rsidRDefault="00F2790E" w:rsidP="00467E8A">
            <w:pPr>
              <w:rPr>
                <w:rFonts w:cs="Arial"/>
                <w:bCs/>
              </w:rPr>
            </w:pPr>
          </w:p>
        </w:tc>
      </w:tr>
      <w:tr w:rsidR="00F2790E" w:rsidRPr="009F4CD2" w14:paraId="558CD1E6" w14:textId="77777777" w:rsidTr="00467E8A">
        <w:trPr>
          <w:trHeight w:val="144"/>
        </w:trPr>
        <w:tc>
          <w:tcPr>
            <w:tcW w:w="900" w:type="dxa"/>
            <w:shd w:val="clear" w:color="auto" w:fill="auto"/>
          </w:tcPr>
          <w:p w14:paraId="3CF15BDE" w14:textId="77777777" w:rsidR="00F2790E" w:rsidRPr="009F4CD2" w:rsidRDefault="00F2790E" w:rsidP="00467E8A">
            <w:r w:rsidRPr="009F4CD2">
              <w:t>4</w:t>
            </w:r>
          </w:p>
        </w:tc>
        <w:tc>
          <w:tcPr>
            <w:tcW w:w="1498" w:type="dxa"/>
            <w:shd w:val="clear" w:color="auto" w:fill="auto"/>
          </w:tcPr>
          <w:p w14:paraId="125E2B8B" w14:textId="77777777" w:rsidR="00F2790E" w:rsidRPr="009F4CD2" w:rsidRDefault="00F2790E" w:rsidP="00467E8A">
            <w:pPr>
              <w:rPr>
                <w:rFonts w:cs="Arial"/>
                <w:b/>
                <w:bCs/>
              </w:rPr>
            </w:pPr>
            <w:r w:rsidRPr="00386D74">
              <w:rPr>
                <w:rStyle w:val="SAPEmphasis"/>
              </w:rPr>
              <w:t>Go to</w:t>
            </w:r>
            <w:r w:rsidRPr="009F4CD2">
              <w:rPr>
                <w:rFonts w:cs="Arial"/>
                <w:b/>
                <w:bCs/>
              </w:rPr>
              <w:t xml:space="preserve"> </w:t>
            </w:r>
            <w:r w:rsidRPr="009F4CD2">
              <w:rPr>
                <w:rStyle w:val="SAPScreenElement"/>
                <w:b/>
                <w:color w:val="auto"/>
              </w:rPr>
              <w:t>Payroll Information</w:t>
            </w:r>
            <w:r w:rsidRPr="009F4CD2">
              <w:rPr>
                <w:rFonts w:cs="Arial"/>
                <w:b/>
                <w:bCs/>
              </w:rPr>
              <w:t xml:space="preserve"> </w:t>
            </w:r>
            <w:r>
              <w:rPr>
                <w:rStyle w:val="SAPEmphasis"/>
              </w:rPr>
              <w:t>subsection</w:t>
            </w:r>
          </w:p>
        </w:tc>
        <w:tc>
          <w:tcPr>
            <w:tcW w:w="2912" w:type="dxa"/>
            <w:shd w:val="clear" w:color="auto" w:fill="auto"/>
          </w:tcPr>
          <w:p w14:paraId="41B92972" w14:textId="77777777" w:rsidR="00F2790E" w:rsidRPr="009F4CD2" w:rsidRDefault="00F2790E" w:rsidP="00467E8A">
            <w:r>
              <w:t xml:space="preserve">Go </w:t>
            </w:r>
            <w:r w:rsidRPr="008E6890">
              <w:t>to</w:t>
            </w:r>
            <w:r w:rsidRPr="008E6890">
              <w:rPr>
                <w:rFonts w:cs="Arial"/>
                <w:bCs/>
              </w:rPr>
              <w:t xml:space="preserve"> the </w:t>
            </w:r>
            <w:r w:rsidRPr="00683AF4">
              <w:rPr>
                <w:rStyle w:val="SAPScreenElement"/>
              </w:rPr>
              <w:t>Employment Information</w:t>
            </w:r>
            <w:r w:rsidRPr="008E6890">
              <w:rPr>
                <w:rFonts w:cs="Arial"/>
                <w:bCs/>
              </w:rPr>
              <w:t xml:space="preserve"> section</w:t>
            </w:r>
            <w:r w:rsidRPr="00683AF4">
              <w:rPr>
                <w:rFonts w:cs="Arial"/>
                <w:bCs/>
              </w:rPr>
              <w:t xml:space="preserve"> and there </w:t>
            </w:r>
            <w:r w:rsidRPr="008E6890">
              <w:rPr>
                <w:rFonts w:cs="Arial"/>
                <w:bCs/>
              </w:rPr>
              <w:t xml:space="preserve">scroll to the </w:t>
            </w:r>
            <w:r w:rsidRPr="00683AF4">
              <w:rPr>
                <w:rStyle w:val="SAPScreenElement"/>
              </w:rPr>
              <w:t>Payroll Information</w:t>
            </w:r>
            <w:r w:rsidRPr="008E6890">
              <w:rPr>
                <w:rFonts w:cs="Arial"/>
                <w:bCs/>
              </w:rPr>
              <w:t xml:space="preserve"> subsection</w:t>
            </w:r>
            <w:r w:rsidRPr="008E6890">
              <w:rPr>
                <w:rStyle w:val="SAPScreenElement"/>
              </w:rPr>
              <w:t>.</w:t>
            </w:r>
          </w:p>
        </w:tc>
        <w:tc>
          <w:tcPr>
            <w:tcW w:w="4860" w:type="dxa"/>
            <w:shd w:val="clear" w:color="auto" w:fill="auto"/>
          </w:tcPr>
          <w:p w14:paraId="7777CBDC" w14:textId="77777777" w:rsidR="00F2790E" w:rsidRPr="009F4CD2" w:rsidRDefault="00F2790E" w:rsidP="00467E8A"/>
        </w:tc>
        <w:tc>
          <w:tcPr>
            <w:tcW w:w="2852" w:type="dxa"/>
            <w:shd w:val="clear" w:color="auto" w:fill="auto"/>
          </w:tcPr>
          <w:p w14:paraId="49D4A1C5" w14:textId="77777777" w:rsidR="00F2790E" w:rsidRPr="009F4CD2" w:rsidRDefault="00F2790E" w:rsidP="00467E8A">
            <w:pPr>
              <w:rPr>
                <w:color w:val="1F497D"/>
                <w:highlight w:val="yellow"/>
              </w:rPr>
            </w:pPr>
            <w:r w:rsidRPr="008E6890">
              <w:t xml:space="preserve">The </w:t>
            </w:r>
            <w:r w:rsidRPr="008E6890">
              <w:rPr>
                <w:rStyle w:val="SAPScreenElement"/>
              </w:rPr>
              <w:t>Payroll Information</w:t>
            </w:r>
            <w:r w:rsidRPr="008E6890">
              <w:t xml:space="preserve"> subsection is displayed. It contains several blocks configured as per your requirements.</w:t>
            </w:r>
          </w:p>
        </w:tc>
        <w:tc>
          <w:tcPr>
            <w:tcW w:w="1264" w:type="dxa"/>
          </w:tcPr>
          <w:p w14:paraId="7D4EDD4D" w14:textId="77777777" w:rsidR="00F2790E" w:rsidRPr="009F4CD2" w:rsidRDefault="00F2790E" w:rsidP="00467E8A">
            <w:pPr>
              <w:rPr>
                <w:rFonts w:cs="Arial"/>
                <w:bCs/>
              </w:rPr>
            </w:pPr>
          </w:p>
        </w:tc>
      </w:tr>
      <w:tr w:rsidR="00F2790E" w:rsidRPr="009F4CD2" w14:paraId="194A4796" w14:textId="77777777" w:rsidTr="00467E8A">
        <w:trPr>
          <w:trHeight w:val="357"/>
        </w:trPr>
        <w:tc>
          <w:tcPr>
            <w:tcW w:w="900" w:type="dxa"/>
            <w:shd w:val="clear" w:color="auto" w:fill="auto"/>
          </w:tcPr>
          <w:p w14:paraId="165D595F" w14:textId="77777777" w:rsidR="00F2790E" w:rsidRPr="009F4CD2" w:rsidRDefault="00F2790E" w:rsidP="00467E8A">
            <w:r>
              <w:t>5</w:t>
            </w:r>
          </w:p>
        </w:tc>
        <w:tc>
          <w:tcPr>
            <w:tcW w:w="1498" w:type="dxa"/>
            <w:shd w:val="clear" w:color="auto" w:fill="auto"/>
          </w:tcPr>
          <w:p w14:paraId="163A4BCF" w14:textId="77777777" w:rsidR="00F2790E" w:rsidRPr="00386D74" w:rsidRDefault="00F2790E" w:rsidP="00467E8A">
            <w:pPr>
              <w:rPr>
                <w:rStyle w:val="SAPEmphasis"/>
              </w:rPr>
            </w:pPr>
            <w:r w:rsidRPr="00386D74">
              <w:rPr>
                <w:rStyle w:val="SAPEmphasis"/>
              </w:rPr>
              <w:t>Select Contract Elements</w:t>
            </w:r>
          </w:p>
        </w:tc>
        <w:tc>
          <w:tcPr>
            <w:tcW w:w="2912" w:type="dxa"/>
            <w:shd w:val="clear" w:color="auto" w:fill="auto"/>
          </w:tcPr>
          <w:p w14:paraId="557B03D0" w14:textId="77777777" w:rsidR="00F2790E" w:rsidRPr="009F4CD2" w:rsidRDefault="00F2790E" w:rsidP="00467E8A">
            <w:r w:rsidRPr="009F4CD2">
              <w:t xml:space="preserve">In the </w:t>
            </w:r>
            <w:r w:rsidRPr="009F4CD2">
              <w:rPr>
                <w:rStyle w:val="SAPScreenElement"/>
              </w:rPr>
              <w:t>Others</w:t>
            </w:r>
            <w:r w:rsidRPr="009F4CD2">
              <w:t xml:space="preserve"> </w:t>
            </w:r>
            <w:r>
              <w:t>block,</w:t>
            </w:r>
            <w:r w:rsidRPr="009F4CD2">
              <w:t xml:space="preserve"> select the </w:t>
            </w:r>
            <w:r w:rsidRPr="009F4CD2">
              <w:rPr>
                <w:rStyle w:val="SAPScreenElement"/>
              </w:rPr>
              <w:t>Contract Elements</w:t>
            </w:r>
            <w:r w:rsidRPr="009F4CD2">
              <w:t xml:space="preserve"> link.</w:t>
            </w:r>
          </w:p>
        </w:tc>
        <w:tc>
          <w:tcPr>
            <w:tcW w:w="4860" w:type="dxa"/>
            <w:shd w:val="clear" w:color="auto" w:fill="auto"/>
          </w:tcPr>
          <w:p w14:paraId="6B4E2491" w14:textId="77777777" w:rsidR="00F2790E" w:rsidRPr="009F4CD2" w:rsidRDefault="00F2790E" w:rsidP="00467E8A">
            <w:pPr>
              <w:rPr>
                <w:i/>
              </w:rPr>
            </w:pPr>
          </w:p>
        </w:tc>
        <w:tc>
          <w:tcPr>
            <w:tcW w:w="2852" w:type="dxa"/>
            <w:shd w:val="clear" w:color="auto" w:fill="auto"/>
          </w:tcPr>
          <w:p w14:paraId="2FDDBEFF" w14:textId="77777777" w:rsidR="00F2790E" w:rsidRPr="009F4CD2" w:rsidRDefault="00F2790E" w:rsidP="00467E8A">
            <w:r w:rsidRPr="009F4CD2">
              <w:t>You are linked to the embedded form containing a table with already existing records (if any, otherwise, the table is empty).</w:t>
            </w:r>
          </w:p>
        </w:tc>
        <w:tc>
          <w:tcPr>
            <w:tcW w:w="1264" w:type="dxa"/>
          </w:tcPr>
          <w:p w14:paraId="68F4FAE6" w14:textId="77777777" w:rsidR="00F2790E" w:rsidRPr="009F4CD2" w:rsidRDefault="00F2790E" w:rsidP="00467E8A">
            <w:pPr>
              <w:rPr>
                <w:rFonts w:cs="Arial"/>
                <w:bCs/>
              </w:rPr>
            </w:pPr>
          </w:p>
        </w:tc>
      </w:tr>
      <w:tr w:rsidR="00F2790E" w:rsidRPr="009F4CD2" w14:paraId="4C04818D" w14:textId="77777777" w:rsidTr="00467E8A">
        <w:trPr>
          <w:trHeight w:val="144"/>
        </w:trPr>
        <w:tc>
          <w:tcPr>
            <w:tcW w:w="900" w:type="dxa"/>
            <w:shd w:val="clear" w:color="auto" w:fill="auto"/>
          </w:tcPr>
          <w:p w14:paraId="51A90CE6" w14:textId="77777777" w:rsidR="00F2790E" w:rsidRPr="009F4CD2" w:rsidRDefault="00F2790E" w:rsidP="00467E8A">
            <w:r>
              <w:t>6</w:t>
            </w:r>
          </w:p>
        </w:tc>
        <w:tc>
          <w:tcPr>
            <w:tcW w:w="1498" w:type="dxa"/>
            <w:shd w:val="clear" w:color="auto" w:fill="auto"/>
          </w:tcPr>
          <w:p w14:paraId="5D60B15D" w14:textId="77777777" w:rsidR="00F2790E" w:rsidRPr="00386D74" w:rsidRDefault="00F2790E" w:rsidP="00467E8A">
            <w:pPr>
              <w:rPr>
                <w:rStyle w:val="SAPEmphasis"/>
              </w:rPr>
            </w:pPr>
            <w:r w:rsidRPr="00386D74">
              <w:rPr>
                <w:rStyle w:val="SAPEmphasis"/>
              </w:rPr>
              <w:t>Create New Contract Elements Record</w:t>
            </w:r>
          </w:p>
        </w:tc>
        <w:tc>
          <w:tcPr>
            <w:tcW w:w="2912" w:type="dxa"/>
            <w:shd w:val="clear" w:color="auto" w:fill="auto"/>
          </w:tcPr>
          <w:p w14:paraId="61812682" w14:textId="77777777" w:rsidR="00F2790E" w:rsidRPr="009F4CD2" w:rsidRDefault="00F2790E" w:rsidP="00467E8A">
            <w:pPr>
              <w:rPr>
                <w:rFonts w:cs="Arial"/>
                <w:bCs/>
              </w:rPr>
            </w:pPr>
            <w:r w:rsidRPr="009F4CD2">
              <w:t xml:space="preserve">On the displayed </w:t>
            </w:r>
            <w:r w:rsidRPr="009F4CD2">
              <w:rPr>
                <w:rStyle w:val="SAPScreenElement"/>
              </w:rPr>
              <w:t>Contract Elements</w:t>
            </w:r>
            <w:r w:rsidRPr="009F4CD2">
              <w:t xml:space="preserve"> page, select the </w:t>
            </w:r>
            <w:r w:rsidRPr="009F4CD2">
              <w:rPr>
                <w:rStyle w:val="SAPScreenElement"/>
              </w:rPr>
              <w:t xml:space="preserve">New </w:t>
            </w:r>
            <w:r w:rsidRPr="009F4CD2">
              <w:t>pushbutton.</w:t>
            </w:r>
          </w:p>
        </w:tc>
        <w:tc>
          <w:tcPr>
            <w:tcW w:w="4860" w:type="dxa"/>
            <w:shd w:val="clear" w:color="auto" w:fill="auto"/>
          </w:tcPr>
          <w:p w14:paraId="32AF2E62" w14:textId="77777777" w:rsidR="00F2790E" w:rsidRPr="009F4CD2" w:rsidRDefault="00F2790E" w:rsidP="00467E8A">
            <w:pPr>
              <w:rPr>
                <w:i/>
              </w:rPr>
            </w:pPr>
          </w:p>
        </w:tc>
        <w:tc>
          <w:tcPr>
            <w:tcW w:w="2852" w:type="dxa"/>
            <w:shd w:val="clear" w:color="auto" w:fill="auto"/>
          </w:tcPr>
          <w:p w14:paraId="05932153" w14:textId="77777777" w:rsidR="00F2790E" w:rsidRPr="009F4CD2" w:rsidRDefault="00F2790E" w:rsidP="00467E8A">
            <w:r w:rsidRPr="009F4CD2">
              <w:t>The fields to be filled show up below the table.</w:t>
            </w:r>
          </w:p>
        </w:tc>
        <w:tc>
          <w:tcPr>
            <w:tcW w:w="1264" w:type="dxa"/>
          </w:tcPr>
          <w:p w14:paraId="787217B5" w14:textId="77777777" w:rsidR="00F2790E" w:rsidRPr="009F4CD2" w:rsidRDefault="00F2790E" w:rsidP="00467E8A">
            <w:pPr>
              <w:rPr>
                <w:rFonts w:cs="Arial"/>
                <w:bCs/>
              </w:rPr>
            </w:pPr>
          </w:p>
        </w:tc>
      </w:tr>
      <w:tr w:rsidR="00F2790E" w:rsidRPr="009F4CD2" w14:paraId="2ADB7EC8" w14:textId="77777777" w:rsidTr="00467E8A">
        <w:trPr>
          <w:trHeight w:val="340"/>
        </w:trPr>
        <w:tc>
          <w:tcPr>
            <w:tcW w:w="900" w:type="dxa"/>
            <w:vMerge w:val="restart"/>
            <w:shd w:val="clear" w:color="auto" w:fill="auto"/>
          </w:tcPr>
          <w:p w14:paraId="63EACF5E" w14:textId="77777777" w:rsidR="00F2790E" w:rsidRPr="009F4CD2" w:rsidRDefault="00F2790E" w:rsidP="00467E8A">
            <w:r>
              <w:t>7</w:t>
            </w:r>
          </w:p>
          <w:p w14:paraId="42223E7D" w14:textId="77777777" w:rsidR="00F2790E" w:rsidRPr="009F4CD2" w:rsidRDefault="00F2790E" w:rsidP="00467E8A"/>
          <w:p w14:paraId="36C4061F" w14:textId="77777777" w:rsidR="00F2790E" w:rsidRPr="009F4CD2" w:rsidRDefault="00F2790E" w:rsidP="00467E8A"/>
        </w:tc>
        <w:tc>
          <w:tcPr>
            <w:tcW w:w="1498" w:type="dxa"/>
            <w:vMerge w:val="restart"/>
            <w:shd w:val="clear" w:color="auto" w:fill="auto"/>
          </w:tcPr>
          <w:p w14:paraId="192B9C65" w14:textId="77777777" w:rsidR="00F2790E" w:rsidRPr="00386D74" w:rsidRDefault="00F2790E" w:rsidP="00467E8A">
            <w:pPr>
              <w:rPr>
                <w:rStyle w:val="SAPEmphasis"/>
              </w:rPr>
            </w:pPr>
            <w:r w:rsidRPr="00386D74">
              <w:rPr>
                <w:rStyle w:val="SAPEmphasis"/>
              </w:rPr>
              <w:t>Maintain Contract Elements Details</w:t>
            </w:r>
          </w:p>
          <w:p w14:paraId="391B8CF5" w14:textId="77777777" w:rsidR="00F2790E" w:rsidRPr="009F4CD2" w:rsidRDefault="00F2790E" w:rsidP="00467E8A">
            <w:pPr>
              <w:rPr>
                <w:b/>
              </w:rPr>
            </w:pPr>
          </w:p>
          <w:p w14:paraId="70FB6AAB" w14:textId="77777777" w:rsidR="00F2790E" w:rsidRPr="00386D74" w:rsidRDefault="00F2790E" w:rsidP="00467E8A">
            <w:pPr>
              <w:rPr>
                <w:rStyle w:val="SAPEmphasis"/>
              </w:rPr>
            </w:pPr>
          </w:p>
        </w:tc>
        <w:tc>
          <w:tcPr>
            <w:tcW w:w="2912" w:type="dxa"/>
            <w:vMerge w:val="restart"/>
            <w:shd w:val="clear" w:color="auto" w:fill="auto"/>
          </w:tcPr>
          <w:p w14:paraId="78380FE3" w14:textId="77777777" w:rsidR="00F2790E" w:rsidRPr="009F4CD2" w:rsidRDefault="00F2790E" w:rsidP="00467E8A">
            <w:pPr>
              <w:rPr>
                <w:rFonts w:cs="Arial"/>
                <w:bCs/>
              </w:rPr>
            </w:pPr>
            <w:r w:rsidRPr="00187B9E">
              <w:t>Enter the validity period for the record:</w:t>
            </w:r>
          </w:p>
        </w:tc>
        <w:tc>
          <w:tcPr>
            <w:tcW w:w="4860" w:type="dxa"/>
            <w:shd w:val="clear" w:color="auto" w:fill="auto"/>
          </w:tcPr>
          <w:p w14:paraId="19C67BB7" w14:textId="77777777" w:rsidR="00F2790E" w:rsidRPr="009F4CD2" w:rsidRDefault="00F2790E" w:rsidP="00467E8A">
            <w:pPr>
              <w:rPr>
                <w:i/>
              </w:rPr>
            </w:pPr>
            <w:r w:rsidRPr="009F4CD2">
              <w:rPr>
                <w:rStyle w:val="SAPScreenElement"/>
              </w:rPr>
              <w:t>Valid From</w:t>
            </w:r>
            <w:r>
              <w:rPr>
                <w:rStyle w:val="SAPScreenElement"/>
              </w:rPr>
              <w:t>:</w:t>
            </w:r>
            <w:r w:rsidRPr="009F4CD2">
              <w:rPr>
                <w:i/>
              </w:rPr>
              <w:t xml:space="preserve"> </w:t>
            </w:r>
            <w:r>
              <w:t>t</w:t>
            </w:r>
            <w:r w:rsidRPr="009F4CD2">
              <w:t xml:space="preserve">he validity start date is defaulted </w:t>
            </w:r>
            <w:r>
              <w:t>with the hire date; leave as is</w:t>
            </w:r>
          </w:p>
        </w:tc>
        <w:tc>
          <w:tcPr>
            <w:tcW w:w="2852" w:type="dxa"/>
            <w:vMerge w:val="restart"/>
            <w:shd w:val="clear" w:color="auto" w:fill="auto"/>
          </w:tcPr>
          <w:p w14:paraId="6E84E5E2" w14:textId="77777777" w:rsidR="00F2790E" w:rsidRPr="009F4CD2" w:rsidRDefault="00F2790E" w:rsidP="00467E8A"/>
        </w:tc>
        <w:tc>
          <w:tcPr>
            <w:tcW w:w="1264" w:type="dxa"/>
          </w:tcPr>
          <w:p w14:paraId="7B73F719" w14:textId="77777777" w:rsidR="00F2790E" w:rsidRPr="009F4CD2" w:rsidRDefault="00F2790E" w:rsidP="00467E8A">
            <w:pPr>
              <w:rPr>
                <w:rFonts w:cs="Arial"/>
                <w:bCs/>
              </w:rPr>
            </w:pPr>
          </w:p>
        </w:tc>
      </w:tr>
      <w:tr w:rsidR="00F2790E" w:rsidRPr="009F4CD2" w14:paraId="00EF03F0" w14:textId="77777777" w:rsidTr="00467E8A">
        <w:trPr>
          <w:trHeight w:val="357"/>
        </w:trPr>
        <w:tc>
          <w:tcPr>
            <w:tcW w:w="900" w:type="dxa"/>
            <w:vMerge/>
            <w:shd w:val="clear" w:color="auto" w:fill="auto"/>
          </w:tcPr>
          <w:p w14:paraId="419B8C82" w14:textId="77777777" w:rsidR="00F2790E" w:rsidRPr="009F4CD2" w:rsidRDefault="00F2790E" w:rsidP="00467E8A"/>
        </w:tc>
        <w:tc>
          <w:tcPr>
            <w:tcW w:w="1498" w:type="dxa"/>
            <w:vMerge/>
            <w:shd w:val="clear" w:color="auto" w:fill="auto"/>
          </w:tcPr>
          <w:p w14:paraId="076A2681" w14:textId="77777777" w:rsidR="00F2790E" w:rsidRPr="009F4CD2" w:rsidRDefault="00F2790E" w:rsidP="00467E8A">
            <w:pPr>
              <w:rPr>
                <w:b/>
              </w:rPr>
            </w:pPr>
          </w:p>
        </w:tc>
        <w:tc>
          <w:tcPr>
            <w:tcW w:w="2912" w:type="dxa"/>
            <w:vMerge/>
            <w:shd w:val="clear" w:color="auto" w:fill="auto"/>
          </w:tcPr>
          <w:p w14:paraId="0E53DD16" w14:textId="77777777" w:rsidR="00F2790E" w:rsidRPr="009F4CD2" w:rsidRDefault="00F2790E" w:rsidP="00467E8A">
            <w:pPr>
              <w:rPr>
                <w:rFonts w:cs="Arial"/>
                <w:bCs/>
              </w:rPr>
            </w:pPr>
          </w:p>
        </w:tc>
        <w:tc>
          <w:tcPr>
            <w:tcW w:w="4860" w:type="dxa"/>
            <w:shd w:val="clear" w:color="auto" w:fill="auto"/>
          </w:tcPr>
          <w:p w14:paraId="42554DA3" w14:textId="77777777" w:rsidR="00F2790E" w:rsidRPr="009F4CD2" w:rsidRDefault="00F2790E" w:rsidP="00467E8A">
            <w:pPr>
              <w:rPr>
                <w:rStyle w:val="SAPScreenElement"/>
              </w:rPr>
            </w:pPr>
            <w:r w:rsidRPr="009F4CD2">
              <w:rPr>
                <w:rStyle w:val="SAPScreenElement"/>
              </w:rPr>
              <w:t>To</w:t>
            </w:r>
            <w:r>
              <w:rPr>
                <w:rStyle w:val="SAPScreenElement"/>
              </w:rPr>
              <w:t>:</w:t>
            </w:r>
            <w:r w:rsidRPr="009F4CD2">
              <w:t xml:space="preserve"> </w:t>
            </w:r>
            <w:r>
              <w:t>t</w:t>
            </w:r>
            <w:r w:rsidRPr="009F4CD2">
              <w:t>he validity end date equals to the system high date, adapt as appropriate, especially if the contract type is not permanent</w:t>
            </w:r>
          </w:p>
        </w:tc>
        <w:tc>
          <w:tcPr>
            <w:tcW w:w="2852" w:type="dxa"/>
            <w:vMerge/>
            <w:shd w:val="clear" w:color="auto" w:fill="auto"/>
          </w:tcPr>
          <w:p w14:paraId="5D904C57" w14:textId="77777777" w:rsidR="00F2790E" w:rsidRPr="009F4CD2" w:rsidRDefault="00F2790E" w:rsidP="00467E8A"/>
        </w:tc>
        <w:tc>
          <w:tcPr>
            <w:tcW w:w="1264" w:type="dxa"/>
          </w:tcPr>
          <w:p w14:paraId="03CD958D" w14:textId="77777777" w:rsidR="00F2790E" w:rsidRPr="009F4CD2" w:rsidRDefault="00F2790E" w:rsidP="00467E8A">
            <w:pPr>
              <w:rPr>
                <w:rFonts w:cs="Arial"/>
                <w:bCs/>
              </w:rPr>
            </w:pPr>
          </w:p>
        </w:tc>
      </w:tr>
      <w:tr w:rsidR="00F2790E" w:rsidRPr="009F4CD2" w14:paraId="68E14FAC" w14:textId="77777777" w:rsidTr="00467E8A">
        <w:trPr>
          <w:trHeight w:val="311"/>
        </w:trPr>
        <w:tc>
          <w:tcPr>
            <w:tcW w:w="900" w:type="dxa"/>
            <w:vMerge/>
            <w:shd w:val="clear" w:color="auto" w:fill="auto"/>
          </w:tcPr>
          <w:p w14:paraId="6C76CD20" w14:textId="77777777" w:rsidR="00F2790E" w:rsidRPr="009F4CD2" w:rsidRDefault="00F2790E" w:rsidP="00467E8A"/>
        </w:tc>
        <w:tc>
          <w:tcPr>
            <w:tcW w:w="1498" w:type="dxa"/>
            <w:vMerge/>
            <w:shd w:val="clear" w:color="auto" w:fill="auto"/>
          </w:tcPr>
          <w:p w14:paraId="24A834A5" w14:textId="77777777" w:rsidR="00F2790E" w:rsidRPr="009F4CD2" w:rsidRDefault="00F2790E" w:rsidP="00467E8A">
            <w:pPr>
              <w:rPr>
                <w:b/>
              </w:rPr>
            </w:pPr>
          </w:p>
        </w:tc>
        <w:tc>
          <w:tcPr>
            <w:tcW w:w="2912" w:type="dxa"/>
            <w:vMerge w:val="restart"/>
            <w:shd w:val="clear" w:color="auto" w:fill="auto"/>
          </w:tcPr>
          <w:p w14:paraId="63F8723C" w14:textId="77777777" w:rsidR="00F2790E" w:rsidRPr="009F4CD2" w:rsidRDefault="00F2790E" w:rsidP="00467E8A">
            <w:pPr>
              <w:rPr>
                <w:rFonts w:cs="Arial"/>
                <w:bCs/>
              </w:rPr>
            </w:pPr>
            <w:r w:rsidRPr="009F4CD2">
              <w:rPr>
                <w:rFonts w:cs="Arial"/>
                <w:bCs/>
              </w:rPr>
              <w:t xml:space="preserve">in the </w:t>
            </w:r>
            <w:r w:rsidRPr="009F4CD2">
              <w:rPr>
                <w:rStyle w:val="SAPScreenElement"/>
              </w:rPr>
              <w:t xml:space="preserve">Contractual </w:t>
            </w:r>
            <w:r>
              <w:rPr>
                <w:rStyle w:val="SAPScreenElement"/>
              </w:rPr>
              <w:t>r</w:t>
            </w:r>
            <w:r w:rsidRPr="00683AF4">
              <w:rPr>
                <w:rStyle w:val="SAPScreenElement"/>
              </w:rPr>
              <w:t xml:space="preserve">ules </w:t>
            </w:r>
            <w:r w:rsidRPr="009F4CD2">
              <w:rPr>
                <w:rFonts w:cs="Arial"/>
                <w:bCs/>
              </w:rPr>
              <w:t>part of the form</w:t>
            </w:r>
            <w:r w:rsidRPr="00187B9E">
              <w:t xml:space="preserve"> </w:t>
            </w:r>
            <w:r>
              <w:t>make the following entry</w:t>
            </w:r>
            <w:r w:rsidRPr="009F4CD2">
              <w:rPr>
                <w:rFonts w:cs="Arial"/>
                <w:bCs/>
              </w:rPr>
              <w:t>:</w:t>
            </w:r>
          </w:p>
        </w:tc>
        <w:tc>
          <w:tcPr>
            <w:tcW w:w="4860" w:type="dxa"/>
            <w:shd w:val="clear" w:color="auto" w:fill="auto"/>
          </w:tcPr>
          <w:p w14:paraId="4D434EE6" w14:textId="77777777" w:rsidR="00F2790E" w:rsidRPr="009F4CD2" w:rsidRDefault="00F2790E" w:rsidP="00467E8A">
            <w:r w:rsidRPr="009F4CD2">
              <w:rPr>
                <w:rStyle w:val="SAPScreenElement"/>
              </w:rPr>
              <w:t>Contract Type</w:t>
            </w:r>
            <w:r>
              <w:rPr>
                <w:rStyle w:val="SAPScreenElement"/>
              </w:rPr>
              <w:t>:</w:t>
            </w:r>
            <w:r w:rsidRPr="009F4CD2">
              <w:t xml:space="preserve"> </w:t>
            </w:r>
            <w:r>
              <w:t xml:space="preserve">select the appropriate value from the drop-down </w:t>
            </w:r>
            <w:r w:rsidRPr="007E273D">
              <w:t>menu, if not already d</w:t>
            </w:r>
            <w:r w:rsidRPr="005A62E0">
              <w:t>efaulted from the appropriate value entered during hiring/rehiring</w:t>
            </w:r>
          </w:p>
        </w:tc>
        <w:tc>
          <w:tcPr>
            <w:tcW w:w="2852" w:type="dxa"/>
            <w:vMerge w:val="restart"/>
            <w:shd w:val="clear" w:color="auto" w:fill="auto"/>
          </w:tcPr>
          <w:p w14:paraId="2A36A4FF" w14:textId="77777777" w:rsidR="00F2790E" w:rsidRPr="009F4CD2" w:rsidRDefault="00F2790E" w:rsidP="00467E8A"/>
        </w:tc>
        <w:tc>
          <w:tcPr>
            <w:tcW w:w="1264" w:type="dxa"/>
            <w:vMerge w:val="restart"/>
          </w:tcPr>
          <w:p w14:paraId="0D64A381" w14:textId="77777777" w:rsidR="00F2790E" w:rsidRPr="009F4CD2" w:rsidRDefault="00F2790E" w:rsidP="00467E8A">
            <w:pPr>
              <w:rPr>
                <w:rFonts w:cs="Arial"/>
                <w:bCs/>
              </w:rPr>
            </w:pPr>
          </w:p>
        </w:tc>
      </w:tr>
      <w:tr w:rsidR="00F2790E" w:rsidRPr="009F4CD2" w14:paraId="6B15E3AB" w14:textId="77777777" w:rsidTr="00467E8A">
        <w:trPr>
          <w:trHeight w:val="309"/>
        </w:trPr>
        <w:tc>
          <w:tcPr>
            <w:tcW w:w="900" w:type="dxa"/>
            <w:vMerge/>
            <w:shd w:val="clear" w:color="auto" w:fill="auto"/>
          </w:tcPr>
          <w:p w14:paraId="26BA6216" w14:textId="77777777" w:rsidR="00F2790E" w:rsidRPr="009F4CD2" w:rsidRDefault="00F2790E" w:rsidP="00467E8A"/>
        </w:tc>
        <w:tc>
          <w:tcPr>
            <w:tcW w:w="1498" w:type="dxa"/>
            <w:vMerge/>
            <w:shd w:val="clear" w:color="auto" w:fill="auto"/>
          </w:tcPr>
          <w:p w14:paraId="5751AF59" w14:textId="77777777" w:rsidR="00F2790E" w:rsidRPr="009F4CD2" w:rsidRDefault="00F2790E" w:rsidP="00467E8A">
            <w:pPr>
              <w:rPr>
                <w:b/>
              </w:rPr>
            </w:pPr>
          </w:p>
        </w:tc>
        <w:tc>
          <w:tcPr>
            <w:tcW w:w="2912" w:type="dxa"/>
            <w:vMerge/>
            <w:shd w:val="clear" w:color="auto" w:fill="auto"/>
          </w:tcPr>
          <w:p w14:paraId="73C0BC80" w14:textId="77777777" w:rsidR="00F2790E" w:rsidRPr="009F4CD2" w:rsidRDefault="00F2790E" w:rsidP="00467E8A">
            <w:pPr>
              <w:rPr>
                <w:rFonts w:cs="Arial"/>
                <w:bCs/>
              </w:rPr>
            </w:pPr>
          </w:p>
        </w:tc>
        <w:tc>
          <w:tcPr>
            <w:tcW w:w="4860" w:type="dxa"/>
            <w:shd w:val="clear" w:color="auto" w:fill="auto"/>
          </w:tcPr>
          <w:p w14:paraId="440C6C2B" w14:textId="77777777" w:rsidR="00F2790E" w:rsidRPr="009F4CD2" w:rsidRDefault="00F2790E" w:rsidP="00467E8A">
            <w:pPr>
              <w:rPr>
                <w:rStyle w:val="SAPScreenElement"/>
              </w:rPr>
            </w:pPr>
            <w:r>
              <w:rPr>
                <w:rStyle w:val="SAPScreenElement"/>
              </w:rPr>
              <w:t>Sideline Job:</w:t>
            </w:r>
            <w:r w:rsidRPr="009F4CD2">
              <w:t xml:space="preserve"> </w:t>
            </w:r>
            <w:r>
              <w:t>flag the check box, if appropriate</w:t>
            </w:r>
          </w:p>
        </w:tc>
        <w:tc>
          <w:tcPr>
            <w:tcW w:w="2852" w:type="dxa"/>
            <w:vMerge/>
            <w:shd w:val="clear" w:color="auto" w:fill="auto"/>
          </w:tcPr>
          <w:p w14:paraId="2B9E763A" w14:textId="77777777" w:rsidR="00F2790E" w:rsidRPr="009F4CD2" w:rsidRDefault="00F2790E" w:rsidP="00467E8A"/>
        </w:tc>
        <w:tc>
          <w:tcPr>
            <w:tcW w:w="1264" w:type="dxa"/>
            <w:vMerge/>
          </w:tcPr>
          <w:p w14:paraId="792A6948" w14:textId="77777777" w:rsidR="00F2790E" w:rsidRPr="009F4CD2" w:rsidRDefault="00F2790E" w:rsidP="00467E8A">
            <w:pPr>
              <w:rPr>
                <w:rFonts w:cs="Arial"/>
                <w:bCs/>
              </w:rPr>
            </w:pPr>
          </w:p>
        </w:tc>
      </w:tr>
      <w:tr w:rsidR="00F2790E" w:rsidRPr="009F4CD2" w14:paraId="5787E283" w14:textId="77777777" w:rsidTr="00467E8A">
        <w:trPr>
          <w:trHeight w:val="309"/>
        </w:trPr>
        <w:tc>
          <w:tcPr>
            <w:tcW w:w="900" w:type="dxa"/>
            <w:vMerge/>
            <w:shd w:val="clear" w:color="auto" w:fill="auto"/>
          </w:tcPr>
          <w:p w14:paraId="41CC0258" w14:textId="77777777" w:rsidR="00F2790E" w:rsidRPr="009F4CD2" w:rsidRDefault="00F2790E" w:rsidP="00467E8A"/>
        </w:tc>
        <w:tc>
          <w:tcPr>
            <w:tcW w:w="1498" w:type="dxa"/>
            <w:vMerge/>
            <w:shd w:val="clear" w:color="auto" w:fill="auto"/>
          </w:tcPr>
          <w:p w14:paraId="4A82C11C" w14:textId="77777777" w:rsidR="00F2790E" w:rsidRPr="009F4CD2" w:rsidRDefault="00F2790E" w:rsidP="00467E8A">
            <w:pPr>
              <w:rPr>
                <w:b/>
              </w:rPr>
            </w:pPr>
          </w:p>
        </w:tc>
        <w:tc>
          <w:tcPr>
            <w:tcW w:w="2912" w:type="dxa"/>
            <w:vMerge/>
            <w:shd w:val="clear" w:color="auto" w:fill="auto"/>
          </w:tcPr>
          <w:p w14:paraId="15373288" w14:textId="77777777" w:rsidR="00F2790E" w:rsidRPr="009F4CD2" w:rsidRDefault="00F2790E" w:rsidP="00467E8A">
            <w:pPr>
              <w:rPr>
                <w:rFonts w:cs="Arial"/>
                <w:bCs/>
              </w:rPr>
            </w:pPr>
          </w:p>
        </w:tc>
        <w:tc>
          <w:tcPr>
            <w:tcW w:w="4860" w:type="dxa"/>
            <w:shd w:val="clear" w:color="auto" w:fill="auto"/>
          </w:tcPr>
          <w:p w14:paraId="019A3957" w14:textId="77777777" w:rsidR="00F2790E" w:rsidRPr="009F4CD2" w:rsidRDefault="00F2790E" w:rsidP="00467E8A">
            <w:pPr>
              <w:rPr>
                <w:rStyle w:val="SAPScreenElement"/>
              </w:rPr>
            </w:pPr>
            <w:r>
              <w:rPr>
                <w:rStyle w:val="SAPScreenElement"/>
              </w:rPr>
              <w:t>Competition Clause:</w:t>
            </w:r>
            <w:r w:rsidRPr="009F4CD2">
              <w:t xml:space="preserve"> </w:t>
            </w:r>
            <w:r>
              <w:t>flag the check box, if appropriate</w:t>
            </w:r>
          </w:p>
        </w:tc>
        <w:tc>
          <w:tcPr>
            <w:tcW w:w="2852" w:type="dxa"/>
            <w:vMerge/>
            <w:shd w:val="clear" w:color="auto" w:fill="auto"/>
          </w:tcPr>
          <w:p w14:paraId="14967F59" w14:textId="77777777" w:rsidR="00F2790E" w:rsidRPr="009F4CD2" w:rsidRDefault="00F2790E" w:rsidP="00467E8A"/>
        </w:tc>
        <w:tc>
          <w:tcPr>
            <w:tcW w:w="1264" w:type="dxa"/>
            <w:vMerge/>
          </w:tcPr>
          <w:p w14:paraId="6CA02A69" w14:textId="77777777" w:rsidR="00F2790E" w:rsidRPr="009F4CD2" w:rsidRDefault="00F2790E" w:rsidP="00467E8A">
            <w:pPr>
              <w:rPr>
                <w:rFonts w:cs="Arial"/>
                <w:bCs/>
              </w:rPr>
            </w:pPr>
          </w:p>
        </w:tc>
      </w:tr>
      <w:tr w:rsidR="00F2790E" w:rsidRPr="009F4CD2" w14:paraId="00ACC10F" w14:textId="77777777" w:rsidTr="00467E8A">
        <w:trPr>
          <w:trHeight w:val="357"/>
        </w:trPr>
        <w:tc>
          <w:tcPr>
            <w:tcW w:w="900" w:type="dxa"/>
            <w:vMerge/>
            <w:shd w:val="clear" w:color="auto" w:fill="auto"/>
          </w:tcPr>
          <w:p w14:paraId="13098E17" w14:textId="77777777" w:rsidR="00F2790E" w:rsidRPr="009F4CD2" w:rsidRDefault="00F2790E" w:rsidP="00467E8A"/>
        </w:tc>
        <w:tc>
          <w:tcPr>
            <w:tcW w:w="1498" w:type="dxa"/>
            <w:vMerge/>
            <w:shd w:val="clear" w:color="auto" w:fill="auto"/>
          </w:tcPr>
          <w:p w14:paraId="709CBB4E" w14:textId="77777777" w:rsidR="00F2790E" w:rsidRPr="009F4CD2" w:rsidRDefault="00F2790E" w:rsidP="00467E8A">
            <w:pPr>
              <w:rPr>
                <w:b/>
              </w:rPr>
            </w:pPr>
          </w:p>
        </w:tc>
        <w:tc>
          <w:tcPr>
            <w:tcW w:w="2912" w:type="dxa"/>
            <w:vMerge w:val="restart"/>
            <w:shd w:val="clear" w:color="auto" w:fill="auto"/>
          </w:tcPr>
          <w:p w14:paraId="47CA8CF5" w14:textId="77777777" w:rsidR="00F2790E" w:rsidRPr="009F4CD2" w:rsidRDefault="00F2790E" w:rsidP="00467E8A">
            <w:pPr>
              <w:rPr>
                <w:rFonts w:cs="Arial"/>
                <w:bCs/>
              </w:rPr>
            </w:pPr>
            <w:r w:rsidRPr="009F4CD2">
              <w:rPr>
                <w:rFonts w:cs="Arial"/>
                <w:bCs/>
              </w:rPr>
              <w:t xml:space="preserve">in the </w:t>
            </w:r>
            <w:r>
              <w:rPr>
                <w:rStyle w:val="SAPScreenElement"/>
              </w:rPr>
              <w:t>Duration of payment from beginning of illness</w:t>
            </w:r>
            <w:r w:rsidRPr="009F4CD2">
              <w:rPr>
                <w:rFonts w:cs="Arial"/>
                <w:bCs/>
              </w:rPr>
              <w:t xml:space="preserve"> part of the form</w:t>
            </w:r>
            <w:r w:rsidRPr="00187B9E">
              <w:t xml:space="preserve"> </w:t>
            </w:r>
            <w:r>
              <w:t>make the following entries</w:t>
            </w:r>
            <w:r w:rsidRPr="009F4CD2">
              <w:rPr>
                <w:rFonts w:cs="Arial"/>
                <w:bCs/>
              </w:rPr>
              <w:t>:</w:t>
            </w:r>
          </w:p>
        </w:tc>
        <w:tc>
          <w:tcPr>
            <w:tcW w:w="4860" w:type="dxa"/>
            <w:shd w:val="clear" w:color="auto" w:fill="auto"/>
          </w:tcPr>
          <w:p w14:paraId="408E62F4" w14:textId="77777777" w:rsidR="00F2790E" w:rsidRPr="005A62E0" w:rsidRDefault="00F2790E" w:rsidP="00467E8A">
            <w:r w:rsidRPr="007E273D">
              <w:rPr>
                <w:rStyle w:val="SAPScreenElement"/>
              </w:rPr>
              <w:t>Continued Pay</w:t>
            </w:r>
            <w:r w:rsidRPr="005A62E0">
              <w:rPr>
                <w:rFonts w:cs="Arial"/>
                <w:bCs/>
              </w:rPr>
              <w:t xml:space="preserve">: </w:t>
            </w:r>
            <w:r w:rsidRPr="005A62E0">
              <w:t>adapt defaulted value if appropriate</w:t>
            </w:r>
          </w:p>
        </w:tc>
        <w:tc>
          <w:tcPr>
            <w:tcW w:w="2852" w:type="dxa"/>
            <w:vMerge w:val="restart"/>
            <w:shd w:val="clear" w:color="auto" w:fill="auto"/>
          </w:tcPr>
          <w:p w14:paraId="3176FD36" w14:textId="77777777" w:rsidR="00F2790E" w:rsidRPr="009F4CD2" w:rsidRDefault="00F2790E" w:rsidP="00467E8A"/>
        </w:tc>
        <w:tc>
          <w:tcPr>
            <w:tcW w:w="1264" w:type="dxa"/>
          </w:tcPr>
          <w:p w14:paraId="3CDCE0E7" w14:textId="77777777" w:rsidR="00F2790E" w:rsidRPr="009F4CD2" w:rsidRDefault="00F2790E" w:rsidP="00467E8A">
            <w:pPr>
              <w:rPr>
                <w:rFonts w:cs="Arial"/>
                <w:bCs/>
              </w:rPr>
            </w:pPr>
          </w:p>
        </w:tc>
      </w:tr>
      <w:tr w:rsidR="00F2790E" w:rsidRPr="009F4CD2" w14:paraId="56E98164" w14:textId="77777777" w:rsidTr="00467E8A">
        <w:trPr>
          <w:trHeight w:val="357"/>
        </w:trPr>
        <w:tc>
          <w:tcPr>
            <w:tcW w:w="900" w:type="dxa"/>
            <w:vMerge/>
            <w:shd w:val="clear" w:color="auto" w:fill="auto"/>
          </w:tcPr>
          <w:p w14:paraId="7E770655" w14:textId="77777777" w:rsidR="00F2790E" w:rsidRPr="009F4CD2" w:rsidRDefault="00F2790E" w:rsidP="00467E8A"/>
        </w:tc>
        <w:tc>
          <w:tcPr>
            <w:tcW w:w="1498" w:type="dxa"/>
            <w:vMerge/>
            <w:shd w:val="clear" w:color="auto" w:fill="auto"/>
          </w:tcPr>
          <w:p w14:paraId="373AD953" w14:textId="77777777" w:rsidR="00F2790E" w:rsidRPr="009F4CD2" w:rsidRDefault="00F2790E" w:rsidP="00467E8A">
            <w:pPr>
              <w:rPr>
                <w:b/>
              </w:rPr>
            </w:pPr>
          </w:p>
        </w:tc>
        <w:tc>
          <w:tcPr>
            <w:tcW w:w="2912" w:type="dxa"/>
            <w:vMerge/>
            <w:shd w:val="clear" w:color="auto" w:fill="auto"/>
          </w:tcPr>
          <w:p w14:paraId="67B0207D" w14:textId="77777777" w:rsidR="00F2790E" w:rsidRPr="009F4CD2" w:rsidRDefault="00F2790E" w:rsidP="00467E8A">
            <w:pPr>
              <w:rPr>
                <w:rFonts w:cs="Arial"/>
                <w:bCs/>
              </w:rPr>
            </w:pPr>
          </w:p>
        </w:tc>
        <w:tc>
          <w:tcPr>
            <w:tcW w:w="4860" w:type="dxa"/>
            <w:shd w:val="clear" w:color="auto" w:fill="auto"/>
          </w:tcPr>
          <w:p w14:paraId="6ADB455B" w14:textId="77777777" w:rsidR="00F2790E" w:rsidRPr="005A62E0" w:rsidRDefault="00F2790E" w:rsidP="00467E8A">
            <w:pPr>
              <w:rPr>
                <w:i/>
              </w:rPr>
            </w:pPr>
            <w:r w:rsidRPr="007E273D">
              <w:rPr>
                <w:rStyle w:val="SAPScreenElement"/>
              </w:rPr>
              <w:t>Sick Pay Supplement</w:t>
            </w:r>
            <w:r w:rsidRPr="005A62E0">
              <w:rPr>
                <w:rFonts w:cs="Arial"/>
                <w:bCs/>
              </w:rPr>
              <w:t>:</w:t>
            </w:r>
            <w:r w:rsidRPr="005A62E0">
              <w:t xml:space="preserve"> adapt defaulted value if appropriate</w:t>
            </w:r>
            <w:r w:rsidRPr="005A62E0" w:rsidDel="00A72433">
              <w:t xml:space="preserve"> </w:t>
            </w:r>
          </w:p>
        </w:tc>
        <w:tc>
          <w:tcPr>
            <w:tcW w:w="2852" w:type="dxa"/>
            <w:vMerge/>
            <w:shd w:val="clear" w:color="auto" w:fill="auto"/>
          </w:tcPr>
          <w:p w14:paraId="7900AE1D" w14:textId="77777777" w:rsidR="00F2790E" w:rsidRPr="009F4CD2" w:rsidRDefault="00F2790E" w:rsidP="00467E8A"/>
        </w:tc>
        <w:tc>
          <w:tcPr>
            <w:tcW w:w="1264" w:type="dxa"/>
          </w:tcPr>
          <w:p w14:paraId="2A248AB1" w14:textId="77777777" w:rsidR="00F2790E" w:rsidRPr="009F4CD2" w:rsidRDefault="00F2790E" w:rsidP="00467E8A">
            <w:pPr>
              <w:rPr>
                <w:rFonts w:cs="Arial"/>
                <w:bCs/>
              </w:rPr>
            </w:pPr>
          </w:p>
        </w:tc>
      </w:tr>
      <w:tr w:rsidR="00F2790E" w:rsidRPr="009F4CD2" w14:paraId="78429546" w14:textId="77777777" w:rsidTr="00467E8A">
        <w:trPr>
          <w:trHeight w:val="357"/>
        </w:trPr>
        <w:tc>
          <w:tcPr>
            <w:tcW w:w="900" w:type="dxa"/>
            <w:vMerge/>
            <w:shd w:val="clear" w:color="auto" w:fill="auto"/>
          </w:tcPr>
          <w:p w14:paraId="5715B20B" w14:textId="77777777" w:rsidR="00F2790E" w:rsidRPr="009F4CD2" w:rsidRDefault="00F2790E" w:rsidP="00467E8A"/>
        </w:tc>
        <w:tc>
          <w:tcPr>
            <w:tcW w:w="1498" w:type="dxa"/>
            <w:vMerge/>
            <w:shd w:val="clear" w:color="auto" w:fill="auto"/>
          </w:tcPr>
          <w:p w14:paraId="765C2C3B" w14:textId="77777777" w:rsidR="00F2790E" w:rsidRPr="009F4CD2" w:rsidRDefault="00F2790E" w:rsidP="00467E8A">
            <w:pPr>
              <w:rPr>
                <w:b/>
              </w:rPr>
            </w:pPr>
          </w:p>
        </w:tc>
        <w:tc>
          <w:tcPr>
            <w:tcW w:w="2912" w:type="dxa"/>
            <w:vMerge w:val="restart"/>
            <w:shd w:val="clear" w:color="auto" w:fill="auto"/>
          </w:tcPr>
          <w:p w14:paraId="4919C446" w14:textId="77777777" w:rsidR="00F2790E" w:rsidRPr="009F4CD2" w:rsidRDefault="00F2790E" w:rsidP="00467E8A">
            <w:pPr>
              <w:rPr>
                <w:rFonts w:cs="Arial"/>
                <w:bCs/>
              </w:rPr>
            </w:pPr>
            <w:r w:rsidRPr="009F4CD2">
              <w:rPr>
                <w:rFonts w:cs="Arial"/>
                <w:bCs/>
              </w:rPr>
              <w:t xml:space="preserve">in the </w:t>
            </w:r>
            <w:r>
              <w:rPr>
                <w:rStyle w:val="SAPScreenElement"/>
              </w:rPr>
              <w:t>Deadline</w:t>
            </w:r>
            <w:r w:rsidRPr="009F4CD2">
              <w:rPr>
                <w:rFonts w:cs="Arial"/>
                <w:bCs/>
              </w:rPr>
              <w:t xml:space="preserve"> part of the form</w:t>
            </w:r>
            <w:r w:rsidRPr="00187B9E">
              <w:t xml:space="preserve"> </w:t>
            </w:r>
            <w:r>
              <w:t>make the following entries</w:t>
            </w:r>
            <w:r w:rsidRPr="009F4CD2">
              <w:rPr>
                <w:rFonts w:cs="Arial"/>
                <w:bCs/>
              </w:rPr>
              <w:t>:</w:t>
            </w:r>
          </w:p>
        </w:tc>
        <w:tc>
          <w:tcPr>
            <w:tcW w:w="4860" w:type="dxa"/>
            <w:shd w:val="clear" w:color="auto" w:fill="auto"/>
          </w:tcPr>
          <w:p w14:paraId="7C8BA08C" w14:textId="77777777" w:rsidR="00F2790E" w:rsidRPr="005A62E0" w:rsidRDefault="00F2790E" w:rsidP="00467E8A">
            <w:pPr>
              <w:rPr>
                <w:rStyle w:val="SAPScreenElement"/>
              </w:rPr>
            </w:pPr>
            <w:r w:rsidRPr="005A62E0">
              <w:rPr>
                <w:rStyle w:val="SAPScreenElement"/>
              </w:rPr>
              <w:t>Probationary Period:</w:t>
            </w:r>
            <w:r w:rsidRPr="005A62E0">
              <w:t xml:space="preserve"> </w:t>
            </w:r>
            <w:r w:rsidRPr="00683AF4">
              <w:t>adapt defaulted value if appropriate</w:t>
            </w:r>
            <w:r w:rsidRPr="00683AF4" w:rsidDel="00A72433">
              <w:t xml:space="preserve"> </w:t>
            </w:r>
          </w:p>
        </w:tc>
        <w:tc>
          <w:tcPr>
            <w:tcW w:w="2852" w:type="dxa"/>
            <w:vMerge w:val="restart"/>
            <w:shd w:val="clear" w:color="auto" w:fill="auto"/>
          </w:tcPr>
          <w:p w14:paraId="139B0303" w14:textId="77777777" w:rsidR="00F2790E" w:rsidRPr="009F4CD2" w:rsidRDefault="00F2790E" w:rsidP="00467E8A"/>
        </w:tc>
        <w:tc>
          <w:tcPr>
            <w:tcW w:w="1264" w:type="dxa"/>
          </w:tcPr>
          <w:p w14:paraId="3CCF5026" w14:textId="77777777" w:rsidR="00F2790E" w:rsidRPr="009F4CD2" w:rsidRDefault="00F2790E" w:rsidP="00467E8A">
            <w:pPr>
              <w:rPr>
                <w:rFonts w:cs="Arial"/>
                <w:bCs/>
              </w:rPr>
            </w:pPr>
          </w:p>
        </w:tc>
      </w:tr>
      <w:tr w:rsidR="00F2790E" w:rsidRPr="009F4CD2" w14:paraId="6120B562" w14:textId="77777777" w:rsidTr="00467E8A">
        <w:trPr>
          <w:trHeight w:val="88"/>
        </w:trPr>
        <w:tc>
          <w:tcPr>
            <w:tcW w:w="900" w:type="dxa"/>
            <w:vMerge/>
            <w:shd w:val="clear" w:color="auto" w:fill="auto"/>
          </w:tcPr>
          <w:p w14:paraId="2D65859B" w14:textId="77777777" w:rsidR="00F2790E" w:rsidRPr="009F4CD2" w:rsidRDefault="00F2790E" w:rsidP="00467E8A"/>
        </w:tc>
        <w:tc>
          <w:tcPr>
            <w:tcW w:w="1498" w:type="dxa"/>
            <w:vMerge/>
            <w:shd w:val="clear" w:color="auto" w:fill="auto"/>
          </w:tcPr>
          <w:p w14:paraId="2AC369CB" w14:textId="77777777" w:rsidR="00F2790E" w:rsidRPr="009F4CD2" w:rsidRDefault="00F2790E" w:rsidP="00467E8A">
            <w:pPr>
              <w:rPr>
                <w:b/>
              </w:rPr>
            </w:pPr>
          </w:p>
        </w:tc>
        <w:tc>
          <w:tcPr>
            <w:tcW w:w="2912" w:type="dxa"/>
            <w:vMerge/>
            <w:shd w:val="clear" w:color="auto" w:fill="auto"/>
          </w:tcPr>
          <w:p w14:paraId="25BE6C76" w14:textId="77777777" w:rsidR="00F2790E" w:rsidRPr="009F4CD2" w:rsidRDefault="00F2790E" w:rsidP="00467E8A">
            <w:pPr>
              <w:rPr>
                <w:rFonts w:cs="Arial"/>
                <w:bCs/>
              </w:rPr>
            </w:pPr>
          </w:p>
        </w:tc>
        <w:tc>
          <w:tcPr>
            <w:tcW w:w="4860" w:type="dxa"/>
            <w:shd w:val="clear" w:color="auto" w:fill="auto"/>
          </w:tcPr>
          <w:p w14:paraId="1553AAEF" w14:textId="77777777" w:rsidR="00F2790E" w:rsidRPr="005A62E0" w:rsidRDefault="00F2790E" w:rsidP="00467E8A">
            <w:pPr>
              <w:rPr>
                <w:rStyle w:val="SAPScreenElement"/>
              </w:rPr>
            </w:pPr>
            <w:r w:rsidRPr="007E273D">
              <w:rPr>
                <w:rStyle w:val="SAPScreenElement"/>
              </w:rPr>
              <w:t>ER Notice Period</w:t>
            </w:r>
            <w:r w:rsidRPr="005A62E0">
              <w:rPr>
                <w:rStyle w:val="SAPScreenElement"/>
              </w:rPr>
              <w:t>:</w:t>
            </w:r>
            <w:r w:rsidRPr="005A62E0">
              <w:t xml:space="preserve"> </w:t>
            </w:r>
            <w:r w:rsidRPr="00683AF4">
              <w:t>adapt defaulted value if appropriate</w:t>
            </w:r>
            <w:r w:rsidRPr="00683AF4" w:rsidDel="00A72433">
              <w:t xml:space="preserve"> </w:t>
            </w:r>
          </w:p>
        </w:tc>
        <w:tc>
          <w:tcPr>
            <w:tcW w:w="2852" w:type="dxa"/>
            <w:vMerge/>
            <w:shd w:val="clear" w:color="auto" w:fill="auto"/>
          </w:tcPr>
          <w:p w14:paraId="45D151EA" w14:textId="77777777" w:rsidR="00F2790E" w:rsidRPr="009F4CD2" w:rsidRDefault="00F2790E" w:rsidP="00467E8A"/>
        </w:tc>
        <w:tc>
          <w:tcPr>
            <w:tcW w:w="1264" w:type="dxa"/>
            <w:vMerge w:val="restart"/>
          </w:tcPr>
          <w:p w14:paraId="0A40559A" w14:textId="77777777" w:rsidR="00F2790E" w:rsidRPr="009F4CD2" w:rsidRDefault="00F2790E" w:rsidP="00467E8A">
            <w:pPr>
              <w:rPr>
                <w:rFonts w:cs="Arial"/>
                <w:bCs/>
              </w:rPr>
            </w:pPr>
          </w:p>
        </w:tc>
      </w:tr>
      <w:tr w:rsidR="00F2790E" w:rsidRPr="009F4CD2" w14:paraId="247B7E2B" w14:textId="77777777" w:rsidTr="00467E8A">
        <w:trPr>
          <w:trHeight w:val="86"/>
        </w:trPr>
        <w:tc>
          <w:tcPr>
            <w:tcW w:w="900" w:type="dxa"/>
            <w:vMerge/>
            <w:shd w:val="clear" w:color="auto" w:fill="auto"/>
          </w:tcPr>
          <w:p w14:paraId="3EDB5289" w14:textId="77777777" w:rsidR="00F2790E" w:rsidRPr="009F4CD2" w:rsidRDefault="00F2790E" w:rsidP="00467E8A"/>
        </w:tc>
        <w:tc>
          <w:tcPr>
            <w:tcW w:w="1498" w:type="dxa"/>
            <w:vMerge/>
            <w:shd w:val="clear" w:color="auto" w:fill="auto"/>
          </w:tcPr>
          <w:p w14:paraId="7EFA14C0" w14:textId="77777777" w:rsidR="00F2790E" w:rsidRPr="009F4CD2" w:rsidRDefault="00F2790E" w:rsidP="00467E8A">
            <w:pPr>
              <w:rPr>
                <w:b/>
              </w:rPr>
            </w:pPr>
          </w:p>
        </w:tc>
        <w:tc>
          <w:tcPr>
            <w:tcW w:w="2912" w:type="dxa"/>
            <w:vMerge/>
            <w:shd w:val="clear" w:color="auto" w:fill="auto"/>
          </w:tcPr>
          <w:p w14:paraId="5AFB18C9" w14:textId="77777777" w:rsidR="00F2790E" w:rsidRPr="009F4CD2" w:rsidRDefault="00F2790E" w:rsidP="00467E8A">
            <w:pPr>
              <w:rPr>
                <w:rFonts w:cs="Arial"/>
                <w:bCs/>
              </w:rPr>
            </w:pPr>
          </w:p>
        </w:tc>
        <w:tc>
          <w:tcPr>
            <w:tcW w:w="4860" w:type="dxa"/>
            <w:shd w:val="clear" w:color="auto" w:fill="auto"/>
          </w:tcPr>
          <w:p w14:paraId="6DF2CDC7" w14:textId="77777777" w:rsidR="00F2790E" w:rsidRPr="005A62E0" w:rsidDel="00A21ABE" w:rsidRDefault="00F2790E" w:rsidP="00467E8A">
            <w:pPr>
              <w:rPr>
                <w:rStyle w:val="SAPScreenElement"/>
              </w:rPr>
            </w:pPr>
            <w:r w:rsidRPr="007E273D">
              <w:rPr>
                <w:rStyle w:val="SAPScreenElement"/>
              </w:rPr>
              <w:t>EE Notice Period:</w:t>
            </w:r>
            <w:r w:rsidRPr="007E273D">
              <w:t xml:space="preserve"> </w:t>
            </w:r>
            <w:r w:rsidRPr="00683AF4">
              <w:t>adapt defaulted value if appropriate</w:t>
            </w:r>
          </w:p>
        </w:tc>
        <w:tc>
          <w:tcPr>
            <w:tcW w:w="2852" w:type="dxa"/>
            <w:vMerge/>
            <w:shd w:val="clear" w:color="auto" w:fill="auto"/>
          </w:tcPr>
          <w:p w14:paraId="16CD47AD" w14:textId="77777777" w:rsidR="00F2790E" w:rsidRPr="009F4CD2" w:rsidRDefault="00F2790E" w:rsidP="00467E8A"/>
        </w:tc>
        <w:tc>
          <w:tcPr>
            <w:tcW w:w="1264" w:type="dxa"/>
            <w:vMerge/>
          </w:tcPr>
          <w:p w14:paraId="5C437F67" w14:textId="77777777" w:rsidR="00F2790E" w:rsidRPr="009F4CD2" w:rsidRDefault="00F2790E" w:rsidP="00467E8A">
            <w:pPr>
              <w:rPr>
                <w:rFonts w:cs="Arial"/>
                <w:bCs/>
              </w:rPr>
            </w:pPr>
          </w:p>
        </w:tc>
      </w:tr>
      <w:tr w:rsidR="00F2790E" w:rsidRPr="009F4CD2" w14:paraId="351ADD71" w14:textId="77777777" w:rsidTr="00467E8A">
        <w:trPr>
          <w:trHeight w:val="86"/>
        </w:trPr>
        <w:tc>
          <w:tcPr>
            <w:tcW w:w="900" w:type="dxa"/>
            <w:vMerge/>
            <w:shd w:val="clear" w:color="auto" w:fill="auto"/>
          </w:tcPr>
          <w:p w14:paraId="30A3F2BE" w14:textId="77777777" w:rsidR="00F2790E" w:rsidRPr="009F4CD2" w:rsidRDefault="00F2790E" w:rsidP="00467E8A"/>
        </w:tc>
        <w:tc>
          <w:tcPr>
            <w:tcW w:w="1498" w:type="dxa"/>
            <w:vMerge/>
            <w:shd w:val="clear" w:color="auto" w:fill="auto"/>
          </w:tcPr>
          <w:p w14:paraId="1CA42291" w14:textId="77777777" w:rsidR="00F2790E" w:rsidRPr="009F4CD2" w:rsidRDefault="00F2790E" w:rsidP="00467E8A">
            <w:pPr>
              <w:rPr>
                <w:b/>
              </w:rPr>
            </w:pPr>
          </w:p>
        </w:tc>
        <w:tc>
          <w:tcPr>
            <w:tcW w:w="2912" w:type="dxa"/>
            <w:vMerge/>
            <w:shd w:val="clear" w:color="auto" w:fill="auto"/>
          </w:tcPr>
          <w:p w14:paraId="5FCEC959" w14:textId="77777777" w:rsidR="00F2790E" w:rsidRPr="009F4CD2" w:rsidRDefault="00F2790E" w:rsidP="00467E8A">
            <w:pPr>
              <w:rPr>
                <w:rFonts w:cs="Arial"/>
                <w:bCs/>
              </w:rPr>
            </w:pPr>
          </w:p>
        </w:tc>
        <w:tc>
          <w:tcPr>
            <w:tcW w:w="4860" w:type="dxa"/>
            <w:shd w:val="clear" w:color="auto" w:fill="auto"/>
          </w:tcPr>
          <w:p w14:paraId="1B0F4FC6" w14:textId="77777777" w:rsidR="00F2790E" w:rsidRPr="007512DF" w:rsidDel="00A21ABE" w:rsidRDefault="00F2790E" w:rsidP="00467E8A">
            <w:pPr>
              <w:rPr>
                <w:rStyle w:val="SAPScreenElement"/>
              </w:rPr>
            </w:pPr>
            <w:r>
              <w:rPr>
                <w:rStyle w:val="SAPScreenElement"/>
              </w:rPr>
              <w:t>Work Permit:</w:t>
            </w:r>
            <w:r w:rsidRPr="009F4CD2">
              <w:t xml:space="preserve"> select </w:t>
            </w:r>
            <w:r>
              <w:rPr>
                <w:rFonts w:cs="Arial"/>
                <w:bCs/>
              </w:rPr>
              <w:t>from calendar help, if appropriate</w:t>
            </w:r>
          </w:p>
        </w:tc>
        <w:tc>
          <w:tcPr>
            <w:tcW w:w="2852" w:type="dxa"/>
            <w:vMerge/>
            <w:shd w:val="clear" w:color="auto" w:fill="auto"/>
          </w:tcPr>
          <w:p w14:paraId="35741CBF" w14:textId="77777777" w:rsidR="00F2790E" w:rsidRPr="009F4CD2" w:rsidRDefault="00F2790E" w:rsidP="00467E8A"/>
        </w:tc>
        <w:tc>
          <w:tcPr>
            <w:tcW w:w="1264" w:type="dxa"/>
            <w:vMerge/>
          </w:tcPr>
          <w:p w14:paraId="427F9F9B" w14:textId="77777777" w:rsidR="00F2790E" w:rsidRPr="009F4CD2" w:rsidRDefault="00F2790E" w:rsidP="00467E8A">
            <w:pPr>
              <w:rPr>
                <w:rFonts w:cs="Arial"/>
                <w:bCs/>
              </w:rPr>
            </w:pPr>
          </w:p>
        </w:tc>
      </w:tr>
      <w:tr w:rsidR="00F2790E" w:rsidRPr="009F4CD2" w14:paraId="47B30ACE" w14:textId="77777777" w:rsidTr="00467E8A">
        <w:trPr>
          <w:trHeight w:val="174"/>
        </w:trPr>
        <w:tc>
          <w:tcPr>
            <w:tcW w:w="900" w:type="dxa"/>
            <w:vMerge/>
            <w:shd w:val="clear" w:color="auto" w:fill="auto"/>
          </w:tcPr>
          <w:p w14:paraId="62AE139D" w14:textId="77777777" w:rsidR="00F2790E" w:rsidRPr="009F4CD2" w:rsidRDefault="00F2790E" w:rsidP="00467E8A"/>
        </w:tc>
        <w:tc>
          <w:tcPr>
            <w:tcW w:w="1498" w:type="dxa"/>
            <w:vMerge/>
            <w:shd w:val="clear" w:color="auto" w:fill="auto"/>
          </w:tcPr>
          <w:p w14:paraId="4B334686" w14:textId="77777777" w:rsidR="00F2790E" w:rsidRPr="009F4CD2" w:rsidRDefault="00F2790E" w:rsidP="00467E8A">
            <w:pPr>
              <w:rPr>
                <w:rFonts w:cs="Arial"/>
                <w:b/>
                <w:bCs/>
              </w:rPr>
            </w:pPr>
          </w:p>
        </w:tc>
        <w:tc>
          <w:tcPr>
            <w:tcW w:w="2912" w:type="dxa"/>
            <w:vMerge w:val="restart"/>
            <w:shd w:val="clear" w:color="auto" w:fill="auto"/>
          </w:tcPr>
          <w:p w14:paraId="09257061" w14:textId="77777777" w:rsidR="00F2790E" w:rsidRPr="009F4CD2" w:rsidRDefault="00F2790E" w:rsidP="00467E8A">
            <w:r w:rsidRPr="009F4CD2">
              <w:rPr>
                <w:rFonts w:cs="Arial"/>
                <w:bCs/>
              </w:rPr>
              <w:t xml:space="preserve">in the </w:t>
            </w:r>
            <w:r>
              <w:rPr>
                <w:rStyle w:val="SAPScreenElement"/>
              </w:rPr>
              <w:t xml:space="preserve">Enter </w:t>
            </w:r>
            <w:r w:rsidRPr="009F4CD2">
              <w:rPr>
                <w:rFonts w:cs="Arial"/>
                <w:bCs/>
              </w:rPr>
              <w:t>part of the form</w:t>
            </w:r>
            <w:r w:rsidRPr="00187B9E">
              <w:t xml:space="preserve"> </w:t>
            </w:r>
            <w:r>
              <w:t>make the following entries:</w:t>
            </w:r>
          </w:p>
        </w:tc>
        <w:tc>
          <w:tcPr>
            <w:tcW w:w="4860" w:type="dxa"/>
            <w:shd w:val="clear" w:color="auto" w:fill="auto"/>
          </w:tcPr>
          <w:p w14:paraId="7C54E9B7" w14:textId="77777777" w:rsidR="00F2790E" w:rsidRPr="009F4CD2" w:rsidRDefault="00F2790E" w:rsidP="00467E8A">
            <w:pPr>
              <w:rPr>
                <w:i/>
              </w:rPr>
            </w:pPr>
            <w:r>
              <w:rPr>
                <w:rStyle w:val="SAPScreenElement"/>
              </w:rPr>
              <w:t>Initial Entry:</w:t>
            </w:r>
            <w:r w:rsidRPr="009F4CD2">
              <w:t xml:space="preserve"> select </w:t>
            </w:r>
            <w:r>
              <w:rPr>
                <w:rFonts w:cs="Arial"/>
                <w:bCs/>
              </w:rPr>
              <w:t>from calendar help</w:t>
            </w:r>
            <w:r w:rsidRPr="00534C6F">
              <w:t xml:space="preserve"> if appropriate</w:t>
            </w:r>
          </w:p>
        </w:tc>
        <w:tc>
          <w:tcPr>
            <w:tcW w:w="2852" w:type="dxa"/>
            <w:vMerge w:val="restart"/>
            <w:shd w:val="clear" w:color="auto" w:fill="auto"/>
          </w:tcPr>
          <w:p w14:paraId="6096FF53" w14:textId="77777777" w:rsidR="00F2790E" w:rsidRPr="009F4CD2" w:rsidRDefault="00F2790E" w:rsidP="00467E8A">
            <w:pPr>
              <w:rPr>
                <w:rFonts w:cs="Arial"/>
                <w:bCs/>
              </w:rPr>
            </w:pPr>
          </w:p>
        </w:tc>
        <w:tc>
          <w:tcPr>
            <w:tcW w:w="1264" w:type="dxa"/>
            <w:vMerge w:val="restart"/>
          </w:tcPr>
          <w:p w14:paraId="1BCDF815" w14:textId="77777777" w:rsidR="00F2790E" w:rsidRPr="009F4CD2" w:rsidRDefault="00F2790E" w:rsidP="00467E8A">
            <w:pPr>
              <w:rPr>
                <w:rFonts w:cs="Arial"/>
                <w:bCs/>
              </w:rPr>
            </w:pPr>
          </w:p>
        </w:tc>
      </w:tr>
      <w:tr w:rsidR="00F2790E" w:rsidRPr="009F4CD2" w14:paraId="4312CE07" w14:textId="77777777" w:rsidTr="00467E8A">
        <w:trPr>
          <w:trHeight w:val="172"/>
        </w:trPr>
        <w:tc>
          <w:tcPr>
            <w:tcW w:w="900" w:type="dxa"/>
            <w:vMerge/>
            <w:shd w:val="clear" w:color="auto" w:fill="auto"/>
          </w:tcPr>
          <w:p w14:paraId="3AB25E1F" w14:textId="77777777" w:rsidR="00F2790E" w:rsidRPr="009F4CD2" w:rsidRDefault="00F2790E" w:rsidP="00467E8A"/>
        </w:tc>
        <w:tc>
          <w:tcPr>
            <w:tcW w:w="1498" w:type="dxa"/>
            <w:vMerge/>
            <w:shd w:val="clear" w:color="auto" w:fill="auto"/>
          </w:tcPr>
          <w:p w14:paraId="67D1AA92" w14:textId="77777777" w:rsidR="00F2790E" w:rsidRPr="009F4CD2" w:rsidRDefault="00F2790E" w:rsidP="00467E8A">
            <w:pPr>
              <w:rPr>
                <w:rFonts w:cs="Arial"/>
                <w:b/>
                <w:bCs/>
              </w:rPr>
            </w:pPr>
          </w:p>
        </w:tc>
        <w:tc>
          <w:tcPr>
            <w:tcW w:w="2912" w:type="dxa"/>
            <w:vMerge/>
            <w:shd w:val="clear" w:color="auto" w:fill="auto"/>
          </w:tcPr>
          <w:p w14:paraId="71897EAC" w14:textId="77777777" w:rsidR="00F2790E" w:rsidRPr="009F4CD2" w:rsidRDefault="00F2790E" w:rsidP="00467E8A">
            <w:pPr>
              <w:rPr>
                <w:rFonts w:cs="Arial"/>
                <w:bCs/>
              </w:rPr>
            </w:pPr>
          </w:p>
        </w:tc>
        <w:tc>
          <w:tcPr>
            <w:tcW w:w="4860" w:type="dxa"/>
            <w:shd w:val="clear" w:color="auto" w:fill="auto"/>
          </w:tcPr>
          <w:p w14:paraId="42CD924E" w14:textId="77777777" w:rsidR="00F2790E" w:rsidRPr="009F4CD2" w:rsidRDefault="00F2790E" w:rsidP="00467E8A">
            <w:pPr>
              <w:rPr>
                <w:i/>
              </w:rPr>
            </w:pPr>
            <w:r>
              <w:rPr>
                <w:rStyle w:val="SAPScreenElement"/>
              </w:rPr>
              <w:t>Entry into Group:</w:t>
            </w:r>
            <w:r w:rsidRPr="009F4CD2">
              <w:t xml:space="preserve"> select </w:t>
            </w:r>
            <w:r>
              <w:rPr>
                <w:rFonts w:cs="Arial"/>
                <w:bCs/>
              </w:rPr>
              <w:t>from calendar help</w:t>
            </w:r>
            <w:r w:rsidRPr="00534C6F">
              <w:t xml:space="preserve"> if appropriate</w:t>
            </w:r>
          </w:p>
        </w:tc>
        <w:tc>
          <w:tcPr>
            <w:tcW w:w="2852" w:type="dxa"/>
            <w:vMerge/>
            <w:shd w:val="clear" w:color="auto" w:fill="auto"/>
          </w:tcPr>
          <w:p w14:paraId="6372A40F" w14:textId="77777777" w:rsidR="00F2790E" w:rsidRPr="009F4CD2" w:rsidRDefault="00F2790E" w:rsidP="00467E8A">
            <w:pPr>
              <w:rPr>
                <w:rFonts w:cs="Arial"/>
                <w:bCs/>
              </w:rPr>
            </w:pPr>
          </w:p>
        </w:tc>
        <w:tc>
          <w:tcPr>
            <w:tcW w:w="1264" w:type="dxa"/>
            <w:vMerge/>
          </w:tcPr>
          <w:p w14:paraId="400CB89A" w14:textId="77777777" w:rsidR="00F2790E" w:rsidRPr="009F4CD2" w:rsidRDefault="00F2790E" w:rsidP="00467E8A">
            <w:pPr>
              <w:rPr>
                <w:rFonts w:cs="Arial"/>
                <w:bCs/>
              </w:rPr>
            </w:pPr>
          </w:p>
        </w:tc>
      </w:tr>
      <w:tr w:rsidR="00F2790E" w:rsidRPr="009F4CD2" w14:paraId="7BBFBB6F" w14:textId="77777777" w:rsidTr="00467E8A">
        <w:trPr>
          <w:trHeight w:val="172"/>
        </w:trPr>
        <w:tc>
          <w:tcPr>
            <w:tcW w:w="900" w:type="dxa"/>
            <w:vMerge/>
            <w:shd w:val="clear" w:color="auto" w:fill="auto"/>
          </w:tcPr>
          <w:p w14:paraId="4376B377" w14:textId="77777777" w:rsidR="00F2790E" w:rsidRPr="009F4CD2" w:rsidRDefault="00F2790E" w:rsidP="00467E8A"/>
        </w:tc>
        <w:tc>
          <w:tcPr>
            <w:tcW w:w="1498" w:type="dxa"/>
            <w:vMerge/>
            <w:shd w:val="clear" w:color="auto" w:fill="auto"/>
          </w:tcPr>
          <w:p w14:paraId="3BCFBCAA" w14:textId="77777777" w:rsidR="00F2790E" w:rsidRPr="009F4CD2" w:rsidRDefault="00F2790E" w:rsidP="00467E8A">
            <w:pPr>
              <w:rPr>
                <w:rFonts w:cs="Arial"/>
                <w:b/>
                <w:bCs/>
              </w:rPr>
            </w:pPr>
          </w:p>
        </w:tc>
        <w:tc>
          <w:tcPr>
            <w:tcW w:w="2912" w:type="dxa"/>
            <w:vMerge/>
            <w:shd w:val="clear" w:color="auto" w:fill="auto"/>
          </w:tcPr>
          <w:p w14:paraId="2B8596D5" w14:textId="77777777" w:rsidR="00F2790E" w:rsidRPr="009F4CD2" w:rsidRDefault="00F2790E" w:rsidP="00467E8A">
            <w:pPr>
              <w:rPr>
                <w:rFonts w:cs="Arial"/>
                <w:bCs/>
              </w:rPr>
            </w:pPr>
          </w:p>
        </w:tc>
        <w:tc>
          <w:tcPr>
            <w:tcW w:w="4860" w:type="dxa"/>
            <w:shd w:val="clear" w:color="auto" w:fill="auto"/>
          </w:tcPr>
          <w:p w14:paraId="3EF83163" w14:textId="77777777" w:rsidR="00F2790E" w:rsidRPr="009F4CD2" w:rsidRDefault="00F2790E" w:rsidP="00467E8A">
            <w:pPr>
              <w:rPr>
                <w:i/>
              </w:rPr>
            </w:pPr>
            <w:r>
              <w:rPr>
                <w:rStyle w:val="SAPScreenElement"/>
              </w:rPr>
              <w:t>Group Key:</w:t>
            </w:r>
            <w:r w:rsidRPr="009F4CD2">
              <w:t xml:space="preserve"> </w:t>
            </w:r>
            <w:r w:rsidRPr="005A62E0">
              <w:t>select from value help</w:t>
            </w:r>
          </w:p>
        </w:tc>
        <w:tc>
          <w:tcPr>
            <w:tcW w:w="2852" w:type="dxa"/>
            <w:vMerge/>
            <w:shd w:val="clear" w:color="auto" w:fill="auto"/>
          </w:tcPr>
          <w:p w14:paraId="528B6BCB" w14:textId="77777777" w:rsidR="00F2790E" w:rsidRPr="009F4CD2" w:rsidRDefault="00F2790E" w:rsidP="00467E8A">
            <w:pPr>
              <w:rPr>
                <w:rFonts w:cs="Arial"/>
                <w:bCs/>
              </w:rPr>
            </w:pPr>
          </w:p>
        </w:tc>
        <w:tc>
          <w:tcPr>
            <w:tcW w:w="1264" w:type="dxa"/>
            <w:vMerge/>
          </w:tcPr>
          <w:p w14:paraId="49B339DD" w14:textId="77777777" w:rsidR="00F2790E" w:rsidRPr="009F4CD2" w:rsidRDefault="00F2790E" w:rsidP="00467E8A">
            <w:pPr>
              <w:rPr>
                <w:rFonts w:cs="Arial"/>
                <w:bCs/>
              </w:rPr>
            </w:pPr>
          </w:p>
        </w:tc>
      </w:tr>
      <w:tr w:rsidR="00F2790E" w:rsidRPr="009F4CD2" w14:paraId="5DEE1907" w14:textId="77777777" w:rsidTr="00467E8A">
        <w:trPr>
          <w:trHeight w:val="565"/>
        </w:trPr>
        <w:tc>
          <w:tcPr>
            <w:tcW w:w="900" w:type="dxa"/>
            <w:vMerge/>
            <w:shd w:val="clear" w:color="auto" w:fill="auto"/>
          </w:tcPr>
          <w:p w14:paraId="05867D99" w14:textId="77777777" w:rsidR="00F2790E" w:rsidRPr="009F4CD2" w:rsidRDefault="00F2790E" w:rsidP="00467E8A"/>
        </w:tc>
        <w:tc>
          <w:tcPr>
            <w:tcW w:w="1498" w:type="dxa"/>
            <w:vMerge/>
            <w:shd w:val="clear" w:color="auto" w:fill="auto"/>
          </w:tcPr>
          <w:p w14:paraId="138D1C32" w14:textId="77777777" w:rsidR="00F2790E" w:rsidRPr="009F4CD2" w:rsidRDefault="00F2790E" w:rsidP="00467E8A">
            <w:pPr>
              <w:rPr>
                <w:b/>
              </w:rPr>
            </w:pPr>
          </w:p>
        </w:tc>
        <w:tc>
          <w:tcPr>
            <w:tcW w:w="2912" w:type="dxa"/>
            <w:vMerge w:val="restart"/>
            <w:shd w:val="clear" w:color="auto" w:fill="auto"/>
          </w:tcPr>
          <w:p w14:paraId="277F53D3" w14:textId="77777777" w:rsidR="00F2790E" w:rsidRDefault="00F2790E" w:rsidP="00467E8A">
            <w:r w:rsidRPr="00683AF4">
              <w:rPr>
                <w:rFonts w:cs="Arial"/>
                <w:bCs/>
              </w:rPr>
              <w:t xml:space="preserve">in the </w:t>
            </w:r>
            <w:r w:rsidRPr="00683AF4">
              <w:rPr>
                <w:rStyle w:val="SAPScreenElement"/>
              </w:rPr>
              <w:t xml:space="preserve">Unemployment insurance scheme statement of part-time workers in show business </w:t>
            </w:r>
            <w:r w:rsidRPr="00683AF4">
              <w:rPr>
                <w:rFonts w:cs="Arial"/>
                <w:bCs/>
              </w:rPr>
              <w:t>part of the form</w:t>
            </w:r>
            <w:r w:rsidRPr="00683AF4">
              <w:t xml:space="preserve"> make the following entries:</w:t>
            </w:r>
          </w:p>
          <w:p w14:paraId="5ABF9F31" w14:textId="77777777" w:rsidR="00F2790E" w:rsidRDefault="00F2790E" w:rsidP="00467E8A">
            <w:pPr>
              <w:pStyle w:val="SAPNoteHeading"/>
              <w:ind w:left="0"/>
            </w:pPr>
            <w:r>
              <w:rPr>
                <w:noProof/>
              </w:rPr>
              <w:drawing>
                <wp:inline distT="0" distB="0" distL="0" distR="0" wp14:anchorId="68F68FB8" wp14:editId="55F47124">
                  <wp:extent cx="225425" cy="225425"/>
                  <wp:effectExtent l="0" t="0" r="0" b="3175"/>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t> Note</w:t>
            </w:r>
          </w:p>
          <w:p w14:paraId="044AF6F7" w14:textId="77777777" w:rsidR="00F2790E" w:rsidRPr="009F4CD2" w:rsidRDefault="00F2790E" w:rsidP="00467E8A">
            <w:pPr>
              <w:rPr>
                <w:rFonts w:cs="Arial"/>
                <w:bCs/>
              </w:rPr>
            </w:pPr>
            <w:r w:rsidRPr="00433666">
              <w:t>These fields are only relevant for registered entertainers who are employed as casual labor in the entertainment sector.</w:t>
            </w:r>
          </w:p>
        </w:tc>
        <w:tc>
          <w:tcPr>
            <w:tcW w:w="4860" w:type="dxa"/>
            <w:shd w:val="clear" w:color="auto" w:fill="auto"/>
          </w:tcPr>
          <w:p w14:paraId="4AF1253E" w14:textId="77777777" w:rsidR="00F2790E" w:rsidRPr="009F4CD2" w:rsidRDefault="00F2790E" w:rsidP="00467E8A">
            <w:pPr>
              <w:rPr>
                <w:i/>
              </w:rPr>
            </w:pPr>
            <w:r>
              <w:rPr>
                <w:rStyle w:val="SAPScreenElement"/>
              </w:rPr>
              <w:t>Initial Statement no.:</w:t>
            </w:r>
            <w:r w:rsidRPr="009F4CD2">
              <w:t xml:space="preserve"> </w:t>
            </w:r>
            <w:r>
              <w:t>inserting the appropriate value</w:t>
            </w:r>
          </w:p>
        </w:tc>
        <w:tc>
          <w:tcPr>
            <w:tcW w:w="2852" w:type="dxa"/>
            <w:vMerge w:val="restart"/>
            <w:shd w:val="clear" w:color="auto" w:fill="auto"/>
          </w:tcPr>
          <w:p w14:paraId="202E8841" w14:textId="77777777" w:rsidR="00F2790E" w:rsidRPr="009F4CD2" w:rsidRDefault="00F2790E" w:rsidP="00467E8A"/>
        </w:tc>
        <w:tc>
          <w:tcPr>
            <w:tcW w:w="1264" w:type="dxa"/>
            <w:vMerge w:val="restart"/>
          </w:tcPr>
          <w:p w14:paraId="342DD917" w14:textId="77777777" w:rsidR="00F2790E" w:rsidRPr="009F4CD2" w:rsidRDefault="00F2790E" w:rsidP="00467E8A">
            <w:pPr>
              <w:rPr>
                <w:rFonts w:cs="Arial"/>
                <w:bCs/>
              </w:rPr>
            </w:pPr>
          </w:p>
        </w:tc>
      </w:tr>
      <w:tr w:rsidR="00F2790E" w:rsidRPr="009F4CD2" w14:paraId="337D2C30" w14:textId="77777777" w:rsidTr="00467E8A">
        <w:trPr>
          <w:trHeight w:val="564"/>
        </w:trPr>
        <w:tc>
          <w:tcPr>
            <w:tcW w:w="900" w:type="dxa"/>
            <w:vMerge/>
            <w:shd w:val="clear" w:color="auto" w:fill="auto"/>
          </w:tcPr>
          <w:p w14:paraId="1242FAEF" w14:textId="77777777" w:rsidR="00F2790E" w:rsidDel="00286364" w:rsidRDefault="00F2790E" w:rsidP="00467E8A"/>
        </w:tc>
        <w:tc>
          <w:tcPr>
            <w:tcW w:w="1498" w:type="dxa"/>
            <w:vMerge/>
            <w:shd w:val="clear" w:color="auto" w:fill="auto"/>
          </w:tcPr>
          <w:p w14:paraId="2EA1710D" w14:textId="77777777" w:rsidR="00F2790E" w:rsidRPr="00386D74" w:rsidDel="00286364" w:rsidRDefault="00F2790E" w:rsidP="00467E8A">
            <w:pPr>
              <w:rPr>
                <w:rStyle w:val="SAPEmphasis"/>
              </w:rPr>
            </w:pPr>
          </w:p>
        </w:tc>
        <w:tc>
          <w:tcPr>
            <w:tcW w:w="2912" w:type="dxa"/>
            <w:vMerge/>
            <w:shd w:val="clear" w:color="auto" w:fill="auto"/>
          </w:tcPr>
          <w:p w14:paraId="027ACB7B" w14:textId="77777777" w:rsidR="00F2790E" w:rsidRPr="009F4CD2" w:rsidRDefault="00F2790E" w:rsidP="00467E8A">
            <w:pPr>
              <w:rPr>
                <w:rFonts w:cs="Arial"/>
                <w:bCs/>
              </w:rPr>
            </w:pPr>
          </w:p>
        </w:tc>
        <w:tc>
          <w:tcPr>
            <w:tcW w:w="4860" w:type="dxa"/>
            <w:shd w:val="clear" w:color="auto" w:fill="auto"/>
          </w:tcPr>
          <w:p w14:paraId="3BDCD34C" w14:textId="77777777" w:rsidR="00F2790E" w:rsidRPr="009F4CD2" w:rsidRDefault="00F2790E" w:rsidP="00467E8A">
            <w:pPr>
              <w:rPr>
                <w:i/>
              </w:rPr>
            </w:pPr>
            <w:r>
              <w:rPr>
                <w:rStyle w:val="SAPScreenElement"/>
              </w:rPr>
              <w:t>Object Number:</w:t>
            </w:r>
            <w:r w:rsidRPr="009F4CD2">
              <w:t xml:space="preserve"> </w:t>
            </w:r>
            <w:r>
              <w:t>inserting the appropriate value</w:t>
            </w:r>
          </w:p>
        </w:tc>
        <w:tc>
          <w:tcPr>
            <w:tcW w:w="2852" w:type="dxa"/>
            <w:vMerge/>
            <w:shd w:val="clear" w:color="auto" w:fill="auto"/>
          </w:tcPr>
          <w:p w14:paraId="21A2EB7F" w14:textId="77777777" w:rsidR="00F2790E" w:rsidRPr="009F4CD2" w:rsidDel="00286364" w:rsidRDefault="00F2790E" w:rsidP="00467E8A">
            <w:pPr>
              <w:rPr>
                <w:rFonts w:cs="Arial"/>
                <w:bCs/>
              </w:rPr>
            </w:pPr>
          </w:p>
        </w:tc>
        <w:tc>
          <w:tcPr>
            <w:tcW w:w="1264" w:type="dxa"/>
            <w:vMerge/>
          </w:tcPr>
          <w:p w14:paraId="02312C4D" w14:textId="77777777" w:rsidR="00F2790E" w:rsidRPr="009F4CD2" w:rsidRDefault="00F2790E" w:rsidP="00467E8A">
            <w:pPr>
              <w:rPr>
                <w:rFonts w:cs="Arial"/>
                <w:bCs/>
              </w:rPr>
            </w:pPr>
          </w:p>
        </w:tc>
      </w:tr>
      <w:tr w:rsidR="00F2790E" w:rsidRPr="009F4CD2" w14:paraId="493C0DBA" w14:textId="77777777" w:rsidTr="00467E8A">
        <w:trPr>
          <w:trHeight w:val="62"/>
        </w:trPr>
        <w:tc>
          <w:tcPr>
            <w:tcW w:w="900" w:type="dxa"/>
            <w:vMerge/>
            <w:shd w:val="clear" w:color="auto" w:fill="auto"/>
          </w:tcPr>
          <w:p w14:paraId="6414F957" w14:textId="77777777" w:rsidR="00F2790E" w:rsidRDefault="00F2790E" w:rsidP="00467E8A"/>
        </w:tc>
        <w:tc>
          <w:tcPr>
            <w:tcW w:w="1498" w:type="dxa"/>
            <w:vMerge/>
            <w:shd w:val="clear" w:color="auto" w:fill="auto"/>
          </w:tcPr>
          <w:p w14:paraId="13AE6F87" w14:textId="77777777" w:rsidR="00F2790E" w:rsidRPr="00386D74" w:rsidRDefault="00F2790E" w:rsidP="00467E8A">
            <w:pPr>
              <w:rPr>
                <w:rStyle w:val="SAPEmphasis"/>
              </w:rPr>
            </w:pPr>
          </w:p>
        </w:tc>
        <w:tc>
          <w:tcPr>
            <w:tcW w:w="2912" w:type="dxa"/>
            <w:vMerge w:val="restart"/>
            <w:shd w:val="clear" w:color="auto" w:fill="auto"/>
          </w:tcPr>
          <w:p w14:paraId="25F93741" w14:textId="77777777" w:rsidR="00F2790E" w:rsidRPr="009F4CD2" w:rsidRDefault="00F2790E" w:rsidP="00467E8A">
            <w:r w:rsidRPr="009F4CD2">
              <w:rPr>
                <w:rFonts w:cs="Arial"/>
                <w:bCs/>
              </w:rPr>
              <w:t xml:space="preserve">in the </w:t>
            </w:r>
            <w:r>
              <w:rPr>
                <w:rStyle w:val="SAPScreenElement"/>
              </w:rPr>
              <w:t xml:space="preserve">Additional fields </w:t>
            </w:r>
            <w:r w:rsidRPr="009F4CD2">
              <w:rPr>
                <w:rFonts w:cs="Arial"/>
                <w:bCs/>
              </w:rPr>
              <w:t>part of the form</w:t>
            </w:r>
            <w:r w:rsidRPr="00187B9E">
              <w:t xml:space="preserve"> </w:t>
            </w:r>
            <w:r>
              <w:t>make the following entries:</w:t>
            </w:r>
          </w:p>
        </w:tc>
        <w:tc>
          <w:tcPr>
            <w:tcW w:w="4860" w:type="dxa"/>
            <w:shd w:val="clear" w:color="auto" w:fill="auto"/>
          </w:tcPr>
          <w:p w14:paraId="64C98EB4" w14:textId="77777777" w:rsidR="00F2790E" w:rsidRPr="009F4CD2" w:rsidRDefault="00F2790E" w:rsidP="00467E8A">
            <w:pPr>
              <w:rPr>
                <w:i/>
              </w:rPr>
            </w:pPr>
            <w:r>
              <w:rPr>
                <w:rStyle w:val="SAPScreenElement"/>
              </w:rPr>
              <w:t>Employment contract reference:</w:t>
            </w:r>
            <w:r w:rsidRPr="009F4CD2">
              <w:t xml:space="preserve"> </w:t>
            </w:r>
            <w:r>
              <w:t xml:space="preserve">values provided by the system based on the previous </w:t>
            </w:r>
            <w:r w:rsidRPr="007E273D">
              <w:t xml:space="preserve">entries; </w:t>
            </w:r>
            <w:r w:rsidRPr="00683AF4">
              <w:t>read-only</w:t>
            </w:r>
          </w:p>
        </w:tc>
        <w:tc>
          <w:tcPr>
            <w:tcW w:w="2852" w:type="dxa"/>
            <w:vMerge w:val="restart"/>
            <w:shd w:val="clear" w:color="auto" w:fill="auto"/>
          </w:tcPr>
          <w:p w14:paraId="23748448" w14:textId="77777777" w:rsidR="00F2790E" w:rsidRPr="009F4CD2" w:rsidRDefault="00F2790E" w:rsidP="00467E8A">
            <w:pPr>
              <w:rPr>
                <w:rFonts w:cs="Arial"/>
                <w:bCs/>
              </w:rPr>
            </w:pPr>
          </w:p>
        </w:tc>
        <w:tc>
          <w:tcPr>
            <w:tcW w:w="1264" w:type="dxa"/>
            <w:vMerge w:val="restart"/>
          </w:tcPr>
          <w:p w14:paraId="48037F6B" w14:textId="77777777" w:rsidR="00F2790E" w:rsidRPr="009F4CD2" w:rsidRDefault="00F2790E" w:rsidP="00467E8A">
            <w:pPr>
              <w:rPr>
                <w:rFonts w:cs="Arial"/>
                <w:bCs/>
              </w:rPr>
            </w:pPr>
          </w:p>
        </w:tc>
      </w:tr>
      <w:tr w:rsidR="00F2790E" w:rsidRPr="009F4CD2" w14:paraId="422FF5FA" w14:textId="77777777" w:rsidTr="00467E8A">
        <w:trPr>
          <w:trHeight w:val="57"/>
        </w:trPr>
        <w:tc>
          <w:tcPr>
            <w:tcW w:w="900" w:type="dxa"/>
            <w:vMerge/>
            <w:shd w:val="clear" w:color="auto" w:fill="auto"/>
          </w:tcPr>
          <w:p w14:paraId="1FE77AF4" w14:textId="77777777" w:rsidR="00F2790E" w:rsidRDefault="00F2790E" w:rsidP="00467E8A"/>
        </w:tc>
        <w:tc>
          <w:tcPr>
            <w:tcW w:w="1498" w:type="dxa"/>
            <w:vMerge/>
            <w:shd w:val="clear" w:color="auto" w:fill="auto"/>
          </w:tcPr>
          <w:p w14:paraId="0E64A914" w14:textId="77777777" w:rsidR="00F2790E" w:rsidRPr="00386D74" w:rsidRDefault="00F2790E" w:rsidP="00467E8A">
            <w:pPr>
              <w:rPr>
                <w:rStyle w:val="SAPEmphasis"/>
              </w:rPr>
            </w:pPr>
          </w:p>
        </w:tc>
        <w:tc>
          <w:tcPr>
            <w:tcW w:w="2912" w:type="dxa"/>
            <w:vMerge/>
            <w:shd w:val="clear" w:color="auto" w:fill="auto"/>
          </w:tcPr>
          <w:p w14:paraId="46B70DDA" w14:textId="77777777" w:rsidR="00F2790E" w:rsidRPr="009F4CD2" w:rsidRDefault="00F2790E" w:rsidP="00467E8A">
            <w:pPr>
              <w:rPr>
                <w:rFonts w:cs="Arial"/>
                <w:bCs/>
              </w:rPr>
            </w:pPr>
          </w:p>
        </w:tc>
        <w:tc>
          <w:tcPr>
            <w:tcW w:w="4860" w:type="dxa"/>
            <w:shd w:val="clear" w:color="auto" w:fill="auto"/>
          </w:tcPr>
          <w:p w14:paraId="779B36C3" w14:textId="77777777" w:rsidR="00F2790E" w:rsidRDefault="00F2790E" w:rsidP="00467E8A">
            <w:pPr>
              <w:rPr>
                <w:rStyle w:val="SAPScreenElement"/>
              </w:rPr>
            </w:pPr>
            <w:r>
              <w:rPr>
                <w:rStyle w:val="SAPScreenElement"/>
              </w:rPr>
              <w:t>Code for employee’s fam. relat</w:t>
            </w:r>
            <w:r w:rsidRPr="007E273D">
              <w:rPr>
                <w:rStyle w:val="SAPScreenElement"/>
              </w:rPr>
              <w:t>.:</w:t>
            </w:r>
            <w:r w:rsidRPr="007E273D">
              <w:t xml:space="preserve"> select from drop-down, if appropriate</w:t>
            </w:r>
          </w:p>
        </w:tc>
        <w:tc>
          <w:tcPr>
            <w:tcW w:w="2852" w:type="dxa"/>
            <w:vMerge/>
            <w:shd w:val="clear" w:color="auto" w:fill="auto"/>
          </w:tcPr>
          <w:p w14:paraId="1890DD7D" w14:textId="77777777" w:rsidR="00F2790E" w:rsidRPr="009F4CD2" w:rsidRDefault="00F2790E" w:rsidP="00467E8A">
            <w:pPr>
              <w:rPr>
                <w:rFonts w:cs="Arial"/>
                <w:bCs/>
              </w:rPr>
            </w:pPr>
          </w:p>
        </w:tc>
        <w:tc>
          <w:tcPr>
            <w:tcW w:w="1264" w:type="dxa"/>
            <w:vMerge/>
          </w:tcPr>
          <w:p w14:paraId="088DC7A0" w14:textId="77777777" w:rsidR="00F2790E" w:rsidRPr="009F4CD2" w:rsidRDefault="00F2790E" w:rsidP="00467E8A">
            <w:pPr>
              <w:rPr>
                <w:rFonts w:cs="Arial"/>
                <w:bCs/>
              </w:rPr>
            </w:pPr>
          </w:p>
        </w:tc>
      </w:tr>
      <w:tr w:rsidR="00F2790E" w:rsidRPr="009F4CD2" w14:paraId="497273BB" w14:textId="77777777" w:rsidTr="00467E8A">
        <w:trPr>
          <w:trHeight w:val="57"/>
        </w:trPr>
        <w:tc>
          <w:tcPr>
            <w:tcW w:w="900" w:type="dxa"/>
            <w:vMerge/>
            <w:shd w:val="clear" w:color="auto" w:fill="auto"/>
          </w:tcPr>
          <w:p w14:paraId="44FC6225" w14:textId="77777777" w:rsidR="00F2790E" w:rsidRDefault="00F2790E" w:rsidP="00467E8A"/>
        </w:tc>
        <w:tc>
          <w:tcPr>
            <w:tcW w:w="1498" w:type="dxa"/>
            <w:vMerge/>
            <w:shd w:val="clear" w:color="auto" w:fill="auto"/>
          </w:tcPr>
          <w:p w14:paraId="214DF59E" w14:textId="77777777" w:rsidR="00F2790E" w:rsidRPr="00386D74" w:rsidRDefault="00F2790E" w:rsidP="00467E8A">
            <w:pPr>
              <w:rPr>
                <w:rStyle w:val="SAPEmphasis"/>
              </w:rPr>
            </w:pPr>
          </w:p>
        </w:tc>
        <w:tc>
          <w:tcPr>
            <w:tcW w:w="2912" w:type="dxa"/>
            <w:vMerge/>
            <w:shd w:val="clear" w:color="auto" w:fill="auto"/>
          </w:tcPr>
          <w:p w14:paraId="46D46F83" w14:textId="77777777" w:rsidR="00F2790E" w:rsidRPr="009F4CD2" w:rsidRDefault="00F2790E" w:rsidP="00467E8A">
            <w:pPr>
              <w:rPr>
                <w:rFonts w:cs="Arial"/>
                <w:bCs/>
              </w:rPr>
            </w:pPr>
          </w:p>
        </w:tc>
        <w:tc>
          <w:tcPr>
            <w:tcW w:w="4860" w:type="dxa"/>
            <w:shd w:val="clear" w:color="auto" w:fill="auto"/>
          </w:tcPr>
          <w:p w14:paraId="5EC6C882" w14:textId="77777777" w:rsidR="00F2790E" w:rsidRPr="009F4CD2" w:rsidRDefault="00F2790E" w:rsidP="00467E8A">
            <w:pPr>
              <w:rPr>
                <w:i/>
              </w:rPr>
            </w:pPr>
            <w:r>
              <w:rPr>
                <w:rStyle w:val="SAPScreenElement"/>
              </w:rPr>
              <w:t>Contract/renewal start date:</w:t>
            </w:r>
            <w:r w:rsidRPr="009F4CD2">
              <w:t xml:space="preserve"> select </w:t>
            </w:r>
            <w:r>
              <w:rPr>
                <w:rFonts w:cs="Arial"/>
                <w:bCs/>
              </w:rPr>
              <w:t>from calendar help, if not already maintained</w:t>
            </w:r>
          </w:p>
        </w:tc>
        <w:tc>
          <w:tcPr>
            <w:tcW w:w="2852" w:type="dxa"/>
            <w:vMerge/>
            <w:shd w:val="clear" w:color="auto" w:fill="auto"/>
          </w:tcPr>
          <w:p w14:paraId="0B070DDA" w14:textId="77777777" w:rsidR="00F2790E" w:rsidRPr="009F4CD2" w:rsidRDefault="00F2790E" w:rsidP="00467E8A">
            <w:pPr>
              <w:rPr>
                <w:rFonts w:cs="Arial"/>
                <w:bCs/>
              </w:rPr>
            </w:pPr>
          </w:p>
        </w:tc>
        <w:tc>
          <w:tcPr>
            <w:tcW w:w="1264" w:type="dxa"/>
            <w:vMerge/>
          </w:tcPr>
          <w:p w14:paraId="28AB29E1" w14:textId="77777777" w:rsidR="00F2790E" w:rsidRPr="009F4CD2" w:rsidRDefault="00F2790E" w:rsidP="00467E8A">
            <w:pPr>
              <w:rPr>
                <w:rFonts w:cs="Arial"/>
                <w:bCs/>
              </w:rPr>
            </w:pPr>
          </w:p>
        </w:tc>
      </w:tr>
      <w:tr w:rsidR="00F2790E" w:rsidRPr="009F4CD2" w14:paraId="4167537A" w14:textId="77777777" w:rsidTr="00467E8A">
        <w:trPr>
          <w:trHeight w:val="57"/>
        </w:trPr>
        <w:tc>
          <w:tcPr>
            <w:tcW w:w="900" w:type="dxa"/>
            <w:vMerge/>
            <w:shd w:val="clear" w:color="auto" w:fill="auto"/>
          </w:tcPr>
          <w:p w14:paraId="46CEA25A" w14:textId="77777777" w:rsidR="00F2790E" w:rsidRDefault="00F2790E" w:rsidP="00467E8A"/>
        </w:tc>
        <w:tc>
          <w:tcPr>
            <w:tcW w:w="1498" w:type="dxa"/>
            <w:vMerge/>
            <w:shd w:val="clear" w:color="auto" w:fill="auto"/>
          </w:tcPr>
          <w:p w14:paraId="0037333C" w14:textId="77777777" w:rsidR="00F2790E" w:rsidRPr="00386D74" w:rsidRDefault="00F2790E" w:rsidP="00467E8A">
            <w:pPr>
              <w:rPr>
                <w:rStyle w:val="SAPEmphasis"/>
              </w:rPr>
            </w:pPr>
          </w:p>
        </w:tc>
        <w:tc>
          <w:tcPr>
            <w:tcW w:w="2912" w:type="dxa"/>
            <w:vMerge/>
            <w:shd w:val="clear" w:color="auto" w:fill="auto"/>
          </w:tcPr>
          <w:p w14:paraId="60B544C9" w14:textId="77777777" w:rsidR="00F2790E" w:rsidRPr="009F4CD2" w:rsidRDefault="00F2790E" w:rsidP="00467E8A">
            <w:pPr>
              <w:rPr>
                <w:rFonts w:cs="Arial"/>
                <w:bCs/>
              </w:rPr>
            </w:pPr>
          </w:p>
        </w:tc>
        <w:tc>
          <w:tcPr>
            <w:tcW w:w="4860" w:type="dxa"/>
            <w:shd w:val="clear" w:color="auto" w:fill="auto"/>
          </w:tcPr>
          <w:p w14:paraId="251CB182" w14:textId="77777777" w:rsidR="00F2790E" w:rsidRPr="005A62E0" w:rsidRDefault="00F2790E" w:rsidP="00467E8A">
            <w:pPr>
              <w:rPr>
                <w:i/>
              </w:rPr>
            </w:pPr>
            <w:r w:rsidRPr="007E273D">
              <w:rPr>
                <w:rStyle w:val="SAPScreenElement"/>
              </w:rPr>
              <w:t>Reason for exclusion DSN:</w:t>
            </w:r>
            <w:r w:rsidRPr="005A62E0">
              <w:t xml:space="preserve"> </w:t>
            </w:r>
            <w:r w:rsidRPr="00683AF4">
              <w:t>select from drop-down, if appropriate</w:t>
            </w:r>
          </w:p>
        </w:tc>
        <w:tc>
          <w:tcPr>
            <w:tcW w:w="2852" w:type="dxa"/>
            <w:vMerge/>
            <w:shd w:val="clear" w:color="auto" w:fill="auto"/>
          </w:tcPr>
          <w:p w14:paraId="58D28BF6" w14:textId="77777777" w:rsidR="00F2790E" w:rsidRPr="009F4CD2" w:rsidRDefault="00F2790E" w:rsidP="00467E8A">
            <w:pPr>
              <w:rPr>
                <w:rFonts w:cs="Arial"/>
                <w:bCs/>
              </w:rPr>
            </w:pPr>
          </w:p>
        </w:tc>
        <w:tc>
          <w:tcPr>
            <w:tcW w:w="1264" w:type="dxa"/>
            <w:vMerge/>
          </w:tcPr>
          <w:p w14:paraId="20503E00" w14:textId="77777777" w:rsidR="00F2790E" w:rsidRPr="009F4CD2" w:rsidRDefault="00F2790E" w:rsidP="00467E8A">
            <w:pPr>
              <w:rPr>
                <w:rFonts w:cs="Arial"/>
                <w:bCs/>
              </w:rPr>
            </w:pPr>
          </w:p>
        </w:tc>
      </w:tr>
      <w:tr w:rsidR="00F2790E" w:rsidRPr="009F4CD2" w14:paraId="1763EEBC" w14:textId="77777777" w:rsidTr="00467E8A">
        <w:trPr>
          <w:trHeight w:val="57"/>
        </w:trPr>
        <w:tc>
          <w:tcPr>
            <w:tcW w:w="900" w:type="dxa"/>
            <w:vMerge/>
            <w:shd w:val="clear" w:color="auto" w:fill="auto"/>
          </w:tcPr>
          <w:p w14:paraId="33FA421E" w14:textId="77777777" w:rsidR="00F2790E" w:rsidRDefault="00F2790E" w:rsidP="00467E8A"/>
        </w:tc>
        <w:tc>
          <w:tcPr>
            <w:tcW w:w="1498" w:type="dxa"/>
            <w:vMerge/>
            <w:shd w:val="clear" w:color="auto" w:fill="auto"/>
          </w:tcPr>
          <w:p w14:paraId="22C747BA" w14:textId="77777777" w:rsidR="00F2790E" w:rsidRPr="00386D74" w:rsidRDefault="00F2790E" w:rsidP="00467E8A">
            <w:pPr>
              <w:rPr>
                <w:rStyle w:val="SAPEmphasis"/>
              </w:rPr>
            </w:pPr>
          </w:p>
        </w:tc>
        <w:tc>
          <w:tcPr>
            <w:tcW w:w="2912" w:type="dxa"/>
            <w:vMerge/>
            <w:shd w:val="clear" w:color="auto" w:fill="auto"/>
          </w:tcPr>
          <w:p w14:paraId="52176158" w14:textId="77777777" w:rsidR="00F2790E" w:rsidRPr="009F4CD2" w:rsidRDefault="00F2790E" w:rsidP="00467E8A">
            <w:pPr>
              <w:rPr>
                <w:rFonts w:cs="Arial"/>
                <w:bCs/>
              </w:rPr>
            </w:pPr>
          </w:p>
        </w:tc>
        <w:tc>
          <w:tcPr>
            <w:tcW w:w="4860" w:type="dxa"/>
            <w:shd w:val="clear" w:color="auto" w:fill="auto"/>
          </w:tcPr>
          <w:p w14:paraId="65FE3E57" w14:textId="77777777" w:rsidR="00F2790E" w:rsidRPr="005A62E0" w:rsidRDefault="00F2790E" w:rsidP="00467E8A">
            <w:pPr>
              <w:rPr>
                <w:i/>
              </w:rPr>
            </w:pPr>
            <w:r w:rsidRPr="007E273D">
              <w:rPr>
                <w:rStyle w:val="SAPScreenElement"/>
              </w:rPr>
              <w:t>Contract amount:</w:t>
            </w:r>
            <w:r w:rsidRPr="005A62E0">
              <w:t xml:space="preserve"> enter the appropriate amount and choose the appropriate unit measure from the drop-down </w:t>
            </w:r>
          </w:p>
        </w:tc>
        <w:tc>
          <w:tcPr>
            <w:tcW w:w="2852" w:type="dxa"/>
            <w:vMerge/>
            <w:shd w:val="clear" w:color="auto" w:fill="auto"/>
          </w:tcPr>
          <w:p w14:paraId="65AA737C" w14:textId="77777777" w:rsidR="00F2790E" w:rsidRPr="009F4CD2" w:rsidRDefault="00F2790E" w:rsidP="00467E8A">
            <w:pPr>
              <w:rPr>
                <w:rFonts w:cs="Arial"/>
                <w:bCs/>
              </w:rPr>
            </w:pPr>
          </w:p>
        </w:tc>
        <w:tc>
          <w:tcPr>
            <w:tcW w:w="1264" w:type="dxa"/>
            <w:vMerge/>
          </w:tcPr>
          <w:p w14:paraId="571D3AC1" w14:textId="77777777" w:rsidR="00F2790E" w:rsidRPr="009F4CD2" w:rsidRDefault="00F2790E" w:rsidP="00467E8A">
            <w:pPr>
              <w:rPr>
                <w:rFonts w:cs="Arial"/>
                <w:bCs/>
              </w:rPr>
            </w:pPr>
          </w:p>
        </w:tc>
      </w:tr>
      <w:tr w:rsidR="00F2790E" w:rsidRPr="009F4CD2" w14:paraId="61380B46" w14:textId="77777777" w:rsidTr="00467E8A">
        <w:trPr>
          <w:trHeight w:val="57"/>
        </w:trPr>
        <w:tc>
          <w:tcPr>
            <w:tcW w:w="900" w:type="dxa"/>
            <w:vMerge/>
            <w:shd w:val="clear" w:color="auto" w:fill="auto"/>
          </w:tcPr>
          <w:p w14:paraId="6FCA55FF" w14:textId="77777777" w:rsidR="00F2790E" w:rsidRDefault="00F2790E" w:rsidP="00467E8A"/>
        </w:tc>
        <w:tc>
          <w:tcPr>
            <w:tcW w:w="1498" w:type="dxa"/>
            <w:vMerge/>
            <w:shd w:val="clear" w:color="auto" w:fill="auto"/>
          </w:tcPr>
          <w:p w14:paraId="4051FE37" w14:textId="77777777" w:rsidR="00F2790E" w:rsidRPr="00386D74" w:rsidRDefault="00F2790E" w:rsidP="00467E8A">
            <w:pPr>
              <w:rPr>
                <w:rStyle w:val="SAPEmphasis"/>
              </w:rPr>
            </w:pPr>
          </w:p>
        </w:tc>
        <w:tc>
          <w:tcPr>
            <w:tcW w:w="2912" w:type="dxa"/>
            <w:vMerge/>
            <w:shd w:val="clear" w:color="auto" w:fill="auto"/>
          </w:tcPr>
          <w:p w14:paraId="24925115" w14:textId="77777777" w:rsidR="00F2790E" w:rsidRPr="009F4CD2" w:rsidRDefault="00F2790E" w:rsidP="00467E8A">
            <w:pPr>
              <w:rPr>
                <w:rFonts w:cs="Arial"/>
                <w:bCs/>
              </w:rPr>
            </w:pPr>
          </w:p>
        </w:tc>
        <w:tc>
          <w:tcPr>
            <w:tcW w:w="4860" w:type="dxa"/>
            <w:shd w:val="clear" w:color="auto" w:fill="auto"/>
          </w:tcPr>
          <w:p w14:paraId="1C3D68F3" w14:textId="77777777" w:rsidR="00F2790E" w:rsidRDefault="00F2790E" w:rsidP="00467E8A">
            <w:r w:rsidRPr="00683AF4">
              <w:rPr>
                <w:rStyle w:val="SAPScreenElement"/>
              </w:rPr>
              <w:t xml:space="preserve">Internship supervisor: </w:t>
            </w:r>
            <w:r>
              <w:t>select from value help, if appropriate</w:t>
            </w:r>
          </w:p>
          <w:p w14:paraId="7AEFEF57" w14:textId="77777777" w:rsidR="00F2790E" w:rsidRDefault="00F2790E" w:rsidP="00467E8A">
            <w:pPr>
              <w:pStyle w:val="SAPNoteHeading"/>
              <w:ind w:left="0"/>
            </w:pPr>
            <w:r>
              <w:t xml:space="preserve"> </w:t>
            </w:r>
            <w:r>
              <w:rPr>
                <w:noProof/>
              </w:rPr>
              <w:drawing>
                <wp:inline distT="0" distB="0" distL="0" distR="0" wp14:anchorId="1DA5501E" wp14:editId="69FF40CC">
                  <wp:extent cx="225425" cy="225425"/>
                  <wp:effectExtent l="0" t="0" r="0" b="3175"/>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t> Note</w:t>
            </w:r>
          </w:p>
          <w:p w14:paraId="61BDDE3B" w14:textId="77777777" w:rsidR="00F2790E" w:rsidRPr="009F4CD2" w:rsidRDefault="00F2790E" w:rsidP="00467E8A">
            <w:pPr>
              <w:rPr>
                <w:i/>
              </w:rPr>
            </w:pPr>
            <w:r>
              <w:t>Relevant only in case the employee is an intern (this is reflected by the appropriate employee class)</w:t>
            </w:r>
          </w:p>
        </w:tc>
        <w:tc>
          <w:tcPr>
            <w:tcW w:w="2852" w:type="dxa"/>
            <w:vMerge/>
            <w:shd w:val="clear" w:color="auto" w:fill="auto"/>
          </w:tcPr>
          <w:p w14:paraId="4C036090" w14:textId="77777777" w:rsidR="00F2790E" w:rsidRPr="009F4CD2" w:rsidRDefault="00F2790E" w:rsidP="00467E8A">
            <w:pPr>
              <w:rPr>
                <w:rFonts w:cs="Arial"/>
                <w:bCs/>
              </w:rPr>
            </w:pPr>
          </w:p>
        </w:tc>
        <w:tc>
          <w:tcPr>
            <w:tcW w:w="1264" w:type="dxa"/>
            <w:vMerge/>
          </w:tcPr>
          <w:p w14:paraId="389C5A11" w14:textId="77777777" w:rsidR="00F2790E" w:rsidRPr="009F4CD2" w:rsidRDefault="00F2790E" w:rsidP="00467E8A">
            <w:pPr>
              <w:rPr>
                <w:rFonts w:cs="Arial"/>
                <w:bCs/>
              </w:rPr>
            </w:pPr>
          </w:p>
        </w:tc>
      </w:tr>
      <w:tr w:rsidR="00F2790E" w:rsidRPr="009F4CD2" w14:paraId="708A8CCE" w14:textId="77777777" w:rsidTr="00467E8A">
        <w:trPr>
          <w:trHeight w:val="57"/>
        </w:trPr>
        <w:tc>
          <w:tcPr>
            <w:tcW w:w="900" w:type="dxa"/>
            <w:vMerge/>
            <w:shd w:val="clear" w:color="auto" w:fill="auto"/>
          </w:tcPr>
          <w:p w14:paraId="3E15791C" w14:textId="77777777" w:rsidR="00F2790E" w:rsidRDefault="00F2790E" w:rsidP="00467E8A"/>
        </w:tc>
        <w:tc>
          <w:tcPr>
            <w:tcW w:w="1498" w:type="dxa"/>
            <w:vMerge/>
            <w:shd w:val="clear" w:color="auto" w:fill="auto"/>
          </w:tcPr>
          <w:p w14:paraId="58D40A9A" w14:textId="77777777" w:rsidR="00F2790E" w:rsidRPr="00386D74" w:rsidRDefault="00F2790E" w:rsidP="00467E8A">
            <w:pPr>
              <w:rPr>
                <w:rStyle w:val="SAPEmphasis"/>
              </w:rPr>
            </w:pPr>
          </w:p>
        </w:tc>
        <w:tc>
          <w:tcPr>
            <w:tcW w:w="2912" w:type="dxa"/>
            <w:vMerge/>
            <w:shd w:val="clear" w:color="auto" w:fill="auto"/>
          </w:tcPr>
          <w:p w14:paraId="59A79135" w14:textId="77777777" w:rsidR="00F2790E" w:rsidRPr="009F4CD2" w:rsidRDefault="00F2790E" w:rsidP="00467E8A">
            <w:pPr>
              <w:rPr>
                <w:rFonts w:cs="Arial"/>
                <w:bCs/>
              </w:rPr>
            </w:pPr>
          </w:p>
        </w:tc>
        <w:tc>
          <w:tcPr>
            <w:tcW w:w="4860" w:type="dxa"/>
            <w:shd w:val="clear" w:color="auto" w:fill="auto"/>
          </w:tcPr>
          <w:p w14:paraId="0C7A813D" w14:textId="77777777" w:rsidR="00F2790E" w:rsidRPr="007E273D" w:rsidRDefault="00F2790E" w:rsidP="00467E8A">
            <w:pPr>
              <w:rPr>
                <w:i/>
              </w:rPr>
            </w:pPr>
            <w:r w:rsidRPr="007E273D">
              <w:rPr>
                <w:rStyle w:val="SAPScreenElement"/>
              </w:rPr>
              <w:t>Initial duration -Years:</w:t>
            </w:r>
            <w:r w:rsidRPr="007E273D">
              <w:t xml:space="preserve"> value provided by the system based on the previous entries; read-only</w:t>
            </w:r>
          </w:p>
        </w:tc>
        <w:tc>
          <w:tcPr>
            <w:tcW w:w="2852" w:type="dxa"/>
            <w:vMerge/>
            <w:shd w:val="clear" w:color="auto" w:fill="auto"/>
          </w:tcPr>
          <w:p w14:paraId="52BCB29D" w14:textId="77777777" w:rsidR="00F2790E" w:rsidRPr="009F4CD2" w:rsidRDefault="00F2790E" w:rsidP="00467E8A">
            <w:pPr>
              <w:rPr>
                <w:rFonts w:cs="Arial"/>
                <w:bCs/>
              </w:rPr>
            </w:pPr>
          </w:p>
        </w:tc>
        <w:tc>
          <w:tcPr>
            <w:tcW w:w="1264" w:type="dxa"/>
            <w:vMerge/>
          </w:tcPr>
          <w:p w14:paraId="2C1D0661" w14:textId="77777777" w:rsidR="00F2790E" w:rsidRPr="009F4CD2" w:rsidRDefault="00F2790E" w:rsidP="00467E8A">
            <w:pPr>
              <w:rPr>
                <w:rFonts w:cs="Arial"/>
                <w:bCs/>
              </w:rPr>
            </w:pPr>
          </w:p>
        </w:tc>
      </w:tr>
      <w:tr w:rsidR="00F2790E" w:rsidRPr="009F4CD2" w14:paraId="27FC0256" w14:textId="77777777" w:rsidTr="00467E8A">
        <w:trPr>
          <w:trHeight w:val="57"/>
        </w:trPr>
        <w:tc>
          <w:tcPr>
            <w:tcW w:w="900" w:type="dxa"/>
            <w:vMerge/>
            <w:shd w:val="clear" w:color="auto" w:fill="auto"/>
          </w:tcPr>
          <w:p w14:paraId="0E48A550" w14:textId="77777777" w:rsidR="00F2790E" w:rsidRDefault="00F2790E" w:rsidP="00467E8A"/>
        </w:tc>
        <w:tc>
          <w:tcPr>
            <w:tcW w:w="1498" w:type="dxa"/>
            <w:vMerge/>
            <w:shd w:val="clear" w:color="auto" w:fill="auto"/>
          </w:tcPr>
          <w:p w14:paraId="13FAA5E3" w14:textId="77777777" w:rsidR="00F2790E" w:rsidRPr="00386D74" w:rsidRDefault="00F2790E" w:rsidP="00467E8A">
            <w:pPr>
              <w:rPr>
                <w:rStyle w:val="SAPEmphasis"/>
              </w:rPr>
            </w:pPr>
          </w:p>
        </w:tc>
        <w:tc>
          <w:tcPr>
            <w:tcW w:w="2912" w:type="dxa"/>
            <w:vMerge/>
            <w:shd w:val="clear" w:color="auto" w:fill="auto"/>
          </w:tcPr>
          <w:p w14:paraId="11BAB54F" w14:textId="77777777" w:rsidR="00F2790E" w:rsidRPr="009F4CD2" w:rsidRDefault="00F2790E" w:rsidP="00467E8A">
            <w:pPr>
              <w:rPr>
                <w:rFonts w:cs="Arial"/>
                <w:bCs/>
              </w:rPr>
            </w:pPr>
          </w:p>
        </w:tc>
        <w:tc>
          <w:tcPr>
            <w:tcW w:w="4860" w:type="dxa"/>
            <w:shd w:val="clear" w:color="auto" w:fill="auto"/>
          </w:tcPr>
          <w:p w14:paraId="42CA41E2" w14:textId="77777777" w:rsidR="00F2790E" w:rsidRPr="007E273D" w:rsidRDefault="00F2790E" w:rsidP="00467E8A">
            <w:pPr>
              <w:rPr>
                <w:i/>
              </w:rPr>
            </w:pPr>
            <w:r w:rsidRPr="007E273D">
              <w:rPr>
                <w:rStyle w:val="SAPScreenElement"/>
              </w:rPr>
              <w:t>Initial duration -Months:</w:t>
            </w:r>
            <w:r w:rsidRPr="007E273D">
              <w:t xml:space="preserve"> value provided by the system based on the previous entries; </w:t>
            </w:r>
            <w:r w:rsidRPr="00683AF4">
              <w:t>read-only</w:t>
            </w:r>
          </w:p>
        </w:tc>
        <w:tc>
          <w:tcPr>
            <w:tcW w:w="2852" w:type="dxa"/>
            <w:vMerge/>
            <w:shd w:val="clear" w:color="auto" w:fill="auto"/>
          </w:tcPr>
          <w:p w14:paraId="644E5F0E" w14:textId="77777777" w:rsidR="00F2790E" w:rsidRPr="009F4CD2" w:rsidRDefault="00F2790E" w:rsidP="00467E8A">
            <w:pPr>
              <w:rPr>
                <w:rFonts w:cs="Arial"/>
                <w:bCs/>
              </w:rPr>
            </w:pPr>
          </w:p>
        </w:tc>
        <w:tc>
          <w:tcPr>
            <w:tcW w:w="1264" w:type="dxa"/>
            <w:vMerge/>
          </w:tcPr>
          <w:p w14:paraId="2DA181C4" w14:textId="77777777" w:rsidR="00F2790E" w:rsidRPr="009F4CD2" w:rsidRDefault="00F2790E" w:rsidP="00467E8A">
            <w:pPr>
              <w:rPr>
                <w:rFonts w:cs="Arial"/>
                <w:bCs/>
              </w:rPr>
            </w:pPr>
          </w:p>
        </w:tc>
      </w:tr>
      <w:tr w:rsidR="00F2790E" w:rsidRPr="009F4CD2" w14:paraId="17D0BA89" w14:textId="77777777" w:rsidTr="00467E8A">
        <w:trPr>
          <w:trHeight w:val="57"/>
        </w:trPr>
        <w:tc>
          <w:tcPr>
            <w:tcW w:w="900" w:type="dxa"/>
            <w:vMerge/>
            <w:shd w:val="clear" w:color="auto" w:fill="auto"/>
          </w:tcPr>
          <w:p w14:paraId="09F277AF" w14:textId="77777777" w:rsidR="00F2790E" w:rsidRDefault="00F2790E" w:rsidP="00467E8A"/>
        </w:tc>
        <w:tc>
          <w:tcPr>
            <w:tcW w:w="1498" w:type="dxa"/>
            <w:vMerge/>
            <w:shd w:val="clear" w:color="auto" w:fill="auto"/>
          </w:tcPr>
          <w:p w14:paraId="35E63144" w14:textId="77777777" w:rsidR="00F2790E" w:rsidRPr="00386D74" w:rsidRDefault="00F2790E" w:rsidP="00467E8A">
            <w:pPr>
              <w:rPr>
                <w:rStyle w:val="SAPEmphasis"/>
              </w:rPr>
            </w:pPr>
          </w:p>
        </w:tc>
        <w:tc>
          <w:tcPr>
            <w:tcW w:w="2912" w:type="dxa"/>
            <w:vMerge/>
            <w:shd w:val="clear" w:color="auto" w:fill="auto"/>
          </w:tcPr>
          <w:p w14:paraId="5AFCDC7C" w14:textId="77777777" w:rsidR="00F2790E" w:rsidRPr="009F4CD2" w:rsidRDefault="00F2790E" w:rsidP="00467E8A">
            <w:pPr>
              <w:rPr>
                <w:rFonts w:cs="Arial"/>
                <w:bCs/>
              </w:rPr>
            </w:pPr>
          </w:p>
        </w:tc>
        <w:tc>
          <w:tcPr>
            <w:tcW w:w="4860" w:type="dxa"/>
            <w:shd w:val="clear" w:color="auto" w:fill="auto"/>
          </w:tcPr>
          <w:p w14:paraId="31A378A2" w14:textId="77777777" w:rsidR="00F2790E" w:rsidRPr="007E273D" w:rsidRDefault="00F2790E" w:rsidP="00467E8A">
            <w:pPr>
              <w:rPr>
                <w:i/>
              </w:rPr>
            </w:pPr>
            <w:r w:rsidRPr="007E273D">
              <w:rPr>
                <w:rStyle w:val="SAPScreenElement"/>
              </w:rPr>
              <w:t>Initial duration -Days:</w:t>
            </w:r>
            <w:r w:rsidRPr="007E273D">
              <w:t xml:space="preserve"> value provided by the system based on the previous entries; </w:t>
            </w:r>
            <w:r w:rsidRPr="00683AF4">
              <w:t>read-only</w:t>
            </w:r>
          </w:p>
        </w:tc>
        <w:tc>
          <w:tcPr>
            <w:tcW w:w="2852" w:type="dxa"/>
            <w:vMerge/>
            <w:shd w:val="clear" w:color="auto" w:fill="auto"/>
          </w:tcPr>
          <w:p w14:paraId="6757B4CB" w14:textId="77777777" w:rsidR="00F2790E" w:rsidRPr="009F4CD2" w:rsidRDefault="00F2790E" w:rsidP="00467E8A">
            <w:pPr>
              <w:rPr>
                <w:rFonts w:cs="Arial"/>
                <w:bCs/>
              </w:rPr>
            </w:pPr>
          </w:p>
        </w:tc>
        <w:tc>
          <w:tcPr>
            <w:tcW w:w="1264" w:type="dxa"/>
            <w:vMerge/>
          </w:tcPr>
          <w:p w14:paraId="2ABFB6B3" w14:textId="77777777" w:rsidR="00F2790E" w:rsidRPr="009F4CD2" w:rsidRDefault="00F2790E" w:rsidP="00467E8A">
            <w:pPr>
              <w:rPr>
                <w:rFonts w:cs="Arial"/>
                <w:bCs/>
              </w:rPr>
            </w:pPr>
          </w:p>
        </w:tc>
      </w:tr>
      <w:tr w:rsidR="00F2790E" w:rsidRPr="009F4CD2" w14:paraId="54EAB2C9" w14:textId="77777777" w:rsidTr="00467E8A">
        <w:trPr>
          <w:trHeight w:val="239"/>
        </w:trPr>
        <w:tc>
          <w:tcPr>
            <w:tcW w:w="900" w:type="dxa"/>
            <w:vMerge/>
            <w:shd w:val="clear" w:color="auto" w:fill="auto"/>
          </w:tcPr>
          <w:p w14:paraId="3D90D484" w14:textId="77777777" w:rsidR="00F2790E" w:rsidRDefault="00F2790E" w:rsidP="00467E8A"/>
        </w:tc>
        <w:tc>
          <w:tcPr>
            <w:tcW w:w="1498" w:type="dxa"/>
            <w:vMerge/>
            <w:shd w:val="clear" w:color="auto" w:fill="auto"/>
          </w:tcPr>
          <w:p w14:paraId="78358F03" w14:textId="77777777" w:rsidR="00F2790E" w:rsidRPr="00386D74" w:rsidRDefault="00F2790E" w:rsidP="00467E8A">
            <w:pPr>
              <w:rPr>
                <w:rStyle w:val="SAPEmphasis"/>
              </w:rPr>
            </w:pPr>
          </w:p>
        </w:tc>
        <w:tc>
          <w:tcPr>
            <w:tcW w:w="2912" w:type="dxa"/>
            <w:vMerge w:val="restart"/>
            <w:shd w:val="clear" w:color="auto" w:fill="auto"/>
          </w:tcPr>
          <w:p w14:paraId="39BC55BC" w14:textId="77777777" w:rsidR="00F2790E" w:rsidRPr="009F4CD2" w:rsidRDefault="00F2790E" w:rsidP="00467E8A">
            <w:r w:rsidRPr="00683AF4">
              <w:rPr>
                <w:rFonts w:cs="Arial"/>
                <w:bCs/>
              </w:rPr>
              <w:t xml:space="preserve">in the </w:t>
            </w:r>
            <w:r w:rsidRPr="00683AF4">
              <w:rPr>
                <w:rStyle w:val="SAPScreenElement"/>
              </w:rPr>
              <w:t xml:space="preserve">Law on Securing employment </w:t>
            </w:r>
            <w:r w:rsidRPr="00683AF4">
              <w:rPr>
                <w:rFonts w:cs="Arial"/>
                <w:bCs/>
              </w:rPr>
              <w:t>part of the form</w:t>
            </w:r>
            <w:r w:rsidRPr="00683AF4">
              <w:t xml:space="preserve"> make the following entries</w:t>
            </w:r>
            <w:r>
              <w:t>, if appropriate:</w:t>
            </w:r>
          </w:p>
        </w:tc>
        <w:tc>
          <w:tcPr>
            <w:tcW w:w="4860" w:type="dxa"/>
            <w:shd w:val="clear" w:color="auto" w:fill="auto"/>
          </w:tcPr>
          <w:p w14:paraId="0931D9A7" w14:textId="77777777" w:rsidR="00F2790E" w:rsidRPr="009F4CD2" w:rsidRDefault="00F2790E" w:rsidP="00467E8A">
            <w:pPr>
              <w:rPr>
                <w:i/>
              </w:rPr>
            </w:pPr>
            <w:r>
              <w:rPr>
                <w:rStyle w:val="SAPScreenElement"/>
              </w:rPr>
              <w:t xml:space="preserve">Age of start </w:t>
            </w:r>
            <w:r w:rsidRPr="00683AF4">
              <w:rPr>
                <w:rStyle w:val="SAPScreenElement"/>
              </w:rPr>
              <w:t>of contract:</w:t>
            </w:r>
            <w:r w:rsidRPr="00683AF4">
              <w:t xml:space="preserve"> value defaulted by the system based on the age the employee had at the hiring date</w:t>
            </w:r>
            <w:r>
              <w:t xml:space="preserve"> </w:t>
            </w:r>
          </w:p>
        </w:tc>
        <w:tc>
          <w:tcPr>
            <w:tcW w:w="2852" w:type="dxa"/>
            <w:vMerge w:val="restart"/>
            <w:shd w:val="clear" w:color="auto" w:fill="auto"/>
          </w:tcPr>
          <w:p w14:paraId="587792AA" w14:textId="77777777" w:rsidR="00F2790E" w:rsidRPr="009F4CD2" w:rsidRDefault="00F2790E" w:rsidP="00467E8A">
            <w:pPr>
              <w:rPr>
                <w:rFonts w:cs="Arial"/>
                <w:bCs/>
              </w:rPr>
            </w:pPr>
          </w:p>
        </w:tc>
        <w:tc>
          <w:tcPr>
            <w:tcW w:w="1264" w:type="dxa"/>
            <w:vMerge w:val="restart"/>
          </w:tcPr>
          <w:p w14:paraId="7E426A08" w14:textId="77777777" w:rsidR="00F2790E" w:rsidRPr="009F4CD2" w:rsidRDefault="00F2790E" w:rsidP="00467E8A">
            <w:pPr>
              <w:rPr>
                <w:rFonts w:cs="Arial"/>
                <w:bCs/>
              </w:rPr>
            </w:pPr>
          </w:p>
        </w:tc>
      </w:tr>
      <w:tr w:rsidR="00F2790E" w:rsidRPr="009F4CD2" w14:paraId="322EBC16" w14:textId="77777777" w:rsidTr="00467E8A">
        <w:trPr>
          <w:trHeight w:val="238"/>
        </w:trPr>
        <w:tc>
          <w:tcPr>
            <w:tcW w:w="900" w:type="dxa"/>
            <w:vMerge/>
            <w:shd w:val="clear" w:color="auto" w:fill="auto"/>
          </w:tcPr>
          <w:p w14:paraId="4AD9A8DA" w14:textId="77777777" w:rsidR="00F2790E" w:rsidRDefault="00F2790E" w:rsidP="00467E8A"/>
        </w:tc>
        <w:tc>
          <w:tcPr>
            <w:tcW w:w="1498" w:type="dxa"/>
            <w:vMerge/>
            <w:shd w:val="clear" w:color="auto" w:fill="auto"/>
          </w:tcPr>
          <w:p w14:paraId="1B2F9940" w14:textId="77777777" w:rsidR="00F2790E" w:rsidRPr="00386D74" w:rsidRDefault="00F2790E" w:rsidP="00467E8A">
            <w:pPr>
              <w:rPr>
                <w:rStyle w:val="SAPEmphasis"/>
              </w:rPr>
            </w:pPr>
          </w:p>
        </w:tc>
        <w:tc>
          <w:tcPr>
            <w:tcW w:w="2912" w:type="dxa"/>
            <w:vMerge/>
            <w:shd w:val="clear" w:color="auto" w:fill="auto"/>
          </w:tcPr>
          <w:p w14:paraId="0C16EEDD" w14:textId="77777777" w:rsidR="00F2790E" w:rsidRPr="009F4CD2" w:rsidRDefault="00F2790E" w:rsidP="00467E8A">
            <w:pPr>
              <w:rPr>
                <w:rFonts w:cs="Arial"/>
                <w:bCs/>
              </w:rPr>
            </w:pPr>
          </w:p>
        </w:tc>
        <w:tc>
          <w:tcPr>
            <w:tcW w:w="4860" w:type="dxa"/>
            <w:shd w:val="clear" w:color="auto" w:fill="auto"/>
          </w:tcPr>
          <w:p w14:paraId="66D65A1E" w14:textId="77777777" w:rsidR="00F2790E" w:rsidRDefault="00F2790E" w:rsidP="00467E8A">
            <w:pPr>
              <w:rPr>
                <w:rStyle w:val="SAPScreenElement"/>
              </w:rPr>
            </w:pPr>
            <w:r>
              <w:rPr>
                <w:rStyle w:val="SAPScreenElement"/>
              </w:rPr>
              <w:t>End date of trial period:</w:t>
            </w:r>
            <w:r w:rsidRPr="009F4CD2">
              <w:t xml:space="preserve"> select </w:t>
            </w:r>
            <w:r>
              <w:rPr>
                <w:rFonts w:cs="Arial"/>
                <w:bCs/>
              </w:rPr>
              <w:t>from calendar help, if not already maintained</w:t>
            </w:r>
          </w:p>
        </w:tc>
        <w:tc>
          <w:tcPr>
            <w:tcW w:w="2852" w:type="dxa"/>
            <w:vMerge/>
            <w:shd w:val="clear" w:color="auto" w:fill="auto"/>
          </w:tcPr>
          <w:p w14:paraId="484C15D4" w14:textId="77777777" w:rsidR="00F2790E" w:rsidRPr="009F4CD2" w:rsidRDefault="00F2790E" w:rsidP="00467E8A">
            <w:pPr>
              <w:rPr>
                <w:rFonts w:cs="Arial"/>
                <w:bCs/>
              </w:rPr>
            </w:pPr>
          </w:p>
        </w:tc>
        <w:tc>
          <w:tcPr>
            <w:tcW w:w="1264" w:type="dxa"/>
            <w:vMerge/>
          </w:tcPr>
          <w:p w14:paraId="29EE3332" w14:textId="77777777" w:rsidR="00F2790E" w:rsidRPr="009F4CD2" w:rsidRDefault="00F2790E" w:rsidP="00467E8A">
            <w:pPr>
              <w:rPr>
                <w:rFonts w:cs="Arial"/>
                <w:bCs/>
              </w:rPr>
            </w:pPr>
          </w:p>
        </w:tc>
      </w:tr>
      <w:tr w:rsidR="00F2790E" w:rsidRPr="009F4CD2" w14:paraId="3401FDC2" w14:textId="77777777" w:rsidTr="00467E8A">
        <w:trPr>
          <w:trHeight w:val="238"/>
        </w:trPr>
        <w:tc>
          <w:tcPr>
            <w:tcW w:w="900" w:type="dxa"/>
            <w:vMerge/>
            <w:shd w:val="clear" w:color="auto" w:fill="auto"/>
          </w:tcPr>
          <w:p w14:paraId="45F2774D" w14:textId="77777777" w:rsidR="00F2790E" w:rsidRDefault="00F2790E" w:rsidP="00467E8A"/>
        </w:tc>
        <w:tc>
          <w:tcPr>
            <w:tcW w:w="1498" w:type="dxa"/>
            <w:vMerge/>
            <w:shd w:val="clear" w:color="auto" w:fill="auto"/>
          </w:tcPr>
          <w:p w14:paraId="01D7A09D" w14:textId="77777777" w:rsidR="00F2790E" w:rsidRPr="00386D74" w:rsidRDefault="00F2790E" w:rsidP="00467E8A">
            <w:pPr>
              <w:rPr>
                <w:rStyle w:val="SAPEmphasis"/>
              </w:rPr>
            </w:pPr>
          </w:p>
        </w:tc>
        <w:tc>
          <w:tcPr>
            <w:tcW w:w="2912" w:type="dxa"/>
            <w:vMerge/>
            <w:shd w:val="clear" w:color="auto" w:fill="auto"/>
          </w:tcPr>
          <w:p w14:paraId="48396021" w14:textId="77777777" w:rsidR="00F2790E" w:rsidRPr="009F4CD2" w:rsidRDefault="00F2790E" w:rsidP="00467E8A">
            <w:pPr>
              <w:rPr>
                <w:rFonts w:cs="Arial"/>
                <w:bCs/>
              </w:rPr>
            </w:pPr>
          </w:p>
        </w:tc>
        <w:tc>
          <w:tcPr>
            <w:tcW w:w="4860" w:type="dxa"/>
            <w:shd w:val="clear" w:color="auto" w:fill="auto"/>
          </w:tcPr>
          <w:p w14:paraId="5C29BB90" w14:textId="77777777" w:rsidR="00F2790E" w:rsidRPr="002F26CA" w:rsidRDefault="00F2790E" w:rsidP="00467E8A">
            <w:pPr>
              <w:rPr>
                <w:rStyle w:val="SAPScreenElement"/>
              </w:rPr>
            </w:pPr>
            <w:r w:rsidRPr="002F26CA">
              <w:rPr>
                <w:rStyle w:val="SAPScreenElement"/>
              </w:rPr>
              <w:t>Probationary period absence:</w:t>
            </w:r>
            <w:r w:rsidRPr="002F26CA">
              <w:t xml:space="preserve"> </w:t>
            </w:r>
            <w:r>
              <w:t>select</w:t>
            </w:r>
            <w:r w:rsidRPr="002F26CA">
              <w:t xml:space="preserve"> </w:t>
            </w:r>
            <w:r w:rsidRPr="002F26CA">
              <w:rPr>
                <w:rFonts w:cs="Arial"/>
                <w:bCs/>
              </w:rPr>
              <w:t>from drop</w:t>
            </w:r>
            <w:r>
              <w:rPr>
                <w:rFonts w:cs="Arial"/>
                <w:bCs/>
              </w:rPr>
              <w:t>-</w:t>
            </w:r>
            <w:r w:rsidRPr="002F26CA">
              <w:rPr>
                <w:rFonts w:cs="Arial"/>
                <w:bCs/>
              </w:rPr>
              <w:t xml:space="preserve">down </w:t>
            </w:r>
            <w:r>
              <w:rPr>
                <w:rFonts w:cs="Arial"/>
                <w:bCs/>
              </w:rPr>
              <w:t>if appropriate</w:t>
            </w:r>
          </w:p>
        </w:tc>
        <w:tc>
          <w:tcPr>
            <w:tcW w:w="2852" w:type="dxa"/>
            <w:vMerge/>
            <w:shd w:val="clear" w:color="auto" w:fill="auto"/>
          </w:tcPr>
          <w:p w14:paraId="480D7188" w14:textId="77777777" w:rsidR="00F2790E" w:rsidRPr="009F4CD2" w:rsidRDefault="00F2790E" w:rsidP="00467E8A">
            <w:pPr>
              <w:rPr>
                <w:rFonts w:cs="Arial"/>
                <w:bCs/>
              </w:rPr>
            </w:pPr>
          </w:p>
        </w:tc>
        <w:tc>
          <w:tcPr>
            <w:tcW w:w="1264" w:type="dxa"/>
            <w:vMerge/>
          </w:tcPr>
          <w:p w14:paraId="46C94FAA" w14:textId="77777777" w:rsidR="00F2790E" w:rsidRPr="009F4CD2" w:rsidRDefault="00F2790E" w:rsidP="00467E8A">
            <w:pPr>
              <w:rPr>
                <w:rFonts w:cs="Arial"/>
                <w:bCs/>
              </w:rPr>
            </w:pPr>
          </w:p>
        </w:tc>
      </w:tr>
      <w:tr w:rsidR="00F2790E" w:rsidRPr="009F4CD2" w14:paraId="726A3A1A" w14:textId="77777777" w:rsidTr="00467E8A">
        <w:trPr>
          <w:trHeight w:val="357"/>
        </w:trPr>
        <w:tc>
          <w:tcPr>
            <w:tcW w:w="900" w:type="dxa"/>
            <w:vMerge/>
            <w:shd w:val="clear" w:color="auto" w:fill="auto"/>
          </w:tcPr>
          <w:p w14:paraId="4B70BC84" w14:textId="77777777" w:rsidR="00F2790E" w:rsidRDefault="00F2790E" w:rsidP="00467E8A"/>
        </w:tc>
        <w:tc>
          <w:tcPr>
            <w:tcW w:w="1498" w:type="dxa"/>
            <w:vMerge/>
            <w:shd w:val="clear" w:color="auto" w:fill="auto"/>
          </w:tcPr>
          <w:p w14:paraId="3EFCE0E8" w14:textId="77777777" w:rsidR="00F2790E" w:rsidRPr="00386D74" w:rsidRDefault="00F2790E" w:rsidP="00467E8A">
            <w:pPr>
              <w:rPr>
                <w:rStyle w:val="SAPEmphasis"/>
              </w:rPr>
            </w:pPr>
          </w:p>
        </w:tc>
        <w:tc>
          <w:tcPr>
            <w:tcW w:w="2912" w:type="dxa"/>
            <w:shd w:val="clear" w:color="auto" w:fill="auto"/>
          </w:tcPr>
          <w:p w14:paraId="064CECAA" w14:textId="77777777" w:rsidR="00F2790E" w:rsidRPr="009F4CD2" w:rsidRDefault="00F2790E" w:rsidP="00467E8A">
            <w:r>
              <w:rPr>
                <w:rFonts w:cs="Arial"/>
                <w:bCs/>
              </w:rPr>
              <w:t>I</w:t>
            </w:r>
            <w:r w:rsidRPr="009F4CD2">
              <w:rPr>
                <w:rFonts w:cs="Arial"/>
                <w:bCs/>
              </w:rPr>
              <w:t xml:space="preserve">n the </w:t>
            </w:r>
            <w:r>
              <w:rPr>
                <w:rStyle w:val="SAPScreenElement"/>
              </w:rPr>
              <w:t xml:space="preserve">Notes </w:t>
            </w:r>
            <w:r w:rsidRPr="009F4CD2">
              <w:rPr>
                <w:rFonts w:cs="Arial"/>
                <w:bCs/>
              </w:rPr>
              <w:t>part of the form,</w:t>
            </w:r>
            <w:r w:rsidRPr="00187B9E">
              <w:t xml:space="preserve"> </w:t>
            </w:r>
            <w:r>
              <w:t>enter a note, if appropriate.</w:t>
            </w:r>
          </w:p>
        </w:tc>
        <w:tc>
          <w:tcPr>
            <w:tcW w:w="4860" w:type="dxa"/>
            <w:shd w:val="clear" w:color="auto" w:fill="auto"/>
          </w:tcPr>
          <w:p w14:paraId="501FFB11" w14:textId="77777777" w:rsidR="00F2790E" w:rsidRPr="009F4CD2" w:rsidRDefault="00F2790E" w:rsidP="00467E8A">
            <w:pPr>
              <w:rPr>
                <w:i/>
              </w:rPr>
            </w:pPr>
          </w:p>
        </w:tc>
        <w:tc>
          <w:tcPr>
            <w:tcW w:w="2852" w:type="dxa"/>
            <w:shd w:val="clear" w:color="auto" w:fill="auto"/>
          </w:tcPr>
          <w:p w14:paraId="75EF95B0" w14:textId="77777777" w:rsidR="00F2790E" w:rsidRPr="009F4CD2" w:rsidRDefault="00F2790E" w:rsidP="00467E8A">
            <w:pPr>
              <w:rPr>
                <w:rFonts w:cs="Arial"/>
                <w:bCs/>
              </w:rPr>
            </w:pPr>
          </w:p>
        </w:tc>
        <w:tc>
          <w:tcPr>
            <w:tcW w:w="1264" w:type="dxa"/>
          </w:tcPr>
          <w:p w14:paraId="034E6AF7" w14:textId="77777777" w:rsidR="00F2790E" w:rsidRPr="009F4CD2" w:rsidRDefault="00F2790E" w:rsidP="00467E8A">
            <w:pPr>
              <w:rPr>
                <w:rFonts w:cs="Arial"/>
                <w:bCs/>
              </w:rPr>
            </w:pPr>
          </w:p>
        </w:tc>
      </w:tr>
      <w:tr w:rsidR="00F2790E" w:rsidRPr="009F4CD2" w14:paraId="457FFBA9" w14:textId="77777777" w:rsidTr="00467E8A">
        <w:trPr>
          <w:trHeight w:val="357"/>
        </w:trPr>
        <w:tc>
          <w:tcPr>
            <w:tcW w:w="900" w:type="dxa"/>
            <w:shd w:val="clear" w:color="auto" w:fill="auto"/>
          </w:tcPr>
          <w:p w14:paraId="7043F660" w14:textId="77777777" w:rsidR="00F2790E" w:rsidRDefault="00F2790E" w:rsidP="00467E8A">
            <w:r>
              <w:t>8</w:t>
            </w:r>
          </w:p>
        </w:tc>
        <w:tc>
          <w:tcPr>
            <w:tcW w:w="1498" w:type="dxa"/>
            <w:shd w:val="clear" w:color="auto" w:fill="auto"/>
          </w:tcPr>
          <w:p w14:paraId="7A4FA640" w14:textId="77777777" w:rsidR="00F2790E" w:rsidRPr="00386D74" w:rsidRDefault="00F2790E" w:rsidP="00467E8A">
            <w:pPr>
              <w:rPr>
                <w:rStyle w:val="SAPEmphasis"/>
              </w:rPr>
            </w:pPr>
            <w:r w:rsidRPr="00386D74">
              <w:rPr>
                <w:rStyle w:val="SAPEmphasis"/>
              </w:rPr>
              <w:t>Save Contract Elements</w:t>
            </w:r>
          </w:p>
        </w:tc>
        <w:tc>
          <w:tcPr>
            <w:tcW w:w="2912" w:type="dxa"/>
            <w:shd w:val="clear" w:color="auto" w:fill="auto"/>
          </w:tcPr>
          <w:p w14:paraId="5CA9DC4F" w14:textId="77777777" w:rsidR="00F2790E" w:rsidRPr="009F4CD2" w:rsidRDefault="00F2790E" w:rsidP="00467E8A">
            <w:r w:rsidRPr="009F4CD2">
              <w:t xml:space="preserve">Choose the </w:t>
            </w:r>
            <w:r w:rsidRPr="009F4CD2">
              <w:rPr>
                <w:rStyle w:val="SAPScreenElement"/>
              </w:rPr>
              <w:t>Save</w:t>
            </w:r>
            <w:r w:rsidRPr="009F4CD2">
              <w:t xml:space="preserve"> button.</w:t>
            </w:r>
          </w:p>
        </w:tc>
        <w:tc>
          <w:tcPr>
            <w:tcW w:w="4860" w:type="dxa"/>
            <w:shd w:val="clear" w:color="auto" w:fill="auto"/>
          </w:tcPr>
          <w:p w14:paraId="7B75B4A9" w14:textId="77777777" w:rsidR="00F2790E" w:rsidRPr="009F4CD2" w:rsidRDefault="00F2790E" w:rsidP="00467E8A">
            <w:pPr>
              <w:rPr>
                <w:i/>
              </w:rPr>
            </w:pPr>
          </w:p>
        </w:tc>
        <w:tc>
          <w:tcPr>
            <w:tcW w:w="2852" w:type="dxa"/>
            <w:shd w:val="clear" w:color="auto" w:fill="auto"/>
          </w:tcPr>
          <w:p w14:paraId="6DA0C229" w14:textId="77777777" w:rsidR="00F2790E" w:rsidRPr="009F4CD2" w:rsidRDefault="00F2790E" w:rsidP="00467E8A">
            <w:pPr>
              <w:rPr>
                <w:rFonts w:cs="Arial"/>
                <w:bCs/>
              </w:rPr>
            </w:pPr>
            <w:r w:rsidRPr="009F4CD2">
              <w:rPr>
                <w:rFonts w:cs="Arial"/>
                <w:bCs/>
              </w:rPr>
              <w:t>A system message about data saving is generated.</w:t>
            </w:r>
          </w:p>
        </w:tc>
        <w:tc>
          <w:tcPr>
            <w:tcW w:w="1264" w:type="dxa"/>
          </w:tcPr>
          <w:p w14:paraId="4B458805" w14:textId="77777777" w:rsidR="00F2790E" w:rsidRPr="009F4CD2" w:rsidRDefault="00F2790E" w:rsidP="00467E8A">
            <w:pPr>
              <w:rPr>
                <w:rFonts w:cs="Arial"/>
                <w:bCs/>
              </w:rPr>
            </w:pPr>
          </w:p>
        </w:tc>
      </w:tr>
    </w:tbl>
    <w:p w14:paraId="59E6660C" w14:textId="77777777" w:rsidR="00F2790E" w:rsidRDefault="00F2790E" w:rsidP="00467E8A">
      <w:pPr>
        <w:pStyle w:val="Heading4"/>
      </w:pPr>
      <w:bookmarkStart w:id="1137" w:name="_Toc499727211"/>
      <w:bookmarkStart w:id="1138" w:name="_Toc507433240"/>
      <w:r>
        <w:t>Maintaining Additional Employment Contract Data</w:t>
      </w:r>
      <w:bookmarkEnd w:id="1137"/>
      <w:bookmarkEnd w:id="1138"/>
    </w:p>
    <w:p w14:paraId="76E5CA86" w14:textId="77777777" w:rsidR="00F2790E" w:rsidRPr="00187B9E" w:rsidRDefault="00F2790E" w:rsidP="00F2790E">
      <w:pPr>
        <w:pStyle w:val="SAPKeyblockTitle"/>
      </w:pPr>
      <w:r w:rsidRPr="00187B9E">
        <w:t>Test Administration</w:t>
      </w:r>
    </w:p>
    <w:p w14:paraId="689773A8" w14:textId="77777777" w:rsidR="00F2790E" w:rsidRPr="009F4CD2" w:rsidRDefault="00F2790E" w:rsidP="00F2790E">
      <w:r w:rsidRPr="009F4CD2">
        <w:t>Customer project: Fill in the project-specific parts (</w:t>
      </w:r>
      <w:r>
        <w:t>between &lt;brackets&gt;</w:t>
      </w:r>
      <w:r w:rsidRPr="009F4CD2">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F2790E" w:rsidRPr="009F4CD2" w14:paraId="336AA067"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153CF356" w14:textId="77777777" w:rsidR="00F2790E" w:rsidRPr="009F4CD2" w:rsidRDefault="00F2790E" w:rsidP="00467E8A">
            <w:pPr>
              <w:rPr>
                <w:rStyle w:val="SAPEmphasis"/>
              </w:rPr>
            </w:pPr>
            <w:r w:rsidRPr="009F4CD2">
              <w:rPr>
                <w:rStyle w:val="SAPEmphasis"/>
                <w:lang w:eastAsia="zh-CN"/>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5E4FF505" w14:textId="77777777" w:rsidR="00F2790E" w:rsidRPr="009F4CD2" w:rsidRDefault="00F2790E" w:rsidP="00467E8A">
            <w:pPr>
              <w:rPr>
                <w:lang w:eastAsia="zh-CN"/>
              </w:rPr>
            </w:pPr>
            <w:r w:rsidRPr="009F4CD2">
              <w:rPr>
                <w:lang w:eastAsia="zh-CN"/>
              </w:rPr>
              <w:t>&lt;X.XX&gt;</w:t>
            </w:r>
          </w:p>
        </w:tc>
        <w:tc>
          <w:tcPr>
            <w:tcW w:w="2401" w:type="dxa"/>
            <w:tcBorders>
              <w:top w:val="single" w:sz="8" w:space="0" w:color="999999"/>
              <w:left w:val="single" w:sz="8" w:space="0" w:color="999999"/>
              <w:bottom w:val="single" w:sz="8" w:space="0" w:color="999999"/>
              <w:right w:val="single" w:sz="8" w:space="0" w:color="999999"/>
            </w:tcBorders>
            <w:hideMark/>
          </w:tcPr>
          <w:p w14:paraId="3C77A54C" w14:textId="77777777" w:rsidR="00F2790E" w:rsidRPr="009F4CD2" w:rsidRDefault="00F2790E" w:rsidP="00467E8A">
            <w:pPr>
              <w:rPr>
                <w:rStyle w:val="SAPEmphasis"/>
              </w:rPr>
            </w:pPr>
            <w:r w:rsidRPr="009F4CD2">
              <w:rPr>
                <w:rStyle w:val="SAPEmphasis"/>
                <w:lang w:eastAsia="zh-CN"/>
              </w:rPr>
              <w:t>Tester Name</w:t>
            </w:r>
          </w:p>
        </w:tc>
        <w:tc>
          <w:tcPr>
            <w:tcW w:w="2401" w:type="dxa"/>
            <w:tcBorders>
              <w:top w:val="single" w:sz="8" w:space="0" w:color="999999"/>
              <w:left w:val="single" w:sz="8" w:space="0" w:color="999999"/>
              <w:bottom w:val="single" w:sz="8" w:space="0" w:color="999999"/>
              <w:right w:val="single" w:sz="8" w:space="0" w:color="999999"/>
            </w:tcBorders>
          </w:tcPr>
          <w:p w14:paraId="550D1E56" w14:textId="77777777" w:rsidR="00F2790E" w:rsidRPr="009F4CD2" w:rsidRDefault="00F2790E" w:rsidP="00467E8A">
            <w:pPr>
              <w:rPr>
                <w:lang w:eastAsia="zh-CN"/>
              </w:rPr>
            </w:pPr>
            <w:r>
              <w:rPr>
                <w:lang w:eastAsia="zh-CN"/>
              </w:rP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7351BF40" w14:textId="77777777" w:rsidR="00F2790E" w:rsidRPr="009F4CD2" w:rsidRDefault="00F2790E" w:rsidP="00467E8A">
            <w:pPr>
              <w:rPr>
                <w:rStyle w:val="SAPEmphasis"/>
              </w:rPr>
            </w:pPr>
            <w:r w:rsidRPr="009F4CD2">
              <w:rPr>
                <w:rStyle w:val="SAPEmphasis"/>
                <w:lang w:eastAsia="zh-CN"/>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2222FDAD" w14:textId="77777777" w:rsidR="00F2790E" w:rsidRPr="009F4CD2" w:rsidRDefault="00F2790E" w:rsidP="00467E8A">
            <w:pPr>
              <w:rPr>
                <w:lang w:eastAsia="zh-CN"/>
              </w:rPr>
            </w:pPr>
            <w:r>
              <w:rPr>
                <w:lang w:eastAsia="zh-CN"/>
              </w:rPr>
              <w:t>&lt;date&gt;</w:t>
            </w:r>
          </w:p>
        </w:tc>
      </w:tr>
      <w:tr w:rsidR="00F2790E" w:rsidRPr="009F4CD2" w14:paraId="1DC440AD"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1C985EFF" w14:textId="77777777" w:rsidR="00F2790E" w:rsidRPr="009F4CD2" w:rsidRDefault="00F2790E" w:rsidP="00467E8A">
            <w:pPr>
              <w:rPr>
                <w:rStyle w:val="SAPEmphasis"/>
              </w:rPr>
            </w:pPr>
            <w:r w:rsidRPr="009F4CD2">
              <w:rPr>
                <w:rStyle w:val="SAPEmphasis"/>
                <w:lang w:eastAsia="zh-CN"/>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1C810C5E" w14:textId="77777777" w:rsidR="00F2790E" w:rsidRPr="009F4CD2" w:rsidRDefault="00F2790E" w:rsidP="00467E8A">
            <w:pPr>
              <w:rPr>
                <w:lang w:eastAsia="zh-CN"/>
              </w:rPr>
            </w:pPr>
            <w:r w:rsidRPr="00187B9E">
              <w:t xml:space="preserve">HR </w:t>
            </w:r>
            <w:r w:rsidRPr="009F4CD2">
              <w:t>Administrator</w:t>
            </w:r>
          </w:p>
        </w:tc>
      </w:tr>
      <w:tr w:rsidR="00F2790E" w:rsidRPr="009F4CD2" w14:paraId="4288A35B"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0CF1EE1D" w14:textId="77777777" w:rsidR="00F2790E" w:rsidRPr="009F4CD2" w:rsidRDefault="00F2790E" w:rsidP="00467E8A">
            <w:pPr>
              <w:rPr>
                <w:rStyle w:val="SAPEmphasis"/>
              </w:rPr>
            </w:pPr>
            <w:r w:rsidRPr="009F4CD2">
              <w:rPr>
                <w:rStyle w:val="SAPEmphasis"/>
                <w:lang w:eastAsia="zh-CN"/>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38488A07" w14:textId="77777777" w:rsidR="00F2790E" w:rsidRPr="009F4CD2" w:rsidRDefault="00F2790E" w:rsidP="00467E8A">
            <w:pPr>
              <w:rPr>
                <w:lang w:eastAsia="zh-CN"/>
              </w:rPr>
            </w:pPr>
            <w:r w:rsidRPr="009F4CD2">
              <w:rPr>
                <w:lang w:eastAsia="zh-CN"/>
              </w:rPr>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51E410EC" w14:textId="77777777" w:rsidR="00F2790E" w:rsidRPr="009F4CD2" w:rsidRDefault="00F2790E" w:rsidP="00467E8A">
            <w:pPr>
              <w:rPr>
                <w:rStyle w:val="SAPEmphasis"/>
              </w:rPr>
            </w:pPr>
            <w:r w:rsidRPr="009F4CD2">
              <w:rPr>
                <w:rStyle w:val="SAPEmphasis"/>
                <w:lang w:eastAsia="zh-CN"/>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356A1A88" w14:textId="2998259F" w:rsidR="00F2790E" w:rsidRPr="009F4CD2" w:rsidRDefault="001861CE" w:rsidP="00467E8A">
            <w:pPr>
              <w:rPr>
                <w:lang w:eastAsia="zh-CN"/>
              </w:rPr>
            </w:pPr>
            <w:r>
              <w:rPr>
                <w:lang w:eastAsia="zh-CN"/>
              </w:rPr>
              <w:t>&lt;duration&gt;</w:t>
            </w:r>
          </w:p>
        </w:tc>
      </w:tr>
    </w:tbl>
    <w:p w14:paraId="0EEFACA2" w14:textId="77777777" w:rsidR="00F2790E" w:rsidRDefault="00F2790E" w:rsidP="00F2790E">
      <w:pPr>
        <w:pStyle w:val="SAPKeyblockTitle"/>
      </w:pPr>
      <w:r w:rsidRPr="00187B9E">
        <w:t>Purpose</w:t>
      </w:r>
    </w:p>
    <w:p w14:paraId="1BBE7CC6" w14:textId="77777777" w:rsidR="00F2790E" w:rsidRDefault="00F2790E" w:rsidP="00F2790E">
      <w:r>
        <w:t xml:space="preserve">The HR </w:t>
      </w:r>
      <w:r w:rsidRPr="009F4CD2">
        <w:t>Administrator</w:t>
      </w:r>
      <w:r w:rsidDel="00455A3A">
        <w:t xml:space="preserve"> </w:t>
      </w:r>
      <w:r>
        <w:t>maintains</w:t>
      </w:r>
      <w:r w:rsidRPr="00CD51A4">
        <w:t xml:space="preserve"> </w:t>
      </w:r>
      <w:r w:rsidRPr="002904E8">
        <w:t xml:space="preserve">information related to the position and responsibilities of </w:t>
      </w:r>
      <w:r>
        <w:t>the</w:t>
      </w:r>
      <w:r w:rsidRPr="002904E8">
        <w:t xml:space="preserve"> employee</w:t>
      </w:r>
      <w:r>
        <w:t xml:space="preserve"> in the company</w:t>
      </w:r>
      <w:r w:rsidRPr="002904E8">
        <w:t>. It includes the data necessary for creating the employee's pay slip, legally required reports (ASSEDIC statement, etc.) and electoral lists for professional elections and labor court elections. This information may also be used later for statistical purposes.</w:t>
      </w:r>
    </w:p>
    <w:p w14:paraId="75C57B10" w14:textId="77777777" w:rsidR="00F2790E" w:rsidRPr="009F4CD2" w:rsidRDefault="00F2790E" w:rsidP="00F2790E">
      <w:pPr>
        <w:pStyle w:val="SAPKeyblockTitle"/>
      </w:pPr>
      <w:r w:rsidRPr="009F4CD2">
        <w:t>Procedure</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2"/>
        <w:gridCol w:w="1980"/>
        <w:gridCol w:w="3060"/>
        <w:gridCol w:w="4140"/>
        <w:gridCol w:w="2970"/>
        <w:gridCol w:w="1264"/>
      </w:tblGrid>
      <w:tr w:rsidR="00F2790E" w:rsidRPr="009F4CD2" w14:paraId="49C2CE88" w14:textId="77777777" w:rsidTr="00467E8A">
        <w:trPr>
          <w:trHeight w:val="517"/>
          <w:tblHeader/>
        </w:trPr>
        <w:tc>
          <w:tcPr>
            <w:tcW w:w="872" w:type="dxa"/>
            <w:shd w:val="clear" w:color="auto" w:fill="999999"/>
          </w:tcPr>
          <w:p w14:paraId="340F0B6D" w14:textId="77777777" w:rsidR="00F2790E" w:rsidRPr="009F4CD2" w:rsidRDefault="00F2790E" w:rsidP="00467E8A">
            <w:pPr>
              <w:pStyle w:val="TableHeading"/>
              <w:rPr>
                <w:rFonts w:ascii="BentonSans Bold" w:hAnsi="BentonSans Bold"/>
                <w:bCs/>
                <w:color w:val="FFFFFF"/>
                <w:sz w:val="18"/>
              </w:rPr>
            </w:pPr>
            <w:r w:rsidRPr="009F4CD2">
              <w:rPr>
                <w:rFonts w:ascii="BentonSans Bold" w:hAnsi="BentonSans Bold"/>
                <w:bCs/>
                <w:color w:val="FFFFFF"/>
                <w:sz w:val="18"/>
              </w:rPr>
              <w:t>Test Step #</w:t>
            </w:r>
          </w:p>
        </w:tc>
        <w:tc>
          <w:tcPr>
            <w:tcW w:w="1980" w:type="dxa"/>
            <w:shd w:val="clear" w:color="auto" w:fill="999999"/>
          </w:tcPr>
          <w:p w14:paraId="40361CC1" w14:textId="77777777" w:rsidR="00F2790E" w:rsidRPr="009F4CD2" w:rsidRDefault="00F2790E" w:rsidP="00467E8A">
            <w:pPr>
              <w:pStyle w:val="TableHeading"/>
              <w:rPr>
                <w:rFonts w:ascii="BentonSans Bold" w:hAnsi="BentonSans Bold"/>
                <w:bCs/>
                <w:color w:val="FFFFFF"/>
                <w:sz w:val="18"/>
              </w:rPr>
            </w:pPr>
            <w:r w:rsidRPr="009F4CD2">
              <w:rPr>
                <w:rFonts w:ascii="BentonSans Bold" w:hAnsi="BentonSans Bold"/>
                <w:bCs/>
                <w:color w:val="FFFFFF"/>
                <w:sz w:val="18"/>
              </w:rPr>
              <w:t>Test Step Name</w:t>
            </w:r>
          </w:p>
        </w:tc>
        <w:tc>
          <w:tcPr>
            <w:tcW w:w="3060" w:type="dxa"/>
            <w:shd w:val="clear" w:color="auto" w:fill="999999"/>
          </w:tcPr>
          <w:p w14:paraId="76F9EEE1" w14:textId="77777777" w:rsidR="00F2790E" w:rsidRPr="009F4CD2" w:rsidRDefault="00F2790E" w:rsidP="00467E8A">
            <w:pPr>
              <w:pStyle w:val="TableHeading"/>
              <w:rPr>
                <w:rFonts w:ascii="BentonSans Bold" w:hAnsi="BentonSans Bold"/>
                <w:bCs/>
                <w:color w:val="FFFFFF"/>
                <w:sz w:val="18"/>
              </w:rPr>
            </w:pPr>
            <w:r w:rsidRPr="009F4CD2">
              <w:rPr>
                <w:rFonts w:ascii="BentonSans Bold" w:hAnsi="BentonSans Bold"/>
                <w:bCs/>
                <w:color w:val="FFFFFF"/>
                <w:sz w:val="18"/>
              </w:rPr>
              <w:t>Instruction</w:t>
            </w:r>
          </w:p>
        </w:tc>
        <w:tc>
          <w:tcPr>
            <w:tcW w:w="4140" w:type="dxa"/>
            <w:shd w:val="clear" w:color="auto" w:fill="999999"/>
          </w:tcPr>
          <w:p w14:paraId="6D4E149D" w14:textId="77777777" w:rsidR="00F2790E" w:rsidRPr="009F4CD2" w:rsidRDefault="00F2790E" w:rsidP="00467E8A">
            <w:pPr>
              <w:pStyle w:val="TableHeading"/>
              <w:rPr>
                <w:rFonts w:ascii="BentonSans Bold" w:hAnsi="BentonSans Bold"/>
                <w:bCs/>
                <w:color w:val="FFFFFF"/>
                <w:sz w:val="18"/>
              </w:rPr>
            </w:pPr>
            <w:r w:rsidRPr="009F4CD2">
              <w:rPr>
                <w:rFonts w:ascii="BentonSans Bold" w:hAnsi="BentonSans Bold"/>
                <w:bCs/>
                <w:color w:val="FFFFFF"/>
                <w:sz w:val="18"/>
              </w:rPr>
              <w:t>User Entries:</w:t>
            </w:r>
            <w:r w:rsidRPr="009F4CD2">
              <w:rPr>
                <w:rFonts w:ascii="BentonSans Bold" w:hAnsi="BentonSans Bold"/>
                <w:bCs/>
                <w:color w:val="FFFFFF"/>
                <w:sz w:val="18"/>
              </w:rPr>
              <w:br/>
              <w:t>Field Name: User Action and Value</w:t>
            </w:r>
          </w:p>
        </w:tc>
        <w:tc>
          <w:tcPr>
            <w:tcW w:w="2970" w:type="dxa"/>
            <w:shd w:val="clear" w:color="auto" w:fill="999999"/>
          </w:tcPr>
          <w:p w14:paraId="6779B402" w14:textId="77777777" w:rsidR="00F2790E" w:rsidRPr="009F4CD2" w:rsidRDefault="00F2790E" w:rsidP="00467E8A">
            <w:pPr>
              <w:pStyle w:val="TableHeading"/>
              <w:rPr>
                <w:rFonts w:ascii="BentonSans Bold" w:hAnsi="BentonSans Bold"/>
                <w:bCs/>
                <w:color w:val="FFFFFF"/>
                <w:sz w:val="18"/>
              </w:rPr>
            </w:pPr>
            <w:r w:rsidRPr="009F4CD2">
              <w:rPr>
                <w:rFonts w:ascii="BentonSans Bold" w:hAnsi="BentonSans Bold"/>
                <w:bCs/>
                <w:color w:val="FFFFFF"/>
                <w:sz w:val="18"/>
              </w:rPr>
              <w:t>Expected Result</w:t>
            </w:r>
          </w:p>
        </w:tc>
        <w:tc>
          <w:tcPr>
            <w:tcW w:w="1264" w:type="dxa"/>
            <w:shd w:val="clear" w:color="auto" w:fill="999999"/>
          </w:tcPr>
          <w:p w14:paraId="42FB9D00" w14:textId="77777777" w:rsidR="00F2790E" w:rsidRPr="009F4CD2" w:rsidRDefault="00F2790E" w:rsidP="00467E8A">
            <w:pPr>
              <w:pStyle w:val="TableHeading"/>
              <w:rPr>
                <w:rFonts w:ascii="BentonSans Bold" w:hAnsi="BentonSans Bold"/>
                <w:bCs/>
                <w:color w:val="FFFFFF"/>
                <w:sz w:val="18"/>
              </w:rPr>
            </w:pPr>
            <w:r w:rsidRPr="009F4CD2">
              <w:rPr>
                <w:rFonts w:ascii="BentonSans Bold" w:hAnsi="BentonSans Bold"/>
                <w:bCs/>
                <w:color w:val="FFFFFF"/>
                <w:sz w:val="18"/>
              </w:rPr>
              <w:t>Pass / Fail / Comment</w:t>
            </w:r>
          </w:p>
        </w:tc>
      </w:tr>
      <w:tr w:rsidR="00F2790E" w:rsidRPr="009F4CD2" w14:paraId="6FD513E1" w14:textId="77777777" w:rsidTr="00467E8A">
        <w:trPr>
          <w:trHeight w:val="288"/>
        </w:trPr>
        <w:tc>
          <w:tcPr>
            <w:tcW w:w="872" w:type="dxa"/>
            <w:shd w:val="clear" w:color="auto" w:fill="auto"/>
          </w:tcPr>
          <w:p w14:paraId="517A26D3" w14:textId="77777777" w:rsidR="00F2790E" w:rsidRPr="009F4CD2" w:rsidRDefault="00F2790E" w:rsidP="00467E8A">
            <w:r w:rsidRPr="009F4CD2">
              <w:t>1</w:t>
            </w:r>
          </w:p>
        </w:tc>
        <w:tc>
          <w:tcPr>
            <w:tcW w:w="1980" w:type="dxa"/>
            <w:shd w:val="clear" w:color="auto" w:fill="auto"/>
          </w:tcPr>
          <w:p w14:paraId="56304A50" w14:textId="77777777" w:rsidR="00F2790E" w:rsidRPr="00386D74" w:rsidRDefault="00F2790E" w:rsidP="00467E8A">
            <w:pPr>
              <w:rPr>
                <w:rStyle w:val="SAPEmphasis"/>
              </w:rPr>
            </w:pPr>
            <w:r w:rsidRPr="00386D74">
              <w:rPr>
                <w:rStyle w:val="SAPEmphasis"/>
              </w:rPr>
              <w:t>Log on</w:t>
            </w:r>
          </w:p>
        </w:tc>
        <w:tc>
          <w:tcPr>
            <w:tcW w:w="3060" w:type="dxa"/>
            <w:shd w:val="clear" w:color="auto" w:fill="auto"/>
          </w:tcPr>
          <w:p w14:paraId="159FBADA" w14:textId="77777777" w:rsidR="00F2790E" w:rsidRPr="009F4CD2" w:rsidRDefault="00F2790E" w:rsidP="00467E8A">
            <w:r w:rsidRPr="009F4CD2">
              <w:t xml:space="preserve">Log on to </w:t>
            </w:r>
            <w:r w:rsidRPr="005154E3">
              <w:rPr>
                <w:rStyle w:val="SAPScreenElement"/>
                <w:color w:val="auto"/>
              </w:rPr>
              <w:t>Employee Central</w:t>
            </w:r>
            <w:r w:rsidRPr="005154E3">
              <w:t xml:space="preserve"> </w:t>
            </w:r>
            <w:r w:rsidRPr="009F4CD2">
              <w:t>as an HR Administrator.</w:t>
            </w:r>
          </w:p>
        </w:tc>
        <w:tc>
          <w:tcPr>
            <w:tcW w:w="4140" w:type="dxa"/>
            <w:shd w:val="clear" w:color="auto" w:fill="auto"/>
          </w:tcPr>
          <w:p w14:paraId="2BD0043B" w14:textId="77777777" w:rsidR="00F2790E" w:rsidRPr="009F4CD2" w:rsidRDefault="00F2790E" w:rsidP="00467E8A"/>
        </w:tc>
        <w:tc>
          <w:tcPr>
            <w:tcW w:w="2970" w:type="dxa"/>
            <w:shd w:val="clear" w:color="auto" w:fill="auto"/>
          </w:tcPr>
          <w:p w14:paraId="663F0666" w14:textId="77777777" w:rsidR="00F2790E" w:rsidRPr="009F4CD2" w:rsidRDefault="00F2790E" w:rsidP="00467E8A">
            <w:r w:rsidRPr="009F4CD2">
              <w:t xml:space="preserve">The </w:t>
            </w:r>
            <w:r w:rsidRPr="009F4CD2">
              <w:rPr>
                <w:rStyle w:val="SAPScreenElement"/>
              </w:rPr>
              <w:t>Home</w:t>
            </w:r>
            <w:r w:rsidRPr="009F4CD2">
              <w:t xml:space="preserve"> page is displayed.</w:t>
            </w:r>
          </w:p>
        </w:tc>
        <w:tc>
          <w:tcPr>
            <w:tcW w:w="1264" w:type="dxa"/>
          </w:tcPr>
          <w:p w14:paraId="1AE57563" w14:textId="77777777" w:rsidR="00F2790E" w:rsidRPr="009F4CD2" w:rsidRDefault="00F2790E" w:rsidP="00467E8A">
            <w:pPr>
              <w:rPr>
                <w:rFonts w:cs="Arial"/>
                <w:bCs/>
              </w:rPr>
            </w:pPr>
          </w:p>
        </w:tc>
      </w:tr>
      <w:tr w:rsidR="00F2790E" w:rsidRPr="009F4CD2" w14:paraId="76206DE0" w14:textId="77777777" w:rsidTr="00467E8A">
        <w:trPr>
          <w:trHeight w:val="1137"/>
        </w:trPr>
        <w:tc>
          <w:tcPr>
            <w:tcW w:w="872" w:type="dxa"/>
            <w:shd w:val="clear" w:color="auto" w:fill="auto"/>
          </w:tcPr>
          <w:p w14:paraId="5C68926D" w14:textId="77777777" w:rsidR="00F2790E" w:rsidRPr="009F4CD2" w:rsidRDefault="00F2790E" w:rsidP="00467E8A">
            <w:r w:rsidRPr="009F4CD2">
              <w:t>2</w:t>
            </w:r>
          </w:p>
        </w:tc>
        <w:tc>
          <w:tcPr>
            <w:tcW w:w="1980" w:type="dxa"/>
            <w:shd w:val="clear" w:color="auto" w:fill="auto"/>
          </w:tcPr>
          <w:p w14:paraId="32C64AD2" w14:textId="77777777" w:rsidR="00F2790E" w:rsidRPr="00386D74" w:rsidRDefault="00F2790E" w:rsidP="00467E8A">
            <w:pPr>
              <w:rPr>
                <w:rStyle w:val="SAPEmphasis"/>
              </w:rPr>
            </w:pPr>
            <w:r w:rsidRPr="00386D74">
              <w:rPr>
                <w:rStyle w:val="SAPEmphasis"/>
              </w:rPr>
              <w:t>Search Employee</w:t>
            </w:r>
          </w:p>
        </w:tc>
        <w:tc>
          <w:tcPr>
            <w:tcW w:w="3060" w:type="dxa"/>
            <w:shd w:val="clear" w:color="auto" w:fill="auto"/>
          </w:tcPr>
          <w:p w14:paraId="7C31315A" w14:textId="77777777" w:rsidR="00F2790E" w:rsidRPr="009F4CD2" w:rsidRDefault="00F2790E" w:rsidP="00467E8A">
            <w:r w:rsidRPr="009F4CD2">
              <w:t>In the</w:t>
            </w:r>
            <w:r w:rsidRPr="009F4CD2">
              <w:rPr>
                <w:rStyle w:val="SAPScreenElement"/>
              </w:rPr>
              <w:t xml:space="preserve"> Search </w:t>
            </w:r>
            <w:r>
              <w:rPr>
                <w:rStyle w:val="SAPScreenElement"/>
              </w:rPr>
              <w:t>for actions or people</w:t>
            </w:r>
            <w:r w:rsidRPr="007D2354">
              <w:t xml:space="preserve"> </w:t>
            </w:r>
            <w:r w:rsidRPr="00F36E6B">
              <w:t>box</w:t>
            </w:r>
            <w:r>
              <w:t>,</w:t>
            </w:r>
            <w:r w:rsidRPr="009F4CD2">
              <w:t xml:space="preserve"> in the top right corner of the </w:t>
            </w:r>
            <w:r>
              <w:t>screen,</w:t>
            </w:r>
            <w:r w:rsidRPr="009F4CD2">
              <w:t xml:space="preserve"> enter the name (or name parts) of the employee for whom you want to maintain data.</w:t>
            </w:r>
          </w:p>
        </w:tc>
        <w:tc>
          <w:tcPr>
            <w:tcW w:w="4140" w:type="dxa"/>
            <w:shd w:val="clear" w:color="auto" w:fill="auto"/>
          </w:tcPr>
          <w:p w14:paraId="063F4C73" w14:textId="77777777" w:rsidR="00F2790E" w:rsidRPr="009F4CD2" w:rsidRDefault="00F2790E" w:rsidP="00467E8A"/>
        </w:tc>
        <w:tc>
          <w:tcPr>
            <w:tcW w:w="2970" w:type="dxa"/>
            <w:shd w:val="clear" w:color="auto" w:fill="auto"/>
          </w:tcPr>
          <w:p w14:paraId="456489E8" w14:textId="77777777" w:rsidR="00F2790E" w:rsidRPr="009F4CD2" w:rsidRDefault="00F2790E" w:rsidP="00467E8A">
            <w:r>
              <w:t xml:space="preserve">The autocomplete functionality suggests </w:t>
            </w:r>
            <w:r w:rsidRPr="009F4CD2">
              <w:t>a list of employees matching your search criteria.</w:t>
            </w:r>
          </w:p>
        </w:tc>
        <w:tc>
          <w:tcPr>
            <w:tcW w:w="1264" w:type="dxa"/>
          </w:tcPr>
          <w:p w14:paraId="3D0B509D" w14:textId="77777777" w:rsidR="00F2790E" w:rsidRPr="009F4CD2" w:rsidRDefault="00F2790E" w:rsidP="00467E8A">
            <w:pPr>
              <w:rPr>
                <w:rFonts w:cs="Arial"/>
                <w:bCs/>
              </w:rPr>
            </w:pPr>
          </w:p>
        </w:tc>
      </w:tr>
      <w:tr w:rsidR="00F2790E" w:rsidRPr="009F4CD2" w14:paraId="373D68D7" w14:textId="77777777" w:rsidTr="00467E8A">
        <w:trPr>
          <w:trHeight w:val="576"/>
        </w:trPr>
        <w:tc>
          <w:tcPr>
            <w:tcW w:w="872" w:type="dxa"/>
            <w:shd w:val="clear" w:color="auto" w:fill="auto"/>
          </w:tcPr>
          <w:p w14:paraId="55241838" w14:textId="77777777" w:rsidR="00F2790E" w:rsidRPr="009F4CD2" w:rsidRDefault="00F2790E" w:rsidP="00467E8A">
            <w:r w:rsidRPr="009F4CD2">
              <w:t>3</w:t>
            </w:r>
          </w:p>
        </w:tc>
        <w:tc>
          <w:tcPr>
            <w:tcW w:w="1980" w:type="dxa"/>
            <w:shd w:val="clear" w:color="auto" w:fill="auto"/>
          </w:tcPr>
          <w:p w14:paraId="64C20145" w14:textId="77777777" w:rsidR="00F2790E" w:rsidRPr="00386D74" w:rsidRDefault="00F2790E" w:rsidP="00467E8A">
            <w:pPr>
              <w:rPr>
                <w:rStyle w:val="SAPEmphasis"/>
              </w:rPr>
            </w:pPr>
            <w:r w:rsidRPr="00386D74">
              <w:rPr>
                <w:rStyle w:val="SAPEmphasis"/>
              </w:rPr>
              <w:t>Select Employee</w:t>
            </w:r>
          </w:p>
        </w:tc>
        <w:tc>
          <w:tcPr>
            <w:tcW w:w="3060" w:type="dxa"/>
            <w:shd w:val="clear" w:color="auto" w:fill="auto"/>
          </w:tcPr>
          <w:p w14:paraId="01B7A79C" w14:textId="77777777" w:rsidR="00F2790E" w:rsidRPr="009F4CD2" w:rsidRDefault="00F2790E" w:rsidP="00467E8A">
            <w:r w:rsidRPr="009F4CD2">
              <w:rPr>
                <w:rFonts w:cs="Arial"/>
                <w:bCs/>
              </w:rPr>
              <w:t>Select the appropriate employee from the result list.</w:t>
            </w:r>
          </w:p>
        </w:tc>
        <w:tc>
          <w:tcPr>
            <w:tcW w:w="4140" w:type="dxa"/>
            <w:shd w:val="clear" w:color="auto" w:fill="auto"/>
          </w:tcPr>
          <w:p w14:paraId="7DA5C297" w14:textId="77777777" w:rsidR="00F2790E" w:rsidRPr="009F4CD2" w:rsidRDefault="00F2790E" w:rsidP="00467E8A"/>
        </w:tc>
        <w:tc>
          <w:tcPr>
            <w:tcW w:w="2970" w:type="dxa"/>
            <w:shd w:val="clear" w:color="auto" w:fill="auto"/>
          </w:tcPr>
          <w:p w14:paraId="5B272087" w14:textId="77777777" w:rsidR="00F2790E" w:rsidRPr="009F4CD2" w:rsidRDefault="00F2790E" w:rsidP="00467E8A">
            <w:r w:rsidRPr="009F4CD2">
              <w:t xml:space="preserve">You are directed to the </w:t>
            </w:r>
            <w:r w:rsidRPr="009F4CD2">
              <w:rPr>
                <w:rStyle w:val="SAPScreenElement"/>
              </w:rPr>
              <w:t>Employee Files</w:t>
            </w:r>
            <w:r w:rsidRPr="009F4CD2">
              <w:t xml:space="preserve"> page in which the profile of the employee is displayed.</w:t>
            </w:r>
          </w:p>
        </w:tc>
        <w:tc>
          <w:tcPr>
            <w:tcW w:w="1264" w:type="dxa"/>
          </w:tcPr>
          <w:p w14:paraId="0717CDC3" w14:textId="77777777" w:rsidR="00F2790E" w:rsidRPr="009F4CD2" w:rsidRDefault="00F2790E" w:rsidP="00467E8A">
            <w:pPr>
              <w:rPr>
                <w:rFonts w:cs="Arial"/>
                <w:bCs/>
              </w:rPr>
            </w:pPr>
          </w:p>
        </w:tc>
      </w:tr>
      <w:tr w:rsidR="00F2790E" w:rsidRPr="009F4CD2" w14:paraId="40EA8BA4" w14:textId="77777777" w:rsidTr="00467E8A">
        <w:trPr>
          <w:trHeight w:val="144"/>
        </w:trPr>
        <w:tc>
          <w:tcPr>
            <w:tcW w:w="872" w:type="dxa"/>
            <w:shd w:val="clear" w:color="auto" w:fill="auto"/>
          </w:tcPr>
          <w:p w14:paraId="49EBC005" w14:textId="77777777" w:rsidR="00F2790E" w:rsidRPr="009F4CD2" w:rsidRDefault="00F2790E" w:rsidP="00467E8A">
            <w:r w:rsidRPr="009F4CD2">
              <w:t>4</w:t>
            </w:r>
          </w:p>
        </w:tc>
        <w:tc>
          <w:tcPr>
            <w:tcW w:w="1980" w:type="dxa"/>
            <w:shd w:val="clear" w:color="auto" w:fill="auto"/>
          </w:tcPr>
          <w:p w14:paraId="74325754" w14:textId="77777777" w:rsidR="00F2790E" w:rsidRPr="009F4CD2" w:rsidRDefault="00F2790E" w:rsidP="00467E8A">
            <w:pPr>
              <w:rPr>
                <w:rFonts w:cs="Arial"/>
                <w:b/>
                <w:bCs/>
              </w:rPr>
            </w:pPr>
            <w:r w:rsidRPr="00386D74">
              <w:rPr>
                <w:rStyle w:val="SAPEmphasis"/>
              </w:rPr>
              <w:t>Go to</w:t>
            </w:r>
            <w:r w:rsidRPr="009F4CD2">
              <w:rPr>
                <w:rFonts w:cs="Arial"/>
                <w:b/>
                <w:bCs/>
              </w:rPr>
              <w:t xml:space="preserve"> </w:t>
            </w:r>
            <w:r w:rsidRPr="009F4CD2">
              <w:rPr>
                <w:rStyle w:val="SAPScreenElement"/>
                <w:b/>
                <w:color w:val="auto"/>
              </w:rPr>
              <w:t>Payroll Information</w:t>
            </w:r>
            <w:r w:rsidRPr="009F4CD2">
              <w:rPr>
                <w:rFonts w:cs="Arial"/>
                <w:b/>
                <w:bCs/>
              </w:rPr>
              <w:t xml:space="preserve"> </w:t>
            </w:r>
            <w:r>
              <w:rPr>
                <w:rStyle w:val="SAPEmphasis"/>
              </w:rPr>
              <w:t>subsection</w:t>
            </w:r>
          </w:p>
        </w:tc>
        <w:tc>
          <w:tcPr>
            <w:tcW w:w="3060" w:type="dxa"/>
            <w:shd w:val="clear" w:color="auto" w:fill="auto"/>
          </w:tcPr>
          <w:p w14:paraId="4A4D37B6" w14:textId="77777777" w:rsidR="00F2790E" w:rsidRPr="009F4CD2" w:rsidRDefault="00F2790E" w:rsidP="00467E8A">
            <w:r>
              <w:t xml:space="preserve">Go </w:t>
            </w:r>
            <w:r w:rsidRPr="008E6890">
              <w:t>to</w:t>
            </w:r>
            <w:r w:rsidRPr="008E6890">
              <w:rPr>
                <w:rFonts w:cs="Arial"/>
                <w:bCs/>
              </w:rPr>
              <w:t xml:space="preserve"> the </w:t>
            </w:r>
            <w:r w:rsidRPr="00442D23">
              <w:rPr>
                <w:rStyle w:val="SAPScreenElement"/>
              </w:rPr>
              <w:t>Employment Information</w:t>
            </w:r>
            <w:r w:rsidRPr="008E6890">
              <w:rPr>
                <w:rFonts w:cs="Arial"/>
                <w:bCs/>
              </w:rPr>
              <w:t xml:space="preserve"> section</w:t>
            </w:r>
            <w:r w:rsidRPr="00442D23">
              <w:rPr>
                <w:rFonts w:cs="Arial"/>
                <w:bCs/>
              </w:rPr>
              <w:t xml:space="preserve"> and there </w:t>
            </w:r>
            <w:r w:rsidRPr="008E6890">
              <w:rPr>
                <w:rFonts w:cs="Arial"/>
                <w:bCs/>
              </w:rPr>
              <w:t xml:space="preserve">scroll to the </w:t>
            </w:r>
            <w:r w:rsidRPr="00442D23">
              <w:rPr>
                <w:rStyle w:val="SAPScreenElement"/>
              </w:rPr>
              <w:t>Payroll Information</w:t>
            </w:r>
            <w:r w:rsidRPr="008E6890">
              <w:rPr>
                <w:rFonts w:cs="Arial"/>
                <w:bCs/>
              </w:rPr>
              <w:t xml:space="preserve"> subsection</w:t>
            </w:r>
            <w:r w:rsidRPr="008E6890">
              <w:rPr>
                <w:rStyle w:val="SAPScreenElement"/>
              </w:rPr>
              <w:t>.</w:t>
            </w:r>
          </w:p>
        </w:tc>
        <w:tc>
          <w:tcPr>
            <w:tcW w:w="4140" w:type="dxa"/>
            <w:shd w:val="clear" w:color="auto" w:fill="auto"/>
          </w:tcPr>
          <w:p w14:paraId="0F5F273F" w14:textId="77777777" w:rsidR="00F2790E" w:rsidRPr="009F4CD2" w:rsidRDefault="00F2790E" w:rsidP="00467E8A"/>
        </w:tc>
        <w:tc>
          <w:tcPr>
            <w:tcW w:w="2970" w:type="dxa"/>
            <w:shd w:val="clear" w:color="auto" w:fill="auto"/>
          </w:tcPr>
          <w:p w14:paraId="50716577" w14:textId="77777777" w:rsidR="00F2790E" w:rsidRPr="009F4CD2" w:rsidRDefault="00F2790E" w:rsidP="00467E8A">
            <w:pPr>
              <w:rPr>
                <w:color w:val="1F497D"/>
                <w:highlight w:val="yellow"/>
              </w:rPr>
            </w:pPr>
            <w:r w:rsidRPr="008E6890">
              <w:t xml:space="preserve">The </w:t>
            </w:r>
            <w:r w:rsidRPr="008E6890">
              <w:rPr>
                <w:rStyle w:val="SAPScreenElement"/>
              </w:rPr>
              <w:t>Payroll Information</w:t>
            </w:r>
            <w:r w:rsidRPr="008E6890">
              <w:t xml:space="preserve"> subsection is displayed. It contains several blocks configured as per your requirements.</w:t>
            </w:r>
          </w:p>
        </w:tc>
        <w:tc>
          <w:tcPr>
            <w:tcW w:w="1264" w:type="dxa"/>
          </w:tcPr>
          <w:p w14:paraId="294E6E4F" w14:textId="77777777" w:rsidR="00F2790E" w:rsidRPr="009F4CD2" w:rsidRDefault="00F2790E" w:rsidP="00467E8A">
            <w:pPr>
              <w:rPr>
                <w:rFonts w:cs="Arial"/>
                <w:bCs/>
              </w:rPr>
            </w:pPr>
          </w:p>
        </w:tc>
      </w:tr>
      <w:tr w:rsidR="00F2790E" w:rsidRPr="009F4CD2" w14:paraId="2B34DC6F" w14:textId="77777777" w:rsidTr="00467E8A">
        <w:trPr>
          <w:trHeight w:val="357"/>
        </w:trPr>
        <w:tc>
          <w:tcPr>
            <w:tcW w:w="872" w:type="dxa"/>
            <w:shd w:val="clear" w:color="auto" w:fill="auto"/>
          </w:tcPr>
          <w:p w14:paraId="00FBDC3D" w14:textId="77777777" w:rsidR="00F2790E" w:rsidRPr="009F4CD2" w:rsidRDefault="00F2790E" w:rsidP="00467E8A">
            <w:r>
              <w:t>5</w:t>
            </w:r>
          </w:p>
        </w:tc>
        <w:tc>
          <w:tcPr>
            <w:tcW w:w="1980" w:type="dxa"/>
            <w:shd w:val="clear" w:color="auto" w:fill="auto"/>
          </w:tcPr>
          <w:p w14:paraId="593CB27A" w14:textId="77777777" w:rsidR="00F2790E" w:rsidRPr="00386D74" w:rsidRDefault="00F2790E" w:rsidP="00467E8A">
            <w:pPr>
              <w:rPr>
                <w:rStyle w:val="SAPEmphasis"/>
              </w:rPr>
            </w:pPr>
            <w:r w:rsidRPr="00386D74">
              <w:rPr>
                <w:rStyle w:val="SAPEmphasis"/>
              </w:rPr>
              <w:t xml:space="preserve">Select </w:t>
            </w:r>
            <w:r>
              <w:rPr>
                <w:rStyle w:val="SAPEmphasis"/>
              </w:rPr>
              <w:t>Employment Contract: Additional Data</w:t>
            </w:r>
          </w:p>
        </w:tc>
        <w:tc>
          <w:tcPr>
            <w:tcW w:w="3060" w:type="dxa"/>
            <w:shd w:val="clear" w:color="auto" w:fill="auto"/>
          </w:tcPr>
          <w:p w14:paraId="0897D382" w14:textId="77777777" w:rsidR="00F2790E" w:rsidRPr="009F4CD2" w:rsidRDefault="00F2790E" w:rsidP="00467E8A">
            <w:r w:rsidRPr="009F4CD2">
              <w:t xml:space="preserve">In the </w:t>
            </w:r>
            <w:r w:rsidRPr="009F4CD2">
              <w:rPr>
                <w:rStyle w:val="SAPScreenElement"/>
              </w:rPr>
              <w:t>Others</w:t>
            </w:r>
            <w:r w:rsidRPr="009F4CD2">
              <w:t xml:space="preserve"> </w:t>
            </w:r>
            <w:r>
              <w:t>block,</w:t>
            </w:r>
            <w:r w:rsidRPr="009F4CD2">
              <w:t xml:space="preserve"> select the</w:t>
            </w:r>
            <w:r>
              <w:t xml:space="preserve"> </w:t>
            </w:r>
            <w:r w:rsidRPr="00F31DFD">
              <w:rPr>
                <w:rStyle w:val="SAPScreenElement"/>
              </w:rPr>
              <w:t>Employment Contract: Addit</w:t>
            </w:r>
            <w:r>
              <w:rPr>
                <w:rStyle w:val="SAPScreenElement"/>
              </w:rPr>
              <w:t>.</w:t>
            </w:r>
            <w:r w:rsidRPr="00F31DFD">
              <w:rPr>
                <w:rStyle w:val="SAPScreenElement"/>
              </w:rPr>
              <w:t xml:space="preserve"> Data</w:t>
            </w:r>
            <w:r w:rsidRPr="000E4282" w:rsidDel="000E4282">
              <w:rPr>
                <w:rStyle w:val="SAPScreenElement"/>
              </w:rPr>
              <w:t xml:space="preserve"> </w:t>
            </w:r>
            <w:r w:rsidRPr="009F4CD2">
              <w:t>link.</w:t>
            </w:r>
          </w:p>
        </w:tc>
        <w:tc>
          <w:tcPr>
            <w:tcW w:w="4140" w:type="dxa"/>
            <w:shd w:val="clear" w:color="auto" w:fill="auto"/>
          </w:tcPr>
          <w:p w14:paraId="4399D15B" w14:textId="77777777" w:rsidR="00F2790E" w:rsidRPr="009F4CD2" w:rsidRDefault="00F2790E" w:rsidP="00467E8A">
            <w:pPr>
              <w:rPr>
                <w:i/>
              </w:rPr>
            </w:pPr>
          </w:p>
        </w:tc>
        <w:tc>
          <w:tcPr>
            <w:tcW w:w="2970" w:type="dxa"/>
            <w:shd w:val="clear" w:color="auto" w:fill="auto"/>
          </w:tcPr>
          <w:p w14:paraId="7F01738F" w14:textId="77777777" w:rsidR="00F2790E" w:rsidRPr="009F4CD2" w:rsidRDefault="00F2790E" w:rsidP="00467E8A">
            <w:r w:rsidRPr="009F4CD2">
              <w:t>You are linked to the embedded form containing a table with already existing records (if any, otherwise, the table is empty).</w:t>
            </w:r>
          </w:p>
        </w:tc>
        <w:tc>
          <w:tcPr>
            <w:tcW w:w="1264" w:type="dxa"/>
          </w:tcPr>
          <w:p w14:paraId="75BB3D8A" w14:textId="77777777" w:rsidR="00F2790E" w:rsidRPr="009F4CD2" w:rsidRDefault="00F2790E" w:rsidP="00467E8A">
            <w:pPr>
              <w:rPr>
                <w:rFonts w:cs="Arial"/>
                <w:bCs/>
              </w:rPr>
            </w:pPr>
          </w:p>
        </w:tc>
      </w:tr>
      <w:tr w:rsidR="00F2790E" w:rsidRPr="009F4CD2" w14:paraId="0FF81064" w14:textId="77777777" w:rsidTr="00467E8A">
        <w:trPr>
          <w:trHeight w:val="144"/>
        </w:trPr>
        <w:tc>
          <w:tcPr>
            <w:tcW w:w="872" w:type="dxa"/>
            <w:shd w:val="clear" w:color="auto" w:fill="auto"/>
          </w:tcPr>
          <w:p w14:paraId="25F94732" w14:textId="77777777" w:rsidR="00F2790E" w:rsidRPr="009F4CD2" w:rsidRDefault="00F2790E" w:rsidP="00467E8A">
            <w:r>
              <w:t>6</w:t>
            </w:r>
          </w:p>
        </w:tc>
        <w:tc>
          <w:tcPr>
            <w:tcW w:w="1980" w:type="dxa"/>
            <w:shd w:val="clear" w:color="auto" w:fill="auto"/>
          </w:tcPr>
          <w:p w14:paraId="672D1DD5" w14:textId="77777777" w:rsidR="00F2790E" w:rsidRPr="00386D74" w:rsidRDefault="00F2790E" w:rsidP="00467E8A">
            <w:pPr>
              <w:rPr>
                <w:rStyle w:val="SAPEmphasis"/>
              </w:rPr>
            </w:pPr>
            <w:r w:rsidRPr="00386D74">
              <w:rPr>
                <w:rStyle w:val="SAPEmphasis"/>
              </w:rPr>
              <w:t xml:space="preserve">Create New </w:t>
            </w:r>
            <w:r>
              <w:rPr>
                <w:rStyle w:val="SAPEmphasis"/>
              </w:rPr>
              <w:t>Additional Data Record</w:t>
            </w:r>
          </w:p>
        </w:tc>
        <w:tc>
          <w:tcPr>
            <w:tcW w:w="3060" w:type="dxa"/>
            <w:shd w:val="clear" w:color="auto" w:fill="auto"/>
          </w:tcPr>
          <w:p w14:paraId="48DE57F5" w14:textId="77777777" w:rsidR="00F2790E" w:rsidRPr="009F4CD2" w:rsidRDefault="00F2790E" w:rsidP="00467E8A">
            <w:pPr>
              <w:rPr>
                <w:rFonts w:cs="Arial"/>
                <w:bCs/>
              </w:rPr>
            </w:pPr>
            <w:r w:rsidRPr="009F4CD2">
              <w:t xml:space="preserve">On the displayed </w:t>
            </w:r>
            <w:r w:rsidRPr="0047397F">
              <w:rPr>
                <w:rStyle w:val="SAPScreenElement"/>
              </w:rPr>
              <w:t>Employment Contract: Addit</w:t>
            </w:r>
            <w:r>
              <w:rPr>
                <w:rStyle w:val="SAPScreenElement"/>
              </w:rPr>
              <w:t>.</w:t>
            </w:r>
            <w:r w:rsidRPr="0047397F">
              <w:rPr>
                <w:rStyle w:val="SAPScreenElement"/>
              </w:rPr>
              <w:t xml:space="preserve"> Data</w:t>
            </w:r>
            <w:r w:rsidRPr="000E4282" w:rsidDel="000E4282">
              <w:rPr>
                <w:rStyle w:val="SAPScreenElement"/>
              </w:rPr>
              <w:t xml:space="preserve"> </w:t>
            </w:r>
            <w:r w:rsidRPr="009F4CD2">
              <w:t xml:space="preserve">page, select the </w:t>
            </w:r>
            <w:r w:rsidRPr="009F4CD2">
              <w:rPr>
                <w:rStyle w:val="SAPScreenElement"/>
              </w:rPr>
              <w:t xml:space="preserve">New </w:t>
            </w:r>
            <w:r w:rsidRPr="009F4CD2">
              <w:t>pushbutton.</w:t>
            </w:r>
          </w:p>
        </w:tc>
        <w:tc>
          <w:tcPr>
            <w:tcW w:w="4140" w:type="dxa"/>
            <w:shd w:val="clear" w:color="auto" w:fill="auto"/>
          </w:tcPr>
          <w:p w14:paraId="14E13B35" w14:textId="77777777" w:rsidR="00F2790E" w:rsidRPr="009F4CD2" w:rsidRDefault="00F2790E" w:rsidP="00467E8A">
            <w:pPr>
              <w:rPr>
                <w:i/>
              </w:rPr>
            </w:pPr>
          </w:p>
        </w:tc>
        <w:tc>
          <w:tcPr>
            <w:tcW w:w="2970" w:type="dxa"/>
            <w:shd w:val="clear" w:color="auto" w:fill="auto"/>
          </w:tcPr>
          <w:p w14:paraId="1FA914A2" w14:textId="77777777" w:rsidR="00F2790E" w:rsidRPr="009F4CD2" w:rsidRDefault="00F2790E" w:rsidP="00467E8A">
            <w:r w:rsidRPr="009F4CD2">
              <w:t>The fields to be filled show up below the table.</w:t>
            </w:r>
          </w:p>
        </w:tc>
        <w:tc>
          <w:tcPr>
            <w:tcW w:w="1264" w:type="dxa"/>
          </w:tcPr>
          <w:p w14:paraId="34893D0E" w14:textId="77777777" w:rsidR="00F2790E" w:rsidRPr="009F4CD2" w:rsidRDefault="00F2790E" w:rsidP="00467E8A">
            <w:pPr>
              <w:rPr>
                <w:rFonts w:cs="Arial"/>
                <w:bCs/>
              </w:rPr>
            </w:pPr>
          </w:p>
        </w:tc>
      </w:tr>
      <w:tr w:rsidR="00F2790E" w:rsidRPr="009F4CD2" w14:paraId="7DFA94C3" w14:textId="77777777" w:rsidTr="00467E8A">
        <w:trPr>
          <w:trHeight w:val="340"/>
        </w:trPr>
        <w:tc>
          <w:tcPr>
            <w:tcW w:w="872" w:type="dxa"/>
            <w:vMerge w:val="restart"/>
            <w:shd w:val="clear" w:color="auto" w:fill="auto"/>
          </w:tcPr>
          <w:p w14:paraId="3A9978B0" w14:textId="77777777" w:rsidR="00F2790E" w:rsidRPr="009F4CD2" w:rsidRDefault="00F2790E" w:rsidP="00467E8A">
            <w:r>
              <w:t>7</w:t>
            </w:r>
          </w:p>
        </w:tc>
        <w:tc>
          <w:tcPr>
            <w:tcW w:w="1980" w:type="dxa"/>
            <w:vMerge w:val="restart"/>
            <w:shd w:val="clear" w:color="auto" w:fill="auto"/>
          </w:tcPr>
          <w:p w14:paraId="2CB7BFCC" w14:textId="77777777" w:rsidR="00F2790E" w:rsidRPr="00386D74" w:rsidRDefault="00F2790E" w:rsidP="00467E8A">
            <w:pPr>
              <w:rPr>
                <w:rStyle w:val="SAPEmphasis"/>
              </w:rPr>
            </w:pPr>
            <w:r w:rsidRPr="00386D74">
              <w:rPr>
                <w:rStyle w:val="SAPEmphasis"/>
              </w:rPr>
              <w:t xml:space="preserve">Maintain </w:t>
            </w:r>
            <w:r>
              <w:rPr>
                <w:rStyle w:val="SAPEmphasis"/>
              </w:rPr>
              <w:t>Additional Data to Employment Contract</w:t>
            </w:r>
          </w:p>
        </w:tc>
        <w:tc>
          <w:tcPr>
            <w:tcW w:w="3060" w:type="dxa"/>
            <w:vMerge w:val="restart"/>
            <w:shd w:val="clear" w:color="auto" w:fill="auto"/>
          </w:tcPr>
          <w:p w14:paraId="2045B001" w14:textId="77777777" w:rsidR="00F2790E" w:rsidRPr="009F4CD2" w:rsidRDefault="00F2790E" w:rsidP="00467E8A">
            <w:pPr>
              <w:rPr>
                <w:rFonts w:cs="Arial"/>
                <w:bCs/>
              </w:rPr>
            </w:pPr>
            <w:r w:rsidRPr="00187B9E">
              <w:t>Enter the validity period for the record:</w:t>
            </w:r>
          </w:p>
        </w:tc>
        <w:tc>
          <w:tcPr>
            <w:tcW w:w="4140" w:type="dxa"/>
            <w:shd w:val="clear" w:color="auto" w:fill="auto"/>
          </w:tcPr>
          <w:p w14:paraId="2C7DE75D" w14:textId="77777777" w:rsidR="00F2790E" w:rsidRPr="009F4CD2" w:rsidRDefault="00F2790E" w:rsidP="00467E8A">
            <w:pPr>
              <w:rPr>
                <w:i/>
              </w:rPr>
            </w:pPr>
            <w:r w:rsidRPr="009F4CD2">
              <w:rPr>
                <w:rStyle w:val="SAPScreenElement"/>
              </w:rPr>
              <w:t>Valid From</w:t>
            </w:r>
            <w:r>
              <w:rPr>
                <w:rStyle w:val="SAPScreenElement"/>
              </w:rPr>
              <w:t>:</w:t>
            </w:r>
            <w:r w:rsidRPr="009F4CD2">
              <w:t xml:space="preserve"> select</w:t>
            </w:r>
            <w:r>
              <w:t xml:space="preserve"> </w:t>
            </w:r>
            <w:r>
              <w:rPr>
                <w:rFonts w:cs="Arial"/>
                <w:bCs/>
              </w:rPr>
              <w:t>from calendar help</w:t>
            </w:r>
            <w:r w:rsidDel="00C82F66">
              <w:t xml:space="preserve"> </w:t>
            </w:r>
          </w:p>
        </w:tc>
        <w:tc>
          <w:tcPr>
            <w:tcW w:w="2970" w:type="dxa"/>
            <w:vMerge w:val="restart"/>
            <w:shd w:val="clear" w:color="auto" w:fill="auto"/>
          </w:tcPr>
          <w:p w14:paraId="75219BD2" w14:textId="77777777" w:rsidR="00F2790E" w:rsidRPr="009F4CD2" w:rsidRDefault="00F2790E" w:rsidP="00467E8A"/>
        </w:tc>
        <w:tc>
          <w:tcPr>
            <w:tcW w:w="1264" w:type="dxa"/>
          </w:tcPr>
          <w:p w14:paraId="2563BA9B" w14:textId="77777777" w:rsidR="00F2790E" w:rsidRPr="009F4CD2" w:rsidRDefault="00F2790E" w:rsidP="00467E8A">
            <w:pPr>
              <w:rPr>
                <w:rFonts w:cs="Arial"/>
                <w:bCs/>
              </w:rPr>
            </w:pPr>
          </w:p>
        </w:tc>
      </w:tr>
      <w:tr w:rsidR="00F2790E" w:rsidRPr="009F4CD2" w14:paraId="3C5D582D" w14:textId="77777777" w:rsidTr="00467E8A">
        <w:trPr>
          <w:trHeight w:val="340"/>
        </w:trPr>
        <w:tc>
          <w:tcPr>
            <w:tcW w:w="872" w:type="dxa"/>
            <w:vMerge/>
            <w:shd w:val="clear" w:color="auto" w:fill="auto"/>
          </w:tcPr>
          <w:p w14:paraId="1129EF7C" w14:textId="77777777" w:rsidR="00F2790E" w:rsidRDefault="00F2790E" w:rsidP="00467E8A"/>
        </w:tc>
        <w:tc>
          <w:tcPr>
            <w:tcW w:w="1980" w:type="dxa"/>
            <w:vMerge/>
            <w:shd w:val="clear" w:color="auto" w:fill="auto"/>
          </w:tcPr>
          <w:p w14:paraId="10D5183B" w14:textId="77777777" w:rsidR="00F2790E" w:rsidRPr="00386D74" w:rsidRDefault="00F2790E" w:rsidP="00467E8A">
            <w:pPr>
              <w:rPr>
                <w:rStyle w:val="SAPEmphasis"/>
              </w:rPr>
            </w:pPr>
          </w:p>
        </w:tc>
        <w:tc>
          <w:tcPr>
            <w:tcW w:w="3060" w:type="dxa"/>
            <w:vMerge/>
            <w:shd w:val="clear" w:color="auto" w:fill="auto"/>
          </w:tcPr>
          <w:p w14:paraId="5A0F3B0A" w14:textId="77777777" w:rsidR="00F2790E" w:rsidRPr="00187B9E" w:rsidRDefault="00F2790E" w:rsidP="00467E8A"/>
        </w:tc>
        <w:tc>
          <w:tcPr>
            <w:tcW w:w="4140" w:type="dxa"/>
            <w:shd w:val="clear" w:color="auto" w:fill="auto"/>
          </w:tcPr>
          <w:p w14:paraId="1558E3E6" w14:textId="77777777" w:rsidR="00F2790E" w:rsidRPr="009F4CD2" w:rsidRDefault="00F2790E" w:rsidP="00467E8A">
            <w:pPr>
              <w:rPr>
                <w:rStyle w:val="SAPScreenElement"/>
              </w:rPr>
            </w:pPr>
            <w:r w:rsidRPr="009F4CD2">
              <w:rPr>
                <w:rStyle w:val="SAPScreenElement"/>
              </w:rPr>
              <w:t>To</w:t>
            </w:r>
            <w:r>
              <w:rPr>
                <w:rStyle w:val="SAPScreenElement"/>
              </w:rPr>
              <w:t>:</w:t>
            </w:r>
            <w:r w:rsidRPr="009F4CD2">
              <w:t xml:space="preserve"> </w:t>
            </w:r>
            <w:r>
              <w:t>t</w:t>
            </w:r>
            <w:r w:rsidRPr="009F4CD2">
              <w:t xml:space="preserve">he validity end date equals to the system high date, adapt as appropriate </w:t>
            </w:r>
          </w:p>
        </w:tc>
        <w:tc>
          <w:tcPr>
            <w:tcW w:w="2970" w:type="dxa"/>
            <w:vMerge/>
            <w:shd w:val="clear" w:color="auto" w:fill="auto"/>
          </w:tcPr>
          <w:p w14:paraId="0E2BAC4D" w14:textId="77777777" w:rsidR="00F2790E" w:rsidRPr="009F4CD2" w:rsidRDefault="00F2790E" w:rsidP="00467E8A"/>
        </w:tc>
        <w:tc>
          <w:tcPr>
            <w:tcW w:w="1264" w:type="dxa"/>
          </w:tcPr>
          <w:p w14:paraId="3C7DACDC" w14:textId="77777777" w:rsidR="00F2790E" w:rsidRPr="009F4CD2" w:rsidRDefault="00F2790E" w:rsidP="00467E8A">
            <w:pPr>
              <w:rPr>
                <w:rFonts w:cs="Arial"/>
                <w:bCs/>
              </w:rPr>
            </w:pPr>
          </w:p>
        </w:tc>
      </w:tr>
      <w:tr w:rsidR="00F2790E" w:rsidRPr="009F4CD2" w14:paraId="53295370" w14:textId="77777777" w:rsidTr="00467E8A">
        <w:trPr>
          <w:trHeight w:val="357"/>
        </w:trPr>
        <w:tc>
          <w:tcPr>
            <w:tcW w:w="872" w:type="dxa"/>
            <w:vMerge/>
            <w:shd w:val="clear" w:color="auto" w:fill="auto"/>
          </w:tcPr>
          <w:p w14:paraId="640C9189" w14:textId="77777777" w:rsidR="00F2790E" w:rsidRPr="009F4CD2" w:rsidRDefault="00F2790E" w:rsidP="00467E8A"/>
        </w:tc>
        <w:tc>
          <w:tcPr>
            <w:tcW w:w="1980" w:type="dxa"/>
            <w:vMerge/>
            <w:shd w:val="clear" w:color="auto" w:fill="auto"/>
          </w:tcPr>
          <w:p w14:paraId="513810C8" w14:textId="77777777" w:rsidR="00F2790E" w:rsidRPr="009F4CD2" w:rsidRDefault="00F2790E" w:rsidP="00467E8A">
            <w:pPr>
              <w:rPr>
                <w:b/>
              </w:rPr>
            </w:pPr>
          </w:p>
        </w:tc>
        <w:tc>
          <w:tcPr>
            <w:tcW w:w="3060" w:type="dxa"/>
            <w:vMerge w:val="restart"/>
            <w:shd w:val="clear" w:color="auto" w:fill="auto"/>
          </w:tcPr>
          <w:p w14:paraId="6EE8A497" w14:textId="77777777" w:rsidR="00F2790E" w:rsidRPr="009F4CD2" w:rsidRDefault="00F2790E" w:rsidP="00467E8A">
            <w:pPr>
              <w:rPr>
                <w:rFonts w:cs="Arial"/>
                <w:bCs/>
              </w:rPr>
            </w:pPr>
            <w:r w:rsidRPr="009F4CD2">
              <w:rPr>
                <w:rFonts w:cs="Arial"/>
                <w:bCs/>
              </w:rPr>
              <w:t xml:space="preserve">in the </w:t>
            </w:r>
            <w:r>
              <w:rPr>
                <w:rStyle w:val="SAPScreenElement"/>
              </w:rPr>
              <w:t>Qualification</w:t>
            </w:r>
            <w:r w:rsidRPr="009F4CD2">
              <w:rPr>
                <w:rFonts w:cs="Arial"/>
                <w:bCs/>
              </w:rPr>
              <w:t xml:space="preserve"> part of the form</w:t>
            </w:r>
            <w:r w:rsidRPr="00187B9E">
              <w:t xml:space="preserve"> </w:t>
            </w:r>
            <w:r>
              <w:t>make the following entries</w:t>
            </w:r>
            <w:r w:rsidRPr="009F4CD2">
              <w:rPr>
                <w:rFonts w:cs="Arial"/>
                <w:bCs/>
              </w:rPr>
              <w:t>:</w:t>
            </w:r>
          </w:p>
        </w:tc>
        <w:tc>
          <w:tcPr>
            <w:tcW w:w="4140" w:type="dxa"/>
            <w:shd w:val="clear" w:color="auto" w:fill="auto"/>
          </w:tcPr>
          <w:p w14:paraId="6DFF302F" w14:textId="77777777" w:rsidR="00F2790E" w:rsidRPr="00D65C8B" w:rsidRDefault="00F2790E" w:rsidP="00467E8A">
            <w:r w:rsidRPr="00D65C8B">
              <w:rPr>
                <w:rStyle w:val="SAPScreenElement"/>
              </w:rPr>
              <w:t>Qualification:</w:t>
            </w:r>
            <w:r w:rsidRPr="00D65C8B">
              <w:t xml:space="preserve"> select from value help</w:t>
            </w:r>
          </w:p>
        </w:tc>
        <w:tc>
          <w:tcPr>
            <w:tcW w:w="2970" w:type="dxa"/>
            <w:vMerge w:val="restart"/>
            <w:shd w:val="clear" w:color="auto" w:fill="auto"/>
          </w:tcPr>
          <w:p w14:paraId="71E87AAD" w14:textId="77777777" w:rsidR="00F2790E" w:rsidRPr="009F4CD2" w:rsidRDefault="00F2790E" w:rsidP="00467E8A"/>
        </w:tc>
        <w:tc>
          <w:tcPr>
            <w:tcW w:w="1264" w:type="dxa"/>
          </w:tcPr>
          <w:p w14:paraId="7EB72592" w14:textId="77777777" w:rsidR="00F2790E" w:rsidRPr="009F4CD2" w:rsidRDefault="00F2790E" w:rsidP="00467E8A">
            <w:pPr>
              <w:rPr>
                <w:rFonts w:cs="Arial"/>
                <w:bCs/>
              </w:rPr>
            </w:pPr>
          </w:p>
        </w:tc>
      </w:tr>
      <w:tr w:rsidR="00F2790E" w:rsidRPr="009F4CD2" w14:paraId="33064C28" w14:textId="77777777" w:rsidTr="00467E8A">
        <w:trPr>
          <w:trHeight w:val="357"/>
        </w:trPr>
        <w:tc>
          <w:tcPr>
            <w:tcW w:w="872" w:type="dxa"/>
            <w:vMerge/>
            <w:shd w:val="clear" w:color="auto" w:fill="auto"/>
          </w:tcPr>
          <w:p w14:paraId="7372E433" w14:textId="77777777" w:rsidR="00F2790E" w:rsidRPr="009F4CD2" w:rsidRDefault="00F2790E" w:rsidP="00467E8A"/>
        </w:tc>
        <w:tc>
          <w:tcPr>
            <w:tcW w:w="1980" w:type="dxa"/>
            <w:vMerge/>
            <w:shd w:val="clear" w:color="auto" w:fill="auto"/>
          </w:tcPr>
          <w:p w14:paraId="19A963AD" w14:textId="77777777" w:rsidR="00F2790E" w:rsidRPr="009F4CD2" w:rsidRDefault="00F2790E" w:rsidP="00467E8A">
            <w:pPr>
              <w:rPr>
                <w:b/>
              </w:rPr>
            </w:pPr>
          </w:p>
        </w:tc>
        <w:tc>
          <w:tcPr>
            <w:tcW w:w="3060" w:type="dxa"/>
            <w:vMerge/>
            <w:shd w:val="clear" w:color="auto" w:fill="auto"/>
          </w:tcPr>
          <w:p w14:paraId="1261B419" w14:textId="77777777" w:rsidR="00F2790E" w:rsidRPr="009F4CD2" w:rsidRDefault="00F2790E" w:rsidP="00467E8A">
            <w:pPr>
              <w:rPr>
                <w:rFonts w:cs="Arial"/>
                <w:bCs/>
              </w:rPr>
            </w:pPr>
          </w:p>
        </w:tc>
        <w:tc>
          <w:tcPr>
            <w:tcW w:w="4140" w:type="dxa"/>
            <w:shd w:val="clear" w:color="auto" w:fill="auto"/>
          </w:tcPr>
          <w:p w14:paraId="4946EB2A" w14:textId="77777777" w:rsidR="00F2790E" w:rsidRPr="00D65C8B" w:rsidDel="00963AED" w:rsidRDefault="00F2790E" w:rsidP="00467E8A">
            <w:pPr>
              <w:rPr>
                <w:rStyle w:val="SAPScreenElement"/>
                <w:rFonts w:ascii="BentonSans Book" w:hAnsi="BentonSans Book"/>
                <w:color w:val="auto"/>
              </w:rPr>
            </w:pPr>
            <w:r w:rsidRPr="00D65C8B">
              <w:rPr>
                <w:rStyle w:val="SAPScreenElement"/>
              </w:rPr>
              <w:t>PCS Code:</w:t>
            </w:r>
            <w:r w:rsidRPr="00D65C8B">
              <w:t xml:space="preserve"> select from value help</w:t>
            </w:r>
          </w:p>
        </w:tc>
        <w:tc>
          <w:tcPr>
            <w:tcW w:w="2970" w:type="dxa"/>
            <w:vMerge/>
            <w:shd w:val="clear" w:color="auto" w:fill="auto"/>
          </w:tcPr>
          <w:p w14:paraId="40B87A0F" w14:textId="77777777" w:rsidR="00F2790E" w:rsidRPr="009F4CD2" w:rsidDel="00963AED" w:rsidRDefault="00F2790E" w:rsidP="00467E8A">
            <w:pPr>
              <w:rPr>
                <w:rStyle w:val="SAPScreenElement"/>
              </w:rPr>
            </w:pPr>
          </w:p>
        </w:tc>
        <w:tc>
          <w:tcPr>
            <w:tcW w:w="1264" w:type="dxa"/>
          </w:tcPr>
          <w:p w14:paraId="002F5616" w14:textId="77777777" w:rsidR="00F2790E" w:rsidRPr="009F4CD2" w:rsidRDefault="00F2790E" w:rsidP="00467E8A">
            <w:pPr>
              <w:rPr>
                <w:rFonts w:cs="Arial"/>
                <w:bCs/>
              </w:rPr>
            </w:pPr>
          </w:p>
        </w:tc>
      </w:tr>
      <w:tr w:rsidR="00F2790E" w:rsidRPr="009F4CD2" w14:paraId="2F1DD337" w14:textId="77777777" w:rsidTr="00467E8A">
        <w:trPr>
          <w:trHeight w:val="357"/>
        </w:trPr>
        <w:tc>
          <w:tcPr>
            <w:tcW w:w="872" w:type="dxa"/>
            <w:vMerge/>
            <w:shd w:val="clear" w:color="auto" w:fill="auto"/>
          </w:tcPr>
          <w:p w14:paraId="13A45CEC" w14:textId="77777777" w:rsidR="00F2790E" w:rsidRPr="009F4CD2" w:rsidRDefault="00F2790E" w:rsidP="00467E8A"/>
        </w:tc>
        <w:tc>
          <w:tcPr>
            <w:tcW w:w="1980" w:type="dxa"/>
            <w:vMerge/>
            <w:shd w:val="clear" w:color="auto" w:fill="auto"/>
          </w:tcPr>
          <w:p w14:paraId="238D890D" w14:textId="77777777" w:rsidR="00F2790E" w:rsidRPr="009F4CD2" w:rsidRDefault="00F2790E" w:rsidP="00467E8A">
            <w:pPr>
              <w:rPr>
                <w:b/>
              </w:rPr>
            </w:pPr>
          </w:p>
        </w:tc>
        <w:tc>
          <w:tcPr>
            <w:tcW w:w="3060" w:type="dxa"/>
            <w:vMerge/>
            <w:shd w:val="clear" w:color="auto" w:fill="auto"/>
          </w:tcPr>
          <w:p w14:paraId="07CF7DDC" w14:textId="77777777" w:rsidR="00F2790E" w:rsidRPr="009F4CD2" w:rsidRDefault="00F2790E" w:rsidP="00467E8A">
            <w:pPr>
              <w:rPr>
                <w:rFonts w:cs="Arial"/>
                <w:bCs/>
              </w:rPr>
            </w:pPr>
          </w:p>
        </w:tc>
        <w:tc>
          <w:tcPr>
            <w:tcW w:w="4140" w:type="dxa"/>
            <w:shd w:val="clear" w:color="auto" w:fill="auto"/>
          </w:tcPr>
          <w:p w14:paraId="3E1C14FF" w14:textId="77777777" w:rsidR="00F2790E" w:rsidRPr="00D65C8B" w:rsidDel="00963AED" w:rsidRDefault="00F2790E" w:rsidP="00467E8A">
            <w:pPr>
              <w:rPr>
                <w:rStyle w:val="SAPScreenElement"/>
              </w:rPr>
            </w:pPr>
            <w:r w:rsidRPr="00D65C8B">
              <w:rPr>
                <w:rStyle w:val="SAPScreenElement"/>
              </w:rPr>
              <w:t>PCS supplement</w:t>
            </w:r>
            <w:r w:rsidRPr="00D65C8B" w:rsidDel="00963AED">
              <w:rPr>
                <w:rStyle w:val="SAPScreenElement"/>
              </w:rPr>
              <w:t xml:space="preserve"> </w:t>
            </w:r>
            <w:r w:rsidRPr="00D65C8B">
              <w:rPr>
                <w:rStyle w:val="SAPScreenElement"/>
              </w:rPr>
              <w:t>code:</w:t>
            </w:r>
            <w:r w:rsidRPr="00D65C8B">
              <w:t xml:space="preserve"> select from value help</w:t>
            </w:r>
          </w:p>
        </w:tc>
        <w:tc>
          <w:tcPr>
            <w:tcW w:w="2970" w:type="dxa"/>
            <w:vMerge/>
            <w:shd w:val="clear" w:color="auto" w:fill="auto"/>
          </w:tcPr>
          <w:p w14:paraId="565E5DB1" w14:textId="77777777" w:rsidR="00F2790E" w:rsidRPr="009F4CD2" w:rsidDel="00963AED" w:rsidRDefault="00F2790E" w:rsidP="00467E8A">
            <w:pPr>
              <w:rPr>
                <w:rStyle w:val="SAPScreenElement"/>
              </w:rPr>
            </w:pPr>
          </w:p>
        </w:tc>
        <w:tc>
          <w:tcPr>
            <w:tcW w:w="1264" w:type="dxa"/>
          </w:tcPr>
          <w:p w14:paraId="7D3D2E15" w14:textId="77777777" w:rsidR="00F2790E" w:rsidRPr="009F4CD2" w:rsidRDefault="00F2790E" w:rsidP="00467E8A">
            <w:pPr>
              <w:rPr>
                <w:rFonts w:cs="Arial"/>
                <w:bCs/>
              </w:rPr>
            </w:pPr>
          </w:p>
        </w:tc>
      </w:tr>
      <w:tr w:rsidR="00F2790E" w:rsidRPr="009F4CD2" w14:paraId="7C25FEE5" w14:textId="77777777" w:rsidTr="00467E8A">
        <w:trPr>
          <w:trHeight w:val="493"/>
        </w:trPr>
        <w:tc>
          <w:tcPr>
            <w:tcW w:w="872" w:type="dxa"/>
            <w:vMerge/>
            <w:shd w:val="clear" w:color="auto" w:fill="auto"/>
          </w:tcPr>
          <w:p w14:paraId="263CBAED" w14:textId="77777777" w:rsidR="00F2790E" w:rsidRPr="009F4CD2" w:rsidRDefault="00F2790E" w:rsidP="00467E8A"/>
        </w:tc>
        <w:tc>
          <w:tcPr>
            <w:tcW w:w="1980" w:type="dxa"/>
            <w:vMerge/>
            <w:shd w:val="clear" w:color="auto" w:fill="auto"/>
          </w:tcPr>
          <w:p w14:paraId="02DBD6B1" w14:textId="77777777" w:rsidR="00F2790E" w:rsidRPr="009F4CD2" w:rsidRDefault="00F2790E" w:rsidP="00467E8A">
            <w:pPr>
              <w:rPr>
                <w:b/>
              </w:rPr>
            </w:pPr>
          </w:p>
        </w:tc>
        <w:tc>
          <w:tcPr>
            <w:tcW w:w="3060" w:type="dxa"/>
            <w:vMerge w:val="restart"/>
            <w:shd w:val="clear" w:color="auto" w:fill="auto"/>
          </w:tcPr>
          <w:p w14:paraId="46C7E771" w14:textId="77777777" w:rsidR="00F2790E" w:rsidRPr="009F4CD2" w:rsidRDefault="00F2790E" w:rsidP="00467E8A">
            <w:pPr>
              <w:rPr>
                <w:rFonts w:cs="Arial"/>
                <w:bCs/>
              </w:rPr>
            </w:pPr>
            <w:r w:rsidRPr="009F4CD2">
              <w:rPr>
                <w:rFonts w:cs="Arial"/>
                <w:bCs/>
              </w:rPr>
              <w:t xml:space="preserve">in the </w:t>
            </w:r>
            <w:r>
              <w:rPr>
                <w:rStyle w:val="SAPScreenElement"/>
              </w:rPr>
              <w:t>Electoral groups</w:t>
            </w:r>
            <w:r w:rsidRPr="009F4CD2">
              <w:rPr>
                <w:rFonts w:cs="Arial"/>
                <w:bCs/>
              </w:rPr>
              <w:t xml:space="preserve"> part of the form</w:t>
            </w:r>
            <w:r w:rsidRPr="00187B9E">
              <w:t xml:space="preserve"> </w:t>
            </w:r>
            <w:r>
              <w:t>make the following entries</w:t>
            </w:r>
            <w:r w:rsidRPr="009F4CD2">
              <w:rPr>
                <w:rFonts w:cs="Arial"/>
                <w:bCs/>
              </w:rPr>
              <w:t>:</w:t>
            </w:r>
          </w:p>
        </w:tc>
        <w:tc>
          <w:tcPr>
            <w:tcW w:w="4140" w:type="dxa"/>
            <w:shd w:val="clear" w:color="auto" w:fill="auto"/>
          </w:tcPr>
          <w:p w14:paraId="7E06BB28" w14:textId="77777777" w:rsidR="00F2790E" w:rsidRDefault="00F2790E" w:rsidP="00467E8A">
            <w:pPr>
              <w:rPr>
                <w:rStyle w:val="SAPScreenElement"/>
              </w:rPr>
            </w:pPr>
            <w:r>
              <w:rPr>
                <w:rStyle w:val="SAPScreenElement"/>
              </w:rPr>
              <w:t>Staff delegate (DP) group:</w:t>
            </w:r>
            <w:r w:rsidRPr="009F4CD2">
              <w:t xml:space="preserve"> </w:t>
            </w:r>
            <w:r>
              <w:t xml:space="preserve">select appropriate value </w:t>
            </w:r>
            <w:r>
              <w:rPr>
                <w:rFonts w:cs="Arial"/>
                <w:bCs/>
              </w:rPr>
              <w:t xml:space="preserve">from drop-down </w:t>
            </w:r>
          </w:p>
        </w:tc>
        <w:tc>
          <w:tcPr>
            <w:tcW w:w="2970" w:type="dxa"/>
            <w:vMerge w:val="restart"/>
            <w:shd w:val="clear" w:color="auto" w:fill="auto"/>
          </w:tcPr>
          <w:p w14:paraId="6346EDF5" w14:textId="77777777" w:rsidR="00F2790E" w:rsidRPr="009F4CD2" w:rsidRDefault="00F2790E" w:rsidP="00467E8A"/>
        </w:tc>
        <w:tc>
          <w:tcPr>
            <w:tcW w:w="1264" w:type="dxa"/>
            <w:vMerge w:val="restart"/>
          </w:tcPr>
          <w:p w14:paraId="3323B6BB" w14:textId="77777777" w:rsidR="00F2790E" w:rsidRPr="009F4CD2" w:rsidRDefault="00F2790E" w:rsidP="00467E8A">
            <w:pPr>
              <w:rPr>
                <w:rFonts w:cs="Arial"/>
                <w:bCs/>
              </w:rPr>
            </w:pPr>
          </w:p>
        </w:tc>
      </w:tr>
      <w:tr w:rsidR="00F2790E" w:rsidRPr="009F4CD2" w14:paraId="09AF7D68" w14:textId="77777777" w:rsidTr="00467E8A">
        <w:trPr>
          <w:trHeight w:val="490"/>
        </w:trPr>
        <w:tc>
          <w:tcPr>
            <w:tcW w:w="872" w:type="dxa"/>
            <w:vMerge/>
            <w:shd w:val="clear" w:color="auto" w:fill="auto"/>
          </w:tcPr>
          <w:p w14:paraId="58B084A9" w14:textId="77777777" w:rsidR="00F2790E" w:rsidRPr="009F4CD2" w:rsidRDefault="00F2790E" w:rsidP="00467E8A"/>
        </w:tc>
        <w:tc>
          <w:tcPr>
            <w:tcW w:w="1980" w:type="dxa"/>
            <w:vMerge/>
            <w:shd w:val="clear" w:color="auto" w:fill="auto"/>
          </w:tcPr>
          <w:p w14:paraId="06DE2FC6" w14:textId="77777777" w:rsidR="00F2790E" w:rsidRPr="009F4CD2" w:rsidRDefault="00F2790E" w:rsidP="00467E8A">
            <w:pPr>
              <w:rPr>
                <w:b/>
              </w:rPr>
            </w:pPr>
          </w:p>
        </w:tc>
        <w:tc>
          <w:tcPr>
            <w:tcW w:w="3060" w:type="dxa"/>
            <w:vMerge/>
            <w:shd w:val="clear" w:color="auto" w:fill="auto"/>
          </w:tcPr>
          <w:p w14:paraId="14DB7362" w14:textId="77777777" w:rsidR="00F2790E" w:rsidRPr="009F4CD2" w:rsidRDefault="00F2790E" w:rsidP="00467E8A">
            <w:pPr>
              <w:rPr>
                <w:rFonts w:cs="Arial"/>
                <w:bCs/>
              </w:rPr>
            </w:pPr>
          </w:p>
        </w:tc>
        <w:tc>
          <w:tcPr>
            <w:tcW w:w="4140" w:type="dxa"/>
            <w:shd w:val="clear" w:color="auto" w:fill="auto"/>
          </w:tcPr>
          <w:p w14:paraId="41E62FC6" w14:textId="77777777" w:rsidR="00F2790E" w:rsidDel="000E4282" w:rsidRDefault="00F2790E" w:rsidP="00467E8A">
            <w:pPr>
              <w:rPr>
                <w:rStyle w:val="SAPScreenElement"/>
              </w:rPr>
            </w:pPr>
            <w:r>
              <w:rPr>
                <w:rStyle w:val="SAPScreenElement"/>
              </w:rPr>
              <w:t>Work council (CE) group:</w:t>
            </w:r>
            <w:r w:rsidRPr="009F4CD2">
              <w:t xml:space="preserve"> </w:t>
            </w:r>
            <w:r>
              <w:t xml:space="preserve">select appropriate value </w:t>
            </w:r>
            <w:r>
              <w:rPr>
                <w:rFonts w:cs="Arial"/>
                <w:bCs/>
              </w:rPr>
              <w:t>from drop-down</w:t>
            </w:r>
          </w:p>
        </w:tc>
        <w:tc>
          <w:tcPr>
            <w:tcW w:w="2970" w:type="dxa"/>
            <w:vMerge/>
            <w:shd w:val="clear" w:color="auto" w:fill="auto"/>
          </w:tcPr>
          <w:p w14:paraId="36C3891C" w14:textId="77777777" w:rsidR="00F2790E" w:rsidRPr="009F4CD2" w:rsidRDefault="00F2790E" w:rsidP="00467E8A"/>
        </w:tc>
        <w:tc>
          <w:tcPr>
            <w:tcW w:w="1264" w:type="dxa"/>
            <w:vMerge/>
          </w:tcPr>
          <w:p w14:paraId="066FCA45" w14:textId="77777777" w:rsidR="00F2790E" w:rsidRPr="009F4CD2" w:rsidRDefault="00F2790E" w:rsidP="00467E8A">
            <w:pPr>
              <w:rPr>
                <w:rFonts w:cs="Arial"/>
                <w:bCs/>
              </w:rPr>
            </w:pPr>
          </w:p>
        </w:tc>
      </w:tr>
      <w:tr w:rsidR="00F2790E" w:rsidRPr="009F4CD2" w14:paraId="4919F582" w14:textId="77777777" w:rsidTr="00467E8A">
        <w:trPr>
          <w:trHeight w:val="490"/>
        </w:trPr>
        <w:tc>
          <w:tcPr>
            <w:tcW w:w="872" w:type="dxa"/>
            <w:vMerge/>
            <w:shd w:val="clear" w:color="auto" w:fill="auto"/>
          </w:tcPr>
          <w:p w14:paraId="2C6AA512" w14:textId="77777777" w:rsidR="00F2790E" w:rsidRPr="009F4CD2" w:rsidRDefault="00F2790E" w:rsidP="00467E8A"/>
        </w:tc>
        <w:tc>
          <w:tcPr>
            <w:tcW w:w="1980" w:type="dxa"/>
            <w:vMerge/>
            <w:shd w:val="clear" w:color="auto" w:fill="auto"/>
          </w:tcPr>
          <w:p w14:paraId="124B766A" w14:textId="77777777" w:rsidR="00F2790E" w:rsidRPr="009F4CD2" w:rsidRDefault="00F2790E" w:rsidP="00467E8A">
            <w:pPr>
              <w:rPr>
                <w:b/>
              </w:rPr>
            </w:pPr>
          </w:p>
        </w:tc>
        <w:tc>
          <w:tcPr>
            <w:tcW w:w="3060" w:type="dxa"/>
            <w:vMerge/>
            <w:shd w:val="clear" w:color="auto" w:fill="auto"/>
          </w:tcPr>
          <w:p w14:paraId="740A6FEF" w14:textId="77777777" w:rsidR="00F2790E" w:rsidRPr="009F4CD2" w:rsidRDefault="00F2790E" w:rsidP="00467E8A">
            <w:pPr>
              <w:rPr>
                <w:rFonts w:cs="Arial"/>
                <w:bCs/>
              </w:rPr>
            </w:pPr>
          </w:p>
        </w:tc>
        <w:tc>
          <w:tcPr>
            <w:tcW w:w="4140" w:type="dxa"/>
            <w:shd w:val="clear" w:color="auto" w:fill="auto"/>
          </w:tcPr>
          <w:p w14:paraId="4F752334" w14:textId="77777777" w:rsidR="00F2790E" w:rsidDel="000E4282" w:rsidRDefault="00F2790E" w:rsidP="00467E8A">
            <w:pPr>
              <w:rPr>
                <w:rStyle w:val="SAPScreenElement"/>
              </w:rPr>
            </w:pPr>
            <w:r>
              <w:rPr>
                <w:rStyle w:val="SAPScreenElement"/>
              </w:rPr>
              <w:t>Labor court group:</w:t>
            </w:r>
            <w:r w:rsidRPr="009F4CD2">
              <w:t xml:space="preserve"> </w:t>
            </w:r>
            <w:r>
              <w:t xml:space="preserve">select appropriate value </w:t>
            </w:r>
            <w:r>
              <w:rPr>
                <w:rFonts w:cs="Arial"/>
                <w:bCs/>
              </w:rPr>
              <w:t>from drop-down</w:t>
            </w:r>
          </w:p>
        </w:tc>
        <w:tc>
          <w:tcPr>
            <w:tcW w:w="2970" w:type="dxa"/>
            <w:vMerge/>
            <w:shd w:val="clear" w:color="auto" w:fill="auto"/>
          </w:tcPr>
          <w:p w14:paraId="5BD453A3" w14:textId="77777777" w:rsidR="00F2790E" w:rsidRPr="009F4CD2" w:rsidRDefault="00F2790E" w:rsidP="00467E8A"/>
        </w:tc>
        <w:tc>
          <w:tcPr>
            <w:tcW w:w="1264" w:type="dxa"/>
            <w:vMerge/>
          </w:tcPr>
          <w:p w14:paraId="7B997492" w14:textId="77777777" w:rsidR="00F2790E" w:rsidRPr="009F4CD2" w:rsidRDefault="00F2790E" w:rsidP="00467E8A">
            <w:pPr>
              <w:rPr>
                <w:rFonts w:cs="Arial"/>
                <w:bCs/>
              </w:rPr>
            </w:pPr>
          </w:p>
        </w:tc>
      </w:tr>
      <w:tr w:rsidR="00F2790E" w:rsidRPr="009F4CD2" w14:paraId="55EC83AA" w14:textId="77777777" w:rsidTr="00467E8A">
        <w:trPr>
          <w:trHeight w:val="490"/>
        </w:trPr>
        <w:tc>
          <w:tcPr>
            <w:tcW w:w="872" w:type="dxa"/>
            <w:vMerge/>
            <w:shd w:val="clear" w:color="auto" w:fill="auto"/>
          </w:tcPr>
          <w:p w14:paraId="03EC486F" w14:textId="77777777" w:rsidR="00F2790E" w:rsidRPr="009F4CD2" w:rsidRDefault="00F2790E" w:rsidP="00467E8A"/>
        </w:tc>
        <w:tc>
          <w:tcPr>
            <w:tcW w:w="1980" w:type="dxa"/>
            <w:vMerge/>
            <w:shd w:val="clear" w:color="auto" w:fill="auto"/>
          </w:tcPr>
          <w:p w14:paraId="1AA37363" w14:textId="77777777" w:rsidR="00F2790E" w:rsidRPr="009F4CD2" w:rsidRDefault="00F2790E" w:rsidP="00467E8A">
            <w:pPr>
              <w:rPr>
                <w:b/>
              </w:rPr>
            </w:pPr>
          </w:p>
        </w:tc>
        <w:tc>
          <w:tcPr>
            <w:tcW w:w="3060" w:type="dxa"/>
            <w:vMerge/>
            <w:shd w:val="clear" w:color="auto" w:fill="auto"/>
          </w:tcPr>
          <w:p w14:paraId="0B8E6520" w14:textId="77777777" w:rsidR="00F2790E" w:rsidRPr="009F4CD2" w:rsidRDefault="00F2790E" w:rsidP="00467E8A">
            <w:pPr>
              <w:rPr>
                <w:rFonts w:cs="Arial"/>
                <w:bCs/>
              </w:rPr>
            </w:pPr>
          </w:p>
        </w:tc>
        <w:tc>
          <w:tcPr>
            <w:tcW w:w="4140" w:type="dxa"/>
            <w:shd w:val="clear" w:color="auto" w:fill="auto"/>
          </w:tcPr>
          <w:p w14:paraId="70CA2D07" w14:textId="77777777" w:rsidR="00F2790E" w:rsidRPr="00D65C8B" w:rsidDel="000E4282" w:rsidRDefault="00F2790E" w:rsidP="00467E8A">
            <w:pPr>
              <w:rPr>
                <w:rStyle w:val="SAPScreenElement"/>
              </w:rPr>
            </w:pPr>
            <w:r w:rsidRPr="00D65C8B">
              <w:rPr>
                <w:rStyle w:val="SAPScreenElement"/>
              </w:rPr>
              <w:t>Labor court section:</w:t>
            </w:r>
            <w:r w:rsidRPr="00D65C8B">
              <w:t xml:space="preserve"> select appropriate value </w:t>
            </w:r>
            <w:r w:rsidRPr="00D65C8B">
              <w:rPr>
                <w:rFonts w:cs="Arial"/>
                <w:bCs/>
              </w:rPr>
              <w:t>from drop-down</w:t>
            </w:r>
          </w:p>
        </w:tc>
        <w:tc>
          <w:tcPr>
            <w:tcW w:w="2970" w:type="dxa"/>
            <w:vMerge/>
            <w:shd w:val="clear" w:color="auto" w:fill="auto"/>
          </w:tcPr>
          <w:p w14:paraId="172E4C6C" w14:textId="77777777" w:rsidR="00F2790E" w:rsidRPr="009F4CD2" w:rsidRDefault="00F2790E" w:rsidP="00467E8A"/>
        </w:tc>
        <w:tc>
          <w:tcPr>
            <w:tcW w:w="1264" w:type="dxa"/>
            <w:vMerge/>
          </w:tcPr>
          <w:p w14:paraId="66368DD8" w14:textId="77777777" w:rsidR="00F2790E" w:rsidRPr="009F4CD2" w:rsidRDefault="00F2790E" w:rsidP="00467E8A">
            <w:pPr>
              <w:rPr>
                <w:rFonts w:cs="Arial"/>
                <w:bCs/>
              </w:rPr>
            </w:pPr>
          </w:p>
        </w:tc>
      </w:tr>
      <w:tr w:rsidR="00F2790E" w:rsidRPr="009F4CD2" w14:paraId="00A4A0C1" w14:textId="77777777" w:rsidTr="00467E8A">
        <w:trPr>
          <w:trHeight w:val="490"/>
        </w:trPr>
        <w:tc>
          <w:tcPr>
            <w:tcW w:w="872" w:type="dxa"/>
            <w:vMerge/>
            <w:shd w:val="clear" w:color="auto" w:fill="auto"/>
          </w:tcPr>
          <w:p w14:paraId="6D83F5AF" w14:textId="77777777" w:rsidR="00F2790E" w:rsidRPr="009F4CD2" w:rsidRDefault="00F2790E" w:rsidP="00467E8A"/>
        </w:tc>
        <w:tc>
          <w:tcPr>
            <w:tcW w:w="1980" w:type="dxa"/>
            <w:vMerge/>
            <w:shd w:val="clear" w:color="auto" w:fill="auto"/>
          </w:tcPr>
          <w:p w14:paraId="7A752E1C" w14:textId="77777777" w:rsidR="00F2790E" w:rsidRPr="009F4CD2" w:rsidRDefault="00F2790E" w:rsidP="00467E8A">
            <w:pPr>
              <w:rPr>
                <w:b/>
              </w:rPr>
            </w:pPr>
          </w:p>
        </w:tc>
        <w:tc>
          <w:tcPr>
            <w:tcW w:w="3060" w:type="dxa"/>
            <w:vMerge/>
            <w:shd w:val="clear" w:color="auto" w:fill="auto"/>
          </w:tcPr>
          <w:p w14:paraId="7C76EBF8" w14:textId="77777777" w:rsidR="00F2790E" w:rsidRPr="009F4CD2" w:rsidRDefault="00F2790E" w:rsidP="00467E8A">
            <w:pPr>
              <w:rPr>
                <w:rFonts w:cs="Arial"/>
                <w:bCs/>
              </w:rPr>
            </w:pPr>
          </w:p>
        </w:tc>
        <w:tc>
          <w:tcPr>
            <w:tcW w:w="4140" w:type="dxa"/>
            <w:shd w:val="clear" w:color="auto" w:fill="auto"/>
          </w:tcPr>
          <w:p w14:paraId="79477669" w14:textId="77777777" w:rsidR="00F2790E" w:rsidRPr="00D65C8B" w:rsidDel="000E4282" w:rsidRDefault="00F2790E" w:rsidP="00467E8A">
            <w:pPr>
              <w:rPr>
                <w:rStyle w:val="SAPScreenElement"/>
              </w:rPr>
            </w:pPr>
            <w:r w:rsidRPr="00D65C8B">
              <w:rPr>
                <w:rStyle w:val="SAPScreenElement"/>
              </w:rPr>
              <w:t>Excluded from management:</w:t>
            </w:r>
            <w:r w:rsidRPr="00D65C8B">
              <w:t xml:space="preserve"> flag checkbox if appropriate</w:t>
            </w:r>
          </w:p>
        </w:tc>
        <w:tc>
          <w:tcPr>
            <w:tcW w:w="2970" w:type="dxa"/>
            <w:vMerge/>
            <w:shd w:val="clear" w:color="auto" w:fill="auto"/>
          </w:tcPr>
          <w:p w14:paraId="45969AF2" w14:textId="77777777" w:rsidR="00F2790E" w:rsidRPr="009F4CD2" w:rsidRDefault="00F2790E" w:rsidP="00467E8A"/>
        </w:tc>
        <w:tc>
          <w:tcPr>
            <w:tcW w:w="1264" w:type="dxa"/>
            <w:vMerge/>
          </w:tcPr>
          <w:p w14:paraId="3DC3190B" w14:textId="77777777" w:rsidR="00F2790E" w:rsidRPr="009F4CD2" w:rsidRDefault="00F2790E" w:rsidP="00467E8A">
            <w:pPr>
              <w:rPr>
                <w:rFonts w:cs="Arial"/>
                <w:bCs/>
              </w:rPr>
            </w:pPr>
          </w:p>
        </w:tc>
      </w:tr>
      <w:tr w:rsidR="00F2790E" w:rsidRPr="009F4CD2" w14:paraId="773B8B30" w14:textId="77777777" w:rsidTr="00467E8A">
        <w:trPr>
          <w:trHeight w:val="288"/>
        </w:trPr>
        <w:tc>
          <w:tcPr>
            <w:tcW w:w="872" w:type="dxa"/>
            <w:vMerge/>
            <w:shd w:val="clear" w:color="auto" w:fill="auto"/>
          </w:tcPr>
          <w:p w14:paraId="46B7B2DA" w14:textId="77777777" w:rsidR="00F2790E" w:rsidRPr="009F4CD2" w:rsidRDefault="00F2790E" w:rsidP="00467E8A"/>
        </w:tc>
        <w:tc>
          <w:tcPr>
            <w:tcW w:w="1980" w:type="dxa"/>
            <w:vMerge/>
            <w:shd w:val="clear" w:color="auto" w:fill="auto"/>
          </w:tcPr>
          <w:p w14:paraId="10552B84" w14:textId="77777777" w:rsidR="00F2790E" w:rsidRPr="009F4CD2" w:rsidRDefault="00F2790E" w:rsidP="00467E8A">
            <w:pPr>
              <w:rPr>
                <w:b/>
              </w:rPr>
            </w:pPr>
          </w:p>
        </w:tc>
        <w:tc>
          <w:tcPr>
            <w:tcW w:w="3060" w:type="dxa"/>
            <w:vMerge/>
            <w:shd w:val="clear" w:color="auto" w:fill="auto"/>
          </w:tcPr>
          <w:p w14:paraId="2E732F7C" w14:textId="77777777" w:rsidR="00F2790E" w:rsidRPr="009F4CD2" w:rsidRDefault="00F2790E" w:rsidP="00467E8A">
            <w:pPr>
              <w:rPr>
                <w:rFonts w:cs="Arial"/>
                <w:bCs/>
              </w:rPr>
            </w:pPr>
          </w:p>
        </w:tc>
        <w:tc>
          <w:tcPr>
            <w:tcW w:w="4140" w:type="dxa"/>
            <w:shd w:val="clear" w:color="auto" w:fill="auto"/>
          </w:tcPr>
          <w:p w14:paraId="13F17B4C" w14:textId="77777777" w:rsidR="00F2790E" w:rsidRPr="00D65C8B" w:rsidDel="000E4282" w:rsidRDefault="00F2790E" w:rsidP="00467E8A">
            <w:pPr>
              <w:rPr>
                <w:rStyle w:val="SAPScreenElement"/>
              </w:rPr>
            </w:pPr>
            <w:r w:rsidRPr="00D65C8B">
              <w:rPr>
                <w:rStyle w:val="SAPScreenElement"/>
              </w:rPr>
              <w:t>Home vote:</w:t>
            </w:r>
            <w:r w:rsidRPr="00D65C8B">
              <w:t xml:space="preserve"> flag checkbox if appropriate</w:t>
            </w:r>
          </w:p>
        </w:tc>
        <w:tc>
          <w:tcPr>
            <w:tcW w:w="2970" w:type="dxa"/>
            <w:vMerge/>
            <w:shd w:val="clear" w:color="auto" w:fill="auto"/>
          </w:tcPr>
          <w:p w14:paraId="3213BE85" w14:textId="77777777" w:rsidR="00F2790E" w:rsidRPr="009F4CD2" w:rsidRDefault="00F2790E" w:rsidP="00467E8A"/>
        </w:tc>
        <w:tc>
          <w:tcPr>
            <w:tcW w:w="1264" w:type="dxa"/>
            <w:vMerge/>
          </w:tcPr>
          <w:p w14:paraId="3A80B8BA" w14:textId="77777777" w:rsidR="00F2790E" w:rsidRPr="009F4CD2" w:rsidRDefault="00F2790E" w:rsidP="00467E8A">
            <w:pPr>
              <w:rPr>
                <w:rFonts w:cs="Arial"/>
                <w:bCs/>
              </w:rPr>
            </w:pPr>
          </w:p>
        </w:tc>
      </w:tr>
      <w:tr w:rsidR="00F2790E" w:rsidRPr="009F4CD2" w14:paraId="7B83B44E" w14:textId="77777777" w:rsidTr="00467E8A">
        <w:trPr>
          <w:trHeight w:val="20"/>
        </w:trPr>
        <w:tc>
          <w:tcPr>
            <w:tcW w:w="872" w:type="dxa"/>
            <w:vMerge/>
            <w:shd w:val="clear" w:color="auto" w:fill="auto"/>
          </w:tcPr>
          <w:p w14:paraId="4257A58D" w14:textId="77777777" w:rsidR="00F2790E" w:rsidRPr="009F4CD2" w:rsidRDefault="00F2790E" w:rsidP="00467E8A"/>
        </w:tc>
        <w:tc>
          <w:tcPr>
            <w:tcW w:w="1980" w:type="dxa"/>
            <w:vMerge/>
            <w:shd w:val="clear" w:color="auto" w:fill="auto"/>
          </w:tcPr>
          <w:p w14:paraId="3776E877" w14:textId="77777777" w:rsidR="00F2790E" w:rsidRPr="009F4CD2" w:rsidRDefault="00F2790E" w:rsidP="00467E8A">
            <w:pPr>
              <w:rPr>
                <w:b/>
              </w:rPr>
            </w:pPr>
          </w:p>
        </w:tc>
        <w:tc>
          <w:tcPr>
            <w:tcW w:w="3060" w:type="dxa"/>
            <w:vMerge w:val="restart"/>
            <w:shd w:val="clear" w:color="auto" w:fill="auto"/>
          </w:tcPr>
          <w:p w14:paraId="67C0F9B1" w14:textId="77777777" w:rsidR="00F2790E" w:rsidRPr="009F4CD2" w:rsidRDefault="00F2790E" w:rsidP="00467E8A">
            <w:pPr>
              <w:rPr>
                <w:rFonts w:cs="Arial"/>
                <w:bCs/>
              </w:rPr>
            </w:pPr>
            <w:r w:rsidRPr="009F4CD2">
              <w:rPr>
                <w:rFonts w:cs="Arial"/>
                <w:bCs/>
              </w:rPr>
              <w:t xml:space="preserve">in the </w:t>
            </w:r>
            <w:r>
              <w:rPr>
                <w:rStyle w:val="SAPScreenElement"/>
              </w:rPr>
              <w:t>Place of work</w:t>
            </w:r>
            <w:r w:rsidRPr="009F4CD2">
              <w:rPr>
                <w:rFonts w:cs="Arial"/>
                <w:bCs/>
              </w:rPr>
              <w:t xml:space="preserve"> part of the form</w:t>
            </w:r>
            <w:r w:rsidRPr="00187B9E">
              <w:t xml:space="preserve"> </w:t>
            </w:r>
            <w:r>
              <w:t>make the following entries</w:t>
            </w:r>
            <w:r w:rsidRPr="009F4CD2">
              <w:rPr>
                <w:rFonts w:cs="Arial"/>
                <w:bCs/>
              </w:rPr>
              <w:t>:</w:t>
            </w:r>
          </w:p>
        </w:tc>
        <w:tc>
          <w:tcPr>
            <w:tcW w:w="4140" w:type="dxa"/>
            <w:shd w:val="clear" w:color="auto" w:fill="auto"/>
          </w:tcPr>
          <w:p w14:paraId="7137DAAF" w14:textId="77777777" w:rsidR="00F2790E" w:rsidRPr="00D65C8B" w:rsidRDefault="00F2790E" w:rsidP="00467E8A">
            <w:r w:rsidRPr="00D65C8B">
              <w:rPr>
                <w:rStyle w:val="SAPScreenElement"/>
              </w:rPr>
              <w:t>Personnel area:</w:t>
            </w:r>
            <w:r w:rsidRPr="00D65C8B">
              <w:t xml:space="preserve"> select from value help</w:t>
            </w:r>
          </w:p>
        </w:tc>
        <w:tc>
          <w:tcPr>
            <w:tcW w:w="2970" w:type="dxa"/>
            <w:vMerge w:val="restart"/>
            <w:shd w:val="clear" w:color="auto" w:fill="auto"/>
          </w:tcPr>
          <w:p w14:paraId="06CD4E2F" w14:textId="77777777" w:rsidR="00F2790E" w:rsidRPr="009F4CD2" w:rsidRDefault="00F2790E" w:rsidP="00467E8A"/>
        </w:tc>
        <w:tc>
          <w:tcPr>
            <w:tcW w:w="1264" w:type="dxa"/>
            <w:vMerge w:val="restart"/>
          </w:tcPr>
          <w:p w14:paraId="0D3D160D" w14:textId="77777777" w:rsidR="00F2790E" w:rsidRPr="009F4CD2" w:rsidRDefault="00F2790E" w:rsidP="00467E8A">
            <w:pPr>
              <w:rPr>
                <w:rFonts w:cs="Arial"/>
                <w:bCs/>
              </w:rPr>
            </w:pPr>
          </w:p>
        </w:tc>
      </w:tr>
      <w:tr w:rsidR="00F2790E" w:rsidRPr="009F4CD2" w14:paraId="3278DFF7" w14:textId="77777777" w:rsidTr="00467E8A">
        <w:trPr>
          <w:trHeight w:val="20"/>
        </w:trPr>
        <w:tc>
          <w:tcPr>
            <w:tcW w:w="872" w:type="dxa"/>
            <w:vMerge/>
            <w:shd w:val="clear" w:color="auto" w:fill="auto"/>
          </w:tcPr>
          <w:p w14:paraId="06A90E66" w14:textId="77777777" w:rsidR="00F2790E" w:rsidRPr="009F4CD2" w:rsidRDefault="00F2790E" w:rsidP="00467E8A"/>
        </w:tc>
        <w:tc>
          <w:tcPr>
            <w:tcW w:w="1980" w:type="dxa"/>
            <w:vMerge/>
            <w:shd w:val="clear" w:color="auto" w:fill="auto"/>
          </w:tcPr>
          <w:p w14:paraId="1E9A0E7D" w14:textId="77777777" w:rsidR="00F2790E" w:rsidRPr="009F4CD2" w:rsidRDefault="00F2790E" w:rsidP="00467E8A">
            <w:pPr>
              <w:rPr>
                <w:b/>
              </w:rPr>
            </w:pPr>
          </w:p>
        </w:tc>
        <w:tc>
          <w:tcPr>
            <w:tcW w:w="3060" w:type="dxa"/>
            <w:vMerge/>
            <w:shd w:val="clear" w:color="auto" w:fill="auto"/>
          </w:tcPr>
          <w:p w14:paraId="172A8411" w14:textId="77777777" w:rsidR="00F2790E" w:rsidRPr="009F4CD2" w:rsidRDefault="00F2790E" w:rsidP="00467E8A">
            <w:pPr>
              <w:rPr>
                <w:rFonts w:cs="Arial"/>
                <w:bCs/>
              </w:rPr>
            </w:pPr>
          </w:p>
        </w:tc>
        <w:tc>
          <w:tcPr>
            <w:tcW w:w="4140" w:type="dxa"/>
            <w:shd w:val="clear" w:color="auto" w:fill="auto"/>
          </w:tcPr>
          <w:p w14:paraId="55192B8F" w14:textId="77777777" w:rsidR="00F2790E" w:rsidRPr="00D65C8B" w:rsidDel="00963AED" w:rsidRDefault="00F2790E" w:rsidP="00467E8A">
            <w:pPr>
              <w:rPr>
                <w:rStyle w:val="SAPScreenElement"/>
              </w:rPr>
            </w:pPr>
            <w:r w:rsidRPr="00D65C8B">
              <w:rPr>
                <w:rStyle w:val="SAPScreenElement"/>
              </w:rPr>
              <w:t>Personnel subarea:</w:t>
            </w:r>
            <w:r w:rsidRPr="00D65C8B">
              <w:t xml:space="preserve"> select from value help</w:t>
            </w:r>
          </w:p>
        </w:tc>
        <w:tc>
          <w:tcPr>
            <w:tcW w:w="2970" w:type="dxa"/>
            <w:vMerge/>
            <w:shd w:val="clear" w:color="auto" w:fill="auto"/>
          </w:tcPr>
          <w:p w14:paraId="41A8ED4F" w14:textId="77777777" w:rsidR="00F2790E" w:rsidRPr="009F4CD2" w:rsidRDefault="00F2790E" w:rsidP="00467E8A"/>
        </w:tc>
        <w:tc>
          <w:tcPr>
            <w:tcW w:w="1264" w:type="dxa"/>
            <w:vMerge/>
          </w:tcPr>
          <w:p w14:paraId="08A4B9CF" w14:textId="77777777" w:rsidR="00F2790E" w:rsidRPr="009F4CD2" w:rsidRDefault="00F2790E" w:rsidP="00467E8A">
            <w:pPr>
              <w:rPr>
                <w:rFonts w:cs="Arial"/>
                <w:bCs/>
              </w:rPr>
            </w:pPr>
          </w:p>
        </w:tc>
      </w:tr>
      <w:tr w:rsidR="00F2790E" w:rsidRPr="009F4CD2" w14:paraId="327F72AC" w14:textId="77777777" w:rsidTr="00467E8A">
        <w:trPr>
          <w:trHeight w:val="20"/>
        </w:trPr>
        <w:tc>
          <w:tcPr>
            <w:tcW w:w="872" w:type="dxa"/>
            <w:vMerge/>
            <w:shd w:val="clear" w:color="auto" w:fill="auto"/>
          </w:tcPr>
          <w:p w14:paraId="6234CF2F" w14:textId="77777777" w:rsidR="00F2790E" w:rsidRPr="009F4CD2" w:rsidRDefault="00F2790E" w:rsidP="00467E8A"/>
        </w:tc>
        <w:tc>
          <w:tcPr>
            <w:tcW w:w="1980" w:type="dxa"/>
            <w:vMerge/>
            <w:shd w:val="clear" w:color="auto" w:fill="auto"/>
          </w:tcPr>
          <w:p w14:paraId="1EFD30B8" w14:textId="77777777" w:rsidR="00F2790E" w:rsidRPr="009F4CD2" w:rsidRDefault="00F2790E" w:rsidP="00467E8A">
            <w:pPr>
              <w:rPr>
                <w:b/>
              </w:rPr>
            </w:pPr>
          </w:p>
        </w:tc>
        <w:tc>
          <w:tcPr>
            <w:tcW w:w="3060" w:type="dxa"/>
            <w:vMerge/>
            <w:shd w:val="clear" w:color="auto" w:fill="auto"/>
          </w:tcPr>
          <w:p w14:paraId="7242B2DF" w14:textId="77777777" w:rsidR="00F2790E" w:rsidRPr="009F4CD2" w:rsidRDefault="00F2790E" w:rsidP="00467E8A">
            <w:pPr>
              <w:rPr>
                <w:rFonts w:cs="Arial"/>
                <w:bCs/>
              </w:rPr>
            </w:pPr>
          </w:p>
        </w:tc>
        <w:tc>
          <w:tcPr>
            <w:tcW w:w="4140" w:type="dxa"/>
            <w:shd w:val="clear" w:color="auto" w:fill="auto"/>
          </w:tcPr>
          <w:p w14:paraId="03D4FF6A" w14:textId="77777777" w:rsidR="00F2790E" w:rsidRPr="00D65C8B" w:rsidDel="00963AED" w:rsidRDefault="00F2790E" w:rsidP="00467E8A">
            <w:pPr>
              <w:rPr>
                <w:rStyle w:val="SAPScreenElement"/>
              </w:rPr>
            </w:pPr>
            <w:r w:rsidRPr="00D65C8B">
              <w:rPr>
                <w:rStyle w:val="SAPScreenElement"/>
              </w:rPr>
              <w:t>Municipality INSEE code:</w:t>
            </w:r>
            <w:r w:rsidRPr="00D65C8B">
              <w:t xml:space="preserve"> select from value help</w:t>
            </w:r>
          </w:p>
        </w:tc>
        <w:tc>
          <w:tcPr>
            <w:tcW w:w="2970" w:type="dxa"/>
            <w:vMerge/>
            <w:shd w:val="clear" w:color="auto" w:fill="auto"/>
          </w:tcPr>
          <w:p w14:paraId="1D57364A" w14:textId="77777777" w:rsidR="00F2790E" w:rsidRPr="009F4CD2" w:rsidRDefault="00F2790E" w:rsidP="00467E8A"/>
        </w:tc>
        <w:tc>
          <w:tcPr>
            <w:tcW w:w="1264" w:type="dxa"/>
            <w:vMerge/>
          </w:tcPr>
          <w:p w14:paraId="35CA71E0" w14:textId="77777777" w:rsidR="00F2790E" w:rsidRPr="009F4CD2" w:rsidRDefault="00F2790E" w:rsidP="00467E8A">
            <w:pPr>
              <w:rPr>
                <w:rFonts w:cs="Arial"/>
                <w:bCs/>
              </w:rPr>
            </w:pPr>
          </w:p>
        </w:tc>
      </w:tr>
      <w:tr w:rsidR="00F2790E" w:rsidRPr="009F4CD2" w14:paraId="130EA717" w14:textId="77777777" w:rsidTr="00467E8A">
        <w:trPr>
          <w:trHeight w:val="357"/>
        </w:trPr>
        <w:tc>
          <w:tcPr>
            <w:tcW w:w="872" w:type="dxa"/>
            <w:vMerge/>
            <w:shd w:val="clear" w:color="auto" w:fill="auto"/>
          </w:tcPr>
          <w:p w14:paraId="5E5EF139" w14:textId="77777777" w:rsidR="00F2790E" w:rsidRPr="009F4CD2" w:rsidRDefault="00F2790E" w:rsidP="00467E8A"/>
        </w:tc>
        <w:tc>
          <w:tcPr>
            <w:tcW w:w="1980" w:type="dxa"/>
            <w:vMerge/>
            <w:shd w:val="clear" w:color="auto" w:fill="auto"/>
          </w:tcPr>
          <w:p w14:paraId="7B58EF25" w14:textId="77777777" w:rsidR="00F2790E" w:rsidRPr="009F4CD2" w:rsidRDefault="00F2790E" w:rsidP="00467E8A">
            <w:pPr>
              <w:rPr>
                <w:b/>
              </w:rPr>
            </w:pPr>
          </w:p>
        </w:tc>
        <w:tc>
          <w:tcPr>
            <w:tcW w:w="3060" w:type="dxa"/>
            <w:shd w:val="clear" w:color="auto" w:fill="auto"/>
          </w:tcPr>
          <w:p w14:paraId="1DDB5DAC" w14:textId="77777777" w:rsidR="00F2790E" w:rsidRPr="009F4CD2" w:rsidRDefault="00F2790E" w:rsidP="00467E8A">
            <w:pPr>
              <w:rPr>
                <w:rFonts w:cs="Arial"/>
                <w:bCs/>
              </w:rPr>
            </w:pPr>
            <w:r w:rsidRPr="009F4CD2">
              <w:rPr>
                <w:rFonts w:cs="Arial"/>
                <w:bCs/>
              </w:rPr>
              <w:t xml:space="preserve">in the </w:t>
            </w:r>
            <w:r>
              <w:rPr>
                <w:rStyle w:val="SAPScreenElement"/>
              </w:rPr>
              <w:t>Meal voucher distribution point</w:t>
            </w:r>
            <w:r w:rsidRPr="009F4CD2">
              <w:rPr>
                <w:rFonts w:cs="Arial"/>
                <w:bCs/>
              </w:rPr>
              <w:t xml:space="preserve"> part of the form</w:t>
            </w:r>
            <w:r w:rsidRPr="00187B9E">
              <w:t xml:space="preserve"> </w:t>
            </w:r>
            <w:r>
              <w:t>make the following entry</w:t>
            </w:r>
            <w:r w:rsidRPr="009F4CD2">
              <w:rPr>
                <w:rFonts w:cs="Arial"/>
                <w:bCs/>
              </w:rPr>
              <w:t>:</w:t>
            </w:r>
          </w:p>
        </w:tc>
        <w:tc>
          <w:tcPr>
            <w:tcW w:w="4140" w:type="dxa"/>
            <w:shd w:val="clear" w:color="auto" w:fill="auto"/>
          </w:tcPr>
          <w:p w14:paraId="03A55373" w14:textId="77777777" w:rsidR="00F2790E" w:rsidRPr="00D65C8B" w:rsidRDefault="00F2790E" w:rsidP="00467E8A">
            <w:pPr>
              <w:rPr>
                <w:rStyle w:val="SAPScreenElement"/>
              </w:rPr>
            </w:pPr>
            <w:r w:rsidRPr="00D65C8B">
              <w:rPr>
                <w:rStyle w:val="SAPScreenElement"/>
              </w:rPr>
              <w:t>Employee’s home:</w:t>
            </w:r>
            <w:r w:rsidRPr="00D65C8B">
              <w:t xml:space="preserve"> flag checkbox if appropriate</w:t>
            </w:r>
          </w:p>
        </w:tc>
        <w:tc>
          <w:tcPr>
            <w:tcW w:w="2970" w:type="dxa"/>
            <w:shd w:val="clear" w:color="auto" w:fill="auto"/>
          </w:tcPr>
          <w:p w14:paraId="787F0C96" w14:textId="77777777" w:rsidR="00F2790E" w:rsidRPr="009F4CD2" w:rsidRDefault="00F2790E" w:rsidP="00467E8A"/>
        </w:tc>
        <w:tc>
          <w:tcPr>
            <w:tcW w:w="1264" w:type="dxa"/>
          </w:tcPr>
          <w:p w14:paraId="3D12BDF8" w14:textId="77777777" w:rsidR="00F2790E" w:rsidRPr="009F4CD2" w:rsidRDefault="00F2790E" w:rsidP="00467E8A">
            <w:pPr>
              <w:rPr>
                <w:rFonts w:cs="Arial"/>
                <w:bCs/>
              </w:rPr>
            </w:pPr>
          </w:p>
        </w:tc>
      </w:tr>
      <w:tr w:rsidR="00F2790E" w:rsidRPr="009F4CD2" w14:paraId="513B6E15" w14:textId="77777777" w:rsidTr="00467E8A">
        <w:trPr>
          <w:trHeight w:val="357"/>
        </w:trPr>
        <w:tc>
          <w:tcPr>
            <w:tcW w:w="872" w:type="dxa"/>
            <w:vMerge/>
            <w:shd w:val="clear" w:color="auto" w:fill="auto"/>
          </w:tcPr>
          <w:p w14:paraId="342CE896" w14:textId="77777777" w:rsidR="00F2790E" w:rsidRDefault="00F2790E" w:rsidP="00467E8A"/>
        </w:tc>
        <w:tc>
          <w:tcPr>
            <w:tcW w:w="1980" w:type="dxa"/>
            <w:vMerge/>
            <w:shd w:val="clear" w:color="auto" w:fill="auto"/>
          </w:tcPr>
          <w:p w14:paraId="39E3840E" w14:textId="77777777" w:rsidR="00F2790E" w:rsidRPr="00386D74" w:rsidRDefault="00F2790E" w:rsidP="00467E8A">
            <w:pPr>
              <w:rPr>
                <w:rStyle w:val="SAPEmphasis"/>
              </w:rPr>
            </w:pPr>
          </w:p>
        </w:tc>
        <w:tc>
          <w:tcPr>
            <w:tcW w:w="3060" w:type="dxa"/>
            <w:shd w:val="clear" w:color="auto" w:fill="auto"/>
          </w:tcPr>
          <w:p w14:paraId="684DE473" w14:textId="77777777" w:rsidR="00F2790E" w:rsidRPr="009F4CD2" w:rsidRDefault="00F2790E" w:rsidP="00467E8A">
            <w:r>
              <w:rPr>
                <w:rFonts w:cs="Arial"/>
                <w:bCs/>
              </w:rPr>
              <w:t>I</w:t>
            </w:r>
            <w:r w:rsidRPr="009F4CD2">
              <w:rPr>
                <w:rFonts w:cs="Arial"/>
                <w:bCs/>
              </w:rPr>
              <w:t xml:space="preserve">n the </w:t>
            </w:r>
            <w:r>
              <w:rPr>
                <w:rStyle w:val="SAPScreenElement"/>
              </w:rPr>
              <w:t xml:space="preserve">Notes </w:t>
            </w:r>
            <w:r w:rsidRPr="009F4CD2">
              <w:rPr>
                <w:rFonts w:cs="Arial"/>
                <w:bCs/>
              </w:rPr>
              <w:t>part of the form</w:t>
            </w:r>
            <w:r>
              <w:t>, enter a note, if appropriate.</w:t>
            </w:r>
          </w:p>
        </w:tc>
        <w:tc>
          <w:tcPr>
            <w:tcW w:w="4140" w:type="dxa"/>
            <w:shd w:val="clear" w:color="auto" w:fill="auto"/>
          </w:tcPr>
          <w:p w14:paraId="0F42080A" w14:textId="77777777" w:rsidR="00F2790E" w:rsidRPr="009F4CD2" w:rsidRDefault="00F2790E" w:rsidP="00467E8A">
            <w:pPr>
              <w:rPr>
                <w:i/>
              </w:rPr>
            </w:pPr>
          </w:p>
        </w:tc>
        <w:tc>
          <w:tcPr>
            <w:tcW w:w="2970" w:type="dxa"/>
            <w:shd w:val="clear" w:color="auto" w:fill="auto"/>
          </w:tcPr>
          <w:p w14:paraId="733B2F90" w14:textId="77777777" w:rsidR="00F2790E" w:rsidRPr="009F4CD2" w:rsidRDefault="00F2790E" w:rsidP="00467E8A">
            <w:pPr>
              <w:rPr>
                <w:rFonts w:cs="Arial"/>
                <w:bCs/>
              </w:rPr>
            </w:pPr>
          </w:p>
        </w:tc>
        <w:tc>
          <w:tcPr>
            <w:tcW w:w="1264" w:type="dxa"/>
          </w:tcPr>
          <w:p w14:paraId="409C8F8A" w14:textId="77777777" w:rsidR="00F2790E" w:rsidRPr="009F4CD2" w:rsidRDefault="00F2790E" w:rsidP="00467E8A">
            <w:pPr>
              <w:rPr>
                <w:rFonts w:cs="Arial"/>
                <w:bCs/>
              </w:rPr>
            </w:pPr>
          </w:p>
        </w:tc>
      </w:tr>
      <w:tr w:rsidR="00F2790E" w:rsidRPr="009F4CD2" w14:paraId="545CC36D" w14:textId="77777777" w:rsidTr="00467E8A">
        <w:trPr>
          <w:trHeight w:val="357"/>
        </w:trPr>
        <w:tc>
          <w:tcPr>
            <w:tcW w:w="872" w:type="dxa"/>
            <w:shd w:val="clear" w:color="auto" w:fill="auto"/>
          </w:tcPr>
          <w:p w14:paraId="6FFB0A5F" w14:textId="77777777" w:rsidR="00F2790E" w:rsidRPr="009F4CD2" w:rsidRDefault="00F2790E" w:rsidP="00467E8A">
            <w:r>
              <w:t>8</w:t>
            </w:r>
          </w:p>
        </w:tc>
        <w:tc>
          <w:tcPr>
            <w:tcW w:w="1980" w:type="dxa"/>
            <w:shd w:val="clear" w:color="auto" w:fill="auto"/>
          </w:tcPr>
          <w:p w14:paraId="0CC9CA30" w14:textId="77777777" w:rsidR="00F2790E" w:rsidRPr="009F4CD2" w:rsidRDefault="00F2790E" w:rsidP="00467E8A">
            <w:pPr>
              <w:rPr>
                <w:b/>
              </w:rPr>
            </w:pPr>
            <w:r w:rsidRPr="00386D74">
              <w:rPr>
                <w:rStyle w:val="SAPEmphasis"/>
              </w:rPr>
              <w:t xml:space="preserve">Save </w:t>
            </w:r>
            <w:r>
              <w:rPr>
                <w:rStyle w:val="SAPEmphasis"/>
              </w:rPr>
              <w:t>Additional Data to Employment Contract</w:t>
            </w:r>
          </w:p>
        </w:tc>
        <w:tc>
          <w:tcPr>
            <w:tcW w:w="3060" w:type="dxa"/>
            <w:shd w:val="clear" w:color="auto" w:fill="auto"/>
          </w:tcPr>
          <w:p w14:paraId="345E47AA" w14:textId="77777777" w:rsidR="00F2790E" w:rsidRPr="009F4CD2" w:rsidRDefault="00F2790E" w:rsidP="00467E8A">
            <w:pPr>
              <w:rPr>
                <w:rFonts w:cs="Arial"/>
                <w:bCs/>
              </w:rPr>
            </w:pPr>
            <w:r w:rsidRPr="009F4CD2">
              <w:t xml:space="preserve">Choose the </w:t>
            </w:r>
            <w:r w:rsidRPr="009F4CD2">
              <w:rPr>
                <w:rStyle w:val="SAPScreenElement"/>
              </w:rPr>
              <w:t>Save</w:t>
            </w:r>
            <w:r w:rsidRPr="009F4CD2">
              <w:t xml:space="preserve"> button.</w:t>
            </w:r>
          </w:p>
        </w:tc>
        <w:tc>
          <w:tcPr>
            <w:tcW w:w="4140" w:type="dxa"/>
            <w:shd w:val="clear" w:color="auto" w:fill="auto"/>
          </w:tcPr>
          <w:p w14:paraId="1FF00F64" w14:textId="77777777" w:rsidR="00F2790E" w:rsidRPr="009F4CD2" w:rsidRDefault="00F2790E" w:rsidP="00467E8A">
            <w:pPr>
              <w:rPr>
                <w:i/>
              </w:rPr>
            </w:pPr>
          </w:p>
        </w:tc>
        <w:tc>
          <w:tcPr>
            <w:tcW w:w="2970" w:type="dxa"/>
            <w:shd w:val="clear" w:color="auto" w:fill="auto"/>
          </w:tcPr>
          <w:p w14:paraId="578B1F82" w14:textId="77777777" w:rsidR="00F2790E" w:rsidRPr="009F4CD2" w:rsidRDefault="00F2790E" w:rsidP="00467E8A">
            <w:r w:rsidRPr="009F4CD2">
              <w:rPr>
                <w:rFonts w:cs="Arial"/>
                <w:bCs/>
              </w:rPr>
              <w:t>A system message about data saving is generated.</w:t>
            </w:r>
          </w:p>
        </w:tc>
        <w:tc>
          <w:tcPr>
            <w:tcW w:w="1264" w:type="dxa"/>
          </w:tcPr>
          <w:p w14:paraId="0F449034" w14:textId="77777777" w:rsidR="00F2790E" w:rsidRPr="009F4CD2" w:rsidRDefault="00F2790E" w:rsidP="00467E8A">
            <w:pPr>
              <w:rPr>
                <w:rFonts w:cs="Arial"/>
                <w:bCs/>
              </w:rPr>
            </w:pPr>
          </w:p>
        </w:tc>
      </w:tr>
    </w:tbl>
    <w:p w14:paraId="05C210B5" w14:textId="77777777" w:rsidR="00F2790E" w:rsidRPr="001E27A7" w:rsidRDefault="00F2790E" w:rsidP="00467E8A">
      <w:pPr>
        <w:pStyle w:val="Heading4"/>
      </w:pPr>
      <w:bookmarkStart w:id="1139" w:name="_Toc464837537"/>
      <w:bookmarkStart w:id="1140" w:name="_Toc499727212"/>
      <w:bookmarkStart w:id="1141" w:name="_Toc507433241"/>
      <w:r w:rsidRPr="0029006A">
        <w:t>Maintaining Social Insurance Data</w:t>
      </w:r>
      <w:bookmarkEnd w:id="1139"/>
      <w:bookmarkEnd w:id="1140"/>
      <w:bookmarkEnd w:id="1141"/>
    </w:p>
    <w:p w14:paraId="010796A5" w14:textId="77777777" w:rsidR="00F2790E" w:rsidRPr="0029006A" w:rsidRDefault="00F2790E" w:rsidP="00F2790E">
      <w:pPr>
        <w:pStyle w:val="SAPKeyblockTitle"/>
      </w:pPr>
      <w:r w:rsidRPr="0029006A">
        <w:t>Test Administration</w:t>
      </w:r>
    </w:p>
    <w:p w14:paraId="1B2AF5D6" w14:textId="77777777" w:rsidR="00F2790E" w:rsidRPr="00187B9E" w:rsidRDefault="00F2790E" w:rsidP="00F2790E">
      <w:r w:rsidRPr="0029006A">
        <w:t>Customer project: Fill in the project-specific</w:t>
      </w:r>
      <w:r w:rsidRPr="00187B9E">
        <w:t xml:space="preserve"> parts (</w:t>
      </w:r>
      <w:r>
        <w:t>between &lt;brackets&gt;</w:t>
      </w:r>
      <w:r w:rsidRPr="00187B9E">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F2790E" w:rsidRPr="00187B9E" w14:paraId="59BD7918"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5A25C791" w14:textId="77777777" w:rsidR="00F2790E" w:rsidRPr="00187B9E" w:rsidRDefault="00F2790E" w:rsidP="00467E8A">
            <w:pPr>
              <w:rPr>
                <w:rStyle w:val="SAPEmphasis"/>
              </w:rPr>
            </w:pPr>
            <w:r w:rsidRPr="00187B9E">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7665ED30" w14:textId="77777777" w:rsidR="00F2790E" w:rsidRPr="00187B9E" w:rsidRDefault="00F2790E" w:rsidP="00467E8A">
            <w:r w:rsidRPr="00187B9E">
              <w:t>&lt;X.XX&gt;</w:t>
            </w:r>
          </w:p>
        </w:tc>
        <w:tc>
          <w:tcPr>
            <w:tcW w:w="2401" w:type="dxa"/>
            <w:tcBorders>
              <w:top w:val="single" w:sz="8" w:space="0" w:color="999999"/>
              <w:left w:val="single" w:sz="8" w:space="0" w:color="999999"/>
              <w:bottom w:val="single" w:sz="8" w:space="0" w:color="999999"/>
              <w:right w:val="single" w:sz="8" w:space="0" w:color="999999"/>
            </w:tcBorders>
            <w:hideMark/>
          </w:tcPr>
          <w:p w14:paraId="3F4934FC" w14:textId="77777777" w:rsidR="00F2790E" w:rsidRPr="00187B9E" w:rsidRDefault="00F2790E" w:rsidP="00467E8A">
            <w:pPr>
              <w:rPr>
                <w:rStyle w:val="SAPEmphasis"/>
              </w:rPr>
            </w:pPr>
            <w:r w:rsidRPr="00187B9E">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76828CC6" w14:textId="77777777" w:rsidR="00F2790E" w:rsidRPr="00187B9E" w:rsidRDefault="00F2790E" w:rsidP="00467E8A"/>
        </w:tc>
        <w:tc>
          <w:tcPr>
            <w:tcW w:w="2402" w:type="dxa"/>
            <w:tcBorders>
              <w:top w:val="single" w:sz="8" w:space="0" w:color="999999"/>
              <w:left w:val="single" w:sz="8" w:space="0" w:color="999999"/>
              <w:bottom w:val="single" w:sz="8" w:space="0" w:color="999999"/>
              <w:right w:val="single" w:sz="8" w:space="0" w:color="999999"/>
            </w:tcBorders>
            <w:hideMark/>
          </w:tcPr>
          <w:p w14:paraId="095F70FC" w14:textId="77777777" w:rsidR="00F2790E" w:rsidRPr="00187B9E" w:rsidRDefault="00F2790E" w:rsidP="00467E8A">
            <w:pPr>
              <w:rPr>
                <w:rStyle w:val="SAPEmphasis"/>
              </w:rPr>
            </w:pPr>
            <w:r w:rsidRPr="00187B9E">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2D7E1A23" w14:textId="77777777" w:rsidR="00F2790E" w:rsidRPr="00187B9E" w:rsidRDefault="00F2790E" w:rsidP="00467E8A">
            <w:r>
              <w:t>&lt;date&gt;</w:t>
            </w:r>
          </w:p>
        </w:tc>
      </w:tr>
      <w:tr w:rsidR="00F2790E" w:rsidRPr="00187B9E" w14:paraId="05B4E122"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54DB7964" w14:textId="77777777" w:rsidR="00F2790E" w:rsidRPr="00187B9E" w:rsidRDefault="00F2790E" w:rsidP="00467E8A">
            <w:pPr>
              <w:rPr>
                <w:rStyle w:val="SAPEmphasis"/>
              </w:rPr>
            </w:pPr>
            <w:r w:rsidRPr="00187B9E">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02CCCBD8" w14:textId="77777777" w:rsidR="00F2790E" w:rsidRPr="00187B9E" w:rsidRDefault="00F2790E" w:rsidP="00467E8A">
            <w:r w:rsidRPr="00187B9E">
              <w:t xml:space="preserve">HR </w:t>
            </w:r>
            <w:r w:rsidRPr="009F4CD2">
              <w:t>Administrator</w:t>
            </w:r>
          </w:p>
        </w:tc>
      </w:tr>
      <w:tr w:rsidR="00F2790E" w:rsidRPr="00187B9E" w14:paraId="2012910C"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072D89A8" w14:textId="77777777" w:rsidR="00F2790E" w:rsidRPr="00187B9E" w:rsidRDefault="00F2790E" w:rsidP="00467E8A">
            <w:pPr>
              <w:rPr>
                <w:rStyle w:val="SAPEmphasis"/>
              </w:rPr>
            </w:pPr>
            <w:r w:rsidRPr="00187B9E">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7906B441" w14:textId="77777777" w:rsidR="00F2790E" w:rsidRPr="00187B9E" w:rsidRDefault="00F2790E" w:rsidP="00467E8A">
            <w:r w:rsidRPr="00187B9E">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113E2871" w14:textId="77777777" w:rsidR="00F2790E" w:rsidRPr="00187B9E" w:rsidRDefault="00F2790E" w:rsidP="00467E8A">
            <w:pPr>
              <w:rPr>
                <w:rStyle w:val="SAPEmphasis"/>
              </w:rPr>
            </w:pPr>
            <w:r w:rsidRPr="00187B9E">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18A2292E" w14:textId="59467923" w:rsidR="00F2790E" w:rsidRPr="00187B9E" w:rsidRDefault="001861CE" w:rsidP="00467E8A">
            <w:r>
              <w:t>&lt;duration&gt;</w:t>
            </w:r>
          </w:p>
        </w:tc>
      </w:tr>
    </w:tbl>
    <w:p w14:paraId="035329D8" w14:textId="77777777" w:rsidR="00F2790E" w:rsidRPr="00187B9E" w:rsidRDefault="00F2790E" w:rsidP="00F2790E">
      <w:pPr>
        <w:pStyle w:val="SAPKeyblockTitle"/>
      </w:pPr>
      <w:r w:rsidRPr="00187B9E">
        <w:t>Purpose</w:t>
      </w:r>
    </w:p>
    <w:p w14:paraId="2878E497" w14:textId="77777777" w:rsidR="00F2790E" w:rsidRDefault="00F2790E" w:rsidP="00F2790E">
      <w:pPr>
        <w:jc w:val="both"/>
      </w:pPr>
      <w:r w:rsidRPr="00950CA8">
        <w:t xml:space="preserve">The HR </w:t>
      </w:r>
      <w:r w:rsidRPr="009F4CD2">
        <w:t>Administrator</w:t>
      </w:r>
      <w:r w:rsidRPr="00950CA8">
        <w:t xml:space="preserve"> </w:t>
      </w:r>
      <w:r>
        <w:t>maintains</w:t>
      </w:r>
      <w:r w:rsidRPr="00CD51A4">
        <w:t xml:space="preserve"> data related to the </w:t>
      </w:r>
      <w:r>
        <w:t xml:space="preserve">social insurance of the </w:t>
      </w:r>
      <w:r w:rsidRPr="00CD51A4">
        <w:t>employee</w:t>
      </w:r>
      <w:r>
        <w:t xml:space="preserve">. </w:t>
      </w:r>
    </w:p>
    <w:p w14:paraId="40E63346" w14:textId="77777777" w:rsidR="00F2790E" w:rsidRDefault="00F2790E" w:rsidP="00F2790E">
      <w:pPr>
        <w:jc w:val="both"/>
      </w:pPr>
      <w:r>
        <w:t>T</w:t>
      </w:r>
      <w:r w:rsidRPr="00187B9E">
        <w:t xml:space="preserve">he </w:t>
      </w:r>
      <w:r w:rsidRPr="005A1309">
        <w:rPr>
          <w:rStyle w:val="SAPScreenElement"/>
        </w:rPr>
        <w:t>Social insurance</w:t>
      </w:r>
      <w:r>
        <w:t xml:space="preserve"> </w:t>
      </w:r>
      <w:r w:rsidRPr="00187B9E">
        <w:t>infotype</w:t>
      </w:r>
      <w:r>
        <w:t xml:space="preserve"> </w:t>
      </w:r>
      <w:r w:rsidRPr="002904E8">
        <w:t>is used to enter information about an employee’s social security contributions profile</w:t>
      </w:r>
      <w:r>
        <w:t>.</w:t>
      </w:r>
    </w:p>
    <w:p w14:paraId="5A49DAAC" w14:textId="77777777" w:rsidR="00F2790E" w:rsidRPr="00CD51A4" w:rsidRDefault="00F2790E" w:rsidP="00F2790E">
      <w:pPr>
        <w:jc w:val="both"/>
      </w:pPr>
      <w:r>
        <w:t>T</w:t>
      </w:r>
      <w:r w:rsidRPr="00187B9E">
        <w:t xml:space="preserve">he </w:t>
      </w:r>
      <w:r w:rsidRPr="005A1309">
        <w:rPr>
          <w:rStyle w:val="SAPScreenElement"/>
        </w:rPr>
        <w:t>IJSS Summary</w:t>
      </w:r>
      <w:r>
        <w:t xml:space="preserve"> </w:t>
      </w:r>
      <w:r w:rsidRPr="00187B9E">
        <w:t>infotype</w:t>
      </w:r>
      <w:r>
        <w:t xml:space="preserve"> </w:t>
      </w:r>
      <w:r w:rsidRPr="002904E8">
        <w:t>is used to enter the amount of Social Security Sick Pay (</w:t>
      </w:r>
      <w:r w:rsidRPr="00BB5DB9">
        <w:t>Indemnité Journalière de Sécurité Sociale</w:t>
      </w:r>
      <w:r w:rsidRPr="002904E8">
        <w:t xml:space="preserve"> - IJSS) recorded on the IJSS summary sent by the Sickness Insurance Fund (</w:t>
      </w:r>
      <w:r w:rsidRPr="00BB5DB9">
        <w:t>Caisse primaire d’assurance maladie</w:t>
      </w:r>
      <w:r w:rsidRPr="002904E8">
        <w:t>) (in accordance with the work stoppage – work stoppage compensation mechanism). The amount of Social Security sick pay paid is recorded on this slip for each period of absence</w:t>
      </w:r>
      <w:r>
        <w:t>.</w:t>
      </w:r>
    </w:p>
    <w:p w14:paraId="5E56D4F2" w14:textId="77777777" w:rsidR="00F2790E" w:rsidRPr="009F4CD2" w:rsidRDefault="00F2790E" w:rsidP="00F2790E">
      <w:pPr>
        <w:pStyle w:val="SAPKeyblockTitle"/>
      </w:pPr>
      <w:r w:rsidRPr="009F4CD2">
        <w:t>Procedure</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1592"/>
        <w:gridCol w:w="2880"/>
        <w:gridCol w:w="4590"/>
        <w:gridCol w:w="3060"/>
        <w:gridCol w:w="1264"/>
      </w:tblGrid>
      <w:tr w:rsidR="00F2790E" w:rsidRPr="009F4CD2" w14:paraId="199BAF87" w14:textId="77777777" w:rsidTr="00467E8A">
        <w:trPr>
          <w:trHeight w:val="517"/>
          <w:tblHeader/>
        </w:trPr>
        <w:tc>
          <w:tcPr>
            <w:tcW w:w="900" w:type="dxa"/>
            <w:shd w:val="clear" w:color="auto" w:fill="999999"/>
          </w:tcPr>
          <w:p w14:paraId="4434274C" w14:textId="77777777" w:rsidR="00F2790E" w:rsidRPr="009F4CD2" w:rsidRDefault="00F2790E" w:rsidP="00467E8A">
            <w:pPr>
              <w:pStyle w:val="TableHeading"/>
              <w:rPr>
                <w:rFonts w:ascii="BentonSans Bold" w:hAnsi="BentonSans Bold"/>
                <w:bCs/>
                <w:color w:val="FFFFFF"/>
                <w:sz w:val="18"/>
              </w:rPr>
            </w:pPr>
            <w:r w:rsidRPr="009F4CD2">
              <w:rPr>
                <w:rFonts w:ascii="BentonSans Bold" w:hAnsi="BentonSans Bold"/>
                <w:bCs/>
                <w:color w:val="FFFFFF"/>
                <w:sz w:val="18"/>
              </w:rPr>
              <w:t>Test Step #</w:t>
            </w:r>
          </w:p>
        </w:tc>
        <w:tc>
          <w:tcPr>
            <w:tcW w:w="1592" w:type="dxa"/>
            <w:shd w:val="clear" w:color="auto" w:fill="999999"/>
          </w:tcPr>
          <w:p w14:paraId="1FD47138" w14:textId="77777777" w:rsidR="00F2790E" w:rsidRPr="009F4CD2" w:rsidRDefault="00F2790E" w:rsidP="00467E8A">
            <w:pPr>
              <w:pStyle w:val="TableHeading"/>
              <w:rPr>
                <w:rFonts w:ascii="BentonSans Bold" w:hAnsi="BentonSans Bold"/>
                <w:bCs/>
                <w:color w:val="FFFFFF"/>
                <w:sz w:val="18"/>
              </w:rPr>
            </w:pPr>
            <w:r w:rsidRPr="009F4CD2">
              <w:rPr>
                <w:rFonts w:ascii="BentonSans Bold" w:hAnsi="BentonSans Bold"/>
                <w:bCs/>
                <w:color w:val="FFFFFF"/>
                <w:sz w:val="18"/>
              </w:rPr>
              <w:t>Test Step Name</w:t>
            </w:r>
          </w:p>
        </w:tc>
        <w:tc>
          <w:tcPr>
            <w:tcW w:w="2880" w:type="dxa"/>
            <w:shd w:val="clear" w:color="auto" w:fill="999999"/>
          </w:tcPr>
          <w:p w14:paraId="34082652" w14:textId="77777777" w:rsidR="00F2790E" w:rsidRPr="009F4CD2" w:rsidRDefault="00F2790E" w:rsidP="00467E8A">
            <w:pPr>
              <w:pStyle w:val="TableHeading"/>
              <w:rPr>
                <w:rFonts w:ascii="BentonSans Bold" w:hAnsi="BentonSans Bold"/>
                <w:bCs/>
                <w:color w:val="FFFFFF"/>
                <w:sz w:val="18"/>
              </w:rPr>
            </w:pPr>
            <w:r w:rsidRPr="009F4CD2">
              <w:rPr>
                <w:rFonts w:ascii="BentonSans Bold" w:hAnsi="BentonSans Bold"/>
                <w:bCs/>
                <w:color w:val="FFFFFF"/>
                <w:sz w:val="18"/>
              </w:rPr>
              <w:t>Instruction</w:t>
            </w:r>
          </w:p>
        </w:tc>
        <w:tc>
          <w:tcPr>
            <w:tcW w:w="4590" w:type="dxa"/>
            <w:shd w:val="clear" w:color="auto" w:fill="999999"/>
          </w:tcPr>
          <w:p w14:paraId="37B2DB60" w14:textId="77777777" w:rsidR="00F2790E" w:rsidRPr="009F4CD2" w:rsidRDefault="00F2790E" w:rsidP="00467E8A">
            <w:pPr>
              <w:pStyle w:val="TableHeading"/>
              <w:rPr>
                <w:rFonts w:ascii="BentonSans Bold" w:hAnsi="BentonSans Bold"/>
                <w:bCs/>
                <w:color w:val="FFFFFF"/>
                <w:sz w:val="18"/>
              </w:rPr>
            </w:pPr>
            <w:r w:rsidRPr="009F4CD2">
              <w:rPr>
                <w:rFonts w:ascii="BentonSans Bold" w:hAnsi="BentonSans Bold"/>
                <w:bCs/>
                <w:color w:val="FFFFFF"/>
                <w:sz w:val="18"/>
              </w:rPr>
              <w:t>User Entries:</w:t>
            </w:r>
            <w:r w:rsidRPr="009F4CD2">
              <w:rPr>
                <w:rFonts w:ascii="BentonSans Bold" w:hAnsi="BentonSans Bold"/>
                <w:bCs/>
                <w:color w:val="FFFFFF"/>
                <w:sz w:val="18"/>
              </w:rPr>
              <w:br/>
              <w:t>Field Name: User Action and Value</w:t>
            </w:r>
          </w:p>
        </w:tc>
        <w:tc>
          <w:tcPr>
            <w:tcW w:w="3060" w:type="dxa"/>
            <w:shd w:val="clear" w:color="auto" w:fill="999999"/>
          </w:tcPr>
          <w:p w14:paraId="6396C591" w14:textId="77777777" w:rsidR="00F2790E" w:rsidRPr="009F4CD2" w:rsidRDefault="00F2790E" w:rsidP="00467E8A">
            <w:pPr>
              <w:pStyle w:val="TableHeading"/>
              <w:rPr>
                <w:rFonts w:ascii="BentonSans Bold" w:hAnsi="BentonSans Bold"/>
                <w:bCs/>
                <w:color w:val="FFFFFF"/>
                <w:sz w:val="18"/>
              </w:rPr>
            </w:pPr>
            <w:r w:rsidRPr="009F4CD2">
              <w:rPr>
                <w:rFonts w:ascii="BentonSans Bold" w:hAnsi="BentonSans Bold"/>
                <w:bCs/>
                <w:color w:val="FFFFFF"/>
                <w:sz w:val="18"/>
              </w:rPr>
              <w:t>Expected Result</w:t>
            </w:r>
          </w:p>
        </w:tc>
        <w:tc>
          <w:tcPr>
            <w:tcW w:w="1264" w:type="dxa"/>
            <w:shd w:val="clear" w:color="auto" w:fill="999999"/>
          </w:tcPr>
          <w:p w14:paraId="2A2647C2" w14:textId="77777777" w:rsidR="00F2790E" w:rsidRPr="009F4CD2" w:rsidRDefault="00F2790E" w:rsidP="00467E8A">
            <w:pPr>
              <w:pStyle w:val="TableHeading"/>
              <w:rPr>
                <w:rFonts w:ascii="BentonSans Bold" w:hAnsi="BentonSans Bold"/>
                <w:bCs/>
                <w:color w:val="FFFFFF"/>
                <w:sz w:val="18"/>
              </w:rPr>
            </w:pPr>
            <w:r w:rsidRPr="009F4CD2">
              <w:rPr>
                <w:rFonts w:ascii="BentonSans Bold" w:hAnsi="BentonSans Bold"/>
                <w:bCs/>
                <w:color w:val="FFFFFF"/>
                <w:sz w:val="18"/>
              </w:rPr>
              <w:t>Pass / Fail / Comment</w:t>
            </w:r>
          </w:p>
        </w:tc>
      </w:tr>
      <w:tr w:rsidR="00F2790E" w:rsidRPr="009F4CD2" w14:paraId="2469F60D" w14:textId="77777777" w:rsidTr="00467E8A">
        <w:trPr>
          <w:trHeight w:val="288"/>
        </w:trPr>
        <w:tc>
          <w:tcPr>
            <w:tcW w:w="900" w:type="dxa"/>
            <w:shd w:val="clear" w:color="auto" w:fill="auto"/>
          </w:tcPr>
          <w:p w14:paraId="04A97D8D" w14:textId="77777777" w:rsidR="00F2790E" w:rsidRPr="009F4CD2" w:rsidRDefault="00F2790E" w:rsidP="00467E8A">
            <w:r w:rsidRPr="009F4CD2">
              <w:t>1</w:t>
            </w:r>
          </w:p>
        </w:tc>
        <w:tc>
          <w:tcPr>
            <w:tcW w:w="1592" w:type="dxa"/>
            <w:shd w:val="clear" w:color="auto" w:fill="auto"/>
          </w:tcPr>
          <w:p w14:paraId="754243D7" w14:textId="77777777" w:rsidR="00F2790E" w:rsidRPr="0064637F" w:rsidRDefault="00F2790E" w:rsidP="00467E8A">
            <w:pPr>
              <w:rPr>
                <w:rStyle w:val="SAPEmphasis"/>
              </w:rPr>
            </w:pPr>
            <w:r w:rsidRPr="0064637F">
              <w:rPr>
                <w:rStyle w:val="SAPEmphasis"/>
              </w:rPr>
              <w:t>Log on</w:t>
            </w:r>
          </w:p>
        </w:tc>
        <w:tc>
          <w:tcPr>
            <w:tcW w:w="2880" w:type="dxa"/>
            <w:shd w:val="clear" w:color="auto" w:fill="auto"/>
          </w:tcPr>
          <w:p w14:paraId="0A318319" w14:textId="77777777" w:rsidR="00F2790E" w:rsidRPr="009F4CD2" w:rsidRDefault="00F2790E" w:rsidP="00467E8A">
            <w:r w:rsidRPr="009F4CD2">
              <w:t xml:space="preserve">Log on to </w:t>
            </w:r>
            <w:r w:rsidRPr="00751D8F">
              <w:rPr>
                <w:rStyle w:val="SAPScreenElement"/>
                <w:color w:val="auto"/>
              </w:rPr>
              <w:t>Employee Central</w:t>
            </w:r>
            <w:r w:rsidRPr="00751D8F">
              <w:t xml:space="preserve"> </w:t>
            </w:r>
            <w:r w:rsidRPr="009F4CD2">
              <w:t>as an HR Administrator.</w:t>
            </w:r>
          </w:p>
        </w:tc>
        <w:tc>
          <w:tcPr>
            <w:tcW w:w="4590" w:type="dxa"/>
            <w:shd w:val="clear" w:color="auto" w:fill="auto"/>
          </w:tcPr>
          <w:p w14:paraId="287F1074" w14:textId="77777777" w:rsidR="00F2790E" w:rsidRPr="009F4CD2" w:rsidRDefault="00F2790E" w:rsidP="00467E8A"/>
        </w:tc>
        <w:tc>
          <w:tcPr>
            <w:tcW w:w="3060" w:type="dxa"/>
            <w:shd w:val="clear" w:color="auto" w:fill="auto"/>
          </w:tcPr>
          <w:p w14:paraId="2DA6F8B9" w14:textId="77777777" w:rsidR="00F2790E" w:rsidRPr="009F4CD2" w:rsidRDefault="00F2790E" w:rsidP="00467E8A">
            <w:r w:rsidRPr="009F4CD2">
              <w:t xml:space="preserve">The </w:t>
            </w:r>
            <w:r w:rsidRPr="009F4CD2">
              <w:rPr>
                <w:rStyle w:val="SAPScreenElement"/>
              </w:rPr>
              <w:t>Home</w:t>
            </w:r>
            <w:r w:rsidRPr="009F4CD2">
              <w:t xml:space="preserve"> page is displayed.</w:t>
            </w:r>
          </w:p>
        </w:tc>
        <w:tc>
          <w:tcPr>
            <w:tcW w:w="1264" w:type="dxa"/>
          </w:tcPr>
          <w:p w14:paraId="79A0AF17" w14:textId="77777777" w:rsidR="00F2790E" w:rsidRPr="009F4CD2" w:rsidRDefault="00F2790E" w:rsidP="00467E8A">
            <w:pPr>
              <w:rPr>
                <w:rFonts w:cs="Arial"/>
                <w:bCs/>
              </w:rPr>
            </w:pPr>
          </w:p>
        </w:tc>
      </w:tr>
      <w:tr w:rsidR="00F2790E" w:rsidRPr="009F4CD2" w14:paraId="7CBFAA25" w14:textId="77777777" w:rsidTr="00467E8A">
        <w:trPr>
          <w:trHeight w:val="1137"/>
        </w:trPr>
        <w:tc>
          <w:tcPr>
            <w:tcW w:w="900" w:type="dxa"/>
            <w:shd w:val="clear" w:color="auto" w:fill="auto"/>
          </w:tcPr>
          <w:p w14:paraId="10110B65" w14:textId="77777777" w:rsidR="00F2790E" w:rsidRPr="009F4CD2" w:rsidRDefault="00F2790E" w:rsidP="00467E8A">
            <w:r w:rsidRPr="009F4CD2">
              <w:t>2</w:t>
            </w:r>
          </w:p>
        </w:tc>
        <w:tc>
          <w:tcPr>
            <w:tcW w:w="1592" w:type="dxa"/>
            <w:shd w:val="clear" w:color="auto" w:fill="auto"/>
          </w:tcPr>
          <w:p w14:paraId="78EEDDC8" w14:textId="77777777" w:rsidR="00F2790E" w:rsidRPr="0064637F" w:rsidRDefault="00F2790E" w:rsidP="00467E8A">
            <w:pPr>
              <w:rPr>
                <w:rStyle w:val="SAPEmphasis"/>
              </w:rPr>
            </w:pPr>
            <w:r w:rsidRPr="0064637F">
              <w:rPr>
                <w:rStyle w:val="SAPEmphasis"/>
              </w:rPr>
              <w:t>Search Employee</w:t>
            </w:r>
          </w:p>
        </w:tc>
        <w:tc>
          <w:tcPr>
            <w:tcW w:w="2880" w:type="dxa"/>
            <w:shd w:val="clear" w:color="auto" w:fill="auto"/>
          </w:tcPr>
          <w:p w14:paraId="7EBF356B" w14:textId="77777777" w:rsidR="00F2790E" w:rsidRPr="009F4CD2" w:rsidRDefault="00F2790E" w:rsidP="00467E8A">
            <w:r w:rsidRPr="009F4CD2">
              <w:t>In the</w:t>
            </w:r>
            <w:r w:rsidRPr="009F4CD2">
              <w:rPr>
                <w:rStyle w:val="SAPScreenElement"/>
              </w:rPr>
              <w:t xml:space="preserve"> Search </w:t>
            </w:r>
            <w:r>
              <w:rPr>
                <w:rStyle w:val="SAPScreenElement"/>
              </w:rPr>
              <w:t>for actions or people</w:t>
            </w:r>
            <w:r w:rsidRPr="007D2354">
              <w:t xml:space="preserve"> </w:t>
            </w:r>
            <w:r w:rsidRPr="00F36E6B">
              <w:t>box</w:t>
            </w:r>
            <w:r>
              <w:t>,</w:t>
            </w:r>
            <w:r w:rsidRPr="009F4CD2">
              <w:t xml:space="preserve"> in the top right corner of the </w:t>
            </w:r>
            <w:r>
              <w:t>screen,</w:t>
            </w:r>
            <w:r w:rsidRPr="009F4CD2">
              <w:t xml:space="preserve"> enter the name (or name parts) of the employee for whom you want to maintain data.</w:t>
            </w:r>
          </w:p>
        </w:tc>
        <w:tc>
          <w:tcPr>
            <w:tcW w:w="4590" w:type="dxa"/>
            <w:shd w:val="clear" w:color="auto" w:fill="auto"/>
          </w:tcPr>
          <w:p w14:paraId="08713C24" w14:textId="77777777" w:rsidR="00F2790E" w:rsidRPr="009F4CD2" w:rsidRDefault="00F2790E" w:rsidP="00467E8A"/>
        </w:tc>
        <w:tc>
          <w:tcPr>
            <w:tcW w:w="3060" w:type="dxa"/>
            <w:shd w:val="clear" w:color="auto" w:fill="auto"/>
          </w:tcPr>
          <w:p w14:paraId="7B1CE4B3" w14:textId="77777777" w:rsidR="00F2790E" w:rsidRPr="009F4CD2" w:rsidRDefault="00F2790E" w:rsidP="00467E8A">
            <w:r>
              <w:t xml:space="preserve">The autocomplete functionality suggests </w:t>
            </w:r>
            <w:r w:rsidRPr="009F4CD2">
              <w:t>a list of employees matching your search criteria.</w:t>
            </w:r>
          </w:p>
        </w:tc>
        <w:tc>
          <w:tcPr>
            <w:tcW w:w="1264" w:type="dxa"/>
          </w:tcPr>
          <w:p w14:paraId="1E7EAD00" w14:textId="77777777" w:rsidR="00F2790E" w:rsidRPr="009F4CD2" w:rsidRDefault="00F2790E" w:rsidP="00467E8A">
            <w:pPr>
              <w:rPr>
                <w:rFonts w:cs="Arial"/>
                <w:bCs/>
              </w:rPr>
            </w:pPr>
          </w:p>
        </w:tc>
      </w:tr>
      <w:tr w:rsidR="00F2790E" w:rsidRPr="009F4CD2" w14:paraId="2CA4FD42" w14:textId="77777777" w:rsidTr="00467E8A">
        <w:trPr>
          <w:trHeight w:val="576"/>
        </w:trPr>
        <w:tc>
          <w:tcPr>
            <w:tcW w:w="900" w:type="dxa"/>
            <w:shd w:val="clear" w:color="auto" w:fill="auto"/>
          </w:tcPr>
          <w:p w14:paraId="5FEF42C7" w14:textId="77777777" w:rsidR="00F2790E" w:rsidRPr="009F4CD2" w:rsidRDefault="00F2790E" w:rsidP="00467E8A">
            <w:r w:rsidRPr="009F4CD2">
              <w:t>3</w:t>
            </w:r>
          </w:p>
        </w:tc>
        <w:tc>
          <w:tcPr>
            <w:tcW w:w="1592" w:type="dxa"/>
            <w:shd w:val="clear" w:color="auto" w:fill="auto"/>
          </w:tcPr>
          <w:p w14:paraId="78E1B783" w14:textId="77777777" w:rsidR="00F2790E" w:rsidRPr="0064637F" w:rsidRDefault="00F2790E" w:rsidP="00467E8A">
            <w:pPr>
              <w:rPr>
                <w:rStyle w:val="SAPEmphasis"/>
              </w:rPr>
            </w:pPr>
            <w:r w:rsidRPr="0064637F">
              <w:rPr>
                <w:rStyle w:val="SAPEmphasis"/>
              </w:rPr>
              <w:t>Select Employee</w:t>
            </w:r>
          </w:p>
        </w:tc>
        <w:tc>
          <w:tcPr>
            <w:tcW w:w="2880" w:type="dxa"/>
            <w:shd w:val="clear" w:color="auto" w:fill="auto"/>
          </w:tcPr>
          <w:p w14:paraId="064A1A06" w14:textId="77777777" w:rsidR="00F2790E" w:rsidRPr="009F4CD2" w:rsidRDefault="00F2790E" w:rsidP="00467E8A">
            <w:r w:rsidRPr="009F4CD2">
              <w:rPr>
                <w:rFonts w:cs="Arial"/>
                <w:bCs/>
              </w:rPr>
              <w:t>Select the appropriate employee from the result list.</w:t>
            </w:r>
          </w:p>
        </w:tc>
        <w:tc>
          <w:tcPr>
            <w:tcW w:w="4590" w:type="dxa"/>
            <w:shd w:val="clear" w:color="auto" w:fill="auto"/>
          </w:tcPr>
          <w:p w14:paraId="63D50E5A" w14:textId="77777777" w:rsidR="00F2790E" w:rsidRPr="009F4CD2" w:rsidRDefault="00F2790E" w:rsidP="00467E8A"/>
        </w:tc>
        <w:tc>
          <w:tcPr>
            <w:tcW w:w="3060" w:type="dxa"/>
            <w:shd w:val="clear" w:color="auto" w:fill="auto"/>
          </w:tcPr>
          <w:p w14:paraId="7F94790B" w14:textId="77777777" w:rsidR="00F2790E" w:rsidRPr="009F4CD2" w:rsidRDefault="00F2790E" w:rsidP="00467E8A">
            <w:r w:rsidRPr="009F4CD2">
              <w:t xml:space="preserve">You are directed to the </w:t>
            </w:r>
            <w:r w:rsidRPr="009F4CD2">
              <w:rPr>
                <w:rStyle w:val="SAPScreenElement"/>
              </w:rPr>
              <w:t>Employee Files</w:t>
            </w:r>
            <w:r w:rsidRPr="009F4CD2">
              <w:t xml:space="preserve"> page in which the profile of the employee is displayed.</w:t>
            </w:r>
          </w:p>
        </w:tc>
        <w:tc>
          <w:tcPr>
            <w:tcW w:w="1264" w:type="dxa"/>
          </w:tcPr>
          <w:p w14:paraId="7DF49FD7" w14:textId="77777777" w:rsidR="00F2790E" w:rsidRPr="009F4CD2" w:rsidRDefault="00F2790E" w:rsidP="00467E8A">
            <w:pPr>
              <w:rPr>
                <w:rFonts w:cs="Arial"/>
                <w:bCs/>
              </w:rPr>
            </w:pPr>
          </w:p>
        </w:tc>
      </w:tr>
      <w:tr w:rsidR="00F2790E" w:rsidRPr="009F4CD2" w14:paraId="597ECC3E" w14:textId="77777777" w:rsidTr="00467E8A">
        <w:trPr>
          <w:trHeight w:val="144"/>
        </w:trPr>
        <w:tc>
          <w:tcPr>
            <w:tcW w:w="900" w:type="dxa"/>
            <w:shd w:val="clear" w:color="auto" w:fill="auto"/>
          </w:tcPr>
          <w:p w14:paraId="50949415" w14:textId="77777777" w:rsidR="00F2790E" w:rsidRPr="009F4CD2" w:rsidRDefault="00F2790E" w:rsidP="00467E8A">
            <w:r w:rsidRPr="009F4CD2">
              <w:t>4</w:t>
            </w:r>
          </w:p>
        </w:tc>
        <w:tc>
          <w:tcPr>
            <w:tcW w:w="1592" w:type="dxa"/>
            <w:shd w:val="clear" w:color="auto" w:fill="auto"/>
          </w:tcPr>
          <w:p w14:paraId="6F01D1ED" w14:textId="77777777" w:rsidR="00F2790E" w:rsidRPr="009F4CD2" w:rsidRDefault="00F2790E" w:rsidP="00467E8A">
            <w:pPr>
              <w:rPr>
                <w:rFonts w:cs="Arial"/>
                <w:b/>
                <w:bCs/>
              </w:rPr>
            </w:pPr>
            <w:r w:rsidRPr="00386D74">
              <w:rPr>
                <w:rStyle w:val="SAPEmphasis"/>
              </w:rPr>
              <w:t>Go to</w:t>
            </w:r>
            <w:r w:rsidRPr="009F4CD2">
              <w:rPr>
                <w:rFonts w:cs="Arial"/>
                <w:b/>
                <w:bCs/>
              </w:rPr>
              <w:t xml:space="preserve"> </w:t>
            </w:r>
            <w:r w:rsidRPr="009F4CD2">
              <w:rPr>
                <w:rStyle w:val="SAPScreenElement"/>
                <w:b/>
                <w:color w:val="auto"/>
              </w:rPr>
              <w:t>Payroll Information</w:t>
            </w:r>
            <w:r w:rsidRPr="009F4CD2">
              <w:rPr>
                <w:rFonts w:cs="Arial"/>
                <w:b/>
                <w:bCs/>
              </w:rPr>
              <w:t xml:space="preserve"> </w:t>
            </w:r>
            <w:r>
              <w:rPr>
                <w:rStyle w:val="SAPEmphasis"/>
              </w:rPr>
              <w:t>subsection</w:t>
            </w:r>
          </w:p>
        </w:tc>
        <w:tc>
          <w:tcPr>
            <w:tcW w:w="2880" w:type="dxa"/>
            <w:shd w:val="clear" w:color="auto" w:fill="auto"/>
          </w:tcPr>
          <w:p w14:paraId="33DF6B4F" w14:textId="77777777" w:rsidR="00F2790E" w:rsidRPr="009F4CD2" w:rsidRDefault="00F2790E" w:rsidP="00467E8A">
            <w:r>
              <w:t xml:space="preserve">Go </w:t>
            </w:r>
            <w:r w:rsidRPr="003270B2">
              <w:t>to</w:t>
            </w:r>
            <w:r w:rsidRPr="003270B2">
              <w:rPr>
                <w:rFonts w:cs="Arial"/>
                <w:bCs/>
              </w:rPr>
              <w:t xml:space="preserve"> the </w:t>
            </w:r>
            <w:r w:rsidRPr="003270B2">
              <w:rPr>
                <w:rStyle w:val="SAPScreenElement"/>
              </w:rPr>
              <w:t>Employment Information</w:t>
            </w:r>
            <w:r w:rsidRPr="003270B2">
              <w:rPr>
                <w:rFonts w:cs="Arial"/>
                <w:bCs/>
              </w:rPr>
              <w:t xml:space="preserve"> section and there scroll to the </w:t>
            </w:r>
            <w:r w:rsidRPr="003270B2">
              <w:rPr>
                <w:rStyle w:val="SAPScreenElement"/>
              </w:rPr>
              <w:t>Payroll Information</w:t>
            </w:r>
            <w:r w:rsidRPr="003270B2">
              <w:rPr>
                <w:rFonts w:cs="Arial"/>
                <w:bCs/>
              </w:rPr>
              <w:t xml:space="preserve"> subsection</w:t>
            </w:r>
            <w:r w:rsidRPr="003270B2">
              <w:rPr>
                <w:rStyle w:val="SAPScreenElement"/>
              </w:rPr>
              <w:t>.</w:t>
            </w:r>
          </w:p>
        </w:tc>
        <w:tc>
          <w:tcPr>
            <w:tcW w:w="4590" w:type="dxa"/>
            <w:shd w:val="clear" w:color="auto" w:fill="auto"/>
          </w:tcPr>
          <w:p w14:paraId="1D247311" w14:textId="77777777" w:rsidR="00F2790E" w:rsidRPr="009F4CD2" w:rsidRDefault="00F2790E" w:rsidP="00467E8A"/>
        </w:tc>
        <w:tc>
          <w:tcPr>
            <w:tcW w:w="3060" w:type="dxa"/>
            <w:shd w:val="clear" w:color="auto" w:fill="auto"/>
          </w:tcPr>
          <w:p w14:paraId="1A5F23F3" w14:textId="77777777" w:rsidR="00F2790E" w:rsidRPr="009F4CD2" w:rsidRDefault="00F2790E" w:rsidP="00467E8A">
            <w:pPr>
              <w:rPr>
                <w:color w:val="1F497D"/>
                <w:highlight w:val="yellow"/>
              </w:rPr>
            </w:pPr>
            <w:r w:rsidRPr="009F4CD2">
              <w:t xml:space="preserve">The </w:t>
            </w:r>
            <w:r w:rsidRPr="009F4CD2">
              <w:rPr>
                <w:rStyle w:val="SAPScreenElement"/>
              </w:rPr>
              <w:t>Payroll Information</w:t>
            </w:r>
            <w:r w:rsidRPr="009F4CD2">
              <w:t xml:space="preserve"> </w:t>
            </w:r>
            <w:r>
              <w:t>subsection</w:t>
            </w:r>
            <w:r w:rsidRPr="009F4CD2">
              <w:t xml:space="preserve"> is displayed. It contains </w:t>
            </w:r>
            <w:r>
              <w:t>several block</w:t>
            </w:r>
            <w:r w:rsidRPr="009F4CD2">
              <w:t>s configured as per your requirements.</w:t>
            </w:r>
          </w:p>
        </w:tc>
        <w:tc>
          <w:tcPr>
            <w:tcW w:w="1264" w:type="dxa"/>
          </w:tcPr>
          <w:p w14:paraId="4EF2F3C6" w14:textId="77777777" w:rsidR="00F2790E" w:rsidRPr="009F4CD2" w:rsidRDefault="00F2790E" w:rsidP="00467E8A">
            <w:pPr>
              <w:rPr>
                <w:rFonts w:cs="Arial"/>
                <w:bCs/>
              </w:rPr>
            </w:pPr>
          </w:p>
        </w:tc>
      </w:tr>
      <w:tr w:rsidR="00F2790E" w:rsidRPr="009F4CD2" w14:paraId="41DE98CA" w14:textId="77777777" w:rsidTr="00467E8A">
        <w:trPr>
          <w:trHeight w:val="283"/>
        </w:trPr>
        <w:tc>
          <w:tcPr>
            <w:tcW w:w="900" w:type="dxa"/>
            <w:shd w:val="clear" w:color="auto" w:fill="auto"/>
          </w:tcPr>
          <w:p w14:paraId="706E5424" w14:textId="77777777" w:rsidR="00F2790E" w:rsidRPr="009F4CD2" w:rsidRDefault="00F2790E" w:rsidP="00467E8A">
            <w:r w:rsidRPr="009F4CD2">
              <w:t>5</w:t>
            </w:r>
          </w:p>
        </w:tc>
        <w:tc>
          <w:tcPr>
            <w:tcW w:w="1592" w:type="dxa"/>
            <w:shd w:val="clear" w:color="auto" w:fill="auto"/>
          </w:tcPr>
          <w:p w14:paraId="539EDF50" w14:textId="77777777" w:rsidR="00F2790E" w:rsidRPr="0064637F" w:rsidRDefault="00F2790E" w:rsidP="00467E8A">
            <w:pPr>
              <w:rPr>
                <w:rStyle w:val="SAPEmphasis"/>
              </w:rPr>
            </w:pPr>
            <w:r w:rsidRPr="0064637F">
              <w:rPr>
                <w:rStyle w:val="SAPEmphasis"/>
              </w:rPr>
              <w:t xml:space="preserve">Select </w:t>
            </w:r>
            <w:r>
              <w:rPr>
                <w:rStyle w:val="SAPEmphasis"/>
              </w:rPr>
              <w:t>Social Insurance</w:t>
            </w:r>
            <w:r w:rsidRPr="0064637F">
              <w:rPr>
                <w:rStyle w:val="SAPEmphasis"/>
              </w:rPr>
              <w:t xml:space="preserve"> </w:t>
            </w:r>
          </w:p>
        </w:tc>
        <w:tc>
          <w:tcPr>
            <w:tcW w:w="2880" w:type="dxa"/>
            <w:shd w:val="clear" w:color="auto" w:fill="auto"/>
          </w:tcPr>
          <w:p w14:paraId="10E9F22E" w14:textId="77777777" w:rsidR="00F2790E" w:rsidRPr="009F4CD2" w:rsidRDefault="00F2790E" w:rsidP="00467E8A">
            <w:r w:rsidRPr="009F4CD2">
              <w:t xml:space="preserve">In the </w:t>
            </w:r>
            <w:r>
              <w:rPr>
                <w:rStyle w:val="SAPScreenElement"/>
              </w:rPr>
              <w:t>Social Insurance</w:t>
            </w:r>
            <w:r w:rsidRPr="009F4CD2">
              <w:t xml:space="preserve"> </w:t>
            </w:r>
            <w:r>
              <w:t xml:space="preserve">block, select the </w:t>
            </w:r>
            <w:r>
              <w:rPr>
                <w:rStyle w:val="SAPScreenElement"/>
              </w:rPr>
              <w:t>Social Insurance</w:t>
            </w:r>
            <w:r>
              <w:t xml:space="preserve"> link.</w:t>
            </w:r>
          </w:p>
        </w:tc>
        <w:tc>
          <w:tcPr>
            <w:tcW w:w="4590" w:type="dxa"/>
            <w:shd w:val="clear" w:color="auto" w:fill="auto"/>
          </w:tcPr>
          <w:p w14:paraId="79FC9AAF" w14:textId="77777777" w:rsidR="00F2790E" w:rsidRPr="009F4CD2" w:rsidRDefault="00F2790E" w:rsidP="00467E8A"/>
        </w:tc>
        <w:tc>
          <w:tcPr>
            <w:tcW w:w="3060" w:type="dxa"/>
            <w:shd w:val="clear" w:color="auto" w:fill="auto"/>
          </w:tcPr>
          <w:p w14:paraId="6AC732D1" w14:textId="77777777" w:rsidR="00F2790E" w:rsidRPr="009F4CD2" w:rsidRDefault="00F2790E" w:rsidP="00467E8A">
            <w:r w:rsidRPr="009F4CD2">
              <w:t xml:space="preserve">You are linked to </w:t>
            </w:r>
            <w:r>
              <w:t>Employee Central Payroll</w:t>
            </w:r>
            <w:r w:rsidRPr="009F4CD2">
              <w:t>, where you need to enter logon details. The appropriate embedded form then appears containing a table with already existing records (if any, otherwise, the table is empty).</w:t>
            </w:r>
          </w:p>
        </w:tc>
        <w:tc>
          <w:tcPr>
            <w:tcW w:w="1264" w:type="dxa"/>
          </w:tcPr>
          <w:p w14:paraId="76F576E1" w14:textId="77777777" w:rsidR="00F2790E" w:rsidRPr="009F4CD2" w:rsidRDefault="00F2790E" w:rsidP="00467E8A">
            <w:pPr>
              <w:rPr>
                <w:rFonts w:cs="Arial"/>
                <w:bCs/>
              </w:rPr>
            </w:pPr>
          </w:p>
        </w:tc>
      </w:tr>
      <w:tr w:rsidR="00F2790E" w:rsidRPr="009F4CD2" w14:paraId="22604469" w14:textId="77777777" w:rsidTr="00467E8A">
        <w:trPr>
          <w:trHeight w:val="576"/>
        </w:trPr>
        <w:tc>
          <w:tcPr>
            <w:tcW w:w="900" w:type="dxa"/>
            <w:shd w:val="clear" w:color="auto" w:fill="auto"/>
          </w:tcPr>
          <w:p w14:paraId="13984B63" w14:textId="77777777" w:rsidR="00F2790E" w:rsidRPr="009F4CD2" w:rsidRDefault="00F2790E" w:rsidP="00467E8A">
            <w:r w:rsidRPr="009F4CD2">
              <w:t>6</w:t>
            </w:r>
          </w:p>
        </w:tc>
        <w:tc>
          <w:tcPr>
            <w:tcW w:w="1592" w:type="dxa"/>
            <w:shd w:val="clear" w:color="auto" w:fill="auto"/>
          </w:tcPr>
          <w:p w14:paraId="5490CBD0" w14:textId="77777777" w:rsidR="00F2790E" w:rsidRPr="0064637F" w:rsidRDefault="00F2790E" w:rsidP="00467E8A">
            <w:pPr>
              <w:rPr>
                <w:rStyle w:val="SAPEmphasis"/>
              </w:rPr>
            </w:pPr>
            <w:r w:rsidRPr="0064637F">
              <w:rPr>
                <w:rStyle w:val="SAPEmphasis"/>
              </w:rPr>
              <w:t xml:space="preserve">Create New </w:t>
            </w:r>
            <w:r>
              <w:rPr>
                <w:rStyle w:val="SAPEmphasis"/>
              </w:rPr>
              <w:t xml:space="preserve">Social </w:t>
            </w:r>
            <w:r w:rsidRPr="0064637F">
              <w:rPr>
                <w:rStyle w:val="SAPEmphasis"/>
              </w:rPr>
              <w:t>Insurance Record</w:t>
            </w:r>
          </w:p>
        </w:tc>
        <w:tc>
          <w:tcPr>
            <w:tcW w:w="2880" w:type="dxa"/>
            <w:shd w:val="clear" w:color="auto" w:fill="auto"/>
          </w:tcPr>
          <w:p w14:paraId="51E7C2E7" w14:textId="77777777" w:rsidR="00F2790E" w:rsidRPr="009F4CD2" w:rsidRDefault="00F2790E" w:rsidP="00467E8A">
            <w:r w:rsidRPr="009F4CD2">
              <w:t xml:space="preserve">On the displayed </w:t>
            </w:r>
            <w:r>
              <w:rPr>
                <w:rStyle w:val="SAPScreenElement"/>
              </w:rPr>
              <w:t>Social Insurance</w:t>
            </w:r>
            <w:r w:rsidRPr="009F4CD2">
              <w:t xml:space="preserve"> page</w:t>
            </w:r>
            <w:r>
              <w:t>,</w:t>
            </w:r>
            <w:r w:rsidRPr="009F4CD2">
              <w:t xml:space="preserve"> select the </w:t>
            </w:r>
            <w:r w:rsidRPr="009F4CD2">
              <w:rPr>
                <w:rStyle w:val="SAPScreenElement"/>
              </w:rPr>
              <w:t>New</w:t>
            </w:r>
            <w:r w:rsidRPr="009F4CD2">
              <w:t xml:space="preserve"> pushbutton.</w:t>
            </w:r>
          </w:p>
        </w:tc>
        <w:tc>
          <w:tcPr>
            <w:tcW w:w="4590" w:type="dxa"/>
            <w:shd w:val="clear" w:color="auto" w:fill="auto"/>
          </w:tcPr>
          <w:p w14:paraId="432CF7AD" w14:textId="77777777" w:rsidR="00F2790E" w:rsidRPr="009F4CD2" w:rsidRDefault="00F2790E" w:rsidP="00467E8A"/>
        </w:tc>
        <w:tc>
          <w:tcPr>
            <w:tcW w:w="3060" w:type="dxa"/>
            <w:shd w:val="clear" w:color="auto" w:fill="auto"/>
          </w:tcPr>
          <w:p w14:paraId="2F2686EF" w14:textId="77777777" w:rsidR="00F2790E" w:rsidRPr="009F4CD2" w:rsidRDefault="00F2790E" w:rsidP="00467E8A">
            <w:r w:rsidRPr="009F4CD2">
              <w:t>The fields to be filled in the form show up below the table.</w:t>
            </w:r>
          </w:p>
        </w:tc>
        <w:tc>
          <w:tcPr>
            <w:tcW w:w="1264" w:type="dxa"/>
          </w:tcPr>
          <w:p w14:paraId="7413458E" w14:textId="77777777" w:rsidR="00F2790E" w:rsidRPr="009F4CD2" w:rsidRDefault="00F2790E" w:rsidP="00467E8A">
            <w:pPr>
              <w:rPr>
                <w:rFonts w:cs="Arial"/>
                <w:bCs/>
              </w:rPr>
            </w:pPr>
          </w:p>
        </w:tc>
      </w:tr>
      <w:tr w:rsidR="00F2790E" w:rsidRPr="009F4CD2" w14:paraId="63F7213F" w14:textId="77777777" w:rsidTr="00467E8A">
        <w:trPr>
          <w:trHeight w:val="288"/>
        </w:trPr>
        <w:tc>
          <w:tcPr>
            <w:tcW w:w="900" w:type="dxa"/>
            <w:vMerge w:val="restart"/>
            <w:shd w:val="clear" w:color="auto" w:fill="auto"/>
          </w:tcPr>
          <w:p w14:paraId="622D324E" w14:textId="77777777" w:rsidR="00F2790E" w:rsidRPr="009F4CD2" w:rsidRDefault="00F2790E" w:rsidP="00467E8A">
            <w:r w:rsidRPr="009F4CD2">
              <w:t>7</w:t>
            </w:r>
          </w:p>
        </w:tc>
        <w:tc>
          <w:tcPr>
            <w:tcW w:w="1592" w:type="dxa"/>
            <w:vMerge w:val="restart"/>
            <w:shd w:val="clear" w:color="auto" w:fill="auto"/>
          </w:tcPr>
          <w:p w14:paraId="7AEFC315" w14:textId="77777777" w:rsidR="00F2790E" w:rsidRPr="0064637F" w:rsidRDefault="00F2790E" w:rsidP="00467E8A">
            <w:pPr>
              <w:rPr>
                <w:rStyle w:val="SAPEmphasis"/>
              </w:rPr>
            </w:pPr>
            <w:r w:rsidRPr="0064637F">
              <w:rPr>
                <w:rStyle w:val="SAPEmphasis"/>
              </w:rPr>
              <w:t xml:space="preserve">Maintain </w:t>
            </w:r>
            <w:r>
              <w:rPr>
                <w:rStyle w:val="SAPEmphasis"/>
              </w:rPr>
              <w:t>Social</w:t>
            </w:r>
            <w:r w:rsidRPr="0064637F">
              <w:rPr>
                <w:rStyle w:val="SAPEmphasis"/>
              </w:rPr>
              <w:t xml:space="preserve"> Insurance Details</w:t>
            </w:r>
          </w:p>
        </w:tc>
        <w:tc>
          <w:tcPr>
            <w:tcW w:w="2880" w:type="dxa"/>
            <w:vMerge w:val="restart"/>
            <w:shd w:val="clear" w:color="auto" w:fill="auto"/>
          </w:tcPr>
          <w:p w14:paraId="5B1BFA48" w14:textId="77777777" w:rsidR="00F2790E" w:rsidRPr="009F4CD2" w:rsidRDefault="00F2790E" w:rsidP="00467E8A">
            <w:r w:rsidRPr="00187B9E">
              <w:t>Enter the validity period for the record:</w:t>
            </w:r>
          </w:p>
        </w:tc>
        <w:tc>
          <w:tcPr>
            <w:tcW w:w="4590" w:type="dxa"/>
            <w:shd w:val="clear" w:color="auto" w:fill="auto"/>
          </w:tcPr>
          <w:p w14:paraId="5B5D8D85" w14:textId="77777777" w:rsidR="00F2790E" w:rsidRPr="009F4CD2" w:rsidRDefault="00F2790E" w:rsidP="00467E8A">
            <w:r w:rsidRPr="009F4CD2">
              <w:rPr>
                <w:rStyle w:val="SAPScreenElement"/>
              </w:rPr>
              <w:t>Valid From:</w:t>
            </w:r>
            <w:r w:rsidRPr="009F4CD2">
              <w:rPr>
                <w:i/>
              </w:rPr>
              <w:t xml:space="preserve"> </w:t>
            </w:r>
            <w:r>
              <w:t>t</w:t>
            </w:r>
            <w:r w:rsidRPr="009F4CD2">
              <w:t>he validity start date is defaulted w</w:t>
            </w:r>
            <w:r>
              <w:t>ith the hire date; leave as is</w:t>
            </w:r>
          </w:p>
        </w:tc>
        <w:tc>
          <w:tcPr>
            <w:tcW w:w="3060" w:type="dxa"/>
            <w:vMerge w:val="restart"/>
            <w:shd w:val="clear" w:color="auto" w:fill="auto"/>
          </w:tcPr>
          <w:p w14:paraId="2F0B20B4" w14:textId="77777777" w:rsidR="00F2790E" w:rsidRPr="009F4CD2" w:rsidRDefault="00F2790E" w:rsidP="00467E8A"/>
        </w:tc>
        <w:tc>
          <w:tcPr>
            <w:tcW w:w="1264" w:type="dxa"/>
            <w:vMerge w:val="restart"/>
          </w:tcPr>
          <w:p w14:paraId="58F256C1" w14:textId="77777777" w:rsidR="00F2790E" w:rsidRPr="009F4CD2" w:rsidRDefault="00F2790E" w:rsidP="00467E8A">
            <w:pPr>
              <w:rPr>
                <w:rFonts w:cs="Arial"/>
                <w:bCs/>
              </w:rPr>
            </w:pPr>
          </w:p>
        </w:tc>
      </w:tr>
      <w:tr w:rsidR="00F2790E" w:rsidRPr="009F4CD2" w14:paraId="7C162580" w14:textId="77777777" w:rsidTr="00467E8A">
        <w:trPr>
          <w:trHeight w:val="288"/>
        </w:trPr>
        <w:tc>
          <w:tcPr>
            <w:tcW w:w="900" w:type="dxa"/>
            <w:vMerge/>
            <w:shd w:val="clear" w:color="auto" w:fill="auto"/>
          </w:tcPr>
          <w:p w14:paraId="1AC366C0" w14:textId="77777777" w:rsidR="00F2790E" w:rsidRPr="009F4CD2" w:rsidRDefault="00F2790E" w:rsidP="00467E8A"/>
        </w:tc>
        <w:tc>
          <w:tcPr>
            <w:tcW w:w="1592" w:type="dxa"/>
            <w:vMerge/>
            <w:shd w:val="clear" w:color="auto" w:fill="auto"/>
          </w:tcPr>
          <w:p w14:paraId="554986B3" w14:textId="77777777" w:rsidR="00F2790E" w:rsidRPr="009F4CD2" w:rsidRDefault="00F2790E" w:rsidP="00467E8A">
            <w:pPr>
              <w:rPr>
                <w:rFonts w:cs="Arial"/>
                <w:b/>
                <w:bCs/>
              </w:rPr>
            </w:pPr>
          </w:p>
        </w:tc>
        <w:tc>
          <w:tcPr>
            <w:tcW w:w="2880" w:type="dxa"/>
            <w:vMerge/>
            <w:shd w:val="clear" w:color="auto" w:fill="auto"/>
          </w:tcPr>
          <w:p w14:paraId="00C16EA7" w14:textId="77777777" w:rsidR="00F2790E" w:rsidRPr="009F4CD2" w:rsidRDefault="00F2790E" w:rsidP="00467E8A"/>
        </w:tc>
        <w:tc>
          <w:tcPr>
            <w:tcW w:w="4590" w:type="dxa"/>
            <w:shd w:val="clear" w:color="auto" w:fill="auto"/>
          </w:tcPr>
          <w:p w14:paraId="17BEA62E" w14:textId="77777777" w:rsidR="00F2790E" w:rsidRPr="009F4CD2" w:rsidRDefault="00F2790E" w:rsidP="00467E8A">
            <w:pPr>
              <w:rPr>
                <w:rStyle w:val="SAPScreenElement"/>
              </w:rPr>
            </w:pPr>
            <w:r w:rsidRPr="009F4CD2">
              <w:rPr>
                <w:rStyle w:val="SAPScreenElement"/>
              </w:rPr>
              <w:t>To</w:t>
            </w:r>
            <w:r>
              <w:rPr>
                <w:rStyle w:val="SAPScreenElement"/>
              </w:rPr>
              <w:t>:</w:t>
            </w:r>
            <w:r w:rsidRPr="009F4CD2">
              <w:t xml:space="preserve"> </w:t>
            </w:r>
            <w:r>
              <w:t>t</w:t>
            </w:r>
            <w:r w:rsidRPr="009F4CD2">
              <w:t xml:space="preserve">he validity end date equals to the system </w:t>
            </w:r>
            <w:r>
              <w:t>high date, adapt as appropriate</w:t>
            </w:r>
          </w:p>
        </w:tc>
        <w:tc>
          <w:tcPr>
            <w:tcW w:w="3060" w:type="dxa"/>
            <w:vMerge/>
            <w:shd w:val="clear" w:color="auto" w:fill="auto"/>
          </w:tcPr>
          <w:p w14:paraId="07F9FE52" w14:textId="77777777" w:rsidR="00F2790E" w:rsidRPr="009F4CD2" w:rsidRDefault="00F2790E" w:rsidP="00467E8A"/>
        </w:tc>
        <w:tc>
          <w:tcPr>
            <w:tcW w:w="1264" w:type="dxa"/>
            <w:vMerge/>
          </w:tcPr>
          <w:p w14:paraId="1C9E32F8" w14:textId="77777777" w:rsidR="00F2790E" w:rsidRPr="009F4CD2" w:rsidRDefault="00F2790E" w:rsidP="00467E8A">
            <w:pPr>
              <w:rPr>
                <w:rFonts w:cs="Arial"/>
                <w:bCs/>
              </w:rPr>
            </w:pPr>
          </w:p>
        </w:tc>
      </w:tr>
      <w:tr w:rsidR="00F2790E" w:rsidRPr="009F4CD2" w14:paraId="0CDF2DFD" w14:textId="77777777" w:rsidTr="00467E8A">
        <w:trPr>
          <w:trHeight w:val="374"/>
        </w:trPr>
        <w:tc>
          <w:tcPr>
            <w:tcW w:w="900" w:type="dxa"/>
            <w:vMerge/>
            <w:shd w:val="clear" w:color="auto" w:fill="auto"/>
          </w:tcPr>
          <w:p w14:paraId="78A99A0B" w14:textId="77777777" w:rsidR="00F2790E" w:rsidRPr="009F4CD2" w:rsidRDefault="00F2790E" w:rsidP="00467E8A"/>
        </w:tc>
        <w:tc>
          <w:tcPr>
            <w:tcW w:w="1592" w:type="dxa"/>
            <w:vMerge/>
            <w:shd w:val="clear" w:color="auto" w:fill="auto"/>
          </w:tcPr>
          <w:p w14:paraId="1D8787DE" w14:textId="77777777" w:rsidR="00F2790E" w:rsidRPr="009F4CD2" w:rsidRDefault="00F2790E" w:rsidP="00467E8A">
            <w:pPr>
              <w:rPr>
                <w:rFonts w:cs="Arial"/>
                <w:b/>
                <w:bCs/>
              </w:rPr>
            </w:pPr>
          </w:p>
        </w:tc>
        <w:tc>
          <w:tcPr>
            <w:tcW w:w="2880" w:type="dxa"/>
            <w:shd w:val="clear" w:color="auto" w:fill="auto"/>
          </w:tcPr>
          <w:p w14:paraId="73740A77" w14:textId="77777777" w:rsidR="00F2790E" w:rsidRPr="009F4CD2" w:rsidRDefault="00F2790E" w:rsidP="00467E8A">
            <w:r w:rsidRPr="00187B9E">
              <w:t xml:space="preserve">In the </w:t>
            </w:r>
            <w:r>
              <w:rPr>
                <w:rStyle w:val="SAPScreenElement"/>
              </w:rPr>
              <w:t>Social Insurance</w:t>
            </w:r>
            <w:r w:rsidRPr="00187B9E">
              <w:t xml:space="preserve"> </w:t>
            </w:r>
            <w:r>
              <w:t xml:space="preserve">part </w:t>
            </w:r>
            <w:r w:rsidRPr="00187B9E">
              <w:rPr>
                <w:rFonts w:cs="Arial"/>
                <w:bCs/>
              </w:rPr>
              <w:t>of the form</w:t>
            </w:r>
            <w:r>
              <w:t xml:space="preserve">, both the </w:t>
            </w:r>
            <w:r>
              <w:rPr>
                <w:rStyle w:val="SAPScreenElement"/>
              </w:rPr>
              <w:t>Social security number</w:t>
            </w:r>
            <w:r>
              <w:t xml:space="preserve"> and</w:t>
            </w:r>
            <w:r>
              <w:rPr>
                <w:rStyle w:val="SAPScreenElement"/>
              </w:rPr>
              <w:t xml:space="preserve"> Social insurance number key</w:t>
            </w:r>
            <w:r>
              <w:t xml:space="preserve"> are automatically defaulted by the system and are read-only.</w:t>
            </w:r>
          </w:p>
        </w:tc>
        <w:tc>
          <w:tcPr>
            <w:tcW w:w="4590" w:type="dxa"/>
            <w:shd w:val="clear" w:color="auto" w:fill="auto"/>
          </w:tcPr>
          <w:p w14:paraId="45C2679F" w14:textId="77777777" w:rsidR="00F2790E" w:rsidRPr="00EE1F4B" w:rsidRDefault="00F2790E" w:rsidP="00467E8A">
            <w:pPr>
              <w:rPr>
                <w:highlight w:val="cyan"/>
              </w:rPr>
            </w:pPr>
          </w:p>
        </w:tc>
        <w:tc>
          <w:tcPr>
            <w:tcW w:w="3060" w:type="dxa"/>
            <w:vMerge/>
            <w:shd w:val="clear" w:color="auto" w:fill="auto"/>
          </w:tcPr>
          <w:p w14:paraId="4E0E2A49" w14:textId="77777777" w:rsidR="00F2790E" w:rsidRPr="009F4CD2" w:rsidRDefault="00F2790E" w:rsidP="00467E8A"/>
        </w:tc>
        <w:tc>
          <w:tcPr>
            <w:tcW w:w="1264" w:type="dxa"/>
            <w:vMerge/>
          </w:tcPr>
          <w:p w14:paraId="1078FF19" w14:textId="77777777" w:rsidR="00F2790E" w:rsidRPr="009F4CD2" w:rsidRDefault="00F2790E" w:rsidP="00467E8A">
            <w:pPr>
              <w:rPr>
                <w:rFonts w:cs="Arial"/>
                <w:bCs/>
              </w:rPr>
            </w:pPr>
          </w:p>
        </w:tc>
      </w:tr>
      <w:tr w:rsidR="00F2790E" w:rsidRPr="009F4CD2" w14:paraId="0AF2E87A" w14:textId="77777777" w:rsidTr="00467E8A">
        <w:trPr>
          <w:trHeight w:val="235"/>
        </w:trPr>
        <w:tc>
          <w:tcPr>
            <w:tcW w:w="900" w:type="dxa"/>
            <w:vMerge/>
            <w:shd w:val="clear" w:color="auto" w:fill="auto"/>
          </w:tcPr>
          <w:p w14:paraId="68F3F675" w14:textId="77777777" w:rsidR="00F2790E" w:rsidRPr="009F4CD2" w:rsidRDefault="00F2790E" w:rsidP="00467E8A"/>
        </w:tc>
        <w:tc>
          <w:tcPr>
            <w:tcW w:w="1592" w:type="dxa"/>
            <w:vMerge/>
            <w:shd w:val="clear" w:color="auto" w:fill="auto"/>
          </w:tcPr>
          <w:p w14:paraId="7242E581" w14:textId="77777777" w:rsidR="00F2790E" w:rsidRPr="009F4CD2" w:rsidRDefault="00F2790E" w:rsidP="00467E8A">
            <w:pPr>
              <w:rPr>
                <w:rFonts w:cs="Arial"/>
                <w:b/>
                <w:bCs/>
              </w:rPr>
            </w:pPr>
          </w:p>
        </w:tc>
        <w:tc>
          <w:tcPr>
            <w:tcW w:w="2880" w:type="dxa"/>
            <w:vMerge w:val="restart"/>
            <w:shd w:val="clear" w:color="auto" w:fill="auto"/>
          </w:tcPr>
          <w:p w14:paraId="0B6B8180" w14:textId="77777777" w:rsidR="00F2790E" w:rsidRPr="009F4CD2" w:rsidRDefault="00F2790E" w:rsidP="00467E8A">
            <w:r w:rsidRPr="00187B9E">
              <w:t xml:space="preserve">In the </w:t>
            </w:r>
            <w:r>
              <w:rPr>
                <w:rStyle w:val="SAPScreenElement"/>
              </w:rPr>
              <w:t>Charges model</w:t>
            </w:r>
            <w:r w:rsidRPr="00187B9E">
              <w:rPr>
                <w:rFonts w:cs="Arial"/>
                <w:bCs/>
              </w:rPr>
              <w:t xml:space="preserve"> </w:t>
            </w:r>
            <w:r>
              <w:t xml:space="preserve">part </w:t>
            </w:r>
            <w:r w:rsidRPr="00187B9E">
              <w:rPr>
                <w:rFonts w:cs="Arial"/>
                <w:bCs/>
              </w:rPr>
              <w:t>of the form,</w:t>
            </w:r>
            <w:r>
              <w:rPr>
                <w:rFonts w:cs="Arial"/>
                <w:bCs/>
              </w:rPr>
              <w:t xml:space="preserve"> make the following entries if appropriate:</w:t>
            </w:r>
          </w:p>
        </w:tc>
        <w:tc>
          <w:tcPr>
            <w:tcW w:w="4590" w:type="dxa"/>
            <w:shd w:val="clear" w:color="auto" w:fill="auto"/>
          </w:tcPr>
          <w:p w14:paraId="3653B3E3" w14:textId="77777777" w:rsidR="00F2790E" w:rsidRPr="00110DEE" w:rsidRDefault="00F2790E" w:rsidP="00467E8A">
            <w:pPr>
              <w:rPr>
                <w:rStyle w:val="SAPScreenElement"/>
                <w:rFonts w:ascii="BentonSans Book" w:hAnsi="BentonSans Book"/>
                <w:color w:val="auto"/>
              </w:rPr>
            </w:pPr>
            <w:r w:rsidRPr="00110DEE">
              <w:rPr>
                <w:rStyle w:val="SAPScreenElement"/>
              </w:rPr>
              <w:t>Social insurance plan</w:t>
            </w:r>
            <w:r w:rsidRPr="00110DEE">
              <w:t xml:space="preserve">: select from drop-down </w:t>
            </w:r>
          </w:p>
        </w:tc>
        <w:tc>
          <w:tcPr>
            <w:tcW w:w="3060" w:type="dxa"/>
            <w:vMerge w:val="restart"/>
            <w:shd w:val="clear" w:color="auto" w:fill="auto"/>
          </w:tcPr>
          <w:p w14:paraId="4428E1A2" w14:textId="77777777" w:rsidR="00F2790E" w:rsidRPr="009F4CD2" w:rsidRDefault="00F2790E" w:rsidP="00467E8A"/>
        </w:tc>
        <w:tc>
          <w:tcPr>
            <w:tcW w:w="1264" w:type="dxa"/>
            <w:vMerge w:val="restart"/>
          </w:tcPr>
          <w:p w14:paraId="6F64D958" w14:textId="77777777" w:rsidR="00F2790E" w:rsidRPr="009F4CD2" w:rsidRDefault="00F2790E" w:rsidP="00467E8A">
            <w:pPr>
              <w:rPr>
                <w:rFonts w:cs="Arial"/>
                <w:bCs/>
              </w:rPr>
            </w:pPr>
          </w:p>
        </w:tc>
      </w:tr>
      <w:tr w:rsidR="00F2790E" w:rsidRPr="009F4CD2" w14:paraId="14047878" w14:textId="77777777" w:rsidTr="00467E8A">
        <w:trPr>
          <w:trHeight w:val="234"/>
        </w:trPr>
        <w:tc>
          <w:tcPr>
            <w:tcW w:w="900" w:type="dxa"/>
            <w:vMerge/>
            <w:shd w:val="clear" w:color="auto" w:fill="auto"/>
          </w:tcPr>
          <w:p w14:paraId="23CD4C31" w14:textId="77777777" w:rsidR="00F2790E" w:rsidRPr="009F4CD2" w:rsidRDefault="00F2790E" w:rsidP="00467E8A"/>
        </w:tc>
        <w:tc>
          <w:tcPr>
            <w:tcW w:w="1592" w:type="dxa"/>
            <w:vMerge/>
            <w:shd w:val="clear" w:color="auto" w:fill="auto"/>
          </w:tcPr>
          <w:p w14:paraId="15F0AC4D" w14:textId="77777777" w:rsidR="00F2790E" w:rsidRPr="009F4CD2" w:rsidRDefault="00F2790E" w:rsidP="00467E8A">
            <w:pPr>
              <w:rPr>
                <w:rFonts w:cs="Arial"/>
                <w:b/>
                <w:bCs/>
              </w:rPr>
            </w:pPr>
          </w:p>
        </w:tc>
        <w:tc>
          <w:tcPr>
            <w:tcW w:w="2880" w:type="dxa"/>
            <w:vMerge/>
            <w:shd w:val="clear" w:color="auto" w:fill="auto"/>
          </w:tcPr>
          <w:p w14:paraId="4D0EB7CD" w14:textId="77777777" w:rsidR="00F2790E" w:rsidRPr="00187B9E" w:rsidRDefault="00F2790E" w:rsidP="00467E8A"/>
        </w:tc>
        <w:tc>
          <w:tcPr>
            <w:tcW w:w="4590" w:type="dxa"/>
            <w:shd w:val="clear" w:color="auto" w:fill="auto"/>
          </w:tcPr>
          <w:p w14:paraId="48AE054B" w14:textId="77777777" w:rsidR="00F2790E" w:rsidRPr="00110DEE" w:rsidDel="00A12DE9" w:rsidRDefault="00F2790E" w:rsidP="00467E8A">
            <w:pPr>
              <w:rPr>
                <w:rStyle w:val="SAPScreenElement"/>
              </w:rPr>
            </w:pPr>
            <w:r w:rsidRPr="00110DEE">
              <w:rPr>
                <w:rStyle w:val="SAPScreenElement"/>
              </w:rPr>
              <w:t>Unemployment ins. plan</w:t>
            </w:r>
            <w:r w:rsidRPr="00110DEE">
              <w:t>: select from drop-down</w:t>
            </w:r>
          </w:p>
        </w:tc>
        <w:tc>
          <w:tcPr>
            <w:tcW w:w="3060" w:type="dxa"/>
            <w:vMerge/>
            <w:shd w:val="clear" w:color="auto" w:fill="auto"/>
          </w:tcPr>
          <w:p w14:paraId="570DF592" w14:textId="77777777" w:rsidR="00F2790E" w:rsidRPr="009F4CD2" w:rsidRDefault="00F2790E" w:rsidP="00467E8A"/>
        </w:tc>
        <w:tc>
          <w:tcPr>
            <w:tcW w:w="1264" w:type="dxa"/>
            <w:vMerge/>
          </w:tcPr>
          <w:p w14:paraId="4D92CE63" w14:textId="77777777" w:rsidR="00F2790E" w:rsidRPr="009F4CD2" w:rsidRDefault="00F2790E" w:rsidP="00467E8A">
            <w:pPr>
              <w:rPr>
                <w:rFonts w:cs="Arial"/>
                <w:bCs/>
              </w:rPr>
            </w:pPr>
          </w:p>
        </w:tc>
      </w:tr>
      <w:tr w:rsidR="00F2790E" w:rsidRPr="009F4CD2" w14:paraId="17B37CFF" w14:textId="77777777" w:rsidTr="00467E8A">
        <w:trPr>
          <w:trHeight w:val="234"/>
        </w:trPr>
        <w:tc>
          <w:tcPr>
            <w:tcW w:w="900" w:type="dxa"/>
            <w:vMerge/>
            <w:shd w:val="clear" w:color="auto" w:fill="auto"/>
          </w:tcPr>
          <w:p w14:paraId="0A8E5888" w14:textId="77777777" w:rsidR="00F2790E" w:rsidRPr="009F4CD2" w:rsidRDefault="00F2790E" w:rsidP="00467E8A"/>
        </w:tc>
        <w:tc>
          <w:tcPr>
            <w:tcW w:w="1592" w:type="dxa"/>
            <w:vMerge/>
            <w:shd w:val="clear" w:color="auto" w:fill="auto"/>
          </w:tcPr>
          <w:p w14:paraId="11E71115" w14:textId="77777777" w:rsidR="00F2790E" w:rsidRPr="009F4CD2" w:rsidRDefault="00F2790E" w:rsidP="00467E8A">
            <w:pPr>
              <w:rPr>
                <w:rFonts w:cs="Arial"/>
                <w:b/>
                <w:bCs/>
              </w:rPr>
            </w:pPr>
          </w:p>
        </w:tc>
        <w:tc>
          <w:tcPr>
            <w:tcW w:w="2880" w:type="dxa"/>
            <w:vMerge/>
            <w:shd w:val="clear" w:color="auto" w:fill="auto"/>
          </w:tcPr>
          <w:p w14:paraId="68870487" w14:textId="77777777" w:rsidR="00F2790E" w:rsidRPr="00187B9E" w:rsidRDefault="00F2790E" w:rsidP="00467E8A"/>
        </w:tc>
        <w:tc>
          <w:tcPr>
            <w:tcW w:w="4590" w:type="dxa"/>
            <w:shd w:val="clear" w:color="auto" w:fill="auto"/>
          </w:tcPr>
          <w:p w14:paraId="1EC5AE33" w14:textId="77777777" w:rsidR="00F2790E" w:rsidRPr="00110DEE" w:rsidDel="00A12DE9" w:rsidRDefault="00F2790E" w:rsidP="00467E8A">
            <w:pPr>
              <w:rPr>
                <w:rStyle w:val="SAPScreenElement"/>
              </w:rPr>
            </w:pPr>
            <w:r w:rsidRPr="00110DEE">
              <w:rPr>
                <w:rStyle w:val="SAPScreenElement"/>
              </w:rPr>
              <w:t>Suppl. pension plan</w:t>
            </w:r>
            <w:r w:rsidRPr="00110DEE">
              <w:t>: select from drop-down</w:t>
            </w:r>
          </w:p>
        </w:tc>
        <w:tc>
          <w:tcPr>
            <w:tcW w:w="3060" w:type="dxa"/>
            <w:vMerge/>
            <w:shd w:val="clear" w:color="auto" w:fill="auto"/>
          </w:tcPr>
          <w:p w14:paraId="20B8975F" w14:textId="77777777" w:rsidR="00F2790E" w:rsidRPr="009F4CD2" w:rsidRDefault="00F2790E" w:rsidP="00467E8A"/>
        </w:tc>
        <w:tc>
          <w:tcPr>
            <w:tcW w:w="1264" w:type="dxa"/>
            <w:vMerge/>
          </w:tcPr>
          <w:p w14:paraId="6493DDDE" w14:textId="77777777" w:rsidR="00F2790E" w:rsidRPr="009F4CD2" w:rsidRDefault="00F2790E" w:rsidP="00467E8A">
            <w:pPr>
              <w:rPr>
                <w:rFonts w:cs="Arial"/>
                <w:bCs/>
              </w:rPr>
            </w:pPr>
          </w:p>
        </w:tc>
      </w:tr>
      <w:tr w:rsidR="00F2790E" w:rsidRPr="009F4CD2" w14:paraId="12ACFA77" w14:textId="77777777" w:rsidTr="00467E8A">
        <w:trPr>
          <w:trHeight w:val="234"/>
        </w:trPr>
        <w:tc>
          <w:tcPr>
            <w:tcW w:w="900" w:type="dxa"/>
            <w:vMerge/>
            <w:shd w:val="clear" w:color="auto" w:fill="auto"/>
          </w:tcPr>
          <w:p w14:paraId="5BCEF2F7" w14:textId="77777777" w:rsidR="00F2790E" w:rsidRPr="009F4CD2" w:rsidRDefault="00F2790E" w:rsidP="00467E8A"/>
        </w:tc>
        <w:tc>
          <w:tcPr>
            <w:tcW w:w="1592" w:type="dxa"/>
            <w:vMerge/>
            <w:shd w:val="clear" w:color="auto" w:fill="auto"/>
          </w:tcPr>
          <w:p w14:paraId="2D4BCDA4" w14:textId="77777777" w:rsidR="00F2790E" w:rsidRPr="009F4CD2" w:rsidRDefault="00F2790E" w:rsidP="00467E8A">
            <w:pPr>
              <w:rPr>
                <w:rFonts w:cs="Arial"/>
                <w:b/>
                <w:bCs/>
              </w:rPr>
            </w:pPr>
          </w:p>
        </w:tc>
        <w:tc>
          <w:tcPr>
            <w:tcW w:w="2880" w:type="dxa"/>
            <w:vMerge/>
            <w:shd w:val="clear" w:color="auto" w:fill="auto"/>
          </w:tcPr>
          <w:p w14:paraId="501CD33C" w14:textId="77777777" w:rsidR="00F2790E" w:rsidRPr="00187B9E" w:rsidRDefault="00F2790E" w:rsidP="00467E8A"/>
        </w:tc>
        <w:tc>
          <w:tcPr>
            <w:tcW w:w="4590" w:type="dxa"/>
            <w:shd w:val="clear" w:color="auto" w:fill="auto"/>
          </w:tcPr>
          <w:p w14:paraId="7CE089A6" w14:textId="77777777" w:rsidR="00F2790E" w:rsidRPr="00110DEE" w:rsidDel="00A12DE9" w:rsidRDefault="00F2790E" w:rsidP="00467E8A">
            <w:pPr>
              <w:rPr>
                <w:rStyle w:val="SAPScreenElement"/>
              </w:rPr>
            </w:pPr>
            <w:r w:rsidRPr="00110DEE">
              <w:rPr>
                <w:rStyle w:val="SAPScreenElement"/>
              </w:rPr>
              <w:t>Other plans</w:t>
            </w:r>
            <w:r w:rsidRPr="00110DEE">
              <w:t>: select from drop-down</w:t>
            </w:r>
          </w:p>
        </w:tc>
        <w:tc>
          <w:tcPr>
            <w:tcW w:w="3060" w:type="dxa"/>
            <w:vMerge/>
            <w:shd w:val="clear" w:color="auto" w:fill="auto"/>
          </w:tcPr>
          <w:p w14:paraId="4D0D91E0" w14:textId="77777777" w:rsidR="00F2790E" w:rsidRPr="009F4CD2" w:rsidRDefault="00F2790E" w:rsidP="00467E8A"/>
        </w:tc>
        <w:tc>
          <w:tcPr>
            <w:tcW w:w="1264" w:type="dxa"/>
            <w:vMerge/>
          </w:tcPr>
          <w:p w14:paraId="1CA21FDC" w14:textId="77777777" w:rsidR="00F2790E" w:rsidRPr="009F4CD2" w:rsidRDefault="00F2790E" w:rsidP="00467E8A">
            <w:pPr>
              <w:rPr>
                <w:rFonts w:cs="Arial"/>
                <w:bCs/>
              </w:rPr>
            </w:pPr>
          </w:p>
        </w:tc>
      </w:tr>
      <w:tr w:rsidR="00F2790E" w:rsidRPr="009F4CD2" w14:paraId="7D8CF664" w14:textId="77777777" w:rsidTr="00467E8A">
        <w:trPr>
          <w:trHeight w:val="576"/>
        </w:trPr>
        <w:tc>
          <w:tcPr>
            <w:tcW w:w="900" w:type="dxa"/>
            <w:vMerge/>
            <w:shd w:val="clear" w:color="auto" w:fill="auto"/>
          </w:tcPr>
          <w:p w14:paraId="11115BE9" w14:textId="77777777" w:rsidR="00F2790E" w:rsidRDefault="00F2790E" w:rsidP="00467E8A"/>
        </w:tc>
        <w:tc>
          <w:tcPr>
            <w:tcW w:w="1592" w:type="dxa"/>
            <w:vMerge/>
            <w:shd w:val="clear" w:color="auto" w:fill="auto"/>
          </w:tcPr>
          <w:p w14:paraId="61FFA15B" w14:textId="77777777" w:rsidR="00F2790E" w:rsidRPr="0064637F" w:rsidRDefault="00F2790E" w:rsidP="00467E8A">
            <w:pPr>
              <w:rPr>
                <w:rStyle w:val="SAPEmphasis"/>
              </w:rPr>
            </w:pPr>
          </w:p>
        </w:tc>
        <w:tc>
          <w:tcPr>
            <w:tcW w:w="2880" w:type="dxa"/>
            <w:shd w:val="clear" w:color="auto" w:fill="auto"/>
          </w:tcPr>
          <w:p w14:paraId="26DE043D" w14:textId="77777777" w:rsidR="00F2790E" w:rsidRPr="009F4CD2" w:rsidRDefault="00F2790E" w:rsidP="00467E8A">
            <w:r w:rsidRPr="00187B9E">
              <w:t xml:space="preserve">In the </w:t>
            </w:r>
            <w:r>
              <w:rPr>
                <w:rStyle w:val="SAPScreenElement"/>
              </w:rPr>
              <w:t>Part time</w:t>
            </w:r>
            <w:r w:rsidRPr="00187B9E">
              <w:rPr>
                <w:rFonts w:cs="Arial"/>
                <w:bCs/>
              </w:rPr>
              <w:t xml:space="preserve"> </w:t>
            </w:r>
            <w:r>
              <w:t xml:space="preserve">part </w:t>
            </w:r>
            <w:r w:rsidRPr="00187B9E">
              <w:rPr>
                <w:rFonts w:cs="Arial"/>
                <w:bCs/>
              </w:rPr>
              <w:t>of the form,</w:t>
            </w:r>
            <w:r>
              <w:rPr>
                <w:rFonts w:cs="Arial"/>
                <w:bCs/>
              </w:rPr>
              <w:t xml:space="preserve"> make the following entries if appropriate:</w:t>
            </w:r>
          </w:p>
        </w:tc>
        <w:tc>
          <w:tcPr>
            <w:tcW w:w="4590" w:type="dxa"/>
            <w:shd w:val="clear" w:color="auto" w:fill="auto"/>
          </w:tcPr>
          <w:p w14:paraId="2E556C62" w14:textId="77777777" w:rsidR="00F2790E" w:rsidRPr="00110DEE" w:rsidRDefault="00F2790E" w:rsidP="00467E8A">
            <w:r w:rsidRPr="00110DEE">
              <w:rPr>
                <w:rStyle w:val="SAPScreenElement"/>
              </w:rPr>
              <w:t>Part time employment code</w:t>
            </w:r>
            <w:r w:rsidRPr="00110DEE">
              <w:t>: select from drop-down, if appropriate</w:t>
            </w:r>
          </w:p>
        </w:tc>
        <w:tc>
          <w:tcPr>
            <w:tcW w:w="3060" w:type="dxa"/>
            <w:shd w:val="clear" w:color="auto" w:fill="auto"/>
          </w:tcPr>
          <w:p w14:paraId="1E2BA560" w14:textId="77777777" w:rsidR="00F2790E" w:rsidRPr="009F4CD2" w:rsidRDefault="00F2790E" w:rsidP="00467E8A">
            <w:pPr>
              <w:rPr>
                <w:rFonts w:cs="Arial"/>
                <w:bCs/>
              </w:rPr>
            </w:pPr>
          </w:p>
        </w:tc>
        <w:tc>
          <w:tcPr>
            <w:tcW w:w="1264" w:type="dxa"/>
          </w:tcPr>
          <w:p w14:paraId="0B740914" w14:textId="77777777" w:rsidR="00F2790E" w:rsidRPr="009F4CD2" w:rsidRDefault="00F2790E" w:rsidP="00467E8A">
            <w:pPr>
              <w:rPr>
                <w:rFonts w:cs="Arial"/>
                <w:bCs/>
              </w:rPr>
            </w:pPr>
          </w:p>
        </w:tc>
      </w:tr>
      <w:tr w:rsidR="00F2790E" w:rsidRPr="009F4CD2" w14:paraId="2CD9F961" w14:textId="77777777" w:rsidTr="00467E8A">
        <w:trPr>
          <w:trHeight w:val="288"/>
        </w:trPr>
        <w:tc>
          <w:tcPr>
            <w:tcW w:w="900" w:type="dxa"/>
            <w:vMerge/>
            <w:shd w:val="clear" w:color="auto" w:fill="auto"/>
          </w:tcPr>
          <w:p w14:paraId="23D54806" w14:textId="77777777" w:rsidR="00F2790E" w:rsidRDefault="00F2790E" w:rsidP="00467E8A"/>
        </w:tc>
        <w:tc>
          <w:tcPr>
            <w:tcW w:w="1592" w:type="dxa"/>
            <w:vMerge/>
            <w:shd w:val="clear" w:color="auto" w:fill="auto"/>
          </w:tcPr>
          <w:p w14:paraId="4838E505" w14:textId="77777777" w:rsidR="00F2790E" w:rsidRPr="0064637F" w:rsidRDefault="00F2790E" w:rsidP="00467E8A">
            <w:pPr>
              <w:rPr>
                <w:rStyle w:val="SAPEmphasis"/>
              </w:rPr>
            </w:pPr>
          </w:p>
        </w:tc>
        <w:tc>
          <w:tcPr>
            <w:tcW w:w="2880" w:type="dxa"/>
            <w:vMerge w:val="restart"/>
            <w:shd w:val="clear" w:color="auto" w:fill="auto"/>
          </w:tcPr>
          <w:p w14:paraId="49B6DEA9" w14:textId="77777777" w:rsidR="00F2790E" w:rsidRPr="00187B9E" w:rsidRDefault="00F2790E" w:rsidP="00467E8A">
            <w:r w:rsidRPr="00187B9E">
              <w:t xml:space="preserve">In the </w:t>
            </w:r>
            <w:r>
              <w:rPr>
                <w:rStyle w:val="SAPScreenElement"/>
              </w:rPr>
              <w:t>Supplementary funds</w:t>
            </w:r>
            <w:r w:rsidRPr="00187B9E">
              <w:rPr>
                <w:rFonts w:cs="Arial"/>
                <w:bCs/>
              </w:rPr>
              <w:t xml:space="preserve"> </w:t>
            </w:r>
            <w:r>
              <w:t xml:space="preserve">part </w:t>
            </w:r>
            <w:r w:rsidRPr="00187B9E">
              <w:rPr>
                <w:rFonts w:cs="Arial"/>
                <w:bCs/>
              </w:rPr>
              <w:t>of the form,</w:t>
            </w:r>
            <w:r>
              <w:rPr>
                <w:rFonts w:cs="Arial"/>
                <w:bCs/>
              </w:rPr>
              <w:t xml:space="preserve"> </w:t>
            </w:r>
            <w:r w:rsidRPr="009F4CD2">
              <w:t xml:space="preserve">select the </w:t>
            </w:r>
            <w:r>
              <w:rPr>
                <w:rStyle w:val="SAPScreenElement"/>
              </w:rPr>
              <w:t>Insert</w:t>
            </w:r>
            <w:r w:rsidRPr="009F4CD2">
              <w:t xml:space="preserve"> pushbutton:</w:t>
            </w:r>
          </w:p>
        </w:tc>
        <w:tc>
          <w:tcPr>
            <w:tcW w:w="4590" w:type="dxa"/>
            <w:shd w:val="clear" w:color="auto" w:fill="auto"/>
          </w:tcPr>
          <w:p w14:paraId="0788DE2D" w14:textId="77777777" w:rsidR="00F2790E" w:rsidRPr="00110DEE" w:rsidRDefault="00F2790E" w:rsidP="00467E8A">
            <w:pPr>
              <w:rPr>
                <w:rStyle w:val="SAPScreenElement"/>
              </w:rPr>
            </w:pPr>
            <w:r w:rsidRPr="00110DEE">
              <w:rPr>
                <w:rStyle w:val="SAPScreenElement"/>
              </w:rPr>
              <w:t>Contribution funds</w:t>
            </w:r>
            <w:r w:rsidRPr="00110DEE">
              <w:t>: select from value help</w:t>
            </w:r>
          </w:p>
        </w:tc>
        <w:tc>
          <w:tcPr>
            <w:tcW w:w="3060" w:type="dxa"/>
            <w:vMerge w:val="restart"/>
            <w:shd w:val="clear" w:color="auto" w:fill="auto"/>
          </w:tcPr>
          <w:p w14:paraId="28C02397" w14:textId="77777777" w:rsidR="00F2790E" w:rsidRPr="009F4CD2" w:rsidRDefault="00F2790E" w:rsidP="00467E8A">
            <w:pPr>
              <w:rPr>
                <w:rFonts w:cs="Arial"/>
                <w:bCs/>
              </w:rPr>
            </w:pPr>
          </w:p>
        </w:tc>
        <w:tc>
          <w:tcPr>
            <w:tcW w:w="1264" w:type="dxa"/>
          </w:tcPr>
          <w:p w14:paraId="6E221704" w14:textId="77777777" w:rsidR="00F2790E" w:rsidRPr="009F4CD2" w:rsidRDefault="00F2790E" w:rsidP="00467E8A">
            <w:pPr>
              <w:rPr>
                <w:rFonts w:cs="Arial"/>
                <w:bCs/>
              </w:rPr>
            </w:pPr>
          </w:p>
        </w:tc>
      </w:tr>
      <w:tr w:rsidR="00F2790E" w:rsidRPr="009F4CD2" w14:paraId="78A275DA" w14:textId="77777777" w:rsidTr="00467E8A">
        <w:trPr>
          <w:trHeight w:val="576"/>
        </w:trPr>
        <w:tc>
          <w:tcPr>
            <w:tcW w:w="900" w:type="dxa"/>
            <w:vMerge/>
            <w:shd w:val="clear" w:color="auto" w:fill="auto"/>
          </w:tcPr>
          <w:p w14:paraId="4140BAB5" w14:textId="77777777" w:rsidR="00F2790E" w:rsidRDefault="00F2790E" w:rsidP="00467E8A"/>
        </w:tc>
        <w:tc>
          <w:tcPr>
            <w:tcW w:w="1592" w:type="dxa"/>
            <w:vMerge/>
            <w:shd w:val="clear" w:color="auto" w:fill="auto"/>
          </w:tcPr>
          <w:p w14:paraId="6B477BA2" w14:textId="77777777" w:rsidR="00F2790E" w:rsidRPr="0064637F" w:rsidRDefault="00F2790E" w:rsidP="00467E8A">
            <w:pPr>
              <w:rPr>
                <w:rStyle w:val="SAPEmphasis"/>
              </w:rPr>
            </w:pPr>
          </w:p>
        </w:tc>
        <w:tc>
          <w:tcPr>
            <w:tcW w:w="2880" w:type="dxa"/>
            <w:vMerge/>
            <w:shd w:val="clear" w:color="auto" w:fill="auto"/>
          </w:tcPr>
          <w:p w14:paraId="305ED370" w14:textId="77777777" w:rsidR="00F2790E" w:rsidRPr="00187B9E" w:rsidRDefault="00F2790E" w:rsidP="00467E8A"/>
        </w:tc>
        <w:tc>
          <w:tcPr>
            <w:tcW w:w="4590" w:type="dxa"/>
            <w:shd w:val="clear" w:color="auto" w:fill="auto"/>
          </w:tcPr>
          <w:p w14:paraId="40E24495" w14:textId="77777777" w:rsidR="00F2790E" w:rsidRPr="00110DEE" w:rsidRDefault="00F2790E" w:rsidP="00467E8A">
            <w:pPr>
              <w:rPr>
                <w:rStyle w:val="SAPScreenElement"/>
              </w:rPr>
            </w:pPr>
            <w:r w:rsidRPr="00110DEE">
              <w:rPr>
                <w:rStyle w:val="SAPScreenElement"/>
              </w:rPr>
              <w:t>Description of contribution funds</w:t>
            </w:r>
            <w:r w:rsidRPr="00110DEE">
              <w:t xml:space="preserve">: automatically filled by the system based on the previous selected value </w:t>
            </w:r>
          </w:p>
        </w:tc>
        <w:tc>
          <w:tcPr>
            <w:tcW w:w="3060" w:type="dxa"/>
            <w:vMerge/>
            <w:shd w:val="clear" w:color="auto" w:fill="auto"/>
          </w:tcPr>
          <w:p w14:paraId="436DDA40" w14:textId="77777777" w:rsidR="00F2790E" w:rsidRPr="009F4CD2" w:rsidRDefault="00F2790E" w:rsidP="00467E8A">
            <w:pPr>
              <w:rPr>
                <w:rFonts w:cs="Arial"/>
                <w:bCs/>
              </w:rPr>
            </w:pPr>
          </w:p>
        </w:tc>
        <w:tc>
          <w:tcPr>
            <w:tcW w:w="1264" w:type="dxa"/>
          </w:tcPr>
          <w:p w14:paraId="685AA616" w14:textId="77777777" w:rsidR="00F2790E" w:rsidRPr="009F4CD2" w:rsidRDefault="00F2790E" w:rsidP="00467E8A">
            <w:pPr>
              <w:rPr>
                <w:rFonts w:cs="Arial"/>
                <w:bCs/>
              </w:rPr>
            </w:pPr>
          </w:p>
        </w:tc>
      </w:tr>
      <w:tr w:rsidR="00F2790E" w:rsidRPr="009F4CD2" w14:paraId="1B95A874" w14:textId="77777777" w:rsidTr="00467E8A">
        <w:trPr>
          <w:trHeight w:val="288"/>
        </w:trPr>
        <w:tc>
          <w:tcPr>
            <w:tcW w:w="900" w:type="dxa"/>
            <w:vMerge/>
            <w:shd w:val="clear" w:color="auto" w:fill="auto"/>
          </w:tcPr>
          <w:p w14:paraId="0B902090" w14:textId="77777777" w:rsidR="00F2790E" w:rsidRDefault="00F2790E" w:rsidP="00467E8A"/>
        </w:tc>
        <w:tc>
          <w:tcPr>
            <w:tcW w:w="1592" w:type="dxa"/>
            <w:vMerge/>
            <w:shd w:val="clear" w:color="auto" w:fill="auto"/>
          </w:tcPr>
          <w:p w14:paraId="333DEB3C" w14:textId="77777777" w:rsidR="00F2790E" w:rsidRPr="0064637F" w:rsidRDefault="00F2790E" w:rsidP="00467E8A">
            <w:pPr>
              <w:rPr>
                <w:rStyle w:val="SAPEmphasis"/>
              </w:rPr>
            </w:pPr>
          </w:p>
        </w:tc>
        <w:tc>
          <w:tcPr>
            <w:tcW w:w="2880" w:type="dxa"/>
            <w:vMerge/>
            <w:shd w:val="clear" w:color="auto" w:fill="auto"/>
          </w:tcPr>
          <w:p w14:paraId="69763C1A" w14:textId="77777777" w:rsidR="00F2790E" w:rsidRPr="00187B9E" w:rsidRDefault="00F2790E" w:rsidP="00467E8A"/>
        </w:tc>
        <w:tc>
          <w:tcPr>
            <w:tcW w:w="4590" w:type="dxa"/>
            <w:shd w:val="clear" w:color="auto" w:fill="auto"/>
          </w:tcPr>
          <w:p w14:paraId="77ECB371" w14:textId="77777777" w:rsidR="00F2790E" w:rsidRPr="00110DEE" w:rsidRDefault="00F2790E" w:rsidP="00467E8A">
            <w:pPr>
              <w:rPr>
                <w:rStyle w:val="SAPScreenElement"/>
              </w:rPr>
            </w:pPr>
            <w:r w:rsidRPr="00110DEE">
              <w:rPr>
                <w:rStyle w:val="SAPScreenElement"/>
              </w:rPr>
              <w:t>Contribution</w:t>
            </w:r>
            <w:r w:rsidRPr="00110DEE">
              <w:t>: select from value help</w:t>
            </w:r>
          </w:p>
        </w:tc>
        <w:tc>
          <w:tcPr>
            <w:tcW w:w="3060" w:type="dxa"/>
            <w:vMerge/>
            <w:shd w:val="clear" w:color="auto" w:fill="auto"/>
          </w:tcPr>
          <w:p w14:paraId="4EACFBDF" w14:textId="77777777" w:rsidR="00F2790E" w:rsidRPr="009F4CD2" w:rsidRDefault="00F2790E" w:rsidP="00467E8A">
            <w:pPr>
              <w:rPr>
                <w:rFonts w:cs="Arial"/>
                <w:bCs/>
              </w:rPr>
            </w:pPr>
          </w:p>
        </w:tc>
        <w:tc>
          <w:tcPr>
            <w:tcW w:w="1264" w:type="dxa"/>
          </w:tcPr>
          <w:p w14:paraId="5D4783BC" w14:textId="77777777" w:rsidR="00F2790E" w:rsidRPr="009F4CD2" w:rsidRDefault="00F2790E" w:rsidP="00467E8A">
            <w:pPr>
              <w:rPr>
                <w:rFonts w:cs="Arial"/>
                <w:bCs/>
              </w:rPr>
            </w:pPr>
          </w:p>
        </w:tc>
      </w:tr>
      <w:tr w:rsidR="00F2790E" w:rsidRPr="009F4CD2" w14:paraId="3EBF2DDE" w14:textId="77777777" w:rsidTr="00467E8A">
        <w:trPr>
          <w:trHeight w:val="576"/>
        </w:trPr>
        <w:tc>
          <w:tcPr>
            <w:tcW w:w="900" w:type="dxa"/>
            <w:vMerge/>
            <w:shd w:val="clear" w:color="auto" w:fill="auto"/>
          </w:tcPr>
          <w:p w14:paraId="576C25DB" w14:textId="77777777" w:rsidR="00F2790E" w:rsidRDefault="00F2790E" w:rsidP="00467E8A"/>
        </w:tc>
        <w:tc>
          <w:tcPr>
            <w:tcW w:w="1592" w:type="dxa"/>
            <w:vMerge/>
            <w:shd w:val="clear" w:color="auto" w:fill="auto"/>
          </w:tcPr>
          <w:p w14:paraId="6AF539D8" w14:textId="77777777" w:rsidR="00F2790E" w:rsidRPr="0064637F" w:rsidRDefault="00F2790E" w:rsidP="00467E8A">
            <w:pPr>
              <w:rPr>
                <w:rStyle w:val="SAPEmphasis"/>
              </w:rPr>
            </w:pPr>
          </w:p>
        </w:tc>
        <w:tc>
          <w:tcPr>
            <w:tcW w:w="2880" w:type="dxa"/>
            <w:vMerge/>
            <w:shd w:val="clear" w:color="auto" w:fill="auto"/>
          </w:tcPr>
          <w:p w14:paraId="5CB8F3E6" w14:textId="77777777" w:rsidR="00F2790E" w:rsidRPr="009F4CD2" w:rsidRDefault="00F2790E" w:rsidP="00467E8A"/>
        </w:tc>
        <w:tc>
          <w:tcPr>
            <w:tcW w:w="4590" w:type="dxa"/>
            <w:shd w:val="clear" w:color="auto" w:fill="auto"/>
          </w:tcPr>
          <w:p w14:paraId="3E71B611" w14:textId="77777777" w:rsidR="00F2790E" w:rsidRPr="009F4CD2" w:rsidRDefault="00F2790E" w:rsidP="00467E8A">
            <w:r>
              <w:rPr>
                <w:rStyle w:val="SAPScreenElement"/>
              </w:rPr>
              <w:t>Description of contribution</w:t>
            </w:r>
            <w:r w:rsidRPr="001A343C">
              <w:t>:</w:t>
            </w:r>
            <w:r w:rsidRPr="009F4CD2">
              <w:t xml:space="preserve"> </w:t>
            </w:r>
            <w:r>
              <w:t>automatically filled by the system based on the previous selected value</w:t>
            </w:r>
          </w:p>
        </w:tc>
        <w:tc>
          <w:tcPr>
            <w:tcW w:w="3060" w:type="dxa"/>
            <w:vMerge/>
            <w:shd w:val="clear" w:color="auto" w:fill="auto"/>
          </w:tcPr>
          <w:p w14:paraId="2B627927" w14:textId="77777777" w:rsidR="00F2790E" w:rsidRPr="009F4CD2" w:rsidRDefault="00F2790E" w:rsidP="00467E8A">
            <w:pPr>
              <w:rPr>
                <w:rFonts w:cs="Arial"/>
                <w:bCs/>
              </w:rPr>
            </w:pPr>
          </w:p>
        </w:tc>
        <w:tc>
          <w:tcPr>
            <w:tcW w:w="1264" w:type="dxa"/>
          </w:tcPr>
          <w:p w14:paraId="7BCE91E0" w14:textId="77777777" w:rsidR="00F2790E" w:rsidRPr="009F4CD2" w:rsidRDefault="00F2790E" w:rsidP="00467E8A">
            <w:pPr>
              <w:rPr>
                <w:rFonts w:cs="Arial"/>
                <w:bCs/>
              </w:rPr>
            </w:pPr>
          </w:p>
        </w:tc>
      </w:tr>
      <w:tr w:rsidR="00F2790E" w:rsidRPr="009F4CD2" w14:paraId="1F4870C6" w14:textId="77777777" w:rsidTr="00467E8A">
        <w:trPr>
          <w:trHeight w:val="326"/>
        </w:trPr>
        <w:tc>
          <w:tcPr>
            <w:tcW w:w="900" w:type="dxa"/>
            <w:vMerge/>
            <w:shd w:val="clear" w:color="auto" w:fill="auto"/>
          </w:tcPr>
          <w:p w14:paraId="474F8247" w14:textId="77777777" w:rsidR="00F2790E" w:rsidRDefault="00F2790E" w:rsidP="00467E8A"/>
        </w:tc>
        <w:tc>
          <w:tcPr>
            <w:tcW w:w="1592" w:type="dxa"/>
            <w:vMerge/>
            <w:shd w:val="clear" w:color="auto" w:fill="auto"/>
          </w:tcPr>
          <w:p w14:paraId="5045B575" w14:textId="77777777" w:rsidR="00F2790E" w:rsidRPr="0064637F" w:rsidRDefault="00F2790E" w:rsidP="00467E8A">
            <w:pPr>
              <w:rPr>
                <w:rStyle w:val="SAPEmphasis"/>
              </w:rPr>
            </w:pPr>
          </w:p>
        </w:tc>
        <w:tc>
          <w:tcPr>
            <w:tcW w:w="2880" w:type="dxa"/>
            <w:vMerge w:val="restart"/>
            <w:shd w:val="clear" w:color="auto" w:fill="auto"/>
          </w:tcPr>
          <w:p w14:paraId="1D4F3747" w14:textId="77777777" w:rsidR="00F2790E" w:rsidRPr="009F4CD2" w:rsidRDefault="00F2790E" w:rsidP="00467E8A">
            <w:r w:rsidRPr="00187B9E">
              <w:t xml:space="preserve">In the </w:t>
            </w:r>
            <w:r>
              <w:rPr>
                <w:rStyle w:val="SAPScreenElement"/>
              </w:rPr>
              <w:t>Details of charges</w:t>
            </w:r>
            <w:r w:rsidRPr="00187B9E">
              <w:rPr>
                <w:rFonts w:cs="Arial"/>
                <w:bCs/>
              </w:rPr>
              <w:t xml:space="preserve"> </w:t>
            </w:r>
            <w:r>
              <w:t xml:space="preserve">part </w:t>
            </w:r>
            <w:r w:rsidRPr="00187B9E">
              <w:rPr>
                <w:rFonts w:cs="Arial"/>
                <w:bCs/>
              </w:rPr>
              <w:t>of the form,</w:t>
            </w:r>
            <w:r>
              <w:rPr>
                <w:rFonts w:cs="Arial"/>
                <w:bCs/>
              </w:rPr>
              <w:t xml:space="preserve"> </w:t>
            </w:r>
            <w:r w:rsidRPr="009F4CD2">
              <w:t xml:space="preserve">select </w:t>
            </w:r>
            <w:r>
              <w:t xml:space="preserve">one of </w:t>
            </w:r>
            <w:r w:rsidRPr="009F4CD2">
              <w:t>the pushbutton</w:t>
            </w:r>
            <w:r>
              <w:t xml:space="preserve">s, for example </w:t>
            </w:r>
            <w:r>
              <w:rPr>
                <w:rStyle w:val="SAPScreenElement"/>
              </w:rPr>
              <w:t xml:space="preserve">Supplementary fund, </w:t>
            </w:r>
            <w:r>
              <w:t xml:space="preserve">and select the </w:t>
            </w:r>
            <w:r w:rsidRPr="00187FBB">
              <w:rPr>
                <w:rStyle w:val="SAPScreenElement"/>
              </w:rPr>
              <w:t>Mode</w:t>
            </w:r>
            <w:r>
              <w:t>l tab option.</w:t>
            </w:r>
          </w:p>
        </w:tc>
        <w:tc>
          <w:tcPr>
            <w:tcW w:w="4590" w:type="dxa"/>
            <w:shd w:val="clear" w:color="auto" w:fill="auto"/>
          </w:tcPr>
          <w:p w14:paraId="0308563E" w14:textId="77777777" w:rsidR="00F2790E" w:rsidRPr="009F4CD2" w:rsidRDefault="00F2790E" w:rsidP="00467E8A">
            <w:r>
              <w:rPr>
                <w:rStyle w:val="SAPScreenElement"/>
              </w:rPr>
              <w:t>Heading</w:t>
            </w:r>
            <w:r w:rsidRPr="001A343C">
              <w:t>:</w:t>
            </w:r>
            <w:r w:rsidRPr="009F4CD2">
              <w:t xml:space="preserve"> </w:t>
            </w:r>
            <w:r>
              <w:t>automatically filled by the system based on the previous inserted value</w:t>
            </w:r>
          </w:p>
        </w:tc>
        <w:tc>
          <w:tcPr>
            <w:tcW w:w="3060" w:type="dxa"/>
            <w:vMerge w:val="restart"/>
            <w:shd w:val="clear" w:color="auto" w:fill="auto"/>
          </w:tcPr>
          <w:p w14:paraId="71E14BE2" w14:textId="77777777" w:rsidR="00F2790E" w:rsidRPr="009F4CD2" w:rsidRDefault="00F2790E" w:rsidP="00467E8A">
            <w:pPr>
              <w:rPr>
                <w:rFonts w:cs="Arial"/>
                <w:bCs/>
              </w:rPr>
            </w:pPr>
          </w:p>
        </w:tc>
        <w:tc>
          <w:tcPr>
            <w:tcW w:w="1264" w:type="dxa"/>
            <w:vMerge w:val="restart"/>
          </w:tcPr>
          <w:p w14:paraId="6B290241" w14:textId="77777777" w:rsidR="00F2790E" w:rsidRPr="009F4CD2" w:rsidRDefault="00F2790E" w:rsidP="00467E8A">
            <w:pPr>
              <w:rPr>
                <w:rFonts w:cs="Arial"/>
                <w:bCs/>
              </w:rPr>
            </w:pPr>
          </w:p>
        </w:tc>
      </w:tr>
      <w:tr w:rsidR="00F2790E" w:rsidRPr="009F4CD2" w14:paraId="14AEC1F0" w14:textId="77777777" w:rsidTr="00467E8A">
        <w:trPr>
          <w:trHeight w:val="326"/>
        </w:trPr>
        <w:tc>
          <w:tcPr>
            <w:tcW w:w="900" w:type="dxa"/>
            <w:vMerge/>
            <w:shd w:val="clear" w:color="auto" w:fill="auto"/>
          </w:tcPr>
          <w:p w14:paraId="391B2AD4" w14:textId="77777777" w:rsidR="00F2790E" w:rsidRDefault="00F2790E" w:rsidP="00467E8A"/>
        </w:tc>
        <w:tc>
          <w:tcPr>
            <w:tcW w:w="1592" w:type="dxa"/>
            <w:vMerge/>
            <w:shd w:val="clear" w:color="auto" w:fill="auto"/>
          </w:tcPr>
          <w:p w14:paraId="6246EB1E" w14:textId="77777777" w:rsidR="00F2790E" w:rsidRPr="0064637F" w:rsidRDefault="00F2790E" w:rsidP="00467E8A">
            <w:pPr>
              <w:rPr>
                <w:rStyle w:val="SAPEmphasis"/>
              </w:rPr>
            </w:pPr>
          </w:p>
        </w:tc>
        <w:tc>
          <w:tcPr>
            <w:tcW w:w="2880" w:type="dxa"/>
            <w:vMerge/>
            <w:shd w:val="clear" w:color="auto" w:fill="auto"/>
          </w:tcPr>
          <w:p w14:paraId="55B6D183" w14:textId="77777777" w:rsidR="00F2790E" w:rsidRPr="00187B9E" w:rsidRDefault="00F2790E" w:rsidP="00467E8A"/>
        </w:tc>
        <w:tc>
          <w:tcPr>
            <w:tcW w:w="4590" w:type="dxa"/>
            <w:shd w:val="clear" w:color="auto" w:fill="auto"/>
          </w:tcPr>
          <w:p w14:paraId="619072D8" w14:textId="77777777" w:rsidR="00F2790E" w:rsidRDefault="00F2790E" w:rsidP="00467E8A">
            <w:pPr>
              <w:rPr>
                <w:rStyle w:val="SAPScreenElement"/>
              </w:rPr>
            </w:pPr>
            <w:r>
              <w:rPr>
                <w:rStyle w:val="SAPScreenElement"/>
              </w:rPr>
              <w:t>Valid from</w:t>
            </w:r>
            <w:r w:rsidRPr="001A343C">
              <w:t>:</w:t>
            </w:r>
            <w:r w:rsidRPr="009F4CD2">
              <w:t xml:space="preserve"> </w:t>
            </w:r>
            <w:r>
              <w:t>automatically filled by the system based on the previous selected value</w:t>
            </w:r>
          </w:p>
        </w:tc>
        <w:tc>
          <w:tcPr>
            <w:tcW w:w="3060" w:type="dxa"/>
            <w:vMerge/>
            <w:shd w:val="clear" w:color="auto" w:fill="auto"/>
          </w:tcPr>
          <w:p w14:paraId="7D92A3A7" w14:textId="77777777" w:rsidR="00F2790E" w:rsidRPr="009F4CD2" w:rsidRDefault="00F2790E" w:rsidP="00467E8A">
            <w:pPr>
              <w:rPr>
                <w:rFonts w:cs="Arial"/>
                <w:bCs/>
              </w:rPr>
            </w:pPr>
          </w:p>
        </w:tc>
        <w:tc>
          <w:tcPr>
            <w:tcW w:w="1264" w:type="dxa"/>
            <w:vMerge/>
          </w:tcPr>
          <w:p w14:paraId="7D9D400A" w14:textId="77777777" w:rsidR="00F2790E" w:rsidRPr="009F4CD2" w:rsidRDefault="00F2790E" w:rsidP="00467E8A">
            <w:pPr>
              <w:rPr>
                <w:rFonts w:cs="Arial"/>
                <w:bCs/>
              </w:rPr>
            </w:pPr>
          </w:p>
        </w:tc>
      </w:tr>
      <w:tr w:rsidR="00F2790E" w:rsidRPr="009F4CD2" w14:paraId="5E90EE2A" w14:textId="77777777" w:rsidTr="00467E8A">
        <w:trPr>
          <w:trHeight w:val="326"/>
        </w:trPr>
        <w:tc>
          <w:tcPr>
            <w:tcW w:w="900" w:type="dxa"/>
            <w:vMerge/>
            <w:shd w:val="clear" w:color="auto" w:fill="auto"/>
          </w:tcPr>
          <w:p w14:paraId="0F52C2DF" w14:textId="77777777" w:rsidR="00F2790E" w:rsidRDefault="00F2790E" w:rsidP="00467E8A"/>
        </w:tc>
        <w:tc>
          <w:tcPr>
            <w:tcW w:w="1592" w:type="dxa"/>
            <w:vMerge/>
            <w:shd w:val="clear" w:color="auto" w:fill="auto"/>
          </w:tcPr>
          <w:p w14:paraId="750A9EB4" w14:textId="77777777" w:rsidR="00F2790E" w:rsidRPr="0064637F" w:rsidRDefault="00F2790E" w:rsidP="00467E8A">
            <w:pPr>
              <w:rPr>
                <w:rStyle w:val="SAPEmphasis"/>
              </w:rPr>
            </w:pPr>
          </w:p>
        </w:tc>
        <w:tc>
          <w:tcPr>
            <w:tcW w:w="2880" w:type="dxa"/>
            <w:vMerge/>
            <w:shd w:val="clear" w:color="auto" w:fill="auto"/>
          </w:tcPr>
          <w:p w14:paraId="33775A59" w14:textId="77777777" w:rsidR="00F2790E" w:rsidRPr="00187B9E" w:rsidRDefault="00F2790E" w:rsidP="00467E8A"/>
        </w:tc>
        <w:tc>
          <w:tcPr>
            <w:tcW w:w="4590" w:type="dxa"/>
            <w:shd w:val="clear" w:color="auto" w:fill="auto"/>
          </w:tcPr>
          <w:p w14:paraId="04D1E506" w14:textId="77777777" w:rsidR="00F2790E" w:rsidRDefault="00F2790E" w:rsidP="00467E8A">
            <w:pPr>
              <w:rPr>
                <w:rStyle w:val="SAPScreenElement"/>
              </w:rPr>
            </w:pPr>
            <w:r>
              <w:rPr>
                <w:rStyle w:val="SAPScreenElement"/>
              </w:rPr>
              <w:t>Valid to</w:t>
            </w:r>
            <w:r w:rsidRPr="001A343C">
              <w:t>:</w:t>
            </w:r>
            <w:r w:rsidRPr="009F4CD2">
              <w:t xml:space="preserve"> </w:t>
            </w:r>
            <w:r>
              <w:t>automatically filled by the system based on the previous selected value</w:t>
            </w:r>
          </w:p>
        </w:tc>
        <w:tc>
          <w:tcPr>
            <w:tcW w:w="3060" w:type="dxa"/>
            <w:vMerge/>
            <w:shd w:val="clear" w:color="auto" w:fill="auto"/>
          </w:tcPr>
          <w:p w14:paraId="034BBEBF" w14:textId="77777777" w:rsidR="00F2790E" w:rsidRPr="009F4CD2" w:rsidRDefault="00F2790E" w:rsidP="00467E8A">
            <w:pPr>
              <w:rPr>
                <w:rFonts w:cs="Arial"/>
                <w:bCs/>
              </w:rPr>
            </w:pPr>
          </w:p>
        </w:tc>
        <w:tc>
          <w:tcPr>
            <w:tcW w:w="1264" w:type="dxa"/>
            <w:vMerge/>
          </w:tcPr>
          <w:p w14:paraId="0BE15545" w14:textId="77777777" w:rsidR="00F2790E" w:rsidRPr="009F4CD2" w:rsidRDefault="00F2790E" w:rsidP="00467E8A">
            <w:pPr>
              <w:rPr>
                <w:rFonts w:cs="Arial"/>
                <w:bCs/>
              </w:rPr>
            </w:pPr>
          </w:p>
        </w:tc>
      </w:tr>
      <w:tr w:rsidR="00F2790E" w:rsidRPr="009F4CD2" w14:paraId="76225ECB" w14:textId="77777777" w:rsidTr="00467E8A">
        <w:trPr>
          <w:trHeight w:val="326"/>
        </w:trPr>
        <w:tc>
          <w:tcPr>
            <w:tcW w:w="900" w:type="dxa"/>
            <w:vMerge/>
            <w:shd w:val="clear" w:color="auto" w:fill="auto"/>
          </w:tcPr>
          <w:p w14:paraId="790DB7A2" w14:textId="77777777" w:rsidR="00F2790E" w:rsidRDefault="00F2790E" w:rsidP="00467E8A"/>
        </w:tc>
        <w:tc>
          <w:tcPr>
            <w:tcW w:w="1592" w:type="dxa"/>
            <w:vMerge/>
            <w:shd w:val="clear" w:color="auto" w:fill="auto"/>
          </w:tcPr>
          <w:p w14:paraId="1E4AB279" w14:textId="77777777" w:rsidR="00F2790E" w:rsidRPr="0064637F" w:rsidRDefault="00F2790E" w:rsidP="00467E8A">
            <w:pPr>
              <w:rPr>
                <w:rStyle w:val="SAPEmphasis"/>
              </w:rPr>
            </w:pPr>
          </w:p>
        </w:tc>
        <w:tc>
          <w:tcPr>
            <w:tcW w:w="2880" w:type="dxa"/>
            <w:vMerge/>
            <w:shd w:val="clear" w:color="auto" w:fill="auto"/>
          </w:tcPr>
          <w:p w14:paraId="32AD7FBC" w14:textId="77777777" w:rsidR="00F2790E" w:rsidRPr="00187B9E" w:rsidRDefault="00F2790E" w:rsidP="00467E8A"/>
        </w:tc>
        <w:tc>
          <w:tcPr>
            <w:tcW w:w="4590" w:type="dxa"/>
            <w:shd w:val="clear" w:color="auto" w:fill="auto"/>
          </w:tcPr>
          <w:p w14:paraId="450A167B" w14:textId="77777777" w:rsidR="00F2790E" w:rsidRDefault="00F2790E" w:rsidP="00467E8A">
            <w:pPr>
              <w:rPr>
                <w:rStyle w:val="SAPScreenElement"/>
              </w:rPr>
            </w:pPr>
            <w:r>
              <w:rPr>
                <w:rStyle w:val="SAPScreenElement"/>
              </w:rPr>
              <w:t>Contribution funds</w:t>
            </w:r>
            <w:r w:rsidRPr="001A343C">
              <w:t>:</w:t>
            </w:r>
            <w:r w:rsidRPr="009F4CD2">
              <w:t xml:space="preserve"> </w:t>
            </w:r>
            <w:r>
              <w:t>automatically filled by the system based on the previous selected value</w:t>
            </w:r>
          </w:p>
        </w:tc>
        <w:tc>
          <w:tcPr>
            <w:tcW w:w="3060" w:type="dxa"/>
            <w:vMerge/>
            <w:shd w:val="clear" w:color="auto" w:fill="auto"/>
          </w:tcPr>
          <w:p w14:paraId="2F0D3597" w14:textId="77777777" w:rsidR="00F2790E" w:rsidRPr="009F4CD2" w:rsidRDefault="00F2790E" w:rsidP="00467E8A">
            <w:pPr>
              <w:rPr>
                <w:rFonts w:cs="Arial"/>
                <w:bCs/>
              </w:rPr>
            </w:pPr>
          </w:p>
        </w:tc>
        <w:tc>
          <w:tcPr>
            <w:tcW w:w="1264" w:type="dxa"/>
            <w:vMerge/>
          </w:tcPr>
          <w:p w14:paraId="28CDB195" w14:textId="77777777" w:rsidR="00F2790E" w:rsidRPr="009F4CD2" w:rsidRDefault="00F2790E" w:rsidP="00467E8A">
            <w:pPr>
              <w:rPr>
                <w:rFonts w:cs="Arial"/>
                <w:bCs/>
              </w:rPr>
            </w:pPr>
          </w:p>
        </w:tc>
      </w:tr>
      <w:tr w:rsidR="00F2790E" w:rsidRPr="009F4CD2" w14:paraId="347D567A" w14:textId="77777777" w:rsidTr="00467E8A">
        <w:trPr>
          <w:trHeight w:val="326"/>
        </w:trPr>
        <w:tc>
          <w:tcPr>
            <w:tcW w:w="900" w:type="dxa"/>
            <w:vMerge/>
            <w:shd w:val="clear" w:color="auto" w:fill="auto"/>
          </w:tcPr>
          <w:p w14:paraId="1F9B7E65" w14:textId="77777777" w:rsidR="00F2790E" w:rsidRDefault="00F2790E" w:rsidP="00467E8A"/>
        </w:tc>
        <w:tc>
          <w:tcPr>
            <w:tcW w:w="1592" w:type="dxa"/>
            <w:vMerge/>
            <w:shd w:val="clear" w:color="auto" w:fill="auto"/>
          </w:tcPr>
          <w:p w14:paraId="2B4CAADB" w14:textId="77777777" w:rsidR="00F2790E" w:rsidRPr="0064637F" w:rsidRDefault="00F2790E" w:rsidP="00467E8A">
            <w:pPr>
              <w:rPr>
                <w:rStyle w:val="SAPEmphasis"/>
              </w:rPr>
            </w:pPr>
          </w:p>
        </w:tc>
        <w:tc>
          <w:tcPr>
            <w:tcW w:w="2880" w:type="dxa"/>
            <w:vMerge/>
            <w:shd w:val="clear" w:color="auto" w:fill="auto"/>
          </w:tcPr>
          <w:p w14:paraId="374355F2" w14:textId="77777777" w:rsidR="00F2790E" w:rsidRPr="00187B9E" w:rsidRDefault="00F2790E" w:rsidP="00467E8A"/>
        </w:tc>
        <w:tc>
          <w:tcPr>
            <w:tcW w:w="4590" w:type="dxa"/>
            <w:shd w:val="clear" w:color="auto" w:fill="auto"/>
          </w:tcPr>
          <w:p w14:paraId="2D44FC35" w14:textId="77777777" w:rsidR="00F2790E" w:rsidRDefault="00F2790E" w:rsidP="00467E8A">
            <w:pPr>
              <w:rPr>
                <w:rStyle w:val="SAPScreenElement"/>
              </w:rPr>
            </w:pPr>
            <w:r>
              <w:rPr>
                <w:rStyle w:val="SAPScreenElement"/>
              </w:rPr>
              <w:t>Description of contribution funds</w:t>
            </w:r>
            <w:r w:rsidRPr="001A343C">
              <w:t>:</w:t>
            </w:r>
            <w:r w:rsidRPr="009F4CD2">
              <w:t xml:space="preserve"> </w:t>
            </w:r>
            <w:r>
              <w:t>automatically filled by the system based on the previous selected value</w:t>
            </w:r>
          </w:p>
        </w:tc>
        <w:tc>
          <w:tcPr>
            <w:tcW w:w="3060" w:type="dxa"/>
            <w:vMerge/>
            <w:shd w:val="clear" w:color="auto" w:fill="auto"/>
          </w:tcPr>
          <w:p w14:paraId="4A8C482F" w14:textId="77777777" w:rsidR="00F2790E" w:rsidRPr="009F4CD2" w:rsidRDefault="00F2790E" w:rsidP="00467E8A">
            <w:pPr>
              <w:rPr>
                <w:rFonts w:cs="Arial"/>
                <w:bCs/>
              </w:rPr>
            </w:pPr>
          </w:p>
        </w:tc>
        <w:tc>
          <w:tcPr>
            <w:tcW w:w="1264" w:type="dxa"/>
            <w:vMerge/>
          </w:tcPr>
          <w:p w14:paraId="02B9FF21" w14:textId="77777777" w:rsidR="00F2790E" w:rsidRPr="009F4CD2" w:rsidRDefault="00F2790E" w:rsidP="00467E8A">
            <w:pPr>
              <w:rPr>
                <w:rFonts w:cs="Arial"/>
                <w:bCs/>
              </w:rPr>
            </w:pPr>
          </w:p>
        </w:tc>
      </w:tr>
      <w:tr w:rsidR="00F2790E" w:rsidRPr="009F4CD2" w14:paraId="380B4F3C" w14:textId="77777777" w:rsidTr="00467E8A">
        <w:trPr>
          <w:trHeight w:val="326"/>
        </w:trPr>
        <w:tc>
          <w:tcPr>
            <w:tcW w:w="900" w:type="dxa"/>
            <w:vMerge/>
            <w:shd w:val="clear" w:color="auto" w:fill="auto"/>
          </w:tcPr>
          <w:p w14:paraId="476B56B8" w14:textId="77777777" w:rsidR="00F2790E" w:rsidRDefault="00F2790E" w:rsidP="00467E8A"/>
        </w:tc>
        <w:tc>
          <w:tcPr>
            <w:tcW w:w="1592" w:type="dxa"/>
            <w:vMerge/>
            <w:shd w:val="clear" w:color="auto" w:fill="auto"/>
          </w:tcPr>
          <w:p w14:paraId="7BEABDDC" w14:textId="77777777" w:rsidR="00F2790E" w:rsidRPr="0064637F" w:rsidRDefault="00F2790E" w:rsidP="00467E8A">
            <w:pPr>
              <w:rPr>
                <w:rStyle w:val="SAPEmphasis"/>
              </w:rPr>
            </w:pPr>
          </w:p>
        </w:tc>
        <w:tc>
          <w:tcPr>
            <w:tcW w:w="2880" w:type="dxa"/>
            <w:vMerge/>
            <w:shd w:val="clear" w:color="auto" w:fill="auto"/>
          </w:tcPr>
          <w:p w14:paraId="7782AC23" w14:textId="77777777" w:rsidR="00F2790E" w:rsidRPr="00187B9E" w:rsidRDefault="00F2790E" w:rsidP="00467E8A"/>
        </w:tc>
        <w:tc>
          <w:tcPr>
            <w:tcW w:w="4590" w:type="dxa"/>
            <w:shd w:val="clear" w:color="auto" w:fill="auto"/>
          </w:tcPr>
          <w:p w14:paraId="6B12A76F" w14:textId="77777777" w:rsidR="00F2790E" w:rsidRDefault="00F2790E" w:rsidP="00467E8A">
            <w:pPr>
              <w:rPr>
                <w:rStyle w:val="SAPScreenElement"/>
              </w:rPr>
            </w:pPr>
            <w:r>
              <w:rPr>
                <w:rStyle w:val="SAPScreenElement"/>
              </w:rPr>
              <w:t>Contribution</w:t>
            </w:r>
            <w:r w:rsidRPr="001A343C">
              <w:t>:</w:t>
            </w:r>
            <w:r w:rsidRPr="009F4CD2">
              <w:t xml:space="preserve"> </w:t>
            </w:r>
            <w:r>
              <w:t>automatically filled by the system based on the previous selected value</w:t>
            </w:r>
          </w:p>
        </w:tc>
        <w:tc>
          <w:tcPr>
            <w:tcW w:w="3060" w:type="dxa"/>
            <w:vMerge/>
            <w:shd w:val="clear" w:color="auto" w:fill="auto"/>
          </w:tcPr>
          <w:p w14:paraId="45AE3CBE" w14:textId="77777777" w:rsidR="00F2790E" w:rsidRPr="009F4CD2" w:rsidRDefault="00F2790E" w:rsidP="00467E8A">
            <w:pPr>
              <w:rPr>
                <w:rFonts w:cs="Arial"/>
                <w:bCs/>
              </w:rPr>
            </w:pPr>
          </w:p>
        </w:tc>
        <w:tc>
          <w:tcPr>
            <w:tcW w:w="1264" w:type="dxa"/>
            <w:vMerge/>
          </w:tcPr>
          <w:p w14:paraId="485D22C2" w14:textId="77777777" w:rsidR="00F2790E" w:rsidRPr="009F4CD2" w:rsidRDefault="00F2790E" w:rsidP="00467E8A">
            <w:pPr>
              <w:rPr>
                <w:rFonts w:cs="Arial"/>
                <w:bCs/>
              </w:rPr>
            </w:pPr>
          </w:p>
        </w:tc>
      </w:tr>
      <w:tr w:rsidR="00F2790E" w:rsidRPr="009F4CD2" w14:paraId="76A5A319" w14:textId="77777777" w:rsidTr="00467E8A">
        <w:trPr>
          <w:trHeight w:val="326"/>
        </w:trPr>
        <w:tc>
          <w:tcPr>
            <w:tcW w:w="900" w:type="dxa"/>
            <w:vMerge/>
            <w:shd w:val="clear" w:color="auto" w:fill="auto"/>
          </w:tcPr>
          <w:p w14:paraId="24EB73B6" w14:textId="77777777" w:rsidR="00F2790E" w:rsidRDefault="00F2790E" w:rsidP="00467E8A"/>
        </w:tc>
        <w:tc>
          <w:tcPr>
            <w:tcW w:w="1592" w:type="dxa"/>
            <w:vMerge/>
            <w:shd w:val="clear" w:color="auto" w:fill="auto"/>
          </w:tcPr>
          <w:p w14:paraId="77C2C875" w14:textId="77777777" w:rsidR="00F2790E" w:rsidRPr="0064637F" w:rsidRDefault="00F2790E" w:rsidP="00467E8A">
            <w:pPr>
              <w:rPr>
                <w:rStyle w:val="SAPEmphasis"/>
              </w:rPr>
            </w:pPr>
          </w:p>
        </w:tc>
        <w:tc>
          <w:tcPr>
            <w:tcW w:w="2880" w:type="dxa"/>
            <w:vMerge/>
            <w:shd w:val="clear" w:color="auto" w:fill="auto"/>
          </w:tcPr>
          <w:p w14:paraId="06912B51" w14:textId="77777777" w:rsidR="00F2790E" w:rsidRPr="00187B9E" w:rsidRDefault="00F2790E" w:rsidP="00467E8A"/>
        </w:tc>
        <w:tc>
          <w:tcPr>
            <w:tcW w:w="4590" w:type="dxa"/>
            <w:shd w:val="clear" w:color="auto" w:fill="auto"/>
          </w:tcPr>
          <w:p w14:paraId="0A376AD1" w14:textId="77777777" w:rsidR="00F2790E" w:rsidRDefault="00F2790E" w:rsidP="00467E8A">
            <w:pPr>
              <w:rPr>
                <w:rStyle w:val="SAPScreenElement"/>
              </w:rPr>
            </w:pPr>
            <w:r>
              <w:rPr>
                <w:rStyle w:val="SAPScreenElement"/>
              </w:rPr>
              <w:t>Description of contribution</w:t>
            </w:r>
            <w:r w:rsidRPr="001A343C">
              <w:t>:</w:t>
            </w:r>
            <w:r w:rsidRPr="009F4CD2">
              <w:t xml:space="preserve"> </w:t>
            </w:r>
            <w:r>
              <w:t>automatically filled by the system based on the previous selected value</w:t>
            </w:r>
          </w:p>
        </w:tc>
        <w:tc>
          <w:tcPr>
            <w:tcW w:w="3060" w:type="dxa"/>
            <w:vMerge/>
            <w:shd w:val="clear" w:color="auto" w:fill="auto"/>
          </w:tcPr>
          <w:p w14:paraId="0B0983BC" w14:textId="77777777" w:rsidR="00F2790E" w:rsidRPr="009F4CD2" w:rsidRDefault="00F2790E" w:rsidP="00467E8A">
            <w:pPr>
              <w:rPr>
                <w:rFonts w:cs="Arial"/>
                <w:bCs/>
              </w:rPr>
            </w:pPr>
          </w:p>
        </w:tc>
        <w:tc>
          <w:tcPr>
            <w:tcW w:w="1264" w:type="dxa"/>
            <w:vMerge/>
          </w:tcPr>
          <w:p w14:paraId="070F726E" w14:textId="77777777" w:rsidR="00F2790E" w:rsidRPr="009F4CD2" w:rsidRDefault="00F2790E" w:rsidP="00467E8A">
            <w:pPr>
              <w:rPr>
                <w:rFonts w:cs="Arial"/>
                <w:bCs/>
              </w:rPr>
            </w:pPr>
          </w:p>
        </w:tc>
      </w:tr>
      <w:tr w:rsidR="00F2790E" w:rsidRPr="009F4CD2" w14:paraId="79C459FC" w14:textId="77777777" w:rsidTr="00467E8A">
        <w:trPr>
          <w:trHeight w:val="189"/>
        </w:trPr>
        <w:tc>
          <w:tcPr>
            <w:tcW w:w="900" w:type="dxa"/>
            <w:vMerge/>
            <w:shd w:val="clear" w:color="auto" w:fill="auto"/>
          </w:tcPr>
          <w:p w14:paraId="4B6EFEAD" w14:textId="77777777" w:rsidR="00F2790E" w:rsidRDefault="00F2790E" w:rsidP="00467E8A"/>
        </w:tc>
        <w:tc>
          <w:tcPr>
            <w:tcW w:w="1592" w:type="dxa"/>
            <w:vMerge/>
            <w:shd w:val="clear" w:color="auto" w:fill="auto"/>
          </w:tcPr>
          <w:p w14:paraId="7C2D11C7" w14:textId="77777777" w:rsidR="00F2790E" w:rsidRPr="0064637F" w:rsidRDefault="00F2790E" w:rsidP="00467E8A">
            <w:pPr>
              <w:rPr>
                <w:rStyle w:val="SAPEmphasis"/>
              </w:rPr>
            </w:pPr>
          </w:p>
        </w:tc>
        <w:tc>
          <w:tcPr>
            <w:tcW w:w="2880" w:type="dxa"/>
            <w:vMerge w:val="restart"/>
            <w:shd w:val="clear" w:color="auto" w:fill="auto"/>
          </w:tcPr>
          <w:p w14:paraId="681004D0" w14:textId="77777777" w:rsidR="00F2790E" w:rsidRPr="009F4CD2" w:rsidRDefault="00F2790E" w:rsidP="00467E8A">
            <w:r>
              <w:t>Select the</w:t>
            </w:r>
            <w:r>
              <w:rPr>
                <w:rStyle w:val="SAPScreenElement"/>
              </w:rPr>
              <w:t xml:space="preserve"> Contribution</w:t>
            </w:r>
            <w:r>
              <w:t xml:space="preserve"> tab and i</w:t>
            </w:r>
            <w:r w:rsidRPr="00187B9E">
              <w:t xml:space="preserve">n the </w:t>
            </w:r>
            <w:r>
              <w:rPr>
                <w:rStyle w:val="SAPScreenElement"/>
              </w:rPr>
              <w:t>Contribution</w:t>
            </w:r>
            <w:r w:rsidRPr="00187B9E">
              <w:rPr>
                <w:rFonts w:cs="Arial"/>
                <w:bCs/>
              </w:rPr>
              <w:t xml:space="preserve"> </w:t>
            </w:r>
            <w:r>
              <w:t xml:space="preserve">part </w:t>
            </w:r>
            <w:r w:rsidRPr="00187B9E">
              <w:rPr>
                <w:rFonts w:cs="Arial"/>
                <w:bCs/>
              </w:rPr>
              <w:t>of the form,</w:t>
            </w:r>
            <w:r>
              <w:rPr>
                <w:rFonts w:cs="Arial"/>
                <w:bCs/>
              </w:rPr>
              <w:t xml:space="preserve"> the following entries are visible:</w:t>
            </w:r>
          </w:p>
        </w:tc>
        <w:tc>
          <w:tcPr>
            <w:tcW w:w="4590" w:type="dxa"/>
            <w:shd w:val="clear" w:color="auto" w:fill="auto"/>
          </w:tcPr>
          <w:p w14:paraId="499593C7" w14:textId="77777777" w:rsidR="00F2790E" w:rsidRPr="009F4CD2" w:rsidRDefault="00F2790E" w:rsidP="00467E8A">
            <w:r>
              <w:rPr>
                <w:rStyle w:val="SAPScreenElement"/>
              </w:rPr>
              <w:t>Charges model</w:t>
            </w:r>
            <w:r w:rsidRPr="001A343C">
              <w:t>:</w:t>
            </w:r>
            <w:r w:rsidRPr="009F4CD2">
              <w:t xml:space="preserve"> </w:t>
            </w:r>
            <w:r>
              <w:t>automatically filled by the system based on the previous selected value</w:t>
            </w:r>
          </w:p>
        </w:tc>
        <w:tc>
          <w:tcPr>
            <w:tcW w:w="3060" w:type="dxa"/>
            <w:vMerge w:val="restart"/>
            <w:shd w:val="clear" w:color="auto" w:fill="auto"/>
          </w:tcPr>
          <w:p w14:paraId="0A530892" w14:textId="77777777" w:rsidR="00F2790E" w:rsidRPr="009F4CD2" w:rsidRDefault="00F2790E" w:rsidP="00467E8A">
            <w:pPr>
              <w:rPr>
                <w:rFonts w:cs="Arial"/>
                <w:bCs/>
              </w:rPr>
            </w:pPr>
          </w:p>
        </w:tc>
        <w:tc>
          <w:tcPr>
            <w:tcW w:w="1264" w:type="dxa"/>
            <w:vMerge w:val="restart"/>
          </w:tcPr>
          <w:p w14:paraId="2E7C8342" w14:textId="77777777" w:rsidR="00F2790E" w:rsidRPr="009F4CD2" w:rsidRDefault="00F2790E" w:rsidP="00467E8A">
            <w:pPr>
              <w:rPr>
                <w:rFonts w:cs="Arial"/>
                <w:bCs/>
              </w:rPr>
            </w:pPr>
          </w:p>
        </w:tc>
      </w:tr>
      <w:tr w:rsidR="00F2790E" w:rsidRPr="009F4CD2" w14:paraId="5C44A7CC" w14:textId="77777777" w:rsidTr="00467E8A">
        <w:trPr>
          <w:trHeight w:val="187"/>
        </w:trPr>
        <w:tc>
          <w:tcPr>
            <w:tcW w:w="900" w:type="dxa"/>
            <w:vMerge/>
            <w:shd w:val="clear" w:color="auto" w:fill="auto"/>
          </w:tcPr>
          <w:p w14:paraId="7CBCFEAC" w14:textId="77777777" w:rsidR="00F2790E" w:rsidRDefault="00F2790E" w:rsidP="00467E8A"/>
        </w:tc>
        <w:tc>
          <w:tcPr>
            <w:tcW w:w="1592" w:type="dxa"/>
            <w:vMerge/>
            <w:shd w:val="clear" w:color="auto" w:fill="auto"/>
          </w:tcPr>
          <w:p w14:paraId="7982FC80" w14:textId="77777777" w:rsidR="00F2790E" w:rsidRPr="0064637F" w:rsidRDefault="00F2790E" w:rsidP="00467E8A">
            <w:pPr>
              <w:rPr>
                <w:rStyle w:val="SAPEmphasis"/>
              </w:rPr>
            </w:pPr>
          </w:p>
        </w:tc>
        <w:tc>
          <w:tcPr>
            <w:tcW w:w="2880" w:type="dxa"/>
            <w:vMerge/>
            <w:shd w:val="clear" w:color="auto" w:fill="auto"/>
          </w:tcPr>
          <w:p w14:paraId="311DA99F" w14:textId="77777777" w:rsidR="00F2790E" w:rsidRPr="00187B9E" w:rsidRDefault="00F2790E" w:rsidP="00467E8A"/>
        </w:tc>
        <w:tc>
          <w:tcPr>
            <w:tcW w:w="4590" w:type="dxa"/>
            <w:shd w:val="clear" w:color="auto" w:fill="auto"/>
          </w:tcPr>
          <w:p w14:paraId="5A00FA9F" w14:textId="77777777" w:rsidR="00F2790E" w:rsidRPr="009F4CD2" w:rsidRDefault="00F2790E" w:rsidP="00467E8A">
            <w:r>
              <w:rPr>
                <w:rStyle w:val="SAPScreenElement"/>
              </w:rPr>
              <w:t>Contribution fund</w:t>
            </w:r>
            <w:r w:rsidRPr="001A343C">
              <w:t>:</w:t>
            </w:r>
            <w:r w:rsidRPr="009F4CD2">
              <w:t xml:space="preserve"> </w:t>
            </w:r>
            <w:r>
              <w:t>automatically filled by the system based on the previous selected value</w:t>
            </w:r>
          </w:p>
        </w:tc>
        <w:tc>
          <w:tcPr>
            <w:tcW w:w="3060" w:type="dxa"/>
            <w:vMerge/>
            <w:shd w:val="clear" w:color="auto" w:fill="auto"/>
          </w:tcPr>
          <w:p w14:paraId="729B9900" w14:textId="77777777" w:rsidR="00F2790E" w:rsidRPr="009F4CD2" w:rsidRDefault="00F2790E" w:rsidP="00467E8A">
            <w:pPr>
              <w:rPr>
                <w:rFonts w:cs="Arial"/>
                <w:bCs/>
              </w:rPr>
            </w:pPr>
          </w:p>
        </w:tc>
        <w:tc>
          <w:tcPr>
            <w:tcW w:w="1264" w:type="dxa"/>
            <w:vMerge/>
          </w:tcPr>
          <w:p w14:paraId="56497CC6" w14:textId="77777777" w:rsidR="00F2790E" w:rsidRPr="009F4CD2" w:rsidRDefault="00F2790E" w:rsidP="00467E8A">
            <w:pPr>
              <w:rPr>
                <w:rFonts w:cs="Arial"/>
                <w:bCs/>
              </w:rPr>
            </w:pPr>
          </w:p>
        </w:tc>
      </w:tr>
      <w:tr w:rsidR="00F2790E" w:rsidRPr="009F4CD2" w14:paraId="380C84F6" w14:textId="77777777" w:rsidTr="00467E8A">
        <w:trPr>
          <w:trHeight w:val="187"/>
        </w:trPr>
        <w:tc>
          <w:tcPr>
            <w:tcW w:w="900" w:type="dxa"/>
            <w:vMerge/>
            <w:shd w:val="clear" w:color="auto" w:fill="auto"/>
          </w:tcPr>
          <w:p w14:paraId="50E61E37" w14:textId="77777777" w:rsidR="00F2790E" w:rsidRDefault="00F2790E" w:rsidP="00467E8A"/>
        </w:tc>
        <w:tc>
          <w:tcPr>
            <w:tcW w:w="1592" w:type="dxa"/>
            <w:vMerge/>
            <w:shd w:val="clear" w:color="auto" w:fill="auto"/>
          </w:tcPr>
          <w:p w14:paraId="27220D68" w14:textId="77777777" w:rsidR="00F2790E" w:rsidRPr="0064637F" w:rsidRDefault="00F2790E" w:rsidP="00467E8A">
            <w:pPr>
              <w:rPr>
                <w:rStyle w:val="SAPEmphasis"/>
              </w:rPr>
            </w:pPr>
          </w:p>
        </w:tc>
        <w:tc>
          <w:tcPr>
            <w:tcW w:w="2880" w:type="dxa"/>
            <w:vMerge/>
            <w:shd w:val="clear" w:color="auto" w:fill="auto"/>
          </w:tcPr>
          <w:p w14:paraId="6069180F" w14:textId="77777777" w:rsidR="00F2790E" w:rsidRPr="00187B9E" w:rsidRDefault="00F2790E" w:rsidP="00467E8A"/>
        </w:tc>
        <w:tc>
          <w:tcPr>
            <w:tcW w:w="4590" w:type="dxa"/>
            <w:shd w:val="clear" w:color="auto" w:fill="auto"/>
          </w:tcPr>
          <w:p w14:paraId="3ACCEA04" w14:textId="77777777" w:rsidR="00F2790E" w:rsidRPr="009F4CD2" w:rsidRDefault="00F2790E" w:rsidP="00467E8A">
            <w:r>
              <w:rPr>
                <w:rStyle w:val="SAPScreenElement"/>
              </w:rPr>
              <w:t>Assessment basis</w:t>
            </w:r>
            <w:r w:rsidRPr="001A343C">
              <w:t>:</w:t>
            </w:r>
            <w:r w:rsidRPr="009F4CD2">
              <w:t xml:space="preserve"> </w:t>
            </w:r>
            <w:r>
              <w:t>automatically filled by the system based on the previous selected value</w:t>
            </w:r>
          </w:p>
        </w:tc>
        <w:tc>
          <w:tcPr>
            <w:tcW w:w="3060" w:type="dxa"/>
            <w:vMerge/>
            <w:shd w:val="clear" w:color="auto" w:fill="auto"/>
          </w:tcPr>
          <w:p w14:paraId="623A6AE0" w14:textId="77777777" w:rsidR="00F2790E" w:rsidRPr="009F4CD2" w:rsidRDefault="00F2790E" w:rsidP="00467E8A">
            <w:pPr>
              <w:rPr>
                <w:rFonts w:cs="Arial"/>
                <w:bCs/>
              </w:rPr>
            </w:pPr>
          </w:p>
        </w:tc>
        <w:tc>
          <w:tcPr>
            <w:tcW w:w="1264" w:type="dxa"/>
            <w:vMerge/>
          </w:tcPr>
          <w:p w14:paraId="762301E4" w14:textId="77777777" w:rsidR="00F2790E" w:rsidRPr="009F4CD2" w:rsidRDefault="00F2790E" w:rsidP="00467E8A">
            <w:pPr>
              <w:rPr>
                <w:rFonts w:cs="Arial"/>
                <w:bCs/>
              </w:rPr>
            </w:pPr>
          </w:p>
        </w:tc>
      </w:tr>
      <w:tr w:rsidR="00F2790E" w:rsidRPr="009F4CD2" w14:paraId="0D989C87" w14:textId="77777777" w:rsidTr="00467E8A">
        <w:trPr>
          <w:trHeight w:val="187"/>
        </w:trPr>
        <w:tc>
          <w:tcPr>
            <w:tcW w:w="900" w:type="dxa"/>
            <w:vMerge/>
            <w:shd w:val="clear" w:color="auto" w:fill="auto"/>
          </w:tcPr>
          <w:p w14:paraId="53559208" w14:textId="77777777" w:rsidR="00F2790E" w:rsidRDefault="00F2790E" w:rsidP="00467E8A"/>
        </w:tc>
        <w:tc>
          <w:tcPr>
            <w:tcW w:w="1592" w:type="dxa"/>
            <w:vMerge/>
            <w:shd w:val="clear" w:color="auto" w:fill="auto"/>
          </w:tcPr>
          <w:p w14:paraId="14D00D62" w14:textId="77777777" w:rsidR="00F2790E" w:rsidRPr="0064637F" w:rsidRDefault="00F2790E" w:rsidP="00467E8A">
            <w:pPr>
              <w:rPr>
                <w:rStyle w:val="SAPEmphasis"/>
              </w:rPr>
            </w:pPr>
          </w:p>
        </w:tc>
        <w:tc>
          <w:tcPr>
            <w:tcW w:w="2880" w:type="dxa"/>
            <w:vMerge/>
            <w:shd w:val="clear" w:color="auto" w:fill="auto"/>
          </w:tcPr>
          <w:p w14:paraId="0C9E1F3A" w14:textId="77777777" w:rsidR="00F2790E" w:rsidRPr="00187B9E" w:rsidRDefault="00F2790E" w:rsidP="00467E8A"/>
        </w:tc>
        <w:tc>
          <w:tcPr>
            <w:tcW w:w="4590" w:type="dxa"/>
            <w:shd w:val="clear" w:color="auto" w:fill="auto"/>
          </w:tcPr>
          <w:p w14:paraId="2920B782" w14:textId="77777777" w:rsidR="00F2790E" w:rsidRPr="009F4CD2" w:rsidRDefault="00F2790E" w:rsidP="00467E8A">
            <w:r>
              <w:rPr>
                <w:rStyle w:val="SAPScreenElement"/>
              </w:rPr>
              <w:t>Valid from/to</w:t>
            </w:r>
            <w:r w:rsidRPr="001A343C">
              <w:t>:</w:t>
            </w:r>
            <w:r w:rsidRPr="009F4CD2">
              <w:t xml:space="preserve"> </w:t>
            </w:r>
            <w:r>
              <w:t>automatically filled by the system based on the previous selected value</w:t>
            </w:r>
          </w:p>
        </w:tc>
        <w:tc>
          <w:tcPr>
            <w:tcW w:w="3060" w:type="dxa"/>
            <w:vMerge/>
            <w:shd w:val="clear" w:color="auto" w:fill="auto"/>
          </w:tcPr>
          <w:p w14:paraId="672CBBFC" w14:textId="77777777" w:rsidR="00F2790E" w:rsidRPr="009F4CD2" w:rsidRDefault="00F2790E" w:rsidP="00467E8A">
            <w:pPr>
              <w:rPr>
                <w:rFonts w:cs="Arial"/>
                <w:bCs/>
              </w:rPr>
            </w:pPr>
          </w:p>
        </w:tc>
        <w:tc>
          <w:tcPr>
            <w:tcW w:w="1264" w:type="dxa"/>
            <w:vMerge/>
          </w:tcPr>
          <w:p w14:paraId="3A349082" w14:textId="77777777" w:rsidR="00F2790E" w:rsidRPr="009F4CD2" w:rsidRDefault="00F2790E" w:rsidP="00467E8A">
            <w:pPr>
              <w:rPr>
                <w:rFonts w:cs="Arial"/>
                <w:bCs/>
              </w:rPr>
            </w:pPr>
          </w:p>
        </w:tc>
      </w:tr>
      <w:tr w:rsidR="00F2790E" w:rsidRPr="009F4CD2" w14:paraId="66EAF591" w14:textId="77777777" w:rsidTr="00467E8A">
        <w:trPr>
          <w:trHeight w:val="187"/>
        </w:trPr>
        <w:tc>
          <w:tcPr>
            <w:tcW w:w="900" w:type="dxa"/>
            <w:vMerge/>
            <w:shd w:val="clear" w:color="auto" w:fill="auto"/>
          </w:tcPr>
          <w:p w14:paraId="32B99D98" w14:textId="77777777" w:rsidR="00F2790E" w:rsidRDefault="00F2790E" w:rsidP="00467E8A"/>
        </w:tc>
        <w:tc>
          <w:tcPr>
            <w:tcW w:w="1592" w:type="dxa"/>
            <w:vMerge/>
            <w:shd w:val="clear" w:color="auto" w:fill="auto"/>
          </w:tcPr>
          <w:p w14:paraId="15DF8CB0" w14:textId="77777777" w:rsidR="00F2790E" w:rsidRPr="0064637F" w:rsidRDefault="00F2790E" w:rsidP="00467E8A">
            <w:pPr>
              <w:rPr>
                <w:rStyle w:val="SAPEmphasis"/>
              </w:rPr>
            </w:pPr>
          </w:p>
        </w:tc>
        <w:tc>
          <w:tcPr>
            <w:tcW w:w="2880" w:type="dxa"/>
            <w:vMerge/>
            <w:shd w:val="clear" w:color="auto" w:fill="auto"/>
          </w:tcPr>
          <w:p w14:paraId="3C2505D1" w14:textId="77777777" w:rsidR="00F2790E" w:rsidRPr="00187B9E" w:rsidRDefault="00F2790E" w:rsidP="00467E8A"/>
        </w:tc>
        <w:tc>
          <w:tcPr>
            <w:tcW w:w="4590" w:type="dxa"/>
            <w:shd w:val="clear" w:color="auto" w:fill="auto"/>
          </w:tcPr>
          <w:p w14:paraId="735D0082" w14:textId="77777777" w:rsidR="00F2790E" w:rsidRPr="009F4CD2" w:rsidRDefault="00F2790E" w:rsidP="00467E8A">
            <w:r>
              <w:rPr>
                <w:rStyle w:val="SAPScreenElement"/>
              </w:rPr>
              <w:t>Contribution</w:t>
            </w:r>
            <w:r w:rsidRPr="001A343C">
              <w:t>:</w:t>
            </w:r>
            <w:r w:rsidRPr="009F4CD2">
              <w:t xml:space="preserve"> </w:t>
            </w:r>
            <w:r>
              <w:t>automatically filled by the system based on the previous selected value</w:t>
            </w:r>
          </w:p>
        </w:tc>
        <w:tc>
          <w:tcPr>
            <w:tcW w:w="3060" w:type="dxa"/>
            <w:vMerge/>
            <w:shd w:val="clear" w:color="auto" w:fill="auto"/>
          </w:tcPr>
          <w:p w14:paraId="51E97668" w14:textId="77777777" w:rsidR="00F2790E" w:rsidRPr="009F4CD2" w:rsidRDefault="00F2790E" w:rsidP="00467E8A">
            <w:pPr>
              <w:rPr>
                <w:rFonts w:cs="Arial"/>
                <w:bCs/>
              </w:rPr>
            </w:pPr>
          </w:p>
        </w:tc>
        <w:tc>
          <w:tcPr>
            <w:tcW w:w="1264" w:type="dxa"/>
            <w:vMerge/>
          </w:tcPr>
          <w:p w14:paraId="0470654D" w14:textId="77777777" w:rsidR="00F2790E" w:rsidRPr="009F4CD2" w:rsidRDefault="00F2790E" w:rsidP="00467E8A">
            <w:pPr>
              <w:rPr>
                <w:rFonts w:cs="Arial"/>
                <w:bCs/>
              </w:rPr>
            </w:pPr>
          </w:p>
        </w:tc>
      </w:tr>
      <w:tr w:rsidR="00F2790E" w:rsidRPr="009F4CD2" w14:paraId="4A1F4568" w14:textId="77777777" w:rsidTr="00467E8A">
        <w:trPr>
          <w:trHeight w:val="576"/>
        </w:trPr>
        <w:tc>
          <w:tcPr>
            <w:tcW w:w="900" w:type="dxa"/>
            <w:vMerge/>
            <w:shd w:val="clear" w:color="auto" w:fill="auto"/>
          </w:tcPr>
          <w:p w14:paraId="5EDB9729" w14:textId="77777777" w:rsidR="00F2790E" w:rsidRDefault="00F2790E" w:rsidP="00467E8A"/>
        </w:tc>
        <w:tc>
          <w:tcPr>
            <w:tcW w:w="1592" w:type="dxa"/>
            <w:vMerge/>
            <w:shd w:val="clear" w:color="auto" w:fill="auto"/>
          </w:tcPr>
          <w:p w14:paraId="2942F7C8" w14:textId="77777777" w:rsidR="00F2790E" w:rsidRPr="0064637F" w:rsidRDefault="00F2790E" w:rsidP="00467E8A">
            <w:pPr>
              <w:rPr>
                <w:rStyle w:val="SAPEmphasis"/>
              </w:rPr>
            </w:pPr>
          </w:p>
        </w:tc>
        <w:tc>
          <w:tcPr>
            <w:tcW w:w="2880" w:type="dxa"/>
            <w:vMerge w:val="restart"/>
            <w:shd w:val="clear" w:color="auto" w:fill="auto"/>
          </w:tcPr>
          <w:p w14:paraId="09287F1D" w14:textId="77777777" w:rsidR="00F2790E" w:rsidRPr="009F4CD2" w:rsidRDefault="00F2790E" w:rsidP="00467E8A">
            <w:r w:rsidRPr="00187B9E">
              <w:t xml:space="preserve">In the </w:t>
            </w:r>
            <w:r>
              <w:rPr>
                <w:rStyle w:val="SAPScreenElement"/>
              </w:rPr>
              <w:t>Tranche A, B, C</w:t>
            </w:r>
            <w:r w:rsidRPr="00187B9E">
              <w:rPr>
                <w:rFonts w:cs="Arial"/>
                <w:bCs/>
              </w:rPr>
              <w:t xml:space="preserve"> </w:t>
            </w:r>
            <w:r>
              <w:t xml:space="preserve">parts </w:t>
            </w:r>
            <w:r w:rsidRPr="00187B9E">
              <w:rPr>
                <w:rFonts w:cs="Arial"/>
                <w:bCs/>
              </w:rPr>
              <w:t>of the form,</w:t>
            </w:r>
            <w:r>
              <w:rPr>
                <w:rFonts w:cs="Arial"/>
                <w:bCs/>
              </w:rPr>
              <w:t xml:space="preserve"> the following entries are visible:</w:t>
            </w:r>
          </w:p>
        </w:tc>
        <w:tc>
          <w:tcPr>
            <w:tcW w:w="4590" w:type="dxa"/>
            <w:shd w:val="clear" w:color="auto" w:fill="auto"/>
          </w:tcPr>
          <w:p w14:paraId="71A12BA3" w14:textId="77777777" w:rsidR="00F2790E" w:rsidRPr="009F4CD2" w:rsidRDefault="00F2790E" w:rsidP="00467E8A">
            <w:r>
              <w:rPr>
                <w:rStyle w:val="SAPScreenElement"/>
              </w:rPr>
              <w:t>Employee rate</w:t>
            </w:r>
            <w:r w:rsidRPr="001A343C">
              <w:t>:</w:t>
            </w:r>
            <w:r w:rsidRPr="009F4CD2">
              <w:t xml:space="preserve"> </w:t>
            </w:r>
            <w:r>
              <w:t>automatically filled by the system based on the previous selected value</w:t>
            </w:r>
          </w:p>
        </w:tc>
        <w:tc>
          <w:tcPr>
            <w:tcW w:w="3060" w:type="dxa"/>
            <w:vMerge w:val="restart"/>
            <w:shd w:val="clear" w:color="auto" w:fill="auto"/>
          </w:tcPr>
          <w:p w14:paraId="4F13FD95" w14:textId="77777777" w:rsidR="00F2790E" w:rsidRPr="009F4CD2" w:rsidRDefault="00F2790E" w:rsidP="00467E8A">
            <w:pPr>
              <w:rPr>
                <w:rFonts w:cs="Arial"/>
                <w:bCs/>
              </w:rPr>
            </w:pPr>
          </w:p>
        </w:tc>
        <w:tc>
          <w:tcPr>
            <w:tcW w:w="1264" w:type="dxa"/>
          </w:tcPr>
          <w:p w14:paraId="4CF41039" w14:textId="77777777" w:rsidR="00F2790E" w:rsidRPr="009F4CD2" w:rsidRDefault="00F2790E" w:rsidP="00467E8A">
            <w:pPr>
              <w:rPr>
                <w:rFonts w:cs="Arial"/>
                <w:bCs/>
              </w:rPr>
            </w:pPr>
          </w:p>
        </w:tc>
      </w:tr>
      <w:tr w:rsidR="00F2790E" w:rsidRPr="009F4CD2" w14:paraId="2C13468E" w14:textId="77777777" w:rsidTr="00467E8A">
        <w:trPr>
          <w:trHeight w:val="576"/>
        </w:trPr>
        <w:tc>
          <w:tcPr>
            <w:tcW w:w="900" w:type="dxa"/>
            <w:vMerge/>
            <w:shd w:val="clear" w:color="auto" w:fill="auto"/>
          </w:tcPr>
          <w:p w14:paraId="2CB6736F" w14:textId="77777777" w:rsidR="00F2790E" w:rsidRDefault="00F2790E" w:rsidP="00467E8A"/>
        </w:tc>
        <w:tc>
          <w:tcPr>
            <w:tcW w:w="1592" w:type="dxa"/>
            <w:vMerge/>
            <w:shd w:val="clear" w:color="auto" w:fill="auto"/>
          </w:tcPr>
          <w:p w14:paraId="6E773C31" w14:textId="77777777" w:rsidR="00F2790E" w:rsidRPr="0064637F" w:rsidRDefault="00F2790E" w:rsidP="00467E8A">
            <w:pPr>
              <w:rPr>
                <w:rStyle w:val="SAPEmphasis"/>
              </w:rPr>
            </w:pPr>
          </w:p>
        </w:tc>
        <w:tc>
          <w:tcPr>
            <w:tcW w:w="2880" w:type="dxa"/>
            <w:vMerge/>
            <w:shd w:val="clear" w:color="auto" w:fill="auto"/>
          </w:tcPr>
          <w:p w14:paraId="6F4D1FF4" w14:textId="77777777" w:rsidR="00F2790E" w:rsidRPr="009F4CD2" w:rsidRDefault="00F2790E" w:rsidP="00467E8A"/>
        </w:tc>
        <w:tc>
          <w:tcPr>
            <w:tcW w:w="4590" w:type="dxa"/>
            <w:shd w:val="clear" w:color="auto" w:fill="auto"/>
          </w:tcPr>
          <w:p w14:paraId="7CCFD317" w14:textId="77777777" w:rsidR="00F2790E" w:rsidRPr="009F4CD2" w:rsidRDefault="00F2790E" w:rsidP="00467E8A">
            <w:r>
              <w:rPr>
                <w:rStyle w:val="SAPScreenElement"/>
              </w:rPr>
              <w:t>Wage type</w:t>
            </w:r>
            <w:r w:rsidRPr="001A343C">
              <w:t>:</w:t>
            </w:r>
            <w:r w:rsidRPr="009F4CD2">
              <w:t xml:space="preserve"> </w:t>
            </w:r>
            <w:r>
              <w:t>automatically filled by the system based on the previous selected value</w:t>
            </w:r>
          </w:p>
        </w:tc>
        <w:tc>
          <w:tcPr>
            <w:tcW w:w="3060" w:type="dxa"/>
            <w:vMerge/>
            <w:shd w:val="clear" w:color="auto" w:fill="auto"/>
          </w:tcPr>
          <w:p w14:paraId="4BE21882" w14:textId="77777777" w:rsidR="00F2790E" w:rsidRPr="009F4CD2" w:rsidRDefault="00F2790E" w:rsidP="00467E8A">
            <w:pPr>
              <w:rPr>
                <w:rFonts w:cs="Arial"/>
                <w:bCs/>
              </w:rPr>
            </w:pPr>
          </w:p>
        </w:tc>
        <w:tc>
          <w:tcPr>
            <w:tcW w:w="1264" w:type="dxa"/>
          </w:tcPr>
          <w:p w14:paraId="3BD31682" w14:textId="77777777" w:rsidR="00F2790E" w:rsidRPr="009F4CD2" w:rsidRDefault="00F2790E" w:rsidP="00467E8A">
            <w:pPr>
              <w:rPr>
                <w:rFonts w:cs="Arial"/>
                <w:bCs/>
              </w:rPr>
            </w:pPr>
          </w:p>
        </w:tc>
      </w:tr>
      <w:tr w:rsidR="00F2790E" w:rsidRPr="009F4CD2" w14:paraId="45B01D61" w14:textId="77777777" w:rsidTr="00467E8A">
        <w:trPr>
          <w:trHeight w:val="576"/>
        </w:trPr>
        <w:tc>
          <w:tcPr>
            <w:tcW w:w="900" w:type="dxa"/>
            <w:vMerge/>
            <w:shd w:val="clear" w:color="auto" w:fill="auto"/>
          </w:tcPr>
          <w:p w14:paraId="7A867A71" w14:textId="77777777" w:rsidR="00F2790E" w:rsidRDefault="00F2790E" w:rsidP="00467E8A"/>
        </w:tc>
        <w:tc>
          <w:tcPr>
            <w:tcW w:w="1592" w:type="dxa"/>
            <w:vMerge/>
            <w:shd w:val="clear" w:color="auto" w:fill="auto"/>
          </w:tcPr>
          <w:p w14:paraId="14143E7C" w14:textId="77777777" w:rsidR="00F2790E" w:rsidRPr="0064637F" w:rsidRDefault="00F2790E" w:rsidP="00467E8A">
            <w:pPr>
              <w:rPr>
                <w:rStyle w:val="SAPEmphasis"/>
              </w:rPr>
            </w:pPr>
          </w:p>
        </w:tc>
        <w:tc>
          <w:tcPr>
            <w:tcW w:w="2880" w:type="dxa"/>
            <w:vMerge/>
            <w:shd w:val="clear" w:color="auto" w:fill="auto"/>
          </w:tcPr>
          <w:p w14:paraId="67ADD138" w14:textId="77777777" w:rsidR="00F2790E" w:rsidRPr="009F4CD2" w:rsidRDefault="00F2790E" w:rsidP="00467E8A"/>
        </w:tc>
        <w:tc>
          <w:tcPr>
            <w:tcW w:w="4590" w:type="dxa"/>
            <w:shd w:val="clear" w:color="auto" w:fill="auto"/>
          </w:tcPr>
          <w:p w14:paraId="124037B3" w14:textId="77777777" w:rsidR="00F2790E" w:rsidRPr="009F4CD2" w:rsidRDefault="00F2790E" w:rsidP="00467E8A">
            <w:r>
              <w:rPr>
                <w:rStyle w:val="SAPScreenElement"/>
              </w:rPr>
              <w:t>Employer rate</w:t>
            </w:r>
            <w:r w:rsidRPr="001A343C">
              <w:t>:</w:t>
            </w:r>
            <w:r w:rsidRPr="009F4CD2">
              <w:t xml:space="preserve"> </w:t>
            </w:r>
            <w:r>
              <w:t>automatically filled by the system based on the previous selected value</w:t>
            </w:r>
          </w:p>
        </w:tc>
        <w:tc>
          <w:tcPr>
            <w:tcW w:w="3060" w:type="dxa"/>
            <w:vMerge/>
            <w:shd w:val="clear" w:color="auto" w:fill="auto"/>
          </w:tcPr>
          <w:p w14:paraId="44A58626" w14:textId="77777777" w:rsidR="00F2790E" w:rsidRPr="009F4CD2" w:rsidRDefault="00F2790E" w:rsidP="00467E8A">
            <w:pPr>
              <w:rPr>
                <w:rFonts w:cs="Arial"/>
                <w:bCs/>
              </w:rPr>
            </w:pPr>
          </w:p>
        </w:tc>
        <w:tc>
          <w:tcPr>
            <w:tcW w:w="1264" w:type="dxa"/>
          </w:tcPr>
          <w:p w14:paraId="1D183B85" w14:textId="77777777" w:rsidR="00F2790E" w:rsidRPr="009F4CD2" w:rsidRDefault="00F2790E" w:rsidP="00467E8A">
            <w:pPr>
              <w:rPr>
                <w:rFonts w:cs="Arial"/>
                <w:bCs/>
              </w:rPr>
            </w:pPr>
          </w:p>
        </w:tc>
      </w:tr>
      <w:tr w:rsidR="00F2790E" w:rsidRPr="009F4CD2" w14:paraId="1159AE25" w14:textId="77777777" w:rsidTr="00467E8A">
        <w:trPr>
          <w:trHeight w:val="576"/>
        </w:trPr>
        <w:tc>
          <w:tcPr>
            <w:tcW w:w="900" w:type="dxa"/>
            <w:vMerge/>
            <w:shd w:val="clear" w:color="auto" w:fill="auto"/>
          </w:tcPr>
          <w:p w14:paraId="1063F7B2" w14:textId="77777777" w:rsidR="00F2790E" w:rsidRDefault="00F2790E" w:rsidP="00467E8A"/>
        </w:tc>
        <w:tc>
          <w:tcPr>
            <w:tcW w:w="1592" w:type="dxa"/>
            <w:vMerge/>
            <w:shd w:val="clear" w:color="auto" w:fill="auto"/>
          </w:tcPr>
          <w:p w14:paraId="662218E4" w14:textId="77777777" w:rsidR="00F2790E" w:rsidRPr="0064637F" w:rsidRDefault="00F2790E" w:rsidP="00467E8A">
            <w:pPr>
              <w:rPr>
                <w:rStyle w:val="SAPEmphasis"/>
              </w:rPr>
            </w:pPr>
          </w:p>
        </w:tc>
        <w:tc>
          <w:tcPr>
            <w:tcW w:w="2880" w:type="dxa"/>
            <w:vMerge/>
            <w:shd w:val="clear" w:color="auto" w:fill="auto"/>
          </w:tcPr>
          <w:p w14:paraId="4521C9A1" w14:textId="77777777" w:rsidR="00F2790E" w:rsidRPr="009F4CD2" w:rsidRDefault="00F2790E" w:rsidP="00467E8A"/>
        </w:tc>
        <w:tc>
          <w:tcPr>
            <w:tcW w:w="4590" w:type="dxa"/>
            <w:shd w:val="clear" w:color="auto" w:fill="auto"/>
          </w:tcPr>
          <w:p w14:paraId="3C41076C" w14:textId="77777777" w:rsidR="00F2790E" w:rsidRPr="009F4CD2" w:rsidRDefault="00F2790E" w:rsidP="00467E8A">
            <w:r>
              <w:rPr>
                <w:rStyle w:val="SAPScreenElement"/>
              </w:rPr>
              <w:t>Wage type to</w:t>
            </w:r>
            <w:r w:rsidRPr="001A343C">
              <w:t>:</w:t>
            </w:r>
            <w:r w:rsidRPr="009F4CD2">
              <w:t xml:space="preserve"> </w:t>
            </w:r>
            <w:r>
              <w:t>automatically filled by the system based on the previous selected value</w:t>
            </w:r>
          </w:p>
        </w:tc>
        <w:tc>
          <w:tcPr>
            <w:tcW w:w="3060" w:type="dxa"/>
            <w:vMerge/>
            <w:shd w:val="clear" w:color="auto" w:fill="auto"/>
          </w:tcPr>
          <w:p w14:paraId="25C67D39" w14:textId="77777777" w:rsidR="00F2790E" w:rsidRPr="009F4CD2" w:rsidRDefault="00F2790E" w:rsidP="00467E8A">
            <w:pPr>
              <w:rPr>
                <w:rFonts w:cs="Arial"/>
                <w:bCs/>
              </w:rPr>
            </w:pPr>
          </w:p>
        </w:tc>
        <w:tc>
          <w:tcPr>
            <w:tcW w:w="1264" w:type="dxa"/>
          </w:tcPr>
          <w:p w14:paraId="4ABEB605" w14:textId="77777777" w:rsidR="00F2790E" w:rsidRPr="009F4CD2" w:rsidRDefault="00F2790E" w:rsidP="00467E8A">
            <w:pPr>
              <w:rPr>
                <w:rFonts w:cs="Arial"/>
                <w:bCs/>
              </w:rPr>
            </w:pPr>
          </w:p>
        </w:tc>
      </w:tr>
      <w:tr w:rsidR="00F2790E" w:rsidRPr="009F4CD2" w14:paraId="75324CF3" w14:textId="77777777" w:rsidTr="00467E8A">
        <w:trPr>
          <w:trHeight w:val="576"/>
        </w:trPr>
        <w:tc>
          <w:tcPr>
            <w:tcW w:w="900" w:type="dxa"/>
            <w:vMerge/>
            <w:shd w:val="clear" w:color="auto" w:fill="auto"/>
          </w:tcPr>
          <w:p w14:paraId="387A6A21" w14:textId="77777777" w:rsidR="00F2790E" w:rsidRDefault="00F2790E" w:rsidP="00467E8A"/>
        </w:tc>
        <w:tc>
          <w:tcPr>
            <w:tcW w:w="1592" w:type="dxa"/>
            <w:vMerge/>
            <w:shd w:val="clear" w:color="auto" w:fill="auto"/>
          </w:tcPr>
          <w:p w14:paraId="4B463FAA" w14:textId="77777777" w:rsidR="00F2790E" w:rsidRPr="0064637F" w:rsidRDefault="00F2790E" w:rsidP="00467E8A">
            <w:pPr>
              <w:rPr>
                <w:rStyle w:val="SAPEmphasis"/>
              </w:rPr>
            </w:pPr>
          </w:p>
        </w:tc>
        <w:tc>
          <w:tcPr>
            <w:tcW w:w="2880" w:type="dxa"/>
            <w:vMerge/>
            <w:shd w:val="clear" w:color="auto" w:fill="auto"/>
          </w:tcPr>
          <w:p w14:paraId="61054821" w14:textId="77777777" w:rsidR="00F2790E" w:rsidRPr="009F4CD2" w:rsidRDefault="00F2790E" w:rsidP="00467E8A"/>
        </w:tc>
        <w:tc>
          <w:tcPr>
            <w:tcW w:w="4590" w:type="dxa"/>
            <w:shd w:val="clear" w:color="auto" w:fill="auto"/>
          </w:tcPr>
          <w:p w14:paraId="22ACFEFE" w14:textId="77777777" w:rsidR="00F2790E" w:rsidRPr="009F4CD2" w:rsidRDefault="00F2790E" w:rsidP="00467E8A">
            <w:r>
              <w:rPr>
                <w:rStyle w:val="SAPScreenElement"/>
              </w:rPr>
              <w:t>Contribution</w:t>
            </w:r>
            <w:r w:rsidRPr="001A343C">
              <w:t>:</w:t>
            </w:r>
            <w:r w:rsidRPr="009F4CD2">
              <w:t xml:space="preserve"> </w:t>
            </w:r>
            <w:r>
              <w:t>automatically filled by the system based on the previous selected value</w:t>
            </w:r>
          </w:p>
        </w:tc>
        <w:tc>
          <w:tcPr>
            <w:tcW w:w="3060" w:type="dxa"/>
            <w:vMerge/>
            <w:shd w:val="clear" w:color="auto" w:fill="auto"/>
          </w:tcPr>
          <w:p w14:paraId="61BF2A6B" w14:textId="77777777" w:rsidR="00F2790E" w:rsidRPr="009F4CD2" w:rsidRDefault="00F2790E" w:rsidP="00467E8A">
            <w:pPr>
              <w:rPr>
                <w:rFonts w:cs="Arial"/>
                <w:bCs/>
              </w:rPr>
            </w:pPr>
          </w:p>
        </w:tc>
        <w:tc>
          <w:tcPr>
            <w:tcW w:w="1264" w:type="dxa"/>
          </w:tcPr>
          <w:p w14:paraId="7DCB2408" w14:textId="77777777" w:rsidR="00F2790E" w:rsidRPr="009F4CD2" w:rsidRDefault="00F2790E" w:rsidP="00467E8A">
            <w:pPr>
              <w:rPr>
                <w:rFonts w:cs="Arial"/>
                <w:bCs/>
              </w:rPr>
            </w:pPr>
          </w:p>
        </w:tc>
      </w:tr>
      <w:tr w:rsidR="00F2790E" w:rsidRPr="009F4CD2" w14:paraId="274359C4" w14:textId="77777777" w:rsidTr="00467E8A">
        <w:trPr>
          <w:trHeight w:val="576"/>
        </w:trPr>
        <w:tc>
          <w:tcPr>
            <w:tcW w:w="900" w:type="dxa"/>
            <w:vMerge/>
            <w:shd w:val="clear" w:color="auto" w:fill="auto"/>
          </w:tcPr>
          <w:p w14:paraId="25BF04D5" w14:textId="77777777" w:rsidR="00F2790E" w:rsidRDefault="00F2790E" w:rsidP="00467E8A"/>
        </w:tc>
        <w:tc>
          <w:tcPr>
            <w:tcW w:w="1592" w:type="dxa"/>
            <w:vMerge/>
            <w:shd w:val="clear" w:color="auto" w:fill="auto"/>
          </w:tcPr>
          <w:p w14:paraId="2C293147" w14:textId="77777777" w:rsidR="00F2790E" w:rsidRPr="0064637F" w:rsidRDefault="00F2790E" w:rsidP="00467E8A">
            <w:pPr>
              <w:rPr>
                <w:rStyle w:val="SAPEmphasis"/>
              </w:rPr>
            </w:pPr>
          </w:p>
        </w:tc>
        <w:tc>
          <w:tcPr>
            <w:tcW w:w="2880" w:type="dxa"/>
            <w:vMerge w:val="restart"/>
            <w:shd w:val="clear" w:color="auto" w:fill="auto"/>
          </w:tcPr>
          <w:p w14:paraId="435438B9" w14:textId="77777777" w:rsidR="00F2790E" w:rsidRPr="009F4CD2" w:rsidRDefault="00F2790E" w:rsidP="00467E8A">
            <w:r w:rsidRPr="00187B9E">
              <w:t xml:space="preserve">In the </w:t>
            </w:r>
            <w:r>
              <w:rPr>
                <w:rStyle w:val="SAPScreenElement"/>
              </w:rPr>
              <w:t>Flat-rate contribution</w:t>
            </w:r>
            <w:r w:rsidRPr="00187B9E">
              <w:rPr>
                <w:rFonts w:cs="Arial"/>
                <w:bCs/>
              </w:rPr>
              <w:t xml:space="preserve"> </w:t>
            </w:r>
            <w:r>
              <w:t xml:space="preserve">parts </w:t>
            </w:r>
            <w:r w:rsidRPr="00187B9E">
              <w:rPr>
                <w:rFonts w:cs="Arial"/>
                <w:bCs/>
              </w:rPr>
              <w:t>of the form,</w:t>
            </w:r>
            <w:r>
              <w:rPr>
                <w:rFonts w:cs="Arial"/>
                <w:bCs/>
              </w:rPr>
              <w:t xml:space="preserve"> the following entries are visible:</w:t>
            </w:r>
          </w:p>
        </w:tc>
        <w:tc>
          <w:tcPr>
            <w:tcW w:w="4590" w:type="dxa"/>
            <w:shd w:val="clear" w:color="auto" w:fill="auto"/>
          </w:tcPr>
          <w:p w14:paraId="1110F96F" w14:textId="77777777" w:rsidR="00F2790E" w:rsidRPr="009F4CD2" w:rsidRDefault="00F2790E" w:rsidP="00467E8A">
            <w:r>
              <w:rPr>
                <w:rStyle w:val="SAPScreenElement"/>
              </w:rPr>
              <w:t>Fixed amt-EE wage</w:t>
            </w:r>
            <w:r w:rsidRPr="001A343C">
              <w:t>:</w:t>
            </w:r>
            <w:r w:rsidRPr="009F4CD2">
              <w:t xml:space="preserve"> </w:t>
            </w:r>
            <w:r>
              <w:t>automatically filled by the system based on the previous selected value</w:t>
            </w:r>
          </w:p>
        </w:tc>
        <w:tc>
          <w:tcPr>
            <w:tcW w:w="3060" w:type="dxa"/>
            <w:vMerge w:val="restart"/>
            <w:shd w:val="clear" w:color="auto" w:fill="auto"/>
          </w:tcPr>
          <w:p w14:paraId="533DE433" w14:textId="77777777" w:rsidR="00F2790E" w:rsidRPr="009F4CD2" w:rsidRDefault="00F2790E" w:rsidP="00467E8A">
            <w:pPr>
              <w:rPr>
                <w:rFonts w:cs="Arial"/>
                <w:bCs/>
              </w:rPr>
            </w:pPr>
          </w:p>
        </w:tc>
        <w:tc>
          <w:tcPr>
            <w:tcW w:w="1264" w:type="dxa"/>
          </w:tcPr>
          <w:p w14:paraId="0868604F" w14:textId="77777777" w:rsidR="00F2790E" w:rsidRPr="009F4CD2" w:rsidRDefault="00F2790E" w:rsidP="00467E8A">
            <w:pPr>
              <w:rPr>
                <w:rFonts w:cs="Arial"/>
                <w:bCs/>
              </w:rPr>
            </w:pPr>
          </w:p>
        </w:tc>
      </w:tr>
      <w:tr w:rsidR="00F2790E" w:rsidRPr="009F4CD2" w14:paraId="7552D7EF" w14:textId="77777777" w:rsidTr="00467E8A">
        <w:trPr>
          <w:trHeight w:val="576"/>
        </w:trPr>
        <w:tc>
          <w:tcPr>
            <w:tcW w:w="900" w:type="dxa"/>
            <w:vMerge/>
            <w:shd w:val="clear" w:color="auto" w:fill="auto"/>
          </w:tcPr>
          <w:p w14:paraId="5DD78E57" w14:textId="77777777" w:rsidR="00F2790E" w:rsidRDefault="00F2790E" w:rsidP="00467E8A"/>
        </w:tc>
        <w:tc>
          <w:tcPr>
            <w:tcW w:w="1592" w:type="dxa"/>
            <w:vMerge/>
            <w:shd w:val="clear" w:color="auto" w:fill="auto"/>
          </w:tcPr>
          <w:p w14:paraId="317C8D27" w14:textId="77777777" w:rsidR="00F2790E" w:rsidRPr="0064637F" w:rsidRDefault="00F2790E" w:rsidP="00467E8A">
            <w:pPr>
              <w:rPr>
                <w:rStyle w:val="SAPEmphasis"/>
              </w:rPr>
            </w:pPr>
          </w:p>
        </w:tc>
        <w:tc>
          <w:tcPr>
            <w:tcW w:w="2880" w:type="dxa"/>
            <w:vMerge/>
            <w:shd w:val="clear" w:color="auto" w:fill="auto"/>
          </w:tcPr>
          <w:p w14:paraId="123FDA14" w14:textId="77777777" w:rsidR="00F2790E" w:rsidRPr="009F4CD2" w:rsidRDefault="00F2790E" w:rsidP="00467E8A"/>
        </w:tc>
        <w:tc>
          <w:tcPr>
            <w:tcW w:w="4590" w:type="dxa"/>
            <w:shd w:val="clear" w:color="auto" w:fill="auto"/>
          </w:tcPr>
          <w:p w14:paraId="369DDAA0" w14:textId="77777777" w:rsidR="00F2790E" w:rsidRPr="009F4CD2" w:rsidRDefault="00F2790E" w:rsidP="00467E8A">
            <w:r>
              <w:rPr>
                <w:rStyle w:val="SAPScreenElement"/>
              </w:rPr>
              <w:t>Wage type</w:t>
            </w:r>
            <w:r w:rsidRPr="001A343C">
              <w:t>:</w:t>
            </w:r>
            <w:r w:rsidRPr="009F4CD2">
              <w:t xml:space="preserve"> </w:t>
            </w:r>
            <w:r>
              <w:t>automatically filled by the system based on the previous selected value</w:t>
            </w:r>
          </w:p>
        </w:tc>
        <w:tc>
          <w:tcPr>
            <w:tcW w:w="3060" w:type="dxa"/>
            <w:vMerge/>
            <w:shd w:val="clear" w:color="auto" w:fill="auto"/>
          </w:tcPr>
          <w:p w14:paraId="60D91027" w14:textId="77777777" w:rsidR="00F2790E" w:rsidRPr="009F4CD2" w:rsidRDefault="00F2790E" w:rsidP="00467E8A">
            <w:pPr>
              <w:rPr>
                <w:rFonts w:cs="Arial"/>
                <w:bCs/>
              </w:rPr>
            </w:pPr>
          </w:p>
        </w:tc>
        <w:tc>
          <w:tcPr>
            <w:tcW w:w="1264" w:type="dxa"/>
          </w:tcPr>
          <w:p w14:paraId="024D94D1" w14:textId="77777777" w:rsidR="00F2790E" w:rsidRPr="009F4CD2" w:rsidRDefault="00F2790E" w:rsidP="00467E8A">
            <w:pPr>
              <w:rPr>
                <w:rFonts w:cs="Arial"/>
                <w:bCs/>
              </w:rPr>
            </w:pPr>
          </w:p>
        </w:tc>
      </w:tr>
      <w:tr w:rsidR="00F2790E" w:rsidRPr="009F4CD2" w14:paraId="354B061F" w14:textId="77777777" w:rsidTr="00467E8A">
        <w:trPr>
          <w:trHeight w:val="576"/>
        </w:trPr>
        <w:tc>
          <w:tcPr>
            <w:tcW w:w="900" w:type="dxa"/>
            <w:vMerge/>
            <w:shd w:val="clear" w:color="auto" w:fill="auto"/>
          </w:tcPr>
          <w:p w14:paraId="0632ED02" w14:textId="77777777" w:rsidR="00F2790E" w:rsidRDefault="00F2790E" w:rsidP="00467E8A"/>
        </w:tc>
        <w:tc>
          <w:tcPr>
            <w:tcW w:w="1592" w:type="dxa"/>
            <w:vMerge/>
            <w:shd w:val="clear" w:color="auto" w:fill="auto"/>
          </w:tcPr>
          <w:p w14:paraId="6ABB0F9C" w14:textId="77777777" w:rsidR="00F2790E" w:rsidRPr="0064637F" w:rsidRDefault="00F2790E" w:rsidP="00467E8A">
            <w:pPr>
              <w:rPr>
                <w:rStyle w:val="SAPEmphasis"/>
              </w:rPr>
            </w:pPr>
          </w:p>
        </w:tc>
        <w:tc>
          <w:tcPr>
            <w:tcW w:w="2880" w:type="dxa"/>
            <w:vMerge/>
            <w:shd w:val="clear" w:color="auto" w:fill="auto"/>
          </w:tcPr>
          <w:p w14:paraId="2552C21E" w14:textId="77777777" w:rsidR="00F2790E" w:rsidRPr="009F4CD2" w:rsidRDefault="00F2790E" w:rsidP="00467E8A"/>
        </w:tc>
        <w:tc>
          <w:tcPr>
            <w:tcW w:w="4590" w:type="dxa"/>
            <w:shd w:val="clear" w:color="auto" w:fill="auto"/>
          </w:tcPr>
          <w:p w14:paraId="72EDC8B2" w14:textId="77777777" w:rsidR="00F2790E" w:rsidRPr="009F4CD2" w:rsidRDefault="00F2790E" w:rsidP="00467E8A">
            <w:r>
              <w:rPr>
                <w:rStyle w:val="SAPScreenElement"/>
              </w:rPr>
              <w:t>Fixed amt-ER contr</w:t>
            </w:r>
            <w:r w:rsidRPr="001A343C">
              <w:t>:</w:t>
            </w:r>
            <w:r w:rsidRPr="009F4CD2">
              <w:t xml:space="preserve"> </w:t>
            </w:r>
            <w:r>
              <w:t>automatically filled by the system based on the previous selected value</w:t>
            </w:r>
          </w:p>
        </w:tc>
        <w:tc>
          <w:tcPr>
            <w:tcW w:w="3060" w:type="dxa"/>
            <w:vMerge/>
            <w:shd w:val="clear" w:color="auto" w:fill="auto"/>
          </w:tcPr>
          <w:p w14:paraId="27393FAA" w14:textId="77777777" w:rsidR="00F2790E" w:rsidRPr="009F4CD2" w:rsidRDefault="00F2790E" w:rsidP="00467E8A">
            <w:pPr>
              <w:rPr>
                <w:rFonts w:cs="Arial"/>
                <w:bCs/>
              </w:rPr>
            </w:pPr>
          </w:p>
        </w:tc>
        <w:tc>
          <w:tcPr>
            <w:tcW w:w="1264" w:type="dxa"/>
          </w:tcPr>
          <w:p w14:paraId="5A4C1EEB" w14:textId="77777777" w:rsidR="00F2790E" w:rsidRPr="009F4CD2" w:rsidRDefault="00F2790E" w:rsidP="00467E8A">
            <w:pPr>
              <w:rPr>
                <w:rFonts w:cs="Arial"/>
                <w:bCs/>
              </w:rPr>
            </w:pPr>
          </w:p>
        </w:tc>
      </w:tr>
      <w:tr w:rsidR="00F2790E" w:rsidRPr="009F4CD2" w14:paraId="758F8A88" w14:textId="77777777" w:rsidTr="00467E8A">
        <w:trPr>
          <w:trHeight w:val="576"/>
        </w:trPr>
        <w:tc>
          <w:tcPr>
            <w:tcW w:w="900" w:type="dxa"/>
            <w:vMerge/>
            <w:shd w:val="clear" w:color="auto" w:fill="auto"/>
          </w:tcPr>
          <w:p w14:paraId="1A36AA8E" w14:textId="77777777" w:rsidR="00F2790E" w:rsidRDefault="00F2790E" w:rsidP="00467E8A"/>
        </w:tc>
        <w:tc>
          <w:tcPr>
            <w:tcW w:w="1592" w:type="dxa"/>
            <w:vMerge/>
            <w:shd w:val="clear" w:color="auto" w:fill="auto"/>
          </w:tcPr>
          <w:p w14:paraId="3E39D484" w14:textId="77777777" w:rsidR="00F2790E" w:rsidRPr="0064637F" w:rsidRDefault="00F2790E" w:rsidP="00467E8A">
            <w:pPr>
              <w:rPr>
                <w:rStyle w:val="SAPEmphasis"/>
              </w:rPr>
            </w:pPr>
          </w:p>
        </w:tc>
        <w:tc>
          <w:tcPr>
            <w:tcW w:w="2880" w:type="dxa"/>
            <w:vMerge/>
            <w:shd w:val="clear" w:color="auto" w:fill="auto"/>
          </w:tcPr>
          <w:p w14:paraId="4B9A9801" w14:textId="77777777" w:rsidR="00F2790E" w:rsidRPr="009F4CD2" w:rsidRDefault="00F2790E" w:rsidP="00467E8A"/>
        </w:tc>
        <w:tc>
          <w:tcPr>
            <w:tcW w:w="4590" w:type="dxa"/>
            <w:shd w:val="clear" w:color="auto" w:fill="auto"/>
          </w:tcPr>
          <w:p w14:paraId="04C64638" w14:textId="77777777" w:rsidR="00F2790E" w:rsidRPr="009F4CD2" w:rsidRDefault="00F2790E" w:rsidP="00467E8A">
            <w:r>
              <w:rPr>
                <w:rStyle w:val="SAPScreenElement"/>
              </w:rPr>
              <w:t>Currency</w:t>
            </w:r>
            <w:r w:rsidRPr="001A343C">
              <w:t>:</w:t>
            </w:r>
            <w:r w:rsidRPr="009F4CD2">
              <w:t xml:space="preserve"> </w:t>
            </w:r>
            <w:r>
              <w:t>automatically filled by the system based on the previous selected value</w:t>
            </w:r>
          </w:p>
        </w:tc>
        <w:tc>
          <w:tcPr>
            <w:tcW w:w="3060" w:type="dxa"/>
            <w:vMerge/>
            <w:shd w:val="clear" w:color="auto" w:fill="auto"/>
          </w:tcPr>
          <w:p w14:paraId="45807C61" w14:textId="77777777" w:rsidR="00F2790E" w:rsidRPr="009F4CD2" w:rsidRDefault="00F2790E" w:rsidP="00467E8A">
            <w:pPr>
              <w:rPr>
                <w:rFonts w:cs="Arial"/>
                <w:bCs/>
              </w:rPr>
            </w:pPr>
          </w:p>
        </w:tc>
        <w:tc>
          <w:tcPr>
            <w:tcW w:w="1264" w:type="dxa"/>
          </w:tcPr>
          <w:p w14:paraId="6D306B41" w14:textId="77777777" w:rsidR="00F2790E" w:rsidRPr="009F4CD2" w:rsidRDefault="00F2790E" w:rsidP="00467E8A">
            <w:pPr>
              <w:rPr>
                <w:rFonts w:cs="Arial"/>
                <w:bCs/>
              </w:rPr>
            </w:pPr>
          </w:p>
        </w:tc>
      </w:tr>
      <w:tr w:rsidR="00F2790E" w:rsidRPr="009F4CD2" w14:paraId="6A26BB5F" w14:textId="77777777" w:rsidTr="00467E8A">
        <w:trPr>
          <w:trHeight w:val="576"/>
        </w:trPr>
        <w:tc>
          <w:tcPr>
            <w:tcW w:w="900" w:type="dxa"/>
            <w:vMerge/>
            <w:shd w:val="clear" w:color="auto" w:fill="auto"/>
          </w:tcPr>
          <w:p w14:paraId="1EC26F3B" w14:textId="77777777" w:rsidR="00F2790E" w:rsidRDefault="00F2790E" w:rsidP="00467E8A"/>
        </w:tc>
        <w:tc>
          <w:tcPr>
            <w:tcW w:w="1592" w:type="dxa"/>
            <w:vMerge/>
            <w:shd w:val="clear" w:color="auto" w:fill="auto"/>
          </w:tcPr>
          <w:p w14:paraId="2431EC99" w14:textId="77777777" w:rsidR="00F2790E" w:rsidRPr="0064637F" w:rsidRDefault="00F2790E" w:rsidP="00467E8A">
            <w:pPr>
              <w:rPr>
                <w:rStyle w:val="SAPEmphasis"/>
              </w:rPr>
            </w:pPr>
          </w:p>
        </w:tc>
        <w:tc>
          <w:tcPr>
            <w:tcW w:w="2880" w:type="dxa"/>
            <w:shd w:val="clear" w:color="auto" w:fill="auto"/>
          </w:tcPr>
          <w:p w14:paraId="2A4E6BF8" w14:textId="77777777" w:rsidR="00F2790E" w:rsidRPr="009F4CD2" w:rsidRDefault="00F2790E" w:rsidP="00467E8A">
            <w:r>
              <w:t xml:space="preserve">Select the </w:t>
            </w:r>
            <w:r>
              <w:rPr>
                <w:rStyle w:val="SAPScreenElement"/>
              </w:rPr>
              <w:t>Assessment basis</w:t>
            </w:r>
            <w:r>
              <w:t xml:space="preserve"> tab</w:t>
            </w:r>
            <w:r w:rsidRPr="00187B9E">
              <w:rPr>
                <w:rFonts w:cs="Arial"/>
                <w:bCs/>
              </w:rPr>
              <w:t>,</w:t>
            </w:r>
            <w:r>
              <w:rPr>
                <w:rFonts w:cs="Arial"/>
                <w:bCs/>
              </w:rPr>
              <w:t xml:space="preserve"> the following entries are visible:</w:t>
            </w:r>
          </w:p>
        </w:tc>
        <w:tc>
          <w:tcPr>
            <w:tcW w:w="4590" w:type="dxa"/>
            <w:shd w:val="clear" w:color="auto" w:fill="auto"/>
          </w:tcPr>
          <w:p w14:paraId="1D90E063" w14:textId="77777777" w:rsidR="00F2790E" w:rsidRPr="009F4CD2" w:rsidRDefault="00F2790E" w:rsidP="00467E8A">
            <w:r>
              <w:rPr>
                <w:rStyle w:val="SAPScreenElement"/>
              </w:rPr>
              <w:t>Contribution</w:t>
            </w:r>
            <w:r w:rsidRPr="001A343C">
              <w:t>:</w:t>
            </w:r>
            <w:r w:rsidRPr="009F4CD2">
              <w:t xml:space="preserve"> </w:t>
            </w:r>
            <w:r>
              <w:t>automatically filled by the system based on the previous selected value</w:t>
            </w:r>
          </w:p>
        </w:tc>
        <w:tc>
          <w:tcPr>
            <w:tcW w:w="3060" w:type="dxa"/>
            <w:shd w:val="clear" w:color="auto" w:fill="auto"/>
          </w:tcPr>
          <w:p w14:paraId="59FD00E4" w14:textId="77777777" w:rsidR="00F2790E" w:rsidRPr="009F4CD2" w:rsidRDefault="00F2790E" w:rsidP="00467E8A">
            <w:pPr>
              <w:rPr>
                <w:rFonts w:cs="Arial"/>
                <w:bCs/>
              </w:rPr>
            </w:pPr>
          </w:p>
        </w:tc>
        <w:tc>
          <w:tcPr>
            <w:tcW w:w="1264" w:type="dxa"/>
          </w:tcPr>
          <w:p w14:paraId="5A181D3E" w14:textId="77777777" w:rsidR="00F2790E" w:rsidRPr="009F4CD2" w:rsidRDefault="00F2790E" w:rsidP="00467E8A">
            <w:pPr>
              <w:rPr>
                <w:rFonts w:cs="Arial"/>
                <w:bCs/>
              </w:rPr>
            </w:pPr>
          </w:p>
        </w:tc>
      </w:tr>
      <w:tr w:rsidR="00F2790E" w:rsidRPr="009F4CD2" w14:paraId="69DBB9DB" w14:textId="77777777" w:rsidTr="00467E8A">
        <w:trPr>
          <w:trHeight w:val="576"/>
        </w:trPr>
        <w:tc>
          <w:tcPr>
            <w:tcW w:w="900" w:type="dxa"/>
            <w:vMerge/>
            <w:shd w:val="clear" w:color="auto" w:fill="auto"/>
          </w:tcPr>
          <w:p w14:paraId="6AEF2245" w14:textId="77777777" w:rsidR="00F2790E" w:rsidRDefault="00F2790E" w:rsidP="00467E8A"/>
        </w:tc>
        <w:tc>
          <w:tcPr>
            <w:tcW w:w="1592" w:type="dxa"/>
            <w:vMerge/>
            <w:shd w:val="clear" w:color="auto" w:fill="auto"/>
          </w:tcPr>
          <w:p w14:paraId="7302AD72" w14:textId="77777777" w:rsidR="00F2790E" w:rsidRPr="0064637F" w:rsidRDefault="00F2790E" w:rsidP="00467E8A">
            <w:pPr>
              <w:rPr>
                <w:rStyle w:val="SAPEmphasis"/>
              </w:rPr>
            </w:pPr>
          </w:p>
        </w:tc>
        <w:tc>
          <w:tcPr>
            <w:tcW w:w="2880" w:type="dxa"/>
            <w:vMerge w:val="restart"/>
            <w:shd w:val="clear" w:color="auto" w:fill="auto"/>
          </w:tcPr>
          <w:p w14:paraId="48C4DC55" w14:textId="77777777" w:rsidR="00F2790E" w:rsidRPr="00187B9E" w:rsidRDefault="00F2790E" w:rsidP="00467E8A">
            <w:r w:rsidRPr="00187B9E">
              <w:t xml:space="preserve">In the </w:t>
            </w:r>
            <w:r w:rsidRPr="00F31DFD">
              <w:rPr>
                <w:rStyle w:val="SAPScreenElement"/>
              </w:rPr>
              <w:t>Details of</w:t>
            </w:r>
            <w:r>
              <w:t xml:space="preserve"> c</w:t>
            </w:r>
            <w:r>
              <w:rPr>
                <w:rStyle w:val="SAPScreenElement"/>
              </w:rPr>
              <w:t>ontrib. assessment basis</w:t>
            </w:r>
            <w:r w:rsidRPr="00187B9E">
              <w:rPr>
                <w:rFonts w:cs="Arial"/>
                <w:bCs/>
              </w:rPr>
              <w:t xml:space="preserve"> </w:t>
            </w:r>
            <w:r>
              <w:t xml:space="preserve">part </w:t>
            </w:r>
            <w:r w:rsidRPr="00187B9E">
              <w:rPr>
                <w:rFonts w:cs="Arial"/>
                <w:bCs/>
              </w:rPr>
              <w:t>of the form,</w:t>
            </w:r>
            <w:r>
              <w:rPr>
                <w:rFonts w:cs="Arial"/>
                <w:bCs/>
              </w:rPr>
              <w:t xml:space="preserve"> the following entries are visible:</w:t>
            </w:r>
          </w:p>
        </w:tc>
        <w:tc>
          <w:tcPr>
            <w:tcW w:w="4590" w:type="dxa"/>
            <w:shd w:val="clear" w:color="auto" w:fill="auto"/>
          </w:tcPr>
          <w:p w14:paraId="434594B3" w14:textId="77777777" w:rsidR="00F2790E" w:rsidRDefault="00F2790E" w:rsidP="00467E8A">
            <w:pPr>
              <w:rPr>
                <w:rStyle w:val="SAPScreenElement"/>
              </w:rPr>
            </w:pPr>
            <w:r>
              <w:rPr>
                <w:rStyle w:val="SAPScreenElement"/>
              </w:rPr>
              <w:t>Assessment basis</w:t>
            </w:r>
            <w:r w:rsidRPr="001A343C">
              <w:t>:</w:t>
            </w:r>
            <w:r w:rsidRPr="009F4CD2">
              <w:t xml:space="preserve"> </w:t>
            </w:r>
            <w:r>
              <w:t>automatically filled by the system based on the previous selected value</w:t>
            </w:r>
          </w:p>
        </w:tc>
        <w:tc>
          <w:tcPr>
            <w:tcW w:w="3060" w:type="dxa"/>
            <w:vMerge w:val="restart"/>
            <w:shd w:val="clear" w:color="auto" w:fill="auto"/>
          </w:tcPr>
          <w:p w14:paraId="5F667F7A" w14:textId="77777777" w:rsidR="00F2790E" w:rsidRPr="009F4CD2" w:rsidRDefault="00F2790E" w:rsidP="00467E8A">
            <w:pPr>
              <w:rPr>
                <w:rFonts w:cs="Arial"/>
                <w:bCs/>
              </w:rPr>
            </w:pPr>
          </w:p>
        </w:tc>
        <w:tc>
          <w:tcPr>
            <w:tcW w:w="1264" w:type="dxa"/>
          </w:tcPr>
          <w:p w14:paraId="7A354D19" w14:textId="77777777" w:rsidR="00F2790E" w:rsidRPr="009F4CD2" w:rsidRDefault="00F2790E" w:rsidP="00467E8A">
            <w:pPr>
              <w:rPr>
                <w:rFonts w:cs="Arial"/>
                <w:bCs/>
              </w:rPr>
            </w:pPr>
          </w:p>
        </w:tc>
      </w:tr>
      <w:tr w:rsidR="00F2790E" w:rsidRPr="009F4CD2" w14:paraId="549E01EE" w14:textId="77777777" w:rsidTr="00467E8A">
        <w:trPr>
          <w:trHeight w:val="576"/>
        </w:trPr>
        <w:tc>
          <w:tcPr>
            <w:tcW w:w="900" w:type="dxa"/>
            <w:vMerge/>
            <w:shd w:val="clear" w:color="auto" w:fill="auto"/>
          </w:tcPr>
          <w:p w14:paraId="2D75F77A" w14:textId="77777777" w:rsidR="00F2790E" w:rsidRDefault="00F2790E" w:rsidP="00467E8A"/>
        </w:tc>
        <w:tc>
          <w:tcPr>
            <w:tcW w:w="1592" w:type="dxa"/>
            <w:vMerge/>
            <w:shd w:val="clear" w:color="auto" w:fill="auto"/>
          </w:tcPr>
          <w:p w14:paraId="21A3D2E5" w14:textId="77777777" w:rsidR="00F2790E" w:rsidRPr="0064637F" w:rsidRDefault="00F2790E" w:rsidP="00467E8A">
            <w:pPr>
              <w:rPr>
                <w:rStyle w:val="SAPEmphasis"/>
              </w:rPr>
            </w:pPr>
          </w:p>
        </w:tc>
        <w:tc>
          <w:tcPr>
            <w:tcW w:w="2880" w:type="dxa"/>
            <w:vMerge/>
            <w:shd w:val="clear" w:color="auto" w:fill="auto"/>
          </w:tcPr>
          <w:p w14:paraId="24DE7149" w14:textId="77777777" w:rsidR="00F2790E" w:rsidRPr="00187B9E" w:rsidRDefault="00F2790E" w:rsidP="00467E8A"/>
        </w:tc>
        <w:tc>
          <w:tcPr>
            <w:tcW w:w="4590" w:type="dxa"/>
            <w:shd w:val="clear" w:color="auto" w:fill="auto"/>
          </w:tcPr>
          <w:p w14:paraId="04ACCC0C" w14:textId="77777777" w:rsidR="00F2790E" w:rsidRDefault="00F2790E" w:rsidP="00467E8A">
            <w:pPr>
              <w:rPr>
                <w:rStyle w:val="SAPScreenElement"/>
              </w:rPr>
            </w:pPr>
            <w:r>
              <w:rPr>
                <w:rStyle w:val="SAPScreenElement"/>
              </w:rPr>
              <w:t>Currency</w:t>
            </w:r>
            <w:r w:rsidRPr="001A343C">
              <w:t>:</w:t>
            </w:r>
            <w:r w:rsidRPr="009F4CD2">
              <w:t xml:space="preserve"> </w:t>
            </w:r>
            <w:r>
              <w:t>automatically filled by the system based on the previous selected value</w:t>
            </w:r>
          </w:p>
        </w:tc>
        <w:tc>
          <w:tcPr>
            <w:tcW w:w="3060" w:type="dxa"/>
            <w:vMerge/>
            <w:shd w:val="clear" w:color="auto" w:fill="auto"/>
          </w:tcPr>
          <w:p w14:paraId="741CA99E" w14:textId="77777777" w:rsidR="00F2790E" w:rsidRPr="009F4CD2" w:rsidRDefault="00F2790E" w:rsidP="00467E8A">
            <w:pPr>
              <w:rPr>
                <w:rFonts w:cs="Arial"/>
                <w:bCs/>
              </w:rPr>
            </w:pPr>
          </w:p>
        </w:tc>
        <w:tc>
          <w:tcPr>
            <w:tcW w:w="1264" w:type="dxa"/>
          </w:tcPr>
          <w:p w14:paraId="0AA41A9F" w14:textId="77777777" w:rsidR="00F2790E" w:rsidRPr="009F4CD2" w:rsidRDefault="00F2790E" w:rsidP="00467E8A">
            <w:pPr>
              <w:rPr>
                <w:rFonts w:cs="Arial"/>
                <w:bCs/>
              </w:rPr>
            </w:pPr>
          </w:p>
        </w:tc>
      </w:tr>
      <w:tr w:rsidR="00F2790E" w:rsidRPr="009F4CD2" w14:paraId="7169CD7D" w14:textId="77777777" w:rsidTr="00467E8A">
        <w:trPr>
          <w:trHeight w:val="576"/>
        </w:trPr>
        <w:tc>
          <w:tcPr>
            <w:tcW w:w="900" w:type="dxa"/>
            <w:vMerge/>
            <w:shd w:val="clear" w:color="auto" w:fill="auto"/>
          </w:tcPr>
          <w:p w14:paraId="4CBCDBD4" w14:textId="77777777" w:rsidR="00F2790E" w:rsidRDefault="00F2790E" w:rsidP="00467E8A"/>
        </w:tc>
        <w:tc>
          <w:tcPr>
            <w:tcW w:w="1592" w:type="dxa"/>
            <w:vMerge/>
            <w:shd w:val="clear" w:color="auto" w:fill="auto"/>
          </w:tcPr>
          <w:p w14:paraId="044A4217" w14:textId="77777777" w:rsidR="00F2790E" w:rsidRPr="0064637F" w:rsidRDefault="00F2790E" w:rsidP="00467E8A">
            <w:pPr>
              <w:rPr>
                <w:rStyle w:val="SAPEmphasis"/>
              </w:rPr>
            </w:pPr>
          </w:p>
        </w:tc>
        <w:tc>
          <w:tcPr>
            <w:tcW w:w="2880" w:type="dxa"/>
            <w:vMerge/>
            <w:shd w:val="clear" w:color="auto" w:fill="auto"/>
          </w:tcPr>
          <w:p w14:paraId="2FD61950" w14:textId="77777777" w:rsidR="00F2790E" w:rsidRPr="00187B9E" w:rsidRDefault="00F2790E" w:rsidP="00467E8A"/>
        </w:tc>
        <w:tc>
          <w:tcPr>
            <w:tcW w:w="4590" w:type="dxa"/>
            <w:shd w:val="clear" w:color="auto" w:fill="auto"/>
          </w:tcPr>
          <w:p w14:paraId="4395EB4D" w14:textId="77777777" w:rsidR="00F2790E" w:rsidRDefault="00F2790E" w:rsidP="00467E8A">
            <w:pPr>
              <w:rPr>
                <w:rStyle w:val="SAPScreenElement"/>
              </w:rPr>
            </w:pPr>
            <w:r>
              <w:rPr>
                <w:rStyle w:val="SAPScreenElement"/>
              </w:rPr>
              <w:t>Valid from/to</w:t>
            </w:r>
            <w:r w:rsidRPr="001A343C">
              <w:t>:</w:t>
            </w:r>
            <w:r w:rsidRPr="009F4CD2">
              <w:t xml:space="preserve"> </w:t>
            </w:r>
            <w:r>
              <w:t>automatically filled by the system based on the previous selected value</w:t>
            </w:r>
          </w:p>
        </w:tc>
        <w:tc>
          <w:tcPr>
            <w:tcW w:w="3060" w:type="dxa"/>
            <w:vMerge/>
            <w:shd w:val="clear" w:color="auto" w:fill="auto"/>
          </w:tcPr>
          <w:p w14:paraId="6970CF9F" w14:textId="77777777" w:rsidR="00F2790E" w:rsidRPr="009F4CD2" w:rsidRDefault="00F2790E" w:rsidP="00467E8A">
            <w:pPr>
              <w:rPr>
                <w:rFonts w:cs="Arial"/>
                <w:bCs/>
              </w:rPr>
            </w:pPr>
          </w:p>
        </w:tc>
        <w:tc>
          <w:tcPr>
            <w:tcW w:w="1264" w:type="dxa"/>
          </w:tcPr>
          <w:p w14:paraId="27DA011F" w14:textId="77777777" w:rsidR="00F2790E" w:rsidRPr="009F4CD2" w:rsidRDefault="00F2790E" w:rsidP="00467E8A">
            <w:pPr>
              <w:rPr>
                <w:rFonts w:cs="Arial"/>
                <w:bCs/>
              </w:rPr>
            </w:pPr>
          </w:p>
        </w:tc>
      </w:tr>
      <w:tr w:rsidR="00F2790E" w:rsidRPr="009F4CD2" w14:paraId="1984FAB1" w14:textId="77777777" w:rsidTr="00467E8A">
        <w:trPr>
          <w:trHeight w:val="576"/>
        </w:trPr>
        <w:tc>
          <w:tcPr>
            <w:tcW w:w="900" w:type="dxa"/>
            <w:vMerge/>
            <w:shd w:val="clear" w:color="auto" w:fill="auto"/>
          </w:tcPr>
          <w:p w14:paraId="02FD1C57" w14:textId="77777777" w:rsidR="00F2790E" w:rsidRDefault="00F2790E" w:rsidP="00467E8A"/>
        </w:tc>
        <w:tc>
          <w:tcPr>
            <w:tcW w:w="1592" w:type="dxa"/>
            <w:vMerge/>
            <w:shd w:val="clear" w:color="auto" w:fill="auto"/>
          </w:tcPr>
          <w:p w14:paraId="4334E6AF" w14:textId="77777777" w:rsidR="00F2790E" w:rsidRPr="0064637F" w:rsidRDefault="00F2790E" w:rsidP="00467E8A">
            <w:pPr>
              <w:rPr>
                <w:rStyle w:val="SAPEmphasis"/>
              </w:rPr>
            </w:pPr>
          </w:p>
        </w:tc>
        <w:tc>
          <w:tcPr>
            <w:tcW w:w="2880" w:type="dxa"/>
            <w:vMerge/>
            <w:shd w:val="clear" w:color="auto" w:fill="auto"/>
          </w:tcPr>
          <w:p w14:paraId="5F82A071" w14:textId="77777777" w:rsidR="00F2790E" w:rsidRPr="00187B9E" w:rsidRDefault="00F2790E" w:rsidP="00467E8A"/>
        </w:tc>
        <w:tc>
          <w:tcPr>
            <w:tcW w:w="4590" w:type="dxa"/>
            <w:shd w:val="clear" w:color="auto" w:fill="auto"/>
          </w:tcPr>
          <w:p w14:paraId="3151E9DD" w14:textId="77777777" w:rsidR="00F2790E" w:rsidRDefault="00F2790E" w:rsidP="00467E8A">
            <w:pPr>
              <w:rPr>
                <w:rStyle w:val="SAPScreenElement"/>
              </w:rPr>
            </w:pPr>
            <w:r>
              <w:rPr>
                <w:rStyle w:val="SAPScreenElement"/>
              </w:rPr>
              <w:t>Base wage type</w:t>
            </w:r>
            <w:r w:rsidRPr="001A343C">
              <w:t>:</w:t>
            </w:r>
            <w:r w:rsidRPr="009F4CD2">
              <w:t xml:space="preserve"> </w:t>
            </w:r>
            <w:r>
              <w:t>automatically filled by the system based on the previous selected value</w:t>
            </w:r>
          </w:p>
        </w:tc>
        <w:tc>
          <w:tcPr>
            <w:tcW w:w="3060" w:type="dxa"/>
            <w:vMerge/>
            <w:shd w:val="clear" w:color="auto" w:fill="auto"/>
          </w:tcPr>
          <w:p w14:paraId="2E85A2D2" w14:textId="77777777" w:rsidR="00F2790E" w:rsidRPr="009F4CD2" w:rsidRDefault="00F2790E" w:rsidP="00467E8A">
            <w:pPr>
              <w:rPr>
                <w:rFonts w:cs="Arial"/>
                <w:bCs/>
              </w:rPr>
            </w:pPr>
          </w:p>
        </w:tc>
        <w:tc>
          <w:tcPr>
            <w:tcW w:w="1264" w:type="dxa"/>
          </w:tcPr>
          <w:p w14:paraId="57C41C78" w14:textId="77777777" w:rsidR="00F2790E" w:rsidRPr="009F4CD2" w:rsidRDefault="00F2790E" w:rsidP="00467E8A">
            <w:pPr>
              <w:rPr>
                <w:rFonts w:cs="Arial"/>
                <w:bCs/>
              </w:rPr>
            </w:pPr>
          </w:p>
        </w:tc>
      </w:tr>
      <w:tr w:rsidR="00F2790E" w:rsidRPr="009F4CD2" w14:paraId="06910B32" w14:textId="77777777" w:rsidTr="00467E8A">
        <w:trPr>
          <w:trHeight w:val="576"/>
        </w:trPr>
        <w:tc>
          <w:tcPr>
            <w:tcW w:w="900" w:type="dxa"/>
            <w:vMerge/>
            <w:shd w:val="clear" w:color="auto" w:fill="auto"/>
          </w:tcPr>
          <w:p w14:paraId="1D921CA3" w14:textId="77777777" w:rsidR="00F2790E" w:rsidRDefault="00F2790E" w:rsidP="00467E8A"/>
        </w:tc>
        <w:tc>
          <w:tcPr>
            <w:tcW w:w="1592" w:type="dxa"/>
            <w:vMerge/>
            <w:shd w:val="clear" w:color="auto" w:fill="auto"/>
          </w:tcPr>
          <w:p w14:paraId="096165DF" w14:textId="77777777" w:rsidR="00F2790E" w:rsidRPr="0064637F" w:rsidRDefault="00F2790E" w:rsidP="00467E8A">
            <w:pPr>
              <w:rPr>
                <w:rStyle w:val="SAPEmphasis"/>
              </w:rPr>
            </w:pPr>
          </w:p>
        </w:tc>
        <w:tc>
          <w:tcPr>
            <w:tcW w:w="2880" w:type="dxa"/>
            <w:vMerge w:val="restart"/>
            <w:shd w:val="clear" w:color="auto" w:fill="auto"/>
          </w:tcPr>
          <w:p w14:paraId="788DC884" w14:textId="77777777" w:rsidR="00F2790E" w:rsidRPr="009F4CD2" w:rsidRDefault="00F2790E" w:rsidP="00467E8A">
            <w:r w:rsidRPr="00187B9E">
              <w:t xml:space="preserve">In the </w:t>
            </w:r>
            <w:r>
              <w:rPr>
                <w:rStyle w:val="SAPScreenElement"/>
              </w:rPr>
              <w:t>Tranche A, B, C</w:t>
            </w:r>
            <w:r w:rsidRPr="00187B9E">
              <w:rPr>
                <w:rFonts w:cs="Arial"/>
                <w:bCs/>
              </w:rPr>
              <w:t xml:space="preserve"> </w:t>
            </w:r>
            <w:r>
              <w:t xml:space="preserve">parts </w:t>
            </w:r>
            <w:r w:rsidRPr="00187B9E">
              <w:rPr>
                <w:rFonts w:cs="Arial"/>
                <w:bCs/>
              </w:rPr>
              <w:t>of the form,</w:t>
            </w:r>
            <w:r>
              <w:rPr>
                <w:rFonts w:cs="Arial"/>
                <w:bCs/>
              </w:rPr>
              <w:t xml:space="preserve"> the following entries are visible:</w:t>
            </w:r>
          </w:p>
        </w:tc>
        <w:tc>
          <w:tcPr>
            <w:tcW w:w="4590" w:type="dxa"/>
            <w:shd w:val="clear" w:color="auto" w:fill="auto"/>
          </w:tcPr>
          <w:p w14:paraId="72526C1B" w14:textId="77777777" w:rsidR="00F2790E" w:rsidRPr="009F4CD2" w:rsidRDefault="00F2790E" w:rsidP="00467E8A">
            <w:r>
              <w:rPr>
                <w:rStyle w:val="SAPScreenElement"/>
              </w:rPr>
              <w:t>Assess. trance A, B, C</w:t>
            </w:r>
            <w:r w:rsidRPr="001A343C">
              <w:t>:</w:t>
            </w:r>
            <w:r w:rsidRPr="009F4CD2">
              <w:t xml:space="preserve"> </w:t>
            </w:r>
            <w:r>
              <w:t>automatically filled by the system based on the previous selected value</w:t>
            </w:r>
          </w:p>
        </w:tc>
        <w:tc>
          <w:tcPr>
            <w:tcW w:w="3060" w:type="dxa"/>
            <w:vMerge w:val="restart"/>
            <w:shd w:val="clear" w:color="auto" w:fill="auto"/>
          </w:tcPr>
          <w:p w14:paraId="5F0A4743" w14:textId="77777777" w:rsidR="00F2790E" w:rsidRPr="009F4CD2" w:rsidRDefault="00F2790E" w:rsidP="00467E8A">
            <w:pPr>
              <w:rPr>
                <w:rFonts w:cs="Arial"/>
                <w:bCs/>
              </w:rPr>
            </w:pPr>
          </w:p>
        </w:tc>
        <w:tc>
          <w:tcPr>
            <w:tcW w:w="1264" w:type="dxa"/>
          </w:tcPr>
          <w:p w14:paraId="285CAE22" w14:textId="77777777" w:rsidR="00F2790E" w:rsidRPr="009F4CD2" w:rsidRDefault="00F2790E" w:rsidP="00467E8A">
            <w:pPr>
              <w:rPr>
                <w:rFonts w:cs="Arial"/>
                <w:bCs/>
              </w:rPr>
            </w:pPr>
          </w:p>
        </w:tc>
      </w:tr>
      <w:tr w:rsidR="00F2790E" w:rsidRPr="009F4CD2" w14:paraId="280D2F30" w14:textId="77777777" w:rsidTr="00467E8A">
        <w:trPr>
          <w:trHeight w:val="576"/>
        </w:trPr>
        <w:tc>
          <w:tcPr>
            <w:tcW w:w="900" w:type="dxa"/>
            <w:vMerge/>
            <w:shd w:val="clear" w:color="auto" w:fill="auto"/>
          </w:tcPr>
          <w:p w14:paraId="05674387" w14:textId="77777777" w:rsidR="00F2790E" w:rsidRDefault="00F2790E" w:rsidP="00467E8A"/>
        </w:tc>
        <w:tc>
          <w:tcPr>
            <w:tcW w:w="1592" w:type="dxa"/>
            <w:vMerge/>
            <w:shd w:val="clear" w:color="auto" w:fill="auto"/>
          </w:tcPr>
          <w:p w14:paraId="659634A8" w14:textId="77777777" w:rsidR="00F2790E" w:rsidRPr="0064637F" w:rsidRDefault="00F2790E" w:rsidP="00467E8A">
            <w:pPr>
              <w:rPr>
                <w:rStyle w:val="SAPEmphasis"/>
              </w:rPr>
            </w:pPr>
          </w:p>
        </w:tc>
        <w:tc>
          <w:tcPr>
            <w:tcW w:w="2880" w:type="dxa"/>
            <w:vMerge/>
            <w:shd w:val="clear" w:color="auto" w:fill="auto"/>
          </w:tcPr>
          <w:p w14:paraId="4E6F0E16" w14:textId="77777777" w:rsidR="00F2790E" w:rsidRPr="00187B9E" w:rsidRDefault="00F2790E" w:rsidP="00467E8A"/>
        </w:tc>
        <w:tc>
          <w:tcPr>
            <w:tcW w:w="4590" w:type="dxa"/>
            <w:shd w:val="clear" w:color="auto" w:fill="auto"/>
          </w:tcPr>
          <w:p w14:paraId="157C41E7" w14:textId="77777777" w:rsidR="00F2790E" w:rsidRDefault="00F2790E" w:rsidP="00467E8A">
            <w:pPr>
              <w:rPr>
                <w:rStyle w:val="SAPScreenElement"/>
              </w:rPr>
            </w:pPr>
            <w:r>
              <w:rPr>
                <w:rStyle w:val="SAPScreenElement"/>
              </w:rPr>
              <w:t>Upper limit</w:t>
            </w:r>
            <w:r w:rsidRPr="001A343C">
              <w:t>:</w:t>
            </w:r>
            <w:r w:rsidRPr="009F4CD2">
              <w:t xml:space="preserve"> </w:t>
            </w:r>
            <w:r>
              <w:t>automatically filled by the system based on the previous selected value</w:t>
            </w:r>
          </w:p>
        </w:tc>
        <w:tc>
          <w:tcPr>
            <w:tcW w:w="3060" w:type="dxa"/>
            <w:vMerge/>
            <w:shd w:val="clear" w:color="auto" w:fill="auto"/>
          </w:tcPr>
          <w:p w14:paraId="5AF90193" w14:textId="77777777" w:rsidR="00F2790E" w:rsidRPr="009F4CD2" w:rsidRDefault="00F2790E" w:rsidP="00467E8A">
            <w:pPr>
              <w:rPr>
                <w:rFonts w:cs="Arial"/>
                <w:bCs/>
              </w:rPr>
            </w:pPr>
          </w:p>
        </w:tc>
        <w:tc>
          <w:tcPr>
            <w:tcW w:w="1264" w:type="dxa"/>
          </w:tcPr>
          <w:p w14:paraId="1DBE4942" w14:textId="77777777" w:rsidR="00F2790E" w:rsidRPr="009F4CD2" w:rsidRDefault="00F2790E" w:rsidP="00467E8A">
            <w:pPr>
              <w:rPr>
                <w:rFonts w:cs="Arial"/>
                <w:bCs/>
              </w:rPr>
            </w:pPr>
          </w:p>
        </w:tc>
      </w:tr>
      <w:tr w:rsidR="00F2790E" w:rsidRPr="009F4CD2" w14:paraId="38609797" w14:textId="77777777" w:rsidTr="00467E8A">
        <w:trPr>
          <w:trHeight w:val="576"/>
        </w:trPr>
        <w:tc>
          <w:tcPr>
            <w:tcW w:w="900" w:type="dxa"/>
            <w:vMerge/>
            <w:shd w:val="clear" w:color="auto" w:fill="auto"/>
          </w:tcPr>
          <w:p w14:paraId="1CD7FF7C" w14:textId="77777777" w:rsidR="00F2790E" w:rsidRDefault="00F2790E" w:rsidP="00467E8A"/>
        </w:tc>
        <w:tc>
          <w:tcPr>
            <w:tcW w:w="1592" w:type="dxa"/>
            <w:vMerge/>
            <w:shd w:val="clear" w:color="auto" w:fill="auto"/>
          </w:tcPr>
          <w:p w14:paraId="2570F09F" w14:textId="77777777" w:rsidR="00F2790E" w:rsidRPr="0064637F" w:rsidRDefault="00F2790E" w:rsidP="00467E8A">
            <w:pPr>
              <w:rPr>
                <w:rStyle w:val="SAPEmphasis"/>
              </w:rPr>
            </w:pPr>
          </w:p>
        </w:tc>
        <w:tc>
          <w:tcPr>
            <w:tcW w:w="2880" w:type="dxa"/>
            <w:vMerge/>
            <w:shd w:val="clear" w:color="auto" w:fill="auto"/>
          </w:tcPr>
          <w:p w14:paraId="78CBBC8E" w14:textId="77777777" w:rsidR="00F2790E" w:rsidRPr="009F4CD2" w:rsidRDefault="00F2790E" w:rsidP="00467E8A"/>
        </w:tc>
        <w:tc>
          <w:tcPr>
            <w:tcW w:w="4590" w:type="dxa"/>
            <w:shd w:val="clear" w:color="auto" w:fill="auto"/>
          </w:tcPr>
          <w:p w14:paraId="3B0D87A7" w14:textId="77777777" w:rsidR="00F2790E" w:rsidRPr="009F4CD2" w:rsidRDefault="00F2790E" w:rsidP="00467E8A">
            <w:r>
              <w:rPr>
                <w:rStyle w:val="SAPScreenElement"/>
              </w:rPr>
              <w:t>Wage type</w:t>
            </w:r>
            <w:r w:rsidRPr="001A343C">
              <w:t>:</w:t>
            </w:r>
            <w:r w:rsidRPr="009F4CD2">
              <w:t xml:space="preserve"> </w:t>
            </w:r>
            <w:r>
              <w:t>automatically filled by the system based on the previous selected value</w:t>
            </w:r>
          </w:p>
        </w:tc>
        <w:tc>
          <w:tcPr>
            <w:tcW w:w="3060" w:type="dxa"/>
            <w:vMerge/>
            <w:shd w:val="clear" w:color="auto" w:fill="auto"/>
          </w:tcPr>
          <w:p w14:paraId="1119D315" w14:textId="77777777" w:rsidR="00F2790E" w:rsidRPr="009F4CD2" w:rsidRDefault="00F2790E" w:rsidP="00467E8A">
            <w:pPr>
              <w:rPr>
                <w:rFonts w:cs="Arial"/>
                <w:bCs/>
              </w:rPr>
            </w:pPr>
          </w:p>
        </w:tc>
        <w:tc>
          <w:tcPr>
            <w:tcW w:w="1264" w:type="dxa"/>
          </w:tcPr>
          <w:p w14:paraId="26C3960F" w14:textId="77777777" w:rsidR="00F2790E" w:rsidRPr="009F4CD2" w:rsidRDefault="00F2790E" w:rsidP="00467E8A">
            <w:pPr>
              <w:rPr>
                <w:rFonts w:cs="Arial"/>
                <w:bCs/>
              </w:rPr>
            </w:pPr>
          </w:p>
        </w:tc>
      </w:tr>
      <w:tr w:rsidR="00F2790E" w:rsidRPr="009F4CD2" w14:paraId="7DB847BD" w14:textId="77777777" w:rsidTr="00467E8A">
        <w:trPr>
          <w:trHeight w:val="576"/>
        </w:trPr>
        <w:tc>
          <w:tcPr>
            <w:tcW w:w="900" w:type="dxa"/>
            <w:vMerge/>
            <w:shd w:val="clear" w:color="auto" w:fill="auto"/>
          </w:tcPr>
          <w:p w14:paraId="6CA44309" w14:textId="77777777" w:rsidR="00F2790E" w:rsidRDefault="00F2790E" w:rsidP="00467E8A"/>
        </w:tc>
        <w:tc>
          <w:tcPr>
            <w:tcW w:w="1592" w:type="dxa"/>
            <w:vMerge/>
            <w:shd w:val="clear" w:color="auto" w:fill="auto"/>
          </w:tcPr>
          <w:p w14:paraId="74AC9F89" w14:textId="77777777" w:rsidR="00F2790E" w:rsidRPr="0064637F" w:rsidRDefault="00F2790E" w:rsidP="00467E8A">
            <w:pPr>
              <w:rPr>
                <w:rStyle w:val="SAPEmphasis"/>
              </w:rPr>
            </w:pPr>
          </w:p>
        </w:tc>
        <w:tc>
          <w:tcPr>
            <w:tcW w:w="2880" w:type="dxa"/>
            <w:vMerge w:val="restart"/>
            <w:shd w:val="clear" w:color="auto" w:fill="auto"/>
          </w:tcPr>
          <w:p w14:paraId="1D7140EF" w14:textId="77777777" w:rsidR="00F2790E" w:rsidRPr="009F4CD2" w:rsidRDefault="00F2790E" w:rsidP="00467E8A">
            <w:pPr>
              <w:rPr>
                <w:rFonts w:cs="Arial"/>
                <w:bCs/>
              </w:rPr>
            </w:pPr>
            <w:r>
              <w:t xml:space="preserve">Select the </w:t>
            </w:r>
            <w:r>
              <w:rPr>
                <w:rStyle w:val="SAPScreenElement"/>
              </w:rPr>
              <w:t xml:space="preserve">Rules </w:t>
            </w:r>
            <w:r>
              <w:t xml:space="preserve">tab. </w:t>
            </w:r>
            <w:r w:rsidRPr="00187B9E">
              <w:t xml:space="preserve">In the </w:t>
            </w:r>
            <w:r>
              <w:rPr>
                <w:rStyle w:val="SAPScreenElement"/>
              </w:rPr>
              <w:t>Special calculation rules</w:t>
            </w:r>
            <w:r w:rsidRPr="00187B9E">
              <w:rPr>
                <w:rFonts w:cs="Arial"/>
                <w:bCs/>
              </w:rPr>
              <w:t xml:space="preserve"> </w:t>
            </w:r>
            <w:r>
              <w:t xml:space="preserve">part </w:t>
            </w:r>
            <w:r w:rsidRPr="00187B9E">
              <w:rPr>
                <w:rFonts w:cs="Arial"/>
                <w:bCs/>
              </w:rPr>
              <w:t>of the form,</w:t>
            </w:r>
            <w:r>
              <w:rPr>
                <w:rFonts w:cs="Arial"/>
                <w:bCs/>
              </w:rPr>
              <w:t xml:space="preserve"> the following entries are visible:</w:t>
            </w:r>
          </w:p>
        </w:tc>
        <w:tc>
          <w:tcPr>
            <w:tcW w:w="4590" w:type="dxa"/>
            <w:shd w:val="clear" w:color="auto" w:fill="auto"/>
          </w:tcPr>
          <w:p w14:paraId="1CD4D589" w14:textId="77777777" w:rsidR="00F2790E" w:rsidRPr="00187FBB" w:rsidRDefault="00F2790E" w:rsidP="00467E8A">
            <w:r>
              <w:rPr>
                <w:rStyle w:val="SAPScreenElement"/>
              </w:rPr>
              <w:t>Assessment basis</w:t>
            </w:r>
            <w:r w:rsidRPr="001A343C">
              <w:t>:</w:t>
            </w:r>
            <w:r w:rsidRPr="009F4CD2">
              <w:t xml:space="preserve"> </w:t>
            </w:r>
            <w:r>
              <w:t>automatically filled by the system based on the previous selected value</w:t>
            </w:r>
          </w:p>
        </w:tc>
        <w:tc>
          <w:tcPr>
            <w:tcW w:w="3060" w:type="dxa"/>
            <w:vMerge w:val="restart"/>
            <w:shd w:val="clear" w:color="auto" w:fill="auto"/>
          </w:tcPr>
          <w:p w14:paraId="2C10B1E7" w14:textId="77777777" w:rsidR="00F2790E" w:rsidRPr="009F4CD2" w:rsidRDefault="00F2790E" w:rsidP="00467E8A">
            <w:pPr>
              <w:rPr>
                <w:rFonts w:cs="Arial"/>
                <w:bCs/>
              </w:rPr>
            </w:pPr>
          </w:p>
        </w:tc>
        <w:tc>
          <w:tcPr>
            <w:tcW w:w="1264" w:type="dxa"/>
          </w:tcPr>
          <w:p w14:paraId="1785A930" w14:textId="77777777" w:rsidR="00F2790E" w:rsidRPr="009F4CD2" w:rsidRDefault="00F2790E" w:rsidP="00467E8A">
            <w:pPr>
              <w:rPr>
                <w:rFonts w:cs="Arial"/>
                <w:bCs/>
              </w:rPr>
            </w:pPr>
          </w:p>
        </w:tc>
      </w:tr>
      <w:tr w:rsidR="00F2790E" w:rsidRPr="009F4CD2" w14:paraId="3F7D1FBD" w14:textId="77777777" w:rsidTr="00467E8A">
        <w:trPr>
          <w:trHeight w:val="576"/>
        </w:trPr>
        <w:tc>
          <w:tcPr>
            <w:tcW w:w="900" w:type="dxa"/>
            <w:vMerge/>
            <w:shd w:val="clear" w:color="auto" w:fill="auto"/>
          </w:tcPr>
          <w:p w14:paraId="21A50B6F" w14:textId="77777777" w:rsidR="00F2790E" w:rsidRDefault="00F2790E" w:rsidP="00467E8A"/>
        </w:tc>
        <w:tc>
          <w:tcPr>
            <w:tcW w:w="1592" w:type="dxa"/>
            <w:vMerge/>
            <w:shd w:val="clear" w:color="auto" w:fill="auto"/>
          </w:tcPr>
          <w:p w14:paraId="53B458D8" w14:textId="77777777" w:rsidR="00F2790E" w:rsidRPr="0064637F" w:rsidRDefault="00F2790E" w:rsidP="00467E8A">
            <w:pPr>
              <w:rPr>
                <w:rStyle w:val="SAPEmphasis"/>
              </w:rPr>
            </w:pPr>
          </w:p>
        </w:tc>
        <w:tc>
          <w:tcPr>
            <w:tcW w:w="2880" w:type="dxa"/>
            <w:vMerge/>
            <w:shd w:val="clear" w:color="auto" w:fill="auto"/>
          </w:tcPr>
          <w:p w14:paraId="48C14729" w14:textId="77777777" w:rsidR="00F2790E" w:rsidRPr="009F4CD2" w:rsidRDefault="00F2790E" w:rsidP="00467E8A">
            <w:pPr>
              <w:rPr>
                <w:rFonts w:cs="Arial"/>
                <w:bCs/>
              </w:rPr>
            </w:pPr>
          </w:p>
        </w:tc>
        <w:tc>
          <w:tcPr>
            <w:tcW w:w="4590" w:type="dxa"/>
            <w:shd w:val="clear" w:color="auto" w:fill="auto"/>
          </w:tcPr>
          <w:p w14:paraId="39D3D0ED" w14:textId="77777777" w:rsidR="00F2790E" w:rsidRPr="00187FBB" w:rsidRDefault="00F2790E" w:rsidP="00467E8A">
            <w:r>
              <w:rPr>
                <w:rStyle w:val="SAPScreenElement"/>
              </w:rPr>
              <w:t>From/To</w:t>
            </w:r>
            <w:r w:rsidRPr="001A343C">
              <w:t>:</w:t>
            </w:r>
            <w:r w:rsidRPr="009F4CD2">
              <w:t xml:space="preserve"> </w:t>
            </w:r>
            <w:r>
              <w:t>automatically filled by the system based on the previous selected value</w:t>
            </w:r>
          </w:p>
        </w:tc>
        <w:tc>
          <w:tcPr>
            <w:tcW w:w="3060" w:type="dxa"/>
            <w:vMerge/>
            <w:shd w:val="clear" w:color="auto" w:fill="auto"/>
          </w:tcPr>
          <w:p w14:paraId="0E02F68F" w14:textId="77777777" w:rsidR="00F2790E" w:rsidRPr="009F4CD2" w:rsidRDefault="00F2790E" w:rsidP="00467E8A">
            <w:pPr>
              <w:rPr>
                <w:rFonts w:cs="Arial"/>
                <w:bCs/>
              </w:rPr>
            </w:pPr>
          </w:p>
        </w:tc>
        <w:tc>
          <w:tcPr>
            <w:tcW w:w="1264" w:type="dxa"/>
          </w:tcPr>
          <w:p w14:paraId="22B972FD" w14:textId="77777777" w:rsidR="00F2790E" w:rsidRPr="009F4CD2" w:rsidRDefault="00F2790E" w:rsidP="00467E8A">
            <w:pPr>
              <w:rPr>
                <w:rFonts w:cs="Arial"/>
                <w:bCs/>
              </w:rPr>
            </w:pPr>
          </w:p>
        </w:tc>
      </w:tr>
      <w:tr w:rsidR="00F2790E" w:rsidRPr="009F4CD2" w14:paraId="7F2C2DBC" w14:textId="77777777" w:rsidTr="00467E8A">
        <w:trPr>
          <w:trHeight w:val="576"/>
        </w:trPr>
        <w:tc>
          <w:tcPr>
            <w:tcW w:w="900" w:type="dxa"/>
            <w:vMerge/>
            <w:shd w:val="clear" w:color="auto" w:fill="auto"/>
          </w:tcPr>
          <w:p w14:paraId="3E37689B" w14:textId="77777777" w:rsidR="00F2790E" w:rsidRDefault="00F2790E" w:rsidP="00467E8A"/>
        </w:tc>
        <w:tc>
          <w:tcPr>
            <w:tcW w:w="1592" w:type="dxa"/>
            <w:vMerge/>
            <w:shd w:val="clear" w:color="auto" w:fill="auto"/>
          </w:tcPr>
          <w:p w14:paraId="6EB4DF11" w14:textId="77777777" w:rsidR="00F2790E" w:rsidRPr="0064637F" w:rsidRDefault="00F2790E" w:rsidP="00467E8A">
            <w:pPr>
              <w:rPr>
                <w:rStyle w:val="SAPEmphasis"/>
              </w:rPr>
            </w:pPr>
          </w:p>
        </w:tc>
        <w:tc>
          <w:tcPr>
            <w:tcW w:w="2880" w:type="dxa"/>
            <w:vMerge/>
            <w:shd w:val="clear" w:color="auto" w:fill="auto"/>
          </w:tcPr>
          <w:p w14:paraId="2BDE8A6F" w14:textId="77777777" w:rsidR="00F2790E" w:rsidRPr="009F4CD2" w:rsidRDefault="00F2790E" w:rsidP="00467E8A">
            <w:pPr>
              <w:rPr>
                <w:rFonts w:cs="Arial"/>
                <w:bCs/>
              </w:rPr>
            </w:pPr>
          </w:p>
        </w:tc>
        <w:tc>
          <w:tcPr>
            <w:tcW w:w="4590" w:type="dxa"/>
            <w:shd w:val="clear" w:color="auto" w:fill="auto"/>
          </w:tcPr>
          <w:p w14:paraId="13719686" w14:textId="77777777" w:rsidR="00F2790E" w:rsidRPr="00187FBB" w:rsidRDefault="00F2790E" w:rsidP="00467E8A">
            <w:r>
              <w:rPr>
                <w:rStyle w:val="SAPScreenElement"/>
              </w:rPr>
              <w:t>Number of rules found</w:t>
            </w:r>
            <w:r w:rsidRPr="001A343C">
              <w:t>:</w:t>
            </w:r>
            <w:r w:rsidRPr="009F4CD2">
              <w:t xml:space="preserve"> </w:t>
            </w:r>
            <w:r>
              <w:t>automatically filled by the system based on the previous selected value</w:t>
            </w:r>
          </w:p>
        </w:tc>
        <w:tc>
          <w:tcPr>
            <w:tcW w:w="3060" w:type="dxa"/>
            <w:vMerge/>
            <w:shd w:val="clear" w:color="auto" w:fill="auto"/>
          </w:tcPr>
          <w:p w14:paraId="07A85020" w14:textId="77777777" w:rsidR="00F2790E" w:rsidRPr="009F4CD2" w:rsidRDefault="00F2790E" w:rsidP="00467E8A">
            <w:pPr>
              <w:rPr>
                <w:rFonts w:cs="Arial"/>
                <w:bCs/>
              </w:rPr>
            </w:pPr>
          </w:p>
        </w:tc>
        <w:tc>
          <w:tcPr>
            <w:tcW w:w="1264" w:type="dxa"/>
          </w:tcPr>
          <w:p w14:paraId="5F168D00" w14:textId="77777777" w:rsidR="00F2790E" w:rsidRPr="009F4CD2" w:rsidRDefault="00F2790E" w:rsidP="00467E8A">
            <w:pPr>
              <w:rPr>
                <w:rFonts w:cs="Arial"/>
                <w:bCs/>
              </w:rPr>
            </w:pPr>
          </w:p>
        </w:tc>
      </w:tr>
      <w:tr w:rsidR="00F2790E" w:rsidRPr="009F4CD2" w14:paraId="36863E3C" w14:textId="77777777" w:rsidTr="00467E8A">
        <w:trPr>
          <w:trHeight w:val="576"/>
        </w:trPr>
        <w:tc>
          <w:tcPr>
            <w:tcW w:w="900" w:type="dxa"/>
            <w:vMerge/>
            <w:shd w:val="clear" w:color="auto" w:fill="auto"/>
          </w:tcPr>
          <w:p w14:paraId="5CE38559" w14:textId="77777777" w:rsidR="00F2790E" w:rsidRDefault="00F2790E" w:rsidP="00467E8A"/>
        </w:tc>
        <w:tc>
          <w:tcPr>
            <w:tcW w:w="1592" w:type="dxa"/>
            <w:vMerge/>
            <w:shd w:val="clear" w:color="auto" w:fill="auto"/>
          </w:tcPr>
          <w:p w14:paraId="1F7F9182" w14:textId="77777777" w:rsidR="00F2790E" w:rsidRPr="0064637F" w:rsidRDefault="00F2790E" w:rsidP="00467E8A">
            <w:pPr>
              <w:rPr>
                <w:rStyle w:val="SAPEmphasis"/>
              </w:rPr>
            </w:pPr>
          </w:p>
        </w:tc>
        <w:tc>
          <w:tcPr>
            <w:tcW w:w="2880" w:type="dxa"/>
            <w:vMerge/>
            <w:shd w:val="clear" w:color="auto" w:fill="auto"/>
          </w:tcPr>
          <w:p w14:paraId="7BFDEA76" w14:textId="77777777" w:rsidR="00F2790E" w:rsidRPr="009F4CD2" w:rsidRDefault="00F2790E" w:rsidP="00467E8A">
            <w:pPr>
              <w:rPr>
                <w:rFonts w:cs="Arial"/>
                <w:bCs/>
              </w:rPr>
            </w:pPr>
          </w:p>
        </w:tc>
        <w:tc>
          <w:tcPr>
            <w:tcW w:w="4590" w:type="dxa"/>
            <w:shd w:val="clear" w:color="auto" w:fill="auto"/>
          </w:tcPr>
          <w:p w14:paraId="5718A096" w14:textId="77777777" w:rsidR="00F2790E" w:rsidRPr="00187FBB" w:rsidRDefault="00F2790E" w:rsidP="00467E8A">
            <w:r>
              <w:rPr>
                <w:rStyle w:val="SAPScreenElement"/>
              </w:rPr>
              <w:t>Currency</w:t>
            </w:r>
            <w:r w:rsidRPr="001A343C">
              <w:t>:</w:t>
            </w:r>
            <w:r w:rsidRPr="009F4CD2">
              <w:t xml:space="preserve"> </w:t>
            </w:r>
            <w:r>
              <w:t>automatically filled by the system based on the previous selected value</w:t>
            </w:r>
          </w:p>
        </w:tc>
        <w:tc>
          <w:tcPr>
            <w:tcW w:w="3060" w:type="dxa"/>
            <w:vMerge/>
            <w:shd w:val="clear" w:color="auto" w:fill="auto"/>
          </w:tcPr>
          <w:p w14:paraId="66D56DBC" w14:textId="77777777" w:rsidR="00F2790E" w:rsidRPr="009F4CD2" w:rsidRDefault="00F2790E" w:rsidP="00467E8A">
            <w:pPr>
              <w:rPr>
                <w:rFonts w:cs="Arial"/>
                <w:bCs/>
              </w:rPr>
            </w:pPr>
          </w:p>
        </w:tc>
        <w:tc>
          <w:tcPr>
            <w:tcW w:w="1264" w:type="dxa"/>
          </w:tcPr>
          <w:p w14:paraId="24DFBDEF" w14:textId="77777777" w:rsidR="00F2790E" w:rsidRPr="009F4CD2" w:rsidRDefault="00F2790E" w:rsidP="00467E8A">
            <w:pPr>
              <w:rPr>
                <w:rFonts w:cs="Arial"/>
                <w:bCs/>
              </w:rPr>
            </w:pPr>
          </w:p>
        </w:tc>
      </w:tr>
      <w:tr w:rsidR="00F2790E" w:rsidRPr="009F4CD2" w14:paraId="7A436758" w14:textId="77777777" w:rsidTr="00467E8A">
        <w:trPr>
          <w:trHeight w:val="576"/>
        </w:trPr>
        <w:tc>
          <w:tcPr>
            <w:tcW w:w="900" w:type="dxa"/>
            <w:vMerge/>
            <w:shd w:val="clear" w:color="auto" w:fill="auto"/>
          </w:tcPr>
          <w:p w14:paraId="570E576A" w14:textId="77777777" w:rsidR="00F2790E" w:rsidRDefault="00F2790E" w:rsidP="00467E8A"/>
        </w:tc>
        <w:tc>
          <w:tcPr>
            <w:tcW w:w="1592" w:type="dxa"/>
            <w:vMerge/>
            <w:shd w:val="clear" w:color="auto" w:fill="auto"/>
          </w:tcPr>
          <w:p w14:paraId="5C3C729F" w14:textId="77777777" w:rsidR="00F2790E" w:rsidRPr="0064637F" w:rsidRDefault="00F2790E" w:rsidP="00467E8A">
            <w:pPr>
              <w:rPr>
                <w:rStyle w:val="SAPEmphasis"/>
              </w:rPr>
            </w:pPr>
          </w:p>
        </w:tc>
        <w:tc>
          <w:tcPr>
            <w:tcW w:w="2880" w:type="dxa"/>
            <w:shd w:val="clear" w:color="auto" w:fill="auto"/>
          </w:tcPr>
          <w:p w14:paraId="160613EF" w14:textId="77777777" w:rsidR="00F2790E" w:rsidRDefault="00F2790E" w:rsidP="00467E8A">
            <w:pPr>
              <w:rPr>
                <w:rFonts w:cs="Arial"/>
                <w:bCs/>
              </w:rPr>
            </w:pPr>
            <w:r>
              <w:t xml:space="preserve">Proceed in similar mode with the other available pushbuttons, namely </w:t>
            </w:r>
            <w:r>
              <w:rPr>
                <w:rStyle w:val="SAPScreenElement"/>
              </w:rPr>
              <w:t>Social insurance plan, Unemployment insurance plan, Supplementary pension, Other plans)</w:t>
            </w:r>
            <w:r>
              <w:t xml:space="preserve"> and enter data as appropriate.</w:t>
            </w:r>
          </w:p>
        </w:tc>
        <w:tc>
          <w:tcPr>
            <w:tcW w:w="4590" w:type="dxa"/>
            <w:shd w:val="clear" w:color="auto" w:fill="auto"/>
          </w:tcPr>
          <w:p w14:paraId="023766F5" w14:textId="77777777" w:rsidR="00F2790E" w:rsidRPr="00187FBB" w:rsidRDefault="00F2790E" w:rsidP="00467E8A"/>
        </w:tc>
        <w:tc>
          <w:tcPr>
            <w:tcW w:w="3060" w:type="dxa"/>
            <w:shd w:val="clear" w:color="auto" w:fill="auto"/>
          </w:tcPr>
          <w:p w14:paraId="22758226" w14:textId="77777777" w:rsidR="00F2790E" w:rsidRPr="009F4CD2" w:rsidRDefault="00F2790E" w:rsidP="00467E8A">
            <w:pPr>
              <w:rPr>
                <w:rFonts w:cs="Arial"/>
                <w:bCs/>
              </w:rPr>
            </w:pPr>
          </w:p>
        </w:tc>
        <w:tc>
          <w:tcPr>
            <w:tcW w:w="1264" w:type="dxa"/>
          </w:tcPr>
          <w:p w14:paraId="110EA7AE" w14:textId="77777777" w:rsidR="00F2790E" w:rsidRPr="009F4CD2" w:rsidRDefault="00F2790E" w:rsidP="00467E8A">
            <w:pPr>
              <w:rPr>
                <w:rFonts w:cs="Arial"/>
                <w:bCs/>
              </w:rPr>
            </w:pPr>
          </w:p>
        </w:tc>
      </w:tr>
      <w:tr w:rsidR="00F2790E" w:rsidRPr="009F4CD2" w14:paraId="49B339DC" w14:textId="77777777" w:rsidTr="00467E8A">
        <w:trPr>
          <w:trHeight w:val="576"/>
        </w:trPr>
        <w:tc>
          <w:tcPr>
            <w:tcW w:w="900" w:type="dxa"/>
            <w:vMerge/>
            <w:shd w:val="clear" w:color="auto" w:fill="auto"/>
          </w:tcPr>
          <w:p w14:paraId="06E09076" w14:textId="77777777" w:rsidR="00F2790E" w:rsidRDefault="00F2790E" w:rsidP="00467E8A"/>
        </w:tc>
        <w:tc>
          <w:tcPr>
            <w:tcW w:w="1592" w:type="dxa"/>
            <w:vMerge/>
            <w:shd w:val="clear" w:color="auto" w:fill="auto"/>
          </w:tcPr>
          <w:p w14:paraId="7012AB26" w14:textId="77777777" w:rsidR="00F2790E" w:rsidRPr="0064637F" w:rsidRDefault="00F2790E" w:rsidP="00467E8A">
            <w:pPr>
              <w:rPr>
                <w:rStyle w:val="SAPEmphasis"/>
              </w:rPr>
            </w:pPr>
          </w:p>
        </w:tc>
        <w:tc>
          <w:tcPr>
            <w:tcW w:w="2880" w:type="dxa"/>
            <w:shd w:val="clear" w:color="auto" w:fill="auto"/>
          </w:tcPr>
          <w:p w14:paraId="173CB80F" w14:textId="77777777" w:rsidR="00F2790E" w:rsidRPr="009F4CD2" w:rsidRDefault="00F2790E" w:rsidP="00467E8A">
            <w:pPr>
              <w:rPr>
                <w:rFonts w:cs="Arial"/>
                <w:bCs/>
              </w:rPr>
            </w:pPr>
            <w:r>
              <w:rPr>
                <w:rFonts w:cs="Arial"/>
                <w:bCs/>
              </w:rPr>
              <w:t>I</w:t>
            </w:r>
            <w:r w:rsidRPr="009F4CD2">
              <w:rPr>
                <w:rFonts w:cs="Arial"/>
                <w:bCs/>
              </w:rPr>
              <w:t xml:space="preserve">n the </w:t>
            </w:r>
            <w:r>
              <w:rPr>
                <w:rStyle w:val="SAPScreenElement"/>
              </w:rPr>
              <w:t xml:space="preserve">Notes </w:t>
            </w:r>
            <w:r w:rsidRPr="009F4CD2">
              <w:rPr>
                <w:rFonts w:cs="Arial"/>
                <w:bCs/>
              </w:rPr>
              <w:t>part of the form,</w:t>
            </w:r>
            <w:r w:rsidRPr="00187B9E">
              <w:t xml:space="preserve"> </w:t>
            </w:r>
            <w:r>
              <w:t>enter a note, if appropriate.</w:t>
            </w:r>
          </w:p>
        </w:tc>
        <w:tc>
          <w:tcPr>
            <w:tcW w:w="4590" w:type="dxa"/>
            <w:shd w:val="clear" w:color="auto" w:fill="auto"/>
          </w:tcPr>
          <w:p w14:paraId="0F6DD69E" w14:textId="77777777" w:rsidR="00F2790E" w:rsidRPr="00187FBB" w:rsidRDefault="00F2790E" w:rsidP="00467E8A"/>
        </w:tc>
        <w:tc>
          <w:tcPr>
            <w:tcW w:w="3060" w:type="dxa"/>
            <w:shd w:val="clear" w:color="auto" w:fill="auto"/>
          </w:tcPr>
          <w:p w14:paraId="03CF2399" w14:textId="77777777" w:rsidR="00F2790E" w:rsidRPr="009F4CD2" w:rsidRDefault="00F2790E" w:rsidP="00467E8A">
            <w:pPr>
              <w:rPr>
                <w:rFonts w:cs="Arial"/>
                <w:bCs/>
              </w:rPr>
            </w:pPr>
          </w:p>
        </w:tc>
        <w:tc>
          <w:tcPr>
            <w:tcW w:w="1264" w:type="dxa"/>
          </w:tcPr>
          <w:p w14:paraId="3C9560E6" w14:textId="77777777" w:rsidR="00F2790E" w:rsidRPr="009F4CD2" w:rsidRDefault="00F2790E" w:rsidP="00467E8A">
            <w:pPr>
              <w:rPr>
                <w:rFonts w:cs="Arial"/>
                <w:bCs/>
              </w:rPr>
            </w:pPr>
          </w:p>
        </w:tc>
      </w:tr>
      <w:tr w:rsidR="00F2790E" w:rsidRPr="009F4CD2" w14:paraId="43DAB8F1" w14:textId="77777777" w:rsidTr="00467E8A">
        <w:trPr>
          <w:trHeight w:val="576"/>
        </w:trPr>
        <w:tc>
          <w:tcPr>
            <w:tcW w:w="900" w:type="dxa"/>
            <w:shd w:val="clear" w:color="auto" w:fill="auto"/>
          </w:tcPr>
          <w:p w14:paraId="7BBF92BF" w14:textId="77777777" w:rsidR="00F2790E" w:rsidRPr="009F4CD2" w:rsidRDefault="00F2790E" w:rsidP="00467E8A">
            <w:r>
              <w:t>8</w:t>
            </w:r>
          </w:p>
        </w:tc>
        <w:tc>
          <w:tcPr>
            <w:tcW w:w="1592" w:type="dxa"/>
            <w:shd w:val="clear" w:color="auto" w:fill="auto"/>
          </w:tcPr>
          <w:p w14:paraId="7F6DA3D1" w14:textId="77777777" w:rsidR="00F2790E" w:rsidRPr="009F4CD2" w:rsidRDefault="00F2790E" w:rsidP="00467E8A">
            <w:pPr>
              <w:rPr>
                <w:rFonts w:cs="Arial"/>
                <w:b/>
                <w:bCs/>
              </w:rPr>
            </w:pPr>
            <w:r w:rsidRPr="0064637F">
              <w:rPr>
                <w:rStyle w:val="SAPEmphasis"/>
              </w:rPr>
              <w:t xml:space="preserve">Save </w:t>
            </w:r>
            <w:r>
              <w:rPr>
                <w:rStyle w:val="SAPEmphasis"/>
              </w:rPr>
              <w:t>Social Insurance Data</w:t>
            </w:r>
          </w:p>
        </w:tc>
        <w:tc>
          <w:tcPr>
            <w:tcW w:w="2880" w:type="dxa"/>
            <w:shd w:val="clear" w:color="auto" w:fill="auto"/>
          </w:tcPr>
          <w:p w14:paraId="2C3281A3" w14:textId="77777777" w:rsidR="00F2790E" w:rsidRPr="009F4CD2" w:rsidRDefault="00F2790E" w:rsidP="00467E8A"/>
        </w:tc>
        <w:tc>
          <w:tcPr>
            <w:tcW w:w="4590" w:type="dxa"/>
            <w:shd w:val="clear" w:color="auto" w:fill="auto"/>
          </w:tcPr>
          <w:p w14:paraId="28A415AB" w14:textId="77777777" w:rsidR="00F2790E" w:rsidRPr="009F4CD2" w:rsidRDefault="00F2790E" w:rsidP="00467E8A"/>
        </w:tc>
        <w:tc>
          <w:tcPr>
            <w:tcW w:w="3060" w:type="dxa"/>
            <w:shd w:val="clear" w:color="auto" w:fill="auto"/>
          </w:tcPr>
          <w:p w14:paraId="39E01797" w14:textId="77777777" w:rsidR="00F2790E" w:rsidRPr="009F4CD2" w:rsidRDefault="00F2790E" w:rsidP="00467E8A">
            <w:r w:rsidRPr="009F4CD2">
              <w:rPr>
                <w:rFonts w:cs="Arial"/>
                <w:bCs/>
              </w:rPr>
              <w:t>A system message about data saving is generated.</w:t>
            </w:r>
          </w:p>
        </w:tc>
        <w:tc>
          <w:tcPr>
            <w:tcW w:w="1264" w:type="dxa"/>
          </w:tcPr>
          <w:p w14:paraId="64F5C6DB" w14:textId="77777777" w:rsidR="00F2790E" w:rsidRPr="009F4CD2" w:rsidRDefault="00F2790E" w:rsidP="00467E8A">
            <w:pPr>
              <w:rPr>
                <w:rFonts w:cs="Arial"/>
                <w:bCs/>
              </w:rPr>
            </w:pPr>
          </w:p>
        </w:tc>
      </w:tr>
      <w:tr w:rsidR="00F2790E" w:rsidRPr="009F4CD2" w14:paraId="59FC9D8C" w14:textId="77777777" w:rsidTr="00467E8A">
        <w:trPr>
          <w:trHeight w:val="576"/>
        </w:trPr>
        <w:tc>
          <w:tcPr>
            <w:tcW w:w="900" w:type="dxa"/>
            <w:shd w:val="clear" w:color="auto" w:fill="auto"/>
          </w:tcPr>
          <w:p w14:paraId="38F5D948" w14:textId="77777777" w:rsidR="00F2790E" w:rsidRDefault="00F2790E" w:rsidP="00467E8A">
            <w:r>
              <w:t>9</w:t>
            </w:r>
          </w:p>
        </w:tc>
        <w:tc>
          <w:tcPr>
            <w:tcW w:w="1592" w:type="dxa"/>
            <w:shd w:val="clear" w:color="auto" w:fill="auto"/>
          </w:tcPr>
          <w:p w14:paraId="4A9D6FEE" w14:textId="77777777" w:rsidR="00F2790E" w:rsidRPr="0064637F" w:rsidRDefault="00F2790E" w:rsidP="00467E8A">
            <w:pPr>
              <w:rPr>
                <w:rStyle w:val="SAPEmphasis"/>
              </w:rPr>
            </w:pPr>
            <w:r w:rsidRPr="0064637F">
              <w:rPr>
                <w:rStyle w:val="SAPEmphasis"/>
              </w:rPr>
              <w:t xml:space="preserve">Select </w:t>
            </w:r>
            <w:r>
              <w:rPr>
                <w:rStyle w:val="SAPEmphasis"/>
              </w:rPr>
              <w:t>IJSS Bordereau</w:t>
            </w:r>
            <w:r w:rsidRPr="0064637F">
              <w:rPr>
                <w:rStyle w:val="SAPEmphasis"/>
              </w:rPr>
              <w:t xml:space="preserve"> </w:t>
            </w:r>
          </w:p>
        </w:tc>
        <w:tc>
          <w:tcPr>
            <w:tcW w:w="2880" w:type="dxa"/>
            <w:shd w:val="clear" w:color="auto" w:fill="auto"/>
          </w:tcPr>
          <w:p w14:paraId="14DBCFF6" w14:textId="77777777" w:rsidR="00F2790E" w:rsidRPr="009F4CD2" w:rsidDel="001F3DBF" w:rsidRDefault="00F2790E" w:rsidP="00467E8A">
            <w:r>
              <w:t xml:space="preserve">Select from the </w:t>
            </w:r>
            <w:r w:rsidRPr="00534C6F">
              <w:rPr>
                <w:rStyle w:val="SAPScreenElement"/>
              </w:rPr>
              <w:t>Navigate to Mashup</w:t>
            </w:r>
            <w:r w:rsidRPr="00187B9E">
              <w:t xml:space="preserve"> drop-down</w:t>
            </w:r>
            <w:r>
              <w:t>,</w:t>
            </w:r>
            <w:r w:rsidRPr="00187B9E">
              <w:t xml:space="preserve"> located in the upper part of the</w:t>
            </w:r>
            <w:r>
              <w:t xml:space="preserve"> screen, value</w:t>
            </w:r>
            <w:r w:rsidRPr="00187B9E">
              <w:t xml:space="preserve"> </w:t>
            </w:r>
            <w:r>
              <w:rPr>
                <w:rStyle w:val="SAPScreenElement"/>
              </w:rPr>
              <w:t>Social Insurance</w:t>
            </w:r>
            <w:r w:rsidRPr="009F4CD2">
              <w:t xml:space="preserve"> </w:t>
            </w:r>
            <w:r w:rsidRPr="004E0842">
              <w:rPr>
                <w:rStyle w:val="SAPScreenElement"/>
              </w:rPr>
              <w:sym w:font="Symbol" w:char="F0AE"/>
            </w:r>
            <w:r>
              <w:t xml:space="preserve"> </w:t>
            </w:r>
            <w:r>
              <w:rPr>
                <w:rStyle w:val="SAPScreenElement"/>
              </w:rPr>
              <w:t>IJSS Bordereau.</w:t>
            </w:r>
          </w:p>
        </w:tc>
        <w:tc>
          <w:tcPr>
            <w:tcW w:w="4590" w:type="dxa"/>
            <w:shd w:val="clear" w:color="auto" w:fill="auto"/>
          </w:tcPr>
          <w:p w14:paraId="4FC5C351" w14:textId="77777777" w:rsidR="00F2790E" w:rsidRDefault="00F2790E" w:rsidP="00467E8A">
            <w:pPr>
              <w:rPr>
                <w:rStyle w:val="SAPScreenElement"/>
              </w:rPr>
            </w:pPr>
          </w:p>
        </w:tc>
        <w:tc>
          <w:tcPr>
            <w:tcW w:w="3060" w:type="dxa"/>
            <w:shd w:val="clear" w:color="auto" w:fill="auto"/>
          </w:tcPr>
          <w:p w14:paraId="70E2E80B" w14:textId="77777777" w:rsidR="00F2790E" w:rsidRPr="009F4CD2" w:rsidRDefault="00F2790E" w:rsidP="00467E8A">
            <w:pPr>
              <w:rPr>
                <w:rFonts w:cs="Arial"/>
                <w:bCs/>
              </w:rPr>
            </w:pPr>
            <w:r w:rsidRPr="009F4CD2">
              <w:t xml:space="preserve">You are linked to </w:t>
            </w:r>
            <w:r>
              <w:t>Employee Central Payroll</w:t>
            </w:r>
            <w:r w:rsidRPr="009F4CD2">
              <w:t>, where you need to enter logon details. The appropriate embedded form then appears containing a table with already existing records (if any, otherwise, the table is empty).</w:t>
            </w:r>
          </w:p>
        </w:tc>
        <w:tc>
          <w:tcPr>
            <w:tcW w:w="1264" w:type="dxa"/>
          </w:tcPr>
          <w:p w14:paraId="4BECE43C" w14:textId="77777777" w:rsidR="00F2790E" w:rsidRPr="009F4CD2" w:rsidRDefault="00F2790E" w:rsidP="00467E8A">
            <w:pPr>
              <w:rPr>
                <w:rFonts w:cs="Arial"/>
                <w:bCs/>
              </w:rPr>
            </w:pPr>
          </w:p>
        </w:tc>
      </w:tr>
      <w:tr w:rsidR="00F2790E" w:rsidRPr="009F4CD2" w14:paraId="01A450FB" w14:textId="77777777" w:rsidTr="00467E8A">
        <w:trPr>
          <w:trHeight w:val="576"/>
        </w:trPr>
        <w:tc>
          <w:tcPr>
            <w:tcW w:w="900" w:type="dxa"/>
            <w:shd w:val="clear" w:color="auto" w:fill="auto"/>
          </w:tcPr>
          <w:p w14:paraId="4B34F633" w14:textId="77777777" w:rsidR="00F2790E" w:rsidRDefault="00F2790E" w:rsidP="00467E8A">
            <w:r>
              <w:t>10</w:t>
            </w:r>
          </w:p>
        </w:tc>
        <w:tc>
          <w:tcPr>
            <w:tcW w:w="1592" w:type="dxa"/>
            <w:shd w:val="clear" w:color="auto" w:fill="auto"/>
          </w:tcPr>
          <w:p w14:paraId="49D5E369" w14:textId="77777777" w:rsidR="00F2790E" w:rsidRPr="0064637F" w:rsidRDefault="00F2790E" w:rsidP="00467E8A">
            <w:pPr>
              <w:rPr>
                <w:rStyle w:val="SAPEmphasis"/>
              </w:rPr>
            </w:pPr>
            <w:r w:rsidRPr="0064637F">
              <w:rPr>
                <w:rStyle w:val="SAPEmphasis"/>
              </w:rPr>
              <w:t xml:space="preserve">Create New </w:t>
            </w:r>
            <w:r>
              <w:rPr>
                <w:rStyle w:val="SAPEmphasis"/>
              </w:rPr>
              <w:t>IJSS Bordereau</w:t>
            </w:r>
            <w:r w:rsidRPr="0064637F">
              <w:rPr>
                <w:rStyle w:val="SAPEmphasis"/>
              </w:rPr>
              <w:t xml:space="preserve"> Record</w:t>
            </w:r>
          </w:p>
        </w:tc>
        <w:tc>
          <w:tcPr>
            <w:tcW w:w="2880" w:type="dxa"/>
            <w:shd w:val="clear" w:color="auto" w:fill="auto"/>
          </w:tcPr>
          <w:p w14:paraId="2D8207AA" w14:textId="77777777" w:rsidR="00F2790E" w:rsidRPr="009F4CD2" w:rsidDel="001F3DBF" w:rsidRDefault="00F2790E" w:rsidP="00467E8A">
            <w:r w:rsidRPr="009F4CD2">
              <w:t xml:space="preserve">On the displayed </w:t>
            </w:r>
            <w:r>
              <w:rPr>
                <w:rStyle w:val="SAPScreenElement"/>
              </w:rPr>
              <w:t xml:space="preserve">IJSS Bordereau </w:t>
            </w:r>
            <w:r w:rsidRPr="009F4CD2">
              <w:t>page</w:t>
            </w:r>
            <w:r>
              <w:t>,</w:t>
            </w:r>
            <w:r w:rsidRPr="009F4CD2">
              <w:t xml:space="preserve"> select the </w:t>
            </w:r>
            <w:r w:rsidRPr="009F4CD2">
              <w:rPr>
                <w:rStyle w:val="SAPScreenElement"/>
              </w:rPr>
              <w:t>New</w:t>
            </w:r>
            <w:r w:rsidRPr="009F4CD2">
              <w:t xml:space="preserve"> pushbutton.</w:t>
            </w:r>
          </w:p>
        </w:tc>
        <w:tc>
          <w:tcPr>
            <w:tcW w:w="4590" w:type="dxa"/>
            <w:shd w:val="clear" w:color="auto" w:fill="auto"/>
          </w:tcPr>
          <w:p w14:paraId="706CDA66" w14:textId="77777777" w:rsidR="00F2790E" w:rsidRDefault="00F2790E" w:rsidP="00467E8A">
            <w:pPr>
              <w:rPr>
                <w:rStyle w:val="SAPScreenElement"/>
              </w:rPr>
            </w:pPr>
          </w:p>
        </w:tc>
        <w:tc>
          <w:tcPr>
            <w:tcW w:w="3060" w:type="dxa"/>
            <w:shd w:val="clear" w:color="auto" w:fill="auto"/>
          </w:tcPr>
          <w:p w14:paraId="1B036C80" w14:textId="77777777" w:rsidR="00F2790E" w:rsidRPr="009F4CD2" w:rsidRDefault="00F2790E" w:rsidP="00467E8A">
            <w:pPr>
              <w:rPr>
                <w:rFonts w:cs="Arial"/>
                <w:bCs/>
              </w:rPr>
            </w:pPr>
            <w:r w:rsidRPr="009F4CD2">
              <w:t>The fields to be filled in the form show up below the table.</w:t>
            </w:r>
          </w:p>
        </w:tc>
        <w:tc>
          <w:tcPr>
            <w:tcW w:w="1264" w:type="dxa"/>
          </w:tcPr>
          <w:p w14:paraId="6D661E46" w14:textId="77777777" w:rsidR="00F2790E" w:rsidRPr="009F4CD2" w:rsidRDefault="00F2790E" w:rsidP="00467E8A">
            <w:pPr>
              <w:rPr>
                <w:rFonts w:cs="Arial"/>
                <w:bCs/>
              </w:rPr>
            </w:pPr>
          </w:p>
        </w:tc>
      </w:tr>
      <w:tr w:rsidR="00F2790E" w:rsidRPr="009F4CD2" w14:paraId="292CF165" w14:textId="77777777" w:rsidTr="00467E8A">
        <w:trPr>
          <w:trHeight w:val="288"/>
        </w:trPr>
        <w:tc>
          <w:tcPr>
            <w:tcW w:w="900" w:type="dxa"/>
            <w:vMerge w:val="restart"/>
            <w:shd w:val="clear" w:color="auto" w:fill="auto"/>
          </w:tcPr>
          <w:p w14:paraId="17C34FE1" w14:textId="77777777" w:rsidR="00F2790E" w:rsidRDefault="00F2790E" w:rsidP="00467E8A">
            <w:r>
              <w:t>11</w:t>
            </w:r>
          </w:p>
        </w:tc>
        <w:tc>
          <w:tcPr>
            <w:tcW w:w="1592" w:type="dxa"/>
            <w:vMerge w:val="restart"/>
            <w:shd w:val="clear" w:color="auto" w:fill="auto"/>
          </w:tcPr>
          <w:p w14:paraId="3ADC220A" w14:textId="77777777" w:rsidR="00F2790E" w:rsidRPr="0064637F" w:rsidRDefault="00F2790E" w:rsidP="00467E8A">
            <w:pPr>
              <w:rPr>
                <w:rStyle w:val="SAPEmphasis"/>
              </w:rPr>
            </w:pPr>
            <w:r w:rsidRPr="0064637F">
              <w:rPr>
                <w:rStyle w:val="SAPEmphasis"/>
              </w:rPr>
              <w:t xml:space="preserve">Maintain </w:t>
            </w:r>
            <w:r>
              <w:rPr>
                <w:rStyle w:val="SAPEmphasis"/>
              </w:rPr>
              <w:t>IJSS Bordereau Details</w:t>
            </w:r>
          </w:p>
        </w:tc>
        <w:tc>
          <w:tcPr>
            <w:tcW w:w="2880" w:type="dxa"/>
            <w:vMerge w:val="restart"/>
            <w:shd w:val="clear" w:color="auto" w:fill="auto"/>
          </w:tcPr>
          <w:p w14:paraId="2A129A8F" w14:textId="77777777" w:rsidR="00F2790E" w:rsidRPr="009F4CD2" w:rsidDel="001F3DBF" w:rsidRDefault="00F2790E" w:rsidP="00467E8A">
            <w:r w:rsidRPr="00187B9E">
              <w:t>Enter the validity period for the record:</w:t>
            </w:r>
          </w:p>
        </w:tc>
        <w:tc>
          <w:tcPr>
            <w:tcW w:w="4590" w:type="dxa"/>
            <w:shd w:val="clear" w:color="auto" w:fill="auto"/>
          </w:tcPr>
          <w:p w14:paraId="26C035AB" w14:textId="77777777" w:rsidR="00F2790E" w:rsidRPr="009C2E26" w:rsidRDefault="00F2790E" w:rsidP="00467E8A">
            <w:pPr>
              <w:rPr>
                <w:rStyle w:val="SAPScreenElement"/>
              </w:rPr>
            </w:pPr>
            <w:r w:rsidRPr="009C2E26">
              <w:rPr>
                <w:rStyle w:val="SAPScreenElement"/>
              </w:rPr>
              <w:t>Valid From:</w:t>
            </w:r>
            <w:r w:rsidRPr="009C2E26">
              <w:rPr>
                <w:i/>
              </w:rPr>
              <w:t xml:space="preserve"> </w:t>
            </w:r>
            <w:r w:rsidRPr="009C2E26">
              <w:t>defaults to today’s date, adapt as appropriate</w:t>
            </w:r>
          </w:p>
        </w:tc>
        <w:tc>
          <w:tcPr>
            <w:tcW w:w="3060" w:type="dxa"/>
            <w:vMerge w:val="restart"/>
            <w:shd w:val="clear" w:color="auto" w:fill="auto"/>
          </w:tcPr>
          <w:p w14:paraId="36D7B32B" w14:textId="77777777" w:rsidR="00F2790E" w:rsidRPr="009F4CD2" w:rsidRDefault="00F2790E" w:rsidP="00467E8A">
            <w:pPr>
              <w:rPr>
                <w:rFonts w:cs="Arial"/>
                <w:bCs/>
              </w:rPr>
            </w:pPr>
          </w:p>
        </w:tc>
        <w:tc>
          <w:tcPr>
            <w:tcW w:w="1264" w:type="dxa"/>
          </w:tcPr>
          <w:p w14:paraId="0C014E7E" w14:textId="77777777" w:rsidR="00F2790E" w:rsidRPr="009F4CD2" w:rsidRDefault="00F2790E" w:rsidP="00467E8A">
            <w:pPr>
              <w:rPr>
                <w:rFonts w:cs="Arial"/>
                <w:bCs/>
              </w:rPr>
            </w:pPr>
          </w:p>
        </w:tc>
      </w:tr>
      <w:tr w:rsidR="00F2790E" w:rsidRPr="009F4CD2" w14:paraId="08DBFD80" w14:textId="77777777" w:rsidTr="00467E8A">
        <w:trPr>
          <w:trHeight w:val="288"/>
        </w:trPr>
        <w:tc>
          <w:tcPr>
            <w:tcW w:w="900" w:type="dxa"/>
            <w:vMerge/>
            <w:shd w:val="clear" w:color="auto" w:fill="auto"/>
          </w:tcPr>
          <w:p w14:paraId="3C357D51" w14:textId="77777777" w:rsidR="00F2790E" w:rsidRDefault="00F2790E" w:rsidP="00467E8A"/>
        </w:tc>
        <w:tc>
          <w:tcPr>
            <w:tcW w:w="1592" w:type="dxa"/>
            <w:vMerge/>
            <w:shd w:val="clear" w:color="auto" w:fill="auto"/>
          </w:tcPr>
          <w:p w14:paraId="6B156D28" w14:textId="77777777" w:rsidR="00F2790E" w:rsidRPr="0064637F" w:rsidRDefault="00F2790E" w:rsidP="00467E8A">
            <w:pPr>
              <w:rPr>
                <w:rStyle w:val="SAPEmphasis"/>
              </w:rPr>
            </w:pPr>
          </w:p>
        </w:tc>
        <w:tc>
          <w:tcPr>
            <w:tcW w:w="2880" w:type="dxa"/>
            <w:vMerge/>
            <w:shd w:val="clear" w:color="auto" w:fill="auto"/>
          </w:tcPr>
          <w:p w14:paraId="3009847A" w14:textId="77777777" w:rsidR="00F2790E" w:rsidRPr="009F4CD2" w:rsidDel="001F3DBF" w:rsidRDefault="00F2790E" w:rsidP="00467E8A"/>
        </w:tc>
        <w:tc>
          <w:tcPr>
            <w:tcW w:w="4590" w:type="dxa"/>
            <w:shd w:val="clear" w:color="auto" w:fill="auto"/>
          </w:tcPr>
          <w:p w14:paraId="782C1A5A" w14:textId="77777777" w:rsidR="00F2790E" w:rsidRPr="009C2E26" w:rsidRDefault="00F2790E" w:rsidP="00467E8A">
            <w:pPr>
              <w:rPr>
                <w:rStyle w:val="SAPScreenElement"/>
              </w:rPr>
            </w:pPr>
            <w:r w:rsidRPr="009C2E26">
              <w:rPr>
                <w:rStyle w:val="SAPScreenElement"/>
              </w:rPr>
              <w:t>To:</w:t>
            </w:r>
            <w:r w:rsidRPr="009C2E26">
              <w:t xml:space="preserve"> defaults to today’s date, adapt as appropriate</w:t>
            </w:r>
          </w:p>
        </w:tc>
        <w:tc>
          <w:tcPr>
            <w:tcW w:w="3060" w:type="dxa"/>
            <w:vMerge/>
            <w:shd w:val="clear" w:color="auto" w:fill="auto"/>
          </w:tcPr>
          <w:p w14:paraId="4EFBED53" w14:textId="77777777" w:rsidR="00F2790E" w:rsidRPr="009F4CD2" w:rsidRDefault="00F2790E" w:rsidP="00467E8A">
            <w:pPr>
              <w:rPr>
                <w:rFonts w:cs="Arial"/>
                <w:bCs/>
              </w:rPr>
            </w:pPr>
          </w:p>
        </w:tc>
        <w:tc>
          <w:tcPr>
            <w:tcW w:w="1264" w:type="dxa"/>
          </w:tcPr>
          <w:p w14:paraId="31CC6218" w14:textId="77777777" w:rsidR="00F2790E" w:rsidRPr="009F4CD2" w:rsidRDefault="00F2790E" w:rsidP="00467E8A">
            <w:pPr>
              <w:rPr>
                <w:rFonts w:cs="Arial"/>
                <w:bCs/>
              </w:rPr>
            </w:pPr>
          </w:p>
        </w:tc>
      </w:tr>
      <w:tr w:rsidR="00F2790E" w:rsidRPr="009F4CD2" w14:paraId="3B117077" w14:textId="77777777" w:rsidTr="00467E8A">
        <w:trPr>
          <w:trHeight w:val="288"/>
        </w:trPr>
        <w:tc>
          <w:tcPr>
            <w:tcW w:w="900" w:type="dxa"/>
            <w:vMerge/>
            <w:shd w:val="clear" w:color="auto" w:fill="auto"/>
          </w:tcPr>
          <w:p w14:paraId="7A98D59D" w14:textId="77777777" w:rsidR="00F2790E" w:rsidRDefault="00F2790E" w:rsidP="00467E8A"/>
        </w:tc>
        <w:tc>
          <w:tcPr>
            <w:tcW w:w="1592" w:type="dxa"/>
            <w:vMerge/>
            <w:shd w:val="clear" w:color="auto" w:fill="auto"/>
          </w:tcPr>
          <w:p w14:paraId="5447D821" w14:textId="77777777" w:rsidR="00F2790E" w:rsidRPr="0064637F" w:rsidRDefault="00F2790E" w:rsidP="00467E8A">
            <w:pPr>
              <w:rPr>
                <w:rStyle w:val="SAPEmphasis"/>
              </w:rPr>
            </w:pPr>
          </w:p>
        </w:tc>
        <w:tc>
          <w:tcPr>
            <w:tcW w:w="2880" w:type="dxa"/>
            <w:vMerge w:val="restart"/>
            <w:shd w:val="clear" w:color="auto" w:fill="auto"/>
          </w:tcPr>
          <w:p w14:paraId="633B39A3" w14:textId="77777777" w:rsidR="00F2790E" w:rsidRPr="009F4CD2" w:rsidDel="001F3DBF" w:rsidRDefault="00F2790E" w:rsidP="00467E8A">
            <w:r w:rsidRPr="00187B9E">
              <w:t xml:space="preserve">In the </w:t>
            </w:r>
            <w:r>
              <w:rPr>
                <w:rStyle w:val="SAPScreenElement"/>
              </w:rPr>
              <w:t>IJSS Benefits slip (F)</w:t>
            </w:r>
            <w:r w:rsidRPr="00187B9E">
              <w:t xml:space="preserve"> </w:t>
            </w:r>
            <w:r>
              <w:t xml:space="preserve">part </w:t>
            </w:r>
            <w:r w:rsidRPr="00187B9E">
              <w:rPr>
                <w:rFonts w:cs="Arial"/>
                <w:bCs/>
              </w:rPr>
              <w:t>of the form</w:t>
            </w:r>
            <w:r w:rsidRPr="00187B9E">
              <w:t xml:space="preserve"> make the following entries:</w:t>
            </w:r>
          </w:p>
        </w:tc>
        <w:tc>
          <w:tcPr>
            <w:tcW w:w="4590" w:type="dxa"/>
            <w:shd w:val="clear" w:color="auto" w:fill="auto"/>
          </w:tcPr>
          <w:p w14:paraId="721EFF46" w14:textId="77777777" w:rsidR="00F2790E" w:rsidRPr="009C2E26" w:rsidRDefault="00F2790E" w:rsidP="00467E8A">
            <w:pPr>
              <w:rPr>
                <w:rStyle w:val="SAPScreenElement"/>
              </w:rPr>
            </w:pPr>
            <w:r w:rsidRPr="009C2E26">
              <w:rPr>
                <w:rStyle w:val="SAPScreenElement"/>
              </w:rPr>
              <w:t>Cease work ID</w:t>
            </w:r>
            <w:r w:rsidRPr="009C2E26">
              <w:t>: select from value help</w:t>
            </w:r>
          </w:p>
        </w:tc>
        <w:tc>
          <w:tcPr>
            <w:tcW w:w="3060" w:type="dxa"/>
            <w:vMerge w:val="restart"/>
            <w:shd w:val="clear" w:color="auto" w:fill="auto"/>
          </w:tcPr>
          <w:p w14:paraId="2A341133" w14:textId="77777777" w:rsidR="00F2790E" w:rsidRPr="009F4CD2" w:rsidRDefault="00F2790E" w:rsidP="00467E8A">
            <w:pPr>
              <w:rPr>
                <w:rFonts w:cs="Arial"/>
                <w:bCs/>
              </w:rPr>
            </w:pPr>
          </w:p>
        </w:tc>
        <w:tc>
          <w:tcPr>
            <w:tcW w:w="1264" w:type="dxa"/>
          </w:tcPr>
          <w:p w14:paraId="2A84933E" w14:textId="77777777" w:rsidR="00F2790E" w:rsidRPr="009F4CD2" w:rsidRDefault="00F2790E" w:rsidP="00467E8A">
            <w:pPr>
              <w:rPr>
                <w:rFonts w:cs="Arial"/>
                <w:bCs/>
              </w:rPr>
            </w:pPr>
          </w:p>
        </w:tc>
      </w:tr>
      <w:tr w:rsidR="00F2790E" w:rsidRPr="009F4CD2" w14:paraId="6CE9AF82" w14:textId="77777777" w:rsidTr="00467E8A">
        <w:trPr>
          <w:trHeight w:val="288"/>
        </w:trPr>
        <w:tc>
          <w:tcPr>
            <w:tcW w:w="900" w:type="dxa"/>
            <w:vMerge/>
            <w:shd w:val="clear" w:color="auto" w:fill="auto"/>
          </w:tcPr>
          <w:p w14:paraId="27144EE3" w14:textId="77777777" w:rsidR="00F2790E" w:rsidRDefault="00F2790E" w:rsidP="00467E8A"/>
        </w:tc>
        <w:tc>
          <w:tcPr>
            <w:tcW w:w="1592" w:type="dxa"/>
            <w:vMerge/>
            <w:shd w:val="clear" w:color="auto" w:fill="auto"/>
          </w:tcPr>
          <w:p w14:paraId="51232325" w14:textId="77777777" w:rsidR="00F2790E" w:rsidRPr="0064637F" w:rsidRDefault="00F2790E" w:rsidP="00467E8A">
            <w:pPr>
              <w:rPr>
                <w:rStyle w:val="SAPEmphasis"/>
              </w:rPr>
            </w:pPr>
          </w:p>
        </w:tc>
        <w:tc>
          <w:tcPr>
            <w:tcW w:w="2880" w:type="dxa"/>
            <w:vMerge/>
            <w:shd w:val="clear" w:color="auto" w:fill="auto"/>
          </w:tcPr>
          <w:p w14:paraId="4C08239F" w14:textId="77777777" w:rsidR="00F2790E" w:rsidRPr="009F4CD2" w:rsidDel="001F3DBF" w:rsidRDefault="00F2790E" w:rsidP="00467E8A"/>
        </w:tc>
        <w:tc>
          <w:tcPr>
            <w:tcW w:w="4590" w:type="dxa"/>
            <w:shd w:val="clear" w:color="auto" w:fill="auto"/>
          </w:tcPr>
          <w:p w14:paraId="6F4B7B27" w14:textId="77777777" w:rsidR="00F2790E" w:rsidRPr="009C2E26" w:rsidRDefault="00F2790E" w:rsidP="00467E8A">
            <w:pPr>
              <w:rPr>
                <w:rStyle w:val="SAPScreenElement"/>
              </w:rPr>
            </w:pPr>
            <w:r w:rsidRPr="009C2E26">
              <w:rPr>
                <w:rStyle w:val="SAPScreenElement"/>
              </w:rPr>
              <w:t>Number of days paid</w:t>
            </w:r>
            <w:r w:rsidRPr="009C2E26">
              <w:t>: insert the appropriate value</w:t>
            </w:r>
          </w:p>
        </w:tc>
        <w:tc>
          <w:tcPr>
            <w:tcW w:w="3060" w:type="dxa"/>
            <w:vMerge/>
            <w:shd w:val="clear" w:color="auto" w:fill="auto"/>
          </w:tcPr>
          <w:p w14:paraId="3DC072B1" w14:textId="77777777" w:rsidR="00F2790E" w:rsidRPr="009F4CD2" w:rsidRDefault="00F2790E" w:rsidP="00467E8A">
            <w:pPr>
              <w:rPr>
                <w:rFonts w:cs="Arial"/>
                <w:bCs/>
              </w:rPr>
            </w:pPr>
          </w:p>
        </w:tc>
        <w:tc>
          <w:tcPr>
            <w:tcW w:w="1264" w:type="dxa"/>
          </w:tcPr>
          <w:p w14:paraId="1AFCBCF4" w14:textId="77777777" w:rsidR="00F2790E" w:rsidRPr="009F4CD2" w:rsidRDefault="00F2790E" w:rsidP="00467E8A">
            <w:pPr>
              <w:rPr>
                <w:rFonts w:cs="Arial"/>
                <w:bCs/>
              </w:rPr>
            </w:pPr>
          </w:p>
        </w:tc>
      </w:tr>
      <w:tr w:rsidR="00F2790E" w:rsidRPr="009F4CD2" w14:paraId="5CA08B8D" w14:textId="77777777" w:rsidTr="00467E8A">
        <w:trPr>
          <w:trHeight w:val="288"/>
        </w:trPr>
        <w:tc>
          <w:tcPr>
            <w:tcW w:w="900" w:type="dxa"/>
            <w:vMerge/>
            <w:shd w:val="clear" w:color="auto" w:fill="auto"/>
          </w:tcPr>
          <w:p w14:paraId="5BFF0A62" w14:textId="77777777" w:rsidR="00F2790E" w:rsidRDefault="00F2790E" w:rsidP="00467E8A"/>
        </w:tc>
        <w:tc>
          <w:tcPr>
            <w:tcW w:w="1592" w:type="dxa"/>
            <w:vMerge/>
            <w:shd w:val="clear" w:color="auto" w:fill="auto"/>
          </w:tcPr>
          <w:p w14:paraId="623E2AB1" w14:textId="77777777" w:rsidR="00F2790E" w:rsidRPr="0064637F" w:rsidRDefault="00F2790E" w:rsidP="00467E8A">
            <w:pPr>
              <w:rPr>
                <w:rStyle w:val="SAPEmphasis"/>
              </w:rPr>
            </w:pPr>
          </w:p>
        </w:tc>
        <w:tc>
          <w:tcPr>
            <w:tcW w:w="2880" w:type="dxa"/>
            <w:vMerge/>
            <w:shd w:val="clear" w:color="auto" w:fill="auto"/>
          </w:tcPr>
          <w:p w14:paraId="05F8A105" w14:textId="77777777" w:rsidR="00F2790E" w:rsidRPr="009F4CD2" w:rsidDel="001F3DBF" w:rsidRDefault="00F2790E" w:rsidP="00467E8A"/>
        </w:tc>
        <w:tc>
          <w:tcPr>
            <w:tcW w:w="4590" w:type="dxa"/>
            <w:shd w:val="clear" w:color="auto" w:fill="auto"/>
          </w:tcPr>
          <w:p w14:paraId="2E45F2B1" w14:textId="77777777" w:rsidR="00F2790E" w:rsidRPr="009C2E26" w:rsidRDefault="00F2790E" w:rsidP="00467E8A">
            <w:pPr>
              <w:rPr>
                <w:rStyle w:val="SAPScreenElement"/>
              </w:rPr>
            </w:pPr>
            <w:r w:rsidRPr="009C2E26">
              <w:rPr>
                <w:rStyle w:val="SAPScreenElement"/>
              </w:rPr>
              <w:t>IJSS Amount</w:t>
            </w:r>
            <w:r w:rsidRPr="009C2E26">
              <w:t xml:space="preserve">: insert the appropriate value </w:t>
            </w:r>
          </w:p>
        </w:tc>
        <w:tc>
          <w:tcPr>
            <w:tcW w:w="3060" w:type="dxa"/>
            <w:vMerge/>
            <w:shd w:val="clear" w:color="auto" w:fill="auto"/>
          </w:tcPr>
          <w:p w14:paraId="4C7C3AC7" w14:textId="77777777" w:rsidR="00F2790E" w:rsidRPr="009F4CD2" w:rsidRDefault="00F2790E" w:rsidP="00467E8A">
            <w:pPr>
              <w:rPr>
                <w:rFonts w:cs="Arial"/>
                <w:bCs/>
              </w:rPr>
            </w:pPr>
          </w:p>
        </w:tc>
        <w:tc>
          <w:tcPr>
            <w:tcW w:w="1264" w:type="dxa"/>
          </w:tcPr>
          <w:p w14:paraId="54E7D343" w14:textId="77777777" w:rsidR="00F2790E" w:rsidRPr="009F4CD2" w:rsidRDefault="00F2790E" w:rsidP="00467E8A">
            <w:pPr>
              <w:rPr>
                <w:rFonts w:cs="Arial"/>
                <w:bCs/>
              </w:rPr>
            </w:pPr>
          </w:p>
        </w:tc>
      </w:tr>
      <w:tr w:rsidR="00F2790E" w:rsidRPr="009F4CD2" w14:paraId="6F614735" w14:textId="77777777" w:rsidTr="00467E8A">
        <w:trPr>
          <w:trHeight w:val="288"/>
        </w:trPr>
        <w:tc>
          <w:tcPr>
            <w:tcW w:w="900" w:type="dxa"/>
            <w:vMerge/>
            <w:shd w:val="clear" w:color="auto" w:fill="auto"/>
          </w:tcPr>
          <w:p w14:paraId="161694BD" w14:textId="77777777" w:rsidR="00F2790E" w:rsidRDefault="00F2790E" w:rsidP="00467E8A"/>
        </w:tc>
        <w:tc>
          <w:tcPr>
            <w:tcW w:w="1592" w:type="dxa"/>
            <w:vMerge/>
            <w:shd w:val="clear" w:color="auto" w:fill="auto"/>
          </w:tcPr>
          <w:p w14:paraId="7B54DB71" w14:textId="77777777" w:rsidR="00F2790E" w:rsidRPr="0064637F" w:rsidRDefault="00F2790E" w:rsidP="00467E8A">
            <w:pPr>
              <w:rPr>
                <w:rStyle w:val="SAPEmphasis"/>
              </w:rPr>
            </w:pPr>
          </w:p>
        </w:tc>
        <w:tc>
          <w:tcPr>
            <w:tcW w:w="2880" w:type="dxa"/>
            <w:vMerge/>
            <w:shd w:val="clear" w:color="auto" w:fill="auto"/>
          </w:tcPr>
          <w:p w14:paraId="01737484" w14:textId="77777777" w:rsidR="00F2790E" w:rsidRPr="009F4CD2" w:rsidDel="001F3DBF" w:rsidRDefault="00F2790E" w:rsidP="00467E8A"/>
        </w:tc>
        <w:tc>
          <w:tcPr>
            <w:tcW w:w="4590" w:type="dxa"/>
            <w:shd w:val="clear" w:color="auto" w:fill="auto"/>
          </w:tcPr>
          <w:p w14:paraId="4549A62C" w14:textId="77777777" w:rsidR="00F2790E" w:rsidRPr="009C2E26" w:rsidRDefault="00F2790E" w:rsidP="00467E8A">
            <w:pPr>
              <w:rPr>
                <w:rStyle w:val="SAPScreenElement"/>
              </w:rPr>
            </w:pPr>
            <w:r w:rsidRPr="009C2E26">
              <w:rPr>
                <w:rStyle w:val="SAPScreenElement"/>
              </w:rPr>
              <w:t>Currency</w:t>
            </w:r>
            <w:r w:rsidRPr="009C2E26">
              <w:t>: select from value help</w:t>
            </w:r>
          </w:p>
        </w:tc>
        <w:tc>
          <w:tcPr>
            <w:tcW w:w="3060" w:type="dxa"/>
            <w:vMerge/>
            <w:shd w:val="clear" w:color="auto" w:fill="auto"/>
          </w:tcPr>
          <w:p w14:paraId="3578C4FF" w14:textId="77777777" w:rsidR="00F2790E" w:rsidRPr="009F4CD2" w:rsidRDefault="00F2790E" w:rsidP="00467E8A">
            <w:pPr>
              <w:rPr>
                <w:rFonts w:cs="Arial"/>
                <w:bCs/>
              </w:rPr>
            </w:pPr>
          </w:p>
        </w:tc>
        <w:tc>
          <w:tcPr>
            <w:tcW w:w="1264" w:type="dxa"/>
          </w:tcPr>
          <w:p w14:paraId="752A35DD" w14:textId="77777777" w:rsidR="00F2790E" w:rsidRPr="009F4CD2" w:rsidRDefault="00F2790E" w:rsidP="00467E8A">
            <w:pPr>
              <w:rPr>
                <w:rFonts w:cs="Arial"/>
                <w:bCs/>
              </w:rPr>
            </w:pPr>
          </w:p>
        </w:tc>
      </w:tr>
      <w:tr w:rsidR="00F2790E" w:rsidRPr="009F4CD2" w14:paraId="050CEBE3" w14:textId="77777777" w:rsidTr="00467E8A">
        <w:trPr>
          <w:trHeight w:val="576"/>
        </w:trPr>
        <w:tc>
          <w:tcPr>
            <w:tcW w:w="900" w:type="dxa"/>
            <w:vMerge/>
            <w:shd w:val="clear" w:color="auto" w:fill="auto"/>
          </w:tcPr>
          <w:p w14:paraId="01F5BA10" w14:textId="77777777" w:rsidR="00F2790E" w:rsidRDefault="00F2790E" w:rsidP="00467E8A"/>
        </w:tc>
        <w:tc>
          <w:tcPr>
            <w:tcW w:w="1592" w:type="dxa"/>
            <w:vMerge/>
            <w:shd w:val="clear" w:color="auto" w:fill="auto"/>
          </w:tcPr>
          <w:p w14:paraId="4AEFAA64" w14:textId="77777777" w:rsidR="00F2790E" w:rsidRPr="0064637F" w:rsidRDefault="00F2790E" w:rsidP="00467E8A">
            <w:pPr>
              <w:rPr>
                <w:rStyle w:val="SAPEmphasis"/>
              </w:rPr>
            </w:pPr>
          </w:p>
        </w:tc>
        <w:tc>
          <w:tcPr>
            <w:tcW w:w="2880" w:type="dxa"/>
            <w:shd w:val="clear" w:color="auto" w:fill="auto"/>
          </w:tcPr>
          <w:p w14:paraId="6768891B" w14:textId="77777777" w:rsidR="00F2790E" w:rsidRPr="009F4CD2" w:rsidDel="001F3DBF" w:rsidRDefault="00F2790E" w:rsidP="00467E8A">
            <w:r>
              <w:rPr>
                <w:rFonts w:cs="Arial"/>
                <w:bCs/>
              </w:rPr>
              <w:t>I</w:t>
            </w:r>
            <w:r w:rsidRPr="009F4CD2">
              <w:rPr>
                <w:rFonts w:cs="Arial"/>
                <w:bCs/>
              </w:rPr>
              <w:t xml:space="preserve">n the </w:t>
            </w:r>
            <w:r>
              <w:rPr>
                <w:rStyle w:val="SAPScreenElement"/>
              </w:rPr>
              <w:t xml:space="preserve">Notes </w:t>
            </w:r>
            <w:r w:rsidRPr="009F4CD2">
              <w:rPr>
                <w:rFonts w:cs="Arial"/>
                <w:bCs/>
              </w:rPr>
              <w:t>part of the form,</w:t>
            </w:r>
            <w:r w:rsidRPr="00187B9E">
              <w:t xml:space="preserve"> </w:t>
            </w:r>
            <w:r>
              <w:t>enter a note, if appropriate.</w:t>
            </w:r>
          </w:p>
        </w:tc>
        <w:tc>
          <w:tcPr>
            <w:tcW w:w="4590" w:type="dxa"/>
            <w:shd w:val="clear" w:color="auto" w:fill="auto"/>
          </w:tcPr>
          <w:p w14:paraId="3060CC4B" w14:textId="77777777" w:rsidR="00F2790E" w:rsidRDefault="00F2790E" w:rsidP="00467E8A">
            <w:pPr>
              <w:rPr>
                <w:rStyle w:val="SAPScreenElement"/>
              </w:rPr>
            </w:pPr>
          </w:p>
        </w:tc>
        <w:tc>
          <w:tcPr>
            <w:tcW w:w="3060" w:type="dxa"/>
            <w:shd w:val="clear" w:color="auto" w:fill="auto"/>
          </w:tcPr>
          <w:p w14:paraId="0C8A19EA" w14:textId="77777777" w:rsidR="00F2790E" w:rsidRPr="009F4CD2" w:rsidRDefault="00F2790E" w:rsidP="00467E8A">
            <w:pPr>
              <w:rPr>
                <w:rFonts w:cs="Arial"/>
                <w:bCs/>
              </w:rPr>
            </w:pPr>
          </w:p>
        </w:tc>
        <w:tc>
          <w:tcPr>
            <w:tcW w:w="1264" w:type="dxa"/>
          </w:tcPr>
          <w:p w14:paraId="2910D01F" w14:textId="77777777" w:rsidR="00F2790E" w:rsidRPr="009F4CD2" w:rsidRDefault="00F2790E" w:rsidP="00467E8A">
            <w:pPr>
              <w:rPr>
                <w:rFonts w:cs="Arial"/>
                <w:bCs/>
              </w:rPr>
            </w:pPr>
          </w:p>
        </w:tc>
      </w:tr>
      <w:tr w:rsidR="00F2790E" w:rsidRPr="009F4CD2" w14:paraId="33E3F6AE" w14:textId="77777777" w:rsidTr="00467E8A">
        <w:trPr>
          <w:trHeight w:val="576"/>
        </w:trPr>
        <w:tc>
          <w:tcPr>
            <w:tcW w:w="900" w:type="dxa"/>
            <w:shd w:val="clear" w:color="auto" w:fill="auto"/>
          </w:tcPr>
          <w:p w14:paraId="5BC226E6" w14:textId="77777777" w:rsidR="00F2790E" w:rsidRDefault="00F2790E" w:rsidP="00467E8A">
            <w:r>
              <w:t>12</w:t>
            </w:r>
          </w:p>
        </w:tc>
        <w:tc>
          <w:tcPr>
            <w:tcW w:w="1592" w:type="dxa"/>
            <w:shd w:val="clear" w:color="auto" w:fill="auto"/>
          </w:tcPr>
          <w:p w14:paraId="425B31AD" w14:textId="77777777" w:rsidR="00F2790E" w:rsidRPr="0064637F" w:rsidRDefault="00F2790E" w:rsidP="00467E8A">
            <w:pPr>
              <w:rPr>
                <w:rStyle w:val="SAPEmphasis"/>
              </w:rPr>
            </w:pPr>
            <w:r w:rsidRPr="0064637F">
              <w:rPr>
                <w:rStyle w:val="SAPEmphasis"/>
              </w:rPr>
              <w:t xml:space="preserve">Save </w:t>
            </w:r>
            <w:r>
              <w:rPr>
                <w:rStyle w:val="SAPEmphasis"/>
              </w:rPr>
              <w:t>IJSS Bordereau Details</w:t>
            </w:r>
          </w:p>
        </w:tc>
        <w:tc>
          <w:tcPr>
            <w:tcW w:w="2880" w:type="dxa"/>
            <w:shd w:val="clear" w:color="auto" w:fill="auto"/>
          </w:tcPr>
          <w:p w14:paraId="3F8D97CF" w14:textId="77777777" w:rsidR="00F2790E" w:rsidRPr="009F4CD2" w:rsidRDefault="00F2790E" w:rsidP="00467E8A">
            <w:pPr>
              <w:rPr>
                <w:rFonts w:cs="Arial"/>
                <w:bCs/>
              </w:rPr>
            </w:pPr>
          </w:p>
        </w:tc>
        <w:tc>
          <w:tcPr>
            <w:tcW w:w="4590" w:type="dxa"/>
            <w:shd w:val="clear" w:color="auto" w:fill="auto"/>
          </w:tcPr>
          <w:p w14:paraId="3605B17F" w14:textId="77777777" w:rsidR="00F2790E" w:rsidRPr="00187FBB" w:rsidRDefault="00F2790E" w:rsidP="00467E8A"/>
        </w:tc>
        <w:tc>
          <w:tcPr>
            <w:tcW w:w="3060" w:type="dxa"/>
            <w:shd w:val="clear" w:color="auto" w:fill="auto"/>
          </w:tcPr>
          <w:p w14:paraId="1377320D" w14:textId="77777777" w:rsidR="00F2790E" w:rsidRPr="009F4CD2" w:rsidRDefault="00F2790E" w:rsidP="00467E8A">
            <w:pPr>
              <w:rPr>
                <w:rFonts w:cs="Arial"/>
                <w:bCs/>
              </w:rPr>
            </w:pPr>
            <w:r w:rsidRPr="009F4CD2">
              <w:rPr>
                <w:rFonts w:cs="Arial"/>
                <w:bCs/>
              </w:rPr>
              <w:t>A system message about data saving is generated.</w:t>
            </w:r>
          </w:p>
        </w:tc>
        <w:tc>
          <w:tcPr>
            <w:tcW w:w="1264" w:type="dxa"/>
          </w:tcPr>
          <w:p w14:paraId="5EC7D930" w14:textId="77777777" w:rsidR="00F2790E" w:rsidRPr="009F4CD2" w:rsidRDefault="00F2790E" w:rsidP="00467E8A">
            <w:pPr>
              <w:rPr>
                <w:rFonts w:cs="Arial"/>
                <w:bCs/>
              </w:rPr>
            </w:pPr>
          </w:p>
        </w:tc>
      </w:tr>
    </w:tbl>
    <w:p w14:paraId="4B7B4ECC" w14:textId="77777777" w:rsidR="00F2790E" w:rsidRPr="00890314" w:rsidRDefault="00F2790E" w:rsidP="00467E8A">
      <w:pPr>
        <w:pStyle w:val="Heading4"/>
      </w:pPr>
      <w:bookmarkStart w:id="1142" w:name="_Toc499727213"/>
      <w:bookmarkStart w:id="1143" w:name="_Toc507433242"/>
      <w:r w:rsidRPr="00890314">
        <w:t>Maintain</w:t>
      </w:r>
      <w:r>
        <w:t>ing</w:t>
      </w:r>
      <w:r w:rsidRPr="00890314">
        <w:t xml:space="preserve"> Social Balance</w:t>
      </w:r>
      <w:bookmarkEnd w:id="1142"/>
      <w:bookmarkEnd w:id="1143"/>
    </w:p>
    <w:p w14:paraId="548ABCED" w14:textId="77777777" w:rsidR="00F2790E" w:rsidRPr="00187B9E" w:rsidRDefault="00F2790E" w:rsidP="00F2790E">
      <w:pPr>
        <w:pStyle w:val="SAPKeyblockTitle"/>
      </w:pPr>
      <w:r w:rsidRPr="00187B9E">
        <w:t>Test Administration</w:t>
      </w:r>
    </w:p>
    <w:p w14:paraId="697EC19D" w14:textId="77777777" w:rsidR="00F2790E" w:rsidRPr="009F4CD2" w:rsidRDefault="00F2790E" w:rsidP="00F2790E">
      <w:r w:rsidRPr="009F4CD2">
        <w:t>Customer project: Fill in the project-specific parts (</w:t>
      </w:r>
      <w:r>
        <w:t>between &lt;brackets&gt;</w:t>
      </w:r>
      <w:r w:rsidRPr="009F4CD2">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F2790E" w:rsidRPr="009F4CD2" w14:paraId="271EA1CC"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3ED684FE" w14:textId="77777777" w:rsidR="00F2790E" w:rsidRPr="009F4CD2" w:rsidRDefault="00F2790E" w:rsidP="00467E8A">
            <w:pPr>
              <w:rPr>
                <w:rStyle w:val="SAPEmphasis"/>
              </w:rPr>
            </w:pPr>
            <w:r w:rsidRPr="009F4CD2">
              <w:rPr>
                <w:rStyle w:val="SAPEmphasis"/>
                <w:lang w:eastAsia="zh-CN"/>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46B8DFC3" w14:textId="77777777" w:rsidR="00F2790E" w:rsidRPr="009F4CD2" w:rsidRDefault="00F2790E" w:rsidP="00467E8A">
            <w:pPr>
              <w:rPr>
                <w:lang w:eastAsia="zh-CN"/>
              </w:rPr>
            </w:pPr>
            <w:r w:rsidRPr="009F4CD2">
              <w:rPr>
                <w:lang w:eastAsia="zh-CN"/>
              </w:rPr>
              <w:t>&lt;X.XX&gt;</w:t>
            </w:r>
          </w:p>
        </w:tc>
        <w:tc>
          <w:tcPr>
            <w:tcW w:w="2401" w:type="dxa"/>
            <w:tcBorders>
              <w:top w:val="single" w:sz="8" w:space="0" w:color="999999"/>
              <w:left w:val="single" w:sz="8" w:space="0" w:color="999999"/>
              <w:bottom w:val="single" w:sz="8" w:space="0" w:color="999999"/>
              <w:right w:val="single" w:sz="8" w:space="0" w:color="999999"/>
            </w:tcBorders>
            <w:hideMark/>
          </w:tcPr>
          <w:p w14:paraId="3D6D0D5D" w14:textId="77777777" w:rsidR="00F2790E" w:rsidRPr="009F4CD2" w:rsidRDefault="00F2790E" w:rsidP="00467E8A">
            <w:pPr>
              <w:rPr>
                <w:rStyle w:val="SAPEmphasis"/>
              </w:rPr>
            </w:pPr>
            <w:r w:rsidRPr="009F4CD2">
              <w:rPr>
                <w:rStyle w:val="SAPEmphasis"/>
                <w:lang w:eastAsia="zh-CN"/>
              </w:rPr>
              <w:t>Tester Name</w:t>
            </w:r>
          </w:p>
        </w:tc>
        <w:tc>
          <w:tcPr>
            <w:tcW w:w="2401" w:type="dxa"/>
            <w:tcBorders>
              <w:top w:val="single" w:sz="8" w:space="0" w:color="999999"/>
              <w:left w:val="single" w:sz="8" w:space="0" w:color="999999"/>
              <w:bottom w:val="single" w:sz="8" w:space="0" w:color="999999"/>
              <w:right w:val="single" w:sz="8" w:space="0" w:color="999999"/>
            </w:tcBorders>
          </w:tcPr>
          <w:p w14:paraId="1BA6743E" w14:textId="77777777" w:rsidR="00F2790E" w:rsidRPr="009F4CD2" w:rsidRDefault="00F2790E" w:rsidP="00467E8A">
            <w:pPr>
              <w:rPr>
                <w:lang w:eastAsia="zh-CN"/>
              </w:rPr>
            </w:pPr>
            <w:r>
              <w:rPr>
                <w:lang w:eastAsia="zh-CN"/>
              </w:rP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5BC61EA0" w14:textId="77777777" w:rsidR="00F2790E" w:rsidRPr="009F4CD2" w:rsidRDefault="00F2790E" w:rsidP="00467E8A">
            <w:pPr>
              <w:rPr>
                <w:rStyle w:val="SAPEmphasis"/>
              </w:rPr>
            </w:pPr>
            <w:r w:rsidRPr="009F4CD2">
              <w:rPr>
                <w:rStyle w:val="SAPEmphasis"/>
                <w:lang w:eastAsia="zh-CN"/>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5A91D17D" w14:textId="77777777" w:rsidR="00F2790E" w:rsidRPr="009F4CD2" w:rsidRDefault="00F2790E" w:rsidP="00467E8A">
            <w:pPr>
              <w:rPr>
                <w:lang w:eastAsia="zh-CN"/>
              </w:rPr>
            </w:pPr>
            <w:r>
              <w:rPr>
                <w:lang w:eastAsia="zh-CN"/>
              </w:rPr>
              <w:t>&lt;date&gt;</w:t>
            </w:r>
          </w:p>
        </w:tc>
      </w:tr>
      <w:tr w:rsidR="00F2790E" w:rsidRPr="009F4CD2" w14:paraId="36C7AC37"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5D31CC79" w14:textId="77777777" w:rsidR="00F2790E" w:rsidRPr="009F4CD2" w:rsidRDefault="00F2790E" w:rsidP="00467E8A">
            <w:pPr>
              <w:rPr>
                <w:rStyle w:val="SAPEmphasis"/>
              </w:rPr>
            </w:pPr>
            <w:r w:rsidRPr="009F4CD2">
              <w:rPr>
                <w:rStyle w:val="SAPEmphasis"/>
                <w:lang w:eastAsia="zh-CN"/>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5A7E3517" w14:textId="77777777" w:rsidR="00F2790E" w:rsidRPr="009F4CD2" w:rsidRDefault="00F2790E" w:rsidP="00467E8A">
            <w:pPr>
              <w:rPr>
                <w:lang w:eastAsia="zh-CN"/>
              </w:rPr>
            </w:pPr>
            <w:r w:rsidRPr="00187B9E">
              <w:t xml:space="preserve">HR </w:t>
            </w:r>
            <w:r w:rsidRPr="009F4CD2">
              <w:t>Administrator</w:t>
            </w:r>
          </w:p>
        </w:tc>
      </w:tr>
      <w:tr w:rsidR="00F2790E" w:rsidRPr="009F4CD2" w14:paraId="5F26978F"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2526934C" w14:textId="77777777" w:rsidR="00F2790E" w:rsidRPr="009F4CD2" w:rsidRDefault="00F2790E" w:rsidP="00467E8A">
            <w:pPr>
              <w:rPr>
                <w:rStyle w:val="SAPEmphasis"/>
              </w:rPr>
            </w:pPr>
            <w:r w:rsidRPr="009F4CD2">
              <w:rPr>
                <w:rStyle w:val="SAPEmphasis"/>
                <w:lang w:eastAsia="zh-CN"/>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53ED91DE" w14:textId="77777777" w:rsidR="00F2790E" w:rsidRPr="009F4CD2" w:rsidRDefault="00F2790E" w:rsidP="00467E8A">
            <w:pPr>
              <w:rPr>
                <w:lang w:eastAsia="zh-CN"/>
              </w:rPr>
            </w:pPr>
            <w:r w:rsidRPr="009F4CD2">
              <w:rPr>
                <w:lang w:eastAsia="zh-CN"/>
              </w:rPr>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5C01C185" w14:textId="77777777" w:rsidR="00F2790E" w:rsidRPr="009F4CD2" w:rsidRDefault="00F2790E" w:rsidP="00467E8A">
            <w:pPr>
              <w:rPr>
                <w:rStyle w:val="SAPEmphasis"/>
              </w:rPr>
            </w:pPr>
            <w:r w:rsidRPr="009F4CD2">
              <w:rPr>
                <w:rStyle w:val="SAPEmphasis"/>
                <w:lang w:eastAsia="zh-CN"/>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4A69FD48" w14:textId="24715ABD" w:rsidR="00F2790E" w:rsidRPr="009F4CD2" w:rsidRDefault="001861CE" w:rsidP="00467E8A">
            <w:pPr>
              <w:rPr>
                <w:lang w:eastAsia="zh-CN"/>
              </w:rPr>
            </w:pPr>
            <w:r>
              <w:rPr>
                <w:lang w:eastAsia="zh-CN"/>
              </w:rPr>
              <w:t>&lt;duration&gt;</w:t>
            </w:r>
          </w:p>
        </w:tc>
      </w:tr>
    </w:tbl>
    <w:p w14:paraId="66913212" w14:textId="77777777" w:rsidR="00F2790E" w:rsidRDefault="00F2790E" w:rsidP="00F2790E">
      <w:pPr>
        <w:pStyle w:val="SAPKeyblockTitle"/>
      </w:pPr>
      <w:r w:rsidRPr="00187B9E">
        <w:t>Purpose</w:t>
      </w:r>
    </w:p>
    <w:p w14:paraId="6B3AD6AB" w14:textId="77777777" w:rsidR="00F2790E" w:rsidRPr="00CD51A4" w:rsidRDefault="00F2790E" w:rsidP="00F2790E">
      <w:pPr>
        <w:jc w:val="both"/>
      </w:pPr>
      <w:r>
        <w:t xml:space="preserve">The HR </w:t>
      </w:r>
      <w:r w:rsidRPr="009F4CD2">
        <w:t>Administrator</w:t>
      </w:r>
      <w:r w:rsidDel="00455A3A">
        <w:t xml:space="preserve"> </w:t>
      </w:r>
      <w:r>
        <w:t>maintains</w:t>
      </w:r>
      <w:r w:rsidRPr="00CD51A4">
        <w:t xml:space="preserve"> data related to the employee’s </w:t>
      </w:r>
      <w:r>
        <w:t xml:space="preserve">social balance. </w:t>
      </w:r>
      <w:r w:rsidRPr="00537EBC">
        <w:t>This infotype is used to classify employees according to socio-professional category when outputting the social insurance statement</w:t>
      </w:r>
      <w:r>
        <w:t>.</w:t>
      </w:r>
    </w:p>
    <w:p w14:paraId="4B4A612C" w14:textId="77777777" w:rsidR="00F2790E" w:rsidRPr="009F4CD2" w:rsidRDefault="00F2790E" w:rsidP="00F2790E">
      <w:pPr>
        <w:pStyle w:val="SAPKeyblockTitle"/>
      </w:pPr>
      <w:r w:rsidRPr="009F4CD2">
        <w:t>Procedure</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1498"/>
        <w:gridCol w:w="3784"/>
        <w:gridCol w:w="4590"/>
        <w:gridCol w:w="2250"/>
        <w:gridCol w:w="1264"/>
      </w:tblGrid>
      <w:tr w:rsidR="00F2790E" w:rsidRPr="009F4CD2" w14:paraId="6A9AC63A" w14:textId="77777777" w:rsidTr="00467E8A">
        <w:trPr>
          <w:trHeight w:val="517"/>
          <w:tblHeader/>
        </w:trPr>
        <w:tc>
          <w:tcPr>
            <w:tcW w:w="900" w:type="dxa"/>
            <w:shd w:val="clear" w:color="auto" w:fill="999999"/>
          </w:tcPr>
          <w:p w14:paraId="7F7EA2FB" w14:textId="77777777" w:rsidR="00F2790E" w:rsidRPr="009F4CD2" w:rsidRDefault="00F2790E" w:rsidP="00467E8A">
            <w:pPr>
              <w:pStyle w:val="TableHeading"/>
              <w:rPr>
                <w:rFonts w:ascii="BentonSans Bold" w:hAnsi="BentonSans Bold"/>
                <w:bCs/>
                <w:color w:val="FFFFFF"/>
                <w:sz w:val="18"/>
              </w:rPr>
            </w:pPr>
            <w:r w:rsidRPr="009F4CD2">
              <w:rPr>
                <w:rFonts w:ascii="BentonSans Bold" w:hAnsi="BentonSans Bold"/>
                <w:bCs/>
                <w:color w:val="FFFFFF"/>
                <w:sz w:val="18"/>
              </w:rPr>
              <w:t>Test Step #</w:t>
            </w:r>
          </w:p>
        </w:tc>
        <w:tc>
          <w:tcPr>
            <w:tcW w:w="1498" w:type="dxa"/>
            <w:shd w:val="clear" w:color="auto" w:fill="999999"/>
          </w:tcPr>
          <w:p w14:paraId="383F7AC2" w14:textId="77777777" w:rsidR="00F2790E" w:rsidRPr="009F4CD2" w:rsidRDefault="00F2790E" w:rsidP="00467E8A">
            <w:pPr>
              <w:pStyle w:val="TableHeading"/>
              <w:rPr>
                <w:rFonts w:ascii="BentonSans Bold" w:hAnsi="BentonSans Bold"/>
                <w:bCs/>
                <w:color w:val="FFFFFF"/>
                <w:sz w:val="18"/>
              </w:rPr>
            </w:pPr>
            <w:r w:rsidRPr="009F4CD2">
              <w:rPr>
                <w:rFonts w:ascii="BentonSans Bold" w:hAnsi="BentonSans Bold"/>
                <w:bCs/>
                <w:color w:val="FFFFFF"/>
                <w:sz w:val="18"/>
              </w:rPr>
              <w:t>Test Step Name</w:t>
            </w:r>
          </w:p>
        </w:tc>
        <w:tc>
          <w:tcPr>
            <w:tcW w:w="3784" w:type="dxa"/>
            <w:shd w:val="clear" w:color="auto" w:fill="999999"/>
          </w:tcPr>
          <w:p w14:paraId="76553CD0" w14:textId="77777777" w:rsidR="00F2790E" w:rsidRPr="009F4CD2" w:rsidRDefault="00F2790E" w:rsidP="00467E8A">
            <w:pPr>
              <w:pStyle w:val="TableHeading"/>
              <w:rPr>
                <w:rFonts w:ascii="BentonSans Bold" w:hAnsi="BentonSans Bold"/>
                <w:bCs/>
                <w:color w:val="FFFFFF"/>
                <w:sz w:val="18"/>
              </w:rPr>
            </w:pPr>
            <w:r w:rsidRPr="009F4CD2">
              <w:rPr>
                <w:rFonts w:ascii="BentonSans Bold" w:hAnsi="BentonSans Bold"/>
                <w:bCs/>
                <w:color w:val="FFFFFF"/>
                <w:sz w:val="18"/>
              </w:rPr>
              <w:t>Instruction</w:t>
            </w:r>
          </w:p>
        </w:tc>
        <w:tc>
          <w:tcPr>
            <w:tcW w:w="4590" w:type="dxa"/>
            <w:shd w:val="clear" w:color="auto" w:fill="999999"/>
          </w:tcPr>
          <w:p w14:paraId="3F0AFDAF" w14:textId="77777777" w:rsidR="00F2790E" w:rsidRPr="009F4CD2" w:rsidRDefault="00F2790E" w:rsidP="00467E8A">
            <w:pPr>
              <w:pStyle w:val="TableHeading"/>
              <w:rPr>
                <w:rFonts w:ascii="BentonSans Bold" w:hAnsi="BentonSans Bold"/>
                <w:bCs/>
                <w:color w:val="FFFFFF"/>
                <w:sz w:val="18"/>
              </w:rPr>
            </w:pPr>
            <w:r w:rsidRPr="009F4CD2">
              <w:rPr>
                <w:rFonts w:ascii="BentonSans Bold" w:hAnsi="BentonSans Bold"/>
                <w:bCs/>
                <w:color w:val="FFFFFF"/>
                <w:sz w:val="18"/>
              </w:rPr>
              <w:t>User Entries:</w:t>
            </w:r>
            <w:r w:rsidRPr="009F4CD2">
              <w:rPr>
                <w:rFonts w:ascii="BentonSans Bold" w:hAnsi="BentonSans Bold"/>
                <w:bCs/>
                <w:color w:val="FFFFFF"/>
                <w:sz w:val="18"/>
              </w:rPr>
              <w:br/>
              <w:t>Field Name: User Action and Value</w:t>
            </w:r>
          </w:p>
        </w:tc>
        <w:tc>
          <w:tcPr>
            <w:tcW w:w="2250" w:type="dxa"/>
            <w:shd w:val="clear" w:color="auto" w:fill="999999"/>
          </w:tcPr>
          <w:p w14:paraId="23B301CF" w14:textId="77777777" w:rsidR="00F2790E" w:rsidRPr="009F4CD2" w:rsidRDefault="00F2790E" w:rsidP="00467E8A">
            <w:pPr>
              <w:pStyle w:val="TableHeading"/>
              <w:rPr>
                <w:rFonts w:ascii="BentonSans Bold" w:hAnsi="BentonSans Bold"/>
                <w:bCs/>
                <w:color w:val="FFFFFF"/>
                <w:sz w:val="18"/>
              </w:rPr>
            </w:pPr>
            <w:r w:rsidRPr="009F4CD2">
              <w:rPr>
                <w:rFonts w:ascii="BentonSans Bold" w:hAnsi="BentonSans Bold"/>
                <w:bCs/>
                <w:color w:val="FFFFFF"/>
                <w:sz w:val="18"/>
              </w:rPr>
              <w:t>Expected Result</w:t>
            </w:r>
          </w:p>
        </w:tc>
        <w:tc>
          <w:tcPr>
            <w:tcW w:w="1264" w:type="dxa"/>
            <w:shd w:val="clear" w:color="auto" w:fill="999999"/>
          </w:tcPr>
          <w:p w14:paraId="255936DF" w14:textId="77777777" w:rsidR="00F2790E" w:rsidRPr="009F4CD2" w:rsidRDefault="00F2790E" w:rsidP="00467E8A">
            <w:pPr>
              <w:pStyle w:val="TableHeading"/>
              <w:rPr>
                <w:rFonts w:ascii="BentonSans Bold" w:hAnsi="BentonSans Bold"/>
                <w:bCs/>
                <w:color w:val="FFFFFF"/>
                <w:sz w:val="18"/>
              </w:rPr>
            </w:pPr>
            <w:r w:rsidRPr="009F4CD2">
              <w:rPr>
                <w:rFonts w:ascii="BentonSans Bold" w:hAnsi="BentonSans Bold"/>
                <w:bCs/>
                <w:color w:val="FFFFFF"/>
                <w:sz w:val="18"/>
              </w:rPr>
              <w:t>Pass / Fail / Comment</w:t>
            </w:r>
          </w:p>
        </w:tc>
      </w:tr>
      <w:tr w:rsidR="00F2790E" w:rsidRPr="009F4CD2" w14:paraId="3A4206AA" w14:textId="77777777" w:rsidTr="00467E8A">
        <w:trPr>
          <w:trHeight w:val="288"/>
        </w:trPr>
        <w:tc>
          <w:tcPr>
            <w:tcW w:w="900" w:type="dxa"/>
            <w:shd w:val="clear" w:color="auto" w:fill="auto"/>
          </w:tcPr>
          <w:p w14:paraId="4EB38845" w14:textId="77777777" w:rsidR="00F2790E" w:rsidRPr="009F4CD2" w:rsidRDefault="00F2790E" w:rsidP="00467E8A">
            <w:r w:rsidRPr="009F4CD2">
              <w:t>1</w:t>
            </w:r>
          </w:p>
        </w:tc>
        <w:tc>
          <w:tcPr>
            <w:tcW w:w="1498" w:type="dxa"/>
            <w:shd w:val="clear" w:color="auto" w:fill="auto"/>
          </w:tcPr>
          <w:p w14:paraId="587F99CE" w14:textId="77777777" w:rsidR="00F2790E" w:rsidRPr="00386D74" w:rsidRDefault="00F2790E" w:rsidP="00467E8A">
            <w:pPr>
              <w:rPr>
                <w:rStyle w:val="SAPEmphasis"/>
              </w:rPr>
            </w:pPr>
            <w:r w:rsidRPr="00386D74">
              <w:rPr>
                <w:rStyle w:val="SAPEmphasis"/>
              </w:rPr>
              <w:t>Log on</w:t>
            </w:r>
          </w:p>
        </w:tc>
        <w:tc>
          <w:tcPr>
            <w:tcW w:w="3784" w:type="dxa"/>
            <w:shd w:val="clear" w:color="auto" w:fill="auto"/>
          </w:tcPr>
          <w:p w14:paraId="323C4C67" w14:textId="77777777" w:rsidR="00F2790E" w:rsidRPr="009F4CD2" w:rsidRDefault="00F2790E" w:rsidP="00467E8A">
            <w:r w:rsidRPr="009F4CD2">
              <w:t xml:space="preserve">Log on to </w:t>
            </w:r>
            <w:r w:rsidRPr="00F92C2A">
              <w:rPr>
                <w:rStyle w:val="SAPScreenElement"/>
                <w:color w:val="auto"/>
              </w:rPr>
              <w:t>Employee Central</w:t>
            </w:r>
            <w:r w:rsidRPr="00F92C2A">
              <w:t xml:space="preserve"> </w:t>
            </w:r>
            <w:r w:rsidRPr="009F4CD2">
              <w:t>as an HR Administrator.</w:t>
            </w:r>
          </w:p>
        </w:tc>
        <w:tc>
          <w:tcPr>
            <w:tcW w:w="4590" w:type="dxa"/>
            <w:shd w:val="clear" w:color="auto" w:fill="auto"/>
          </w:tcPr>
          <w:p w14:paraId="4E4BD9B8" w14:textId="77777777" w:rsidR="00F2790E" w:rsidRPr="009F4CD2" w:rsidRDefault="00F2790E" w:rsidP="00467E8A"/>
        </w:tc>
        <w:tc>
          <w:tcPr>
            <w:tcW w:w="2250" w:type="dxa"/>
            <w:shd w:val="clear" w:color="auto" w:fill="auto"/>
          </w:tcPr>
          <w:p w14:paraId="4EEC3A90" w14:textId="77777777" w:rsidR="00F2790E" w:rsidRPr="009F4CD2" w:rsidRDefault="00F2790E" w:rsidP="00467E8A">
            <w:r w:rsidRPr="009F4CD2">
              <w:t xml:space="preserve">The </w:t>
            </w:r>
            <w:r w:rsidRPr="009F4CD2">
              <w:rPr>
                <w:rStyle w:val="SAPScreenElement"/>
              </w:rPr>
              <w:t>Home</w:t>
            </w:r>
            <w:r w:rsidRPr="009F4CD2">
              <w:t xml:space="preserve"> page is displayed.</w:t>
            </w:r>
          </w:p>
        </w:tc>
        <w:tc>
          <w:tcPr>
            <w:tcW w:w="1264" w:type="dxa"/>
          </w:tcPr>
          <w:p w14:paraId="578F9488" w14:textId="77777777" w:rsidR="00F2790E" w:rsidRPr="009F4CD2" w:rsidRDefault="00F2790E" w:rsidP="00467E8A">
            <w:pPr>
              <w:rPr>
                <w:rFonts w:cs="Arial"/>
                <w:bCs/>
              </w:rPr>
            </w:pPr>
          </w:p>
        </w:tc>
      </w:tr>
      <w:tr w:rsidR="00F2790E" w:rsidRPr="009F4CD2" w14:paraId="3CAE6DF6" w14:textId="77777777" w:rsidTr="00467E8A">
        <w:trPr>
          <w:trHeight w:val="1137"/>
        </w:trPr>
        <w:tc>
          <w:tcPr>
            <w:tcW w:w="900" w:type="dxa"/>
            <w:shd w:val="clear" w:color="auto" w:fill="auto"/>
          </w:tcPr>
          <w:p w14:paraId="120678C2" w14:textId="77777777" w:rsidR="00F2790E" w:rsidRPr="009F4CD2" w:rsidRDefault="00F2790E" w:rsidP="00467E8A">
            <w:r w:rsidRPr="009F4CD2">
              <w:t>2</w:t>
            </w:r>
          </w:p>
        </w:tc>
        <w:tc>
          <w:tcPr>
            <w:tcW w:w="1498" w:type="dxa"/>
            <w:shd w:val="clear" w:color="auto" w:fill="auto"/>
          </w:tcPr>
          <w:p w14:paraId="1D536B84" w14:textId="77777777" w:rsidR="00F2790E" w:rsidRPr="00386D74" w:rsidRDefault="00F2790E" w:rsidP="00467E8A">
            <w:pPr>
              <w:rPr>
                <w:rStyle w:val="SAPEmphasis"/>
              </w:rPr>
            </w:pPr>
            <w:r w:rsidRPr="00386D74">
              <w:rPr>
                <w:rStyle w:val="SAPEmphasis"/>
              </w:rPr>
              <w:t>Search Employee</w:t>
            </w:r>
          </w:p>
        </w:tc>
        <w:tc>
          <w:tcPr>
            <w:tcW w:w="3784" w:type="dxa"/>
            <w:shd w:val="clear" w:color="auto" w:fill="auto"/>
          </w:tcPr>
          <w:p w14:paraId="245073E8" w14:textId="77777777" w:rsidR="00F2790E" w:rsidRPr="009F4CD2" w:rsidRDefault="00F2790E" w:rsidP="00467E8A">
            <w:r w:rsidRPr="009F4CD2">
              <w:t>In the</w:t>
            </w:r>
            <w:r w:rsidRPr="009F4CD2">
              <w:rPr>
                <w:rStyle w:val="SAPScreenElement"/>
              </w:rPr>
              <w:t xml:space="preserve"> Search </w:t>
            </w:r>
            <w:r>
              <w:rPr>
                <w:rStyle w:val="SAPScreenElement"/>
              </w:rPr>
              <w:t>for actions or people</w:t>
            </w:r>
            <w:r w:rsidRPr="007D2354">
              <w:t xml:space="preserve"> </w:t>
            </w:r>
            <w:r w:rsidRPr="00F36E6B">
              <w:t>box</w:t>
            </w:r>
            <w:r>
              <w:t>,</w:t>
            </w:r>
            <w:r w:rsidRPr="009F4CD2">
              <w:t xml:space="preserve"> in the top right corner of the </w:t>
            </w:r>
            <w:r>
              <w:t>screen,</w:t>
            </w:r>
            <w:r w:rsidRPr="009F4CD2">
              <w:t xml:space="preserve"> enter the name (or name parts) of the employee for whom you want to maintain data.</w:t>
            </w:r>
          </w:p>
        </w:tc>
        <w:tc>
          <w:tcPr>
            <w:tcW w:w="4590" w:type="dxa"/>
            <w:shd w:val="clear" w:color="auto" w:fill="auto"/>
          </w:tcPr>
          <w:p w14:paraId="3D7B53AA" w14:textId="77777777" w:rsidR="00F2790E" w:rsidRPr="009F4CD2" w:rsidRDefault="00F2790E" w:rsidP="00467E8A"/>
        </w:tc>
        <w:tc>
          <w:tcPr>
            <w:tcW w:w="2250" w:type="dxa"/>
            <w:shd w:val="clear" w:color="auto" w:fill="auto"/>
          </w:tcPr>
          <w:p w14:paraId="3F456611" w14:textId="77777777" w:rsidR="00F2790E" w:rsidRPr="009F4CD2" w:rsidRDefault="00F2790E" w:rsidP="00467E8A">
            <w:r>
              <w:t xml:space="preserve">The autocomplete functionality suggests </w:t>
            </w:r>
            <w:r w:rsidRPr="009F4CD2">
              <w:t>a list of employees matching your search criteria.</w:t>
            </w:r>
          </w:p>
        </w:tc>
        <w:tc>
          <w:tcPr>
            <w:tcW w:w="1264" w:type="dxa"/>
          </w:tcPr>
          <w:p w14:paraId="646974B0" w14:textId="77777777" w:rsidR="00F2790E" w:rsidRPr="009F4CD2" w:rsidRDefault="00F2790E" w:rsidP="00467E8A">
            <w:pPr>
              <w:rPr>
                <w:rFonts w:cs="Arial"/>
                <w:bCs/>
              </w:rPr>
            </w:pPr>
          </w:p>
        </w:tc>
      </w:tr>
      <w:tr w:rsidR="00F2790E" w:rsidRPr="009F4CD2" w14:paraId="3AE82F32" w14:textId="77777777" w:rsidTr="00467E8A">
        <w:trPr>
          <w:trHeight w:val="576"/>
        </w:trPr>
        <w:tc>
          <w:tcPr>
            <w:tcW w:w="900" w:type="dxa"/>
            <w:shd w:val="clear" w:color="auto" w:fill="auto"/>
          </w:tcPr>
          <w:p w14:paraId="0ABD5109" w14:textId="77777777" w:rsidR="00F2790E" w:rsidRPr="009F4CD2" w:rsidRDefault="00F2790E" w:rsidP="00467E8A">
            <w:r w:rsidRPr="009F4CD2">
              <w:t>3</w:t>
            </w:r>
          </w:p>
        </w:tc>
        <w:tc>
          <w:tcPr>
            <w:tcW w:w="1498" w:type="dxa"/>
            <w:shd w:val="clear" w:color="auto" w:fill="auto"/>
          </w:tcPr>
          <w:p w14:paraId="1BDA7181" w14:textId="77777777" w:rsidR="00F2790E" w:rsidRPr="00386D74" w:rsidRDefault="00F2790E" w:rsidP="00467E8A">
            <w:pPr>
              <w:rPr>
                <w:rStyle w:val="SAPEmphasis"/>
              </w:rPr>
            </w:pPr>
            <w:r w:rsidRPr="00386D74">
              <w:rPr>
                <w:rStyle w:val="SAPEmphasis"/>
              </w:rPr>
              <w:t>Select Employee</w:t>
            </w:r>
          </w:p>
        </w:tc>
        <w:tc>
          <w:tcPr>
            <w:tcW w:w="3784" w:type="dxa"/>
            <w:shd w:val="clear" w:color="auto" w:fill="auto"/>
          </w:tcPr>
          <w:p w14:paraId="26413449" w14:textId="77777777" w:rsidR="00F2790E" w:rsidRPr="009F4CD2" w:rsidRDefault="00F2790E" w:rsidP="00467E8A">
            <w:r w:rsidRPr="009F4CD2">
              <w:rPr>
                <w:rFonts w:cs="Arial"/>
                <w:bCs/>
              </w:rPr>
              <w:t>Select the appropriate employee from the result list.</w:t>
            </w:r>
          </w:p>
        </w:tc>
        <w:tc>
          <w:tcPr>
            <w:tcW w:w="4590" w:type="dxa"/>
            <w:shd w:val="clear" w:color="auto" w:fill="auto"/>
          </w:tcPr>
          <w:p w14:paraId="2E7FA6DE" w14:textId="77777777" w:rsidR="00F2790E" w:rsidRPr="009F4CD2" w:rsidRDefault="00F2790E" w:rsidP="00467E8A"/>
        </w:tc>
        <w:tc>
          <w:tcPr>
            <w:tcW w:w="2250" w:type="dxa"/>
            <w:shd w:val="clear" w:color="auto" w:fill="auto"/>
          </w:tcPr>
          <w:p w14:paraId="72315E06" w14:textId="77777777" w:rsidR="00F2790E" w:rsidRPr="009F4CD2" w:rsidRDefault="00F2790E" w:rsidP="00467E8A">
            <w:r w:rsidRPr="009F4CD2">
              <w:t xml:space="preserve">You are directed to the </w:t>
            </w:r>
            <w:r w:rsidRPr="009F4CD2">
              <w:rPr>
                <w:rStyle w:val="SAPScreenElement"/>
              </w:rPr>
              <w:t>Employee Files</w:t>
            </w:r>
            <w:r w:rsidRPr="009F4CD2">
              <w:t xml:space="preserve"> page in which the profile of the employee is displayed.</w:t>
            </w:r>
          </w:p>
        </w:tc>
        <w:tc>
          <w:tcPr>
            <w:tcW w:w="1264" w:type="dxa"/>
          </w:tcPr>
          <w:p w14:paraId="6AF1020A" w14:textId="77777777" w:rsidR="00F2790E" w:rsidRPr="009F4CD2" w:rsidRDefault="00F2790E" w:rsidP="00467E8A">
            <w:pPr>
              <w:rPr>
                <w:rFonts w:cs="Arial"/>
                <w:bCs/>
              </w:rPr>
            </w:pPr>
          </w:p>
        </w:tc>
      </w:tr>
      <w:tr w:rsidR="00F2790E" w:rsidRPr="009F4CD2" w14:paraId="6238CB08" w14:textId="77777777" w:rsidTr="00467E8A">
        <w:trPr>
          <w:trHeight w:val="144"/>
        </w:trPr>
        <w:tc>
          <w:tcPr>
            <w:tcW w:w="900" w:type="dxa"/>
            <w:shd w:val="clear" w:color="auto" w:fill="auto"/>
          </w:tcPr>
          <w:p w14:paraId="78676ADA" w14:textId="77777777" w:rsidR="00F2790E" w:rsidRPr="009F4CD2" w:rsidRDefault="00F2790E" w:rsidP="00467E8A">
            <w:r w:rsidRPr="009F4CD2">
              <w:t>4</w:t>
            </w:r>
          </w:p>
        </w:tc>
        <w:tc>
          <w:tcPr>
            <w:tcW w:w="1498" w:type="dxa"/>
            <w:shd w:val="clear" w:color="auto" w:fill="auto"/>
          </w:tcPr>
          <w:p w14:paraId="327B174C" w14:textId="77777777" w:rsidR="00F2790E" w:rsidRPr="009F4CD2" w:rsidRDefault="00F2790E" w:rsidP="00467E8A">
            <w:pPr>
              <w:rPr>
                <w:rFonts w:cs="Arial"/>
                <w:b/>
                <w:bCs/>
              </w:rPr>
            </w:pPr>
            <w:r w:rsidRPr="00386D74">
              <w:rPr>
                <w:rStyle w:val="SAPEmphasis"/>
              </w:rPr>
              <w:t>Go to</w:t>
            </w:r>
            <w:r w:rsidRPr="009F4CD2">
              <w:rPr>
                <w:rFonts w:cs="Arial"/>
                <w:b/>
                <w:bCs/>
              </w:rPr>
              <w:t xml:space="preserve"> </w:t>
            </w:r>
            <w:r w:rsidRPr="009F4CD2">
              <w:rPr>
                <w:rStyle w:val="SAPScreenElement"/>
                <w:b/>
                <w:color w:val="auto"/>
              </w:rPr>
              <w:t>Payroll Information</w:t>
            </w:r>
            <w:r w:rsidRPr="009F4CD2">
              <w:rPr>
                <w:rFonts w:cs="Arial"/>
                <w:b/>
                <w:bCs/>
              </w:rPr>
              <w:t xml:space="preserve"> </w:t>
            </w:r>
            <w:r>
              <w:rPr>
                <w:rStyle w:val="SAPEmphasis"/>
              </w:rPr>
              <w:t>subsection</w:t>
            </w:r>
          </w:p>
        </w:tc>
        <w:tc>
          <w:tcPr>
            <w:tcW w:w="3784" w:type="dxa"/>
            <w:shd w:val="clear" w:color="auto" w:fill="auto"/>
          </w:tcPr>
          <w:p w14:paraId="373979E1" w14:textId="77777777" w:rsidR="00F2790E" w:rsidRPr="009F4CD2" w:rsidRDefault="00F2790E" w:rsidP="00467E8A">
            <w:r>
              <w:t xml:space="preserve">Go </w:t>
            </w:r>
            <w:r w:rsidRPr="008E6890">
              <w:t>to</w:t>
            </w:r>
            <w:r w:rsidRPr="008E6890">
              <w:rPr>
                <w:rFonts w:cs="Arial"/>
                <w:bCs/>
              </w:rPr>
              <w:t xml:space="preserve"> the </w:t>
            </w:r>
            <w:r w:rsidRPr="00442D23">
              <w:rPr>
                <w:rStyle w:val="SAPScreenElement"/>
              </w:rPr>
              <w:t>Employment Information</w:t>
            </w:r>
            <w:r w:rsidRPr="008E6890">
              <w:rPr>
                <w:rFonts w:cs="Arial"/>
                <w:bCs/>
              </w:rPr>
              <w:t xml:space="preserve"> section</w:t>
            </w:r>
            <w:r w:rsidRPr="00442D23">
              <w:rPr>
                <w:rFonts w:cs="Arial"/>
                <w:bCs/>
              </w:rPr>
              <w:t xml:space="preserve"> and there </w:t>
            </w:r>
            <w:r w:rsidRPr="008E6890">
              <w:rPr>
                <w:rFonts w:cs="Arial"/>
                <w:bCs/>
              </w:rPr>
              <w:t xml:space="preserve">scroll to the </w:t>
            </w:r>
            <w:r w:rsidRPr="00442D23">
              <w:rPr>
                <w:rStyle w:val="SAPScreenElement"/>
              </w:rPr>
              <w:t>Payroll Information</w:t>
            </w:r>
            <w:r w:rsidRPr="008E6890">
              <w:rPr>
                <w:rFonts w:cs="Arial"/>
                <w:bCs/>
              </w:rPr>
              <w:t xml:space="preserve"> subsection</w:t>
            </w:r>
            <w:r w:rsidRPr="008E6890">
              <w:rPr>
                <w:rStyle w:val="SAPScreenElement"/>
              </w:rPr>
              <w:t>.</w:t>
            </w:r>
          </w:p>
        </w:tc>
        <w:tc>
          <w:tcPr>
            <w:tcW w:w="4590" w:type="dxa"/>
            <w:shd w:val="clear" w:color="auto" w:fill="auto"/>
          </w:tcPr>
          <w:p w14:paraId="33057A37" w14:textId="77777777" w:rsidR="00F2790E" w:rsidRPr="009F4CD2" w:rsidRDefault="00F2790E" w:rsidP="00467E8A"/>
        </w:tc>
        <w:tc>
          <w:tcPr>
            <w:tcW w:w="2250" w:type="dxa"/>
            <w:shd w:val="clear" w:color="auto" w:fill="auto"/>
          </w:tcPr>
          <w:p w14:paraId="742E62C6" w14:textId="77777777" w:rsidR="00F2790E" w:rsidRPr="009F4CD2" w:rsidRDefault="00F2790E" w:rsidP="00467E8A">
            <w:pPr>
              <w:rPr>
                <w:color w:val="1F497D"/>
                <w:highlight w:val="yellow"/>
              </w:rPr>
            </w:pPr>
            <w:r w:rsidRPr="008E6890">
              <w:t xml:space="preserve">The </w:t>
            </w:r>
            <w:r w:rsidRPr="008E6890">
              <w:rPr>
                <w:rStyle w:val="SAPScreenElement"/>
              </w:rPr>
              <w:t>Payroll Information</w:t>
            </w:r>
            <w:r w:rsidRPr="008E6890">
              <w:t xml:space="preserve"> subsection is displayed. It contains several blocks configured as per your requirements.</w:t>
            </w:r>
          </w:p>
        </w:tc>
        <w:tc>
          <w:tcPr>
            <w:tcW w:w="1264" w:type="dxa"/>
          </w:tcPr>
          <w:p w14:paraId="32903B1E" w14:textId="77777777" w:rsidR="00F2790E" w:rsidRPr="009F4CD2" w:rsidRDefault="00F2790E" w:rsidP="00467E8A">
            <w:pPr>
              <w:rPr>
                <w:rFonts w:cs="Arial"/>
                <w:bCs/>
              </w:rPr>
            </w:pPr>
          </w:p>
        </w:tc>
      </w:tr>
      <w:tr w:rsidR="00F2790E" w:rsidRPr="009F4CD2" w14:paraId="7C1638F3" w14:textId="77777777" w:rsidTr="00467E8A">
        <w:trPr>
          <w:trHeight w:val="357"/>
        </w:trPr>
        <w:tc>
          <w:tcPr>
            <w:tcW w:w="900" w:type="dxa"/>
            <w:shd w:val="clear" w:color="auto" w:fill="auto"/>
          </w:tcPr>
          <w:p w14:paraId="37D1E9A4" w14:textId="77777777" w:rsidR="00F2790E" w:rsidRPr="009F4CD2" w:rsidRDefault="00F2790E" w:rsidP="00467E8A">
            <w:r>
              <w:t>5</w:t>
            </w:r>
          </w:p>
        </w:tc>
        <w:tc>
          <w:tcPr>
            <w:tcW w:w="1498" w:type="dxa"/>
            <w:shd w:val="clear" w:color="auto" w:fill="auto"/>
          </w:tcPr>
          <w:p w14:paraId="0AFD1C76" w14:textId="77777777" w:rsidR="00F2790E" w:rsidRPr="00386D74" w:rsidRDefault="00F2790E" w:rsidP="00467E8A">
            <w:pPr>
              <w:rPr>
                <w:rStyle w:val="SAPEmphasis"/>
              </w:rPr>
            </w:pPr>
            <w:r w:rsidRPr="00386D74">
              <w:rPr>
                <w:rStyle w:val="SAPEmphasis"/>
              </w:rPr>
              <w:t xml:space="preserve">Select </w:t>
            </w:r>
            <w:r>
              <w:rPr>
                <w:rStyle w:val="SAPEmphasis"/>
              </w:rPr>
              <w:t>Social Balance</w:t>
            </w:r>
          </w:p>
        </w:tc>
        <w:tc>
          <w:tcPr>
            <w:tcW w:w="3784" w:type="dxa"/>
            <w:shd w:val="clear" w:color="auto" w:fill="auto"/>
          </w:tcPr>
          <w:p w14:paraId="2B399337" w14:textId="77777777" w:rsidR="00F2790E" w:rsidRDefault="00F2790E" w:rsidP="00467E8A">
            <w:r w:rsidRPr="009F4CD2">
              <w:t xml:space="preserve">In the </w:t>
            </w:r>
            <w:r w:rsidRPr="009F4CD2">
              <w:rPr>
                <w:rStyle w:val="SAPScreenElement"/>
              </w:rPr>
              <w:t>Others</w:t>
            </w:r>
            <w:r w:rsidRPr="009F4CD2">
              <w:t xml:space="preserve"> </w:t>
            </w:r>
            <w:r>
              <w:t xml:space="preserve">block, </w:t>
            </w:r>
            <w:r w:rsidRPr="009F4CD2">
              <w:t>select the</w:t>
            </w:r>
            <w:r>
              <w:t xml:space="preserve"> </w:t>
            </w:r>
            <w:r>
              <w:rPr>
                <w:rStyle w:val="SAPScreenElement"/>
              </w:rPr>
              <w:t>Social Balance</w:t>
            </w:r>
            <w:r w:rsidRPr="0047397F">
              <w:rPr>
                <w:rStyle w:val="SAPScreenElement"/>
              </w:rPr>
              <w:t xml:space="preserve"> </w:t>
            </w:r>
            <w:r>
              <w:t>link</w:t>
            </w:r>
            <w:r w:rsidRPr="009F4CD2">
              <w:t>.</w:t>
            </w:r>
          </w:p>
          <w:p w14:paraId="5AD16F3C" w14:textId="77777777" w:rsidR="00F2790E" w:rsidRPr="009F4CD2" w:rsidRDefault="00F2790E" w:rsidP="00467E8A">
            <w:pPr>
              <w:pStyle w:val="SAPNoteHeading"/>
              <w:ind w:left="0"/>
            </w:pPr>
            <w:r w:rsidRPr="009F4CD2">
              <w:rPr>
                <w:noProof/>
              </w:rPr>
              <w:drawing>
                <wp:inline distT="0" distB="0" distL="0" distR="0" wp14:anchorId="0065D144" wp14:editId="5D19DA8B">
                  <wp:extent cx="228600" cy="228600"/>
                  <wp:effectExtent l="0" t="0" r="0" b="0"/>
                  <wp:docPr id="3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F4CD2">
              <w:t> Note</w:t>
            </w:r>
          </w:p>
          <w:p w14:paraId="2FA52ADD" w14:textId="77777777" w:rsidR="00F2790E" w:rsidRPr="009F4CD2" w:rsidRDefault="00F2790E" w:rsidP="00467E8A">
            <w:r>
              <w:t>I</w:t>
            </w:r>
            <w:r w:rsidRPr="004F7755">
              <w:t xml:space="preserve">f </w:t>
            </w:r>
            <w:r>
              <w:t xml:space="preserve">the link is </w:t>
            </w:r>
            <w:r w:rsidRPr="004F7755">
              <w:t>not shown, select the</w:t>
            </w:r>
            <w:r>
              <w:rPr>
                <w:rStyle w:val="SAPScreenElement"/>
              </w:rPr>
              <w:t xml:space="preserve"> &lt;#&gt; more </w:t>
            </w:r>
            <w:r w:rsidRPr="004F7755">
              <w:t>link</w:t>
            </w:r>
            <w:r>
              <w:t xml:space="preserve"> and then the </w:t>
            </w:r>
            <w:r>
              <w:rPr>
                <w:rStyle w:val="SAPScreenElement"/>
              </w:rPr>
              <w:t>Social Balance</w:t>
            </w:r>
            <w:r w:rsidRPr="0047397F">
              <w:rPr>
                <w:rStyle w:val="SAPScreenElement"/>
              </w:rPr>
              <w:t xml:space="preserve"> </w:t>
            </w:r>
            <w:r w:rsidRPr="009F4CD2">
              <w:t>link.</w:t>
            </w:r>
          </w:p>
        </w:tc>
        <w:tc>
          <w:tcPr>
            <w:tcW w:w="4590" w:type="dxa"/>
            <w:shd w:val="clear" w:color="auto" w:fill="auto"/>
          </w:tcPr>
          <w:p w14:paraId="6E6A207F" w14:textId="77777777" w:rsidR="00F2790E" w:rsidRPr="009F4CD2" w:rsidRDefault="00F2790E" w:rsidP="00467E8A">
            <w:pPr>
              <w:rPr>
                <w:i/>
              </w:rPr>
            </w:pPr>
          </w:p>
        </w:tc>
        <w:tc>
          <w:tcPr>
            <w:tcW w:w="2250" w:type="dxa"/>
            <w:shd w:val="clear" w:color="auto" w:fill="auto"/>
          </w:tcPr>
          <w:p w14:paraId="786D9B86" w14:textId="77777777" w:rsidR="00F2790E" w:rsidRPr="009F4CD2" w:rsidRDefault="00F2790E" w:rsidP="00467E8A">
            <w:r w:rsidRPr="009F4CD2">
              <w:t>You are linked to the embedded form containing a table with already existing records (if any, otherwise, the table is empty).</w:t>
            </w:r>
          </w:p>
        </w:tc>
        <w:tc>
          <w:tcPr>
            <w:tcW w:w="1264" w:type="dxa"/>
          </w:tcPr>
          <w:p w14:paraId="1FF45965" w14:textId="77777777" w:rsidR="00F2790E" w:rsidRPr="009F4CD2" w:rsidRDefault="00F2790E" w:rsidP="00467E8A">
            <w:pPr>
              <w:rPr>
                <w:rFonts w:cs="Arial"/>
                <w:bCs/>
              </w:rPr>
            </w:pPr>
          </w:p>
        </w:tc>
      </w:tr>
      <w:tr w:rsidR="00F2790E" w:rsidRPr="009F4CD2" w14:paraId="6597B3E9" w14:textId="77777777" w:rsidTr="00467E8A">
        <w:trPr>
          <w:trHeight w:val="144"/>
        </w:trPr>
        <w:tc>
          <w:tcPr>
            <w:tcW w:w="900" w:type="dxa"/>
            <w:shd w:val="clear" w:color="auto" w:fill="auto"/>
          </w:tcPr>
          <w:p w14:paraId="7B93CA7E" w14:textId="77777777" w:rsidR="00F2790E" w:rsidRPr="009F4CD2" w:rsidRDefault="00F2790E" w:rsidP="00467E8A">
            <w:r>
              <w:t>6</w:t>
            </w:r>
          </w:p>
        </w:tc>
        <w:tc>
          <w:tcPr>
            <w:tcW w:w="1498" w:type="dxa"/>
            <w:shd w:val="clear" w:color="auto" w:fill="auto"/>
          </w:tcPr>
          <w:p w14:paraId="6FCC4CAA" w14:textId="77777777" w:rsidR="00F2790E" w:rsidRPr="00386D74" w:rsidRDefault="00F2790E" w:rsidP="00467E8A">
            <w:pPr>
              <w:rPr>
                <w:rStyle w:val="SAPEmphasis"/>
              </w:rPr>
            </w:pPr>
            <w:r w:rsidRPr="00386D74">
              <w:rPr>
                <w:rStyle w:val="SAPEmphasis"/>
              </w:rPr>
              <w:t xml:space="preserve">Create New </w:t>
            </w:r>
            <w:r>
              <w:rPr>
                <w:rStyle w:val="SAPEmphasis"/>
              </w:rPr>
              <w:t>Social Balance</w:t>
            </w:r>
          </w:p>
        </w:tc>
        <w:tc>
          <w:tcPr>
            <w:tcW w:w="3784" w:type="dxa"/>
            <w:shd w:val="clear" w:color="auto" w:fill="auto"/>
          </w:tcPr>
          <w:p w14:paraId="0BA61092" w14:textId="77777777" w:rsidR="00F2790E" w:rsidRPr="009F4CD2" w:rsidRDefault="00F2790E" w:rsidP="00467E8A">
            <w:pPr>
              <w:rPr>
                <w:rFonts w:cs="Arial"/>
                <w:bCs/>
              </w:rPr>
            </w:pPr>
            <w:r w:rsidRPr="009F4CD2">
              <w:t xml:space="preserve">On the displayed </w:t>
            </w:r>
            <w:r>
              <w:rPr>
                <w:rStyle w:val="SAPScreenElement"/>
              </w:rPr>
              <w:t>Social Balance</w:t>
            </w:r>
            <w:r w:rsidRPr="00BF0505">
              <w:rPr>
                <w:rStyle w:val="SAPScreenElement"/>
              </w:rPr>
              <w:t xml:space="preserve"> </w:t>
            </w:r>
            <w:r w:rsidRPr="00516524">
              <w:t>page</w:t>
            </w:r>
            <w:r>
              <w:rPr>
                <w:rStyle w:val="SAPScreenElement"/>
                <w:color w:val="auto"/>
              </w:rPr>
              <w:t>,</w:t>
            </w:r>
            <w:r w:rsidRPr="00F31DFD">
              <w:rPr>
                <w:rStyle w:val="SAPScreenElement"/>
                <w:color w:val="auto"/>
              </w:rPr>
              <w:t xml:space="preserve"> </w:t>
            </w:r>
            <w:r w:rsidRPr="00005993">
              <w:t xml:space="preserve">select </w:t>
            </w:r>
            <w:r w:rsidRPr="009F4CD2">
              <w:t xml:space="preserve">the </w:t>
            </w:r>
            <w:r w:rsidRPr="009F4CD2">
              <w:rPr>
                <w:rStyle w:val="SAPScreenElement"/>
              </w:rPr>
              <w:t xml:space="preserve">New </w:t>
            </w:r>
            <w:r w:rsidRPr="009F4CD2">
              <w:t>pushbutton.</w:t>
            </w:r>
          </w:p>
        </w:tc>
        <w:tc>
          <w:tcPr>
            <w:tcW w:w="4590" w:type="dxa"/>
            <w:shd w:val="clear" w:color="auto" w:fill="auto"/>
          </w:tcPr>
          <w:p w14:paraId="7CD6596C" w14:textId="77777777" w:rsidR="00F2790E" w:rsidRPr="009F4CD2" w:rsidRDefault="00F2790E" w:rsidP="00467E8A">
            <w:pPr>
              <w:rPr>
                <w:i/>
              </w:rPr>
            </w:pPr>
          </w:p>
        </w:tc>
        <w:tc>
          <w:tcPr>
            <w:tcW w:w="2250" w:type="dxa"/>
            <w:shd w:val="clear" w:color="auto" w:fill="auto"/>
          </w:tcPr>
          <w:p w14:paraId="463180C4" w14:textId="77777777" w:rsidR="00F2790E" w:rsidRPr="009F4CD2" w:rsidRDefault="00F2790E" w:rsidP="00467E8A">
            <w:r w:rsidRPr="009F4CD2">
              <w:t>The fields to be filled show up below the table.</w:t>
            </w:r>
          </w:p>
        </w:tc>
        <w:tc>
          <w:tcPr>
            <w:tcW w:w="1264" w:type="dxa"/>
          </w:tcPr>
          <w:p w14:paraId="7425B4D8" w14:textId="77777777" w:rsidR="00F2790E" w:rsidRPr="009F4CD2" w:rsidRDefault="00F2790E" w:rsidP="00467E8A">
            <w:pPr>
              <w:rPr>
                <w:rFonts w:cs="Arial"/>
                <w:bCs/>
              </w:rPr>
            </w:pPr>
          </w:p>
        </w:tc>
      </w:tr>
      <w:tr w:rsidR="00F2790E" w:rsidRPr="009F4CD2" w14:paraId="198FA7FA" w14:textId="77777777" w:rsidTr="00467E8A">
        <w:trPr>
          <w:trHeight w:val="340"/>
        </w:trPr>
        <w:tc>
          <w:tcPr>
            <w:tcW w:w="900" w:type="dxa"/>
            <w:vMerge w:val="restart"/>
            <w:shd w:val="clear" w:color="auto" w:fill="auto"/>
          </w:tcPr>
          <w:p w14:paraId="07DDCBC9" w14:textId="77777777" w:rsidR="00F2790E" w:rsidRPr="009F4CD2" w:rsidRDefault="00F2790E" w:rsidP="00467E8A">
            <w:r>
              <w:t>7</w:t>
            </w:r>
          </w:p>
        </w:tc>
        <w:tc>
          <w:tcPr>
            <w:tcW w:w="1498" w:type="dxa"/>
            <w:vMerge w:val="restart"/>
            <w:shd w:val="clear" w:color="auto" w:fill="auto"/>
          </w:tcPr>
          <w:p w14:paraId="62DFA533" w14:textId="77777777" w:rsidR="00F2790E" w:rsidRPr="00386D74" w:rsidRDefault="00F2790E" w:rsidP="00467E8A">
            <w:pPr>
              <w:rPr>
                <w:rStyle w:val="SAPEmphasis"/>
              </w:rPr>
            </w:pPr>
            <w:r w:rsidRPr="00386D74">
              <w:rPr>
                <w:rStyle w:val="SAPEmphasis"/>
              </w:rPr>
              <w:t xml:space="preserve">Maintain </w:t>
            </w:r>
            <w:r>
              <w:rPr>
                <w:rStyle w:val="SAPEmphasis"/>
              </w:rPr>
              <w:t>Social Balance Details</w:t>
            </w:r>
          </w:p>
        </w:tc>
        <w:tc>
          <w:tcPr>
            <w:tcW w:w="3784" w:type="dxa"/>
            <w:vMerge w:val="restart"/>
            <w:shd w:val="clear" w:color="auto" w:fill="auto"/>
          </w:tcPr>
          <w:p w14:paraId="38D184CC" w14:textId="77777777" w:rsidR="00F2790E" w:rsidRPr="009F4CD2" w:rsidRDefault="00F2790E" w:rsidP="00467E8A">
            <w:pPr>
              <w:rPr>
                <w:rFonts w:cs="Arial"/>
                <w:bCs/>
              </w:rPr>
            </w:pPr>
            <w:r w:rsidRPr="00187B9E">
              <w:t>Enter the validity period for the record:</w:t>
            </w:r>
          </w:p>
        </w:tc>
        <w:tc>
          <w:tcPr>
            <w:tcW w:w="4590" w:type="dxa"/>
            <w:shd w:val="clear" w:color="auto" w:fill="auto"/>
          </w:tcPr>
          <w:p w14:paraId="58E055D5" w14:textId="77777777" w:rsidR="00F2790E" w:rsidRPr="009F4CD2" w:rsidRDefault="00F2790E" w:rsidP="00467E8A">
            <w:pPr>
              <w:rPr>
                <w:i/>
              </w:rPr>
            </w:pPr>
            <w:r w:rsidRPr="009F4CD2">
              <w:rPr>
                <w:rStyle w:val="SAPScreenElement"/>
              </w:rPr>
              <w:t>Valid From</w:t>
            </w:r>
            <w:r>
              <w:rPr>
                <w:rStyle w:val="SAPScreenElement"/>
              </w:rPr>
              <w:t>:</w:t>
            </w:r>
            <w:r w:rsidRPr="009F4CD2">
              <w:rPr>
                <w:i/>
              </w:rPr>
              <w:t xml:space="preserve"> </w:t>
            </w:r>
            <w:r w:rsidRPr="009F4CD2">
              <w:t>select</w:t>
            </w:r>
            <w:r>
              <w:t xml:space="preserve"> the dates</w:t>
            </w:r>
            <w:r w:rsidRPr="009F4CD2">
              <w:t xml:space="preserve"> </w:t>
            </w:r>
            <w:r>
              <w:rPr>
                <w:rFonts w:cs="Arial"/>
                <w:bCs/>
              </w:rPr>
              <w:t>from calendar help</w:t>
            </w:r>
          </w:p>
        </w:tc>
        <w:tc>
          <w:tcPr>
            <w:tcW w:w="2250" w:type="dxa"/>
            <w:vMerge w:val="restart"/>
            <w:shd w:val="clear" w:color="auto" w:fill="auto"/>
          </w:tcPr>
          <w:p w14:paraId="3149B069" w14:textId="77777777" w:rsidR="00F2790E" w:rsidRPr="009F4CD2" w:rsidRDefault="00F2790E" w:rsidP="00467E8A"/>
        </w:tc>
        <w:tc>
          <w:tcPr>
            <w:tcW w:w="1264" w:type="dxa"/>
          </w:tcPr>
          <w:p w14:paraId="7301726D" w14:textId="77777777" w:rsidR="00F2790E" w:rsidRPr="009F4CD2" w:rsidRDefault="00F2790E" w:rsidP="00467E8A">
            <w:pPr>
              <w:rPr>
                <w:rFonts w:cs="Arial"/>
                <w:bCs/>
              </w:rPr>
            </w:pPr>
          </w:p>
        </w:tc>
      </w:tr>
      <w:tr w:rsidR="00F2790E" w:rsidRPr="009F4CD2" w14:paraId="48071ED4" w14:textId="77777777" w:rsidTr="00467E8A">
        <w:trPr>
          <w:trHeight w:val="340"/>
        </w:trPr>
        <w:tc>
          <w:tcPr>
            <w:tcW w:w="900" w:type="dxa"/>
            <w:vMerge/>
            <w:shd w:val="clear" w:color="auto" w:fill="auto"/>
          </w:tcPr>
          <w:p w14:paraId="372BD659" w14:textId="77777777" w:rsidR="00F2790E" w:rsidRDefault="00F2790E" w:rsidP="00467E8A"/>
        </w:tc>
        <w:tc>
          <w:tcPr>
            <w:tcW w:w="1498" w:type="dxa"/>
            <w:vMerge/>
            <w:shd w:val="clear" w:color="auto" w:fill="auto"/>
          </w:tcPr>
          <w:p w14:paraId="27CAD479" w14:textId="77777777" w:rsidR="00F2790E" w:rsidRPr="00386D74" w:rsidRDefault="00F2790E" w:rsidP="00467E8A">
            <w:pPr>
              <w:rPr>
                <w:rStyle w:val="SAPEmphasis"/>
              </w:rPr>
            </w:pPr>
          </w:p>
        </w:tc>
        <w:tc>
          <w:tcPr>
            <w:tcW w:w="3784" w:type="dxa"/>
            <w:vMerge/>
            <w:shd w:val="clear" w:color="auto" w:fill="auto"/>
          </w:tcPr>
          <w:p w14:paraId="2B45EC04" w14:textId="77777777" w:rsidR="00F2790E" w:rsidRPr="00187B9E" w:rsidRDefault="00F2790E" w:rsidP="00467E8A"/>
        </w:tc>
        <w:tc>
          <w:tcPr>
            <w:tcW w:w="4590" w:type="dxa"/>
            <w:shd w:val="clear" w:color="auto" w:fill="auto"/>
          </w:tcPr>
          <w:p w14:paraId="347C28ED" w14:textId="77777777" w:rsidR="00F2790E" w:rsidRPr="009F4CD2" w:rsidRDefault="00F2790E" w:rsidP="00467E8A">
            <w:pPr>
              <w:rPr>
                <w:rStyle w:val="SAPScreenElement"/>
              </w:rPr>
            </w:pPr>
            <w:r w:rsidRPr="009F4CD2">
              <w:rPr>
                <w:rStyle w:val="SAPScreenElement"/>
              </w:rPr>
              <w:t>To</w:t>
            </w:r>
            <w:r>
              <w:rPr>
                <w:rStyle w:val="SAPScreenElement"/>
              </w:rPr>
              <w:t>:</w:t>
            </w:r>
            <w:r w:rsidRPr="009F4CD2">
              <w:t xml:space="preserve"> </w:t>
            </w:r>
            <w:r>
              <w:t>t</w:t>
            </w:r>
            <w:r w:rsidRPr="009F4CD2">
              <w:t>he validity end date equals to the system high date, adapt as appropriate</w:t>
            </w:r>
          </w:p>
        </w:tc>
        <w:tc>
          <w:tcPr>
            <w:tcW w:w="2250" w:type="dxa"/>
            <w:vMerge/>
            <w:shd w:val="clear" w:color="auto" w:fill="auto"/>
          </w:tcPr>
          <w:p w14:paraId="1A3ACCEA" w14:textId="77777777" w:rsidR="00F2790E" w:rsidRPr="009F4CD2" w:rsidRDefault="00F2790E" w:rsidP="00467E8A"/>
        </w:tc>
        <w:tc>
          <w:tcPr>
            <w:tcW w:w="1264" w:type="dxa"/>
          </w:tcPr>
          <w:p w14:paraId="5CD3E50E" w14:textId="77777777" w:rsidR="00F2790E" w:rsidRPr="009F4CD2" w:rsidRDefault="00F2790E" w:rsidP="00467E8A">
            <w:pPr>
              <w:rPr>
                <w:rFonts w:cs="Arial"/>
                <w:bCs/>
              </w:rPr>
            </w:pPr>
          </w:p>
        </w:tc>
      </w:tr>
      <w:tr w:rsidR="00F2790E" w:rsidRPr="009F4CD2" w14:paraId="527C4725" w14:textId="77777777" w:rsidTr="00467E8A">
        <w:trPr>
          <w:trHeight w:val="357"/>
        </w:trPr>
        <w:tc>
          <w:tcPr>
            <w:tcW w:w="900" w:type="dxa"/>
            <w:vMerge/>
            <w:shd w:val="clear" w:color="auto" w:fill="auto"/>
          </w:tcPr>
          <w:p w14:paraId="54369590" w14:textId="77777777" w:rsidR="00F2790E" w:rsidRPr="009F4CD2" w:rsidRDefault="00F2790E" w:rsidP="00467E8A"/>
        </w:tc>
        <w:tc>
          <w:tcPr>
            <w:tcW w:w="1498" w:type="dxa"/>
            <w:vMerge/>
            <w:shd w:val="clear" w:color="auto" w:fill="auto"/>
          </w:tcPr>
          <w:p w14:paraId="4D149A64" w14:textId="77777777" w:rsidR="00F2790E" w:rsidRPr="009F4CD2" w:rsidRDefault="00F2790E" w:rsidP="00467E8A">
            <w:pPr>
              <w:rPr>
                <w:b/>
              </w:rPr>
            </w:pPr>
          </w:p>
        </w:tc>
        <w:tc>
          <w:tcPr>
            <w:tcW w:w="3784" w:type="dxa"/>
            <w:vMerge w:val="restart"/>
            <w:shd w:val="clear" w:color="auto" w:fill="auto"/>
          </w:tcPr>
          <w:p w14:paraId="2A73C971" w14:textId="77777777" w:rsidR="00F2790E" w:rsidRPr="009F4CD2" w:rsidRDefault="00F2790E" w:rsidP="00467E8A">
            <w:pPr>
              <w:rPr>
                <w:rFonts w:cs="Arial"/>
                <w:bCs/>
              </w:rPr>
            </w:pPr>
            <w:r w:rsidRPr="009F4CD2">
              <w:rPr>
                <w:rFonts w:cs="Arial"/>
                <w:bCs/>
              </w:rPr>
              <w:t xml:space="preserve">in the </w:t>
            </w:r>
            <w:r>
              <w:rPr>
                <w:rStyle w:val="SAPScreenElement"/>
              </w:rPr>
              <w:t>Social Balance categories</w:t>
            </w:r>
            <w:r w:rsidRPr="009F4CD2">
              <w:rPr>
                <w:rFonts w:cs="Arial"/>
                <w:bCs/>
              </w:rPr>
              <w:t xml:space="preserve"> part of the form</w:t>
            </w:r>
            <w:r w:rsidRPr="00187B9E">
              <w:t xml:space="preserve"> </w:t>
            </w:r>
            <w:r>
              <w:t>make the following entries</w:t>
            </w:r>
            <w:r w:rsidRPr="009F4CD2">
              <w:rPr>
                <w:rFonts w:cs="Arial"/>
                <w:bCs/>
              </w:rPr>
              <w:t>:</w:t>
            </w:r>
          </w:p>
        </w:tc>
        <w:tc>
          <w:tcPr>
            <w:tcW w:w="4590" w:type="dxa"/>
            <w:shd w:val="clear" w:color="auto" w:fill="auto"/>
          </w:tcPr>
          <w:p w14:paraId="3703C918" w14:textId="77777777" w:rsidR="00F2790E" w:rsidRDefault="00F2790E" w:rsidP="00467E8A">
            <w:pPr>
              <w:rPr>
                <w:rFonts w:cs="Arial"/>
                <w:bCs/>
              </w:rPr>
            </w:pPr>
            <w:r w:rsidRPr="007F02B5">
              <w:rPr>
                <w:rStyle w:val="SAPScreenElement"/>
              </w:rPr>
              <w:t>Category 1:</w:t>
            </w:r>
            <w:r w:rsidRPr="007F02B5">
              <w:t xml:space="preserve"> </w:t>
            </w:r>
            <w:r w:rsidRPr="00F31DFD">
              <w:t xml:space="preserve">select appropriate value </w:t>
            </w:r>
            <w:r w:rsidRPr="00F31DFD">
              <w:rPr>
                <w:rFonts w:cs="Arial"/>
                <w:bCs/>
              </w:rPr>
              <w:t>from drop-down</w:t>
            </w:r>
          </w:p>
          <w:p w14:paraId="27467DC7" w14:textId="77777777" w:rsidR="00F2790E" w:rsidRPr="009F4CD2" w:rsidRDefault="00F2790E" w:rsidP="00467E8A">
            <w:pPr>
              <w:pStyle w:val="SAPNoteHeading"/>
              <w:ind w:left="0"/>
            </w:pPr>
            <w:r w:rsidRPr="007F02B5">
              <w:rPr>
                <w:rFonts w:cs="Arial"/>
                <w:bCs/>
              </w:rPr>
              <w:t xml:space="preserve"> </w:t>
            </w:r>
            <w:r w:rsidRPr="009F4CD2">
              <w:rPr>
                <w:noProof/>
              </w:rPr>
              <w:drawing>
                <wp:inline distT="0" distB="0" distL="0" distR="0" wp14:anchorId="43E1F338" wp14:editId="4E3C82B6">
                  <wp:extent cx="228600" cy="228600"/>
                  <wp:effectExtent l="0" t="0" r="0" b="0"/>
                  <wp:docPr id="3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F4CD2">
              <w:t> Note</w:t>
            </w:r>
          </w:p>
          <w:p w14:paraId="56540FE3" w14:textId="77777777" w:rsidR="00F2790E" w:rsidRPr="007F02B5" w:rsidRDefault="00F2790E" w:rsidP="00467E8A">
            <w:r>
              <w:t xml:space="preserve">This </w:t>
            </w:r>
            <w:r w:rsidRPr="00F814EA">
              <w:t>must be entered for a newly hired employee and when an employee changes job</w:t>
            </w:r>
            <w:r>
              <w:t>.</w:t>
            </w:r>
          </w:p>
        </w:tc>
        <w:tc>
          <w:tcPr>
            <w:tcW w:w="2250" w:type="dxa"/>
            <w:vMerge w:val="restart"/>
            <w:shd w:val="clear" w:color="auto" w:fill="auto"/>
          </w:tcPr>
          <w:p w14:paraId="71F25413" w14:textId="77777777" w:rsidR="00F2790E" w:rsidRPr="009F4CD2" w:rsidRDefault="00F2790E" w:rsidP="00467E8A"/>
        </w:tc>
        <w:tc>
          <w:tcPr>
            <w:tcW w:w="1264" w:type="dxa"/>
          </w:tcPr>
          <w:p w14:paraId="78904A38" w14:textId="77777777" w:rsidR="00F2790E" w:rsidRPr="009F4CD2" w:rsidRDefault="00F2790E" w:rsidP="00467E8A">
            <w:pPr>
              <w:rPr>
                <w:rFonts w:cs="Arial"/>
                <w:bCs/>
              </w:rPr>
            </w:pPr>
          </w:p>
        </w:tc>
      </w:tr>
      <w:tr w:rsidR="00F2790E" w:rsidRPr="009F4CD2" w14:paraId="12EF30A4" w14:textId="77777777" w:rsidTr="00467E8A">
        <w:trPr>
          <w:trHeight w:val="357"/>
        </w:trPr>
        <w:tc>
          <w:tcPr>
            <w:tcW w:w="900" w:type="dxa"/>
            <w:vMerge/>
            <w:shd w:val="clear" w:color="auto" w:fill="auto"/>
          </w:tcPr>
          <w:p w14:paraId="04C23993" w14:textId="77777777" w:rsidR="00F2790E" w:rsidRPr="009F4CD2" w:rsidRDefault="00F2790E" w:rsidP="00467E8A"/>
        </w:tc>
        <w:tc>
          <w:tcPr>
            <w:tcW w:w="1498" w:type="dxa"/>
            <w:vMerge/>
            <w:shd w:val="clear" w:color="auto" w:fill="auto"/>
          </w:tcPr>
          <w:p w14:paraId="2A277BCB" w14:textId="77777777" w:rsidR="00F2790E" w:rsidRPr="009F4CD2" w:rsidRDefault="00F2790E" w:rsidP="00467E8A">
            <w:pPr>
              <w:rPr>
                <w:b/>
              </w:rPr>
            </w:pPr>
          </w:p>
        </w:tc>
        <w:tc>
          <w:tcPr>
            <w:tcW w:w="3784" w:type="dxa"/>
            <w:vMerge/>
            <w:shd w:val="clear" w:color="auto" w:fill="auto"/>
          </w:tcPr>
          <w:p w14:paraId="47C4E7D9" w14:textId="77777777" w:rsidR="00F2790E" w:rsidRPr="009F4CD2" w:rsidRDefault="00F2790E" w:rsidP="00467E8A">
            <w:pPr>
              <w:rPr>
                <w:rFonts w:cs="Arial"/>
                <w:bCs/>
              </w:rPr>
            </w:pPr>
          </w:p>
        </w:tc>
        <w:tc>
          <w:tcPr>
            <w:tcW w:w="4590" w:type="dxa"/>
            <w:shd w:val="clear" w:color="auto" w:fill="auto"/>
          </w:tcPr>
          <w:p w14:paraId="67FF4626" w14:textId="77777777" w:rsidR="00F2790E" w:rsidRDefault="00F2790E" w:rsidP="00467E8A">
            <w:pPr>
              <w:rPr>
                <w:rFonts w:cs="Arial"/>
                <w:bCs/>
              </w:rPr>
            </w:pPr>
            <w:r w:rsidRPr="007F02B5">
              <w:rPr>
                <w:rStyle w:val="SAPScreenElement"/>
              </w:rPr>
              <w:t>Category 2:</w:t>
            </w:r>
            <w:r w:rsidRPr="007F02B5">
              <w:t xml:space="preserve"> select appropriate value </w:t>
            </w:r>
            <w:r w:rsidRPr="007F02B5">
              <w:rPr>
                <w:rFonts w:cs="Arial"/>
                <w:bCs/>
              </w:rPr>
              <w:t xml:space="preserve">from drop-down </w:t>
            </w:r>
          </w:p>
          <w:p w14:paraId="4733033C" w14:textId="77777777" w:rsidR="00F2790E" w:rsidRPr="009F4CD2" w:rsidRDefault="00F2790E" w:rsidP="00467E8A">
            <w:pPr>
              <w:pStyle w:val="SAPNoteHeading"/>
              <w:ind w:left="0"/>
            </w:pPr>
            <w:r w:rsidRPr="009F4CD2">
              <w:rPr>
                <w:noProof/>
              </w:rPr>
              <w:drawing>
                <wp:inline distT="0" distB="0" distL="0" distR="0" wp14:anchorId="026F5205" wp14:editId="03AA2B63">
                  <wp:extent cx="228600" cy="228600"/>
                  <wp:effectExtent l="0" t="0" r="0" b="0"/>
                  <wp:docPr id="32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F4CD2">
              <w:t> Note</w:t>
            </w:r>
          </w:p>
          <w:p w14:paraId="0B0FF010" w14:textId="77777777" w:rsidR="00F2790E" w:rsidRPr="007F02B5" w:rsidDel="00F62266" w:rsidRDefault="00F2790E" w:rsidP="00467E8A">
            <w:pPr>
              <w:rPr>
                <w:rStyle w:val="SAPScreenElement"/>
              </w:rPr>
            </w:pPr>
            <w:r>
              <w:t xml:space="preserve">This is used </w:t>
            </w:r>
            <w:r w:rsidRPr="00F814EA">
              <w:t>for an additional or different type of breakdown</w:t>
            </w:r>
            <w:r>
              <w:t>.</w:t>
            </w:r>
          </w:p>
        </w:tc>
        <w:tc>
          <w:tcPr>
            <w:tcW w:w="2250" w:type="dxa"/>
            <w:vMerge/>
            <w:shd w:val="clear" w:color="auto" w:fill="auto"/>
          </w:tcPr>
          <w:p w14:paraId="7D79526D" w14:textId="77777777" w:rsidR="00F2790E" w:rsidRPr="009F4CD2" w:rsidRDefault="00F2790E" w:rsidP="00467E8A"/>
        </w:tc>
        <w:tc>
          <w:tcPr>
            <w:tcW w:w="1264" w:type="dxa"/>
          </w:tcPr>
          <w:p w14:paraId="325C1DC7" w14:textId="77777777" w:rsidR="00F2790E" w:rsidRPr="009F4CD2" w:rsidRDefault="00F2790E" w:rsidP="00467E8A">
            <w:pPr>
              <w:rPr>
                <w:rFonts w:cs="Arial"/>
                <w:bCs/>
              </w:rPr>
            </w:pPr>
          </w:p>
        </w:tc>
      </w:tr>
      <w:tr w:rsidR="00F2790E" w:rsidRPr="009F4CD2" w14:paraId="2AE9572E" w14:textId="77777777" w:rsidTr="00467E8A">
        <w:trPr>
          <w:trHeight w:val="357"/>
        </w:trPr>
        <w:tc>
          <w:tcPr>
            <w:tcW w:w="900" w:type="dxa"/>
            <w:vMerge/>
            <w:shd w:val="clear" w:color="auto" w:fill="auto"/>
          </w:tcPr>
          <w:p w14:paraId="7D29B2C8" w14:textId="77777777" w:rsidR="00F2790E" w:rsidRPr="009F4CD2" w:rsidRDefault="00F2790E" w:rsidP="00467E8A"/>
        </w:tc>
        <w:tc>
          <w:tcPr>
            <w:tcW w:w="1498" w:type="dxa"/>
            <w:vMerge/>
            <w:shd w:val="clear" w:color="auto" w:fill="auto"/>
          </w:tcPr>
          <w:p w14:paraId="43BC8D21" w14:textId="77777777" w:rsidR="00F2790E" w:rsidRPr="009F4CD2" w:rsidRDefault="00F2790E" w:rsidP="00467E8A">
            <w:pPr>
              <w:rPr>
                <w:b/>
              </w:rPr>
            </w:pPr>
          </w:p>
        </w:tc>
        <w:tc>
          <w:tcPr>
            <w:tcW w:w="3784" w:type="dxa"/>
            <w:shd w:val="clear" w:color="auto" w:fill="auto"/>
          </w:tcPr>
          <w:p w14:paraId="337F092D" w14:textId="77777777" w:rsidR="00F2790E" w:rsidRPr="009F4CD2" w:rsidRDefault="00F2790E" w:rsidP="00467E8A">
            <w:pPr>
              <w:rPr>
                <w:rFonts w:cs="Arial"/>
                <w:bCs/>
              </w:rPr>
            </w:pPr>
            <w:r>
              <w:rPr>
                <w:rFonts w:cs="Arial"/>
                <w:bCs/>
              </w:rPr>
              <w:t>I</w:t>
            </w:r>
            <w:r w:rsidRPr="009F4CD2">
              <w:rPr>
                <w:rFonts w:cs="Arial"/>
                <w:bCs/>
              </w:rPr>
              <w:t xml:space="preserve">n the </w:t>
            </w:r>
            <w:r>
              <w:rPr>
                <w:rStyle w:val="SAPScreenElement"/>
              </w:rPr>
              <w:t xml:space="preserve">Notes </w:t>
            </w:r>
            <w:r w:rsidRPr="009F4CD2">
              <w:rPr>
                <w:rFonts w:cs="Arial"/>
                <w:bCs/>
              </w:rPr>
              <w:t>part of the form,</w:t>
            </w:r>
            <w:r w:rsidRPr="00187B9E">
              <w:t xml:space="preserve"> </w:t>
            </w:r>
            <w:r>
              <w:t>enter a note, if appropriate.</w:t>
            </w:r>
          </w:p>
        </w:tc>
        <w:tc>
          <w:tcPr>
            <w:tcW w:w="4590" w:type="dxa"/>
            <w:shd w:val="clear" w:color="auto" w:fill="auto"/>
          </w:tcPr>
          <w:p w14:paraId="2B8FC330" w14:textId="77777777" w:rsidR="00F2790E" w:rsidRPr="009F4CD2" w:rsidRDefault="00F2790E" w:rsidP="00467E8A">
            <w:pPr>
              <w:rPr>
                <w:rStyle w:val="SAPScreenElement"/>
              </w:rPr>
            </w:pPr>
          </w:p>
        </w:tc>
        <w:tc>
          <w:tcPr>
            <w:tcW w:w="2250" w:type="dxa"/>
            <w:shd w:val="clear" w:color="auto" w:fill="auto"/>
          </w:tcPr>
          <w:p w14:paraId="453FD8FC" w14:textId="77777777" w:rsidR="00F2790E" w:rsidRPr="009F4CD2" w:rsidRDefault="00F2790E" w:rsidP="00467E8A"/>
        </w:tc>
        <w:tc>
          <w:tcPr>
            <w:tcW w:w="1264" w:type="dxa"/>
          </w:tcPr>
          <w:p w14:paraId="3D741F80" w14:textId="77777777" w:rsidR="00F2790E" w:rsidRPr="009F4CD2" w:rsidRDefault="00F2790E" w:rsidP="00467E8A">
            <w:pPr>
              <w:rPr>
                <w:rFonts w:cs="Arial"/>
                <w:bCs/>
              </w:rPr>
            </w:pPr>
          </w:p>
        </w:tc>
      </w:tr>
      <w:tr w:rsidR="00F2790E" w:rsidRPr="009F4CD2" w14:paraId="4B7FEE64" w14:textId="77777777" w:rsidTr="00467E8A">
        <w:trPr>
          <w:trHeight w:val="357"/>
        </w:trPr>
        <w:tc>
          <w:tcPr>
            <w:tcW w:w="900" w:type="dxa"/>
            <w:shd w:val="clear" w:color="auto" w:fill="auto"/>
          </w:tcPr>
          <w:p w14:paraId="54C245D8" w14:textId="77777777" w:rsidR="00F2790E" w:rsidRPr="009F4CD2" w:rsidRDefault="00F2790E" w:rsidP="00467E8A">
            <w:r>
              <w:t>8</w:t>
            </w:r>
          </w:p>
        </w:tc>
        <w:tc>
          <w:tcPr>
            <w:tcW w:w="1498" w:type="dxa"/>
            <w:shd w:val="clear" w:color="auto" w:fill="auto"/>
          </w:tcPr>
          <w:p w14:paraId="3BFE49E8" w14:textId="77777777" w:rsidR="00F2790E" w:rsidRPr="009F4CD2" w:rsidRDefault="00F2790E" w:rsidP="00467E8A">
            <w:pPr>
              <w:rPr>
                <w:b/>
              </w:rPr>
            </w:pPr>
            <w:r w:rsidRPr="00386D74">
              <w:rPr>
                <w:rStyle w:val="SAPEmphasis"/>
              </w:rPr>
              <w:t xml:space="preserve">Save </w:t>
            </w:r>
            <w:r>
              <w:rPr>
                <w:rStyle w:val="SAPEmphasis"/>
              </w:rPr>
              <w:t>Social Balance</w:t>
            </w:r>
          </w:p>
        </w:tc>
        <w:tc>
          <w:tcPr>
            <w:tcW w:w="3784" w:type="dxa"/>
            <w:shd w:val="clear" w:color="auto" w:fill="auto"/>
          </w:tcPr>
          <w:p w14:paraId="25662C57" w14:textId="77777777" w:rsidR="00F2790E" w:rsidRPr="009F4CD2" w:rsidRDefault="00F2790E" w:rsidP="00467E8A">
            <w:pPr>
              <w:rPr>
                <w:rFonts w:cs="Arial"/>
                <w:bCs/>
              </w:rPr>
            </w:pPr>
            <w:r w:rsidRPr="009F4CD2">
              <w:t xml:space="preserve">Choose the </w:t>
            </w:r>
            <w:r w:rsidRPr="009F4CD2">
              <w:rPr>
                <w:rStyle w:val="SAPScreenElement"/>
              </w:rPr>
              <w:t>Save</w:t>
            </w:r>
            <w:r w:rsidRPr="009F4CD2">
              <w:t xml:space="preserve"> button.</w:t>
            </w:r>
          </w:p>
        </w:tc>
        <w:tc>
          <w:tcPr>
            <w:tcW w:w="4590" w:type="dxa"/>
            <w:shd w:val="clear" w:color="auto" w:fill="auto"/>
          </w:tcPr>
          <w:p w14:paraId="5BBFBE06" w14:textId="77777777" w:rsidR="00F2790E" w:rsidRPr="009F4CD2" w:rsidRDefault="00F2790E" w:rsidP="00467E8A">
            <w:pPr>
              <w:rPr>
                <w:i/>
              </w:rPr>
            </w:pPr>
          </w:p>
        </w:tc>
        <w:tc>
          <w:tcPr>
            <w:tcW w:w="2250" w:type="dxa"/>
            <w:shd w:val="clear" w:color="auto" w:fill="auto"/>
          </w:tcPr>
          <w:p w14:paraId="65E9E3C3" w14:textId="77777777" w:rsidR="00F2790E" w:rsidRPr="009F4CD2" w:rsidRDefault="00F2790E" w:rsidP="00467E8A">
            <w:r w:rsidRPr="009F4CD2">
              <w:rPr>
                <w:rFonts w:cs="Arial"/>
                <w:bCs/>
              </w:rPr>
              <w:t>A system message about data saving is generated.</w:t>
            </w:r>
          </w:p>
        </w:tc>
        <w:tc>
          <w:tcPr>
            <w:tcW w:w="1264" w:type="dxa"/>
          </w:tcPr>
          <w:p w14:paraId="58D3AC25" w14:textId="77777777" w:rsidR="00F2790E" w:rsidRPr="009F4CD2" w:rsidRDefault="00F2790E" w:rsidP="00467E8A">
            <w:pPr>
              <w:rPr>
                <w:rFonts w:cs="Arial"/>
                <w:bCs/>
              </w:rPr>
            </w:pPr>
          </w:p>
        </w:tc>
      </w:tr>
    </w:tbl>
    <w:p w14:paraId="05E96233" w14:textId="77777777" w:rsidR="00F2790E" w:rsidRPr="00F31DFD" w:rsidRDefault="00F2790E" w:rsidP="00467E8A">
      <w:pPr>
        <w:pStyle w:val="Heading4"/>
      </w:pPr>
      <w:bookmarkStart w:id="1144" w:name="_Toc499727214"/>
      <w:bookmarkStart w:id="1145" w:name="_Toc507433243"/>
      <w:r w:rsidRPr="00F31DFD">
        <w:t>Maintain</w:t>
      </w:r>
      <w:r>
        <w:t>ing</w:t>
      </w:r>
      <w:r w:rsidRPr="00F31DFD">
        <w:t xml:space="preserve"> Additional Employer Benefits</w:t>
      </w:r>
      <w:bookmarkEnd w:id="1144"/>
      <w:bookmarkEnd w:id="1145"/>
    </w:p>
    <w:p w14:paraId="6568F945" w14:textId="77777777" w:rsidR="00F2790E" w:rsidRPr="00187B9E" w:rsidRDefault="00F2790E" w:rsidP="00F2790E">
      <w:pPr>
        <w:pStyle w:val="SAPKeyblockTitle"/>
      </w:pPr>
      <w:r w:rsidRPr="00187B9E">
        <w:t>Test Administration</w:t>
      </w:r>
    </w:p>
    <w:p w14:paraId="072FB57F" w14:textId="77777777" w:rsidR="00F2790E" w:rsidRPr="009F4CD2" w:rsidRDefault="00F2790E" w:rsidP="00F2790E">
      <w:r w:rsidRPr="009F4CD2">
        <w:t>Customer project: Fill in the project-specific parts (</w:t>
      </w:r>
      <w:r>
        <w:t>between &lt;brackets&gt;</w:t>
      </w:r>
      <w:r w:rsidRPr="009F4CD2">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F2790E" w:rsidRPr="009F4CD2" w14:paraId="2C112B35"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4C526C0E" w14:textId="77777777" w:rsidR="00F2790E" w:rsidRPr="009F4CD2" w:rsidRDefault="00F2790E" w:rsidP="00467E8A">
            <w:pPr>
              <w:rPr>
                <w:rStyle w:val="SAPEmphasis"/>
              </w:rPr>
            </w:pPr>
            <w:r w:rsidRPr="009F4CD2">
              <w:rPr>
                <w:rStyle w:val="SAPEmphasis"/>
                <w:lang w:eastAsia="zh-CN"/>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1108214B" w14:textId="77777777" w:rsidR="00F2790E" w:rsidRPr="009F4CD2" w:rsidRDefault="00F2790E" w:rsidP="00467E8A">
            <w:pPr>
              <w:rPr>
                <w:lang w:eastAsia="zh-CN"/>
              </w:rPr>
            </w:pPr>
            <w:r w:rsidRPr="009F4CD2">
              <w:rPr>
                <w:lang w:eastAsia="zh-CN"/>
              </w:rPr>
              <w:t>&lt;X.XX&gt;</w:t>
            </w:r>
          </w:p>
        </w:tc>
        <w:tc>
          <w:tcPr>
            <w:tcW w:w="2401" w:type="dxa"/>
            <w:tcBorders>
              <w:top w:val="single" w:sz="8" w:space="0" w:color="999999"/>
              <w:left w:val="single" w:sz="8" w:space="0" w:color="999999"/>
              <w:bottom w:val="single" w:sz="8" w:space="0" w:color="999999"/>
              <w:right w:val="single" w:sz="8" w:space="0" w:color="999999"/>
            </w:tcBorders>
            <w:hideMark/>
          </w:tcPr>
          <w:p w14:paraId="7FF1E34E" w14:textId="77777777" w:rsidR="00F2790E" w:rsidRPr="009F4CD2" w:rsidRDefault="00F2790E" w:rsidP="00467E8A">
            <w:pPr>
              <w:rPr>
                <w:rStyle w:val="SAPEmphasis"/>
              </w:rPr>
            </w:pPr>
            <w:r w:rsidRPr="009F4CD2">
              <w:rPr>
                <w:rStyle w:val="SAPEmphasis"/>
                <w:lang w:eastAsia="zh-CN"/>
              </w:rPr>
              <w:t>Tester Name</w:t>
            </w:r>
          </w:p>
        </w:tc>
        <w:tc>
          <w:tcPr>
            <w:tcW w:w="2401" w:type="dxa"/>
            <w:tcBorders>
              <w:top w:val="single" w:sz="8" w:space="0" w:color="999999"/>
              <w:left w:val="single" w:sz="8" w:space="0" w:color="999999"/>
              <w:bottom w:val="single" w:sz="8" w:space="0" w:color="999999"/>
              <w:right w:val="single" w:sz="8" w:space="0" w:color="999999"/>
            </w:tcBorders>
          </w:tcPr>
          <w:p w14:paraId="7DAA15DA" w14:textId="77777777" w:rsidR="00F2790E" w:rsidRPr="009F4CD2" w:rsidRDefault="00F2790E" w:rsidP="00467E8A">
            <w:pPr>
              <w:rPr>
                <w:lang w:eastAsia="zh-CN"/>
              </w:rPr>
            </w:pPr>
            <w:r>
              <w:rPr>
                <w:lang w:eastAsia="zh-CN"/>
              </w:rP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01154968" w14:textId="77777777" w:rsidR="00F2790E" w:rsidRPr="009F4CD2" w:rsidRDefault="00F2790E" w:rsidP="00467E8A">
            <w:pPr>
              <w:rPr>
                <w:rStyle w:val="SAPEmphasis"/>
              </w:rPr>
            </w:pPr>
            <w:r w:rsidRPr="009F4CD2">
              <w:rPr>
                <w:rStyle w:val="SAPEmphasis"/>
                <w:lang w:eastAsia="zh-CN"/>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28ADBBFA" w14:textId="77777777" w:rsidR="00F2790E" w:rsidRPr="009F4CD2" w:rsidRDefault="00F2790E" w:rsidP="00467E8A">
            <w:pPr>
              <w:rPr>
                <w:lang w:eastAsia="zh-CN"/>
              </w:rPr>
            </w:pPr>
            <w:r>
              <w:rPr>
                <w:lang w:eastAsia="zh-CN"/>
              </w:rPr>
              <w:t>&lt;date&gt;</w:t>
            </w:r>
          </w:p>
        </w:tc>
      </w:tr>
      <w:tr w:rsidR="00F2790E" w:rsidRPr="009F4CD2" w14:paraId="2B6178C4"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29B356E0" w14:textId="77777777" w:rsidR="00F2790E" w:rsidRPr="009F4CD2" w:rsidRDefault="00F2790E" w:rsidP="00467E8A">
            <w:pPr>
              <w:rPr>
                <w:rStyle w:val="SAPEmphasis"/>
              </w:rPr>
            </w:pPr>
            <w:r w:rsidRPr="009F4CD2">
              <w:rPr>
                <w:rStyle w:val="SAPEmphasis"/>
                <w:lang w:eastAsia="zh-CN"/>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60189D90" w14:textId="77777777" w:rsidR="00F2790E" w:rsidRPr="009F4CD2" w:rsidRDefault="00F2790E" w:rsidP="00467E8A">
            <w:pPr>
              <w:rPr>
                <w:lang w:eastAsia="zh-CN"/>
              </w:rPr>
            </w:pPr>
            <w:r w:rsidRPr="00187B9E">
              <w:t xml:space="preserve">HR </w:t>
            </w:r>
            <w:r w:rsidRPr="009F4CD2">
              <w:t>Administrator</w:t>
            </w:r>
          </w:p>
        </w:tc>
      </w:tr>
      <w:tr w:rsidR="00F2790E" w:rsidRPr="009F4CD2" w14:paraId="1580F249"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5562B219" w14:textId="77777777" w:rsidR="00F2790E" w:rsidRPr="009F4CD2" w:rsidRDefault="00F2790E" w:rsidP="00467E8A">
            <w:pPr>
              <w:rPr>
                <w:rStyle w:val="SAPEmphasis"/>
              </w:rPr>
            </w:pPr>
            <w:r w:rsidRPr="009F4CD2">
              <w:rPr>
                <w:rStyle w:val="SAPEmphasis"/>
                <w:lang w:eastAsia="zh-CN"/>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46573A14" w14:textId="77777777" w:rsidR="00F2790E" w:rsidRPr="009F4CD2" w:rsidRDefault="00F2790E" w:rsidP="00467E8A">
            <w:pPr>
              <w:rPr>
                <w:lang w:eastAsia="zh-CN"/>
              </w:rPr>
            </w:pPr>
            <w:r w:rsidRPr="009F4CD2">
              <w:rPr>
                <w:lang w:eastAsia="zh-CN"/>
              </w:rPr>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1B5BF8AB" w14:textId="77777777" w:rsidR="00F2790E" w:rsidRPr="009F4CD2" w:rsidRDefault="00F2790E" w:rsidP="00467E8A">
            <w:pPr>
              <w:rPr>
                <w:rStyle w:val="SAPEmphasis"/>
              </w:rPr>
            </w:pPr>
            <w:r w:rsidRPr="009F4CD2">
              <w:rPr>
                <w:rStyle w:val="SAPEmphasis"/>
                <w:lang w:eastAsia="zh-CN"/>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325F8513" w14:textId="18D26CB1" w:rsidR="00F2790E" w:rsidRPr="009F4CD2" w:rsidRDefault="001861CE" w:rsidP="00467E8A">
            <w:pPr>
              <w:rPr>
                <w:lang w:eastAsia="zh-CN"/>
              </w:rPr>
            </w:pPr>
            <w:r>
              <w:rPr>
                <w:lang w:eastAsia="zh-CN"/>
              </w:rPr>
              <w:t>&lt;duration&gt;</w:t>
            </w:r>
          </w:p>
        </w:tc>
      </w:tr>
    </w:tbl>
    <w:p w14:paraId="0EDB9FD5" w14:textId="77777777" w:rsidR="00F2790E" w:rsidRDefault="00F2790E" w:rsidP="00F2790E">
      <w:pPr>
        <w:pStyle w:val="SAPKeyblockTitle"/>
      </w:pPr>
      <w:r w:rsidRPr="00187B9E">
        <w:t>Purpose</w:t>
      </w:r>
    </w:p>
    <w:p w14:paraId="1A8F6288" w14:textId="77777777" w:rsidR="00F2790E" w:rsidRDefault="00F2790E" w:rsidP="00F2790E">
      <w:pPr>
        <w:jc w:val="both"/>
      </w:pPr>
      <w:r>
        <w:t xml:space="preserve">The HR </w:t>
      </w:r>
      <w:r w:rsidRPr="009F4CD2">
        <w:t>Administrator</w:t>
      </w:r>
      <w:r w:rsidDel="00455A3A">
        <w:t xml:space="preserve"> </w:t>
      </w:r>
      <w:r>
        <w:t>maintains</w:t>
      </w:r>
      <w:r w:rsidRPr="00CD51A4">
        <w:t xml:space="preserve"> data related to </w:t>
      </w:r>
      <w:r w:rsidRPr="00187B9E">
        <w:t>additional</w:t>
      </w:r>
      <w:r w:rsidRPr="00F814EA">
        <w:t xml:space="preserve"> </w:t>
      </w:r>
      <w:r w:rsidRPr="00187B9E">
        <w:t>benefits</w:t>
      </w:r>
      <w:r>
        <w:t xml:space="preserve"> granted by the employer to the employee. More precisely, he or she maintains details related to loans and profit sharing granted to the employee.</w:t>
      </w:r>
    </w:p>
    <w:p w14:paraId="09C3BF12" w14:textId="77777777" w:rsidR="00F2790E" w:rsidRDefault="00F2790E" w:rsidP="00F2790E">
      <w:pPr>
        <w:jc w:val="both"/>
      </w:pPr>
      <w:r>
        <w:t>T</w:t>
      </w:r>
      <w:r w:rsidRPr="00187B9E">
        <w:t xml:space="preserve">he </w:t>
      </w:r>
      <w:r>
        <w:rPr>
          <w:rStyle w:val="SAPScreenElement"/>
        </w:rPr>
        <w:t>Loans</w:t>
      </w:r>
      <w:r w:rsidRPr="00187B9E">
        <w:t xml:space="preserve"> infotype</w:t>
      </w:r>
      <w:r>
        <w:t xml:space="preserve"> stores </w:t>
      </w:r>
      <w:r w:rsidRPr="00455AAB">
        <w:t xml:space="preserve">data for company loans </w:t>
      </w:r>
      <w:r>
        <w:t>granted to the employee.</w:t>
      </w:r>
    </w:p>
    <w:p w14:paraId="3585C9D7" w14:textId="77777777" w:rsidR="00F2790E" w:rsidRPr="00CD51A4" w:rsidRDefault="00F2790E" w:rsidP="00F2790E">
      <w:r>
        <w:t>T</w:t>
      </w:r>
      <w:r w:rsidRPr="00187B9E">
        <w:t xml:space="preserve">he </w:t>
      </w:r>
      <w:r>
        <w:rPr>
          <w:rStyle w:val="SAPScreenElement"/>
        </w:rPr>
        <w:t>Profit Sharing</w:t>
      </w:r>
      <w:r w:rsidRPr="00187B9E">
        <w:t xml:space="preserve"> infotype </w:t>
      </w:r>
      <w:r>
        <w:t xml:space="preserve">is used to manage employee profit sharing in the company and covers everything from allocation to full payment. It stores profit sharing per employee, per year and per modifier. Note that a record of this infotype is generated only </w:t>
      </w:r>
      <w:r w:rsidRPr="002C1D42">
        <w:t>for employees who meet the requirements for entitlement to profit sharing</w:t>
      </w:r>
      <w:r>
        <w:t>.</w:t>
      </w:r>
    </w:p>
    <w:p w14:paraId="689D0EB3" w14:textId="77777777" w:rsidR="00F2790E" w:rsidRPr="009F4CD2" w:rsidRDefault="00F2790E" w:rsidP="00F2790E">
      <w:pPr>
        <w:pStyle w:val="SAPKeyblockTitle"/>
      </w:pPr>
      <w:r w:rsidRPr="009F4CD2">
        <w:t>Procedure</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1498"/>
        <w:gridCol w:w="2912"/>
        <w:gridCol w:w="4860"/>
        <w:gridCol w:w="2852"/>
        <w:gridCol w:w="1264"/>
      </w:tblGrid>
      <w:tr w:rsidR="00F2790E" w:rsidRPr="009F4CD2" w14:paraId="465BFAD0" w14:textId="77777777" w:rsidTr="00467E8A">
        <w:trPr>
          <w:trHeight w:val="517"/>
          <w:tblHeader/>
        </w:trPr>
        <w:tc>
          <w:tcPr>
            <w:tcW w:w="900" w:type="dxa"/>
            <w:shd w:val="clear" w:color="auto" w:fill="999999"/>
          </w:tcPr>
          <w:p w14:paraId="6C49E1CF" w14:textId="77777777" w:rsidR="00F2790E" w:rsidRPr="009F4CD2" w:rsidRDefault="00F2790E" w:rsidP="00467E8A">
            <w:pPr>
              <w:pStyle w:val="TableHeading"/>
              <w:rPr>
                <w:rFonts w:ascii="BentonSans Bold" w:hAnsi="BentonSans Bold"/>
                <w:bCs/>
                <w:color w:val="FFFFFF"/>
                <w:sz w:val="18"/>
              </w:rPr>
            </w:pPr>
            <w:r w:rsidRPr="009F4CD2">
              <w:rPr>
                <w:rFonts w:ascii="BentonSans Bold" w:hAnsi="BentonSans Bold"/>
                <w:bCs/>
                <w:color w:val="FFFFFF"/>
                <w:sz w:val="18"/>
              </w:rPr>
              <w:t>Test Step #</w:t>
            </w:r>
          </w:p>
        </w:tc>
        <w:tc>
          <w:tcPr>
            <w:tcW w:w="1498" w:type="dxa"/>
            <w:shd w:val="clear" w:color="auto" w:fill="999999"/>
          </w:tcPr>
          <w:p w14:paraId="6968BAE8" w14:textId="77777777" w:rsidR="00F2790E" w:rsidRPr="009F4CD2" w:rsidRDefault="00F2790E" w:rsidP="00467E8A">
            <w:pPr>
              <w:pStyle w:val="TableHeading"/>
              <w:rPr>
                <w:rFonts w:ascii="BentonSans Bold" w:hAnsi="BentonSans Bold"/>
                <w:bCs/>
                <w:color w:val="FFFFFF"/>
                <w:sz w:val="18"/>
              </w:rPr>
            </w:pPr>
            <w:r w:rsidRPr="009F4CD2">
              <w:rPr>
                <w:rFonts w:ascii="BentonSans Bold" w:hAnsi="BentonSans Bold"/>
                <w:bCs/>
                <w:color w:val="FFFFFF"/>
                <w:sz w:val="18"/>
              </w:rPr>
              <w:t>Test Step Name</w:t>
            </w:r>
          </w:p>
        </w:tc>
        <w:tc>
          <w:tcPr>
            <w:tcW w:w="2912" w:type="dxa"/>
            <w:shd w:val="clear" w:color="auto" w:fill="999999"/>
          </w:tcPr>
          <w:p w14:paraId="71D74818" w14:textId="77777777" w:rsidR="00F2790E" w:rsidRPr="009F4CD2" w:rsidRDefault="00F2790E" w:rsidP="00467E8A">
            <w:pPr>
              <w:pStyle w:val="TableHeading"/>
              <w:rPr>
                <w:rFonts w:ascii="BentonSans Bold" w:hAnsi="BentonSans Bold"/>
                <w:bCs/>
                <w:color w:val="FFFFFF"/>
                <w:sz w:val="18"/>
              </w:rPr>
            </w:pPr>
            <w:r w:rsidRPr="009F4CD2">
              <w:rPr>
                <w:rFonts w:ascii="BentonSans Bold" w:hAnsi="BentonSans Bold"/>
                <w:bCs/>
                <w:color w:val="FFFFFF"/>
                <w:sz w:val="18"/>
              </w:rPr>
              <w:t>Instruction</w:t>
            </w:r>
          </w:p>
        </w:tc>
        <w:tc>
          <w:tcPr>
            <w:tcW w:w="4860" w:type="dxa"/>
            <w:shd w:val="clear" w:color="auto" w:fill="999999"/>
          </w:tcPr>
          <w:p w14:paraId="6AF5BD8C" w14:textId="77777777" w:rsidR="00F2790E" w:rsidRPr="009F4CD2" w:rsidRDefault="00F2790E" w:rsidP="00467E8A">
            <w:pPr>
              <w:pStyle w:val="TableHeading"/>
              <w:rPr>
                <w:rFonts w:ascii="BentonSans Bold" w:hAnsi="BentonSans Bold"/>
                <w:bCs/>
                <w:color w:val="FFFFFF"/>
                <w:sz w:val="18"/>
              </w:rPr>
            </w:pPr>
            <w:r w:rsidRPr="009F4CD2">
              <w:rPr>
                <w:rFonts w:ascii="BentonSans Bold" w:hAnsi="BentonSans Bold"/>
                <w:bCs/>
                <w:color w:val="FFFFFF"/>
                <w:sz w:val="18"/>
              </w:rPr>
              <w:t>User Entries:</w:t>
            </w:r>
            <w:r w:rsidRPr="009F4CD2">
              <w:rPr>
                <w:rFonts w:ascii="BentonSans Bold" w:hAnsi="BentonSans Bold"/>
                <w:bCs/>
                <w:color w:val="FFFFFF"/>
                <w:sz w:val="18"/>
              </w:rPr>
              <w:br/>
              <w:t>Field Name: User Action and Value</w:t>
            </w:r>
          </w:p>
        </w:tc>
        <w:tc>
          <w:tcPr>
            <w:tcW w:w="2852" w:type="dxa"/>
            <w:shd w:val="clear" w:color="auto" w:fill="999999"/>
          </w:tcPr>
          <w:p w14:paraId="70759560" w14:textId="77777777" w:rsidR="00F2790E" w:rsidRPr="009F4CD2" w:rsidRDefault="00F2790E" w:rsidP="00467E8A">
            <w:pPr>
              <w:pStyle w:val="TableHeading"/>
              <w:rPr>
                <w:rFonts w:ascii="BentonSans Bold" w:hAnsi="BentonSans Bold"/>
                <w:bCs/>
                <w:color w:val="FFFFFF"/>
                <w:sz w:val="18"/>
              </w:rPr>
            </w:pPr>
            <w:r w:rsidRPr="009F4CD2">
              <w:rPr>
                <w:rFonts w:ascii="BentonSans Bold" w:hAnsi="BentonSans Bold"/>
                <w:bCs/>
                <w:color w:val="FFFFFF"/>
                <w:sz w:val="18"/>
              </w:rPr>
              <w:t>Expected Result</w:t>
            </w:r>
          </w:p>
        </w:tc>
        <w:tc>
          <w:tcPr>
            <w:tcW w:w="1264" w:type="dxa"/>
            <w:shd w:val="clear" w:color="auto" w:fill="999999"/>
          </w:tcPr>
          <w:p w14:paraId="69F064E8" w14:textId="77777777" w:rsidR="00F2790E" w:rsidRPr="009F4CD2" w:rsidRDefault="00F2790E" w:rsidP="00467E8A">
            <w:pPr>
              <w:pStyle w:val="TableHeading"/>
              <w:rPr>
                <w:rFonts w:ascii="BentonSans Bold" w:hAnsi="BentonSans Bold"/>
                <w:bCs/>
                <w:color w:val="FFFFFF"/>
                <w:sz w:val="18"/>
              </w:rPr>
            </w:pPr>
            <w:r w:rsidRPr="009F4CD2">
              <w:rPr>
                <w:rFonts w:ascii="BentonSans Bold" w:hAnsi="BentonSans Bold"/>
                <w:bCs/>
                <w:color w:val="FFFFFF"/>
                <w:sz w:val="18"/>
              </w:rPr>
              <w:t>Pass / Fail / Comment</w:t>
            </w:r>
          </w:p>
        </w:tc>
      </w:tr>
      <w:tr w:rsidR="00F2790E" w:rsidRPr="009F4CD2" w14:paraId="08CCF608" w14:textId="77777777" w:rsidTr="00467E8A">
        <w:trPr>
          <w:trHeight w:val="288"/>
        </w:trPr>
        <w:tc>
          <w:tcPr>
            <w:tcW w:w="900" w:type="dxa"/>
            <w:shd w:val="clear" w:color="auto" w:fill="auto"/>
          </w:tcPr>
          <w:p w14:paraId="51B1D1EE" w14:textId="77777777" w:rsidR="00F2790E" w:rsidRPr="009F4CD2" w:rsidRDefault="00F2790E" w:rsidP="00467E8A">
            <w:r w:rsidRPr="009F4CD2">
              <w:t>1</w:t>
            </w:r>
          </w:p>
        </w:tc>
        <w:tc>
          <w:tcPr>
            <w:tcW w:w="1498" w:type="dxa"/>
            <w:shd w:val="clear" w:color="auto" w:fill="auto"/>
          </w:tcPr>
          <w:p w14:paraId="2DCF8588" w14:textId="77777777" w:rsidR="00F2790E" w:rsidRPr="00386D74" w:rsidRDefault="00F2790E" w:rsidP="00467E8A">
            <w:pPr>
              <w:rPr>
                <w:rStyle w:val="SAPEmphasis"/>
              </w:rPr>
            </w:pPr>
            <w:r w:rsidRPr="00386D74">
              <w:rPr>
                <w:rStyle w:val="SAPEmphasis"/>
              </w:rPr>
              <w:t>Log on</w:t>
            </w:r>
          </w:p>
        </w:tc>
        <w:tc>
          <w:tcPr>
            <w:tcW w:w="2912" w:type="dxa"/>
            <w:shd w:val="clear" w:color="auto" w:fill="auto"/>
          </w:tcPr>
          <w:p w14:paraId="0D4285BB" w14:textId="77777777" w:rsidR="00F2790E" w:rsidRPr="009F4CD2" w:rsidRDefault="00F2790E" w:rsidP="00467E8A">
            <w:r w:rsidRPr="009F4CD2">
              <w:t xml:space="preserve">Log on to </w:t>
            </w:r>
            <w:r w:rsidRPr="00F92C2A">
              <w:rPr>
                <w:rStyle w:val="SAPScreenElement"/>
                <w:color w:val="auto"/>
              </w:rPr>
              <w:t>Employee Central</w:t>
            </w:r>
            <w:r w:rsidRPr="00F92C2A">
              <w:t xml:space="preserve"> </w:t>
            </w:r>
            <w:r w:rsidRPr="009F4CD2">
              <w:t>as an HR Administrator.</w:t>
            </w:r>
          </w:p>
        </w:tc>
        <w:tc>
          <w:tcPr>
            <w:tcW w:w="4860" w:type="dxa"/>
            <w:shd w:val="clear" w:color="auto" w:fill="auto"/>
          </w:tcPr>
          <w:p w14:paraId="4C1109CF" w14:textId="77777777" w:rsidR="00F2790E" w:rsidRPr="009F4CD2" w:rsidRDefault="00F2790E" w:rsidP="00467E8A"/>
        </w:tc>
        <w:tc>
          <w:tcPr>
            <w:tcW w:w="2852" w:type="dxa"/>
            <w:shd w:val="clear" w:color="auto" w:fill="auto"/>
          </w:tcPr>
          <w:p w14:paraId="44B230DA" w14:textId="77777777" w:rsidR="00F2790E" w:rsidRPr="009F4CD2" w:rsidRDefault="00F2790E" w:rsidP="00467E8A">
            <w:r w:rsidRPr="009F4CD2">
              <w:t xml:space="preserve">The </w:t>
            </w:r>
            <w:r w:rsidRPr="009F4CD2">
              <w:rPr>
                <w:rStyle w:val="SAPScreenElement"/>
              </w:rPr>
              <w:t>Home</w:t>
            </w:r>
            <w:r w:rsidRPr="009F4CD2">
              <w:t xml:space="preserve"> page is displayed.</w:t>
            </w:r>
          </w:p>
        </w:tc>
        <w:tc>
          <w:tcPr>
            <w:tcW w:w="1264" w:type="dxa"/>
          </w:tcPr>
          <w:p w14:paraId="0308EF32" w14:textId="77777777" w:rsidR="00F2790E" w:rsidRPr="009F4CD2" w:rsidRDefault="00F2790E" w:rsidP="00467E8A">
            <w:pPr>
              <w:rPr>
                <w:rFonts w:cs="Arial"/>
                <w:bCs/>
              </w:rPr>
            </w:pPr>
          </w:p>
        </w:tc>
      </w:tr>
      <w:tr w:rsidR="00F2790E" w:rsidRPr="009F4CD2" w14:paraId="47589601" w14:textId="77777777" w:rsidTr="00467E8A">
        <w:trPr>
          <w:trHeight w:val="1137"/>
        </w:trPr>
        <w:tc>
          <w:tcPr>
            <w:tcW w:w="900" w:type="dxa"/>
            <w:shd w:val="clear" w:color="auto" w:fill="auto"/>
          </w:tcPr>
          <w:p w14:paraId="3A075279" w14:textId="77777777" w:rsidR="00F2790E" w:rsidRPr="009F4CD2" w:rsidRDefault="00F2790E" w:rsidP="00467E8A">
            <w:r w:rsidRPr="009F4CD2">
              <w:t>2</w:t>
            </w:r>
          </w:p>
        </w:tc>
        <w:tc>
          <w:tcPr>
            <w:tcW w:w="1498" w:type="dxa"/>
            <w:shd w:val="clear" w:color="auto" w:fill="auto"/>
          </w:tcPr>
          <w:p w14:paraId="45F3B3F4" w14:textId="77777777" w:rsidR="00F2790E" w:rsidRPr="00386D74" w:rsidRDefault="00F2790E" w:rsidP="00467E8A">
            <w:pPr>
              <w:rPr>
                <w:rStyle w:val="SAPEmphasis"/>
              </w:rPr>
            </w:pPr>
            <w:r w:rsidRPr="00386D74">
              <w:rPr>
                <w:rStyle w:val="SAPEmphasis"/>
              </w:rPr>
              <w:t>Search Employee</w:t>
            </w:r>
          </w:p>
        </w:tc>
        <w:tc>
          <w:tcPr>
            <w:tcW w:w="2912" w:type="dxa"/>
            <w:shd w:val="clear" w:color="auto" w:fill="auto"/>
          </w:tcPr>
          <w:p w14:paraId="314B778D" w14:textId="77777777" w:rsidR="00F2790E" w:rsidRPr="009F4CD2" w:rsidRDefault="00F2790E" w:rsidP="00467E8A">
            <w:r w:rsidRPr="009F4CD2">
              <w:t>In the</w:t>
            </w:r>
            <w:r w:rsidRPr="009F4CD2">
              <w:rPr>
                <w:rStyle w:val="SAPScreenElement"/>
              </w:rPr>
              <w:t xml:space="preserve"> Search </w:t>
            </w:r>
            <w:r>
              <w:rPr>
                <w:rStyle w:val="SAPScreenElement"/>
              </w:rPr>
              <w:t>for actions or people</w:t>
            </w:r>
            <w:r w:rsidRPr="007D2354">
              <w:t xml:space="preserve"> </w:t>
            </w:r>
            <w:r w:rsidRPr="00F36E6B">
              <w:t>box</w:t>
            </w:r>
            <w:r>
              <w:t>,</w:t>
            </w:r>
            <w:r w:rsidRPr="009F4CD2">
              <w:t xml:space="preserve"> in the top right corner of the </w:t>
            </w:r>
            <w:r>
              <w:t>screen,</w:t>
            </w:r>
            <w:r w:rsidRPr="009F4CD2">
              <w:t xml:space="preserve"> enter the name (or name parts) of the employee for whom you want to maintain data.</w:t>
            </w:r>
          </w:p>
        </w:tc>
        <w:tc>
          <w:tcPr>
            <w:tcW w:w="4860" w:type="dxa"/>
            <w:shd w:val="clear" w:color="auto" w:fill="auto"/>
          </w:tcPr>
          <w:p w14:paraId="373622E2" w14:textId="77777777" w:rsidR="00F2790E" w:rsidRPr="009F4CD2" w:rsidRDefault="00F2790E" w:rsidP="00467E8A"/>
        </w:tc>
        <w:tc>
          <w:tcPr>
            <w:tcW w:w="2852" w:type="dxa"/>
            <w:shd w:val="clear" w:color="auto" w:fill="auto"/>
          </w:tcPr>
          <w:p w14:paraId="32E4F698" w14:textId="77777777" w:rsidR="00F2790E" w:rsidRPr="009F4CD2" w:rsidRDefault="00F2790E" w:rsidP="00467E8A">
            <w:r>
              <w:t xml:space="preserve">The autocomplete functionality suggests </w:t>
            </w:r>
            <w:r w:rsidRPr="009F4CD2">
              <w:t>a list of employees matching your search criteria.</w:t>
            </w:r>
          </w:p>
        </w:tc>
        <w:tc>
          <w:tcPr>
            <w:tcW w:w="1264" w:type="dxa"/>
          </w:tcPr>
          <w:p w14:paraId="14D4EB6E" w14:textId="77777777" w:rsidR="00F2790E" w:rsidRPr="009F4CD2" w:rsidRDefault="00F2790E" w:rsidP="00467E8A">
            <w:pPr>
              <w:rPr>
                <w:rFonts w:cs="Arial"/>
                <w:bCs/>
              </w:rPr>
            </w:pPr>
          </w:p>
        </w:tc>
      </w:tr>
      <w:tr w:rsidR="00F2790E" w:rsidRPr="009F4CD2" w14:paraId="4D57A5D4" w14:textId="77777777" w:rsidTr="00467E8A">
        <w:trPr>
          <w:trHeight w:val="576"/>
        </w:trPr>
        <w:tc>
          <w:tcPr>
            <w:tcW w:w="900" w:type="dxa"/>
            <w:shd w:val="clear" w:color="auto" w:fill="auto"/>
          </w:tcPr>
          <w:p w14:paraId="2C7F834D" w14:textId="77777777" w:rsidR="00F2790E" w:rsidRPr="009F4CD2" w:rsidRDefault="00F2790E" w:rsidP="00467E8A">
            <w:r w:rsidRPr="009F4CD2">
              <w:t>3</w:t>
            </w:r>
          </w:p>
        </w:tc>
        <w:tc>
          <w:tcPr>
            <w:tcW w:w="1498" w:type="dxa"/>
            <w:shd w:val="clear" w:color="auto" w:fill="auto"/>
          </w:tcPr>
          <w:p w14:paraId="32DCD9C5" w14:textId="77777777" w:rsidR="00F2790E" w:rsidRPr="00386D74" w:rsidRDefault="00F2790E" w:rsidP="00467E8A">
            <w:pPr>
              <w:rPr>
                <w:rStyle w:val="SAPEmphasis"/>
              </w:rPr>
            </w:pPr>
            <w:r w:rsidRPr="00386D74">
              <w:rPr>
                <w:rStyle w:val="SAPEmphasis"/>
              </w:rPr>
              <w:t>Select Employee</w:t>
            </w:r>
          </w:p>
        </w:tc>
        <w:tc>
          <w:tcPr>
            <w:tcW w:w="2912" w:type="dxa"/>
            <w:shd w:val="clear" w:color="auto" w:fill="auto"/>
          </w:tcPr>
          <w:p w14:paraId="5D9B2844" w14:textId="77777777" w:rsidR="00F2790E" w:rsidRPr="009F4CD2" w:rsidRDefault="00F2790E" w:rsidP="00467E8A">
            <w:r w:rsidRPr="009F4CD2">
              <w:rPr>
                <w:rFonts w:cs="Arial"/>
                <w:bCs/>
              </w:rPr>
              <w:t>Select the appropriate employee from the result list.</w:t>
            </w:r>
          </w:p>
        </w:tc>
        <w:tc>
          <w:tcPr>
            <w:tcW w:w="4860" w:type="dxa"/>
            <w:shd w:val="clear" w:color="auto" w:fill="auto"/>
          </w:tcPr>
          <w:p w14:paraId="2464A068" w14:textId="77777777" w:rsidR="00F2790E" w:rsidRPr="009F4CD2" w:rsidRDefault="00F2790E" w:rsidP="00467E8A"/>
        </w:tc>
        <w:tc>
          <w:tcPr>
            <w:tcW w:w="2852" w:type="dxa"/>
            <w:shd w:val="clear" w:color="auto" w:fill="auto"/>
          </w:tcPr>
          <w:p w14:paraId="436A783E" w14:textId="77777777" w:rsidR="00F2790E" w:rsidRPr="009F4CD2" w:rsidRDefault="00F2790E" w:rsidP="00467E8A">
            <w:r w:rsidRPr="009F4CD2">
              <w:t xml:space="preserve">You are directed to the </w:t>
            </w:r>
            <w:r w:rsidRPr="009F4CD2">
              <w:rPr>
                <w:rStyle w:val="SAPScreenElement"/>
              </w:rPr>
              <w:t>Employee Files</w:t>
            </w:r>
            <w:r w:rsidRPr="009F4CD2">
              <w:t xml:space="preserve"> page in which the profile of the employee is displayed.</w:t>
            </w:r>
          </w:p>
        </w:tc>
        <w:tc>
          <w:tcPr>
            <w:tcW w:w="1264" w:type="dxa"/>
          </w:tcPr>
          <w:p w14:paraId="6693C0C8" w14:textId="77777777" w:rsidR="00F2790E" w:rsidRPr="009F4CD2" w:rsidRDefault="00F2790E" w:rsidP="00467E8A">
            <w:pPr>
              <w:rPr>
                <w:rFonts w:cs="Arial"/>
                <w:bCs/>
              </w:rPr>
            </w:pPr>
          </w:p>
        </w:tc>
      </w:tr>
      <w:tr w:rsidR="00F2790E" w:rsidRPr="009F4CD2" w14:paraId="74A0A8FB" w14:textId="77777777" w:rsidTr="00467E8A">
        <w:trPr>
          <w:trHeight w:val="144"/>
        </w:trPr>
        <w:tc>
          <w:tcPr>
            <w:tcW w:w="900" w:type="dxa"/>
            <w:shd w:val="clear" w:color="auto" w:fill="auto"/>
          </w:tcPr>
          <w:p w14:paraId="36818272" w14:textId="77777777" w:rsidR="00F2790E" w:rsidRPr="009F4CD2" w:rsidRDefault="00F2790E" w:rsidP="00467E8A">
            <w:r w:rsidRPr="009F4CD2">
              <w:t>4</w:t>
            </w:r>
          </w:p>
        </w:tc>
        <w:tc>
          <w:tcPr>
            <w:tcW w:w="1498" w:type="dxa"/>
            <w:shd w:val="clear" w:color="auto" w:fill="auto"/>
          </w:tcPr>
          <w:p w14:paraId="21760D62" w14:textId="77777777" w:rsidR="00F2790E" w:rsidRPr="009F4CD2" w:rsidRDefault="00F2790E" w:rsidP="00467E8A">
            <w:pPr>
              <w:rPr>
                <w:rFonts w:cs="Arial"/>
                <w:b/>
                <w:bCs/>
              </w:rPr>
            </w:pPr>
            <w:r w:rsidRPr="00386D74">
              <w:rPr>
                <w:rStyle w:val="SAPEmphasis"/>
              </w:rPr>
              <w:t>Go to</w:t>
            </w:r>
            <w:r w:rsidRPr="009F4CD2">
              <w:rPr>
                <w:rFonts w:cs="Arial"/>
                <w:b/>
                <w:bCs/>
              </w:rPr>
              <w:t xml:space="preserve"> </w:t>
            </w:r>
            <w:r w:rsidRPr="009F4CD2">
              <w:rPr>
                <w:rStyle w:val="SAPScreenElement"/>
                <w:b/>
                <w:color w:val="auto"/>
              </w:rPr>
              <w:t>Payroll Information</w:t>
            </w:r>
            <w:r w:rsidRPr="009F4CD2">
              <w:rPr>
                <w:rFonts w:cs="Arial"/>
                <w:b/>
                <w:bCs/>
              </w:rPr>
              <w:t xml:space="preserve"> </w:t>
            </w:r>
            <w:r>
              <w:rPr>
                <w:rStyle w:val="SAPEmphasis"/>
              </w:rPr>
              <w:t>subsection</w:t>
            </w:r>
          </w:p>
        </w:tc>
        <w:tc>
          <w:tcPr>
            <w:tcW w:w="2912" w:type="dxa"/>
            <w:shd w:val="clear" w:color="auto" w:fill="auto"/>
          </w:tcPr>
          <w:p w14:paraId="48EC2465" w14:textId="77777777" w:rsidR="00F2790E" w:rsidRPr="009F4CD2" w:rsidRDefault="00F2790E" w:rsidP="00467E8A">
            <w:r>
              <w:t xml:space="preserve">Go </w:t>
            </w:r>
            <w:r w:rsidRPr="008E6890">
              <w:t>to</w:t>
            </w:r>
            <w:r w:rsidRPr="008E6890">
              <w:rPr>
                <w:rFonts w:cs="Arial"/>
                <w:bCs/>
              </w:rPr>
              <w:t xml:space="preserve"> the </w:t>
            </w:r>
            <w:r w:rsidRPr="00442D23">
              <w:rPr>
                <w:rStyle w:val="SAPScreenElement"/>
              </w:rPr>
              <w:t>Employment Information</w:t>
            </w:r>
            <w:r w:rsidRPr="008E6890">
              <w:rPr>
                <w:rFonts w:cs="Arial"/>
                <w:bCs/>
              </w:rPr>
              <w:t xml:space="preserve"> section</w:t>
            </w:r>
            <w:r w:rsidRPr="00442D23">
              <w:rPr>
                <w:rFonts w:cs="Arial"/>
                <w:bCs/>
              </w:rPr>
              <w:t xml:space="preserve"> and there </w:t>
            </w:r>
            <w:r w:rsidRPr="008E6890">
              <w:rPr>
                <w:rFonts w:cs="Arial"/>
                <w:bCs/>
              </w:rPr>
              <w:t xml:space="preserve">scroll to the </w:t>
            </w:r>
            <w:r w:rsidRPr="00442D23">
              <w:rPr>
                <w:rStyle w:val="SAPScreenElement"/>
              </w:rPr>
              <w:t>Payroll Information</w:t>
            </w:r>
            <w:r w:rsidRPr="008E6890">
              <w:rPr>
                <w:rFonts w:cs="Arial"/>
                <w:bCs/>
              </w:rPr>
              <w:t xml:space="preserve"> subsection</w:t>
            </w:r>
            <w:r w:rsidRPr="008E6890">
              <w:rPr>
                <w:rStyle w:val="SAPScreenElement"/>
              </w:rPr>
              <w:t>.</w:t>
            </w:r>
          </w:p>
        </w:tc>
        <w:tc>
          <w:tcPr>
            <w:tcW w:w="4860" w:type="dxa"/>
            <w:shd w:val="clear" w:color="auto" w:fill="auto"/>
          </w:tcPr>
          <w:p w14:paraId="263D0E96" w14:textId="77777777" w:rsidR="00F2790E" w:rsidRPr="009F4CD2" w:rsidRDefault="00F2790E" w:rsidP="00467E8A"/>
        </w:tc>
        <w:tc>
          <w:tcPr>
            <w:tcW w:w="2852" w:type="dxa"/>
            <w:shd w:val="clear" w:color="auto" w:fill="auto"/>
          </w:tcPr>
          <w:p w14:paraId="0F654672" w14:textId="77777777" w:rsidR="00F2790E" w:rsidRPr="009F4CD2" w:rsidRDefault="00F2790E" w:rsidP="00467E8A">
            <w:pPr>
              <w:rPr>
                <w:color w:val="1F497D"/>
                <w:highlight w:val="yellow"/>
              </w:rPr>
            </w:pPr>
            <w:r w:rsidRPr="008E6890">
              <w:t xml:space="preserve">The </w:t>
            </w:r>
            <w:r w:rsidRPr="008E6890">
              <w:rPr>
                <w:rStyle w:val="SAPScreenElement"/>
              </w:rPr>
              <w:t>Payroll Information</w:t>
            </w:r>
            <w:r w:rsidRPr="008E6890">
              <w:t xml:space="preserve"> subsection is displayed. It contains several blocks configured as per your requirements.</w:t>
            </w:r>
          </w:p>
        </w:tc>
        <w:tc>
          <w:tcPr>
            <w:tcW w:w="1264" w:type="dxa"/>
          </w:tcPr>
          <w:p w14:paraId="3B4C2E80" w14:textId="77777777" w:rsidR="00F2790E" w:rsidRPr="009F4CD2" w:rsidRDefault="00F2790E" w:rsidP="00467E8A">
            <w:pPr>
              <w:rPr>
                <w:rFonts w:cs="Arial"/>
                <w:bCs/>
              </w:rPr>
            </w:pPr>
          </w:p>
        </w:tc>
      </w:tr>
      <w:tr w:rsidR="00F2790E" w:rsidRPr="009F4CD2" w14:paraId="4695CD41" w14:textId="77777777" w:rsidTr="00467E8A">
        <w:trPr>
          <w:trHeight w:val="357"/>
        </w:trPr>
        <w:tc>
          <w:tcPr>
            <w:tcW w:w="900" w:type="dxa"/>
            <w:shd w:val="clear" w:color="auto" w:fill="auto"/>
          </w:tcPr>
          <w:p w14:paraId="527FA622" w14:textId="77777777" w:rsidR="00F2790E" w:rsidRPr="009F4CD2" w:rsidRDefault="00F2790E" w:rsidP="00467E8A">
            <w:r>
              <w:t>5</w:t>
            </w:r>
          </w:p>
        </w:tc>
        <w:tc>
          <w:tcPr>
            <w:tcW w:w="1498" w:type="dxa"/>
            <w:shd w:val="clear" w:color="auto" w:fill="auto"/>
          </w:tcPr>
          <w:p w14:paraId="0615576C" w14:textId="77777777" w:rsidR="00F2790E" w:rsidRPr="00386D74" w:rsidRDefault="00F2790E" w:rsidP="00467E8A">
            <w:pPr>
              <w:rPr>
                <w:rStyle w:val="SAPEmphasis"/>
              </w:rPr>
            </w:pPr>
            <w:r w:rsidRPr="00386D74">
              <w:rPr>
                <w:rStyle w:val="SAPEmphasis"/>
              </w:rPr>
              <w:t xml:space="preserve">Select </w:t>
            </w:r>
            <w:r>
              <w:rPr>
                <w:rStyle w:val="SAPEmphasis"/>
              </w:rPr>
              <w:t xml:space="preserve">Loans </w:t>
            </w:r>
          </w:p>
        </w:tc>
        <w:tc>
          <w:tcPr>
            <w:tcW w:w="2912" w:type="dxa"/>
            <w:shd w:val="clear" w:color="auto" w:fill="auto"/>
          </w:tcPr>
          <w:p w14:paraId="7BC78161" w14:textId="77777777" w:rsidR="00F2790E" w:rsidRPr="009F4CD2" w:rsidRDefault="00F2790E" w:rsidP="00467E8A">
            <w:r w:rsidRPr="009F4CD2">
              <w:t xml:space="preserve">In the </w:t>
            </w:r>
            <w:r>
              <w:rPr>
                <w:rStyle w:val="SAPScreenElement"/>
              </w:rPr>
              <w:t>Additional Employer Benefits</w:t>
            </w:r>
            <w:r w:rsidRPr="009F4CD2">
              <w:t xml:space="preserve"> </w:t>
            </w:r>
            <w:r>
              <w:t>block,</w:t>
            </w:r>
            <w:r w:rsidRPr="009F4CD2">
              <w:t xml:space="preserve"> select the</w:t>
            </w:r>
            <w:r>
              <w:t xml:space="preserve"> </w:t>
            </w:r>
            <w:r>
              <w:rPr>
                <w:rStyle w:val="SAPScreenElement"/>
              </w:rPr>
              <w:t>Loans</w:t>
            </w:r>
            <w:r w:rsidRPr="0047397F">
              <w:rPr>
                <w:rStyle w:val="SAPScreenElement"/>
              </w:rPr>
              <w:t xml:space="preserve"> </w:t>
            </w:r>
            <w:r>
              <w:rPr>
                <w:rFonts w:cs="Arial"/>
                <w:bCs/>
              </w:rPr>
              <w:t>link.</w:t>
            </w:r>
          </w:p>
        </w:tc>
        <w:tc>
          <w:tcPr>
            <w:tcW w:w="4860" w:type="dxa"/>
            <w:shd w:val="clear" w:color="auto" w:fill="auto"/>
          </w:tcPr>
          <w:p w14:paraId="2FBB5A74" w14:textId="77777777" w:rsidR="00F2790E" w:rsidRPr="009F4CD2" w:rsidRDefault="00F2790E" w:rsidP="00467E8A">
            <w:pPr>
              <w:rPr>
                <w:i/>
              </w:rPr>
            </w:pPr>
          </w:p>
        </w:tc>
        <w:tc>
          <w:tcPr>
            <w:tcW w:w="2852" w:type="dxa"/>
            <w:shd w:val="clear" w:color="auto" w:fill="auto"/>
          </w:tcPr>
          <w:p w14:paraId="4189E37D" w14:textId="77777777" w:rsidR="00F2790E" w:rsidRPr="009F4CD2" w:rsidRDefault="00F2790E" w:rsidP="00467E8A">
            <w:r w:rsidRPr="009F4CD2">
              <w:t>You are linked to the embedded form containing a table with already existing records (if any, otherwise, the table is empty).</w:t>
            </w:r>
          </w:p>
        </w:tc>
        <w:tc>
          <w:tcPr>
            <w:tcW w:w="1264" w:type="dxa"/>
          </w:tcPr>
          <w:p w14:paraId="61E919F6" w14:textId="77777777" w:rsidR="00F2790E" w:rsidRPr="009F4CD2" w:rsidRDefault="00F2790E" w:rsidP="00467E8A">
            <w:pPr>
              <w:rPr>
                <w:rFonts w:cs="Arial"/>
                <w:bCs/>
              </w:rPr>
            </w:pPr>
          </w:p>
        </w:tc>
      </w:tr>
      <w:tr w:rsidR="00F2790E" w:rsidRPr="009F4CD2" w14:paraId="173D74EB" w14:textId="77777777" w:rsidTr="00467E8A">
        <w:trPr>
          <w:trHeight w:val="144"/>
        </w:trPr>
        <w:tc>
          <w:tcPr>
            <w:tcW w:w="900" w:type="dxa"/>
            <w:shd w:val="clear" w:color="auto" w:fill="auto"/>
          </w:tcPr>
          <w:p w14:paraId="7BF01D1D" w14:textId="77777777" w:rsidR="00F2790E" w:rsidRPr="009F4CD2" w:rsidRDefault="00F2790E" w:rsidP="00467E8A">
            <w:r>
              <w:t>6</w:t>
            </w:r>
          </w:p>
        </w:tc>
        <w:tc>
          <w:tcPr>
            <w:tcW w:w="1498" w:type="dxa"/>
            <w:shd w:val="clear" w:color="auto" w:fill="auto"/>
          </w:tcPr>
          <w:p w14:paraId="4599CDF5" w14:textId="77777777" w:rsidR="00F2790E" w:rsidRPr="00386D74" w:rsidRDefault="00F2790E" w:rsidP="00467E8A">
            <w:pPr>
              <w:rPr>
                <w:rStyle w:val="SAPEmphasis"/>
              </w:rPr>
            </w:pPr>
            <w:r w:rsidRPr="00386D74">
              <w:rPr>
                <w:rStyle w:val="SAPEmphasis"/>
              </w:rPr>
              <w:t xml:space="preserve">Create New </w:t>
            </w:r>
            <w:r>
              <w:rPr>
                <w:rStyle w:val="SAPEmphasis"/>
              </w:rPr>
              <w:t>Loan</w:t>
            </w:r>
          </w:p>
        </w:tc>
        <w:tc>
          <w:tcPr>
            <w:tcW w:w="2912" w:type="dxa"/>
            <w:shd w:val="clear" w:color="auto" w:fill="auto"/>
          </w:tcPr>
          <w:p w14:paraId="387F038D" w14:textId="77777777" w:rsidR="00F2790E" w:rsidRPr="00F31DFD" w:rsidRDefault="00F2790E" w:rsidP="00467E8A">
            <w:pPr>
              <w:rPr>
                <w:rFonts w:cs="Arial"/>
                <w:bCs/>
                <w:highlight w:val="yellow"/>
              </w:rPr>
            </w:pPr>
            <w:r w:rsidRPr="00F92C2A">
              <w:t xml:space="preserve">On the displayed </w:t>
            </w:r>
            <w:r w:rsidRPr="00F92C2A">
              <w:rPr>
                <w:rStyle w:val="SAPScreenElement"/>
              </w:rPr>
              <w:t xml:space="preserve">Loans </w:t>
            </w:r>
            <w:r w:rsidRPr="00F92C2A">
              <w:t>page,</w:t>
            </w:r>
            <w:r w:rsidRPr="00F92C2A">
              <w:rPr>
                <w:rStyle w:val="SAPScreenElement"/>
              </w:rPr>
              <w:t xml:space="preserve"> </w:t>
            </w:r>
            <w:r w:rsidRPr="00F92C2A">
              <w:t xml:space="preserve">select the </w:t>
            </w:r>
            <w:r w:rsidRPr="00F92C2A">
              <w:rPr>
                <w:rStyle w:val="SAPScreenElement"/>
              </w:rPr>
              <w:t xml:space="preserve">New </w:t>
            </w:r>
            <w:r w:rsidRPr="00F92C2A">
              <w:t>pushbutton and from the upcoming drop-down menu select for example</w:t>
            </w:r>
            <w:r w:rsidRPr="00F92C2A">
              <w:rPr>
                <w:rStyle w:val="SAPScreenElement"/>
              </w:rPr>
              <w:t xml:space="preserve"> Building loan with annuity payment</w:t>
            </w:r>
            <w:r w:rsidRPr="00F92C2A">
              <w:t>.</w:t>
            </w:r>
          </w:p>
        </w:tc>
        <w:tc>
          <w:tcPr>
            <w:tcW w:w="4860" w:type="dxa"/>
            <w:shd w:val="clear" w:color="auto" w:fill="auto"/>
          </w:tcPr>
          <w:p w14:paraId="7BB80000" w14:textId="77777777" w:rsidR="00F2790E" w:rsidRPr="00F31DFD" w:rsidRDefault="00F2790E" w:rsidP="00467E8A">
            <w:pPr>
              <w:rPr>
                <w:i/>
                <w:highlight w:val="yellow"/>
              </w:rPr>
            </w:pPr>
          </w:p>
        </w:tc>
        <w:tc>
          <w:tcPr>
            <w:tcW w:w="2852" w:type="dxa"/>
            <w:shd w:val="clear" w:color="auto" w:fill="auto"/>
          </w:tcPr>
          <w:p w14:paraId="5CE500A7" w14:textId="77777777" w:rsidR="00F2790E" w:rsidRPr="009F4CD2" w:rsidRDefault="00F2790E" w:rsidP="00467E8A">
            <w:r w:rsidRPr="009F4CD2">
              <w:t>The fields to be filled show up below the table.</w:t>
            </w:r>
          </w:p>
        </w:tc>
        <w:tc>
          <w:tcPr>
            <w:tcW w:w="1264" w:type="dxa"/>
          </w:tcPr>
          <w:p w14:paraId="5856DBDC" w14:textId="77777777" w:rsidR="00F2790E" w:rsidRPr="009F4CD2" w:rsidRDefault="00F2790E" w:rsidP="00467E8A">
            <w:pPr>
              <w:rPr>
                <w:rFonts w:cs="Arial"/>
                <w:bCs/>
              </w:rPr>
            </w:pPr>
          </w:p>
        </w:tc>
      </w:tr>
      <w:tr w:rsidR="00F2790E" w:rsidRPr="009F4CD2" w14:paraId="4C2137C7" w14:textId="77777777" w:rsidTr="00467E8A">
        <w:trPr>
          <w:trHeight w:val="340"/>
        </w:trPr>
        <w:tc>
          <w:tcPr>
            <w:tcW w:w="900" w:type="dxa"/>
            <w:vMerge w:val="restart"/>
            <w:shd w:val="clear" w:color="auto" w:fill="auto"/>
          </w:tcPr>
          <w:p w14:paraId="2BBB27B9" w14:textId="77777777" w:rsidR="00F2790E" w:rsidRDefault="00F2790E" w:rsidP="00467E8A">
            <w:r>
              <w:t>7</w:t>
            </w:r>
          </w:p>
          <w:p w14:paraId="45EFC191" w14:textId="77777777" w:rsidR="00F2790E" w:rsidRDefault="00F2790E" w:rsidP="00467E8A"/>
        </w:tc>
        <w:tc>
          <w:tcPr>
            <w:tcW w:w="1498" w:type="dxa"/>
            <w:vMerge w:val="restart"/>
            <w:shd w:val="clear" w:color="auto" w:fill="auto"/>
          </w:tcPr>
          <w:p w14:paraId="19E1BDF5" w14:textId="77777777" w:rsidR="00F2790E" w:rsidRPr="00386D74" w:rsidRDefault="00F2790E" w:rsidP="00467E8A">
            <w:pPr>
              <w:rPr>
                <w:rStyle w:val="SAPEmphasis"/>
              </w:rPr>
            </w:pPr>
            <w:r w:rsidRPr="00386D74">
              <w:rPr>
                <w:rStyle w:val="SAPEmphasis"/>
              </w:rPr>
              <w:t xml:space="preserve">Maintain </w:t>
            </w:r>
            <w:r>
              <w:rPr>
                <w:rStyle w:val="SAPEmphasis"/>
              </w:rPr>
              <w:t>Loan Details</w:t>
            </w:r>
          </w:p>
          <w:p w14:paraId="04411129" w14:textId="77777777" w:rsidR="00F2790E" w:rsidRPr="00386D74" w:rsidRDefault="00F2790E" w:rsidP="00467E8A">
            <w:pPr>
              <w:rPr>
                <w:rStyle w:val="SAPEmphasis"/>
              </w:rPr>
            </w:pPr>
          </w:p>
        </w:tc>
        <w:tc>
          <w:tcPr>
            <w:tcW w:w="2912" w:type="dxa"/>
            <w:vMerge w:val="restart"/>
            <w:shd w:val="clear" w:color="auto" w:fill="auto"/>
          </w:tcPr>
          <w:p w14:paraId="4F3C0B5D" w14:textId="77777777" w:rsidR="00F2790E" w:rsidRPr="00F31DFD" w:rsidRDefault="00F2790E" w:rsidP="00467E8A">
            <w:pPr>
              <w:rPr>
                <w:highlight w:val="yellow"/>
              </w:rPr>
            </w:pPr>
            <w:r w:rsidRPr="00187B9E">
              <w:t>Enter the validity period for the record:</w:t>
            </w:r>
          </w:p>
        </w:tc>
        <w:tc>
          <w:tcPr>
            <w:tcW w:w="4860" w:type="dxa"/>
            <w:shd w:val="clear" w:color="auto" w:fill="auto"/>
          </w:tcPr>
          <w:p w14:paraId="4D8CD4D6" w14:textId="77777777" w:rsidR="00F2790E" w:rsidRPr="009F4CD2" w:rsidRDefault="00F2790E" w:rsidP="00467E8A">
            <w:pPr>
              <w:rPr>
                <w:rStyle w:val="SAPScreenElement"/>
              </w:rPr>
            </w:pPr>
            <w:r w:rsidRPr="009F4CD2">
              <w:rPr>
                <w:rStyle w:val="SAPScreenElement"/>
              </w:rPr>
              <w:t>Valid From</w:t>
            </w:r>
            <w:r>
              <w:rPr>
                <w:rStyle w:val="SAPScreenElement"/>
              </w:rPr>
              <w:t>:</w:t>
            </w:r>
            <w:r w:rsidRPr="009F4CD2">
              <w:rPr>
                <w:i/>
              </w:rPr>
              <w:t xml:space="preserve"> </w:t>
            </w:r>
            <w:r>
              <w:t>t</w:t>
            </w:r>
            <w:r w:rsidRPr="009F4CD2">
              <w:t xml:space="preserve">he validity start date is defaulted </w:t>
            </w:r>
            <w:r>
              <w:t>with the hire date; leave as is</w:t>
            </w:r>
          </w:p>
        </w:tc>
        <w:tc>
          <w:tcPr>
            <w:tcW w:w="2852" w:type="dxa"/>
            <w:vMerge w:val="restart"/>
            <w:shd w:val="clear" w:color="auto" w:fill="auto"/>
          </w:tcPr>
          <w:p w14:paraId="2ECDFEB8" w14:textId="77777777" w:rsidR="00F2790E" w:rsidRPr="009F4CD2" w:rsidRDefault="00F2790E" w:rsidP="00467E8A"/>
        </w:tc>
        <w:tc>
          <w:tcPr>
            <w:tcW w:w="1264" w:type="dxa"/>
          </w:tcPr>
          <w:p w14:paraId="2FB19EAE" w14:textId="77777777" w:rsidR="00F2790E" w:rsidRPr="009F4CD2" w:rsidRDefault="00F2790E" w:rsidP="00467E8A">
            <w:pPr>
              <w:rPr>
                <w:rFonts w:cs="Arial"/>
                <w:bCs/>
              </w:rPr>
            </w:pPr>
          </w:p>
        </w:tc>
      </w:tr>
      <w:tr w:rsidR="00F2790E" w:rsidRPr="009F4CD2" w14:paraId="42832076" w14:textId="77777777" w:rsidTr="00467E8A">
        <w:trPr>
          <w:trHeight w:val="340"/>
        </w:trPr>
        <w:tc>
          <w:tcPr>
            <w:tcW w:w="900" w:type="dxa"/>
            <w:vMerge/>
            <w:shd w:val="clear" w:color="auto" w:fill="auto"/>
          </w:tcPr>
          <w:p w14:paraId="31659A78" w14:textId="77777777" w:rsidR="00F2790E" w:rsidRDefault="00F2790E" w:rsidP="00467E8A"/>
        </w:tc>
        <w:tc>
          <w:tcPr>
            <w:tcW w:w="1498" w:type="dxa"/>
            <w:vMerge/>
            <w:shd w:val="clear" w:color="auto" w:fill="auto"/>
          </w:tcPr>
          <w:p w14:paraId="21E3CAE2" w14:textId="77777777" w:rsidR="00F2790E" w:rsidRPr="00386D74" w:rsidRDefault="00F2790E" w:rsidP="00467E8A">
            <w:pPr>
              <w:rPr>
                <w:rStyle w:val="SAPEmphasis"/>
              </w:rPr>
            </w:pPr>
          </w:p>
        </w:tc>
        <w:tc>
          <w:tcPr>
            <w:tcW w:w="2912" w:type="dxa"/>
            <w:vMerge/>
            <w:shd w:val="clear" w:color="auto" w:fill="auto"/>
          </w:tcPr>
          <w:p w14:paraId="3AEAF90C" w14:textId="77777777" w:rsidR="00F2790E" w:rsidRPr="00187B9E" w:rsidRDefault="00F2790E" w:rsidP="00467E8A"/>
        </w:tc>
        <w:tc>
          <w:tcPr>
            <w:tcW w:w="4860" w:type="dxa"/>
            <w:shd w:val="clear" w:color="auto" w:fill="auto"/>
          </w:tcPr>
          <w:p w14:paraId="63611CFF" w14:textId="77777777" w:rsidR="00F2790E" w:rsidRPr="009F4CD2" w:rsidRDefault="00F2790E" w:rsidP="00467E8A">
            <w:pPr>
              <w:rPr>
                <w:rStyle w:val="SAPScreenElement"/>
              </w:rPr>
            </w:pPr>
            <w:r w:rsidRPr="009F4CD2">
              <w:rPr>
                <w:rStyle w:val="SAPScreenElement"/>
              </w:rPr>
              <w:t>To</w:t>
            </w:r>
            <w:r>
              <w:rPr>
                <w:rStyle w:val="SAPScreenElement"/>
              </w:rPr>
              <w:t>:</w:t>
            </w:r>
            <w:r w:rsidRPr="009F4CD2">
              <w:t xml:space="preserve"> </w:t>
            </w:r>
            <w:r>
              <w:t>t</w:t>
            </w:r>
            <w:r w:rsidRPr="009F4CD2">
              <w:t>he validity end date equals to the system high date</w:t>
            </w:r>
            <w:r>
              <w:t>; adapt as appropriate</w:t>
            </w:r>
          </w:p>
        </w:tc>
        <w:tc>
          <w:tcPr>
            <w:tcW w:w="2852" w:type="dxa"/>
            <w:vMerge/>
            <w:shd w:val="clear" w:color="auto" w:fill="auto"/>
          </w:tcPr>
          <w:p w14:paraId="1FA24219" w14:textId="77777777" w:rsidR="00F2790E" w:rsidRPr="009F4CD2" w:rsidRDefault="00F2790E" w:rsidP="00467E8A"/>
        </w:tc>
        <w:tc>
          <w:tcPr>
            <w:tcW w:w="1264" w:type="dxa"/>
          </w:tcPr>
          <w:p w14:paraId="2ECE7C4B" w14:textId="77777777" w:rsidR="00F2790E" w:rsidRPr="009F4CD2" w:rsidRDefault="00F2790E" w:rsidP="00467E8A">
            <w:pPr>
              <w:rPr>
                <w:rFonts w:cs="Arial"/>
                <w:bCs/>
              </w:rPr>
            </w:pPr>
          </w:p>
        </w:tc>
      </w:tr>
      <w:tr w:rsidR="00F2790E" w:rsidRPr="009F4CD2" w14:paraId="146133E8" w14:textId="77777777" w:rsidTr="00467E8A">
        <w:trPr>
          <w:trHeight w:val="79"/>
        </w:trPr>
        <w:tc>
          <w:tcPr>
            <w:tcW w:w="900" w:type="dxa"/>
            <w:vMerge/>
            <w:shd w:val="clear" w:color="auto" w:fill="auto"/>
          </w:tcPr>
          <w:p w14:paraId="3B813931" w14:textId="77777777" w:rsidR="00F2790E" w:rsidRPr="009F4CD2" w:rsidRDefault="00F2790E" w:rsidP="00467E8A"/>
        </w:tc>
        <w:tc>
          <w:tcPr>
            <w:tcW w:w="1498" w:type="dxa"/>
            <w:vMerge/>
            <w:shd w:val="clear" w:color="auto" w:fill="auto"/>
          </w:tcPr>
          <w:p w14:paraId="677BDCF9" w14:textId="77777777" w:rsidR="00F2790E" w:rsidRPr="009F4CD2" w:rsidRDefault="00F2790E" w:rsidP="00467E8A">
            <w:pPr>
              <w:rPr>
                <w:b/>
              </w:rPr>
            </w:pPr>
          </w:p>
        </w:tc>
        <w:tc>
          <w:tcPr>
            <w:tcW w:w="2912" w:type="dxa"/>
            <w:vMerge w:val="restart"/>
            <w:shd w:val="clear" w:color="auto" w:fill="auto"/>
          </w:tcPr>
          <w:p w14:paraId="15D923F0" w14:textId="77777777" w:rsidR="00F2790E" w:rsidRPr="009F4CD2" w:rsidRDefault="00F2790E" w:rsidP="00467E8A">
            <w:pPr>
              <w:rPr>
                <w:rFonts w:cs="Arial"/>
                <w:bCs/>
              </w:rPr>
            </w:pPr>
            <w:r w:rsidRPr="009F4CD2">
              <w:rPr>
                <w:rFonts w:cs="Arial"/>
                <w:bCs/>
              </w:rPr>
              <w:t xml:space="preserve">in the </w:t>
            </w:r>
            <w:r>
              <w:rPr>
                <w:rStyle w:val="SAPScreenElement"/>
              </w:rPr>
              <w:t xml:space="preserve">Basic Data </w:t>
            </w:r>
            <w:r w:rsidRPr="009F4CD2">
              <w:rPr>
                <w:rFonts w:cs="Arial"/>
                <w:bCs/>
              </w:rPr>
              <w:t>part of the form</w:t>
            </w:r>
            <w:r w:rsidRPr="00187B9E">
              <w:t xml:space="preserve"> </w:t>
            </w:r>
            <w:r>
              <w:t>make the following entries</w:t>
            </w:r>
            <w:r w:rsidRPr="009F4CD2">
              <w:rPr>
                <w:rFonts w:cs="Arial"/>
                <w:bCs/>
              </w:rPr>
              <w:t>:</w:t>
            </w:r>
          </w:p>
        </w:tc>
        <w:tc>
          <w:tcPr>
            <w:tcW w:w="4860" w:type="dxa"/>
            <w:shd w:val="clear" w:color="auto" w:fill="auto"/>
          </w:tcPr>
          <w:p w14:paraId="46445BBE" w14:textId="77777777" w:rsidR="00F2790E" w:rsidRDefault="00F2790E" w:rsidP="00467E8A">
            <w:pPr>
              <w:rPr>
                <w:rStyle w:val="SAPScreenElement"/>
              </w:rPr>
            </w:pPr>
            <w:r>
              <w:rPr>
                <w:rStyle w:val="SAPScreenElement"/>
              </w:rPr>
              <w:t>Loan type</w:t>
            </w:r>
            <w:r w:rsidRPr="007F02B5">
              <w:rPr>
                <w:rStyle w:val="SAPScreenElement"/>
              </w:rPr>
              <w:t>:</w:t>
            </w:r>
            <w:r w:rsidRPr="007F02B5">
              <w:t xml:space="preserve"> defaulted based on value selected for loan subtype</w:t>
            </w:r>
          </w:p>
        </w:tc>
        <w:tc>
          <w:tcPr>
            <w:tcW w:w="2852" w:type="dxa"/>
            <w:vMerge w:val="restart"/>
            <w:shd w:val="clear" w:color="auto" w:fill="auto"/>
          </w:tcPr>
          <w:p w14:paraId="478072A5" w14:textId="77777777" w:rsidR="00F2790E" w:rsidRPr="009F4CD2" w:rsidRDefault="00F2790E" w:rsidP="00467E8A"/>
        </w:tc>
        <w:tc>
          <w:tcPr>
            <w:tcW w:w="1264" w:type="dxa"/>
            <w:vMerge w:val="restart"/>
          </w:tcPr>
          <w:p w14:paraId="25BB0FFD" w14:textId="77777777" w:rsidR="00F2790E" w:rsidRPr="009F4CD2" w:rsidRDefault="00F2790E" w:rsidP="00467E8A">
            <w:pPr>
              <w:rPr>
                <w:rFonts w:cs="Arial"/>
                <w:bCs/>
              </w:rPr>
            </w:pPr>
          </w:p>
        </w:tc>
      </w:tr>
      <w:tr w:rsidR="00F2790E" w:rsidRPr="009F4CD2" w14:paraId="081C1773" w14:textId="77777777" w:rsidTr="00467E8A">
        <w:trPr>
          <w:trHeight w:val="75"/>
        </w:trPr>
        <w:tc>
          <w:tcPr>
            <w:tcW w:w="900" w:type="dxa"/>
            <w:vMerge/>
            <w:shd w:val="clear" w:color="auto" w:fill="auto"/>
          </w:tcPr>
          <w:p w14:paraId="7010FA55" w14:textId="77777777" w:rsidR="00F2790E" w:rsidRPr="009F4CD2" w:rsidRDefault="00F2790E" w:rsidP="00467E8A"/>
        </w:tc>
        <w:tc>
          <w:tcPr>
            <w:tcW w:w="1498" w:type="dxa"/>
            <w:vMerge/>
            <w:shd w:val="clear" w:color="auto" w:fill="auto"/>
          </w:tcPr>
          <w:p w14:paraId="566091C7" w14:textId="77777777" w:rsidR="00F2790E" w:rsidRPr="009F4CD2" w:rsidRDefault="00F2790E" w:rsidP="00467E8A">
            <w:pPr>
              <w:rPr>
                <w:b/>
              </w:rPr>
            </w:pPr>
          </w:p>
        </w:tc>
        <w:tc>
          <w:tcPr>
            <w:tcW w:w="2912" w:type="dxa"/>
            <w:vMerge/>
            <w:shd w:val="clear" w:color="auto" w:fill="auto"/>
          </w:tcPr>
          <w:p w14:paraId="51C565B8" w14:textId="77777777" w:rsidR="00F2790E" w:rsidRPr="009F4CD2" w:rsidRDefault="00F2790E" w:rsidP="00467E8A">
            <w:pPr>
              <w:rPr>
                <w:rFonts w:cs="Arial"/>
                <w:bCs/>
              </w:rPr>
            </w:pPr>
          </w:p>
        </w:tc>
        <w:tc>
          <w:tcPr>
            <w:tcW w:w="4860" w:type="dxa"/>
            <w:shd w:val="clear" w:color="auto" w:fill="auto"/>
          </w:tcPr>
          <w:p w14:paraId="1CDC294D" w14:textId="77777777" w:rsidR="00F2790E" w:rsidRDefault="00F2790E" w:rsidP="00467E8A">
            <w:pPr>
              <w:rPr>
                <w:rStyle w:val="SAPScreenElement"/>
              </w:rPr>
            </w:pPr>
            <w:r>
              <w:rPr>
                <w:rStyle w:val="SAPScreenElement"/>
              </w:rPr>
              <w:t>External reference no:</w:t>
            </w:r>
            <w:r w:rsidRPr="009F4CD2">
              <w:t xml:space="preserve"> </w:t>
            </w:r>
            <w:r>
              <w:t>enter the appropriate number</w:t>
            </w:r>
          </w:p>
        </w:tc>
        <w:tc>
          <w:tcPr>
            <w:tcW w:w="2852" w:type="dxa"/>
            <w:vMerge/>
            <w:shd w:val="clear" w:color="auto" w:fill="auto"/>
          </w:tcPr>
          <w:p w14:paraId="45292033" w14:textId="77777777" w:rsidR="00F2790E" w:rsidRPr="009F4CD2" w:rsidRDefault="00F2790E" w:rsidP="00467E8A"/>
        </w:tc>
        <w:tc>
          <w:tcPr>
            <w:tcW w:w="1264" w:type="dxa"/>
            <w:vMerge/>
          </w:tcPr>
          <w:p w14:paraId="55C52B54" w14:textId="77777777" w:rsidR="00F2790E" w:rsidRPr="009F4CD2" w:rsidRDefault="00F2790E" w:rsidP="00467E8A">
            <w:pPr>
              <w:rPr>
                <w:rFonts w:cs="Arial"/>
                <w:bCs/>
              </w:rPr>
            </w:pPr>
          </w:p>
        </w:tc>
      </w:tr>
      <w:tr w:rsidR="00F2790E" w:rsidRPr="009F4CD2" w14:paraId="181D384F" w14:textId="77777777" w:rsidTr="00467E8A">
        <w:trPr>
          <w:trHeight w:val="75"/>
        </w:trPr>
        <w:tc>
          <w:tcPr>
            <w:tcW w:w="900" w:type="dxa"/>
            <w:vMerge/>
            <w:shd w:val="clear" w:color="auto" w:fill="auto"/>
          </w:tcPr>
          <w:p w14:paraId="38BC59C4" w14:textId="77777777" w:rsidR="00F2790E" w:rsidRPr="009F4CD2" w:rsidRDefault="00F2790E" w:rsidP="00467E8A"/>
        </w:tc>
        <w:tc>
          <w:tcPr>
            <w:tcW w:w="1498" w:type="dxa"/>
            <w:vMerge/>
            <w:shd w:val="clear" w:color="auto" w:fill="auto"/>
          </w:tcPr>
          <w:p w14:paraId="2CCC7684" w14:textId="77777777" w:rsidR="00F2790E" w:rsidRPr="009F4CD2" w:rsidRDefault="00F2790E" w:rsidP="00467E8A">
            <w:pPr>
              <w:rPr>
                <w:b/>
              </w:rPr>
            </w:pPr>
          </w:p>
        </w:tc>
        <w:tc>
          <w:tcPr>
            <w:tcW w:w="2912" w:type="dxa"/>
            <w:vMerge/>
            <w:shd w:val="clear" w:color="auto" w:fill="auto"/>
          </w:tcPr>
          <w:p w14:paraId="3AEB7647" w14:textId="77777777" w:rsidR="00F2790E" w:rsidRPr="009F4CD2" w:rsidRDefault="00F2790E" w:rsidP="00467E8A">
            <w:pPr>
              <w:rPr>
                <w:rFonts w:cs="Arial"/>
                <w:bCs/>
              </w:rPr>
            </w:pPr>
          </w:p>
        </w:tc>
        <w:tc>
          <w:tcPr>
            <w:tcW w:w="4860" w:type="dxa"/>
            <w:shd w:val="clear" w:color="auto" w:fill="auto"/>
          </w:tcPr>
          <w:p w14:paraId="762550D7" w14:textId="77777777" w:rsidR="00F2790E" w:rsidRDefault="00F2790E" w:rsidP="00467E8A">
            <w:pPr>
              <w:rPr>
                <w:rStyle w:val="SAPScreenElement"/>
              </w:rPr>
            </w:pPr>
            <w:r>
              <w:rPr>
                <w:rStyle w:val="SAPScreenElement"/>
              </w:rPr>
              <w:t>Sequential Number of Loan:</w:t>
            </w:r>
            <w:r w:rsidRPr="009F4CD2">
              <w:t xml:space="preserve"> </w:t>
            </w:r>
            <w:r>
              <w:t xml:space="preserve">automatically compiled by the system </w:t>
            </w:r>
          </w:p>
        </w:tc>
        <w:tc>
          <w:tcPr>
            <w:tcW w:w="2852" w:type="dxa"/>
            <w:vMerge/>
            <w:shd w:val="clear" w:color="auto" w:fill="auto"/>
          </w:tcPr>
          <w:p w14:paraId="109B3A26" w14:textId="77777777" w:rsidR="00F2790E" w:rsidRPr="009F4CD2" w:rsidRDefault="00F2790E" w:rsidP="00467E8A"/>
        </w:tc>
        <w:tc>
          <w:tcPr>
            <w:tcW w:w="1264" w:type="dxa"/>
            <w:vMerge/>
          </w:tcPr>
          <w:p w14:paraId="2E1288F7" w14:textId="77777777" w:rsidR="00F2790E" w:rsidRPr="009F4CD2" w:rsidRDefault="00F2790E" w:rsidP="00467E8A">
            <w:pPr>
              <w:rPr>
                <w:rFonts w:cs="Arial"/>
                <w:bCs/>
              </w:rPr>
            </w:pPr>
          </w:p>
        </w:tc>
      </w:tr>
      <w:tr w:rsidR="00F2790E" w:rsidRPr="009F4CD2" w14:paraId="21F860FF" w14:textId="77777777" w:rsidTr="00467E8A">
        <w:trPr>
          <w:trHeight w:val="75"/>
        </w:trPr>
        <w:tc>
          <w:tcPr>
            <w:tcW w:w="900" w:type="dxa"/>
            <w:vMerge/>
            <w:shd w:val="clear" w:color="auto" w:fill="auto"/>
          </w:tcPr>
          <w:p w14:paraId="3405FA9A" w14:textId="77777777" w:rsidR="00F2790E" w:rsidRPr="009F4CD2" w:rsidRDefault="00F2790E" w:rsidP="00467E8A"/>
        </w:tc>
        <w:tc>
          <w:tcPr>
            <w:tcW w:w="1498" w:type="dxa"/>
            <w:vMerge/>
            <w:shd w:val="clear" w:color="auto" w:fill="auto"/>
          </w:tcPr>
          <w:p w14:paraId="646BBFDB" w14:textId="77777777" w:rsidR="00F2790E" w:rsidRPr="009F4CD2" w:rsidRDefault="00F2790E" w:rsidP="00467E8A">
            <w:pPr>
              <w:rPr>
                <w:b/>
              </w:rPr>
            </w:pPr>
          </w:p>
        </w:tc>
        <w:tc>
          <w:tcPr>
            <w:tcW w:w="2912" w:type="dxa"/>
            <w:vMerge/>
            <w:shd w:val="clear" w:color="auto" w:fill="auto"/>
          </w:tcPr>
          <w:p w14:paraId="14AC3391" w14:textId="77777777" w:rsidR="00F2790E" w:rsidRPr="009F4CD2" w:rsidRDefault="00F2790E" w:rsidP="00467E8A">
            <w:pPr>
              <w:rPr>
                <w:rFonts w:cs="Arial"/>
                <w:bCs/>
              </w:rPr>
            </w:pPr>
          </w:p>
        </w:tc>
        <w:tc>
          <w:tcPr>
            <w:tcW w:w="4860" w:type="dxa"/>
            <w:shd w:val="clear" w:color="auto" w:fill="auto"/>
          </w:tcPr>
          <w:p w14:paraId="2D42F095" w14:textId="77777777" w:rsidR="00F2790E" w:rsidRDefault="00F2790E" w:rsidP="00467E8A">
            <w:pPr>
              <w:rPr>
                <w:rStyle w:val="SAPScreenElement"/>
              </w:rPr>
            </w:pPr>
            <w:r>
              <w:rPr>
                <w:rStyle w:val="SAPScreenElement"/>
              </w:rPr>
              <w:t>Approval date:</w:t>
            </w:r>
            <w:r w:rsidRPr="009F4CD2">
              <w:t xml:space="preserve"> </w:t>
            </w:r>
            <w:r w:rsidRPr="006A29F8">
              <w:t xml:space="preserve">select </w:t>
            </w:r>
            <w:r w:rsidRPr="006A29F8">
              <w:rPr>
                <w:rFonts w:cs="Arial"/>
                <w:bCs/>
              </w:rPr>
              <w:t>from calendar help</w:t>
            </w:r>
          </w:p>
        </w:tc>
        <w:tc>
          <w:tcPr>
            <w:tcW w:w="2852" w:type="dxa"/>
            <w:vMerge/>
            <w:shd w:val="clear" w:color="auto" w:fill="auto"/>
          </w:tcPr>
          <w:p w14:paraId="7C1452BA" w14:textId="77777777" w:rsidR="00F2790E" w:rsidRPr="009F4CD2" w:rsidRDefault="00F2790E" w:rsidP="00467E8A"/>
        </w:tc>
        <w:tc>
          <w:tcPr>
            <w:tcW w:w="1264" w:type="dxa"/>
            <w:vMerge/>
          </w:tcPr>
          <w:p w14:paraId="32B6982A" w14:textId="77777777" w:rsidR="00F2790E" w:rsidRPr="009F4CD2" w:rsidRDefault="00F2790E" w:rsidP="00467E8A">
            <w:pPr>
              <w:rPr>
                <w:rFonts w:cs="Arial"/>
                <w:bCs/>
              </w:rPr>
            </w:pPr>
          </w:p>
        </w:tc>
      </w:tr>
      <w:tr w:rsidR="00F2790E" w:rsidRPr="009F4CD2" w14:paraId="14B9A776" w14:textId="77777777" w:rsidTr="00467E8A">
        <w:trPr>
          <w:trHeight w:val="75"/>
        </w:trPr>
        <w:tc>
          <w:tcPr>
            <w:tcW w:w="900" w:type="dxa"/>
            <w:vMerge/>
            <w:shd w:val="clear" w:color="auto" w:fill="auto"/>
          </w:tcPr>
          <w:p w14:paraId="50ADD307" w14:textId="77777777" w:rsidR="00F2790E" w:rsidRPr="009F4CD2" w:rsidRDefault="00F2790E" w:rsidP="00467E8A"/>
        </w:tc>
        <w:tc>
          <w:tcPr>
            <w:tcW w:w="1498" w:type="dxa"/>
            <w:vMerge/>
            <w:shd w:val="clear" w:color="auto" w:fill="auto"/>
          </w:tcPr>
          <w:p w14:paraId="37859CD1" w14:textId="77777777" w:rsidR="00F2790E" w:rsidRPr="009F4CD2" w:rsidRDefault="00F2790E" w:rsidP="00467E8A">
            <w:pPr>
              <w:rPr>
                <w:b/>
              </w:rPr>
            </w:pPr>
          </w:p>
        </w:tc>
        <w:tc>
          <w:tcPr>
            <w:tcW w:w="2912" w:type="dxa"/>
            <w:vMerge/>
            <w:shd w:val="clear" w:color="auto" w:fill="auto"/>
          </w:tcPr>
          <w:p w14:paraId="1BDDDFA3" w14:textId="77777777" w:rsidR="00F2790E" w:rsidRPr="009F4CD2" w:rsidRDefault="00F2790E" w:rsidP="00467E8A">
            <w:pPr>
              <w:rPr>
                <w:rFonts w:cs="Arial"/>
                <w:bCs/>
              </w:rPr>
            </w:pPr>
          </w:p>
        </w:tc>
        <w:tc>
          <w:tcPr>
            <w:tcW w:w="4860" w:type="dxa"/>
            <w:shd w:val="clear" w:color="auto" w:fill="auto"/>
          </w:tcPr>
          <w:p w14:paraId="29D91E4C" w14:textId="77777777" w:rsidR="00F2790E" w:rsidRDefault="00F2790E" w:rsidP="00467E8A">
            <w:pPr>
              <w:rPr>
                <w:rStyle w:val="SAPScreenElement"/>
              </w:rPr>
            </w:pPr>
            <w:r>
              <w:rPr>
                <w:rStyle w:val="SAPScreenElement"/>
              </w:rPr>
              <w:t>Loan amount granted:</w:t>
            </w:r>
            <w:r w:rsidRPr="009F4CD2">
              <w:t xml:space="preserve"> </w:t>
            </w:r>
            <w:r>
              <w:t>insert the appropriate amount and select the currency from the value help</w:t>
            </w:r>
          </w:p>
        </w:tc>
        <w:tc>
          <w:tcPr>
            <w:tcW w:w="2852" w:type="dxa"/>
            <w:vMerge/>
            <w:shd w:val="clear" w:color="auto" w:fill="auto"/>
          </w:tcPr>
          <w:p w14:paraId="096C184A" w14:textId="77777777" w:rsidR="00F2790E" w:rsidRPr="009F4CD2" w:rsidRDefault="00F2790E" w:rsidP="00467E8A"/>
        </w:tc>
        <w:tc>
          <w:tcPr>
            <w:tcW w:w="1264" w:type="dxa"/>
            <w:vMerge/>
          </w:tcPr>
          <w:p w14:paraId="12EC77B9" w14:textId="77777777" w:rsidR="00F2790E" w:rsidRPr="009F4CD2" w:rsidRDefault="00F2790E" w:rsidP="00467E8A">
            <w:pPr>
              <w:rPr>
                <w:rFonts w:cs="Arial"/>
                <w:bCs/>
              </w:rPr>
            </w:pPr>
          </w:p>
        </w:tc>
      </w:tr>
      <w:tr w:rsidR="00F2790E" w:rsidRPr="009F4CD2" w14:paraId="553AE924" w14:textId="77777777" w:rsidTr="00467E8A">
        <w:trPr>
          <w:trHeight w:val="75"/>
        </w:trPr>
        <w:tc>
          <w:tcPr>
            <w:tcW w:w="900" w:type="dxa"/>
            <w:vMerge/>
            <w:shd w:val="clear" w:color="auto" w:fill="auto"/>
          </w:tcPr>
          <w:p w14:paraId="315A16A3" w14:textId="77777777" w:rsidR="00F2790E" w:rsidRPr="009F4CD2" w:rsidRDefault="00F2790E" w:rsidP="00467E8A"/>
        </w:tc>
        <w:tc>
          <w:tcPr>
            <w:tcW w:w="1498" w:type="dxa"/>
            <w:vMerge/>
            <w:shd w:val="clear" w:color="auto" w:fill="auto"/>
          </w:tcPr>
          <w:p w14:paraId="68232A9A" w14:textId="77777777" w:rsidR="00F2790E" w:rsidRPr="009F4CD2" w:rsidRDefault="00F2790E" w:rsidP="00467E8A">
            <w:pPr>
              <w:rPr>
                <w:b/>
              </w:rPr>
            </w:pPr>
          </w:p>
        </w:tc>
        <w:tc>
          <w:tcPr>
            <w:tcW w:w="2912" w:type="dxa"/>
            <w:vMerge/>
            <w:shd w:val="clear" w:color="auto" w:fill="auto"/>
          </w:tcPr>
          <w:p w14:paraId="28264969" w14:textId="77777777" w:rsidR="00F2790E" w:rsidRPr="009F4CD2" w:rsidRDefault="00F2790E" w:rsidP="00467E8A">
            <w:pPr>
              <w:rPr>
                <w:rFonts w:cs="Arial"/>
                <w:bCs/>
              </w:rPr>
            </w:pPr>
          </w:p>
        </w:tc>
        <w:tc>
          <w:tcPr>
            <w:tcW w:w="4860" w:type="dxa"/>
            <w:shd w:val="clear" w:color="auto" w:fill="auto"/>
          </w:tcPr>
          <w:p w14:paraId="5FDB1776" w14:textId="77777777" w:rsidR="00F2790E" w:rsidRDefault="00F2790E" w:rsidP="00467E8A">
            <w:pPr>
              <w:rPr>
                <w:rStyle w:val="SAPScreenElement"/>
              </w:rPr>
            </w:pPr>
            <w:r>
              <w:rPr>
                <w:rStyle w:val="SAPScreenElement"/>
              </w:rPr>
              <w:t>Loan Amount Paid:</w:t>
            </w:r>
            <w:r w:rsidRPr="009F4CD2">
              <w:t xml:space="preserve"> </w:t>
            </w:r>
            <w:r>
              <w:t>later filled with the loan paid</w:t>
            </w:r>
          </w:p>
        </w:tc>
        <w:tc>
          <w:tcPr>
            <w:tcW w:w="2852" w:type="dxa"/>
            <w:vMerge/>
            <w:shd w:val="clear" w:color="auto" w:fill="auto"/>
          </w:tcPr>
          <w:p w14:paraId="731FED4B" w14:textId="77777777" w:rsidR="00F2790E" w:rsidRPr="009F4CD2" w:rsidRDefault="00F2790E" w:rsidP="00467E8A"/>
        </w:tc>
        <w:tc>
          <w:tcPr>
            <w:tcW w:w="1264" w:type="dxa"/>
            <w:vMerge/>
          </w:tcPr>
          <w:p w14:paraId="2ADF57E0" w14:textId="77777777" w:rsidR="00F2790E" w:rsidRPr="009F4CD2" w:rsidRDefault="00F2790E" w:rsidP="00467E8A">
            <w:pPr>
              <w:rPr>
                <w:rFonts w:cs="Arial"/>
                <w:bCs/>
              </w:rPr>
            </w:pPr>
          </w:p>
        </w:tc>
      </w:tr>
      <w:tr w:rsidR="00F2790E" w:rsidRPr="009F4CD2" w14:paraId="3576527F" w14:textId="77777777" w:rsidTr="00467E8A">
        <w:trPr>
          <w:trHeight w:val="75"/>
        </w:trPr>
        <w:tc>
          <w:tcPr>
            <w:tcW w:w="900" w:type="dxa"/>
            <w:vMerge/>
            <w:shd w:val="clear" w:color="auto" w:fill="auto"/>
          </w:tcPr>
          <w:p w14:paraId="500EEFD5" w14:textId="77777777" w:rsidR="00F2790E" w:rsidRPr="009F4CD2" w:rsidRDefault="00F2790E" w:rsidP="00467E8A"/>
        </w:tc>
        <w:tc>
          <w:tcPr>
            <w:tcW w:w="1498" w:type="dxa"/>
            <w:vMerge/>
            <w:shd w:val="clear" w:color="auto" w:fill="auto"/>
          </w:tcPr>
          <w:p w14:paraId="68138B7A" w14:textId="77777777" w:rsidR="00F2790E" w:rsidRPr="009F4CD2" w:rsidRDefault="00F2790E" w:rsidP="00467E8A">
            <w:pPr>
              <w:rPr>
                <w:b/>
              </w:rPr>
            </w:pPr>
          </w:p>
        </w:tc>
        <w:tc>
          <w:tcPr>
            <w:tcW w:w="2912" w:type="dxa"/>
            <w:vMerge/>
            <w:shd w:val="clear" w:color="auto" w:fill="auto"/>
          </w:tcPr>
          <w:p w14:paraId="50DAC400" w14:textId="77777777" w:rsidR="00F2790E" w:rsidRPr="009F4CD2" w:rsidRDefault="00F2790E" w:rsidP="00467E8A">
            <w:pPr>
              <w:rPr>
                <w:rFonts w:cs="Arial"/>
                <w:bCs/>
              </w:rPr>
            </w:pPr>
          </w:p>
        </w:tc>
        <w:tc>
          <w:tcPr>
            <w:tcW w:w="4860" w:type="dxa"/>
            <w:shd w:val="clear" w:color="auto" w:fill="auto"/>
          </w:tcPr>
          <w:p w14:paraId="739E176D" w14:textId="77777777" w:rsidR="00F2790E" w:rsidRDefault="00F2790E" w:rsidP="00467E8A">
            <w:pPr>
              <w:rPr>
                <w:rStyle w:val="SAPScreenElement"/>
              </w:rPr>
            </w:pPr>
            <w:r>
              <w:rPr>
                <w:rStyle w:val="SAPScreenElement"/>
              </w:rPr>
              <w:t>Loan Balance</w:t>
            </w:r>
            <w:r>
              <w:t xml:space="preserve"> later filled with the loan paid</w:t>
            </w:r>
          </w:p>
        </w:tc>
        <w:tc>
          <w:tcPr>
            <w:tcW w:w="2852" w:type="dxa"/>
            <w:vMerge/>
            <w:shd w:val="clear" w:color="auto" w:fill="auto"/>
          </w:tcPr>
          <w:p w14:paraId="12F5B23A" w14:textId="77777777" w:rsidR="00F2790E" w:rsidRPr="009F4CD2" w:rsidRDefault="00F2790E" w:rsidP="00467E8A"/>
        </w:tc>
        <w:tc>
          <w:tcPr>
            <w:tcW w:w="1264" w:type="dxa"/>
            <w:vMerge/>
          </w:tcPr>
          <w:p w14:paraId="76C317D6" w14:textId="77777777" w:rsidR="00F2790E" w:rsidRPr="009F4CD2" w:rsidRDefault="00F2790E" w:rsidP="00467E8A">
            <w:pPr>
              <w:rPr>
                <w:rFonts w:cs="Arial"/>
                <w:bCs/>
              </w:rPr>
            </w:pPr>
          </w:p>
        </w:tc>
      </w:tr>
      <w:tr w:rsidR="00F2790E" w:rsidRPr="009F4CD2" w14:paraId="78D1D9B5" w14:textId="77777777" w:rsidTr="00467E8A">
        <w:trPr>
          <w:trHeight w:val="75"/>
        </w:trPr>
        <w:tc>
          <w:tcPr>
            <w:tcW w:w="900" w:type="dxa"/>
            <w:vMerge/>
            <w:shd w:val="clear" w:color="auto" w:fill="auto"/>
          </w:tcPr>
          <w:p w14:paraId="17479F64" w14:textId="77777777" w:rsidR="00F2790E" w:rsidRPr="009F4CD2" w:rsidRDefault="00F2790E" w:rsidP="00467E8A"/>
        </w:tc>
        <w:tc>
          <w:tcPr>
            <w:tcW w:w="1498" w:type="dxa"/>
            <w:vMerge/>
            <w:shd w:val="clear" w:color="auto" w:fill="auto"/>
          </w:tcPr>
          <w:p w14:paraId="31BA7D38" w14:textId="77777777" w:rsidR="00F2790E" w:rsidRPr="009F4CD2" w:rsidRDefault="00F2790E" w:rsidP="00467E8A">
            <w:pPr>
              <w:rPr>
                <w:b/>
              </w:rPr>
            </w:pPr>
          </w:p>
        </w:tc>
        <w:tc>
          <w:tcPr>
            <w:tcW w:w="2912" w:type="dxa"/>
            <w:vMerge/>
            <w:shd w:val="clear" w:color="auto" w:fill="auto"/>
          </w:tcPr>
          <w:p w14:paraId="5A62A888" w14:textId="77777777" w:rsidR="00F2790E" w:rsidRPr="009F4CD2" w:rsidRDefault="00F2790E" w:rsidP="00467E8A">
            <w:pPr>
              <w:rPr>
                <w:rFonts w:cs="Arial"/>
                <w:bCs/>
              </w:rPr>
            </w:pPr>
          </w:p>
        </w:tc>
        <w:tc>
          <w:tcPr>
            <w:tcW w:w="4860" w:type="dxa"/>
            <w:shd w:val="clear" w:color="auto" w:fill="auto"/>
          </w:tcPr>
          <w:p w14:paraId="15E8456C" w14:textId="77777777" w:rsidR="00F2790E" w:rsidRDefault="00F2790E" w:rsidP="00467E8A">
            <w:pPr>
              <w:rPr>
                <w:rStyle w:val="SAPScreenElement"/>
              </w:rPr>
            </w:pPr>
            <w:r>
              <w:rPr>
                <w:rStyle w:val="SAPScreenElement"/>
              </w:rPr>
              <w:t>Payroll Run to:</w:t>
            </w:r>
            <w:r w:rsidRPr="009F4CD2">
              <w:t xml:space="preserve"> </w:t>
            </w:r>
            <w:r>
              <w:t>automatically generated by the system</w:t>
            </w:r>
          </w:p>
        </w:tc>
        <w:tc>
          <w:tcPr>
            <w:tcW w:w="2852" w:type="dxa"/>
            <w:vMerge/>
            <w:shd w:val="clear" w:color="auto" w:fill="auto"/>
          </w:tcPr>
          <w:p w14:paraId="0ABBF5D0" w14:textId="77777777" w:rsidR="00F2790E" w:rsidRPr="009F4CD2" w:rsidRDefault="00F2790E" w:rsidP="00467E8A"/>
        </w:tc>
        <w:tc>
          <w:tcPr>
            <w:tcW w:w="1264" w:type="dxa"/>
            <w:vMerge/>
          </w:tcPr>
          <w:p w14:paraId="67D1DB2A" w14:textId="77777777" w:rsidR="00F2790E" w:rsidRPr="009F4CD2" w:rsidRDefault="00F2790E" w:rsidP="00467E8A">
            <w:pPr>
              <w:rPr>
                <w:rFonts w:cs="Arial"/>
                <w:bCs/>
              </w:rPr>
            </w:pPr>
          </w:p>
        </w:tc>
      </w:tr>
      <w:tr w:rsidR="00F2790E" w:rsidRPr="009F4CD2" w14:paraId="37F4C1EE" w14:textId="77777777" w:rsidTr="00467E8A">
        <w:trPr>
          <w:trHeight w:val="75"/>
        </w:trPr>
        <w:tc>
          <w:tcPr>
            <w:tcW w:w="900" w:type="dxa"/>
            <w:vMerge/>
            <w:shd w:val="clear" w:color="auto" w:fill="auto"/>
          </w:tcPr>
          <w:p w14:paraId="2599F3D6" w14:textId="77777777" w:rsidR="00F2790E" w:rsidRPr="009F4CD2" w:rsidRDefault="00F2790E" w:rsidP="00467E8A"/>
        </w:tc>
        <w:tc>
          <w:tcPr>
            <w:tcW w:w="1498" w:type="dxa"/>
            <w:vMerge/>
            <w:shd w:val="clear" w:color="auto" w:fill="auto"/>
          </w:tcPr>
          <w:p w14:paraId="1E2C0E9E" w14:textId="77777777" w:rsidR="00F2790E" w:rsidRPr="009F4CD2" w:rsidRDefault="00F2790E" w:rsidP="00467E8A">
            <w:pPr>
              <w:rPr>
                <w:b/>
              </w:rPr>
            </w:pPr>
          </w:p>
        </w:tc>
        <w:tc>
          <w:tcPr>
            <w:tcW w:w="2912" w:type="dxa"/>
            <w:vMerge/>
            <w:shd w:val="clear" w:color="auto" w:fill="auto"/>
          </w:tcPr>
          <w:p w14:paraId="1B398DE1" w14:textId="77777777" w:rsidR="00F2790E" w:rsidRPr="009F4CD2" w:rsidRDefault="00F2790E" w:rsidP="00467E8A">
            <w:pPr>
              <w:rPr>
                <w:rFonts w:cs="Arial"/>
                <w:bCs/>
              </w:rPr>
            </w:pPr>
          </w:p>
        </w:tc>
        <w:tc>
          <w:tcPr>
            <w:tcW w:w="4860" w:type="dxa"/>
            <w:shd w:val="clear" w:color="auto" w:fill="auto"/>
          </w:tcPr>
          <w:p w14:paraId="0A04B959" w14:textId="77777777" w:rsidR="00F2790E" w:rsidRDefault="00F2790E" w:rsidP="00467E8A">
            <w:pPr>
              <w:rPr>
                <w:rStyle w:val="SAPScreenElement"/>
              </w:rPr>
            </w:pPr>
            <w:r>
              <w:rPr>
                <w:rStyle w:val="SAPScreenElement"/>
              </w:rPr>
              <w:t>End of loan:</w:t>
            </w:r>
            <w:r w:rsidRPr="009F4CD2">
              <w:t xml:space="preserve"> </w:t>
            </w:r>
            <w:r>
              <w:t>automatically populated by the system</w:t>
            </w:r>
          </w:p>
        </w:tc>
        <w:tc>
          <w:tcPr>
            <w:tcW w:w="2852" w:type="dxa"/>
            <w:vMerge/>
            <w:shd w:val="clear" w:color="auto" w:fill="auto"/>
          </w:tcPr>
          <w:p w14:paraId="72473F2E" w14:textId="77777777" w:rsidR="00F2790E" w:rsidRPr="009F4CD2" w:rsidRDefault="00F2790E" w:rsidP="00467E8A"/>
        </w:tc>
        <w:tc>
          <w:tcPr>
            <w:tcW w:w="1264" w:type="dxa"/>
            <w:vMerge/>
          </w:tcPr>
          <w:p w14:paraId="324FBC3A" w14:textId="77777777" w:rsidR="00F2790E" w:rsidRPr="009F4CD2" w:rsidRDefault="00F2790E" w:rsidP="00467E8A">
            <w:pPr>
              <w:rPr>
                <w:rFonts w:cs="Arial"/>
                <w:bCs/>
              </w:rPr>
            </w:pPr>
          </w:p>
        </w:tc>
      </w:tr>
      <w:tr w:rsidR="00F2790E" w:rsidRPr="009F4CD2" w14:paraId="2BB2930D" w14:textId="77777777" w:rsidTr="00467E8A">
        <w:trPr>
          <w:trHeight w:val="139"/>
        </w:trPr>
        <w:tc>
          <w:tcPr>
            <w:tcW w:w="900" w:type="dxa"/>
            <w:vMerge/>
            <w:shd w:val="clear" w:color="auto" w:fill="auto"/>
          </w:tcPr>
          <w:p w14:paraId="43C09E87" w14:textId="77777777" w:rsidR="00F2790E" w:rsidRPr="009F4CD2" w:rsidRDefault="00F2790E" w:rsidP="00467E8A"/>
        </w:tc>
        <w:tc>
          <w:tcPr>
            <w:tcW w:w="1498" w:type="dxa"/>
            <w:vMerge/>
            <w:shd w:val="clear" w:color="auto" w:fill="auto"/>
          </w:tcPr>
          <w:p w14:paraId="4F8E7D6E" w14:textId="77777777" w:rsidR="00F2790E" w:rsidRPr="009F4CD2" w:rsidRDefault="00F2790E" w:rsidP="00467E8A">
            <w:pPr>
              <w:rPr>
                <w:b/>
              </w:rPr>
            </w:pPr>
          </w:p>
        </w:tc>
        <w:tc>
          <w:tcPr>
            <w:tcW w:w="2912" w:type="dxa"/>
            <w:vMerge w:val="restart"/>
            <w:shd w:val="clear" w:color="auto" w:fill="auto"/>
          </w:tcPr>
          <w:p w14:paraId="286EBD61" w14:textId="77777777" w:rsidR="00F2790E" w:rsidRPr="009F4CD2" w:rsidRDefault="00F2790E" w:rsidP="00467E8A">
            <w:pPr>
              <w:rPr>
                <w:rFonts w:cs="Arial"/>
                <w:bCs/>
              </w:rPr>
            </w:pPr>
            <w:r w:rsidRPr="009F4CD2">
              <w:rPr>
                <w:rFonts w:cs="Arial"/>
                <w:bCs/>
              </w:rPr>
              <w:t xml:space="preserve">in the </w:t>
            </w:r>
            <w:r>
              <w:rPr>
                <w:rStyle w:val="SAPScreenElement"/>
              </w:rPr>
              <w:t>Conditions</w:t>
            </w:r>
            <w:r w:rsidRPr="009F4CD2">
              <w:rPr>
                <w:rFonts w:cs="Arial"/>
                <w:bCs/>
              </w:rPr>
              <w:t xml:space="preserve"> part of the form</w:t>
            </w:r>
            <w:r w:rsidRPr="00187B9E">
              <w:t xml:space="preserve"> </w:t>
            </w:r>
            <w:r>
              <w:t>make the following entries</w:t>
            </w:r>
            <w:r w:rsidRPr="009F4CD2">
              <w:rPr>
                <w:rFonts w:cs="Arial"/>
                <w:bCs/>
              </w:rPr>
              <w:t>:</w:t>
            </w:r>
          </w:p>
        </w:tc>
        <w:tc>
          <w:tcPr>
            <w:tcW w:w="4860" w:type="dxa"/>
            <w:shd w:val="clear" w:color="auto" w:fill="auto"/>
          </w:tcPr>
          <w:p w14:paraId="3B63F29A" w14:textId="77777777" w:rsidR="00F2790E" w:rsidRPr="009F4CD2" w:rsidRDefault="00F2790E" w:rsidP="00467E8A">
            <w:r>
              <w:rPr>
                <w:rStyle w:val="SAPScreenElement"/>
              </w:rPr>
              <w:t>Loan conditions:</w:t>
            </w:r>
            <w:r w:rsidRPr="009F4CD2">
              <w:t xml:space="preserve"> </w:t>
            </w:r>
            <w:r>
              <w:t>select</w:t>
            </w:r>
            <w:r w:rsidRPr="006A29F8">
              <w:t xml:space="preserve"> </w:t>
            </w:r>
            <w:r w:rsidRPr="006A29F8">
              <w:rPr>
                <w:rFonts w:cs="Arial"/>
                <w:bCs/>
              </w:rPr>
              <w:t>from drop</w:t>
            </w:r>
            <w:r>
              <w:rPr>
                <w:rFonts w:cs="Arial"/>
                <w:bCs/>
              </w:rPr>
              <w:t>-</w:t>
            </w:r>
            <w:r w:rsidRPr="006A29F8">
              <w:rPr>
                <w:rFonts w:cs="Arial"/>
                <w:bCs/>
              </w:rPr>
              <w:t xml:space="preserve">down </w:t>
            </w:r>
          </w:p>
        </w:tc>
        <w:tc>
          <w:tcPr>
            <w:tcW w:w="2852" w:type="dxa"/>
            <w:vMerge w:val="restart"/>
            <w:shd w:val="clear" w:color="auto" w:fill="auto"/>
          </w:tcPr>
          <w:p w14:paraId="045ED8EA" w14:textId="77777777" w:rsidR="00F2790E" w:rsidRPr="009F4CD2" w:rsidRDefault="00F2790E" w:rsidP="00467E8A"/>
        </w:tc>
        <w:tc>
          <w:tcPr>
            <w:tcW w:w="1264" w:type="dxa"/>
            <w:vMerge w:val="restart"/>
          </w:tcPr>
          <w:p w14:paraId="45B429C0" w14:textId="77777777" w:rsidR="00F2790E" w:rsidRPr="009F4CD2" w:rsidRDefault="00F2790E" w:rsidP="00467E8A">
            <w:pPr>
              <w:rPr>
                <w:rFonts w:cs="Arial"/>
                <w:bCs/>
              </w:rPr>
            </w:pPr>
          </w:p>
        </w:tc>
      </w:tr>
      <w:tr w:rsidR="00F2790E" w:rsidRPr="009F4CD2" w14:paraId="2A184014" w14:textId="77777777" w:rsidTr="00467E8A">
        <w:trPr>
          <w:trHeight w:val="135"/>
        </w:trPr>
        <w:tc>
          <w:tcPr>
            <w:tcW w:w="900" w:type="dxa"/>
            <w:vMerge/>
            <w:shd w:val="clear" w:color="auto" w:fill="auto"/>
          </w:tcPr>
          <w:p w14:paraId="7CC02D90" w14:textId="77777777" w:rsidR="00F2790E" w:rsidRPr="009F4CD2" w:rsidRDefault="00F2790E" w:rsidP="00467E8A"/>
        </w:tc>
        <w:tc>
          <w:tcPr>
            <w:tcW w:w="1498" w:type="dxa"/>
            <w:vMerge/>
            <w:shd w:val="clear" w:color="auto" w:fill="auto"/>
          </w:tcPr>
          <w:p w14:paraId="73A0F754" w14:textId="77777777" w:rsidR="00F2790E" w:rsidRPr="009F4CD2" w:rsidRDefault="00F2790E" w:rsidP="00467E8A">
            <w:pPr>
              <w:rPr>
                <w:b/>
              </w:rPr>
            </w:pPr>
          </w:p>
        </w:tc>
        <w:tc>
          <w:tcPr>
            <w:tcW w:w="2912" w:type="dxa"/>
            <w:vMerge/>
            <w:shd w:val="clear" w:color="auto" w:fill="auto"/>
          </w:tcPr>
          <w:p w14:paraId="013D41D6" w14:textId="77777777" w:rsidR="00F2790E" w:rsidRPr="009F4CD2" w:rsidRDefault="00F2790E" w:rsidP="00467E8A">
            <w:pPr>
              <w:rPr>
                <w:rFonts w:cs="Arial"/>
                <w:bCs/>
              </w:rPr>
            </w:pPr>
          </w:p>
        </w:tc>
        <w:tc>
          <w:tcPr>
            <w:tcW w:w="4860" w:type="dxa"/>
            <w:shd w:val="clear" w:color="auto" w:fill="auto"/>
          </w:tcPr>
          <w:p w14:paraId="26136D02" w14:textId="77777777" w:rsidR="00F2790E" w:rsidDel="002C561A" w:rsidRDefault="00F2790E" w:rsidP="00467E8A">
            <w:pPr>
              <w:rPr>
                <w:rStyle w:val="SAPScreenElement"/>
              </w:rPr>
            </w:pPr>
            <w:r>
              <w:rPr>
                <w:rStyle w:val="SAPScreenElement"/>
              </w:rPr>
              <w:t>Individual interest Rate (%):</w:t>
            </w:r>
            <w:r w:rsidRPr="009F4CD2">
              <w:t xml:space="preserve"> </w:t>
            </w:r>
            <w:r>
              <w:t>fill with the appropriate value</w:t>
            </w:r>
          </w:p>
        </w:tc>
        <w:tc>
          <w:tcPr>
            <w:tcW w:w="2852" w:type="dxa"/>
            <w:vMerge/>
            <w:shd w:val="clear" w:color="auto" w:fill="auto"/>
          </w:tcPr>
          <w:p w14:paraId="5249BD65" w14:textId="77777777" w:rsidR="00F2790E" w:rsidRPr="009F4CD2" w:rsidRDefault="00F2790E" w:rsidP="00467E8A"/>
        </w:tc>
        <w:tc>
          <w:tcPr>
            <w:tcW w:w="1264" w:type="dxa"/>
            <w:vMerge/>
          </w:tcPr>
          <w:p w14:paraId="71F39E99" w14:textId="77777777" w:rsidR="00F2790E" w:rsidRPr="009F4CD2" w:rsidRDefault="00F2790E" w:rsidP="00467E8A">
            <w:pPr>
              <w:rPr>
                <w:rFonts w:cs="Arial"/>
                <w:bCs/>
              </w:rPr>
            </w:pPr>
          </w:p>
        </w:tc>
      </w:tr>
      <w:tr w:rsidR="00F2790E" w:rsidRPr="009F4CD2" w14:paraId="58BD6C0F" w14:textId="77777777" w:rsidTr="00467E8A">
        <w:trPr>
          <w:trHeight w:val="135"/>
        </w:trPr>
        <w:tc>
          <w:tcPr>
            <w:tcW w:w="900" w:type="dxa"/>
            <w:vMerge/>
            <w:shd w:val="clear" w:color="auto" w:fill="auto"/>
          </w:tcPr>
          <w:p w14:paraId="7F5F19B3" w14:textId="77777777" w:rsidR="00F2790E" w:rsidRPr="009F4CD2" w:rsidRDefault="00F2790E" w:rsidP="00467E8A"/>
        </w:tc>
        <w:tc>
          <w:tcPr>
            <w:tcW w:w="1498" w:type="dxa"/>
            <w:vMerge/>
            <w:shd w:val="clear" w:color="auto" w:fill="auto"/>
          </w:tcPr>
          <w:p w14:paraId="7E69F171" w14:textId="77777777" w:rsidR="00F2790E" w:rsidRPr="009F4CD2" w:rsidRDefault="00F2790E" w:rsidP="00467E8A">
            <w:pPr>
              <w:rPr>
                <w:b/>
              </w:rPr>
            </w:pPr>
          </w:p>
        </w:tc>
        <w:tc>
          <w:tcPr>
            <w:tcW w:w="2912" w:type="dxa"/>
            <w:vMerge/>
            <w:shd w:val="clear" w:color="auto" w:fill="auto"/>
          </w:tcPr>
          <w:p w14:paraId="41608159" w14:textId="77777777" w:rsidR="00F2790E" w:rsidRPr="009F4CD2" w:rsidRDefault="00F2790E" w:rsidP="00467E8A">
            <w:pPr>
              <w:rPr>
                <w:rFonts w:cs="Arial"/>
                <w:bCs/>
              </w:rPr>
            </w:pPr>
          </w:p>
        </w:tc>
        <w:tc>
          <w:tcPr>
            <w:tcW w:w="4860" w:type="dxa"/>
            <w:shd w:val="clear" w:color="auto" w:fill="auto"/>
          </w:tcPr>
          <w:p w14:paraId="2E4F1291" w14:textId="77777777" w:rsidR="00F2790E" w:rsidDel="002C561A" w:rsidRDefault="00F2790E" w:rsidP="00467E8A">
            <w:pPr>
              <w:rPr>
                <w:rStyle w:val="SAPScreenElement"/>
              </w:rPr>
            </w:pPr>
            <w:r>
              <w:rPr>
                <w:rStyle w:val="SAPScreenElement"/>
              </w:rPr>
              <w:t xml:space="preserve">Effective interest Rate (%): </w:t>
            </w:r>
            <w:r>
              <w:t>automatically compiled by the system</w:t>
            </w:r>
          </w:p>
        </w:tc>
        <w:tc>
          <w:tcPr>
            <w:tcW w:w="2852" w:type="dxa"/>
            <w:vMerge/>
            <w:shd w:val="clear" w:color="auto" w:fill="auto"/>
          </w:tcPr>
          <w:p w14:paraId="2A881959" w14:textId="77777777" w:rsidR="00F2790E" w:rsidRPr="009F4CD2" w:rsidRDefault="00F2790E" w:rsidP="00467E8A"/>
        </w:tc>
        <w:tc>
          <w:tcPr>
            <w:tcW w:w="1264" w:type="dxa"/>
            <w:vMerge/>
          </w:tcPr>
          <w:p w14:paraId="4241288C" w14:textId="77777777" w:rsidR="00F2790E" w:rsidRPr="009F4CD2" w:rsidRDefault="00F2790E" w:rsidP="00467E8A">
            <w:pPr>
              <w:rPr>
                <w:rFonts w:cs="Arial"/>
                <w:bCs/>
              </w:rPr>
            </w:pPr>
          </w:p>
        </w:tc>
      </w:tr>
      <w:tr w:rsidR="00F2790E" w:rsidRPr="009F4CD2" w14:paraId="1AF000D9" w14:textId="77777777" w:rsidTr="00467E8A">
        <w:trPr>
          <w:trHeight w:val="135"/>
        </w:trPr>
        <w:tc>
          <w:tcPr>
            <w:tcW w:w="900" w:type="dxa"/>
            <w:vMerge/>
            <w:shd w:val="clear" w:color="auto" w:fill="auto"/>
          </w:tcPr>
          <w:p w14:paraId="75E7562F" w14:textId="77777777" w:rsidR="00F2790E" w:rsidRPr="009F4CD2" w:rsidRDefault="00F2790E" w:rsidP="00467E8A"/>
        </w:tc>
        <w:tc>
          <w:tcPr>
            <w:tcW w:w="1498" w:type="dxa"/>
            <w:vMerge/>
            <w:shd w:val="clear" w:color="auto" w:fill="auto"/>
          </w:tcPr>
          <w:p w14:paraId="46E24801" w14:textId="77777777" w:rsidR="00F2790E" w:rsidRPr="009F4CD2" w:rsidRDefault="00F2790E" w:rsidP="00467E8A">
            <w:pPr>
              <w:rPr>
                <w:b/>
              </w:rPr>
            </w:pPr>
          </w:p>
        </w:tc>
        <w:tc>
          <w:tcPr>
            <w:tcW w:w="2912" w:type="dxa"/>
            <w:vMerge/>
            <w:shd w:val="clear" w:color="auto" w:fill="auto"/>
          </w:tcPr>
          <w:p w14:paraId="71F11CCF" w14:textId="77777777" w:rsidR="00F2790E" w:rsidRPr="009F4CD2" w:rsidRDefault="00F2790E" w:rsidP="00467E8A">
            <w:pPr>
              <w:rPr>
                <w:rFonts w:cs="Arial"/>
                <w:bCs/>
              </w:rPr>
            </w:pPr>
          </w:p>
        </w:tc>
        <w:tc>
          <w:tcPr>
            <w:tcW w:w="4860" w:type="dxa"/>
            <w:shd w:val="clear" w:color="auto" w:fill="auto"/>
          </w:tcPr>
          <w:p w14:paraId="49EB3838" w14:textId="77777777" w:rsidR="00F2790E" w:rsidDel="002C561A" w:rsidRDefault="00F2790E" w:rsidP="00467E8A">
            <w:pPr>
              <w:rPr>
                <w:rStyle w:val="SAPScreenElement"/>
              </w:rPr>
            </w:pPr>
            <w:r>
              <w:rPr>
                <w:rStyle w:val="SAPScreenElement"/>
              </w:rPr>
              <w:t xml:space="preserve">Repayment </w:t>
            </w:r>
            <w:r w:rsidRPr="005769AB">
              <w:rPr>
                <w:rStyle w:val="SAPScreenElement"/>
              </w:rPr>
              <w:t>start:</w:t>
            </w:r>
            <w:r w:rsidRPr="005769AB">
              <w:t xml:space="preserve"> defaults with the hire date; adapt as appropriate (should be equal or after </w:t>
            </w:r>
            <w:r w:rsidRPr="005769AB">
              <w:rPr>
                <w:rStyle w:val="SAPScreenElement"/>
              </w:rPr>
              <w:t>Valid From</w:t>
            </w:r>
            <w:r w:rsidRPr="005769AB">
              <w:t xml:space="preserve"> date)</w:t>
            </w:r>
          </w:p>
        </w:tc>
        <w:tc>
          <w:tcPr>
            <w:tcW w:w="2852" w:type="dxa"/>
            <w:vMerge/>
            <w:shd w:val="clear" w:color="auto" w:fill="auto"/>
          </w:tcPr>
          <w:p w14:paraId="5FD8A278" w14:textId="77777777" w:rsidR="00F2790E" w:rsidRPr="009F4CD2" w:rsidRDefault="00F2790E" w:rsidP="00467E8A"/>
        </w:tc>
        <w:tc>
          <w:tcPr>
            <w:tcW w:w="1264" w:type="dxa"/>
            <w:vMerge/>
          </w:tcPr>
          <w:p w14:paraId="14DDC58A" w14:textId="77777777" w:rsidR="00F2790E" w:rsidRPr="009F4CD2" w:rsidRDefault="00F2790E" w:rsidP="00467E8A">
            <w:pPr>
              <w:rPr>
                <w:rFonts w:cs="Arial"/>
                <w:bCs/>
              </w:rPr>
            </w:pPr>
          </w:p>
        </w:tc>
      </w:tr>
      <w:tr w:rsidR="00F2790E" w:rsidRPr="009F4CD2" w14:paraId="1B1F8F98" w14:textId="77777777" w:rsidTr="00467E8A">
        <w:trPr>
          <w:trHeight w:val="135"/>
        </w:trPr>
        <w:tc>
          <w:tcPr>
            <w:tcW w:w="900" w:type="dxa"/>
            <w:vMerge/>
            <w:shd w:val="clear" w:color="auto" w:fill="auto"/>
          </w:tcPr>
          <w:p w14:paraId="045D43C7" w14:textId="77777777" w:rsidR="00F2790E" w:rsidRPr="009F4CD2" w:rsidRDefault="00F2790E" w:rsidP="00467E8A"/>
        </w:tc>
        <w:tc>
          <w:tcPr>
            <w:tcW w:w="1498" w:type="dxa"/>
            <w:vMerge/>
            <w:shd w:val="clear" w:color="auto" w:fill="auto"/>
          </w:tcPr>
          <w:p w14:paraId="08FDCC96" w14:textId="77777777" w:rsidR="00F2790E" w:rsidRPr="009F4CD2" w:rsidRDefault="00F2790E" w:rsidP="00467E8A">
            <w:pPr>
              <w:rPr>
                <w:b/>
              </w:rPr>
            </w:pPr>
          </w:p>
        </w:tc>
        <w:tc>
          <w:tcPr>
            <w:tcW w:w="2912" w:type="dxa"/>
            <w:vMerge/>
            <w:shd w:val="clear" w:color="auto" w:fill="auto"/>
          </w:tcPr>
          <w:p w14:paraId="0B9E5F2D" w14:textId="77777777" w:rsidR="00F2790E" w:rsidRPr="009F4CD2" w:rsidRDefault="00F2790E" w:rsidP="00467E8A">
            <w:pPr>
              <w:rPr>
                <w:rFonts w:cs="Arial"/>
                <w:bCs/>
              </w:rPr>
            </w:pPr>
          </w:p>
        </w:tc>
        <w:tc>
          <w:tcPr>
            <w:tcW w:w="4860" w:type="dxa"/>
            <w:shd w:val="clear" w:color="auto" w:fill="auto"/>
          </w:tcPr>
          <w:p w14:paraId="55B5FC2A" w14:textId="77777777" w:rsidR="00F2790E" w:rsidDel="002C561A" w:rsidRDefault="00F2790E" w:rsidP="00467E8A">
            <w:pPr>
              <w:rPr>
                <w:rStyle w:val="SAPScreenElement"/>
              </w:rPr>
            </w:pPr>
            <w:r>
              <w:rPr>
                <w:rStyle w:val="SAPScreenElement"/>
              </w:rPr>
              <w:t>Installment:</w:t>
            </w:r>
            <w:r w:rsidRPr="009F4CD2">
              <w:t xml:space="preserve"> </w:t>
            </w:r>
            <w:r>
              <w:t>insert the appropriate amount and select the currency from the value help</w:t>
            </w:r>
          </w:p>
        </w:tc>
        <w:tc>
          <w:tcPr>
            <w:tcW w:w="2852" w:type="dxa"/>
            <w:vMerge/>
            <w:shd w:val="clear" w:color="auto" w:fill="auto"/>
          </w:tcPr>
          <w:p w14:paraId="4197C7A7" w14:textId="77777777" w:rsidR="00F2790E" w:rsidRPr="009F4CD2" w:rsidRDefault="00F2790E" w:rsidP="00467E8A"/>
        </w:tc>
        <w:tc>
          <w:tcPr>
            <w:tcW w:w="1264" w:type="dxa"/>
            <w:vMerge/>
          </w:tcPr>
          <w:p w14:paraId="76D316D3" w14:textId="77777777" w:rsidR="00F2790E" w:rsidRPr="009F4CD2" w:rsidRDefault="00F2790E" w:rsidP="00467E8A">
            <w:pPr>
              <w:rPr>
                <w:rFonts w:cs="Arial"/>
                <w:bCs/>
              </w:rPr>
            </w:pPr>
          </w:p>
        </w:tc>
      </w:tr>
      <w:tr w:rsidR="00F2790E" w:rsidRPr="009F4CD2" w14:paraId="65C57129" w14:textId="77777777" w:rsidTr="00467E8A">
        <w:trPr>
          <w:trHeight w:val="357"/>
        </w:trPr>
        <w:tc>
          <w:tcPr>
            <w:tcW w:w="900" w:type="dxa"/>
            <w:vMerge/>
            <w:shd w:val="clear" w:color="auto" w:fill="auto"/>
          </w:tcPr>
          <w:p w14:paraId="24D48646" w14:textId="77777777" w:rsidR="00F2790E" w:rsidRPr="009F4CD2" w:rsidRDefault="00F2790E" w:rsidP="00467E8A"/>
        </w:tc>
        <w:tc>
          <w:tcPr>
            <w:tcW w:w="1498" w:type="dxa"/>
            <w:vMerge/>
            <w:shd w:val="clear" w:color="auto" w:fill="auto"/>
          </w:tcPr>
          <w:p w14:paraId="082FECEC" w14:textId="77777777" w:rsidR="00F2790E" w:rsidRPr="009F4CD2" w:rsidRDefault="00F2790E" w:rsidP="00467E8A">
            <w:pPr>
              <w:rPr>
                <w:b/>
              </w:rPr>
            </w:pPr>
          </w:p>
        </w:tc>
        <w:tc>
          <w:tcPr>
            <w:tcW w:w="2912" w:type="dxa"/>
            <w:vMerge w:val="restart"/>
            <w:shd w:val="clear" w:color="auto" w:fill="auto"/>
          </w:tcPr>
          <w:p w14:paraId="31A0C3C5" w14:textId="77777777" w:rsidR="00F2790E" w:rsidRPr="009F4CD2" w:rsidRDefault="00F2790E" w:rsidP="00467E8A">
            <w:pPr>
              <w:rPr>
                <w:rFonts w:cs="Arial"/>
                <w:bCs/>
              </w:rPr>
            </w:pPr>
            <w:r>
              <w:rPr>
                <w:rFonts w:cs="Arial"/>
                <w:bCs/>
              </w:rPr>
              <w:t>I</w:t>
            </w:r>
            <w:r w:rsidRPr="009F4CD2">
              <w:rPr>
                <w:rFonts w:cs="Arial"/>
                <w:bCs/>
              </w:rPr>
              <w:t xml:space="preserve">n the </w:t>
            </w:r>
            <w:r>
              <w:rPr>
                <w:rStyle w:val="SAPScreenElement"/>
              </w:rPr>
              <w:t xml:space="preserve">Payments </w:t>
            </w:r>
            <w:r w:rsidRPr="009F4CD2">
              <w:rPr>
                <w:rFonts w:cs="Arial"/>
                <w:bCs/>
              </w:rPr>
              <w:t>part of the form</w:t>
            </w:r>
            <w:r>
              <w:rPr>
                <w:rFonts w:cs="Arial"/>
                <w:bCs/>
              </w:rPr>
              <w:t xml:space="preserve">, </w:t>
            </w:r>
            <w:r w:rsidRPr="009F4CD2">
              <w:t xml:space="preserve">select the </w:t>
            </w:r>
            <w:r w:rsidRPr="009F4CD2">
              <w:rPr>
                <w:rStyle w:val="SAPScreenElement"/>
              </w:rPr>
              <w:t xml:space="preserve">New </w:t>
            </w:r>
            <w:r>
              <w:rPr>
                <w:rStyle w:val="SAPScreenElement"/>
              </w:rPr>
              <w:t xml:space="preserve">Loan Payment </w:t>
            </w:r>
            <w:r w:rsidRPr="009F4CD2">
              <w:t>pushbutton</w:t>
            </w:r>
            <w:r>
              <w:t xml:space="preserve"> and</w:t>
            </w:r>
            <w:r w:rsidRPr="00187B9E">
              <w:t xml:space="preserve"> </w:t>
            </w:r>
            <w:r>
              <w:t>make the following entries</w:t>
            </w:r>
            <w:r w:rsidRPr="009F4CD2">
              <w:rPr>
                <w:rFonts w:cs="Arial"/>
                <w:bCs/>
              </w:rPr>
              <w:t>:</w:t>
            </w:r>
          </w:p>
        </w:tc>
        <w:tc>
          <w:tcPr>
            <w:tcW w:w="4860" w:type="dxa"/>
            <w:shd w:val="clear" w:color="auto" w:fill="auto"/>
          </w:tcPr>
          <w:p w14:paraId="7F833295" w14:textId="77777777" w:rsidR="00F2790E" w:rsidRPr="009F4CD2" w:rsidRDefault="00F2790E" w:rsidP="00467E8A">
            <w:pPr>
              <w:rPr>
                <w:rStyle w:val="SAPScreenElement"/>
              </w:rPr>
            </w:pPr>
            <w:r>
              <w:rPr>
                <w:rStyle w:val="SAPScreenElement"/>
              </w:rPr>
              <w:t xml:space="preserve">Payment Date: </w:t>
            </w:r>
            <w:r w:rsidRPr="006A29F8">
              <w:t xml:space="preserve">select </w:t>
            </w:r>
            <w:r w:rsidRPr="006A29F8">
              <w:rPr>
                <w:rFonts w:cs="Arial"/>
                <w:bCs/>
              </w:rPr>
              <w:t>from calendar help</w:t>
            </w:r>
          </w:p>
        </w:tc>
        <w:tc>
          <w:tcPr>
            <w:tcW w:w="2852" w:type="dxa"/>
            <w:vMerge w:val="restart"/>
            <w:shd w:val="clear" w:color="auto" w:fill="auto"/>
          </w:tcPr>
          <w:p w14:paraId="67386C0C" w14:textId="77777777" w:rsidR="00F2790E" w:rsidRPr="009F4CD2" w:rsidRDefault="00F2790E" w:rsidP="00467E8A"/>
        </w:tc>
        <w:tc>
          <w:tcPr>
            <w:tcW w:w="1264" w:type="dxa"/>
          </w:tcPr>
          <w:p w14:paraId="7A95F42E" w14:textId="77777777" w:rsidR="00F2790E" w:rsidRPr="009F4CD2" w:rsidRDefault="00F2790E" w:rsidP="00467E8A">
            <w:pPr>
              <w:rPr>
                <w:rFonts w:cs="Arial"/>
                <w:bCs/>
              </w:rPr>
            </w:pPr>
          </w:p>
        </w:tc>
      </w:tr>
      <w:tr w:rsidR="00F2790E" w:rsidRPr="009F4CD2" w14:paraId="1B24FE4A" w14:textId="77777777" w:rsidTr="00467E8A">
        <w:trPr>
          <w:trHeight w:val="357"/>
        </w:trPr>
        <w:tc>
          <w:tcPr>
            <w:tcW w:w="900" w:type="dxa"/>
            <w:vMerge/>
            <w:shd w:val="clear" w:color="auto" w:fill="auto"/>
          </w:tcPr>
          <w:p w14:paraId="629313D3" w14:textId="77777777" w:rsidR="00F2790E" w:rsidRPr="009F4CD2" w:rsidRDefault="00F2790E" w:rsidP="00467E8A"/>
        </w:tc>
        <w:tc>
          <w:tcPr>
            <w:tcW w:w="1498" w:type="dxa"/>
            <w:vMerge/>
            <w:shd w:val="clear" w:color="auto" w:fill="auto"/>
          </w:tcPr>
          <w:p w14:paraId="3F6C6F00" w14:textId="77777777" w:rsidR="00F2790E" w:rsidRPr="009F4CD2" w:rsidRDefault="00F2790E" w:rsidP="00467E8A">
            <w:pPr>
              <w:rPr>
                <w:b/>
              </w:rPr>
            </w:pPr>
          </w:p>
        </w:tc>
        <w:tc>
          <w:tcPr>
            <w:tcW w:w="2912" w:type="dxa"/>
            <w:vMerge/>
            <w:shd w:val="clear" w:color="auto" w:fill="auto"/>
          </w:tcPr>
          <w:p w14:paraId="3DEB3BAD" w14:textId="77777777" w:rsidR="00F2790E" w:rsidRPr="009F4CD2" w:rsidRDefault="00F2790E" w:rsidP="00467E8A">
            <w:pPr>
              <w:rPr>
                <w:rFonts w:cs="Arial"/>
                <w:bCs/>
              </w:rPr>
            </w:pPr>
          </w:p>
        </w:tc>
        <w:tc>
          <w:tcPr>
            <w:tcW w:w="4860" w:type="dxa"/>
            <w:shd w:val="clear" w:color="auto" w:fill="auto"/>
          </w:tcPr>
          <w:p w14:paraId="045D2C2D" w14:textId="77777777" w:rsidR="00F2790E" w:rsidRPr="005769AB" w:rsidRDefault="00F2790E" w:rsidP="00467E8A">
            <w:r w:rsidRPr="005769AB">
              <w:rPr>
                <w:rStyle w:val="SAPScreenElement"/>
              </w:rPr>
              <w:t xml:space="preserve">Payment type: </w:t>
            </w:r>
            <w:r w:rsidRPr="00F31DFD">
              <w:t>select from value help</w:t>
            </w:r>
          </w:p>
        </w:tc>
        <w:tc>
          <w:tcPr>
            <w:tcW w:w="2852" w:type="dxa"/>
            <w:vMerge/>
            <w:shd w:val="clear" w:color="auto" w:fill="auto"/>
          </w:tcPr>
          <w:p w14:paraId="0574630A" w14:textId="77777777" w:rsidR="00F2790E" w:rsidRPr="009F4CD2" w:rsidRDefault="00F2790E" w:rsidP="00467E8A"/>
        </w:tc>
        <w:tc>
          <w:tcPr>
            <w:tcW w:w="1264" w:type="dxa"/>
          </w:tcPr>
          <w:p w14:paraId="5D081BF2" w14:textId="77777777" w:rsidR="00F2790E" w:rsidRPr="009F4CD2" w:rsidRDefault="00F2790E" w:rsidP="00467E8A">
            <w:pPr>
              <w:rPr>
                <w:rFonts w:cs="Arial"/>
                <w:bCs/>
              </w:rPr>
            </w:pPr>
          </w:p>
        </w:tc>
      </w:tr>
      <w:tr w:rsidR="00F2790E" w:rsidRPr="009F4CD2" w14:paraId="657C0F9C" w14:textId="77777777" w:rsidTr="00467E8A">
        <w:trPr>
          <w:trHeight w:val="357"/>
        </w:trPr>
        <w:tc>
          <w:tcPr>
            <w:tcW w:w="900" w:type="dxa"/>
            <w:vMerge/>
            <w:shd w:val="clear" w:color="auto" w:fill="auto"/>
          </w:tcPr>
          <w:p w14:paraId="753C1B85" w14:textId="77777777" w:rsidR="00F2790E" w:rsidRPr="009F4CD2" w:rsidRDefault="00F2790E" w:rsidP="00467E8A"/>
        </w:tc>
        <w:tc>
          <w:tcPr>
            <w:tcW w:w="1498" w:type="dxa"/>
            <w:vMerge/>
            <w:shd w:val="clear" w:color="auto" w:fill="auto"/>
          </w:tcPr>
          <w:p w14:paraId="1DF8B7D4" w14:textId="77777777" w:rsidR="00F2790E" w:rsidRPr="009F4CD2" w:rsidRDefault="00F2790E" w:rsidP="00467E8A">
            <w:pPr>
              <w:rPr>
                <w:b/>
              </w:rPr>
            </w:pPr>
          </w:p>
        </w:tc>
        <w:tc>
          <w:tcPr>
            <w:tcW w:w="2912" w:type="dxa"/>
            <w:vMerge/>
            <w:shd w:val="clear" w:color="auto" w:fill="auto"/>
          </w:tcPr>
          <w:p w14:paraId="69B0F2E4" w14:textId="77777777" w:rsidR="00F2790E" w:rsidRPr="009F4CD2" w:rsidRDefault="00F2790E" w:rsidP="00467E8A">
            <w:pPr>
              <w:rPr>
                <w:rFonts w:cs="Arial"/>
                <w:bCs/>
              </w:rPr>
            </w:pPr>
          </w:p>
        </w:tc>
        <w:tc>
          <w:tcPr>
            <w:tcW w:w="4860" w:type="dxa"/>
            <w:shd w:val="clear" w:color="auto" w:fill="auto"/>
          </w:tcPr>
          <w:p w14:paraId="4462FB7B" w14:textId="77777777" w:rsidR="00F2790E" w:rsidRPr="005769AB" w:rsidRDefault="00F2790E" w:rsidP="00467E8A">
            <w:r w:rsidRPr="005769AB">
              <w:rPr>
                <w:rStyle w:val="SAPScreenElement"/>
              </w:rPr>
              <w:t xml:space="preserve">Amount: </w:t>
            </w:r>
            <w:r w:rsidRPr="005769AB">
              <w:t>insert the appropriate value</w:t>
            </w:r>
          </w:p>
        </w:tc>
        <w:tc>
          <w:tcPr>
            <w:tcW w:w="2852" w:type="dxa"/>
            <w:vMerge/>
            <w:shd w:val="clear" w:color="auto" w:fill="auto"/>
          </w:tcPr>
          <w:p w14:paraId="245671AE" w14:textId="77777777" w:rsidR="00F2790E" w:rsidRPr="009F4CD2" w:rsidRDefault="00F2790E" w:rsidP="00467E8A"/>
        </w:tc>
        <w:tc>
          <w:tcPr>
            <w:tcW w:w="1264" w:type="dxa"/>
          </w:tcPr>
          <w:p w14:paraId="2353EB71" w14:textId="77777777" w:rsidR="00F2790E" w:rsidRPr="009F4CD2" w:rsidRDefault="00F2790E" w:rsidP="00467E8A">
            <w:pPr>
              <w:rPr>
                <w:rFonts w:cs="Arial"/>
                <w:bCs/>
              </w:rPr>
            </w:pPr>
          </w:p>
        </w:tc>
      </w:tr>
      <w:tr w:rsidR="00F2790E" w:rsidRPr="009F4CD2" w14:paraId="7397F405" w14:textId="77777777" w:rsidTr="00467E8A">
        <w:trPr>
          <w:trHeight w:val="288"/>
        </w:trPr>
        <w:tc>
          <w:tcPr>
            <w:tcW w:w="900" w:type="dxa"/>
            <w:vMerge/>
            <w:shd w:val="clear" w:color="auto" w:fill="auto"/>
          </w:tcPr>
          <w:p w14:paraId="636FD166" w14:textId="77777777" w:rsidR="00F2790E" w:rsidRPr="009F4CD2" w:rsidRDefault="00F2790E" w:rsidP="00467E8A"/>
        </w:tc>
        <w:tc>
          <w:tcPr>
            <w:tcW w:w="1498" w:type="dxa"/>
            <w:vMerge/>
            <w:shd w:val="clear" w:color="auto" w:fill="auto"/>
          </w:tcPr>
          <w:p w14:paraId="53C12E50" w14:textId="77777777" w:rsidR="00F2790E" w:rsidRPr="009F4CD2" w:rsidRDefault="00F2790E" w:rsidP="00467E8A">
            <w:pPr>
              <w:rPr>
                <w:b/>
              </w:rPr>
            </w:pPr>
          </w:p>
        </w:tc>
        <w:tc>
          <w:tcPr>
            <w:tcW w:w="2912" w:type="dxa"/>
            <w:vMerge/>
            <w:shd w:val="clear" w:color="auto" w:fill="auto"/>
          </w:tcPr>
          <w:p w14:paraId="351AA15C" w14:textId="77777777" w:rsidR="00F2790E" w:rsidRPr="009F4CD2" w:rsidRDefault="00F2790E" w:rsidP="00467E8A">
            <w:pPr>
              <w:rPr>
                <w:rFonts w:cs="Arial"/>
                <w:bCs/>
              </w:rPr>
            </w:pPr>
          </w:p>
        </w:tc>
        <w:tc>
          <w:tcPr>
            <w:tcW w:w="4860" w:type="dxa"/>
            <w:shd w:val="clear" w:color="auto" w:fill="auto"/>
          </w:tcPr>
          <w:p w14:paraId="59AD0848" w14:textId="77777777" w:rsidR="00F2790E" w:rsidRPr="005769AB" w:rsidRDefault="00F2790E" w:rsidP="00467E8A">
            <w:r w:rsidRPr="005769AB">
              <w:rPr>
                <w:rStyle w:val="SAPScreenElement"/>
              </w:rPr>
              <w:t xml:space="preserve">Currency: </w:t>
            </w:r>
            <w:r w:rsidRPr="00F31DFD">
              <w:t>select from value help</w:t>
            </w:r>
          </w:p>
        </w:tc>
        <w:tc>
          <w:tcPr>
            <w:tcW w:w="2852" w:type="dxa"/>
            <w:vMerge/>
            <w:shd w:val="clear" w:color="auto" w:fill="auto"/>
          </w:tcPr>
          <w:p w14:paraId="5E23A565" w14:textId="77777777" w:rsidR="00F2790E" w:rsidRPr="009F4CD2" w:rsidRDefault="00F2790E" w:rsidP="00467E8A"/>
        </w:tc>
        <w:tc>
          <w:tcPr>
            <w:tcW w:w="1264" w:type="dxa"/>
          </w:tcPr>
          <w:p w14:paraId="188CFB78" w14:textId="77777777" w:rsidR="00F2790E" w:rsidRPr="009F4CD2" w:rsidRDefault="00F2790E" w:rsidP="00467E8A">
            <w:pPr>
              <w:rPr>
                <w:rFonts w:cs="Arial"/>
                <w:bCs/>
              </w:rPr>
            </w:pPr>
          </w:p>
        </w:tc>
      </w:tr>
      <w:tr w:rsidR="00F2790E" w:rsidRPr="009F4CD2" w14:paraId="55DCC0AA" w14:textId="77777777" w:rsidTr="00467E8A">
        <w:trPr>
          <w:trHeight w:val="357"/>
        </w:trPr>
        <w:tc>
          <w:tcPr>
            <w:tcW w:w="900" w:type="dxa"/>
            <w:vMerge/>
            <w:shd w:val="clear" w:color="auto" w:fill="auto"/>
          </w:tcPr>
          <w:p w14:paraId="27796452" w14:textId="77777777" w:rsidR="00F2790E" w:rsidRPr="009F4CD2" w:rsidRDefault="00F2790E" w:rsidP="00467E8A"/>
        </w:tc>
        <w:tc>
          <w:tcPr>
            <w:tcW w:w="1498" w:type="dxa"/>
            <w:vMerge/>
            <w:shd w:val="clear" w:color="auto" w:fill="auto"/>
          </w:tcPr>
          <w:p w14:paraId="770A650B" w14:textId="77777777" w:rsidR="00F2790E" w:rsidRPr="009F4CD2" w:rsidRDefault="00F2790E" w:rsidP="00467E8A">
            <w:pPr>
              <w:rPr>
                <w:b/>
              </w:rPr>
            </w:pPr>
          </w:p>
        </w:tc>
        <w:tc>
          <w:tcPr>
            <w:tcW w:w="2912" w:type="dxa"/>
            <w:shd w:val="clear" w:color="auto" w:fill="auto"/>
          </w:tcPr>
          <w:p w14:paraId="64D34D3B" w14:textId="77777777" w:rsidR="00F2790E" w:rsidRPr="009F4CD2" w:rsidRDefault="00F2790E" w:rsidP="00467E8A">
            <w:pPr>
              <w:rPr>
                <w:rFonts w:cs="Arial"/>
                <w:bCs/>
              </w:rPr>
            </w:pPr>
            <w:r>
              <w:rPr>
                <w:rFonts w:cs="Arial"/>
                <w:bCs/>
              </w:rPr>
              <w:t>I</w:t>
            </w:r>
            <w:r w:rsidRPr="009F4CD2">
              <w:rPr>
                <w:rFonts w:cs="Arial"/>
                <w:bCs/>
              </w:rPr>
              <w:t xml:space="preserve">n the </w:t>
            </w:r>
            <w:r>
              <w:rPr>
                <w:rStyle w:val="SAPScreenElement"/>
              </w:rPr>
              <w:t xml:space="preserve">Notes </w:t>
            </w:r>
            <w:r w:rsidRPr="009F4CD2">
              <w:rPr>
                <w:rFonts w:cs="Arial"/>
                <w:bCs/>
              </w:rPr>
              <w:t>part of the form</w:t>
            </w:r>
            <w:r>
              <w:rPr>
                <w:rFonts w:cs="Arial"/>
                <w:bCs/>
              </w:rPr>
              <w:t>,</w:t>
            </w:r>
            <w:r w:rsidRPr="00187B9E">
              <w:t xml:space="preserve"> </w:t>
            </w:r>
            <w:r>
              <w:t>enter a note, if appropriate.</w:t>
            </w:r>
          </w:p>
        </w:tc>
        <w:tc>
          <w:tcPr>
            <w:tcW w:w="4860" w:type="dxa"/>
            <w:shd w:val="clear" w:color="auto" w:fill="auto"/>
          </w:tcPr>
          <w:p w14:paraId="1946C28D" w14:textId="77777777" w:rsidR="00F2790E" w:rsidRPr="009F4CD2" w:rsidRDefault="00F2790E" w:rsidP="00467E8A"/>
        </w:tc>
        <w:tc>
          <w:tcPr>
            <w:tcW w:w="2852" w:type="dxa"/>
            <w:shd w:val="clear" w:color="auto" w:fill="auto"/>
          </w:tcPr>
          <w:p w14:paraId="4AA26733" w14:textId="77777777" w:rsidR="00F2790E" w:rsidRPr="009F4CD2" w:rsidRDefault="00F2790E" w:rsidP="00467E8A"/>
        </w:tc>
        <w:tc>
          <w:tcPr>
            <w:tcW w:w="1264" w:type="dxa"/>
          </w:tcPr>
          <w:p w14:paraId="535DF069" w14:textId="77777777" w:rsidR="00F2790E" w:rsidRPr="009F4CD2" w:rsidRDefault="00F2790E" w:rsidP="00467E8A">
            <w:pPr>
              <w:rPr>
                <w:rFonts w:cs="Arial"/>
                <w:bCs/>
              </w:rPr>
            </w:pPr>
          </w:p>
        </w:tc>
      </w:tr>
      <w:tr w:rsidR="00F2790E" w:rsidRPr="009F4CD2" w14:paraId="0ECC39B1" w14:textId="77777777" w:rsidTr="00467E8A">
        <w:trPr>
          <w:trHeight w:val="357"/>
        </w:trPr>
        <w:tc>
          <w:tcPr>
            <w:tcW w:w="900" w:type="dxa"/>
            <w:shd w:val="clear" w:color="auto" w:fill="auto"/>
          </w:tcPr>
          <w:p w14:paraId="10D80F67" w14:textId="77777777" w:rsidR="00F2790E" w:rsidRDefault="00F2790E" w:rsidP="00467E8A">
            <w:r>
              <w:t>8</w:t>
            </w:r>
          </w:p>
        </w:tc>
        <w:tc>
          <w:tcPr>
            <w:tcW w:w="1498" w:type="dxa"/>
            <w:shd w:val="clear" w:color="auto" w:fill="auto"/>
          </w:tcPr>
          <w:p w14:paraId="4BD3AD7F" w14:textId="77777777" w:rsidR="00F2790E" w:rsidRPr="00386D74" w:rsidRDefault="00F2790E" w:rsidP="00467E8A">
            <w:pPr>
              <w:rPr>
                <w:rStyle w:val="SAPEmphasis"/>
              </w:rPr>
            </w:pPr>
            <w:r w:rsidRPr="00386D74">
              <w:rPr>
                <w:rStyle w:val="SAPEmphasis"/>
              </w:rPr>
              <w:t xml:space="preserve">Save </w:t>
            </w:r>
            <w:r>
              <w:rPr>
                <w:rStyle w:val="SAPEmphasis"/>
              </w:rPr>
              <w:t>Loan Details</w:t>
            </w:r>
          </w:p>
        </w:tc>
        <w:tc>
          <w:tcPr>
            <w:tcW w:w="2912" w:type="dxa"/>
            <w:shd w:val="clear" w:color="auto" w:fill="auto"/>
          </w:tcPr>
          <w:p w14:paraId="12B3BB21" w14:textId="77777777" w:rsidR="00F2790E" w:rsidRPr="009F4CD2" w:rsidRDefault="00F2790E" w:rsidP="00467E8A">
            <w:r w:rsidRPr="009F4CD2">
              <w:t xml:space="preserve">Choose the </w:t>
            </w:r>
            <w:r w:rsidRPr="009F4CD2">
              <w:rPr>
                <w:rStyle w:val="SAPScreenElement"/>
              </w:rPr>
              <w:t>Save</w:t>
            </w:r>
            <w:r w:rsidRPr="009F4CD2">
              <w:t xml:space="preserve"> button.</w:t>
            </w:r>
          </w:p>
        </w:tc>
        <w:tc>
          <w:tcPr>
            <w:tcW w:w="4860" w:type="dxa"/>
            <w:shd w:val="clear" w:color="auto" w:fill="auto"/>
          </w:tcPr>
          <w:p w14:paraId="141E9A3D" w14:textId="77777777" w:rsidR="00F2790E" w:rsidRPr="009F4CD2" w:rsidRDefault="00F2790E" w:rsidP="00467E8A">
            <w:pPr>
              <w:rPr>
                <w:i/>
              </w:rPr>
            </w:pPr>
          </w:p>
        </w:tc>
        <w:tc>
          <w:tcPr>
            <w:tcW w:w="2852" w:type="dxa"/>
            <w:shd w:val="clear" w:color="auto" w:fill="auto"/>
          </w:tcPr>
          <w:p w14:paraId="750FC0F1" w14:textId="77777777" w:rsidR="00F2790E" w:rsidRPr="009F4CD2" w:rsidRDefault="00F2790E" w:rsidP="00467E8A">
            <w:pPr>
              <w:rPr>
                <w:rFonts w:cs="Arial"/>
                <w:bCs/>
              </w:rPr>
            </w:pPr>
            <w:r w:rsidRPr="009F4CD2">
              <w:rPr>
                <w:rFonts w:cs="Arial"/>
                <w:bCs/>
              </w:rPr>
              <w:t>A system message about data saving is generated.</w:t>
            </w:r>
          </w:p>
        </w:tc>
        <w:tc>
          <w:tcPr>
            <w:tcW w:w="1264" w:type="dxa"/>
          </w:tcPr>
          <w:p w14:paraId="7869D2E3" w14:textId="77777777" w:rsidR="00F2790E" w:rsidRPr="009F4CD2" w:rsidRDefault="00F2790E" w:rsidP="00467E8A">
            <w:pPr>
              <w:rPr>
                <w:rFonts w:cs="Arial"/>
                <w:bCs/>
              </w:rPr>
            </w:pPr>
          </w:p>
        </w:tc>
      </w:tr>
      <w:tr w:rsidR="00F2790E" w:rsidRPr="009F4CD2" w14:paraId="3769041F" w14:textId="77777777" w:rsidTr="00467E8A">
        <w:trPr>
          <w:trHeight w:val="357"/>
        </w:trPr>
        <w:tc>
          <w:tcPr>
            <w:tcW w:w="900" w:type="dxa"/>
            <w:shd w:val="clear" w:color="auto" w:fill="auto"/>
          </w:tcPr>
          <w:p w14:paraId="4BCDEC14" w14:textId="77777777" w:rsidR="00F2790E" w:rsidRDefault="00F2790E" w:rsidP="00467E8A">
            <w:r>
              <w:t>9</w:t>
            </w:r>
          </w:p>
        </w:tc>
        <w:tc>
          <w:tcPr>
            <w:tcW w:w="1498" w:type="dxa"/>
            <w:shd w:val="clear" w:color="auto" w:fill="auto"/>
          </w:tcPr>
          <w:p w14:paraId="35E69E9F" w14:textId="77777777" w:rsidR="00F2790E" w:rsidRPr="00386D74" w:rsidRDefault="00F2790E" w:rsidP="00467E8A">
            <w:pPr>
              <w:rPr>
                <w:rStyle w:val="SAPEmphasis"/>
              </w:rPr>
            </w:pPr>
            <w:r w:rsidRPr="00386D74">
              <w:rPr>
                <w:rStyle w:val="SAPEmphasis"/>
              </w:rPr>
              <w:t xml:space="preserve">Select </w:t>
            </w:r>
            <w:r>
              <w:rPr>
                <w:rStyle w:val="SAPEmphasis"/>
              </w:rPr>
              <w:t>Profit Sharing</w:t>
            </w:r>
          </w:p>
        </w:tc>
        <w:tc>
          <w:tcPr>
            <w:tcW w:w="2912" w:type="dxa"/>
            <w:shd w:val="clear" w:color="auto" w:fill="auto"/>
          </w:tcPr>
          <w:p w14:paraId="6B600E0E" w14:textId="77777777" w:rsidR="00F2790E" w:rsidRPr="009F4CD2" w:rsidRDefault="00F2790E" w:rsidP="00467E8A">
            <w:r>
              <w:t xml:space="preserve">Select from the </w:t>
            </w:r>
            <w:r w:rsidRPr="00534C6F">
              <w:rPr>
                <w:rStyle w:val="SAPScreenElement"/>
              </w:rPr>
              <w:t>Navigate to Mashup</w:t>
            </w:r>
            <w:r w:rsidRPr="00187B9E">
              <w:t xml:space="preserve"> drop-down</w:t>
            </w:r>
            <w:r>
              <w:t>,</w:t>
            </w:r>
            <w:r w:rsidRPr="00187B9E">
              <w:t xml:space="preserve"> located in the upper part of the</w:t>
            </w:r>
            <w:r>
              <w:t xml:space="preserve"> screen, value</w:t>
            </w:r>
            <w:r w:rsidRPr="00187B9E">
              <w:t xml:space="preserve"> </w:t>
            </w:r>
            <w:r>
              <w:rPr>
                <w:rStyle w:val="SAPScreenElement"/>
              </w:rPr>
              <w:t>Additional Employer Benefits</w:t>
            </w:r>
            <w:r w:rsidRPr="009F4CD2">
              <w:t xml:space="preserve"> </w:t>
            </w:r>
            <w:r w:rsidRPr="004E0842">
              <w:rPr>
                <w:rStyle w:val="SAPScreenElement"/>
              </w:rPr>
              <w:sym w:font="Symbol" w:char="F0AE"/>
            </w:r>
            <w:r>
              <w:t xml:space="preserve"> </w:t>
            </w:r>
            <w:r>
              <w:rPr>
                <w:rStyle w:val="SAPScreenElement"/>
              </w:rPr>
              <w:t>Profit Sharing.</w:t>
            </w:r>
          </w:p>
        </w:tc>
        <w:tc>
          <w:tcPr>
            <w:tcW w:w="4860" w:type="dxa"/>
            <w:shd w:val="clear" w:color="auto" w:fill="auto"/>
          </w:tcPr>
          <w:p w14:paraId="5F081630" w14:textId="77777777" w:rsidR="00F2790E" w:rsidRPr="009F4CD2" w:rsidRDefault="00F2790E" w:rsidP="00467E8A">
            <w:pPr>
              <w:rPr>
                <w:i/>
              </w:rPr>
            </w:pPr>
          </w:p>
        </w:tc>
        <w:tc>
          <w:tcPr>
            <w:tcW w:w="2852" w:type="dxa"/>
            <w:shd w:val="clear" w:color="auto" w:fill="auto"/>
          </w:tcPr>
          <w:p w14:paraId="544806E1" w14:textId="77777777" w:rsidR="00F2790E" w:rsidRPr="009F4CD2" w:rsidRDefault="00F2790E" w:rsidP="00467E8A">
            <w:r w:rsidRPr="009F4CD2">
              <w:t>You are linked to the embedded form containing a table with already existing records (if any, otherwise, the table is empty).</w:t>
            </w:r>
          </w:p>
        </w:tc>
        <w:tc>
          <w:tcPr>
            <w:tcW w:w="1264" w:type="dxa"/>
          </w:tcPr>
          <w:p w14:paraId="6A3CBE9A" w14:textId="77777777" w:rsidR="00F2790E" w:rsidRPr="009F4CD2" w:rsidRDefault="00F2790E" w:rsidP="00467E8A">
            <w:pPr>
              <w:rPr>
                <w:rFonts w:cs="Arial"/>
                <w:bCs/>
              </w:rPr>
            </w:pPr>
          </w:p>
        </w:tc>
      </w:tr>
      <w:tr w:rsidR="00F2790E" w:rsidRPr="009F4CD2" w14:paraId="49A07521" w14:textId="77777777" w:rsidTr="00467E8A">
        <w:trPr>
          <w:trHeight w:val="357"/>
        </w:trPr>
        <w:tc>
          <w:tcPr>
            <w:tcW w:w="900" w:type="dxa"/>
            <w:shd w:val="clear" w:color="auto" w:fill="auto"/>
          </w:tcPr>
          <w:p w14:paraId="52CFDB7F" w14:textId="77777777" w:rsidR="00F2790E" w:rsidRDefault="00F2790E" w:rsidP="00467E8A">
            <w:r>
              <w:t>10</w:t>
            </w:r>
          </w:p>
        </w:tc>
        <w:tc>
          <w:tcPr>
            <w:tcW w:w="1498" w:type="dxa"/>
            <w:shd w:val="clear" w:color="auto" w:fill="auto"/>
          </w:tcPr>
          <w:p w14:paraId="0B2486DC" w14:textId="77777777" w:rsidR="00F2790E" w:rsidRPr="00386D74" w:rsidRDefault="00F2790E" w:rsidP="00467E8A">
            <w:pPr>
              <w:rPr>
                <w:rStyle w:val="SAPEmphasis"/>
              </w:rPr>
            </w:pPr>
            <w:r w:rsidRPr="00386D74">
              <w:rPr>
                <w:rStyle w:val="SAPEmphasis"/>
              </w:rPr>
              <w:t xml:space="preserve">Create New </w:t>
            </w:r>
            <w:r>
              <w:rPr>
                <w:rStyle w:val="SAPEmphasis"/>
              </w:rPr>
              <w:t>Profit Sharing</w:t>
            </w:r>
          </w:p>
        </w:tc>
        <w:tc>
          <w:tcPr>
            <w:tcW w:w="2912" w:type="dxa"/>
            <w:shd w:val="clear" w:color="auto" w:fill="auto"/>
          </w:tcPr>
          <w:p w14:paraId="135652BB" w14:textId="77777777" w:rsidR="00F2790E" w:rsidRPr="009F4CD2" w:rsidRDefault="00F2790E" w:rsidP="00467E8A">
            <w:r w:rsidRPr="009F4CD2">
              <w:t xml:space="preserve">On the displayed </w:t>
            </w:r>
            <w:r>
              <w:rPr>
                <w:rStyle w:val="SAPScreenElement"/>
              </w:rPr>
              <w:t>Profit Sharing</w:t>
            </w:r>
            <w:r w:rsidRPr="00BF0505">
              <w:rPr>
                <w:rStyle w:val="SAPScreenElement"/>
              </w:rPr>
              <w:t xml:space="preserve"> </w:t>
            </w:r>
            <w:r>
              <w:t>page,</w:t>
            </w:r>
            <w:r w:rsidRPr="009F4CD2">
              <w:t xml:space="preserve"> select the </w:t>
            </w:r>
            <w:r w:rsidRPr="009F4CD2">
              <w:rPr>
                <w:rStyle w:val="SAPScreenElement"/>
              </w:rPr>
              <w:t xml:space="preserve">New </w:t>
            </w:r>
            <w:r w:rsidRPr="009F4CD2">
              <w:t>pushbutton.</w:t>
            </w:r>
          </w:p>
        </w:tc>
        <w:tc>
          <w:tcPr>
            <w:tcW w:w="4860" w:type="dxa"/>
            <w:shd w:val="clear" w:color="auto" w:fill="auto"/>
          </w:tcPr>
          <w:p w14:paraId="71B09B3C" w14:textId="77777777" w:rsidR="00F2790E" w:rsidRPr="009F4CD2" w:rsidRDefault="00F2790E" w:rsidP="00467E8A">
            <w:pPr>
              <w:rPr>
                <w:i/>
              </w:rPr>
            </w:pPr>
          </w:p>
        </w:tc>
        <w:tc>
          <w:tcPr>
            <w:tcW w:w="2852" w:type="dxa"/>
            <w:shd w:val="clear" w:color="auto" w:fill="auto"/>
          </w:tcPr>
          <w:p w14:paraId="1F403BB1" w14:textId="77777777" w:rsidR="00F2790E" w:rsidRPr="009F4CD2" w:rsidRDefault="00F2790E" w:rsidP="00467E8A">
            <w:pPr>
              <w:rPr>
                <w:rFonts w:cs="Arial"/>
                <w:bCs/>
              </w:rPr>
            </w:pPr>
            <w:r w:rsidRPr="009F4CD2">
              <w:t>The fields to be filled show up below the table.</w:t>
            </w:r>
          </w:p>
        </w:tc>
        <w:tc>
          <w:tcPr>
            <w:tcW w:w="1264" w:type="dxa"/>
          </w:tcPr>
          <w:p w14:paraId="7E3EC88B" w14:textId="77777777" w:rsidR="00F2790E" w:rsidRPr="009F4CD2" w:rsidRDefault="00F2790E" w:rsidP="00467E8A">
            <w:pPr>
              <w:rPr>
                <w:rFonts w:cs="Arial"/>
                <w:bCs/>
              </w:rPr>
            </w:pPr>
          </w:p>
        </w:tc>
      </w:tr>
      <w:tr w:rsidR="00F2790E" w:rsidRPr="009F4CD2" w14:paraId="142A5328" w14:textId="77777777" w:rsidTr="00467E8A">
        <w:trPr>
          <w:trHeight w:val="357"/>
        </w:trPr>
        <w:tc>
          <w:tcPr>
            <w:tcW w:w="900" w:type="dxa"/>
            <w:vMerge w:val="restart"/>
            <w:shd w:val="clear" w:color="auto" w:fill="auto"/>
          </w:tcPr>
          <w:p w14:paraId="2BBA5DEA" w14:textId="77777777" w:rsidR="00F2790E" w:rsidRDefault="00F2790E" w:rsidP="00467E8A">
            <w:r>
              <w:t>11</w:t>
            </w:r>
          </w:p>
          <w:p w14:paraId="27B19534" w14:textId="77777777" w:rsidR="00F2790E" w:rsidRDefault="00F2790E" w:rsidP="00467E8A"/>
        </w:tc>
        <w:tc>
          <w:tcPr>
            <w:tcW w:w="1498" w:type="dxa"/>
            <w:vMerge w:val="restart"/>
            <w:shd w:val="clear" w:color="auto" w:fill="auto"/>
          </w:tcPr>
          <w:p w14:paraId="62B5B265" w14:textId="77777777" w:rsidR="00F2790E" w:rsidRPr="00386D74" w:rsidRDefault="00F2790E" w:rsidP="00467E8A">
            <w:pPr>
              <w:rPr>
                <w:rStyle w:val="SAPEmphasis"/>
              </w:rPr>
            </w:pPr>
            <w:r w:rsidRPr="00386D74">
              <w:rPr>
                <w:rStyle w:val="SAPEmphasis"/>
              </w:rPr>
              <w:t xml:space="preserve">Maintain </w:t>
            </w:r>
            <w:r>
              <w:rPr>
                <w:rStyle w:val="SAPEmphasis"/>
              </w:rPr>
              <w:t>Profit Sharing</w:t>
            </w:r>
          </w:p>
        </w:tc>
        <w:tc>
          <w:tcPr>
            <w:tcW w:w="2912" w:type="dxa"/>
            <w:vMerge w:val="restart"/>
            <w:shd w:val="clear" w:color="auto" w:fill="auto"/>
          </w:tcPr>
          <w:p w14:paraId="6F89C9F8" w14:textId="77777777" w:rsidR="00F2790E" w:rsidRPr="009F4CD2" w:rsidRDefault="00F2790E" w:rsidP="00467E8A">
            <w:r w:rsidRPr="00187B9E">
              <w:t>Enter the validity period for the record:</w:t>
            </w:r>
          </w:p>
        </w:tc>
        <w:tc>
          <w:tcPr>
            <w:tcW w:w="4860" w:type="dxa"/>
            <w:shd w:val="clear" w:color="auto" w:fill="auto"/>
          </w:tcPr>
          <w:p w14:paraId="141623E9" w14:textId="77777777" w:rsidR="00F2790E" w:rsidRPr="009F4CD2" w:rsidRDefault="00F2790E" w:rsidP="00467E8A">
            <w:pPr>
              <w:rPr>
                <w:i/>
              </w:rPr>
            </w:pPr>
            <w:r w:rsidRPr="009F4CD2">
              <w:rPr>
                <w:rStyle w:val="SAPScreenElement"/>
              </w:rPr>
              <w:t>Valid From</w:t>
            </w:r>
            <w:r>
              <w:rPr>
                <w:rStyle w:val="SAPScreenElement"/>
              </w:rPr>
              <w:t>:</w:t>
            </w:r>
            <w:r w:rsidRPr="009F4CD2">
              <w:rPr>
                <w:i/>
              </w:rPr>
              <w:t xml:space="preserve"> </w:t>
            </w:r>
            <w:r w:rsidRPr="009F4CD2">
              <w:t>select</w:t>
            </w:r>
            <w:r>
              <w:t xml:space="preserve"> </w:t>
            </w:r>
            <w:r>
              <w:rPr>
                <w:rFonts w:cs="Arial"/>
                <w:bCs/>
              </w:rPr>
              <w:t>from calendar help</w:t>
            </w:r>
          </w:p>
        </w:tc>
        <w:tc>
          <w:tcPr>
            <w:tcW w:w="2852" w:type="dxa"/>
            <w:vMerge w:val="restart"/>
            <w:shd w:val="clear" w:color="auto" w:fill="auto"/>
          </w:tcPr>
          <w:p w14:paraId="306C5C04" w14:textId="77777777" w:rsidR="00F2790E" w:rsidRPr="009F4CD2" w:rsidRDefault="00F2790E" w:rsidP="00467E8A">
            <w:pPr>
              <w:rPr>
                <w:rFonts w:cs="Arial"/>
                <w:bCs/>
              </w:rPr>
            </w:pPr>
          </w:p>
        </w:tc>
        <w:tc>
          <w:tcPr>
            <w:tcW w:w="1264" w:type="dxa"/>
          </w:tcPr>
          <w:p w14:paraId="4812CC09" w14:textId="77777777" w:rsidR="00F2790E" w:rsidRPr="009F4CD2" w:rsidRDefault="00F2790E" w:rsidP="00467E8A">
            <w:pPr>
              <w:rPr>
                <w:rFonts w:cs="Arial"/>
                <w:bCs/>
              </w:rPr>
            </w:pPr>
          </w:p>
        </w:tc>
      </w:tr>
      <w:tr w:rsidR="00F2790E" w:rsidRPr="009F4CD2" w14:paraId="5D673271" w14:textId="77777777" w:rsidTr="00467E8A">
        <w:trPr>
          <w:trHeight w:val="357"/>
        </w:trPr>
        <w:tc>
          <w:tcPr>
            <w:tcW w:w="900" w:type="dxa"/>
            <w:vMerge/>
            <w:shd w:val="clear" w:color="auto" w:fill="auto"/>
          </w:tcPr>
          <w:p w14:paraId="36C4EFDC" w14:textId="77777777" w:rsidR="00F2790E" w:rsidRDefault="00F2790E" w:rsidP="00467E8A"/>
        </w:tc>
        <w:tc>
          <w:tcPr>
            <w:tcW w:w="1498" w:type="dxa"/>
            <w:vMerge/>
            <w:shd w:val="clear" w:color="auto" w:fill="auto"/>
          </w:tcPr>
          <w:p w14:paraId="3C32ABF4" w14:textId="77777777" w:rsidR="00F2790E" w:rsidRPr="00386D74" w:rsidRDefault="00F2790E" w:rsidP="00467E8A">
            <w:pPr>
              <w:rPr>
                <w:rStyle w:val="SAPEmphasis"/>
              </w:rPr>
            </w:pPr>
          </w:p>
        </w:tc>
        <w:tc>
          <w:tcPr>
            <w:tcW w:w="2912" w:type="dxa"/>
            <w:vMerge/>
            <w:shd w:val="clear" w:color="auto" w:fill="auto"/>
          </w:tcPr>
          <w:p w14:paraId="7EFB9218" w14:textId="77777777" w:rsidR="00F2790E" w:rsidRPr="009F4CD2" w:rsidRDefault="00F2790E" w:rsidP="00467E8A"/>
        </w:tc>
        <w:tc>
          <w:tcPr>
            <w:tcW w:w="4860" w:type="dxa"/>
            <w:shd w:val="clear" w:color="auto" w:fill="auto"/>
          </w:tcPr>
          <w:p w14:paraId="1420967C" w14:textId="77777777" w:rsidR="00F2790E" w:rsidRPr="009F4CD2" w:rsidRDefault="00F2790E" w:rsidP="00467E8A">
            <w:pPr>
              <w:rPr>
                <w:i/>
              </w:rPr>
            </w:pPr>
            <w:r w:rsidRPr="009F4CD2">
              <w:rPr>
                <w:rStyle w:val="SAPScreenElement"/>
              </w:rPr>
              <w:t>To</w:t>
            </w:r>
            <w:r>
              <w:rPr>
                <w:rStyle w:val="SAPScreenElement"/>
              </w:rPr>
              <w:t>:</w:t>
            </w:r>
            <w:r w:rsidRPr="009F4CD2">
              <w:t xml:space="preserve"> </w:t>
            </w:r>
            <w:r>
              <w:t>t</w:t>
            </w:r>
            <w:r w:rsidRPr="009F4CD2">
              <w:t>he validity end date equals to the system high date, adapt as appropriate</w:t>
            </w:r>
          </w:p>
        </w:tc>
        <w:tc>
          <w:tcPr>
            <w:tcW w:w="2852" w:type="dxa"/>
            <w:vMerge/>
            <w:shd w:val="clear" w:color="auto" w:fill="auto"/>
          </w:tcPr>
          <w:p w14:paraId="4139DEF3" w14:textId="77777777" w:rsidR="00F2790E" w:rsidRPr="009F4CD2" w:rsidRDefault="00F2790E" w:rsidP="00467E8A">
            <w:pPr>
              <w:rPr>
                <w:rFonts w:cs="Arial"/>
                <w:bCs/>
              </w:rPr>
            </w:pPr>
          </w:p>
        </w:tc>
        <w:tc>
          <w:tcPr>
            <w:tcW w:w="1264" w:type="dxa"/>
          </w:tcPr>
          <w:p w14:paraId="642AEA30" w14:textId="77777777" w:rsidR="00F2790E" w:rsidRPr="009F4CD2" w:rsidRDefault="00F2790E" w:rsidP="00467E8A">
            <w:pPr>
              <w:rPr>
                <w:rFonts w:cs="Arial"/>
                <w:bCs/>
              </w:rPr>
            </w:pPr>
          </w:p>
        </w:tc>
      </w:tr>
      <w:tr w:rsidR="00F2790E" w:rsidRPr="009F4CD2" w14:paraId="415C3717" w14:textId="77777777" w:rsidTr="00467E8A">
        <w:trPr>
          <w:trHeight w:val="357"/>
        </w:trPr>
        <w:tc>
          <w:tcPr>
            <w:tcW w:w="900" w:type="dxa"/>
            <w:vMerge/>
            <w:shd w:val="clear" w:color="auto" w:fill="auto"/>
          </w:tcPr>
          <w:p w14:paraId="5B06EE51" w14:textId="77777777" w:rsidR="00F2790E" w:rsidRDefault="00F2790E" w:rsidP="00467E8A"/>
        </w:tc>
        <w:tc>
          <w:tcPr>
            <w:tcW w:w="1498" w:type="dxa"/>
            <w:vMerge/>
            <w:shd w:val="clear" w:color="auto" w:fill="auto"/>
          </w:tcPr>
          <w:p w14:paraId="33F18E64" w14:textId="77777777" w:rsidR="00F2790E" w:rsidRPr="00386D74" w:rsidRDefault="00F2790E" w:rsidP="00467E8A">
            <w:pPr>
              <w:rPr>
                <w:rStyle w:val="SAPEmphasis"/>
              </w:rPr>
            </w:pPr>
          </w:p>
        </w:tc>
        <w:tc>
          <w:tcPr>
            <w:tcW w:w="2912" w:type="dxa"/>
            <w:vMerge w:val="restart"/>
            <w:shd w:val="clear" w:color="auto" w:fill="auto"/>
          </w:tcPr>
          <w:p w14:paraId="54F05A8F" w14:textId="77777777" w:rsidR="00F2790E" w:rsidRPr="009F4CD2" w:rsidRDefault="00F2790E" w:rsidP="00467E8A">
            <w:r w:rsidRPr="009F4CD2">
              <w:rPr>
                <w:rFonts w:cs="Arial"/>
                <w:bCs/>
              </w:rPr>
              <w:t xml:space="preserve">in the </w:t>
            </w:r>
            <w:r>
              <w:rPr>
                <w:rStyle w:val="SAPScreenElement"/>
              </w:rPr>
              <w:t xml:space="preserve">Profit Sharing </w:t>
            </w:r>
            <w:r w:rsidRPr="009F4CD2">
              <w:rPr>
                <w:rFonts w:cs="Arial"/>
                <w:bCs/>
              </w:rPr>
              <w:t>part of the form</w:t>
            </w:r>
            <w:r w:rsidRPr="00187B9E">
              <w:t xml:space="preserve"> </w:t>
            </w:r>
            <w:r>
              <w:t>make the following entry</w:t>
            </w:r>
            <w:r w:rsidRPr="009F4CD2">
              <w:rPr>
                <w:rFonts w:cs="Arial"/>
                <w:bCs/>
              </w:rPr>
              <w:t>:</w:t>
            </w:r>
          </w:p>
        </w:tc>
        <w:tc>
          <w:tcPr>
            <w:tcW w:w="4860" w:type="dxa"/>
            <w:shd w:val="clear" w:color="auto" w:fill="auto"/>
          </w:tcPr>
          <w:p w14:paraId="23CEFDB0" w14:textId="77777777" w:rsidR="00F2790E" w:rsidRPr="005769AB" w:rsidRDefault="00F2790E" w:rsidP="00467E8A">
            <w:pPr>
              <w:rPr>
                <w:i/>
              </w:rPr>
            </w:pPr>
            <w:r w:rsidRPr="005769AB">
              <w:rPr>
                <w:rStyle w:val="SAPScreenElement"/>
              </w:rPr>
              <w:t>Profit sharing modifier:</w:t>
            </w:r>
            <w:r w:rsidRPr="005769AB">
              <w:t xml:space="preserve"> select from value help</w:t>
            </w:r>
          </w:p>
        </w:tc>
        <w:tc>
          <w:tcPr>
            <w:tcW w:w="2852" w:type="dxa"/>
            <w:vMerge w:val="restart"/>
            <w:shd w:val="clear" w:color="auto" w:fill="auto"/>
          </w:tcPr>
          <w:p w14:paraId="56E70554" w14:textId="77777777" w:rsidR="00F2790E" w:rsidRPr="009F4CD2" w:rsidRDefault="00F2790E" w:rsidP="00467E8A">
            <w:pPr>
              <w:rPr>
                <w:rFonts w:cs="Arial"/>
                <w:bCs/>
              </w:rPr>
            </w:pPr>
          </w:p>
        </w:tc>
        <w:tc>
          <w:tcPr>
            <w:tcW w:w="1264" w:type="dxa"/>
          </w:tcPr>
          <w:p w14:paraId="77C450C9" w14:textId="77777777" w:rsidR="00F2790E" w:rsidRPr="009F4CD2" w:rsidRDefault="00F2790E" w:rsidP="00467E8A">
            <w:pPr>
              <w:rPr>
                <w:rFonts w:cs="Arial"/>
                <w:bCs/>
              </w:rPr>
            </w:pPr>
          </w:p>
        </w:tc>
      </w:tr>
      <w:tr w:rsidR="00F2790E" w:rsidRPr="009F4CD2" w14:paraId="30009102" w14:textId="77777777" w:rsidTr="00467E8A">
        <w:trPr>
          <w:trHeight w:val="357"/>
        </w:trPr>
        <w:tc>
          <w:tcPr>
            <w:tcW w:w="900" w:type="dxa"/>
            <w:vMerge/>
            <w:shd w:val="clear" w:color="auto" w:fill="auto"/>
          </w:tcPr>
          <w:p w14:paraId="09BA41CE" w14:textId="77777777" w:rsidR="00F2790E" w:rsidRDefault="00F2790E" w:rsidP="00467E8A"/>
        </w:tc>
        <w:tc>
          <w:tcPr>
            <w:tcW w:w="1498" w:type="dxa"/>
            <w:vMerge/>
            <w:shd w:val="clear" w:color="auto" w:fill="auto"/>
          </w:tcPr>
          <w:p w14:paraId="497B2426" w14:textId="77777777" w:rsidR="00F2790E" w:rsidRPr="00386D74" w:rsidRDefault="00F2790E" w:rsidP="00467E8A">
            <w:pPr>
              <w:rPr>
                <w:rStyle w:val="SAPEmphasis"/>
              </w:rPr>
            </w:pPr>
          </w:p>
        </w:tc>
        <w:tc>
          <w:tcPr>
            <w:tcW w:w="2912" w:type="dxa"/>
            <w:vMerge/>
            <w:shd w:val="clear" w:color="auto" w:fill="auto"/>
          </w:tcPr>
          <w:p w14:paraId="14269502" w14:textId="77777777" w:rsidR="00F2790E" w:rsidRPr="009F4CD2" w:rsidRDefault="00F2790E" w:rsidP="00467E8A"/>
        </w:tc>
        <w:tc>
          <w:tcPr>
            <w:tcW w:w="4860" w:type="dxa"/>
            <w:shd w:val="clear" w:color="auto" w:fill="auto"/>
          </w:tcPr>
          <w:p w14:paraId="272F20FB" w14:textId="77777777" w:rsidR="00F2790E" w:rsidRPr="005769AB" w:rsidRDefault="00F2790E" w:rsidP="00467E8A">
            <w:pPr>
              <w:rPr>
                <w:i/>
              </w:rPr>
            </w:pPr>
            <w:r w:rsidRPr="005769AB">
              <w:rPr>
                <w:rStyle w:val="SAPScreenElement"/>
              </w:rPr>
              <w:t xml:space="preserve">Fiscal Year: </w:t>
            </w:r>
            <w:r w:rsidRPr="00F31DFD">
              <w:t>select from value help</w:t>
            </w:r>
          </w:p>
        </w:tc>
        <w:tc>
          <w:tcPr>
            <w:tcW w:w="2852" w:type="dxa"/>
            <w:vMerge/>
            <w:shd w:val="clear" w:color="auto" w:fill="auto"/>
          </w:tcPr>
          <w:p w14:paraId="5610F9F3" w14:textId="77777777" w:rsidR="00F2790E" w:rsidRPr="009F4CD2" w:rsidRDefault="00F2790E" w:rsidP="00467E8A">
            <w:pPr>
              <w:rPr>
                <w:rFonts w:cs="Arial"/>
                <w:bCs/>
              </w:rPr>
            </w:pPr>
          </w:p>
        </w:tc>
        <w:tc>
          <w:tcPr>
            <w:tcW w:w="1264" w:type="dxa"/>
          </w:tcPr>
          <w:p w14:paraId="6451C507" w14:textId="77777777" w:rsidR="00F2790E" w:rsidRPr="009F4CD2" w:rsidRDefault="00F2790E" w:rsidP="00467E8A">
            <w:pPr>
              <w:rPr>
                <w:rFonts w:cs="Arial"/>
                <w:bCs/>
              </w:rPr>
            </w:pPr>
          </w:p>
        </w:tc>
      </w:tr>
      <w:tr w:rsidR="00F2790E" w:rsidRPr="009F4CD2" w14:paraId="18C23A26" w14:textId="77777777" w:rsidTr="00467E8A">
        <w:trPr>
          <w:trHeight w:val="357"/>
        </w:trPr>
        <w:tc>
          <w:tcPr>
            <w:tcW w:w="900" w:type="dxa"/>
            <w:vMerge/>
            <w:shd w:val="clear" w:color="auto" w:fill="auto"/>
          </w:tcPr>
          <w:p w14:paraId="20C7D00C" w14:textId="77777777" w:rsidR="00F2790E" w:rsidRDefault="00F2790E" w:rsidP="00467E8A"/>
        </w:tc>
        <w:tc>
          <w:tcPr>
            <w:tcW w:w="1498" w:type="dxa"/>
            <w:vMerge/>
            <w:shd w:val="clear" w:color="auto" w:fill="auto"/>
          </w:tcPr>
          <w:p w14:paraId="2C85196D" w14:textId="77777777" w:rsidR="00F2790E" w:rsidRPr="00386D74" w:rsidRDefault="00F2790E" w:rsidP="00467E8A">
            <w:pPr>
              <w:rPr>
                <w:rStyle w:val="SAPEmphasis"/>
              </w:rPr>
            </w:pPr>
          </w:p>
        </w:tc>
        <w:tc>
          <w:tcPr>
            <w:tcW w:w="2912" w:type="dxa"/>
            <w:vMerge/>
            <w:shd w:val="clear" w:color="auto" w:fill="auto"/>
          </w:tcPr>
          <w:p w14:paraId="092D45DD" w14:textId="77777777" w:rsidR="00F2790E" w:rsidRPr="009F4CD2" w:rsidRDefault="00F2790E" w:rsidP="00467E8A"/>
        </w:tc>
        <w:tc>
          <w:tcPr>
            <w:tcW w:w="4860" w:type="dxa"/>
            <w:shd w:val="clear" w:color="auto" w:fill="auto"/>
          </w:tcPr>
          <w:p w14:paraId="28DDEBE7" w14:textId="77777777" w:rsidR="00F2790E" w:rsidRPr="005769AB" w:rsidRDefault="00F2790E" w:rsidP="00467E8A">
            <w:pPr>
              <w:rPr>
                <w:i/>
              </w:rPr>
            </w:pPr>
            <w:r w:rsidRPr="005769AB">
              <w:rPr>
                <w:rStyle w:val="SAPScreenElement"/>
              </w:rPr>
              <w:t xml:space="preserve">Tax Option: </w:t>
            </w:r>
            <w:r w:rsidRPr="00F31DFD">
              <w:t xml:space="preserve">select from </w:t>
            </w:r>
            <w:r w:rsidRPr="005769AB">
              <w:t>drop-down</w:t>
            </w:r>
          </w:p>
        </w:tc>
        <w:tc>
          <w:tcPr>
            <w:tcW w:w="2852" w:type="dxa"/>
            <w:vMerge/>
            <w:shd w:val="clear" w:color="auto" w:fill="auto"/>
          </w:tcPr>
          <w:p w14:paraId="64AFD4BB" w14:textId="77777777" w:rsidR="00F2790E" w:rsidRPr="009F4CD2" w:rsidRDefault="00F2790E" w:rsidP="00467E8A">
            <w:pPr>
              <w:rPr>
                <w:rFonts w:cs="Arial"/>
                <w:bCs/>
              </w:rPr>
            </w:pPr>
          </w:p>
        </w:tc>
        <w:tc>
          <w:tcPr>
            <w:tcW w:w="1264" w:type="dxa"/>
          </w:tcPr>
          <w:p w14:paraId="488105A4" w14:textId="77777777" w:rsidR="00F2790E" w:rsidRPr="009F4CD2" w:rsidRDefault="00F2790E" w:rsidP="00467E8A">
            <w:pPr>
              <w:rPr>
                <w:rFonts w:cs="Arial"/>
                <w:bCs/>
              </w:rPr>
            </w:pPr>
          </w:p>
        </w:tc>
      </w:tr>
      <w:tr w:rsidR="00F2790E" w:rsidRPr="009F4CD2" w14:paraId="7524D090" w14:textId="77777777" w:rsidTr="00467E8A">
        <w:trPr>
          <w:trHeight w:val="357"/>
        </w:trPr>
        <w:tc>
          <w:tcPr>
            <w:tcW w:w="900" w:type="dxa"/>
            <w:vMerge/>
            <w:shd w:val="clear" w:color="auto" w:fill="auto"/>
          </w:tcPr>
          <w:p w14:paraId="6E3D87E9" w14:textId="77777777" w:rsidR="00F2790E" w:rsidRDefault="00F2790E" w:rsidP="00467E8A"/>
        </w:tc>
        <w:tc>
          <w:tcPr>
            <w:tcW w:w="1498" w:type="dxa"/>
            <w:vMerge/>
            <w:shd w:val="clear" w:color="auto" w:fill="auto"/>
          </w:tcPr>
          <w:p w14:paraId="4993FA1E" w14:textId="77777777" w:rsidR="00F2790E" w:rsidRPr="00386D74" w:rsidRDefault="00F2790E" w:rsidP="00467E8A">
            <w:pPr>
              <w:rPr>
                <w:rStyle w:val="SAPEmphasis"/>
              </w:rPr>
            </w:pPr>
          </w:p>
        </w:tc>
        <w:tc>
          <w:tcPr>
            <w:tcW w:w="2912" w:type="dxa"/>
            <w:vMerge/>
            <w:shd w:val="clear" w:color="auto" w:fill="auto"/>
          </w:tcPr>
          <w:p w14:paraId="4CEF3022" w14:textId="77777777" w:rsidR="00F2790E" w:rsidRPr="009F4CD2" w:rsidRDefault="00F2790E" w:rsidP="00467E8A"/>
        </w:tc>
        <w:tc>
          <w:tcPr>
            <w:tcW w:w="4860" w:type="dxa"/>
            <w:shd w:val="clear" w:color="auto" w:fill="auto"/>
          </w:tcPr>
          <w:p w14:paraId="0F165D06" w14:textId="77777777" w:rsidR="00F2790E" w:rsidRPr="005769AB" w:rsidRDefault="00F2790E" w:rsidP="00467E8A">
            <w:pPr>
              <w:rPr>
                <w:i/>
              </w:rPr>
            </w:pPr>
            <w:r w:rsidRPr="005769AB">
              <w:rPr>
                <w:rStyle w:val="SAPScreenElement"/>
              </w:rPr>
              <w:t>Currency:</w:t>
            </w:r>
            <w:r w:rsidRPr="005769AB">
              <w:t xml:space="preserve"> </w:t>
            </w:r>
            <w:r w:rsidRPr="00F31DFD">
              <w:t>select from value help</w:t>
            </w:r>
          </w:p>
        </w:tc>
        <w:tc>
          <w:tcPr>
            <w:tcW w:w="2852" w:type="dxa"/>
            <w:vMerge/>
            <w:shd w:val="clear" w:color="auto" w:fill="auto"/>
          </w:tcPr>
          <w:p w14:paraId="67FB6C65" w14:textId="77777777" w:rsidR="00F2790E" w:rsidRPr="009F4CD2" w:rsidRDefault="00F2790E" w:rsidP="00467E8A">
            <w:pPr>
              <w:rPr>
                <w:rFonts w:cs="Arial"/>
                <w:bCs/>
              </w:rPr>
            </w:pPr>
          </w:p>
        </w:tc>
        <w:tc>
          <w:tcPr>
            <w:tcW w:w="1264" w:type="dxa"/>
          </w:tcPr>
          <w:p w14:paraId="337A47E4" w14:textId="77777777" w:rsidR="00F2790E" w:rsidRPr="009F4CD2" w:rsidRDefault="00F2790E" w:rsidP="00467E8A">
            <w:pPr>
              <w:rPr>
                <w:rFonts w:cs="Arial"/>
                <w:bCs/>
              </w:rPr>
            </w:pPr>
          </w:p>
        </w:tc>
      </w:tr>
      <w:tr w:rsidR="00F2790E" w:rsidRPr="009F4CD2" w14:paraId="26AC3CBB" w14:textId="77777777" w:rsidTr="00467E8A">
        <w:trPr>
          <w:trHeight w:val="357"/>
        </w:trPr>
        <w:tc>
          <w:tcPr>
            <w:tcW w:w="900" w:type="dxa"/>
            <w:vMerge/>
            <w:shd w:val="clear" w:color="auto" w:fill="auto"/>
          </w:tcPr>
          <w:p w14:paraId="2062233E" w14:textId="77777777" w:rsidR="00F2790E" w:rsidRDefault="00F2790E" w:rsidP="00467E8A"/>
        </w:tc>
        <w:tc>
          <w:tcPr>
            <w:tcW w:w="1498" w:type="dxa"/>
            <w:vMerge/>
            <w:shd w:val="clear" w:color="auto" w:fill="auto"/>
          </w:tcPr>
          <w:p w14:paraId="6FEECFF9" w14:textId="77777777" w:rsidR="00F2790E" w:rsidRPr="00386D74" w:rsidRDefault="00F2790E" w:rsidP="00467E8A">
            <w:pPr>
              <w:rPr>
                <w:rStyle w:val="SAPEmphasis"/>
              </w:rPr>
            </w:pPr>
          </w:p>
        </w:tc>
        <w:tc>
          <w:tcPr>
            <w:tcW w:w="2912" w:type="dxa"/>
            <w:vMerge/>
            <w:shd w:val="clear" w:color="auto" w:fill="auto"/>
          </w:tcPr>
          <w:p w14:paraId="37AD641E" w14:textId="77777777" w:rsidR="00F2790E" w:rsidRPr="009F4CD2" w:rsidRDefault="00F2790E" w:rsidP="00467E8A"/>
        </w:tc>
        <w:tc>
          <w:tcPr>
            <w:tcW w:w="4860" w:type="dxa"/>
            <w:shd w:val="clear" w:color="auto" w:fill="auto"/>
          </w:tcPr>
          <w:p w14:paraId="11E692AA" w14:textId="77777777" w:rsidR="00F2790E" w:rsidRPr="009F4CD2" w:rsidRDefault="00F2790E" w:rsidP="00467E8A">
            <w:pPr>
              <w:rPr>
                <w:i/>
              </w:rPr>
            </w:pPr>
            <w:r>
              <w:rPr>
                <w:rStyle w:val="SAPScreenElement"/>
              </w:rPr>
              <w:t>PSharing basis:</w:t>
            </w:r>
            <w:r w:rsidRPr="009F4CD2">
              <w:t xml:space="preserve"> </w:t>
            </w:r>
            <w:r>
              <w:t>annual pay is automatically populated by the system</w:t>
            </w:r>
          </w:p>
        </w:tc>
        <w:tc>
          <w:tcPr>
            <w:tcW w:w="2852" w:type="dxa"/>
            <w:vMerge/>
            <w:shd w:val="clear" w:color="auto" w:fill="auto"/>
          </w:tcPr>
          <w:p w14:paraId="55954D56" w14:textId="77777777" w:rsidR="00F2790E" w:rsidRPr="009F4CD2" w:rsidRDefault="00F2790E" w:rsidP="00467E8A">
            <w:pPr>
              <w:rPr>
                <w:rFonts w:cs="Arial"/>
                <w:bCs/>
              </w:rPr>
            </w:pPr>
          </w:p>
        </w:tc>
        <w:tc>
          <w:tcPr>
            <w:tcW w:w="1264" w:type="dxa"/>
          </w:tcPr>
          <w:p w14:paraId="5BC4C451" w14:textId="77777777" w:rsidR="00F2790E" w:rsidRPr="009F4CD2" w:rsidRDefault="00F2790E" w:rsidP="00467E8A">
            <w:pPr>
              <w:rPr>
                <w:rFonts w:cs="Arial"/>
                <w:bCs/>
              </w:rPr>
            </w:pPr>
          </w:p>
        </w:tc>
      </w:tr>
      <w:tr w:rsidR="00F2790E" w:rsidRPr="009F4CD2" w14:paraId="0BA28D39" w14:textId="77777777" w:rsidTr="00467E8A">
        <w:trPr>
          <w:trHeight w:val="357"/>
        </w:trPr>
        <w:tc>
          <w:tcPr>
            <w:tcW w:w="900" w:type="dxa"/>
            <w:vMerge/>
            <w:shd w:val="clear" w:color="auto" w:fill="auto"/>
          </w:tcPr>
          <w:p w14:paraId="38A29B97" w14:textId="77777777" w:rsidR="00F2790E" w:rsidRDefault="00F2790E" w:rsidP="00467E8A"/>
        </w:tc>
        <w:tc>
          <w:tcPr>
            <w:tcW w:w="1498" w:type="dxa"/>
            <w:vMerge/>
            <w:shd w:val="clear" w:color="auto" w:fill="auto"/>
          </w:tcPr>
          <w:p w14:paraId="5137B889" w14:textId="77777777" w:rsidR="00F2790E" w:rsidRPr="00386D74" w:rsidRDefault="00F2790E" w:rsidP="00467E8A">
            <w:pPr>
              <w:rPr>
                <w:rStyle w:val="SAPEmphasis"/>
              </w:rPr>
            </w:pPr>
          </w:p>
        </w:tc>
        <w:tc>
          <w:tcPr>
            <w:tcW w:w="2912" w:type="dxa"/>
            <w:vMerge/>
            <w:shd w:val="clear" w:color="auto" w:fill="auto"/>
          </w:tcPr>
          <w:p w14:paraId="61AF40F3" w14:textId="77777777" w:rsidR="00F2790E" w:rsidRPr="009F4CD2" w:rsidRDefault="00F2790E" w:rsidP="00467E8A"/>
        </w:tc>
        <w:tc>
          <w:tcPr>
            <w:tcW w:w="4860" w:type="dxa"/>
            <w:shd w:val="clear" w:color="auto" w:fill="auto"/>
          </w:tcPr>
          <w:p w14:paraId="1B5B9AAC" w14:textId="77777777" w:rsidR="00F2790E" w:rsidRPr="009F4CD2" w:rsidRDefault="00F2790E" w:rsidP="00467E8A">
            <w:pPr>
              <w:rPr>
                <w:i/>
              </w:rPr>
            </w:pPr>
            <w:r>
              <w:rPr>
                <w:rStyle w:val="SAPScreenElement"/>
              </w:rPr>
              <w:t>Modified by:</w:t>
            </w:r>
            <w:r>
              <w:t xml:space="preserve"> automatically populated by the system</w:t>
            </w:r>
          </w:p>
        </w:tc>
        <w:tc>
          <w:tcPr>
            <w:tcW w:w="2852" w:type="dxa"/>
            <w:vMerge/>
            <w:shd w:val="clear" w:color="auto" w:fill="auto"/>
          </w:tcPr>
          <w:p w14:paraId="24497DA5" w14:textId="77777777" w:rsidR="00F2790E" w:rsidRPr="009F4CD2" w:rsidRDefault="00F2790E" w:rsidP="00467E8A">
            <w:pPr>
              <w:rPr>
                <w:rFonts w:cs="Arial"/>
                <w:bCs/>
              </w:rPr>
            </w:pPr>
          </w:p>
        </w:tc>
        <w:tc>
          <w:tcPr>
            <w:tcW w:w="1264" w:type="dxa"/>
          </w:tcPr>
          <w:p w14:paraId="3265EF85" w14:textId="77777777" w:rsidR="00F2790E" w:rsidRPr="009F4CD2" w:rsidRDefault="00F2790E" w:rsidP="00467E8A">
            <w:pPr>
              <w:rPr>
                <w:rFonts w:cs="Arial"/>
                <w:bCs/>
              </w:rPr>
            </w:pPr>
          </w:p>
        </w:tc>
      </w:tr>
      <w:tr w:rsidR="00F2790E" w:rsidRPr="009F4CD2" w14:paraId="66FB0D65" w14:textId="77777777" w:rsidTr="00467E8A">
        <w:trPr>
          <w:trHeight w:val="357"/>
        </w:trPr>
        <w:tc>
          <w:tcPr>
            <w:tcW w:w="900" w:type="dxa"/>
            <w:vMerge/>
            <w:shd w:val="clear" w:color="auto" w:fill="auto"/>
          </w:tcPr>
          <w:p w14:paraId="76107741" w14:textId="77777777" w:rsidR="00F2790E" w:rsidRDefault="00F2790E" w:rsidP="00467E8A"/>
        </w:tc>
        <w:tc>
          <w:tcPr>
            <w:tcW w:w="1498" w:type="dxa"/>
            <w:vMerge/>
            <w:shd w:val="clear" w:color="auto" w:fill="auto"/>
          </w:tcPr>
          <w:p w14:paraId="70BBF79D" w14:textId="77777777" w:rsidR="00F2790E" w:rsidRPr="00386D74" w:rsidRDefault="00F2790E" w:rsidP="00467E8A">
            <w:pPr>
              <w:rPr>
                <w:rStyle w:val="SAPEmphasis"/>
              </w:rPr>
            </w:pPr>
          </w:p>
        </w:tc>
        <w:tc>
          <w:tcPr>
            <w:tcW w:w="2912" w:type="dxa"/>
            <w:vMerge/>
            <w:shd w:val="clear" w:color="auto" w:fill="auto"/>
          </w:tcPr>
          <w:p w14:paraId="76173DBD" w14:textId="77777777" w:rsidR="00F2790E" w:rsidRPr="009F4CD2" w:rsidRDefault="00F2790E" w:rsidP="00467E8A"/>
        </w:tc>
        <w:tc>
          <w:tcPr>
            <w:tcW w:w="4860" w:type="dxa"/>
            <w:shd w:val="clear" w:color="auto" w:fill="auto"/>
          </w:tcPr>
          <w:p w14:paraId="74A877AA" w14:textId="77777777" w:rsidR="00F2790E" w:rsidRPr="009F4CD2" w:rsidRDefault="00F2790E" w:rsidP="00467E8A">
            <w:pPr>
              <w:rPr>
                <w:i/>
              </w:rPr>
            </w:pPr>
            <w:r>
              <w:rPr>
                <w:rStyle w:val="SAPScreenElement"/>
              </w:rPr>
              <w:t>Attendance days:</w:t>
            </w:r>
            <w:r>
              <w:t xml:space="preserve"> automatically populated by the system</w:t>
            </w:r>
          </w:p>
        </w:tc>
        <w:tc>
          <w:tcPr>
            <w:tcW w:w="2852" w:type="dxa"/>
            <w:vMerge/>
            <w:shd w:val="clear" w:color="auto" w:fill="auto"/>
          </w:tcPr>
          <w:p w14:paraId="7E03A645" w14:textId="77777777" w:rsidR="00F2790E" w:rsidRPr="009F4CD2" w:rsidRDefault="00F2790E" w:rsidP="00467E8A">
            <w:pPr>
              <w:rPr>
                <w:rFonts w:cs="Arial"/>
                <w:bCs/>
              </w:rPr>
            </w:pPr>
          </w:p>
        </w:tc>
        <w:tc>
          <w:tcPr>
            <w:tcW w:w="1264" w:type="dxa"/>
          </w:tcPr>
          <w:p w14:paraId="6D0EAC76" w14:textId="77777777" w:rsidR="00F2790E" w:rsidRPr="009F4CD2" w:rsidRDefault="00F2790E" w:rsidP="00467E8A">
            <w:pPr>
              <w:rPr>
                <w:rFonts w:cs="Arial"/>
                <w:bCs/>
              </w:rPr>
            </w:pPr>
          </w:p>
        </w:tc>
      </w:tr>
      <w:tr w:rsidR="00F2790E" w:rsidRPr="009F4CD2" w14:paraId="18AA867E" w14:textId="77777777" w:rsidTr="00467E8A">
        <w:trPr>
          <w:trHeight w:val="357"/>
        </w:trPr>
        <w:tc>
          <w:tcPr>
            <w:tcW w:w="900" w:type="dxa"/>
            <w:vMerge/>
            <w:shd w:val="clear" w:color="auto" w:fill="auto"/>
          </w:tcPr>
          <w:p w14:paraId="483DD680" w14:textId="77777777" w:rsidR="00F2790E" w:rsidRDefault="00F2790E" w:rsidP="00467E8A"/>
        </w:tc>
        <w:tc>
          <w:tcPr>
            <w:tcW w:w="1498" w:type="dxa"/>
            <w:vMerge/>
            <w:shd w:val="clear" w:color="auto" w:fill="auto"/>
          </w:tcPr>
          <w:p w14:paraId="075ABB2E" w14:textId="77777777" w:rsidR="00F2790E" w:rsidRPr="00386D74" w:rsidRDefault="00F2790E" w:rsidP="00467E8A">
            <w:pPr>
              <w:rPr>
                <w:rStyle w:val="SAPEmphasis"/>
              </w:rPr>
            </w:pPr>
          </w:p>
        </w:tc>
        <w:tc>
          <w:tcPr>
            <w:tcW w:w="2912" w:type="dxa"/>
            <w:vMerge/>
            <w:shd w:val="clear" w:color="auto" w:fill="auto"/>
          </w:tcPr>
          <w:p w14:paraId="3ECB7C8C" w14:textId="77777777" w:rsidR="00F2790E" w:rsidRPr="009F4CD2" w:rsidRDefault="00F2790E" w:rsidP="00467E8A"/>
        </w:tc>
        <w:tc>
          <w:tcPr>
            <w:tcW w:w="4860" w:type="dxa"/>
            <w:shd w:val="clear" w:color="auto" w:fill="auto"/>
          </w:tcPr>
          <w:p w14:paraId="1F75E07A" w14:textId="77777777" w:rsidR="00F2790E" w:rsidRPr="009F4CD2" w:rsidRDefault="00F2790E" w:rsidP="00467E8A">
            <w:pPr>
              <w:rPr>
                <w:i/>
              </w:rPr>
            </w:pPr>
            <w:r>
              <w:rPr>
                <w:rStyle w:val="SAPScreenElement"/>
              </w:rPr>
              <w:t>Freeze end date</w:t>
            </w:r>
            <w:r>
              <w:t>: automatically populated by the system</w:t>
            </w:r>
          </w:p>
        </w:tc>
        <w:tc>
          <w:tcPr>
            <w:tcW w:w="2852" w:type="dxa"/>
            <w:vMerge/>
            <w:shd w:val="clear" w:color="auto" w:fill="auto"/>
          </w:tcPr>
          <w:p w14:paraId="08316517" w14:textId="77777777" w:rsidR="00F2790E" w:rsidRPr="009F4CD2" w:rsidRDefault="00F2790E" w:rsidP="00467E8A">
            <w:pPr>
              <w:rPr>
                <w:rFonts w:cs="Arial"/>
                <w:bCs/>
              </w:rPr>
            </w:pPr>
          </w:p>
        </w:tc>
        <w:tc>
          <w:tcPr>
            <w:tcW w:w="1264" w:type="dxa"/>
          </w:tcPr>
          <w:p w14:paraId="69FFE2BE" w14:textId="77777777" w:rsidR="00F2790E" w:rsidRPr="009F4CD2" w:rsidRDefault="00F2790E" w:rsidP="00467E8A">
            <w:pPr>
              <w:rPr>
                <w:rFonts w:cs="Arial"/>
                <w:bCs/>
              </w:rPr>
            </w:pPr>
          </w:p>
        </w:tc>
      </w:tr>
      <w:tr w:rsidR="00F2790E" w:rsidRPr="009F4CD2" w14:paraId="003D9C00" w14:textId="77777777" w:rsidTr="00467E8A">
        <w:trPr>
          <w:trHeight w:val="357"/>
        </w:trPr>
        <w:tc>
          <w:tcPr>
            <w:tcW w:w="900" w:type="dxa"/>
            <w:vMerge/>
            <w:shd w:val="clear" w:color="auto" w:fill="auto"/>
          </w:tcPr>
          <w:p w14:paraId="60F63FBA" w14:textId="77777777" w:rsidR="00F2790E" w:rsidRDefault="00F2790E" w:rsidP="00467E8A"/>
        </w:tc>
        <w:tc>
          <w:tcPr>
            <w:tcW w:w="1498" w:type="dxa"/>
            <w:vMerge/>
            <w:shd w:val="clear" w:color="auto" w:fill="auto"/>
          </w:tcPr>
          <w:p w14:paraId="61F7A600" w14:textId="77777777" w:rsidR="00F2790E" w:rsidRPr="00386D74" w:rsidRDefault="00F2790E" w:rsidP="00467E8A">
            <w:pPr>
              <w:rPr>
                <w:rStyle w:val="SAPEmphasis"/>
              </w:rPr>
            </w:pPr>
          </w:p>
        </w:tc>
        <w:tc>
          <w:tcPr>
            <w:tcW w:w="2912" w:type="dxa"/>
            <w:vMerge w:val="restart"/>
            <w:shd w:val="clear" w:color="auto" w:fill="auto"/>
          </w:tcPr>
          <w:p w14:paraId="74A82943" w14:textId="77777777" w:rsidR="00F2790E" w:rsidRPr="009F4CD2" w:rsidRDefault="00F2790E" w:rsidP="00467E8A">
            <w:r w:rsidRPr="009F4CD2">
              <w:rPr>
                <w:rFonts w:cs="Arial"/>
                <w:bCs/>
              </w:rPr>
              <w:t xml:space="preserve">in the </w:t>
            </w:r>
            <w:r>
              <w:rPr>
                <w:rStyle w:val="SAPScreenElement"/>
              </w:rPr>
              <w:t>Summary</w:t>
            </w:r>
            <w:r w:rsidRPr="009F4CD2">
              <w:rPr>
                <w:rFonts w:cs="Arial"/>
                <w:bCs/>
              </w:rPr>
              <w:t xml:space="preserve"> part of the form</w:t>
            </w:r>
            <w:r w:rsidRPr="00187B9E">
              <w:t xml:space="preserve"> </w:t>
            </w:r>
            <w:r>
              <w:t>make the following entries</w:t>
            </w:r>
            <w:r w:rsidRPr="009F4CD2">
              <w:rPr>
                <w:rFonts w:cs="Arial"/>
                <w:bCs/>
              </w:rPr>
              <w:t>:</w:t>
            </w:r>
          </w:p>
        </w:tc>
        <w:tc>
          <w:tcPr>
            <w:tcW w:w="4860" w:type="dxa"/>
            <w:shd w:val="clear" w:color="auto" w:fill="auto"/>
          </w:tcPr>
          <w:p w14:paraId="7243D251" w14:textId="77777777" w:rsidR="00F2790E" w:rsidRPr="009F4CD2" w:rsidRDefault="00F2790E" w:rsidP="00467E8A">
            <w:pPr>
              <w:rPr>
                <w:i/>
              </w:rPr>
            </w:pPr>
            <w:r>
              <w:rPr>
                <w:rStyle w:val="SAPScreenElement"/>
              </w:rPr>
              <w:t>Gross profit sharing:</w:t>
            </w:r>
            <w:r w:rsidRPr="009F4CD2">
              <w:t xml:space="preserve"> </w:t>
            </w:r>
            <w:r w:rsidRPr="006A29F8">
              <w:t xml:space="preserve">insert the appropriate value </w:t>
            </w:r>
          </w:p>
        </w:tc>
        <w:tc>
          <w:tcPr>
            <w:tcW w:w="2852" w:type="dxa"/>
            <w:vMerge w:val="restart"/>
            <w:shd w:val="clear" w:color="auto" w:fill="auto"/>
          </w:tcPr>
          <w:p w14:paraId="2EE86BAE" w14:textId="77777777" w:rsidR="00F2790E" w:rsidRPr="009F4CD2" w:rsidRDefault="00F2790E" w:rsidP="00467E8A">
            <w:pPr>
              <w:rPr>
                <w:rFonts w:cs="Arial"/>
                <w:bCs/>
              </w:rPr>
            </w:pPr>
          </w:p>
        </w:tc>
        <w:tc>
          <w:tcPr>
            <w:tcW w:w="1264" w:type="dxa"/>
          </w:tcPr>
          <w:p w14:paraId="2577CE99" w14:textId="77777777" w:rsidR="00F2790E" w:rsidRPr="009F4CD2" w:rsidRDefault="00F2790E" w:rsidP="00467E8A">
            <w:pPr>
              <w:rPr>
                <w:rFonts w:cs="Arial"/>
                <w:bCs/>
              </w:rPr>
            </w:pPr>
          </w:p>
        </w:tc>
      </w:tr>
      <w:tr w:rsidR="00F2790E" w:rsidRPr="009F4CD2" w14:paraId="4B0A1C93" w14:textId="77777777" w:rsidTr="00467E8A">
        <w:trPr>
          <w:trHeight w:val="357"/>
        </w:trPr>
        <w:tc>
          <w:tcPr>
            <w:tcW w:w="900" w:type="dxa"/>
            <w:vMerge/>
            <w:shd w:val="clear" w:color="auto" w:fill="auto"/>
          </w:tcPr>
          <w:p w14:paraId="56966C5D" w14:textId="77777777" w:rsidR="00F2790E" w:rsidRDefault="00F2790E" w:rsidP="00467E8A"/>
        </w:tc>
        <w:tc>
          <w:tcPr>
            <w:tcW w:w="1498" w:type="dxa"/>
            <w:vMerge/>
            <w:shd w:val="clear" w:color="auto" w:fill="auto"/>
          </w:tcPr>
          <w:p w14:paraId="63C806BF" w14:textId="77777777" w:rsidR="00F2790E" w:rsidRPr="00386D74" w:rsidRDefault="00F2790E" w:rsidP="00467E8A">
            <w:pPr>
              <w:rPr>
                <w:rStyle w:val="SAPEmphasis"/>
              </w:rPr>
            </w:pPr>
          </w:p>
        </w:tc>
        <w:tc>
          <w:tcPr>
            <w:tcW w:w="2912" w:type="dxa"/>
            <w:vMerge/>
            <w:shd w:val="clear" w:color="auto" w:fill="auto"/>
          </w:tcPr>
          <w:p w14:paraId="0BB7C93F" w14:textId="77777777" w:rsidR="00F2790E" w:rsidRPr="009F4CD2" w:rsidRDefault="00F2790E" w:rsidP="00467E8A"/>
        </w:tc>
        <w:tc>
          <w:tcPr>
            <w:tcW w:w="4860" w:type="dxa"/>
            <w:shd w:val="clear" w:color="auto" w:fill="auto"/>
          </w:tcPr>
          <w:p w14:paraId="24B03308" w14:textId="77777777" w:rsidR="00F2790E" w:rsidRPr="009F4CD2" w:rsidRDefault="00F2790E" w:rsidP="00467E8A">
            <w:pPr>
              <w:rPr>
                <w:i/>
              </w:rPr>
            </w:pPr>
            <w:r>
              <w:rPr>
                <w:rStyle w:val="SAPScreenElement"/>
              </w:rPr>
              <w:t>CSG profit sharing:</w:t>
            </w:r>
            <w:r w:rsidRPr="009F4CD2">
              <w:t xml:space="preserve"> </w:t>
            </w:r>
            <w:r w:rsidRPr="006A29F8">
              <w:t>insert the appropriate value</w:t>
            </w:r>
          </w:p>
        </w:tc>
        <w:tc>
          <w:tcPr>
            <w:tcW w:w="2852" w:type="dxa"/>
            <w:vMerge/>
            <w:shd w:val="clear" w:color="auto" w:fill="auto"/>
          </w:tcPr>
          <w:p w14:paraId="16A275C7" w14:textId="77777777" w:rsidR="00F2790E" w:rsidRPr="009F4CD2" w:rsidRDefault="00F2790E" w:rsidP="00467E8A">
            <w:pPr>
              <w:rPr>
                <w:rFonts w:cs="Arial"/>
                <w:bCs/>
              </w:rPr>
            </w:pPr>
          </w:p>
        </w:tc>
        <w:tc>
          <w:tcPr>
            <w:tcW w:w="1264" w:type="dxa"/>
          </w:tcPr>
          <w:p w14:paraId="718D0BC9" w14:textId="77777777" w:rsidR="00F2790E" w:rsidRPr="009F4CD2" w:rsidRDefault="00F2790E" w:rsidP="00467E8A">
            <w:pPr>
              <w:rPr>
                <w:rFonts w:cs="Arial"/>
                <w:bCs/>
              </w:rPr>
            </w:pPr>
          </w:p>
        </w:tc>
      </w:tr>
      <w:tr w:rsidR="00F2790E" w:rsidRPr="009F4CD2" w14:paraId="42E0F6B6" w14:textId="77777777" w:rsidTr="00467E8A">
        <w:trPr>
          <w:trHeight w:val="357"/>
        </w:trPr>
        <w:tc>
          <w:tcPr>
            <w:tcW w:w="900" w:type="dxa"/>
            <w:vMerge/>
            <w:shd w:val="clear" w:color="auto" w:fill="auto"/>
          </w:tcPr>
          <w:p w14:paraId="5DF7054C" w14:textId="77777777" w:rsidR="00F2790E" w:rsidRDefault="00F2790E" w:rsidP="00467E8A"/>
        </w:tc>
        <w:tc>
          <w:tcPr>
            <w:tcW w:w="1498" w:type="dxa"/>
            <w:vMerge/>
            <w:shd w:val="clear" w:color="auto" w:fill="auto"/>
          </w:tcPr>
          <w:p w14:paraId="689322E7" w14:textId="77777777" w:rsidR="00F2790E" w:rsidRPr="00386D74" w:rsidRDefault="00F2790E" w:rsidP="00467E8A">
            <w:pPr>
              <w:rPr>
                <w:rStyle w:val="SAPEmphasis"/>
              </w:rPr>
            </w:pPr>
          </w:p>
        </w:tc>
        <w:tc>
          <w:tcPr>
            <w:tcW w:w="2912" w:type="dxa"/>
            <w:vMerge/>
            <w:shd w:val="clear" w:color="auto" w:fill="auto"/>
          </w:tcPr>
          <w:p w14:paraId="6FAEE024" w14:textId="77777777" w:rsidR="00F2790E" w:rsidRPr="009F4CD2" w:rsidRDefault="00F2790E" w:rsidP="00467E8A"/>
        </w:tc>
        <w:tc>
          <w:tcPr>
            <w:tcW w:w="4860" w:type="dxa"/>
            <w:shd w:val="clear" w:color="auto" w:fill="auto"/>
          </w:tcPr>
          <w:p w14:paraId="22D9B852" w14:textId="77777777" w:rsidR="00F2790E" w:rsidRPr="009F4CD2" w:rsidRDefault="00F2790E" w:rsidP="00467E8A">
            <w:pPr>
              <w:rPr>
                <w:i/>
              </w:rPr>
            </w:pPr>
            <w:r>
              <w:rPr>
                <w:rStyle w:val="SAPScreenElement"/>
              </w:rPr>
              <w:t>CRDS profit sharing:</w:t>
            </w:r>
            <w:r w:rsidRPr="006A29F8">
              <w:t xml:space="preserve"> insert the appropriate value</w:t>
            </w:r>
          </w:p>
        </w:tc>
        <w:tc>
          <w:tcPr>
            <w:tcW w:w="2852" w:type="dxa"/>
            <w:vMerge/>
            <w:shd w:val="clear" w:color="auto" w:fill="auto"/>
          </w:tcPr>
          <w:p w14:paraId="1580E35B" w14:textId="77777777" w:rsidR="00F2790E" w:rsidRPr="009F4CD2" w:rsidRDefault="00F2790E" w:rsidP="00467E8A">
            <w:pPr>
              <w:rPr>
                <w:rFonts w:cs="Arial"/>
                <w:bCs/>
              </w:rPr>
            </w:pPr>
          </w:p>
        </w:tc>
        <w:tc>
          <w:tcPr>
            <w:tcW w:w="1264" w:type="dxa"/>
          </w:tcPr>
          <w:p w14:paraId="0C9ECB11" w14:textId="77777777" w:rsidR="00F2790E" w:rsidRPr="009F4CD2" w:rsidRDefault="00F2790E" w:rsidP="00467E8A">
            <w:pPr>
              <w:rPr>
                <w:rFonts w:cs="Arial"/>
                <w:bCs/>
              </w:rPr>
            </w:pPr>
          </w:p>
        </w:tc>
      </w:tr>
      <w:tr w:rsidR="00F2790E" w:rsidRPr="009F4CD2" w14:paraId="42FD0042" w14:textId="77777777" w:rsidTr="00467E8A">
        <w:trPr>
          <w:trHeight w:val="357"/>
        </w:trPr>
        <w:tc>
          <w:tcPr>
            <w:tcW w:w="900" w:type="dxa"/>
            <w:vMerge/>
            <w:shd w:val="clear" w:color="auto" w:fill="auto"/>
          </w:tcPr>
          <w:p w14:paraId="4B656C0C" w14:textId="77777777" w:rsidR="00F2790E" w:rsidRDefault="00F2790E" w:rsidP="00467E8A"/>
        </w:tc>
        <w:tc>
          <w:tcPr>
            <w:tcW w:w="1498" w:type="dxa"/>
            <w:vMerge/>
            <w:shd w:val="clear" w:color="auto" w:fill="auto"/>
          </w:tcPr>
          <w:p w14:paraId="0CEEF097" w14:textId="77777777" w:rsidR="00F2790E" w:rsidRPr="00386D74" w:rsidRDefault="00F2790E" w:rsidP="00467E8A">
            <w:pPr>
              <w:rPr>
                <w:rStyle w:val="SAPEmphasis"/>
              </w:rPr>
            </w:pPr>
          </w:p>
        </w:tc>
        <w:tc>
          <w:tcPr>
            <w:tcW w:w="2912" w:type="dxa"/>
            <w:vMerge/>
            <w:shd w:val="clear" w:color="auto" w:fill="auto"/>
          </w:tcPr>
          <w:p w14:paraId="4590775E" w14:textId="77777777" w:rsidR="00F2790E" w:rsidRPr="009F4CD2" w:rsidRDefault="00F2790E" w:rsidP="00467E8A"/>
        </w:tc>
        <w:tc>
          <w:tcPr>
            <w:tcW w:w="4860" w:type="dxa"/>
            <w:shd w:val="clear" w:color="auto" w:fill="auto"/>
          </w:tcPr>
          <w:p w14:paraId="524038EC" w14:textId="77777777" w:rsidR="00F2790E" w:rsidRPr="009F4CD2" w:rsidRDefault="00F2790E" w:rsidP="00467E8A">
            <w:pPr>
              <w:rPr>
                <w:i/>
              </w:rPr>
            </w:pPr>
            <w:r>
              <w:rPr>
                <w:rStyle w:val="SAPScreenElement"/>
              </w:rPr>
              <w:t>Net PShare:</w:t>
            </w:r>
            <w:r w:rsidRPr="009F4CD2">
              <w:t xml:space="preserve"> </w:t>
            </w:r>
            <w:r>
              <w:t>automatically populated by the system</w:t>
            </w:r>
          </w:p>
        </w:tc>
        <w:tc>
          <w:tcPr>
            <w:tcW w:w="2852" w:type="dxa"/>
            <w:vMerge/>
            <w:shd w:val="clear" w:color="auto" w:fill="auto"/>
          </w:tcPr>
          <w:p w14:paraId="04D4A588" w14:textId="77777777" w:rsidR="00F2790E" w:rsidRPr="009F4CD2" w:rsidRDefault="00F2790E" w:rsidP="00467E8A">
            <w:pPr>
              <w:rPr>
                <w:rFonts w:cs="Arial"/>
                <w:bCs/>
              </w:rPr>
            </w:pPr>
          </w:p>
        </w:tc>
        <w:tc>
          <w:tcPr>
            <w:tcW w:w="1264" w:type="dxa"/>
          </w:tcPr>
          <w:p w14:paraId="6CDF062E" w14:textId="77777777" w:rsidR="00F2790E" w:rsidRPr="009F4CD2" w:rsidRDefault="00F2790E" w:rsidP="00467E8A">
            <w:pPr>
              <w:rPr>
                <w:rFonts w:cs="Arial"/>
                <w:bCs/>
              </w:rPr>
            </w:pPr>
          </w:p>
        </w:tc>
      </w:tr>
      <w:tr w:rsidR="00F2790E" w:rsidRPr="009F4CD2" w14:paraId="61B7CDBD" w14:textId="77777777" w:rsidTr="00467E8A">
        <w:trPr>
          <w:trHeight w:val="357"/>
        </w:trPr>
        <w:tc>
          <w:tcPr>
            <w:tcW w:w="900" w:type="dxa"/>
            <w:vMerge/>
            <w:shd w:val="clear" w:color="auto" w:fill="auto"/>
          </w:tcPr>
          <w:p w14:paraId="7EFFAD07" w14:textId="77777777" w:rsidR="00F2790E" w:rsidRDefault="00F2790E" w:rsidP="00467E8A"/>
        </w:tc>
        <w:tc>
          <w:tcPr>
            <w:tcW w:w="1498" w:type="dxa"/>
            <w:vMerge/>
            <w:shd w:val="clear" w:color="auto" w:fill="auto"/>
          </w:tcPr>
          <w:p w14:paraId="319DE991" w14:textId="77777777" w:rsidR="00F2790E" w:rsidRPr="00386D74" w:rsidRDefault="00F2790E" w:rsidP="00467E8A">
            <w:pPr>
              <w:rPr>
                <w:rStyle w:val="SAPEmphasis"/>
              </w:rPr>
            </w:pPr>
          </w:p>
        </w:tc>
        <w:tc>
          <w:tcPr>
            <w:tcW w:w="2912" w:type="dxa"/>
            <w:vMerge/>
            <w:shd w:val="clear" w:color="auto" w:fill="auto"/>
          </w:tcPr>
          <w:p w14:paraId="12163B9E" w14:textId="77777777" w:rsidR="00F2790E" w:rsidRPr="009F4CD2" w:rsidRDefault="00F2790E" w:rsidP="00467E8A"/>
        </w:tc>
        <w:tc>
          <w:tcPr>
            <w:tcW w:w="4860" w:type="dxa"/>
            <w:shd w:val="clear" w:color="auto" w:fill="auto"/>
          </w:tcPr>
          <w:p w14:paraId="79F9CB00" w14:textId="77777777" w:rsidR="00F2790E" w:rsidRPr="009F4CD2" w:rsidRDefault="00F2790E" w:rsidP="00467E8A">
            <w:pPr>
              <w:rPr>
                <w:i/>
              </w:rPr>
            </w:pPr>
            <w:r>
              <w:rPr>
                <w:rStyle w:val="SAPScreenElement"/>
              </w:rPr>
              <w:t>Including PERCO amount:</w:t>
            </w:r>
            <w:r w:rsidRPr="009F4CD2">
              <w:t xml:space="preserve"> </w:t>
            </w:r>
            <w:r w:rsidRPr="006A29F8">
              <w:t>insert the appropriate value</w:t>
            </w:r>
            <w:r>
              <w:t xml:space="preserve"> for the total of collective pension saving plans</w:t>
            </w:r>
          </w:p>
        </w:tc>
        <w:tc>
          <w:tcPr>
            <w:tcW w:w="2852" w:type="dxa"/>
            <w:vMerge/>
            <w:shd w:val="clear" w:color="auto" w:fill="auto"/>
          </w:tcPr>
          <w:p w14:paraId="7EEDBE73" w14:textId="77777777" w:rsidR="00F2790E" w:rsidRPr="009F4CD2" w:rsidRDefault="00F2790E" w:rsidP="00467E8A">
            <w:pPr>
              <w:rPr>
                <w:rFonts w:cs="Arial"/>
                <w:bCs/>
              </w:rPr>
            </w:pPr>
          </w:p>
        </w:tc>
        <w:tc>
          <w:tcPr>
            <w:tcW w:w="1264" w:type="dxa"/>
          </w:tcPr>
          <w:p w14:paraId="01B040EF" w14:textId="77777777" w:rsidR="00F2790E" w:rsidRPr="009F4CD2" w:rsidRDefault="00F2790E" w:rsidP="00467E8A">
            <w:pPr>
              <w:rPr>
                <w:rFonts w:cs="Arial"/>
                <w:bCs/>
              </w:rPr>
            </w:pPr>
          </w:p>
        </w:tc>
      </w:tr>
      <w:tr w:rsidR="00F2790E" w:rsidRPr="009F4CD2" w14:paraId="56BCB383" w14:textId="77777777" w:rsidTr="00467E8A">
        <w:trPr>
          <w:trHeight w:val="357"/>
        </w:trPr>
        <w:tc>
          <w:tcPr>
            <w:tcW w:w="900" w:type="dxa"/>
            <w:vMerge/>
            <w:shd w:val="clear" w:color="auto" w:fill="auto"/>
          </w:tcPr>
          <w:p w14:paraId="635CBF5A" w14:textId="77777777" w:rsidR="00F2790E" w:rsidRDefault="00F2790E" w:rsidP="00467E8A"/>
        </w:tc>
        <w:tc>
          <w:tcPr>
            <w:tcW w:w="1498" w:type="dxa"/>
            <w:vMerge/>
            <w:shd w:val="clear" w:color="auto" w:fill="auto"/>
          </w:tcPr>
          <w:p w14:paraId="7825BB8E" w14:textId="77777777" w:rsidR="00F2790E" w:rsidRPr="00386D74" w:rsidRDefault="00F2790E" w:rsidP="00467E8A">
            <w:pPr>
              <w:rPr>
                <w:rStyle w:val="SAPEmphasis"/>
              </w:rPr>
            </w:pPr>
          </w:p>
        </w:tc>
        <w:tc>
          <w:tcPr>
            <w:tcW w:w="2912" w:type="dxa"/>
            <w:vMerge/>
            <w:shd w:val="clear" w:color="auto" w:fill="auto"/>
          </w:tcPr>
          <w:p w14:paraId="5A992AF3" w14:textId="77777777" w:rsidR="00F2790E" w:rsidRPr="009F4CD2" w:rsidRDefault="00F2790E" w:rsidP="00467E8A"/>
        </w:tc>
        <w:tc>
          <w:tcPr>
            <w:tcW w:w="4860" w:type="dxa"/>
            <w:shd w:val="clear" w:color="auto" w:fill="auto"/>
          </w:tcPr>
          <w:p w14:paraId="41118990" w14:textId="77777777" w:rsidR="00F2790E" w:rsidRDefault="00F2790E" w:rsidP="00467E8A">
            <w:pPr>
              <w:rPr>
                <w:rStyle w:val="SAPScreenElement"/>
              </w:rPr>
            </w:pPr>
            <w:r>
              <w:rPr>
                <w:rStyle w:val="SAPScreenElement"/>
              </w:rPr>
              <w:t>Percentage of PERCO:</w:t>
            </w:r>
            <w:r w:rsidRPr="006A29F8">
              <w:t xml:space="preserve"> insert the appropriate value</w:t>
            </w:r>
          </w:p>
        </w:tc>
        <w:tc>
          <w:tcPr>
            <w:tcW w:w="2852" w:type="dxa"/>
            <w:vMerge/>
            <w:shd w:val="clear" w:color="auto" w:fill="auto"/>
          </w:tcPr>
          <w:p w14:paraId="58D7389F" w14:textId="77777777" w:rsidR="00F2790E" w:rsidRPr="009F4CD2" w:rsidRDefault="00F2790E" w:rsidP="00467E8A">
            <w:pPr>
              <w:rPr>
                <w:rFonts w:cs="Arial"/>
                <w:bCs/>
              </w:rPr>
            </w:pPr>
          </w:p>
        </w:tc>
        <w:tc>
          <w:tcPr>
            <w:tcW w:w="1264" w:type="dxa"/>
          </w:tcPr>
          <w:p w14:paraId="53A40766" w14:textId="77777777" w:rsidR="00F2790E" w:rsidRPr="009F4CD2" w:rsidRDefault="00F2790E" w:rsidP="00467E8A">
            <w:pPr>
              <w:rPr>
                <w:rFonts w:cs="Arial"/>
                <w:bCs/>
              </w:rPr>
            </w:pPr>
          </w:p>
        </w:tc>
      </w:tr>
      <w:tr w:rsidR="00F2790E" w:rsidRPr="009F4CD2" w14:paraId="2ABB7914" w14:textId="77777777" w:rsidTr="00467E8A">
        <w:trPr>
          <w:trHeight w:val="357"/>
        </w:trPr>
        <w:tc>
          <w:tcPr>
            <w:tcW w:w="900" w:type="dxa"/>
            <w:vMerge/>
            <w:shd w:val="clear" w:color="auto" w:fill="auto"/>
          </w:tcPr>
          <w:p w14:paraId="203F922B" w14:textId="77777777" w:rsidR="00F2790E" w:rsidRDefault="00F2790E" w:rsidP="00467E8A"/>
        </w:tc>
        <w:tc>
          <w:tcPr>
            <w:tcW w:w="1498" w:type="dxa"/>
            <w:vMerge/>
            <w:shd w:val="clear" w:color="auto" w:fill="auto"/>
          </w:tcPr>
          <w:p w14:paraId="41D72C79" w14:textId="77777777" w:rsidR="00F2790E" w:rsidRPr="00386D74" w:rsidRDefault="00F2790E" w:rsidP="00467E8A">
            <w:pPr>
              <w:rPr>
                <w:rStyle w:val="SAPEmphasis"/>
              </w:rPr>
            </w:pPr>
          </w:p>
        </w:tc>
        <w:tc>
          <w:tcPr>
            <w:tcW w:w="2912" w:type="dxa"/>
            <w:vMerge/>
            <w:shd w:val="clear" w:color="auto" w:fill="auto"/>
          </w:tcPr>
          <w:p w14:paraId="76D20847" w14:textId="77777777" w:rsidR="00F2790E" w:rsidRPr="009F4CD2" w:rsidRDefault="00F2790E" w:rsidP="00467E8A"/>
        </w:tc>
        <w:tc>
          <w:tcPr>
            <w:tcW w:w="4860" w:type="dxa"/>
            <w:shd w:val="clear" w:color="auto" w:fill="auto"/>
          </w:tcPr>
          <w:p w14:paraId="72948254" w14:textId="77777777" w:rsidR="00F2790E" w:rsidRDefault="00F2790E" w:rsidP="00467E8A">
            <w:pPr>
              <w:rPr>
                <w:rStyle w:val="SAPScreenElement"/>
              </w:rPr>
            </w:pPr>
            <w:r>
              <w:rPr>
                <w:rStyle w:val="SAPScreenElement"/>
              </w:rPr>
              <w:t>Including amount on other devices:</w:t>
            </w:r>
            <w:r w:rsidRPr="006A29F8">
              <w:t xml:space="preserve"> insert the appropriate value</w:t>
            </w:r>
          </w:p>
        </w:tc>
        <w:tc>
          <w:tcPr>
            <w:tcW w:w="2852" w:type="dxa"/>
            <w:vMerge/>
            <w:shd w:val="clear" w:color="auto" w:fill="auto"/>
          </w:tcPr>
          <w:p w14:paraId="4658B824" w14:textId="77777777" w:rsidR="00F2790E" w:rsidRPr="009F4CD2" w:rsidRDefault="00F2790E" w:rsidP="00467E8A">
            <w:pPr>
              <w:rPr>
                <w:rFonts w:cs="Arial"/>
                <w:bCs/>
              </w:rPr>
            </w:pPr>
          </w:p>
        </w:tc>
        <w:tc>
          <w:tcPr>
            <w:tcW w:w="1264" w:type="dxa"/>
          </w:tcPr>
          <w:p w14:paraId="549D1F02" w14:textId="77777777" w:rsidR="00F2790E" w:rsidRPr="009F4CD2" w:rsidRDefault="00F2790E" w:rsidP="00467E8A">
            <w:pPr>
              <w:rPr>
                <w:rFonts w:cs="Arial"/>
                <w:bCs/>
              </w:rPr>
            </w:pPr>
          </w:p>
        </w:tc>
      </w:tr>
      <w:tr w:rsidR="00F2790E" w:rsidRPr="009F4CD2" w14:paraId="228164D2" w14:textId="77777777" w:rsidTr="00467E8A">
        <w:trPr>
          <w:trHeight w:val="357"/>
        </w:trPr>
        <w:tc>
          <w:tcPr>
            <w:tcW w:w="900" w:type="dxa"/>
            <w:vMerge/>
            <w:shd w:val="clear" w:color="auto" w:fill="auto"/>
          </w:tcPr>
          <w:p w14:paraId="7520B693" w14:textId="77777777" w:rsidR="00F2790E" w:rsidRDefault="00F2790E" w:rsidP="00467E8A"/>
        </w:tc>
        <w:tc>
          <w:tcPr>
            <w:tcW w:w="1498" w:type="dxa"/>
            <w:vMerge/>
            <w:shd w:val="clear" w:color="auto" w:fill="auto"/>
          </w:tcPr>
          <w:p w14:paraId="03091C18" w14:textId="77777777" w:rsidR="00F2790E" w:rsidRPr="00386D74" w:rsidRDefault="00F2790E" w:rsidP="00467E8A">
            <w:pPr>
              <w:rPr>
                <w:rStyle w:val="SAPEmphasis"/>
              </w:rPr>
            </w:pPr>
          </w:p>
        </w:tc>
        <w:tc>
          <w:tcPr>
            <w:tcW w:w="2912" w:type="dxa"/>
            <w:vMerge/>
            <w:shd w:val="clear" w:color="auto" w:fill="auto"/>
          </w:tcPr>
          <w:p w14:paraId="0F876D68" w14:textId="77777777" w:rsidR="00F2790E" w:rsidRPr="009F4CD2" w:rsidRDefault="00F2790E" w:rsidP="00467E8A"/>
        </w:tc>
        <w:tc>
          <w:tcPr>
            <w:tcW w:w="4860" w:type="dxa"/>
            <w:shd w:val="clear" w:color="auto" w:fill="auto"/>
          </w:tcPr>
          <w:p w14:paraId="597CFA76" w14:textId="77777777" w:rsidR="00F2790E" w:rsidRDefault="00F2790E" w:rsidP="00467E8A">
            <w:pPr>
              <w:rPr>
                <w:rStyle w:val="SAPScreenElement"/>
              </w:rPr>
            </w:pPr>
            <w:r>
              <w:rPr>
                <w:rStyle w:val="SAPScreenElement"/>
              </w:rPr>
              <w:t>Percentage on other devices:</w:t>
            </w:r>
            <w:r w:rsidRPr="006A29F8">
              <w:t xml:space="preserve"> insert the appropriate value</w:t>
            </w:r>
          </w:p>
        </w:tc>
        <w:tc>
          <w:tcPr>
            <w:tcW w:w="2852" w:type="dxa"/>
            <w:vMerge/>
            <w:shd w:val="clear" w:color="auto" w:fill="auto"/>
          </w:tcPr>
          <w:p w14:paraId="2AA15CE1" w14:textId="77777777" w:rsidR="00F2790E" w:rsidRPr="009F4CD2" w:rsidRDefault="00F2790E" w:rsidP="00467E8A">
            <w:pPr>
              <w:rPr>
                <w:rFonts w:cs="Arial"/>
                <w:bCs/>
              </w:rPr>
            </w:pPr>
          </w:p>
        </w:tc>
        <w:tc>
          <w:tcPr>
            <w:tcW w:w="1264" w:type="dxa"/>
          </w:tcPr>
          <w:p w14:paraId="0B74FFAE" w14:textId="77777777" w:rsidR="00F2790E" w:rsidRPr="009F4CD2" w:rsidRDefault="00F2790E" w:rsidP="00467E8A">
            <w:pPr>
              <w:rPr>
                <w:rFonts w:cs="Arial"/>
                <w:bCs/>
              </w:rPr>
            </w:pPr>
          </w:p>
        </w:tc>
      </w:tr>
      <w:tr w:rsidR="00F2790E" w:rsidRPr="009F4CD2" w14:paraId="173040D8" w14:textId="77777777" w:rsidTr="00467E8A">
        <w:trPr>
          <w:trHeight w:val="357"/>
        </w:trPr>
        <w:tc>
          <w:tcPr>
            <w:tcW w:w="900" w:type="dxa"/>
            <w:vMerge/>
            <w:shd w:val="clear" w:color="auto" w:fill="auto"/>
          </w:tcPr>
          <w:p w14:paraId="59057F04" w14:textId="77777777" w:rsidR="00F2790E" w:rsidRDefault="00F2790E" w:rsidP="00467E8A"/>
        </w:tc>
        <w:tc>
          <w:tcPr>
            <w:tcW w:w="1498" w:type="dxa"/>
            <w:vMerge/>
            <w:shd w:val="clear" w:color="auto" w:fill="auto"/>
          </w:tcPr>
          <w:p w14:paraId="42E6952B" w14:textId="77777777" w:rsidR="00F2790E" w:rsidRPr="00386D74" w:rsidRDefault="00F2790E" w:rsidP="00467E8A">
            <w:pPr>
              <w:rPr>
                <w:rStyle w:val="SAPEmphasis"/>
              </w:rPr>
            </w:pPr>
          </w:p>
        </w:tc>
        <w:tc>
          <w:tcPr>
            <w:tcW w:w="2912" w:type="dxa"/>
            <w:vMerge/>
            <w:shd w:val="clear" w:color="auto" w:fill="auto"/>
          </w:tcPr>
          <w:p w14:paraId="22F56EDC" w14:textId="77777777" w:rsidR="00F2790E" w:rsidRPr="009F4CD2" w:rsidRDefault="00F2790E" w:rsidP="00467E8A"/>
        </w:tc>
        <w:tc>
          <w:tcPr>
            <w:tcW w:w="4860" w:type="dxa"/>
            <w:shd w:val="clear" w:color="auto" w:fill="auto"/>
          </w:tcPr>
          <w:p w14:paraId="3CAAB867" w14:textId="77777777" w:rsidR="00F2790E" w:rsidRDefault="00F2790E" w:rsidP="00467E8A">
            <w:pPr>
              <w:rPr>
                <w:rStyle w:val="SAPScreenElement"/>
              </w:rPr>
            </w:pPr>
            <w:r>
              <w:rPr>
                <w:rStyle w:val="SAPScreenElement"/>
              </w:rPr>
              <w:t>Including total of blocked current acnt:</w:t>
            </w:r>
            <w:r w:rsidRPr="006A29F8">
              <w:t xml:space="preserve"> insert the appropriate value</w:t>
            </w:r>
          </w:p>
        </w:tc>
        <w:tc>
          <w:tcPr>
            <w:tcW w:w="2852" w:type="dxa"/>
            <w:vMerge/>
            <w:shd w:val="clear" w:color="auto" w:fill="auto"/>
          </w:tcPr>
          <w:p w14:paraId="7C711005" w14:textId="77777777" w:rsidR="00F2790E" w:rsidRPr="009F4CD2" w:rsidRDefault="00F2790E" w:rsidP="00467E8A">
            <w:pPr>
              <w:rPr>
                <w:rFonts w:cs="Arial"/>
                <w:bCs/>
              </w:rPr>
            </w:pPr>
          </w:p>
        </w:tc>
        <w:tc>
          <w:tcPr>
            <w:tcW w:w="1264" w:type="dxa"/>
          </w:tcPr>
          <w:p w14:paraId="18809065" w14:textId="77777777" w:rsidR="00F2790E" w:rsidRPr="009F4CD2" w:rsidRDefault="00F2790E" w:rsidP="00467E8A">
            <w:pPr>
              <w:rPr>
                <w:rFonts w:cs="Arial"/>
                <w:bCs/>
              </w:rPr>
            </w:pPr>
          </w:p>
        </w:tc>
      </w:tr>
      <w:tr w:rsidR="00F2790E" w:rsidRPr="009F4CD2" w14:paraId="653D7672" w14:textId="77777777" w:rsidTr="00467E8A">
        <w:trPr>
          <w:trHeight w:val="357"/>
        </w:trPr>
        <w:tc>
          <w:tcPr>
            <w:tcW w:w="900" w:type="dxa"/>
            <w:vMerge/>
            <w:shd w:val="clear" w:color="auto" w:fill="auto"/>
          </w:tcPr>
          <w:p w14:paraId="31346341" w14:textId="77777777" w:rsidR="00F2790E" w:rsidRDefault="00F2790E" w:rsidP="00467E8A"/>
        </w:tc>
        <w:tc>
          <w:tcPr>
            <w:tcW w:w="1498" w:type="dxa"/>
            <w:vMerge/>
            <w:shd w:val="clear" w:color="auto" w:fill="auto"/>
          </w:tcPr>
          <w:p w14:paraId="41D084B6" w14:textId="77777777" w:rsidR="00F2790E" w:rsidRPr="00386D74" w:rsidRDefault="00F2790E" w:rsidP="00467E8A">
            <w:pPr>
              <w:rPr>
                <w:rStyle w:val="SAPEmphasis"/>
              </w:rPr>
            </w:pPr>
          </w:p>
        </w:tc>
        <w:tc>
          <w:tcPr>
            <w:tcW w:w="2912" w:type="dxa"/>
            <w:vMerge/>
            <w:shd w:val="clear" w:color="auto" w:fill="auto"/>
          </w:tcPr>
          <w:p w14:paraId="77801A9F" w14:textId="77777777" w:rsidR="00F2790E" w:rsidRPr="009F4CD2" w:rsidRDefault="00F2790E" w:rsidP="00467E8A"/>
        </w:tc>
        <w:tc>
          <w:tcPr>
            <w:tcW w:w="4860" w:type="dxa"/>
            <w:shd w:val="clear" w:color="auto" w:fill="auto"/>
          </w:tcPr>
          <w:p w14:paraId="088A442B" w14:textId="77777777" w:rsidR="00F2790E" w:rsidRDefault="00F2790E" w:rsidP="00467E8A">
            <w:pPr>
              <w:rPr>
                <w:rStyle w:val="SAPScreenElement"/>
              </w:rPr>
            </w:pPr>
            <w:r>
              <w:rPr>
                <w:rStyle w:val="SAPScreenElement"/>
              </w:rPr>
              <w:t>Percentage on total of blocked current account:</w:t>
            </w:r>
            <w:r w:rsidRPr="006A29F8">
              <w:t xml:space="preserve"> insert the appropriate value</w:t>
            </w:r>
          </w:p>
        </w:tc>
        <w:tc>
          <w:tcPr>
            <w:tcW w:w="2852" w:type="dxa"/>
            <w:vMerge/>
            <w:shd w:val="clear" w:color="auto" w:fill="auto"/>
          </w:tcPr>
          <w:p w14:paraId="3B65E995" w14:textId="77777777" w:rsidR="00F2790E" w:rsidRPr="009F4CD2" w:rsidRDefault="00F2790E" w:rsidP="00467E8A">
            <w:pPr>
              <w:rPr>
                <w:rFonts w:cs="Arial"/>
                <w:bCs/>
              </w:rPr>
            </w:pPr>
          </w:p>
        </w:tc>
        <w:tc>
          <w:tcPr>
            <w:tcW w:w="1264" w:type="dxa"/>
          </w:tcPr>
          <w:p w14:paraId="4FBEC94D" w14:textId="77777777" w:rsidR="00F2790E" w:rsidRPr="009F4CD2" w:rsidRDefault="00F2790E" w:rsidP="00467E8A">
            <w:pPr>
              <w:rPr>
                <w:rFonts w:cs="Arial"/>
                <w:bCs/>
              </w:rPr>
            </w:pPr>
          </w:p>
        </w:tc>
      </w:tr>
      <w:tr w:rsidR="00F2790E" w:rsidRPr="009F4CD2" w14:paraId="24FB14B9" w14:textId="77777777" w:rsidTr="00467E8A">
        <w:trPr>
          <w:trHeight w:val="357"/>
        </w:trPr>
        <w:tc>
          <w:tcPr>
            <w:tcW w:w="900" w:type="dxa"/>
            <w:vMerge/>
            <w:shd w:val="clear" w:color="auto" w:fill="auto"/>
          </w:tcPr>
          <w:p w14:paraId="01F5EDB3" w14:textId="77777777" w:rsidR="00F2790E" w:rsidRDefault="00F2790E" w:rsidP="00467E8A"/>
        </w:tc>
        <w:tc>
          <w:tcPr>
            <w:tcW w:w="1498" w:type="dxa"/>
            <w:vMerge/>
            <w:shd w:val="clear" w:color="auto" w:fill="auto"/>
          </w:tcPr>
          <w:p w14:paraId="52ACB049" w14:textId="77777777" w:rsidR="00F2790E" w:rsidRPr="00386D74" w:rsidRDefault="00F2790E" w:rsidP="00467E8A">
            <w:pPr>
              <w:rPr>
                <w:rStyle w:val="SAPEmphasis"/>
              </w:rPr>
            </w:pPr>
          </w:p>
        </w:tc>
        <w:tc>
          <w:tcPr>
            <w:tcW w:w="2912" w:type="dxa"/>
            <w:vMerge/>
            <w:shd w:val="clear" w:color="auto" w:fill="auto"/>
          </w:tcPr>
          <w:p w14:paraId="45F3CC92" w14:textId="77777777" w:rsidR="00F2790E" w:rsidRPr="009F4CD2" w:rsidRDefault="00F2790E" w:rsidP="00467E8A"/>
        </w:tc>
        <w:tc>
          <w:tcPr>
            <w:tcW w:w="4860" w:type="dxa"/>
            <w:shd w:val="clear" w:color="auto" w:fill="auto"/>
          </w:tcPr>
          <w:p w14:paraId="34FBC4AC" w14:textId="77777777" w:rsidR="00F2790E" w:rsidRDefault="00F2790E" w:rsidP="00467E8A">
            <w:pPr>
              <w:rPr>
                <w:rStyle w:val="SAPScreenElement"/>
              </w:rPr>
            </w:pPr>
            <w:r>
              <w:rPr>
                <w:rStyle w:val="SAPScreenElement"/>
              </w:rPr>
              <w:t>Social lump sum:</w:t>
            </w:r>
            <w:r w:rsidRPr="006A29F8">
              <w:t xml:space="preserve"> insert the appropriate value</w:t>
            </w:r>
          </w:p>
        </w:tc>
        <w:tc>
          <w:tcPr>
            <w:tcW w:w="2852" w:type="dxa"/>
            <w:vMerge/>
            <w:shd w:val="clear" w:color="auto" w:fill="auto"/>
          </w:tcPr>
          <w:p w14:paraId="39B4C6D6" w14:textId="77777777" w:rsidR="00F2790E" w:rsidRPr="009F4CD2" w:rsidRDefault="00F2790E" w:rsidP="00467E8A">
            <w:pPr>
              <w:rPr>
                <w:rFonts w:cs="Arial"/>
                <w:bCs/>
              </w:rPr>
            </w:pPr>
          </w:p>
        </w:tc>
        <w:tc>
          <w:tcPr>
            <w:tcW w:w="1264" w:type="dxa"/>
          </w:tcPr>
          <w:p w14:paraId="673CDD1A" w14:textId="77777777" w:rsidR="00F2790E" w:rsidRPr="009F4CD2" w:rsidRDefault="00F2790E" w:rsidP="00467E8A">
            <w:pPr>
              <w:rPr>
                <w:rFonts w:cs="Arial"/>
                <w:bCs/>
              </w:rPr>
            </w:pPr>
          </w:p>
        </w:tc>
      </w:tr>
      <w:tr w:rsidR="00F2790E" w:rsidRPr="009F4CD2" w14:paraId="5BC083A1" w14:textId="77777777" w:rsidTr="00467E8A">
        <w:trPr>
          <w:trHeight w:val="357"/>
        </w:trPr>
        <w:tc>
          <w:tcPr>
            <w:tcW w:w="900" w:type="dxa"/>
            <w:vMerge/>
            <w:shd w:val="clear" w:color="auto" w:fill="auto"/>
          </w:tcPr>
          <w:p w14:paraId="4F56D4B9" w14:textId="77777777" w:rsidR="00F2790E" w:rsidRDefault="00F2790E" w:rsidP="00467E8A"/>
        </w:tc>
        <w:tc>
          <w:tcPr>
            <w:tcW w:w="1498" w:type="dxa"/>
            <w:vMerge/>
            <w:shd w:val="clear" w:color="auto" w:fill="auto"/>
          </w:tcPr>
          <w:p w14:paraId="512B9D0A" w14:textId="77777777" w:rsidR="00F2790E" w:rsidRPr="00386D74" w:rsidRDefault="00F2790E" w:rsidP="00467E8A">
            <w:pPr>
              <w:rPr>
                <w:rStyle w:val="SAPEmphasis"/>
              </w:rPr>
            </w:pPr>
          </w:p>
        </w:tc>
        <w:tc>
          <w:tcPr>
            <w:tcW w:w="2912" w:type="dxa"/>
            <w:vMerge w:val="restart"/>
            <w:shd w:val="clear" w:color="auto" w:fill="auto"/>
          </w:tcPr>
          <w:p w14:paraId="11346EB0" w14:textId="77777777" w:rsidR="00F2790E" w:rsidRPr="009F4CD2" w:rsidRDefault="00F2790E" w:rsidP="00467E8A">
            <w:r w:rsidRPr="009F4CD2">
              <w:rPr>
                <w:rFonts w:cs="Arial"/>
                <w:bCs/>
              </w:rPr>
              <w:t xml:space="preserve">in the </w:t>
            </w:r>
            <w:r>
              <w:rPr>
                <w:rStyle w:val="SAPScreenElement"/>
              </w:rPr>
              <w:t>Releases</w:t>
            </w:r>
            <w:r w:rsidRPr="009F4CD2">
              <w:rPr>
                <w:rFonts w:cs="Arial"/>
                <w:bCs/>
              </w:rPr>
              <w:t xml:space="preserve"> part of the form</w:t>
            </w:r>
            <w:r>
              <w:rPr>
                <w:rFonts w:cs="Arial"/>
                <w:bCs/>
              </w:rPr>
              <w:t xml:space="preserve">, </w:t>
            </w:r>
            <w:r w:rsidRPr="009F4CD2">
              <w:t>select</w:t>
            </w:r>
            <w:r>
              <w:t xml:space="preserve"> the</w:t>
            </w:r>
            <w:r w:rsidRPr="009F4CD2">
              <w:t xml:space="preserve"> </w:t>
            </w:r>
            <w:r w:rsidRPr="00FE2BF7">
              <w:rPr>
                <w:rStyle w:val="SAPScreenElement"/>
              </w:rPr>
              <w:t>Insert</w:t>
            </w:r>
            <w:r>
              <w:rPr>
                <w:rStyle w:val="SAPScreenElement"/>
              </w:rPr>
              <w:t xml:space="preserve"> </w:t>
            </w:r>
            <w:r w:rsidRPr="009F4CD2">
              <w:t>pushbutton</w:t>
            </w:r>
            <w:r>
              <w:t xml:space="preserve"> and</w:t>
            </w:r>
            <w:r w:rsidRPr="00187B9E">
              <w:t xml:space="preserve"> </w:t>
            </w:r>
            <w:r>
              <w:t>make the following entries</w:t>
            </w:r>
            <w:r w:rsidRPr="009F4CD2">
              <w:rPr>
                <w:rFonts w:cs="Arial"/>
                <w:bCs/>
              </w:rPr>
              <w:t>:</w:t>
            </w:r>
          </w:p>
        </w:tc>
        <w:tc>
          <w:tcPr>
            <w:tcW w:w="4860" w:type="dxa"/>
            <w:shd w:val="clear" w:color="auto" w:fill="auto"/>
          </w:tcPr>
          <w:p w14:paraId="2387188D" w14:textId="77777777" w:rsidR="00F2790E" w:rsidRPr="009F4CD2" w:rsidRDefault="00F2790E" w:rsidP="00467E8A">
            <w:pPr>
              <w:rPr>
                <w:i/>
              </w:rPr>
            </w:pPr>
            <w:r>
              <w:rPr>
                <w:rStyle w:val="SAPScreenElement"/>
              </w:rPr>
              <w:t xml:space="preserve">Release reason: </w:t>
            </w:r>
            <w:r w:rsidRPr="00F31DFD">
              <w:t>select from value help</w:t>
            </w:r>
          </w:p>
        </w:tc>
        <w:tc>
          <w:tcPr>
            <w:tcW w:w="2852" w:type="dxa"/>
            <w:vMerge w:val="restart"/>
            <w:shd w:val="clear" w:color="auto" w:fill="auto"/>
          </w:tcPr>
          <w:p w14:paraId="10C59F0F" w14:textId="77777777" w:rsidR="00F2790E" w:rsidRPr="009F4CD2" w:rsidRDefault="00F2790E" w:rsidP="00467E8A">
            <w:pPr>
              <w:rPr>
                <w:rFonts w:cs="Arial"/>
                <w:bCs/>
              </w:rPr>
            </w:pPr>
          </w:p>
        </w:tc>
        <w:tc>
          <w:tcPr>
            <w:tcW w:w="1264" w:type="dxa"/>
          </w:tcPr>
          <w:p w14:paraId="0873C105" w14:textId="77777777" w:rsidR="00F2790E" w:rsidRPr="009F4CD2" w:rsidRDefault="00F2790E" w:rsidP="00467E8A">
            <w:pPr>
              <w:rPr>
                <w:rFonts w:cs="Arial"/>
                <w:bCs/>
              </w:rPr>
            </w:pPr>
          </w:p>
        </w:tc>
      </w:tr>
      <w:tr w:rsidR="00F2790E" w:rsidRPr="009F4CD2" w14:paraId="686A008D" w14:textId="77777777" w:rsidTr="00467E8A">
        <w:trPr>
          <w:trHeight w:val="357"/>
        </w:trPr>
        <w:tc>
          <w:tcPr>
            <w:tcW w:w="900" w:type="dxa"/>
            <w:vMerge/>
            <w:shd w:val="clear" w:color="auto" w:fill="auto"/>
          </w:tcPr>
          <w:p w14:paraId="038694C7" w14:textId="77777777" w:rsidR="00F2790E" w:rsidRDefault="00F2790E" w:rsidP="00467E8A"/>
        </w:tc>
        <w:tc>
          <w:tcPr>
            <w:tcW w:w="1498" w:type="dxa"/>
            <w:vMerge/>
            <w:shd w:val="clear" w:color="auto" w:fill="auto"/>
          </w:tcPr>
          <w:p w14:paraId="5D064F3D" w14:textId="77777777" w:rsidR="00F2790E" w:rsidRPr="00386D74" w:rsidRDefault="00F2790E" w:rsidP="00467E8A">
            <w:pPr>
              <w:rPr>
                <w:rStyle w:val="SAPEmphasis"/>
              </w:rPr>
            </w:pPr>
          </w:p>
        </w:tc>
        <w:tc>
          <w:tcPr>
            <w:tcW w:w="2912" w:type="dxa"/>
            <w:vMerge/>
            <w:shd w:val="clear" w:color="auto" w:fill="auto"/>
          </w:tcPr>
          <w:p w14:paraId="561AB2CC" w14:textId="77777777" w:rsidR="00F2790E" w:rsidRPr="009F4CD2" w:rsidRDefault="00F2790E" w:rsidP="00467E8A"/>
        </w:tc>
        <w:tc>
          <w:tcPr>
            <w:tcW w:w="4860" w:type="dxa"/>
            <w:shd w:val="clear" w:color="auto" w:fill="auto"/>
          </w:tcPr>
          <w:p w14:paraId="594A1B91" w14:textId="77777777" w:rsidR="00F2790E" w:rsidRPr="009F4CD2" w:rsidRDefault="00F2790E" w:rsidP="00467E8A">
            <w:pPr>
              <w:rPr>
                <w:i/>
              </w:rPr>
            </w:pPr>
            <w:r>
              <w:rPr>
                <w:rStyle w:val="SAPScreenElement"/>
              </w:rPr>
              <w:t xml:space="preserve">Payment reason </w:t>
            </w:r>
            <w:r>
              <w:t>automatically populated by the system, based on the previous value, read only field</w:t>
            </w:r>
            <w:r w:rsidDel="000F34BC">
              <w:t xml:space="preserve"> </w:t>
            </w:r>
          </w:p>
        </w:tc>
        <w:tc>
          <w:tcPr>
            <w:tcW w:w="2852" w:type="dxa"/>
            <w:vMerge/>
            <w:shd w:val="clear" w:color="auto" w:fill="auto"/>
          </w:tcPr>
          <w:p w14:paraId="0B107341" w14:textId="77777777" w:rsidR="00F2790E" w:rsidRPr="009F4CD2" w:rsidRDefault="00F2790E" w:rsidP="00467E8A">
            <w:pPr>
              <w:rPr>
                <w:rFonts w:cs="Arial"/>
                <w:bCs/>
              </w:rPr>
            </w:pPr>
          </w:p>
        </w:tc>
        <w:tc>
          <w:tcPr>
            <w:tcW w:w="1264" w:type="dxa"/>
          </w:tcPr>
          <w:p w14:paraId="11223578" w14:textId="77777777" w:rsidR="00F2790E" w:rsidRPr="009F4CD2" w:rsidRDefault="00F2790E" w:rsidP="00467E8A">
            <w:pPr>
              <w:rPr>
                <w:rFonts w:cs="Arial"/>
                <w:bCs/>
              </w:rPr>
            </w:pPr>
          </w:p>
        </w:tc>
      </w:tr>
      <w:tr w:rsidR="00F2790E" w:rsidRPr="009F4CD2" w14:paraId="0834C7B6" w14:textId="77777777" w:rsidTr="00467E8A">
        <w:trPr>
          <w:trHeight w:val="357"/>
        </w:trPr>
        <w:tc>
          <w:tcPr>
            <w:tcW w:w="900" w:type="dxa"/>
            <w:vMerge/>
            <w:shd w:val="clear" w:color="auto" w:fill="auto"/>
          </w:tcPr>
          <w:p w14:paraId="45A417C2" w14:textId="77777777" w:rsidR="00F2790E" w:rsidRDefault="00F2790E" w:rsidP="00467E8A"/>
        </w:tc>
        <w:tc>
          <w:tcPr>
            <w:tcW w:w="1498" w:type="dxa"/>
            <w:vMerge/>
            <w:shd w:val="clear" w:color="auto" w:fill="auto"/>
          </w:tcPr>
          <w:p w14:paraId="433054F4" w14:textId="77777777" w:rsidR="00F2790E" w:rsidRPr="00386D74" w:rsidRDefault="00F2790E" w:rsidP="00467E8A">
            <w:pPr>
              <w:rPr>
                <w:rStyle w:val="SAPEmphasis"/>
              </w:rPr>
            </w:pPr>
          </w:p>
        </w:tc>
        <w:tc>
          <w:tcPr>
            <w:tcW w:w="2912" w:type="dxa"/>
            <w:vMerge/>
            <w:shd w:val="clear" w:color="auto" w:fill="auto"/>
          </w:tcPr>
          <w:p w14:paraId="3037E890" w14:textId="77777777" w:rsidR="00F2790E" w:rsidRPr="009F4CD2" w:rsidRDefault="00F2790E" w:rsidP="00467E8A"/>
        </w:tc>
        <w:tc>
          <w:tcPr>
            <w:tcW w:w="4860" w:type="dxa"/>
            <w:shd w:val="clear" w:color="auto" w:fill="auto"/>
          </w:tcPr>
          <w:p w14:paraId="6BE1A092" w14:textId="77777777" w:rsidR="00F2790E" w:rsidRPr="009F4CD2" w:rsidRDefault="00F2790E" w:rsidP="00467E8A">
            <w:pPr>
              <w:rPr>
                <w:i/>
              </w:rPr>
            </w:pPr>
            <w:r>
              <w:rPr>
                <w:rStyle w:val="SAPScreenElement"/>
              </w:rPr>
              <w:t xml:space="preserve">Date of withdrawal: </w:t>
            </w:r>
            <w:r w:rsidRPr="006A29F8">
              <w:t xml:space="preserve">select </w:t>
            </w:r>
            <w:r w:rsidRPr="006A29F8">
              <w:rPr>
                <w:rFonts w:cs="Arial"/>
                <w:bCs/>
              </w:rPr>
              <w:t>from calendar help</w:t>
            </w:r>
          </w:p>
        </w:tc>
        <w:tc>
          <w:tcPr>
            <w:tcW w:w="2852" w:type="dxa"/>
            <w:vMerge/>
            <w:shd w:val="clear" w:color="auto" w:fill="auto"/>
          </w:tcPr>
          <w:p w14:paraId="49D9ED16" w14:textId="77777777" w:rsidR="00F2790E" w:rsidRPr="009F4CD2" w:rsidRDefault="00F2790E" w:rsidP="00467E8A">
            <w:pPr>
              <w:rPr>
                <w:rFonts w:cs="Arial"/>
                <w:bCs/>
              </w:rPr>
            </w:pPr>
          </w:p>
        </w:tc>
        <w:tc>
          <w:tcPr>
            <w:tcW w:w="1264" w:type="dxa"/>
          </w:tcPr>
          <w:p w14:paraId="48693C22" w14:textId="77777777" w:rsidR="00F2790E" w:rsidRPr="009F4CD2" w:rsidRDefault="00F2790E" w:rsidP="00467E8A">
            <w:pPr>
              <w:rPr>
                <w:rFonts w:cs="Arial"/>
                <w:bCs/>
              </w:rPr>
            </w:pPr>
          </w:p>
        </w:tc>
      </w:tr>
      <w:tr w:rsidR="00F2790E" w:rsidRPr="009F4CD2" w14:paraId="7B3BAFA8" w14:textId="77777777" w:rsidTr="00467E8A">
        <w:trPr>
          <w:trHeight w:val="357"/>
        </w:trPr>
        <w:tc>
          <w:tcPr>
            <w:tcW w:w="900" w:type="dxa"/>
            <w:vMerge/>
            <w:shd w:val="clear" w:color="auto" w:fill="auto"/>
          </w:tcPr>
          <w:p w14:paraId="6BDE3F0C" w14:textId="77777777" w:rsidR="00F2790E" w:rsidRDefault="00F2790E" w:rsidP="00467E8A"/>
        </w:tc>
        <w:tc>
          <w:tcPr>
            <w:tcW w:w="1498" w:type="dxa"/>
            <w:vMerge/>
            <w:shd w:val="clear" w:color="auto" w:fill="auto"/>
          </w:tcPr>
          <w:p w14:paraId="48259676" w14:textId="77777777" w:rsidR="00F2790E" w:rsidRPr="00386D74" w:rsidRDefault="00F2790E" w:rsidP="00467E8A">
            <w:pPr>
              <w:rPr>
                <w:rStyle w:val="SAPEmphasis"/>
              </w:rPr>
            </w:pPr>
          </w:p>
        </w:tc>
        <w:tc>
          <w:tcPr>
            <w:tcW w:w="2912" w:type="dxa"/>
            <w:vMerge/>
            <w:shd w:val="clear" w:color="auto" w:fill="auto"/>
          </w:tcPr>
          <w:p w14:paraId="650A044E" w14:textId="77777777" w:rsidR="00F2790E" w:rsidRPr="009F4CD2" w:rsidRDefault="00F2790E" w:rsidP="00467E8A"/>
        </w:tc>
        <w:tc>
          <w:tcPr>
            <w:tcW w:w="4860" w:type="dxa"/>
            <w:shd w:val="clear" w:color="auto" w:fill="auto"/>
          </w:tcPr>
          <w:p w14:paraId="4C542390" w14:textId="77777777" w:rsidR="00F2790E" w:rsidRPr="009F4CD2" w:rsidRDefault="00F2790E" w:rsidP="00467E8A">
            <w:pPr>
              <w:rPr>
                <w:i/>
              </w:rPr>
            </w:pPr>
            <w:r w:rsidRPr="00F31DFD">
              <w:rPr>
                <w:rStyle w:val="SAPScreenElement"/>
              </w:rPr>
              <w:t>Amount withdrawn</w:t>
            </w:r>
            <w:r w:rsidRPr="005769AB">
              <w:rPr>
                <w:rStyle w:val="SAPScreenElement"/>
              </w:rPr>
              <w:t>:</w:t>
            </w:r>
            <w:r>
              <w:rPr>
                <w:rStyle w:val="SAPScreenElement"/>
              </w:rPr>
              <w:t xml:space="preserve"> </w:t>
            </w:r>
            <w:r w:rsidRPr="006A29F8">
              <w:t>insert the appropriate value</w:t>
            </w:r>
          </w:p>
        </w:tc>
        <w:tc>
          <w:tcPr>
            <w:tcW w:w="2852" w:type="dxa"/>
            <w:vMerge/>
            <w:shd w:val="clear" w:color="auto" w:fill="auto"/>
          </w:tcPr>
          <w:p w14:paraId="52E5357C" w14:textId="77777777" w:rsidR="00F2790E" w:rsidRPr="009F4CD2" w:rsidRDefault="00F2790E" w:rsidP="00467E8A">
            <w:pPr>
              <w:rPr>
                <w:rFonts w:cs="Arial"/>
                <w:bCs/>
              </w:rPr>
            </w:pPr>
          </w:p>
        </w:tc>
        <w:tc>
          <w:tcPr>
            <w:tcW w:w="1264" w:type="dxa"/>
          </w:tcPr>
          <w:p w14:paraId="3E41BEA6" w14:textId="77777777" w:rsidR="00F2790E" w:rsidRPr="009F4CD2" w:rsidRDefault="00F2790E" w:rsidP="00467E8A">
            <w:pPr>
              <w:rPr>
                <w:rFonts w:cs="Arial"/>
                <w:bCs/>
              </w:rPr>
            </w:pPr>
          </w:p>
        </w:tc>
      </w:tr>
      <w:tr w:rsidR="00F2790E" w:rsidRPr="009F4CD2" w14:paraId="74F6462B" w14:textId="77777777" w:rsidTr="00467E8A">
        <w:trPr>
          <w:trHeight w:val="357"/>
        </w:trPr>
        <w:tc>
          <w:tcPr>
            <w:tcW w:w="900" w:type="dxa"/>
            <w:vMerge/>
            <w:shd w:val="clear" w:color="auto" w:fill="auto"/>
          </w:tcPr>
          <w:p w14:paraId="3BCEB991" w14:textId="77777777" w:rsidR="00F2790E" w:rsidRDefault="00F2790E" w:rsidP="00467E8A"/>
        </w:tc>
        <w:tc>
          <w:tcPr>
            <w:tcW w:w="1498" w:type="dxa"/>
            <w:vMerge/>
            <w:shd w:val="clear" w:color="auto" w:fill="auto"/>
          </w:tcPr>
          <w:p w14:paraId="04B1BB22" w14:textId="77777777" w:rsidR="00F2790E" w:rsidRPr="00386D74" w:rsidRDefault="00F2790E" w:rsidP="00467E8A">
            <w:pPr>
              <w:rPr>
                <w:rStyle w:val="SAPEmphasis"/>
              </w:rPr>
            </w:pPr>
          </w:p>
        </w:tc>
        <w:tc>
          <w:tcPr>
            <w:tcW w:w="2912" w:type="dxa"/>
            <w:vMerge/>
            <w:shd w:val="clear" w:color="auto" w:fill="auto"/>
          </w:tcPr>
          <w:p w14:paraId="3164B775" w14:textId="77777777" w:rsidR="00F2790E" w:rsidRPr="009F4CD2" w:rsidRDefault="00F2790E" w:rsidP="00467E8A"/>
        </w:tc>
        <w:tc>
          <w:tcPr>
            <w:tcW w:w="4860" w:type="dxa"/>
            <w:shd w:val="clear" w:color="auto" w:fill="auto"/>
          </w:tcPr>
          <w:p w14:paraId="7FDECE81" w14:textId="77777777" w:rsidR="00F2790E" w:rsidRPr="009F4CD2" w:rsidRDefault="00F2790E" w:rsidP="00467E8A">
            <w:pPr>
              <w:rPr>
                <w:i/>
              </w:rPr>
            </w:pPr>
            <w:r>
              <w:rPr>
                <w:rStyle w:val="SAPScreenElement"/>
              </w:rPr>
              <w:t xml:space="preserve">Incl. interest: </w:t>
            </w:r>
            <w:r w:rsidRPr="006A29F8">
              <w:t>insert the appropriate value</w:t>
            </w:r>
          </w:p>
        </w:tc>
        <w:tc>
          <w:tcPr>
            <w:tcW w:w="2852" w:type="dxa"/>
            <w:vMerge/>
            <w:shd w:val="clear" w:color="auto" w:fill="auto"/>
          </w:tcPr>
          <w:p w14:paraId="21A52440" w14:textId="77777777" w:rsidR="00F2790E" w:rsidRPr="009F4CD2" w:rsidRDefault="00F2790E" w:rsidP="00467E8A">
            <w:pPr>
              <w:rPr>
                <w:rFonts w:cs="Arial"/>
                <w:bCs/>
              </w:rPr>
            </w:pPr>
          </w:p>
        </w:tc>
        <w:tc>
          <w:tcPr>
            <w:tcW w:w="1264" w:type="dxa"/>
          </w:tcPr>
          <w:p w14:paraId="576C689D" w14:textId="77777777" w:rsidR="00F2790E" w:rsidRPr="009F4CD2" w:rsidRDefault="00F2790E" w:rsidP="00467E8A">
            <w:pPr>
              <w:rPr>
                <w:rFonts w:cs="Arial"/>
                <w:bCs/>
              </w:rPr>
            </w:pPr>
          </w:p>
        </w:tc>
      </w:tr>
      <w:tr w:rsidR="00F2790E" w:rsidRPr="009F4CD2" w14:paraId="2616079F" w14:textId="77777777" w:rsidTr="00467E8A">
        <w:trPr>
          <w:trHeight w:val="357"/>
        </w:trPr>
        <w:tc>
          <w:tcPr>
            <w:tcW w:w="900" w:type="dxa"/>
            <w:vMerge/>
            <w:shd w:val="clear" w:color="auto" w:fill="auto"/>
          </w:tcPr>
          <w:p w14:paraId="26EED87B" w14:textId="77777777" w:rsidR="00F2790E" w:rsidRDefault="00F2790E" w:rsidP="00467E8A"/>
        </w:tc>
        <w:tc>
          <w:tcPr>
            <w:tcW w:w="1498" w:type="dxa"/>
            <w:vMerge/>
            <w:shd w:val="clear" w:color="auto" w:fill="auto"/>
          </w:tcPr>
          <w:p w14:paraId="33F3C013" w14:textId="77777777" w:rsidR="00F2790E" w:rsidRPr="00386D74" w:rsidRDefault="00F2790E" w:rsidP="00467E8A">
            <w:pPr>
              <w:rPr>
                <w:rStyle w:val="SAPEmphasis"/>
              </w:rPr>
            </w:pPr>
          </w:p>
        </w:tc>
        <w:tc>
          <w:tcPr>
            <w:tcW w:w="2912" w:type="dxa"/>
            <w:vMerge/>
            <w:shd w:val="clear" w:color="auto" w:fill="auto"/>
          </w:tcPr>
          <w:p w14:paraId="291C6721" w14:textId="77777777" w:rsidR="00F2790E" w:rsidRPr="009F4CD2" w:rsidRDefault="00F2790E" w:rsidP="00467E8A"/>
        </w:tc>
        <w:tc>
          <w:tcPr>
            <w:tcW w:w="4860" w:type="dxa"/>
            <w:shd w:val="clear" w:color="auto" w:fill="auto"/>
          </w:tcPr>
          <w:p w14:paraId="41AD28BE" w14:textId="77777777" w:rsidR="00F2790E" w:rsidDel="00BE1401" w:rsidRDefault="00F2790E" w:rsidP="00467E8A">
            <w:pPr>
              <w:rPr>
                <w:rStyle w:val="SAPScreenElement"/>
              </w:rPr>
            </w:pPr>
            <w:r>
              <w:rPr>
                <w:rStyle w:val="SAPScreenElement"/>
              </w:rPr>
              <w:t>CSG on interest:</w:t>
            </w:r>
            <w:r w:rsidRPr="006A29F8">
              <w:t xml:space="preserve"> insert the appropriate value</w:t>
            </w:r>
          </w:p>
        </w:tc>
        <w:tc>
          <w:tcPr>
            <w:tcW w:w="2852" w:type="dxa"/>
            <w:vMerge/>
            <w:shd w:val="clear" w:color="auto" w:fill="auto"/>
          </w:tcPr>
          <w:p w14:paraId="2B00CD01" w14:textId="77777777" w:rsidR="00F2790E" w:rsidRPr="009F4CD2" w:rsidRDefault="00F2790E" w:rsidP="00467E8A">
            <w:pPr>
              <w:rPr>
                <w:rFonts w:cs="Arial"/>
                <w:bCs/>
              </w:rPr>
            </w:pPr>
          </w:p>
        </w:tc>
        <w:tc>
          <w:tcPr>
            <w:tcW w:w="1264" w:type="dxa"/>
          </w:tcPr>
          <w:p w14:paraId="58C559E2" w14:textId="77777777" w:rsidR="00F2790E" w:rsidRPr="009F4CD2" w:rsidRDefault="00F2790E" w:rsidP="00467E8A">
            <w:pPr>
              <w:rPr>
                <w:rFonts w:cs="Arial"/>
                <w:bCs/>
              </w:rPr>
            </w:pPr>
          </w:p>
        </w:tc>
      </w:tr>
      <w:tr w:rsidR="00F2790E" w:rsidRPr="009F4CD2" w14:paraId="07E78682" w14:textId="77777777" w:rsidTr="00467E8A">
        <w:trPr>
          <w:trHeight w:val="357"/>
        </w:trPr>
        <w:tc>
          <w:tcPr>
            <w:tcW w:w="900" w:type="dxa"/>
            <w:vMerge/>
            <w:shd w:val="clear" w:color="auto" w:fill="auto"/>
          </w:tcPr>
          <w:p w14:paraId="362F3468" w14:textId="77777777" w:rsidR="00F2790E" w:rsidRDefault="00F2790E" w:rsidP="00467E8A"/>
        </w:tc>
        <w:tc>
          <w:tcPr>
            <w:tcW w:w="1498" w:type="dxa"/>
            <w:vMerge/>
            <w:shd w:val="clear" w:color="auto" w:fill="auto"/>
          </w:tcPr>
          <w:p w14:paraId="4BFA44DC" w14:textId="77777777" w:rsidR="00F2790E" w:rsidRPr="00386D74" w:rsidRDefault="00F2790E" w:rsidP="00467E8A">
            <w:pPr>
              <w:rPr>
                <w:rStyle w:val="SAPEmphasis"/>
              </w:rPr>
            </w:pPr>
          </w:p>
        </w:tc>
        <w:tc>
          <w:tcPr>
            <w:tcW w:w="2912" w:type="dxa"/>
            <w:vMerge/>
            <w:shd w:val="clear" w:color="auto" w:fill="auto"/>
          </w:tcPr>
          <w:p w14:paraId="5B3085E9" w14:textId="77777777" w:rsidR="00F2790E" w:rsidRPr="009F4CD2" w:rsidRDefault="00F2790E" w:rsidP="00467E8A"/>
        </w:tc>
        <w:tc>
          <w:tcPr>
            <w:tcW w:w="4860" w:type="dxa"/>
            <w:shd w:val="clear" w:color="auto" w:fill="auto"/>
          </w:tcPr>
          <w:p w14:paraId="6F8E1B40" w14:textId="77777777" w:rsidR="00F2790E" w:rsidDel="00BE1401" w:rsidRDefault="00F2790E" w:rsidP="00467E8A">
            <w:pPr>
              <w:rPr>
                <w:rStyle w:val="SAPScreenElement"/>
              </w:rPr>
            </w:pPr>
            <w:r>
              <w:rPr>
                <w:rStyle w:val="SAPScreenElement"/>
              </w:rPr>
              <w:t>CRDS on interest:</w:t>
            </w:r>
            <w:r w:rsidRPr="006A29F8">
              <w:t xml:space="preserve"> insert the appropriate value</w:t>
            </w:r>
          </w:p>
        </w:tc>
        <w:tc>
          <w:tcPr>
            <w:tcW w:w="2852" w:type="dxa"/>
            <w:vMerge/>
            <w:shd w:val="clear" w:color="auto" w:fill="auto"/>
          </w:tcPr>
          <w:p w14:paraId="39B85DC3" w14:textId="77777777" w:rsidR="00F2790E" w:rsidRPr="009F4CD2" w:rsidRDefault="00F2790E" w:rsidP="00467E8A">
            <w:pPr>
              <w:rPr>
                <w:rFonts w:cs="Arial"/>
                <w:bCs/>
              </w:rPr>
            </w:pPr>
          </w:p>
        </w:tc>
        <w:tc>
          <w:tcPr>
            <w:tcW w:w="1264" w:type="dxa"/>
          </w:tcPr>
          <w:p w14:paraId="70F1D0E3" w14:textId="77777777" w:rsidR="00F2790E" w:rsidRPr="009F4CD2" w:rsidRDefault="00F2790E" w:rsidP="00467E8A">
            <w:pPr>
              <w:rPr>
                <w:rFonts w:cs="Arial"/>
                <w:bCs/>
              </w:rPr>
            </w:pPr>
          </w:p>
        </w:tc>
      </w:tr>
      <w:tr w:rsidR="00F2790E" w:rsidRPr="009F4CD2" w14:paraId="3AE6FA47" w14:textId="77777777" w:rsidTr="00467E8A">
        <w:trPr>
          <w:trHeight w:val="357"/>
        </w:trPr>
        <w:tc>
          <w:tcPr>
            <w:tcW w:w="900" w:type="dxa"/>
            <w:vMerge/>
            <w:shd w:val="clear" w:color="auto" w:fill="auto"/>
          </w:tcPr>
          <w:p w14:paraId="581FEE62" w14:textId="77777777" w:rsidR="00F2790E" w:rsidRDefault="00F2790E" w:rsidP="00467E8A"/>
        </w:tc>
        <w:tc>
          <w:tcPr>
            <w:tcW w:w="1498" w:type="dxa"/>
            <w:vMerge/>
            <w:shd w:val="clear" w:color="auto" w:fill="auto"/>
          </w:tcPr>
          <w:p w14:paraId="5C09188A" w14:textId="77777777" w:rsidR="00F2790E" w:rsidRPr="00386D74" w:rsidRDefault="00F2790E" w:rsidP="00467E8A">
            <w:pPr>
              <w:rPr>
                <w:rStyle w:val="SAPEmphasis"/>
              </w:rPr>
            </w:pPr>
          </w:p>
        </w:tc>
        <w:tc>
          <w:tcPr>
            <w:tcW w:w="2912" w:type="dxa"/>
            <w:vMerge/>
            <w:shd w:val="clear" w:color="auto" w:fill="auto"/>
          </w:tcPr>
          <w:p w14:paraId="63FF5866" w14:textId="77777777" w:rsidR="00F2790E" w:rsidRPr="009F4CD2" w:rsidRDefault="00F2790E" w:rsidP="00467E8A"/>
        </w:tc>
        <w:tc>
          <w:tcPr>
            <w:tcW w:w="4860" w:type="dxa"/>
            <w:shd w:val="clear" w:color="auto" w:fill="auto"/>
          </w:tcPr>
          <w:p w14:paraId="55EF1AF8" w14:textId="77777777" w:rsidR="00F2790E" w:rsidRDefault="00F2790E" w:rsidP="00467E8A">
            <w:pPr>
              <w:rPr>
                <w:rStyle w:val="SAPScreenElement"/>
              </w:rPr>
            </w:pPr>
            <w:r>
              <w:rPr>
                <w:rStyle w:val="SAPScreenElement"/>
              </w:rPr>
              <w:t>NPS on interest</w:t>
            </w:r>
            <w:r>
              <w:t xml:space="preserve">: </w:t>
            </w:r>
            <w:r w:rsidRPr="006A29F8">
              <w:t>insert the appropriate value</w:t>
            </w:r>
          </w:p>
        </w:tc>
        <w:tc>
          <w:tcPr>
            <w:tcW w:w="2852" w:type="dxa"/>
            <w:vMerge/>
            <w:shd w:val="clear" w:color="auto" w:fill="auto"/>
          </w:tcPr>
          <w:p w14:paraId="50EA74BC" w14:textId="77777777" w:rsidR="00F2790E" w:rsidRPr="009F4CD2" w:rsidRDefault="00F2790E" w:rsidP="00467E8A">
            <w:pPr>
              <w:rPr>
                <w:rFonts w:cs="Arial"/>
                <w:bCs/>
              </w:rPr>
            </w:pPr>
          </w:p>
        </w:tc>
        <w:tc>
          <w:tcPr>
            <w:tcW w:w="1264" w:type="dxa"/>
          </w:tcPr>
          <w:p w14:paraId="4D8D2591" w14:textId="77777777" w:rsidR="00F2790E" w:rsidRPr="009F4CD2" w:rsidRDefault="00F2790E" w:rsidP="00467E8A">
            <w:pPr>
              <w:rPr>
                <w:rFonts w:cs="Arial"/>
                <w:bCs/>
              </w:rPr>
            </w:pPr>
          </w:p>
        </w:tc>
      </w:tr>
      <w:tr w:rsidR="00F2790E" w:rsidRPr="009F4CD2" w14:paraId="64680AC4" w14:textId="77777777" w:rsidTr="00467E8A">
        <w:trPr>
          <w:trHeight w:val="357"/>
        </w:trPr>
        <w:tc>
          <w:tcPr>
            <w:tcW w:w="900" w:type="dxa"/>
            <w:vMerge/>
            <w:shd w:val="clear" w:color="auto" w:fill="auto"/>
          </w:tcPr>
          <w:p w14:paraId="4A1C3E06" w14:textId="77777777" w:rsidR="00F2790E" w:rsidRDefault="00F2790E" w:rsidP="00467E8A"/>
        </w:tc>
        <w:tc>
          <w:tcPr>
            <w:tcW w:w="1498" w:type="dxa"/>
            <w:vMerge/>
            <w:shd w:val="clear" w:color="auto" w:fill="auto"/>
          </w:tcPr>
          <w:p w14:paraId="388449EA" w14:textId="77777777" w:rsidR="00F2790E" w:rsidRPr="00386D74" w:rsidRDefault="00F2790E" w:rsidP="00467E8A">
            <w:pPr>
              <w:rPr>
                <w:rStyle w:val="SAPEmphasis"/>
              </w:rPr>
            </w:pPr>
          </w:p>
        </w:tc>
        <w:tc>
          <w:tcPr>
            <w:tcW w:w="2912" w:type="dxa"/>
            <w:vMerge/>
            <w:shd w:val="clear" w:color="auto" w:fill="auto"/>
          </w:tcPr>
          <w:p w14:paraId="461478C3" w14:textId="77777777" w:rsidR="00F2790E" w:rsidRPr="009F4CD2" w:rsidRDefault="00F2790E" w:rsidP="00467E8A"/>
        </w:tc>
        <w:tc>
          <w:tcPr>
            <w:tcW w:w="4860" w:type="dxa"/>
            <w:shd w:val="clear" w:color="auto" w:fill="auto"/>
          </w:tcPr>
          <w:p w14:paraId="1A69BA1E" w14:textId="77777777" w:rsidR="00F2790E" w:rsidRDefault="00F2790E" w:rsidP="00467E8A">
            <w:pPr>
              <w:rPr>
                <w:rStyle w:val="SAPScreenElement"/>
              </w:rPr>
            </w:pPr>
            <w:r>
              <w:rPr>
                <w:rStyle w:val="SAPScreenElement"/>
              </w:rPr>
              <w:t>Other deductions on int.:</w:t>
            </w:r>
            <w:r w:rsidRPr="006A29F8">
              <w:t xml:space="preserve"> insert the appropriate value</w:t>
            </w:r>
          </w:p>
        </w:tc>
        <w:tc>
          <w:tcPr>
            <w:tcW w:w="2852" w:type="dxa"/>
            <w:vMerge/>
            <w:shd w:val="clear" w:color="auto" w:fill="auto"/>
          </w:tcPr>
          <w:p w14:paraId="6515CC3D" w14:textId="77777777" w:rsidR="00F2790E" w:rsidRPr="009F4CD2" w:rsidRDefault="00F2790E" w:rsidP="00467E8A">
            <w:pPr>
              <w:rPr>
                <w:rFonts w:cs="Arial"/>
                <w:bCs/>
              </w:rPr>
            </w:pPr>
          </w:p>
        </w:tc>
        <w:tc>
          <w:tcPr>
            <w:tcW w:w="1264" w:type="dxa"/>
          </w:tcPr>
          <w:p w14:paraId="10493AF9" w14:textId="77777777" w:rsidR="00F2790E" w:rsidRPr="009F4CD2" w:rsidRDefault="00F2790E" w:rsidP="00467E8A">
            <w:pPr>
              <w:rPr>
                <w:rFonts w:cs="Arial"/>
                <w:bCs/>
              </w:rPr>
            </w:pPr>
          </w:p>
        </w:tc>
      </w:tr>
      <w:tr w:rsidR="00F2790E" w:rsidRPr="009F4CD2" w14:paraId="202BE941" w14:textId="77777777" w:rsidTr="00467E8A">
        <w:trPr>
          <w:trHeight w:val="357"/>
        </w:trPr>
        <w:tc>
          <w:tcPr>
            <w:tcW w:w="900" w:type="dxa"/>
            <w:vMerge/>
            <w:shd w:val="clear" w:color="auto" w:fill="auto"/>
          </w:tcPr>
          <w:p w14:paraId="0671F6C5" w14:textId="77777777" w:rsidR="00F2790E" w:rsidRDefault="00F2790E" w:rsidP="00467E8A"/>
        </w:tc>
        <w:tc>
          <w:tcPr>
            <w:tcW w:w="1498" w:type="dxa"/>
            <w:vMerge/>
            <w:shd w:val="clear" w:color="auto" w:fill="auto"/>
          </w:tcPr>
          <w:p w14:paraId="5D1496D1" w14:textId="77777777" w:rsidR="00F2790E" w:rsidRPr="00386D74" w:rsidRDefault="00F2790E" w:rsidP="00467E8A">
            <w:pPr>
              <w:rPr>
                <w:rStyle w:val="SAPEmphasis"/>
              </w:rPr>
            </w:pPr>
          </w:p>
        </w:tc>
        <w:tc>
          <w:tcPr>
            <w:tcW w:w="2912" w:type="dxa"/>
            <w:vMerge/>
            <w:shd w:val="clear" w:color="auto" w:fill="auto"/>
          </w:tcPr>
          <w:p w14:paraId="79EAB30D" w14:textId="77777777" w:rsidR="00F2790E" w:rsidRPr="009F4CD2" w:rsidRDefault="00F2790E" w:rsidP="00467E8A"/>
        </w:tc>
        <w:tc>
          <w:tcPr>
            <w:tcW w:w="4860" w:type="dxa"/>
            <w:shd w:val="clear" w:color="auto" w:fill="auto"/>
          </w:tcPr>
          <w:p w14:paraId="3BE405D7" w14:textId="77777777" w:rsidR="00F2790E" w:rsidRDefault="00F2790E" w:rsidP="00467E8A">
            <w:pPr>
              <w:rPr>
                <w:rStyle w:val="SAPScreenElement"/>
              </w:rPr>
            </w:pPr>
            <w:r>
              <w:rPr>
                <w:rStyle w:val="SAPScreenElement"/>
              </w:rPr>
              <w:t>Levy on interest:</w:t>
            </w:r>
            <w:r w:rsidRPr="006A29F8">
              <w:t xml:space="preserve"> insert the appropriate value</w:t>
            </w:r>
          </w:p>
        </w:tc>
        <w:tc>
          <w:tcPr>
            <w:tcW w:w="2852" w:type="dxa"/>
            <w:vMerge/>
            <w:shd w:val="clear" w:color="auto" w:fill="auto"/>
          </w:tcPr>
          <w:p w14:paraId="35C0D65C" w14:textId="77777777" w:rsidR="00F2790E" w:rsidRPr="009F4CD2" w:rsidRDefault="00F2790E" w:rsidP="00467E8A">
            <w:pPr>
              <w:rPr>
                <w:rFonts w:cs="Arial"/>
                <w:bCs/>
              </w:rPr>
            </w:pPr>
          </w:p>
        </w:tc>
        <w:tc>
          <w:tcPr>
            <w:tcW w:w="1264" w:type="dxa"/>
          </w:tcPr>
          <w:p w14:paraId="41EC4550" w14:textId="77777777" w:rsidR="00F2790E" w:rsidRPr="009F4CD2" w:rsidRDefault="00F2790E" w:rsidP="00467E8A">
            <w:pPr>
              <w:rPr>
                <w:rFonts w:cs="Arial"/>
                <w:bCs/>
              </w:rPr>
            </w:pPr>
          </w:p>
        </w:tc>
      </w:tr>
      <w:tr w:rsidR="00F2790E" w:rsidRPr="009F4CD2" w14:paraId="31FB0EDD" w14:textId="77777777" w:rsidTr="00467E8A">
        <w:trPr>
          <w:trHeight w:val="357"/>
        </w:trPr>
        <w:tc>
          <w:tcPr>
            <w:tcW w:w="900" w:type="dxa"/>
            <w:vMerge/>
            <w:shd w:val="clear" w:color="auto" w:fill="auto"/>
          </w:tcPr>
          <w:p w14:paraId="4FA01843" w14:textId="77777777" w:rsidR="00F2790E" w:rsidRDefault="00F2790E" w:rsidP="00467E8A"/>
        </w:tc>
        <w:tc>
          <w:tcPr>
            <w:tcW w:w="1498" w:type="dxa"/>
            <w:vMerge/>
            <w:shd w:val="clear" w:color="auto" w:fill="auto"/>
          </w:tcPr>
          <w:p w14:paraId="4BCF9E47" w14:textId="77777777" w:rsidR="00F2790E" w:rsidRPr="00386D74" w:rsidRDefault="00F2790E" w:rsidP="00467E8A">
            <w:pPr>
              <w:rPr>
                <w:rStyle w:val="SAPEmphasis"/>
              </w:rPr>
            </w:pPr>
          </w:p>
        </w:tc>
        <w:tc>
          <w:tcPr>
            <w:tcW w:w="2912" w:type="dxa"/>
            <w:vMerge/>
            <w:shd w:val="clear" w:color="auto" w:fill="auto"/>
          </w:tcPr>
          <w:p w14:paraId="76F7DEC2" w14:textId="77777777" w:rsidR="00F2790E" w:rsidRPr="009F4CD2" w:rsidRDefault="00F2790E" w:rsidP="00467E8A"/>
        </w:tc>
        <w:tc>
          <w:tcPr>
            <w:tcW w:w="4860" w:type="dxa"/>
            <w:shd w:val="clear" w:color="auto" w:fill="auto"/>
          </w:tcPr>
          <w:p w14:paraId="1E29B7EF" w14:textId="77777777" w:rsidR="00F2790E" w:rsidRDefault="00F2790E" w:rsidP="00467E8A">
            <w:pPr>
              <w:rPr>
                <w:rStyle w:val="SAPScreenElement"/>
              </w:rPr>
            </w:pPr>
            <w:r>
              <w:rPr>
                <w:rStyle w:val="SAPScreenElement"/>
              </w:rPr>
              <w:t>Currency:</w:t>
            </w:r>
            <w:r w:rsidRPr="006A29F8">
              <w:t xml:space="preserve"> insert the </w:t>
            </w:r>
            <w:r>
              <w:t>corresponding currency</w:t>
            </w:r>
          </w:p>
        </w:tc>
        <w:tc>
          <w:tcPr>
            <w:tcW w:w="2852" w:type="dxa"/>
            <w:vMerge/>
            <w:shd w:val="clear" w:color="auto" w:fill="auto"/>
          </w:tcPr>
          <w:p w14:paraId="4181FE40" w14:textId="77777777" w:rsidR="00F2790E" w:rsidRPr="009F4CD2" w:rsidRDefault="00F2790E" w:rsidP="00467E8A">
            <w:pPr>
              <w:rPr>
                <w:rFonts w:cs="Arial"/>
                <w:bCs/>
              </w:rPr>
            </w:pPr>
          </w:p>
        </w:tc>
        <w:tc>
          <w:tcPr>
            <w:tcW w:w="1264" w:type="dxa"/>
          </w:tcPr>
          <w:p w14:paraId="3303C075" w14:textId="77777777" w:rsidR="00F2790E" w:rsidRPr="009F4CD2" w:rsidRDefault="00F2790E" w:rsidP="00467E8A">
            <w:pPr>
              <w:rPr>
                <w:rFonts w:cs="Arial"/>
                <w:bCs/>
              </w:rPr>
            </w:pPr>
          </w:p>
        </w:tc>
      </w:tr>
      <w:tr w:rsidR="00F2790E" w:rsidRPr="009F4CD2" w14:paraId="7B3D465B" w14:textId="77777777" w:rsidTr="00467E8A">
        <w:trPr>
          <w:trHeight w:val="357"/>
        </w:trPr>
        <w:tc>
          <w:tcPr>
            <w:tcW w:w="900" w:type="dxa"/>
            <w:vMerge/>
            <w:shd w:val="clear" w:color="auto" w:fill="auto"/>
          </w:tcPr>
          <w:p w14:paraId="0775FD45" w14:textId="77777777" w:rsidR="00F2790E" w:rsidRDefault="00F2790E" w:rsidP="00467E8A"/>
        </w:tc>
        <w:tc>
          <w:tcPr>
            <w:tcW w:w="1498" w:type="dxa"/>
            <w:vMerge/>
            <w:shd w:val="clear" w:color="auto" w:fill="auto"/>
          </w:tcPr>
          <w:p w14:paraId="5481F065" w14:textId="77777777" w:rsidR="00F2790E" w:rsidRPr="00386D74" w:rsidRDefault="00F2790E" w:rsidP="00467E8A">
            <w:pPr>
              <w:rPr>
                <w:rStyle w:val="SAPEmphasis"/>
              </w:rPr>
            </w:pPr>
          </w:p>
        </w:tc>
        <w:tc>
          <w:tcPr>
            <w:tcW w:w="2912" w:type="dxa"/>
            <w:shd w:val="clear" w:color="auto" w:fill="auto"/>
          </w:tcPr>
          <w:p w14:paraId="17F0329A" w14:textId="77777777" w:rsidR="00F2790E" w:rsidRPr="009F4CD2" w:rsidRDefault="00F2790E" w:rsidP="00467E8A">
            <w:r>
              <w:rPr>
                <w:rFonts w:cs="Arial"/>
                <w:bCs/>
              </w:rPr>
              <w:t>I</w:t>
            </w:r>
            <w:r w:rsidRPr="009F4CD2">
              <w:rPr>
                <w:rFonts w:cs="Arial"/>
                <w:bCs/>
              </w:rPr>
              <w:t xml:space="preserve">n the </w:t>
            </w:r>
            <w:r>
              <w:rPr>
                <w:rStyle w:val="SAPScreenElement"/>
              </w:rPr>
              <w:t xml:space="preserve">Notes </w:t>
            </w:r>
            <w:r w:rsidRPr="009F4CD2">
              <w:rPr>
                <w:rFonts w:cs="Arial"/>
                <w:bCs/>
              </w:rPr>
              <w:t>part of the form</w:t>
            </w:r>
            <w:r>
              <w:rPr>
                <w:rFonts w:cs="Arial"/>
                <w:bCs/>
              </w:rPr>
              <w:t>,</w:t>
            </w:r>
            <w:r w:rsidRPr="00187B9E">
              <w:t xml:space="preserve"> </w:t>
            </w:r>
            <w:r>
              <w:t>enter a note, if appropriate.</w:t>
            </w:r>
          </w:p>
        </w:tc>
        <w:tc>
          <w:tcPr>
            <w:tcW w:w="4860" w:type="dxa"/>
            <w:shd w:val="clear" w:color="auto" w:fill="auto"/>
          </w:tcPr>
          <w:p w14:paraId="74D2049A" w14:textId="77777777" w:rsidR="00F2790E" w:rsidRPr="009F4CD2" w:rsidRDefault="00F2790E" w:rsidP="00467E8A">
            <w:pPr>
              <w:rPr>
                <w:i/>
              </w:rPr>
            </w:pPr>
          </w:p>
        </w:tc>
        <w:tc>
          <w:tcPr>
            <w:tcW w:w="2852" w:type="dxa"/>
            <w:shd w:val="clear" w:color="auto" w:fill="auto"/>
          </w:tcPr>
          <w:p w14:paraId="38076CCD" w14:textId="77777777" w:rsidR="00F2790E" w:rsidRPr="009F4CD2" w:rsidRDefault="00F2790E" w:rsidP="00467E8A">
            <w:pPr>
              <w:rPr>
                <w:rFonts w:cs="Arial"/>
                <w:bCs/>
              </w:rPr>
            </w:pPr>
          </w:p>
        </w:tc>
        <w:tc>
          <w:tcPr>
            <w:tcW w:w="1264" w:type="dxa"/>
          </w:tcPr>
          <w:p w14:paraId="0FE5BAD5" w14:textId="77777777" w:rsidR="00F2790E" w:rsidRPr="009F4CD2" w:rsidRDefault="00F2790E" w:rsidP="00467E8A">
            <w:pPr>
              <w:rPr>
                <w:rFonts w:cs="Arial"/>
                <w:bCs/>
              </w:rPr>
            </w:pPr>
          </w:p>
        </w:tc>
      </w:tr>
      <w:tr w:rsidR="00F2790E" w:rsidRPr="009F4CD2" w14:paraId="4E22BB94" w14:textId="77777777" w:rsidTr="00467E8A">
        <w:trPr>
          <w:trHeight w:val="357"/>
        </w:trPr>
        <w:tc>
          <w:tcPr>
            <w:tcW w:w="900" w:type="dxa"/>
            <w:shd w:val="clear" w:color="auto" w:fill="auto"/>
          </w:tcPr>
          <w:p w14:paraId="78C10E1C" w14:textId="77777777" w:rsidR="00F2790E" w:rsidRDefault="00F2790E" w:rsidP="00467E8A">
            <w:r>
              <w:t>12</w:t>
            </w:r>
          </w:p>
        </w:tc>
        <w:tc>
          <w:tcPr>
            <w:tcW w:w="1498" w:type="dxa"/>
            <w:shd w:val="clear" w:color="auto" w:fill="auto"/>
          </w:tcPr>
          <w:p w14:paraId="21474E85" w14:textId="77777777" w:rsidR="00F2790E" w:rsidRPr="00386D74" w:rsidRDefault="00F2790E" w:rsidP="00467E8A">
            <w:pPr>
              <w:rPr>
                <w:rStyle w:val="SAPEmphasis"/>
              </w:rPr>
            </w:pPr>
            <w:r w:rsidRPr="00386D74">
              <w:rPr>
                <w:rStyle w:val="SAPEmphasis"/>
              </w:rPr>
              <w:t xml:space="preserve">Save </w:t>
            </w:r>
            <w:r>
              <w:rPr>
                <w:rStyle w:val="SAPEmphasis"/>
              </w:rPr>
              <w:t>Profit Sharing</w:t>
            </w:r>
          </w:p>
        </w:tc>
        <w:tc>
          <w:tcPr>
            <w:tcW w:w="2912" w:type="dxa"/>
            <w:shd w:val="clear" w:color="auto" w:fill="auto"/>
          </w:tcPr>
          <w:p w14:paraId="479C1204" w14:textId="77777777" w:rsidR="00F2790E" w:rsidRPr="009F4CD2" w:rsidRDefault="00F2790E" w:rsidP="00467E8A">
            <w:pPr>
              <w:rPr>
                <w:rFonts w:cs="Arial"/>
                <w:bCs/>
              </w:rPr>
            </w:pPr>
            <w:r w:rsidRPr="009F4CD2">
              <w:t xml:space="preserve">Choose the </w:t>
            </w:r>
            <w:r w:rsidRPr="009F4CD2">
              <w:rPr>
                <w:rStyle w:val="SAPScreenElement"/>
              </w:rPr>
              <w:t>Save</w:t>
            </w:r>
            <w:r w:rsidRPr="009F4CD2">
              <w:t xml:space="preserve"> button.</w:t>
            </w:r>
          </w:p>
        </w:tc>
        <w:tc>
          <w:tcPr>
            <w:tcW w:w="4860" w:type="dxa"/>
            <w:shd w:val="clear" w:color="auto" w:fill="auto"/>
          </w:tcPr>
          <w:p w14:paraId="496C0B27" w14:textId="77777777" w:rsidR="00F2790E" w:rsidRDefault="00F2790E" w:rsidP="00467E8A">
            <w:pPr>
              <w:rPr>
                <w:i/>
              </w:rPr>
            </w:pPr>
          </w:p>
        </w:tc>
        <w:tc>
          <w:tcPr>
            <w:tcW w:w="2852" w:type="dxa"/>
            <w:shd w:val="clear" w:color="auto" w:fill="auto"/>
          </w:tcPr>
          <w:p w14:paraId="50F4BFFE" w14:textId="77777777" w:rsidR="00F2790E" w:rsidRPr="009F4CD2" w:rsidRDefault="00F2790E" w:rsidP="00467E8A">
            <w:pPr>
              <w:rPr>
                <w:rFonts w:cs="Arial"/>
                <w:bCs/>
              </w:rPr>
            </w:pPr>
            <w:r w:rsidRPr="009F4CD2">
              <w:rPr>
                <w:rFonts w:cs="Arial"/>
                <w:bCs/>
              </w:rPr>
              <w:t>A system message about data saving is generated.</w:t>
            </w:r>
          </w:p>
        </w:tc>
        <w:tc>
          <w:tcPr>
            <w:tcW w:w="1264" w:type="dxa"/>
          </w:tcPr>
          <w:p w14:paraId="58765188" w14:textId="77777777" w:rsidR="00F2790E" w:rsidRPr="009F4CD2" w:rsidRDefault="00F2790E" w:rsidP="00467E8A">
            <w:pPr>
              <w:rPr>
                <w:rFonts w:cs="Arial"/>
                <w:bCs/>
              </w:rPr>
            </w:pPr>
          </w:p>
        </w:tc>
      </w:tr>
    </w:tbl>
    <w:p w14:paraId="2582E932" w14:textId="77777777" w:rsidR="00F2790E" w:rsidRPr="00F31DFD" w:rsidRDefault="00F2790E" w:rsidP="00467E8A">
      <w:pPr>
        <w:pStyle w:val="Heading4"/>
      </w:pPr>
      <w:bookmarkStart w:id="1146" w:name="_Toc499727215"/>
      <w:bookmarkStart w:id="1147" w:name="_Toc507433244"/>
      <w:r w:rsidRPr="00F31DFD">
        <w:t>Maintain</w:t>
      </w:r>
      <w:r>
        <w:t>ing F</w:t>
      </w:r>
      <w:r w:rsidRPr="00F31DFD">
        <w:t xml:space="preserve">amily </w:t>
      </w:r>
      <w:r>
        <w:t>M</w:t>
      </w:r>
      <w:r w:rsidRPr="00F31DFD">
        <w:t>embers/</w:t>
      </w:r>
      <w:r>
        <w:t>D</w:t>
      </w:r>
      <w:r w:rsidRPr="00F31DFD">
        <w:t>ependents</w:t>
      </w:r>
      <w:bookmarkEnd w:id="1146"/>
      <w:bookmarkEnd w:id="1147"/>
    </w:p>
    <w:p w14:paraId="2A38E122" w14:textId="77777777" w:rsidR="00F2790E" w:rsidRPr="00187B9E" w:rsidRDefault="00F2790E" w:rsidP="00F2790E">
      <w:pPr>
        <w:pStyle w:val="SAPKeyblockTitle"/>
      </w:pPr>
      <w:r w:rsidRPr="00187B9E">
        <w:t>Test Administration</w:t>
      </w:r>
    </w:p>
    <w:p w14:paraId="63219124" w14:textId="77777777" w:rsidR="00F2790E" w:rsidRPr="009F4CD2" w:rsidRDefault="00F2790E" w:rsidP="00F2790E">
      <w:r w:rsidRPr="009F4CD2">
        <w:t>Customer project: Fill in the project-specific parts (</w:t>
      </w:r>
      <w:r>
        <w:t>between &lt;brackets&gt;</w:t>
      </w:r>
      <w:r w:rsidRPr="009F4CD2">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F2790E" w:rsidRPr="009F4CD2" w14:paraId="42021D8A"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19CA1056" w14:textId="77777777" w:rsidR="00F2790E" w:rsidRPr="009F4CD2" w:rsidRDefault="00F2790E" w:rsidP="00467E8A">
            <w:pPr>
              <w:rPr>
                <w:rStyle w:val="SAPEmphasis"/>
              </w:rPr>
            </w:pPr>
            <w:r w:rsidRPr="009F4CD2">
              <w:rPr>
                <w:rStyle w:val="SAPEmphasis"/>
                <w:lang w:eastAsia="zh-CN"/>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77E16930" w14:textId="77777777" w:rsidR="00F2790E" w:rsidRPr="009F4CD2" w:rsidRDefault="00F2790E" w:rsidP="00467E8A">
            <w:pPr>
              <w:rPr>
                <w:lang w:eastAsia="zh-CN"/>
              </w:rPr>
            </w:pPr>
            <w:r w:rsidRPr="009F4CD2">
              <w:rPr>
                <w:lang w:eastAsia="zh-CN"/>
              </w:rPr>
              <w:t>&lt;X.XX&gt;</w:t>
            </w:r>
          </w:p>
        </w:tc>
        <w:tc>
          <w:tcPr>
            <w:tcW w:w="2401" w:type="dxa"/>
            <w:tcBorders>
              <w:top w:val="single" w:sz="8" w:space="0" w:color="999999"/>
              <w:left w:val="single" w:sz="8" w:space="0" w:color="999999"/>
              <w:bottom w:val="single" w:sz="8" w:space="0" w:color="999999"/>
              <w:right w:val="single" w:sz="8" w:space="0" w:color="999999"/>
            </w:tcBorders>
            <w:hideMark/>
          </w:tcPr>
          <w:p w14:paraId="1D8D4E40" w14:textId="77777777" w:rsidR="00F2790E" w:rsidRPr="009F4CD2" w:rsidRDefault="00F2790E" w:rsidP="00467E8A">
            <w:pPr>
              <w:rPr>
                <w:rStyle w:val="SAPEmphasis"/>
              </w:rPr>
            </w:pPr>
            <w:r w:rsidRPr="009F4CD2">
              <w:rPr>
                <w:rStyle w:val="SAPEmphasis"/>
                <w:lang w:eastAsia="zh-CN"/>
              </w:rPr>
              <w:t>Tester Name</w:t>
            </w:r>
          </w:p>
        </w:tc>
        <w:tc>
          <w:tcPr>
            <w:tcW w:w="2401" w:type="dxa"/>
            <w:tcBorders>
              <w:top w:val="single" w:sz="8" w:space="0" w:color="999999"/>
              <w:left w:val="single" w:sz="8" w:space="0" w:color="999999"/>
              <w:bottom w:val="single" w:sz="8" w:space="0" w:color="999999"/>
              <w:right w:val="single" w:sz="8" w:space="0" w:color="999999"/>
            </w:tcBorders>
          </w:tcPr>
          <w:p w14:paraId="50FFB1CF" w14:textId="77777777" w:rsidR="00F2790E" w:rsidRPr="009F4CD2" w:rsidRDefault="00F2790E" w:rsidP="00467E8A">
            <w:pPr>
              <w:rPr>
                <w:lang w:eastAsia="zh-CN"/>
              </w:rPr>
            </w:pPr>
            <w:r>
              <w:rPr>
                <w:lang w:eastAsia="zh-CN"/>
              </w:rP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7C5533C1" w14:textId="77777777" w:rsidR="00F2790E" w:rsidRPr="009F4CD2" w:rsidRDefault="00F2790E" w:rsidP="00467E8A">
            <w:pPr>
              <w:rPr>
                <w:rStyle w:val="SAPEmphasis"/>
              </w:rPr>
            </w:pPr>
            <w:r w:rsidRPr="009F4CD2">
              <w:rPr>
                <w:rStyle w:val="SAPEmphasis"/>
                <w:lang w:eastAsia="zh-CN"/>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6BAF5FFB" w14:textId="77777777" w:rsidR="00F2790E" w:rsidRPr="009F4CD2" w:rsidRDefault="00F2790E" w:rsidP="00467E8A">
            <w:pPr>
              <w:rPr>
                <w:lang w:eastAsia="zh-CN"/>
              </w:rPr>
            </w:pPr>
            <w:r>
              <w:rPr>
                <w:lang w:eastAsia="zh-CN"/>
              </w:rPr>
              <w:t>&lt;date&gt;</w:t>
            </w:r>
          </w:p>
        </w:tc>
      </w:tr>
      <w:tr w:rsidR="00F2790E" w:rsidRPr="009F4CD2" w14:paraId="1010B7B9"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66340CA0" w14:textId="77777777" w:rsidR="00F2790E" w:rsidRPr="009F4CD2" w:rsidRDefault="00F2790E" w:rsidP="00467E8A">
            <w:pPr>
              <w:rPr>
                <w:rStyle w:val="SAPEmphasis"/>
              </w:rPr>
            </w:pPr>
            <w:r w:rsidRPr="009F4CD2">
              <w:rPr>
                <w:rStyle w:val="SAPEmphasis"/>
                <w:lang w:eastAsia="zh-CN"/>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75D539A0" w14:textId="77777777" w:rsidR="00F2790E" w:rsidRPr="009F4CD2" w:rsidRDefault="00F2790E" w:rsidP="00467E8A">
            <w:pPr>
              <w:rPr>
                <w:lang w:eastAsia="zh-CN"/>
              </w:rPr>
            </w:pPr>
            <w:r w:rsidRPr="00187B9E">
              <w:t xml:space="preserve">HR </w:t>
            </w:r>
            <w:r w:rsidRPr="009F4CD2">
              <w:t>Administrator</w:t>
            </w:r>
          </w:p>
        </w:tc>
      </w:tr>
      <w:tr w:rsidR="00F2790E" w:rsidRPr="009F4CD2" w14:paraId="0C95C651"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6C64ECC7" w14:textId="77777777" w:rsidR="00F2790E" w:rsidRPr="009F4CD2" w:rsidRDefault="00F2790E" w:rsidP="00467E8A">
            <w:pPr>
              <w:rPr>
                <w:rStyle w:val="SAPEmphasis"/>
              </w:rPr>
            </w:pPr>
            <w:r w:rsidRPr="009F4CD2">
              <w:rPr>
                <w:rStyle w:val="SAPEmphasis"/>
                <w:lang w:eastAsia="zh-CN"/>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76DC6D73" w14:textId="77777777" w:rsidR="00F2790E" w:rsidRPr="009F4CD2" w:rsidRDefault="00F2790E" w:rsidP="00467E8A">
            <w:pPr>
              <w:rPr>
                <w:lang w:eastAsia="zh-CN"/>
              </w:rPr>
            </w:pPr>
            <w:r w:rsidRPr="009F4CD2">
              <w:rPr>
                <w:lang w:eastAsia="zh-CN"/>
              </w:rPr>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015FC8FF" w14:textId="77777777" w:rsidR="00F2790E" w:rsidRPr="009F4CD2" w:rsidRDefault="00F2790E" w:rsidP="00467E8A">
            <w:pPr>
              <w:rPr>
                <w:rStyle w:val="SAPEmphasis"/>
              </w:rPr>
            </w:pPr>
            <w:r w:rsidRPr="009F4CD2">
              <w:rPr>
                <w:rStyle w:val="SAPEmphasis"/>
                <w:lang w:eastAsia="zh-CN"/>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52AE879F" w14:textId="4C5BFA02" w:rsidR="00F2790E" w:rsidRPr="009F4CD2" w:rsidRDefault="001861CE" w:rsidP="00467E8A">
            <w:pPr>
              <w:rPr>
                <w:lang w:eastAsia="zh-CN"/>
              </w:rPr>
            </w:pPr>
            <w:r>
              <w:rPr>
                <w:lang w:eastAsia="zh-CN"/>
              </w:rPr>
              <w:t>&lt;duration&gt;</w:t>
            </w:r>
          </w:p>
        </w:tc>
      </w:tr>
    </w:tbl>
    <w:p w14:paraId="68E5D16A" w14:textId="77777777" w:rsidR="00F2790E" w:rsidRDefault="00F2790E" w:rsidP="00F2790E">
      <w:pPr>
        <w:pStyle w:val="SAPKeyblockTitle"/>
      </w:pPr>
      <w:r w:rsidRPr="00187B9E">
        <w:t>Purpose</w:t>
      </w:r>
    </w:p>
    <w:p w14:paraId="539FADFE" w14:textId="77777777" w:rsidR="00F2790E" w:rsidRDefault="00F2790E" w:rsidP="00F2790E">
      <w:pPr>
        <w:jc w:val="both"/>
      </w:pPr>
      <w:r>
        <w:t xml:space="preserve">The HR </w:t>
      </w:r>
      <w:r w:rsidRPr="009F4CD2">
        <w:t>Administrator</w:t>
      </w:r>
      <w:r w:rsidDel="00455A3A">
        <w:t xml:space="preserve"> </w:t>
      </w:r>
      <w:r>
        <w:t>maintains</w:t>
      </w:r>
      <w:r w:rsidRPr="00CD51A4">
        <w:t xml:space="preserve"> data related to </w:t>
      </w:r>
      <w:r>
        <w:t>family members/dependents</w:t>
      </w:r>
      <w:r w:rsidRPr="00CD51A4">
        <w:t xml:space="preserve"> </w:t>
      </w:r>
      <w:r>
        <w:t xml:space="preserve">of </w:t>
      </w:r>
      <w:r w:rsidRPr="00CD51A4">
        <w:t>the employee</w:t>
      </w:r>
      <w:r>
        <w:t>.</w:t>
      </w:r>
    </w:p>
    <w:p w14:paraId="2FE2C4FD" w14:textId="77777777" w:rsidR="00F2790E" w:rsidRPr="00CD51A4" w:rsidRDefault="00F2790E" w:rsidP="00F2790E">
      <w:pPr>
        <w:jc w:val="both"/>
      </w:pPr>
      <w:r>
        <w:t>In the following, we describe the maintenance of one family member type, namely the child. The maintenance of the other family members/dependents is similar.</w:t>
      </w:r>
    </w:p>
    <w:p w14:paraId="29ABDDFA" w14:textId="77777777" w:rsidR="00F2790E" w:rsidRPr="009F4CD2" w:rsidRDefault="00F2790E" w:rsidP="00F2790E">
      <w:pPr>
        <w:pStyle w:val="SAPKeyblockTitle"/>
      </w:pPr>
      <w:r w:rsidRPr="009F4CD2">
        <w:t>Procedure</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1498"/>
        <w:gridCol w:w="2974"/>
        <w:gridCol w:w="4798"/>
        <w:gridCol w:w="2852"/>
        <w:gridCol w:w="1264"/>
      </w:tblGrid>
      <w:tr w:rsidR="00F2790E" w:rsidRPr="009F4CD2" w14:paraId="196F629C" w14:textId="77777777" w:rsidTr="00467E8A">
        <w:trPr>
          <w:trHeight w:val="517"/>
          <w:tblHeader/>
        </w:trPr>
        <w:tc>
          <w:tcPr>
            <w:tcW w:w="900" w:type="dxa"/>
            <w:shd w:val="clear" w:color="auto" w:fill="999999"/>
          </w:tcPr>
          <w:p w14:paraId="416F7EE9" w14:textId="77777777" w:rsidR="00F2790E" w:rsidRPr="009F4CD2" w:rsidRDefault="00F2790E" w:rsidP="00467E8A">
            <w:pPr>
              <w:pStyle w:val="TableHeading"/>
              <w:rPr>
                <w:rFonts w:ascii="BentonSans Bold" w:hAnsi="BentonSans Bold"/>
                <w:bCs/>
                <w:color w:val="FFFFFF"/>
                <w:sz w:val="18"/>
              </w:rPr>
            </w:pPr>
            <w:r w:rsidRPr="009F4CD2">
              <w:rPr>
                <w:rFonts w:ascii="BentonSans Bold" w:hAnsi="BentonSans Bold"/>
                <w:bCs/>
                <w:color w:val="FFFFFF"/>
                <w:sz w:val="18"/>
              </w:rPr>
              <w:t>Test Step #</w:t>
            </w:r>
          </w:p>
        </w:tc>
        <w:tc>
          <w:tcPr>
            <w:tcW w:w="1498" w:type="dxa"/>
            <w:shd w:val="clear" w:color="auto" w:fill="999999"/>
          </w:tcPr>
          <w:p w14:paraId="6D64883C" w14:textId="77777777" w:rsidR="00F2790E" w:rsidRPr="009F4CD2" w:rsidRDefault="00F2790E" w:rsidP="00467E8A">
            <w:pPr>
              <w:pStyle w:val="TableHeading"/>
              <w:rPr>
                <w:rFonts w:ascii="BentonSans Bold" w:hAnsi="BentonSans Bold"/>
                <w:bCs/>
                <w:color w:val="FFFFFF"/>
                <w:sz w:val="18"/>
              </w:rPr>
            </w:pPr>
            <w:r w:rsidRPr="009F4CD2">
              <w:rPr>
                <w:rFonts w:ascii="BentonSans Bold" w:hAnsi="BentonSans Bold"/>
                <w:bCs/>
                <w:color w:val="FFFFFF"/>
                <w:sz w:val="18"/>
              </w:rPr>
              <w:t>Test Step Name</w:t>
            </w:r>
          </w:p>
        </w:tc>
        <w:tc>
          <w:tcPr>
            <w:tcW w:w="2974" w:type="dxa"/>
            <w:shd w:val="clear" w:color="auto" w:fill="999999"/>
          </w:tcPr>
          <w:p w14:paraId="44CB4C99" w14:textId="77777777" w:rsidR="00F2790E" w:rsidRPr="009F4CD2" w:rsidRDefault="00F2790E" w:rsidP="00467E8A">
            <w:pPr>
              <w:pStyle w:val="TableHeading"/>
              <w:rPr>
                <w:rFonts w:ascii="BentonSans Bold" w:hAnsi="BentonSans Bold"/>
                <w:bCs/>
                <w:color w:val="FFFFFF"/>
                <w:sz w:val="18"/>
              </w:rPr>
            </w:pPr>
            <w:r w:rsidRPr="009F4CD2">
              <w:rPr>
                <w:rFonts w:ascii="BentonSans Bold" w:hAnsi="BentonSans Bold"/>
                <w:bCs/>
                <w:color w:val="FFFFFF"/>
                <w:sz w:val="18"/>
              </w:rPr>
              <w:t>Instruction</w:t>
            </w:r>
          </w:p>
        </w:tc>
        <w:tc>
          <w:tcPr>
            <w:tcW w:w="4798" w:type="dxa"/>
            <w:shd w:val="clear" w:color="auto" w:fill="999999"/>
          </w:tcPr>
          <w:p w14:paraId="46466B83" w14:textId="77777777" w:rsidR="00F2790E" w:rsidRPr="009F4CD2" w:rsidRDefault="00F2790E" w:rsidP="00467E8A">
            <w:pPr>
              <w:pStyle w:val="TableHeading"/>
              <w:rPr>
                <w:rFonts w:ascii="BentonSans Bold" w:hAnsi="BentonSans Bold"/>
                <w:bCs/>
                <w:color w:val="FFFFFF"/>
                <w:sz w:val="18"/>
              </w:rPr>
            </w:pPr>
            <w:r w:rsidRPr="009F4CD2">
              <w:rPr>
                <w:rFonts w:ascii="BentonSans Bold" w:hAnsi="BentonSans Bold"/>
                <w:bCs/>
                <w:color w:val="FFFFFF"/>
                <w:sz w:val="18"/>
              </w:rPr>
              <w:t>User Entries:</w:t>
            </w:r>
            <w:r w:rsidRPr="009F4CD2">
              <w:rPr>
                <w:rFonts w:ascii="BentonSans Bold" w:hAnsi="BentonSans Bold"/>
                <w:bCs/>
                <w:color w:val="FFFFFF"/>
                <w:sz w:val="18"/>
              </w:rPr>
              <w:br/>
              <w:t>Field Name: User Action and Value</w:t>
            </w:r>
          </w:p>
        </w:tc>
        <w:tc>
          <w:tcPr>
            <w:tcW w:w="2852" w:type="dxa"/>
            <w:shd w:val="clear" w:color="auto" w:fill="999999"/>
          </w:tcPr>
          <w:p w14:paraId="169769F1" w14:textId="77777777" w:rsidR="00F2790E" w:rsidRPr="009F4CD2" w:rsidRDefault="00F2790E" w:rsidP="00467E8A">
            <w:pPr>
              <w:pStyle w:val="TableHeading"/>
              <w:rPr>
                <w:rFonts w:ascii="BentonSans Bold" w:hAnsi="BentonSans Bold"/>
                <w:bCs/>
                <w:color w:val="FFFFFF"/>
                <w:sz w:val="18"/>
              </w:rPr>
            </w:pPr>
            <w:r w:rsidRPr="009F4CD2">
              <w:rPr>
                <w:rFonts w:ascii="BentonSans Bold" w:hAnsi="BentonSans Bold"/>
                <w:bCs/>
                <w:color w:val="FFFFFF"/>
                <w:sz w:val="18"/>
              </w:rPr>
              <w:t>Expected Result</w:t>
            </w:r>
          </w:p>
        </w:tc>
        <w:tc>
          <w:tcPr>
            <w:tcW w:w="1264" w:type="dxa"/>
            <w:shd w:val="clear" w:color="auto" w:fill="999999"/>
          </w:tcPr>
          <w:p w14:paraId="49C804DD" w14:textId="77777777" w:rsidR="00F2790E" w:rsidRPr="009F4CD2" w:rsidRDefault="00F2790E" w:rsidP="00467E8A">
            <w:pPr>
              <w:pStyle w:val="TableHeading"/>
              <w:rPr>
                <w:rFonts w:ascii="BentonSans Bold" w:hAnsi="BentonSans Bold"/>
                <w:bCs/>
                <w:color w:val="FFFFFF"/>
                <w:sz w:val="18"/>
              </w:rPr>
            </w:pPr>
            <w:r w:rsidRPr="009F4CD2">
              <w:rPr>
                <w:rFonts w:ascii="BentonSans Bold" w:hAnsi="BentonSans Bold"/>
                <w:bCs/>
                <w:color w:val="FFFFFF"/>
                <w:sz w:val="18"/>
              </w:rPr>
              <w:t>Pass / Fail / Comment</w:t>
            </w:r>
          </w:p>
        </w:tc>
      </w:tr>
      <w:tr w:rsidR="00F2790E" w:rsidRPr="009F4CD2" w14:paraId="45AB39E0" w14:textId="77777777" w:rsidTr="00467E8A">
        <w:trPr>
          <w:trHeight w:val="288"/>
        </w:trPr>
        <w:tc>
          <w:tcPr>
            <w:tcW w:w="900" w:type="dxa"/>
            <w:shd w:val="clear" w:color="auto" w:fill="auto"/>
          </w:tcPr>
          <w:p w14:paraId="6126C9B8" w14:textId="77777777" w:rsidR="00F2790E" w:rsidRPr="009F4CD2" w:rsidRDefault="00F2790E" w:rsidP="00467E8A">
            <w:r w:rsidRPr="009F4CD2">
              <w:t>1</w:t>
            </w:r>
          </w:p>
        </w:tc>
        <w:tc>
          <w:tcPr>
            <w:tcW w:w="1498" w:type="dxa"/>
            <w:shd w:val="clear" w:color="auto" w:fill="auto"/>
          </w:tcPr>
          <w:p w14:paraId="281589E3" w14:textId="77777777" w:rsidR="00F2790E" w:rsidRPr="0064637F" w:rsidRDefault="00F2790E" w:rsidP="00467E8A">
            <w:pPr>
              <w:rPr>
                <w:rStyle w:val="SAPEmphasis"/>
              </w:rPr>
            </w:pPr>
            <w:r w:rsidRPr="0064637F">
              <w:rPr>
                <w:rStyle w:val="SAPEmphasis"/>
              </w:rPr>
              <w:t>Log on</w:t>
            </w:r>
          </w:p>
        </w:tc>
        <w:tc>
          <w:tcPr>
            <w:tcW w:w="2974" w:type="dxa"/>
            <w:shd w:val="clear" w:color="auto" w:fill="auto"/>
          </w:tcPr>
          <w:p w14:paraId="5D578E79" w14:textId="77777777" w:rsidR="00F2790E" w:rsidRPr="009F4CD2" w:rsidRDefault="00F2790E" w:rsidP="00467E8A">
            <w:r w:rsidRPr="009F4CD2">
              <w:t xml:space="preserve">Log on to </w:t>
            </w:r>
            <w:r w:rsidRPr="00810BD3">
              <w:rPr>
                <w:rStyle w:val="SAPScreenElement"/>
                <w:color w:val="auto"/>
              </w:rPr>
              <w:t>Employee Central</w:t>
            </w:r>
            <w:r w:rsidRPr="00810BD3">
              <w:t xml:space="preserve"> </w:t>
            </w:r>
            <w:r w:rsidRPr="009F4CD2">
              <w:t>as an HR Administrator.</w:t>
            </w:r>
          </w:p>
        </w:tc>
        <w:tc>
          <w:tcPr>
            <w:tcW w:w="4798" w:type="dxa"/>
            <w:shd w:val="clear" w:color="auto" w:fill="auto"/>
          </w:tcPr>
          <w:p w14:paraId="03019CF7" w14:textId="77777777" w:rsidR="00F2790E" w:rsidRPr="009F4CD2" w:rsidRDefault="00F2790E" w:rsidP="00467E8A"/>
        </w:tc>
        <w:tc>
          <w:tcPr>
            <w:tcW w:w="2852" w:type="dxa"/>
            <w:shd w:val="clear" w:color="auto" w:fill="auto"/>
          </w:tcPr>
          <w:p w14:paraId="6FEF5D82" w14:textId="77777777" w:rsidR="00F2790E" w:rsidRPr="009F4CD2" w:rsidRDefault="00F2790E" w:rsidP="00467E8A">
            <w:r w:rsidRPr="009F4CD2">
              <w:t xml:space="preserve">The </w:t>
            </w:r>
            <w:r w:rsidRPr="009F4CD2">
              <w:rPr>
                <w:rStyle w:val="SAPScreenElement"/>
              </w:rPr>
              <w:t>Home</w:t>
            </w:r>
            <w:r w:rsidRPr="009F4CD2">
              <w:t xml:space="preserve"> page is displayed.</w:t>
            </w:r>
          </w:p>
        </w:tc>
        <w:tc>
          <w:tcPr>
            <w:tcW w:w="1264" w:type="dxa"/>
          </w:tcPr>
          <w:p w14:paraId="4CE343C2" w14:textId="77777777" w:rsidR="00F2790E" w:rsidRPr="009F4CD2" w:rsidRDefault="00F2790E" w:rsidP="00467E8A">
            <w:pPr>
              <w:rPr>
                <w:rFonts w:cs="Arial"/>
                <w:bCs/>
              </w:rPr>
            </w:pPr>
          </w:p>
        </w:tc>
      </w:tr>
      <w:tr w:rsidR="00F2790E" w:rsidRPr="009F4CD2" w14:paraId="58FC922C" w14:textId="77777777" w:rsidTr="00467E8A">
        <w:trPr>
          <w:trHeight w:val="1137"/>
        </w:trPr>
        <w:tc>
          <w:tcPr>
            <w:tcW w:w="900" w:type="dxa"/>
            <w:shd w:val="clear" w:color="auto" w:fill="auto"/>
          </w:tcPr>
          <w:p w14:paraId="54D81C64" w14:textId="77777777" w:rsidR="00F2790E" w:rsidRPr="009F4CD2" w:rsidRDefault="00F2790E" w:rsidP="00467E8A">
            <w:r w:rsidRPr="009F4CD2">
              <w:t>2</w:t>
            </w:r>
          </w:p>
        </w:tc>
        <w:tc>
          <w:tcPr>
            <w:tcW w:w="1498" w:type="dxa"/>
            <w:shd w:val="clear" w:color="auto" w:fill="auto"/>
          </w:tcPr>
          <w:p w14:paraId="01C61641" w14:textId="77777777" w:rsidR="00F2790E" w:rsidRPr="0064637F" w:rsidRDefault="00F2790E" w:rsidP="00467E8A">
            <w:pPr>
              <w:rPr>
                <w:rStyle w:val="SAPEmphasis"/>
              </w:rPr>
            </w:pPr>
            <w:r w:rsidRPr="0064637F">
              <w:rPr>
                <w:rStyle w:val="SAPEmphasis"/>
              </w:rPr>
              <w:t>Search Employee</w:t>
            </w:r>
          </w:p>
        </w:tc>
        <w:tc>
          <w:tcPr>
            <w:tcW w:w="2974" w:type="dxa"/>
            <w:shd w:val="clear" w:color="auto" w:fill="auto"/>
          </w:tcPr>
          <w:p w14:paraId="27505AA3" w14:textId="77777777" w:rsidR="00F2790E" w:rsidRPr="009F4CD2" w:rsidRDefault="00F2790E" w:rsidP="00467E8A">
            <w:r w:rsidRPr="009F4CD2">
              <w:t>In the</w:t>
            </w:r>
            <w:r w:rsidRPr="009F4CD2">
              <w:rPr>
                <w:rStyle w:val="SAPScreenElement"/>
              </w:rPr>
              <w:t xml:space="preserve"> Search </w:t>
            </w:r>
            <w:r>
              <w:rPr>
                <w:rStyle w:val="SAPScreenElement"/>
              </w:rPr>
              <w:t>for actions or people</w:t>
            </w:r>
            <w:r w:rsidRPr="007D2354">
              <w:t xml:space="preserve"> </w:t>
            </w:r>
            <w:r w:rsidRPr="00F36E6B">
              <w:t>box</w:t>
            </w:r>
            <w:r>
              <w:t>,</w:t>
            </w:r>
            <w:r w:rsidRPr="009F4CD2">
              <w:t xml:space="preserve"> in the top right corner of the </w:t>
            </w:r>
            <w:r>
              <w:t>screen,</w:t>
            </w:r>
            <w:r w:rsidRPr="009F4CD2">
              <w:t xml:space="preserve"> enter the name (or name parts) of the employee for whom you want to maintain data.</w:t>
            </w:r>
          </w:p>
        </w:tc>
        <w:tc>
          <w:tcPr>
            <w:tcW w:w="4798" w:type="dxa"/>
            <w:shd w:val="clear" w:color="auto" w:fill="auto"/>
          </w:tcPr>
          <w:p w14:paraId="50B1DA56" w14:textId="77777777" w:rsidR="00F2790E" w:rsidRPr="009F4CD2" w:rsidRDefault="00F2790E" w:rsidP="00467E8A"/>
        </w:tc>
        <w:tc>
          <w:tcPr>
            <w:tcW w:w="2852" w:type="dxa"/>
            <w:shd w:val="clear" w:color="auto" w:fill="auto"/>
          </w:tcPr>
          <w:p w14:paraId="5211EBC9" w14:textId="77777777" w:rsidR="00F2790E" w:rsidRPr="009F4CD2" w:rsidRDefault="00F2790E" w:rsidP="00467E8A">
            <w:r>
              <w:t xml:space="preserve">The autocomplete functionality suggests </w:t>
            </w:r>
            <w:r w:rsidRPr="009F4CD2">
              <w:t>a list of employees matching your search criteria.</w:t>
            </w:r>
          </w:p>
        </w:tc>
        <w:tc>
          <w:tcPr>
            <w:tcW w:w="1264" w:type="dxa"/>
          </w:tcPr>
          <w:p w14:paraId="148F4FFE" w14:textId="77777777" w:rsidR="00F2790E" w:rsidRPr="009F4CD2" w:rsidRDefault="00F2790E" w:rsidP="00467E8A">
            <w:pPr>
              <w:rPr>
                <w:rFonts w:cs="Arial"/>
                <w:bCs/>
              </w:rPr>
            </w:pPr>
          </w:p>
        </w:tc>
      </w:tr>
      <w:tr w:rsidR="00F2790E" w:rsidRPr="009F4CD2" w14:paraId="06553C62" w14:textId="77777777" w:rsidTr="00467E8A">
        <w:trPr>
          <w:trHeight w:val="576"/>
        </w:trPr>
        <w:tc>
          <w:tcPr>
            <w:tcW w:w="900" w:type="dxa"/>
            <w:shd w:val="clear" w:color="auto" w:fill="auto"/>
          </w:tcPr>
          <w:p w14:paraId="6C808616" w14:textId="77777777" w:rsidR="00F2790E" w:rsidRPr="009F4CD2" w:rsidRDefault="00F2790E" w:rsidP="00467E8A">
            <w:r w:rsidRPr="009F4CD2">
              <w:t>3</w:t>
            </w:r>
          </w:p>
        </w:tc>
        <w:tc>
          <w:tcPr>
            <w:tcW w:w="1498" w:type="dxa"/>
            <w:shd w:val="clear" w:color="auto" w:fill="auto"/>
          </w:tcPr>
          <w:p w14:paraId="19A4ED9C" w14:textId="77777777" w:rsidR="00F2790E" w:rsidRPr="0064637F" w:rsidRDefault="00F2790E" w:rsidP="00467E8A">
            <w:pPr>
              <w:rPr>
                <w:rStyle w:val="SAPEmphasis"/>
              </w:rPr>
            </w:pPr>
            <w:r w:rsidRPr="0064637F">
              <w:rPr>
                <w:rStyle w:val="SAPEmphasis"/>
              </w:rPr>
              <w:t>Select Employee</w:t>
            </w:r>
          </w:p>
        </w:tc>
        <w:tc>
          <w:tcPr>
            <w:tcW w:w="2974" w:type="dxa"/>
            <w:shd w:val="clear" w:color="auto" w:fill="auto"/>
          </w:tcPr>
          <w:p w14:paraId="673C37A3" w14:textId="77777777" w:rsidR="00F2790E" w:rsidRPr="009F4CD2" w:rsidRDefault="00F2790E" w:rsidP="00467E8A">
            <w:r w:rsidRPr="009F4CD2">
              <w:rPr>
                <w:rFonts w:cs="Arial"/>
                <w:bCs/>
              </w:rPr>
              <w:t>Select the appropriate employee from the result list.</w:t>
            </w:r>
          </w:p>
        </w:tc>
        <w:tc>
          <w:tcPr>
            <w:tcW w:w="4798" w:type="dxa"/>
            <w:shd w:val="clear" w:color="auto" w:fill="auto"/>
          </w:tcPr>
          <w:p w14:paraId="0C2F4A60" w14:textId="77777777" w:rsidR="00F2790E" w:rsidRPr="009F4CD2" w:rsidRDefault="00F2790E" w:rsidP="00467E8A"/>
        </w:tc>
        <w:tc>
          <w:tcPr>
            <w:tcW w:w="2852" w:type="dxa"/>
            <w:shd w:val="clear" w:color="auto" w:fill="auto"/>
          </w:tcPr>
          <w:p w14:paraId="0D44F668" w14:textId="77777777" w:rsidR="00F2790E" w:rsidRPr="009F4CD2" w:rsidRDefault="00F2790E" w:rsidP="00467E8A">
            <w:r w:rsidRPr="009F4CD2">
              <w:t xml:space="preserve">You are directed to the </w:t>
            </w:r>
            <w:r w:rsidRPr="009F4CD2">
              <w:rPr>
                <w:rStyle w:val="SAPScreenElement"/>
              </w:rPr>
              <w:t>Employee Files</w:t>
            </w:r>
            <w:r w:rsidRPr="009F4CD2">
              <w:t xml:space="preserve"> page in which the profile of the employee is displayed.</w:t>
            </w:r>
          </w:p>
        </w:tc>
        <w:tc>
          <w:tcPr>
            <w:tcW w:w="1264" w:type="dxa"/>
          </w:tcPr>
          <w:p w14:paraId="29ADA9BB" w14:textId="77777777" w:rsidR="00F2790E" w:rsidRPr="009F4CD2" w:rsidRDefault="00F2790E" w:rsidP="00467E8A">
            <w:pPr>
              <w:rPr>
                <w:rFonts w:cs="Arial"/>
                <w:bCs/>
              </w:rPr>
            </w:pPr>
          </w:p>
        </w:tc>
      </w:tr>
      <w:tr w:rsidR="00F2790E" w:rsidRPr="009F4CD2" w14:paraId="714C4442" w14:textId="77777777" w:rsidTr="00467E8A">
        <w:trPr>
          <w:trHeight w:val="144"/>
        </w:trPr>
        <w:tc>
          <w:tcPr>
            <w:tcW w:w="900" w:type="dxa"/>
            <w:shd w:val="clear" w:color="auto" w:fill="auto"/>
          </w:tcPr>
          <w:p w14:paraId="0EFA4017" w14:textId="77777777" w:rsidR="00F2790E" w:rsidRPr="009F4CD2" w:rsidRDefault="00F2790E" w:rsidP="00467E8A">
            <w:r w:rsidRPr="009F4CD2">
              <w:t>4</w:t>
            </w:r>
          </w:p>
        </w:tc>
        <w:tc>
          <w:tcPr>
            <w:tcW w:w="1498" w:type="dxa"/>
            <w:shd w:val="clear" w:color="auto" w:fill="auto"/>
          </w:tcPr>
          <w:p w14:paraId="31796695" w14:textId="77777777" w:rsidR="00F2790E" w:rsidRPr="009F4CD2" w:rsidRDefault="00F2790E" w:rsidP="00467E8A">
            <w:pPr>
              <w:rPr>
                <w:rFonts w:cs="Arial"/>
                <w:b/>
                <w:bCs/>
              </w:rPr>
            </w:pPr>
            <w:r w:rsidRPr="00386D74">
              <w:rPr>
                <w:rStyle w:val="SAPEmphasis"/>
              </w:rPr>
              <w:t>Go to</w:t>
            </w:r>
            <w:r w:rsidRPr="009F4CD2">
              <w:rPr>
                <w:rFonts w:cs="Arial"/>
                <w:b/>
                <w:bCs/>
              </w:rPr>
              <w:t xml:space="preserve"> </w:t>
            </w:r>
            <w:r w:rsidRPr="009F4CD2">
              <w:rPr>
                <w:rStyle w:val="SAPScreenElement"/>
                <w:b/>
                <w:color w:val="auto"/>
              </w:rPr>
              <w:t>Payroll Information</w:t>
            </w:r>
            <w:r w:rsidRPr="009F4CD2">
              <w:rPr>
                <w:rFonts w:cs="Arial"/>
                <w:b/>
                <w:bCs/>
              </w:rPr>
              <w:t xml:space="preserve"> </w:t>
            </w:r>
            <w:r>
              <w:rPr>
                <w:rStyle w:val="SAPEmphasis"/>
              </w:rPr>
              <w:t>subsection</w:t>
            </w:r>
          </w:p>
        </w:tc>
        <w:tc>
          <w:tcPr>
            <w:tcW w:w="2974" w:type="dxa"/>
            <w:shd w:val="clear" w:color="auto" w:fill="auto"/>
          </w:tcPr>
          <w:p w14:paraId="19612CC3" w14:textId="77777777" w:rsidR="00F2790E" w:rsidRPr="009F4CD2" w:rsidRDefault="00F2790E" w:rsidP="00467E8A">
            <w:r>
              <w:t xml:space="preserve">Go </w:t>
            </w:r>
            <w:r w:rsidRPr="003270B2">
              <w:t>to</w:t>
            </w:r>
            <w:r w:rsidRPr="003270B2">
              <w:rPr>
                <w:rFonts w:cs="Arial"/>
                <w:bCs/>
              </w:rPr>
              <w:t xml:space="preserve"> the </w:t>
            </w:r>
            <w:r w:rsidRPr="003270B2">
              <w:rPr>
                <w:rStyle w:val="SAPScreenElement"/>
              </w:rPr>
              <w:t>Employment Information</w:t>
            </w:r>
            <w:r w:rsidRPr="003270B2">
              <w:rPr>
                <w:rFonts w:cs="Arial"/>
                <w:bCs/>
              </w:rPr>
              <w:t xml:space="preserve"> section and there scroll to the </w:t>
            </w:r>
            <w:r w:rsidRPr="003270B2">
              <w:rPr>
                <w:rStyle w:val="SAPScreenElement"/>
              </w:rPr>
              <w:t>Payroll Information</w:t>
            </w:r>
            <w:r w:rsidRPr="003270B2">
              <w:rPr>
                <w:rFonts w:cs="Arial"/>
                <w:bCs/>
              </w:rPr>
              <w:t xml:space="preserve"> subsection</w:t>
            </w:r>
            <w:r w:rsidRPr="003270B2">
              <w:rPr>
                <w:rStyle w:val="SAPScreenElement"/>
              </w:rPr>
              <w:t>.</w:t>
            </w:r>
          </w:p>
        </w:tc>
        <w:tc>
          <w:tcPr>
            <w:tcW w:w="4798" w:type="dxa"/>
            <w:shd w:val="clear" w:color="auto" w:fill="auto"/>
          </w:tcPr>
          <w:p w14:paraId="3FFEE505" w14:textId="77777777" w:rsidR="00F2790E" w:rsidRPr="009F4CD2" w:rsidRDefault="00F2790E" w:rsidP="00467E8A"/>
        </w:tc>
        <w:tc>
          <w:tcPr>
            <w:tcW w:w="2852" w:type="dxa"/>
            <w:shd w:val="clear" w:color="auto" w:fill="auto"/>
          </w:tcPr>
          <w:p w14:paraId="30A4C2CA" w14:textId="77777777" w:rsidR="00F2790E" w:rsidRPr="009F4CD2" w:rsidRDefault="00F2790E" w:rsidP="00467E8A">
            <w:pPr>
              <w:rPr>
                <w:color w:val="1F497D"/>
                <w:highlight w:val="yellow"/>
              </w:rPr>
            </w:pPr>
            <w:r w:rsidRPr="009F4CD2">
              <w:t xml:space="preserve">The </w:t>
            </w:r>
            <w:r w:rsidRPr="009F4CD2">
              <w:rPr>
                <w:rStyle w:val="SAPScreenElement"/>
              </w:rPr>
              <w:t>Payroll Information</w:t>
            </w:r>
            <w:r w:rsidRPr="009F4CD2">
              <w:t xml:space="preserve"> </w:t>
            </w:r>
            <w:r>
              <w:t>subsection</w:t>
            </w:r>
            <w:r w:rsidRPr="009F4CD2">
              <w:t xml:space="preserve"> is displayed. It contains </w:t>
            </w:r>
            <w:r>
              <w:t>several block</w:t>
            </w:r>
            <w:r w:rsidRPr="009F4CD2">
              <w:t>s configured as per your requirements.</w:t>
            </w:r>
          </w:p>
        </w:tc>
        <w:tc>
          <w:tcPr>
            <w:tcW w:w="1264" w:type="dxa"/>
          </w:tcPr>
          <w:p w14:paraId="3BD18E48" w14:textId="77777777" w:rsidR="00F2790E" w:rsidRPr="009F4CD2" w:rsidRDefault="00F2790E" w:rsidP="00467E8A">
            <w:pPr>
              <w:rPr>
                <w:rFonts w:cs="Arial"/>
                <w:bCs/>
              </w:rPr>
            </w:pPr>
          </w:p>
        </w:tc>
      </w:tr>
      <w:tr w:rsidR="00F2790E" w:rsidRPr="009F4CD2" w14:paraId="75606DB1" w14:textId="77777777" w:rsidTr="00467E8A">
        <w:trPr>
          <w:trHeight w:val="283"/>
        </w:trPr>
        <w:tc>
          <w:tcPr>
            <w:tcW w:w="900" w:type="dxa"/>
            <w:shd w:val="clear" w:color="auto" w:fill="auto"/>
          </w:tcPr>
          <w:p w14:paraId="15E38B98" w14:textId="77777777" w:rsidR="00F2790E" w:rsidRPr="009F4CD2" w:rsidRDefault="00F2790E" w:rsidP="00467E8A">
            <w:r w:rsidRPr="009F4CD2">
              <w:t>5</w:t>
            </w:r>
          </w:p>
        </w:tc>
        <w:tc>
          <w:tcPr>
            <w:tcW w:w="1498" w:type="dxa"/>
            <w:shd w:val="clear" w:color="auto" w:fill="auto"/>
          </w:tcPr>
          <w:p w14:paraId="556F042F" w14:textId="77777777" w:rsidR="00F2790E" w:rsidRPr="0064637F" w:rsidRDefault="00F2790E" w:rsidP="00467E8A">
            <w:pPr>
              <w:rPr>
                <w:rStyle w:val="SAPEmphasis"/>
              </w:rPr>
            </w:pPr>
            <w:r w:rsidRPr="0064637F">
              <w:rPr>
                <w:rStyle w:val="SAPEmphasis"/>
              </w:rPr>
              <w:t xml:space="preserve">Select </w:t>
            </w:r>
            <w:r>
              <w:rPr>
                <w:rStyle w:val="SAPEmphasis"/>
              </w:rPr>
              <w:t>Family members/Dependents</w:t>
            </w:r>
            <w:r w:rsidRPr="0064637F">
              <w:rPr>
                <w:rStyle w:val="SAPEmphasis"/>
              </w:rPr>
              <w:t xml:space="preserve"> </w:t>
            </w:r>
          </w:p>
        </w:tc>
        <w:tc>
          <w:tcPr>
            <w:tcW w:w="2974" w:type="dxa"/>
            <w:shd w:val="clear" w:color="auto" w:fill="auto"/>
          </w:tcPr>
          <w:p w14:paraId="1F00613C" w14:textId="77777777" w:rsidR="00F2790E" w:rsidRPr="009F4CD2" w:rsidRDefault="00F2790E" w:rsidP="00467E8A">
            <w:r w:rsidRPr="009F4CD2">
              <w:t xml:space="preserve">In the </w:t>
            </w:r>
            <w:r w:rsidRPr="00F31DFD">
              <w:rPr>
                <w:rStyle w:val="SAPScreenElement"/>
              </w:rPr>
              <w:t>Compensation</w:t>
            </w:r>
            <w:r>
              <w:t xml:space="preserve"> block, select the </w:t>
            </w:r>
            <w:r w:rsidRPr="004F7755">
              <w:rPr>
                <w:rStyle w:val="SAPScreenElement"/>
              </w:rPr>
              <w:t>Family member</w:t>
            </w:r>
            <w:r>
              <w:rPr>
                <w:rStyle w:val="SAPScreenElement"/>
              </w:rPr>
              <w:t>s</w:t>
            </w:r>
            <w:r w:rsidRPr="004F7755">
              <w:rPr>
                <w:rStyle w:val="SAPScreenElement"/>
              </w:rPr>
              <w:t>/</w:t>
            </w:r>
            <w:r>
              <w:rPr>
                <w:rStyle w:val="SAPScreenElement"/>
              </w:rPr>
              <w:t xml:space="preserve"> </w:t>
            </w:r>
            <w:r w:rsidRPr="004F7755">
              <w:rPr>
                <w:rStyle w:val="SAPScreenElement"/>
              </w:rPr>
              <w:t>Dependents</w:t>
            </w:r>
            <w:r>
              <w:rPr>
                <w:rStyle w:val="SAPScreenElement"/>
              </w:rPr>
              <w:t xml:space="preserve"> </w:t>
            </w:r>
            <w:r>
              <w:t>link.</w:t>
            </w:r>
            <w:r w:rsidRPr="009F4CD2">
              <w:t xml:space="preserve"> </w:t>
            </w:r>
          </w:p>
        </w:tc>
        <w:tc>
          <w:tcPr>
            <w:tcW w:w="4798" w:type="dxa"/>
            <w:shd w:val="clear" w:color="auto" w:fill="auto"/>
          </w:tcPr>
          <w:p w14:paraId="6C9EEC52" w14:textId="77777777" w:rsidR="00F2790E" w:rsidRPr="009F4CD2" w:rsidRDefault="00F2790E" w:rsidP="00467E8A"/>
        </w:tc>
        <w:tc>
          <w:tcPr>
            <w:tcW w:w="2852" w:type="dxa"/>
            <w:shd w:val="clear" w:color="auto" w:fill="auto"/>
          </w:tcPr>
          <w:p w14:paraId="27DD0877" w14:textId="77777777" w:rsidR="00F2790E" w:rsidRPr="009F4CD2" w:rsidRDefault="00F2790E" w:rsidP="00467E8A">
            <w:r w:rsidRPr="009F4CD2">
              <w:t xml:space="preserve">You are linked to </w:t>
            </w:r>
            <w:r>
              <w:t>Employee Central Payroll</w:t>
            </w:r>
            <w:r w:rsidRPr="009F4CD2">
              <w:t>, where you need to enter logon details. The appropriate embedded form then appears containing a table with already existing records (if any, otherwise, the table is empty).</w:t>
            </w:r>
          </w:p>
        </w:tc>
        <w:tc>
          <w:tcPr>
            <w:tcW w:w="1264" w:type="dxa"/>
          </w:tcPr>
          <w:p w14:paraId="659A8EAD" w14:textId="77777777" w:rsidR="00F2790E" w:rsidRPr="009F4CD2" w:rsidRDefault="00F2790E" w:rsidP="00467E8A">
            <w:pPr>
              <w:rPr>
                <w:rFonts w:cs="Arial"/>
                <w:bCs/>
              </w:rPr>
            </w:pPr>
          </w:p>
        </w:tc>
      </w:tr>
      <w:tr w:rsidR="00F2790E" w:rsidRPr="009F4CD2" w14:paraId="55328C99" w14:textId="77777777" w:rsidTr="00467E8A">
        <w:trPr>
          <w:trHeight w:val="576"/>
        </w:trPr>
        <w:tc>
          <w:tcPr>
            <w:tcW w:w="900" w:type="dxa"/>
            <w:shd w:val="clear" w:color="auto" w:fill="auto"/>
          </w:tcPr>
          <w:p w14:paraId="0F5D2041" w14:textId="77777777" w:rsidR="00F2790E" w:rsidRPr="009F4CD2" w:rsidRDefault="00F2790E" w:rsidP="00467E8A">
            <w:r w:rsidRPr="009F4CD2">
              <w:t>6</w:t>
            </w:r>
          </w:p>
        </w:tc>
        <w:tc>
          <w:tcPr>
            <w:tcW w:w="1498" w:type="dxa"/>
            <w:shd w:val="clear" w:color="auto" w:fill="auto"/>
          </w:tcPr>
          <w:p w14:paraId="02AB2852" w14:textId="77777777" w:rsidR="00F2790E" w:rsidRPr="0064637F" w:rsidRDefault="00F2790E" w:rsidP="00467E8A">
            <w:pPr>
              <w:rPr>
                <w:rStyle w:val="SAPEmphasis"/>
              </w:rPr>
            </w:pPr>
            <w:r w:rsidRPr="0064637F">
              <w:rPr>
                <w:rStyle w:val="SAPEmphasis"/>
              </w:rPr>
              <w:t xml:space="preserve">Create New </w:t>
            </w:r>
            <w:r>
              <w:rPr>
                <w:rStyle w:val="SAPEmphasis"/>
              </w:rPr>
              <w:t>Family members/ Dependents</w:t>
            </w:r>
            <w:r w:rsidRPr="0064637F">
              <w:rPr>
                <w:rStyle w:val="SAPEmphasis"/>
              </w:rPr>
              <w:t xml:space="preserve"> Record</w:t>
            </w:r>
          </w:p>
        </w:tc>
        <w:tc>
          <w:tcPr>
            <w:tcW w:w="2974" w:type="dxa"/>
            <w:shd w:val="clear" w:color="auto" w:fill="auto"/>
          </w:tcPr>
          <w:p w14:paraId="7B3688EF" w14:textId="77777777" w:rsidR="00F2790E" w:rsidRPr="009F4CD2" w:rsidRDefault="00F2790E" w:rsidP="00467E8A">
            <w:r w:rsidRPr="009F4CD2">
              <w:t xml:space="preserve">On the displayed </w:t>
            </w:r>
            <w:r w:rsidRPr="00BF0505">
              <w:rPr>
                <w:rStyle w:val="SAPScreenElement"/>
              </w:rPr>
              <w:t>Family member</w:t>
            </w:r>
            <w:r>
              <w:rPr>
                <w:rStyle w:val="SAPScreenElement"/>
              </w:rPr>
              <w:t>s</w:t>
            </w:r>
            <w:r w:rsidRPr="00BF0505">
              <w:rPr>
                <w:rStyle w:val="SAPScreenElement"/>
              </w:rPr>
              <w:t>/Dependents</w:t>
            </w:r>
            <w:r w:rsidRPr="009F4CD2">
              <w:t xml:space="preserve"> page</w:t>
            </w:r>
            <w:r>
              <w:t>,</w:t>
            </w:r>
            <w:r w:rsidRPr="009F4CD2">
              <w:t xml:space="preserve"> select the </w:t>
            </w:r>
            <w:r w:rsidRPr="009F4CD2">
              <w:rPr>
                <w:rStyle w:val="SAPScreenElement"/>
              </w:rPr>
              <w:t>New</w:t>
            </w:r>
            <w:r w:rsidRPr="009F4CD2">
              <w:t xml:space="preserve"> pushbutton</w:t>
            </w:r>
            <w:r w:rsidRPr="00F92C2A">
              <w:t xml:space="preserve"> and from the upcoming drop-down menu select for example</w:t>
            </w:r>
            <w:r w:rsidRPr="00F92C2A">
              <w:rPr>
                <w:rStyle w:val="SAPScreenElement"/>
              </w:rPr>
              <w:t xml:space="preserve"> </w:t>
            </w:r>
            <w:r>
              <w:rPr>
                <w:rStyle w:val="SAPScreenElement"/>
              </w:rPr>
              <w:t>Child</w:t>
            </w:r>
            <w:r w:rsidRPr="009F4CD2">
              <w:t>.</w:t>
            </w:r>
            <w:r>
              <w:t xml:space="preserve"> </w:t>
            </w:r>
          </w:p>
        </w:tc>
        <w:tc>
          <w:tcPr>
            <w:tcW w:w="4798" w:type="dxa"/>
            <w:shd w:val="clear" w:color="auto" w:fill="auto"/>
          </w:tcPr>
          <w:p w14:paraId="76302D0A" w14:textId="77777777" w:rsidR="00F2790E" w:rsidRPr="009F4CD2" w:rsidRDefault="00F2790E" w:rsidP="00467E8A"/>
        </w:tc>
        <w:tc>
          <w:tcPr>
            <w:tcW w:w="2852" w:type="dxa"/>
            <w:shd w:val="clear" w:color="auto" w:fill="auto"/>
          </w:tcPr>
          <w:p w14:paraId="313CBEE9" w14:textId="77777777" w:rsidR="00F2790E" w:rsidRPr="009F4CD2" w:rsidRDefault="00F2790E" w:rsidP="00467E8A">
            <w:r w:rsidRPr="009F4CD2">
              <w:t>The fields to be filled in the form show up below the table.</w:t>
            </w:r>
          </w:p>
        </w:tc>
        <w:tc>
          <w:tcPr>
            <w:tcW w:w="1264" w:type="dxa"/>
          </w:tcPr>
          <w:p w14:paraId="0274C83D" w14:textId="77777777" w:rsidR="00F2790E" w:rsidRPr="009F4CD2" w:rsidRDefault="00F2790E" w:rsidP="00467E8A">
            <w:pPr>
              <w:rPr>
                <w:rFonts w:cs="Arial"/>
                <w:bCs/>
              </w:rPr>
            </w:pPr>
          </w:p>
        </w:tc>
      </w:tr>
      <w:tr w:rsidR="00F2790E" w:rsidRPr="009F4CD2" w14:paraId="65320AC0" w14:textId="77777777" w:rsidTr="00467E8A">
        <w:trPr>
          <w:trHeight w:val="288"/>
        </w:trPr>
        <w:tc>
          <w:tcPr>
            <w:tcW w:w="900" w:type="dxa"/>
            <w:vMerge w:val="restart"/>
            <w:shd w:val="clear" w:color="auto" w:fill="auto"/>
          </w:tcPr>
          <w:p w14:paraId="0F48AB85" w14:textId="77777777" w:rsidR="00F2790E" w:rsidRPr="009F4CD2" w:rsidRDefault="00F2790E" w:rsidP="00467E8A">
            <w:r>
              <w:t>7</w:t>
            </w:r>
          </w:p>
        </w:tc>
        <w:tc>
          <w:tcPr>
            <w:tcW w:w="1498" w:type="dxa"/>
            <w:vMerge w:val="restart"/>
            <w:shd w:val="clear" w:color="auto" w:fill="auto"/>
          </w:tcPr>
          <w:p w14:paraId="71E8C0F0" w14:textId="77777777" w:rsidR="00F2790E" w:rsidRPr="0064637F" w:rsidRDefault="00F2790E" w:rsidP="00467E8A">
            <w:pPr>
              <w:rPr>
                <w:rStyle w:val="SAPEmphasis"/>
              </w:rPr>
            </w:pPr>
            <w:r>
              <w:rPr>
                <w:rStyle w:val="SAPEmphasis"/>
              </w:rPr>
              <w:t>Maintain Family members/ Dependents data</w:t>
            </w:r>
          </w:p>
        </w:tc>
        <w:tc>
          <w:tcPr>
            <w:tcW w:w="2974" w:type="dxa"/>
            <w:vMerge w:val="restart"/>
            <w:shd w:val="clear" w:color="auto" w:fill="auto"/>
          </w:tcPr>
          <w:p w14:paraId="093EBD2A" w14:textId="77777777" w:rsidR="00F2790E" w:rsidRDefault="00F2790E" w:rsidP="00467E8A">
            <w:r>
              <w:t xml:space="preserve">In the </w:t>
            </w:r>
            <w:r w:rsidRPr="00F31DFD">
              <w:rPr>
                <w:rStyle w:val="SAPScreenElement"/>
              </w:rPr>
              <w:t>Validity</w:t>
            </w:r>
            <w:r>
              <w:t xml:space="preserve"> part of the form enter</w:t>
            </w:r>
            <w:r w:rsidRPr="00187B9E">
              <w:t xml:space="preserve"> the validity period for the record:</w:t>
            </w:r>
          </w:p>
        </w:tc>
        <w:tc>
          <w:tcPr>
            <w:tcW w:w="4798" w:type="dxa"/>
            <w:shd w:val="clear" w:color="auto" w:fill="auto"/>
          </w:tcPr>
          <w:p w14:paraId="46EB9F0B" w14:textId="77777777" w:rsidR="00F2790E" w:rsidRPr="009F4CD2" w:rsidRDefault="00F2790E" w:rsidP="00467E8A">
            <w:pPr>
              <w:rPr>
                <w:rStyle w:val="SAPScreenElement"/>
              </w:rPr>
            </w:pPr>
            <w:r w:rsidRPr="009F4CD2">
              <w:rPr>
                <w:rStyle w:val="SAPScreenElement"/>
              </w:rPr>
              <w:t>Valid From:</w:t>
            </w:r>
            <w:r w:rsidRPr="009F4CD2">
              <w:rPr>
                <w:i/>
              </w:rPr>
              <w:t xml:space="preserve"> </w:t>
            </w:r>
            <w:r>
              <w:t>select from calendar help a date on which the employee is already employed at the company</w:t>
            </w:r>
          </w:p>
        </w:tc>
        <w:tc>
          <w:tcPr>
            <w:tcW w:w="2852" w:type="dxa"/>
            <w:vMerge w:val="restart"/>
            <w:shd w:val="clear" w:color="auto" w:fill="auto"/>
          </w:tcPr>
          <w:p w14:paraId="584137F8" w14:textId="77777777" w:rsidR="00F2790E" w:rsidRPr="009F4CD2" w:rsidRDefault="00F2790E" w:rsidP="00467E8A"/>
        </w:tc>
        <w:tc>
          <w:tcPr>
            <w:tcW w:w="1264" w:type="dxa"/>
          </w:tcPr>
          <w:p w14:paraId="590D102A" w14:textId="77777777" w:rsidR="00F2790E" w:rsidRPr="009F4CD2" w:rsidRDefault="00F2790E" w:rsidP="00467E8A">
            <w:pPr>
              <w:rPr>
                <w:rFonts w:cs="Arial"/>
                <w:bCs/>
              </w:rPr>
            </w:pPr>
          </w:p>
        </w:tc>
      </w:tr>
      <w:tr w:rsidR="00F2790E" w:rsidRPr="009F4CD2" w14:paraId="5BDE363B" w14:textId="77777777" w:rsidTr="00467E8A">
        <w:trPr>
          <w:trHeight w:val="288"/>
        </w:trPr>
        <w:tc>
          <w:tcPr>
            <w:tcW w:w="900" w:type="dxa"/>
            <w:vMerge/>
            <w:shd w:val="clear" w:color="auto" w:fill="auto"/>
          </w:tcPr>
          <w:p w14:paraId="4BD34C61" w14:textId="77777777" w:rsidR="00F2790E" w:rsidRPr="009F4CD2" w:rsidRDefault="00F2790E" w:rsidP="00467E8A"/>
        </w:tc>
        <w:tc>
          <w:tcPr>
            <w:tcW w:w="1498" w:type="dxa"/>
            <w:vMerge/>
            <w:shd w:val="clear" w:color="auto" w:fill="auto"/>
          </w:tcPr>
          <w:p w14:paraId="0425FCE9" w14:textId="77777777" w:rsidR="00F2790E" w:rsidRPr="009F4CD2" w:rsidRDefault="00F2790E" w:rsidP="00467E8A">
            <w:pPr>
              <w:rPr>
                <w:rFonts w:cs="Arial"/>
                <w:b/>
                <w:bCs/>
              </w:rPr>
            </w:pPr>
          </w:p>
        </w:tc>
        <w:tc>
          <w:tcPr>
            <w:tcW w:w="2974" w:type="dxa"/>
            <w:vMerge/>
            <w:shd w:val="clear" w:color="auto" w:fill="auto"/>
          </w:tcPr>
          <w:p w14:paraId="406417B0" w14:textId="77777777" w:rsidR="00F2790E" w:rsidRPr="009F4CD2" w:rsidRDefault="00F2790E" w:rsidP="00467E8A"/>
        </w:tc>
        <w:tc>
          <w:tcPr>
            <w:tcW w:w="4798" w:type="dxa"/>
            <w:shd w:val="clear" w:color="auto" w:fill="auto"/>
          </w:tcPr>
          <w:p w14:paraId="5AED98BF" w14:textId="77777777" w:rsidR="00F2790E" w:rsidRPr="009F4CD2" w:rsidRDefault="00F2790E" w:rsidP="00467E8A">
            <w:pPr>
              <w:rPr>
                <w:rStyle w:val="SAPScreenElement"/>
              </w:rPr>
            </w:pPr>
            <w:r w:rsidRPr="009F4CD2">
              <w:rPr>
                <w:rStyle w:val="SAPScreenElement"/>
              </w:rPr>
              <w:t>To</w:t>
            </w:r>
            <w:r>
              <w:rPr>
                <w:rStyle w:val="SAPScreenElement"/>
              </w:rPr>
              <w:t>:</w:t>
            </w:r>
            <w:r w:rsidRPr="009F4CD2">
              <w:t xml:space="preserve"> </w:t>
            </w:r>
            <w:r>
              <w:t>t</w:t>
            </w:r>
            <w:r w:rsidRPr="009F4CD2">
              <w:t xml:space="preserve">he validity end date equals to the system </w:t>
            </w:r>
            <w:r>
              <w:t>high date, leave as is</w:t>
            </w:r>
          </w:p>
        </w:tc>
        <w:tc>
          <w:tcPr>
            <w:tcW w:w="2852" w:type="dxa"/>
            <w:vMerge/>
            <w:shd w:val="clear" w:color="auto" w:fill="auto"/>
          </w:tcPr>
          <w:p w14:paraId="6809C11C" w14:textId="77777777" w:rsidR="00F2790E" w:rsidRPr="009F4CD2" w:rsidRDefault="00F2790E" w:rsidP="00467E8A"/>
        </w:tc>
        <w:tc>
          <w:tcPr>
            <w:tcW w:w="1264" w:type="dxa"/>
            <w:vMerge w:val="restart"/>
          </w:tcPr>
          <w:p w14:paraId="59423453" w14:textId="77777777" w:rsidR="00F2790E" w:rsidRPr="009F4CD2" w:rsidRDefault="00F2790E" w:rsidP="00467E8A">
            <w:pPr>
              <w:rPr>
                <w:rFonts w:cs="Arial"/>
                <w:bCs/>
              </w:rPr>
            </w:pPr>
          </w:p>
        </w:tc>
      </w:tr>
      <w:tr w:rsidR="00F2790E" w:rsidRPr="009F4CD2" w14:paraId="44482DCE" w14:textId="77777777" w:rsidTr="00467E8A">
        <w:trPr>
          <w:trHeight w:val="288"/>
        </w:trPr>
        <w:tc>
          <w:tcPr>
            <w:tcW w:w="900" w:type="dxa"/>
            <w:vMerge/>
            <w:shd w:val="clear" w:color="auto" w:fill="auto"/>
          </w:tcPr>
          <w:p w14:paraId="76D36CB7" w14:textId="77777777" w:rsidR="00F2790E" w:rsidRPr="009F4CD2" w:rsidRDefault="00F2790E" w:rsidP="00467E8A"/>
        </w:tc>
        <w:tc>
          <w:tcPr>
            <w:tcW w:w="1498" w:type="dxa"/>
            <w:vMerge/>
            <w:shd w:val="clear" w:color="auto" w:fill="auto"/>
          </w:tcPr>
          <w:p w14:paraId="27FEAF47" w14:textId="77777777" w:rsidR="00F2790E" w:rsidRPr="009F4CD2" w:rsidRDefault="00F2790E" w:rsidP="00467E8A">
            <w:pPr>
              <w:rPr>
                <w:rFonts w:cs="Arial"/>
                <w:b/>
                <w:bCs/>
              </w:rPr>
            </w:pPr>
          </w:p>
        </w:tc>
        <w:tc>
          <w:tcPr>
            <w:tcW w:w="2974" w:type="dxa"/>
            <w:vMerge w:val="restart"/>
            <w:shd w:val="clear" w:color="auto" w:fill="auto"/>
          </w:tcPr>
          <w:p w14:paraId="709707F0" w14:textId="77777777" w:rsidR="00F2790E" w:rsidRPr="009F4CD2" w:rsidRDefault="00F2790E" w:rsidP="00467E8A">
            <w:r>
              <w:t xml:space="preserve">In the </w:t>
            </w:r>
            <w:r>
              <w:rPr>
                <w:rStyle w:val="SAPScreenElement"/>
              </w:rPr>
              <w:t>Family</w:t>
            </w:r>
            <w:r w:rsidRPr="00633919">
              <w:rPr>
                <w:rStyle w:val="SAPScreenElement"/>
              </w:rPr>
              <w:t xml:space="preserve"> </w:t>
            </w:r>
            <w:r>
              <w:t>i</w:t>
            </w:r>
            <w:r w:rsidRPr="00F31DFD">
              <w:rPr>
                <w:rStyle w:val="SAPScreenElement"/>
              </w:rPr>
              <w:t>nformation</w:t>
            </w:r>
            <w:r>
              <w:t xml:space="preserve"> part of the form make following entries</w:t>
            </w:r>
            <w:r w:rsidRPr="00187B9E">
              <w:t>:</w:t>
            </w:r>
          </w:p>
        </w:tc>
        <w:tc>
          <w:tcPr>
            <w:tcW w:w="4798" w:type="dxa"/>
            <w:shd w:val="clear" w:color="auto" w:fill="auto"/>
          </w:tcPr>
          <w:p w14:paraId="6D187786" w14:textId="77777777" w:rsidR="00F2790E" w:rsidRPr="00F31DFD" w:rsidRDefault="00F2790E" w:rsidP="00467E8A">
            <w:pPr>
              <w:rPr>
                <w:rStyle w:val="SAPScreenElement"/>
                <w:color w:val="auto"/>
              </w:rPr>
            </w:pPr>
            <w:r>
              <w:rPr>
                <w:rStyle w:val="SAPScreenElement"/>
              </w:rPr>
              <w:t xml:space="preserve">Family Member: </w:t>
            </w:r>
            <w:r w:rsidRPr="004E7B30">
              <w:t>automatically populated by the system based on the family member type chosen, read only field</w:t>
            </w:r>
          </w:p>
        </w:tc>
        <w:tc>
          <w:tcPr>
            <w:tcW w:w="2852" w:type="dxa"/>
            <w:vMerge w:val="restart"/>
            <w:shd w:val="clear" w:color="auto" w:fill="auto"/>
          </w:tcPr>
          <w:p w14:paraId="5EAE3AE7" w14:textId="77777777" w:rsidR="00F2790E" w:rsidRPr="009F4CD2" w:rsidRDefault="00F2790E" w:rsidP="00467E8A"/>
        </w:tc>
        <w:tc>
          <w:tcPr>
            <w:tcW w:w="1264" w:type="dxa"/>
            <w:vMerge/>
          </w:tcPr>
          <w:p w14:paraId="5D16870F" w14:textId="77777777" w:rsidR="00F2790E" w:rsidRPr="009F4CD2" w:rsidRDefault="00F2790E" w:rsidP="00467E8A">
            <w:pPr>
              <w:rPr>
                <w:rFonts w:cs="Arial"/>
                <w:bCs/>
              </w:rPr>
            </w:pPr>
          </w:p>
        </w:tc>
      </w:tr>
      <w:tr w:rsidR="00F2790E" w:rsidRPr="009F4CD2" w14:paraId="762116FC" w14:textId="77777777" w:rsidTr="00467E8A">
        <w:trPr>
          <w:trHeight w:val="288"/>
        </w:trPr>
        <w:tc>
          <w:tcPr>
            <w:tcW w:w="900" w:type="dxa"/>
            <w:vMerge/>
            <w:shd w:val="clear" w:color="auto" w:fill="auto"/>
          </w:tcPr>
          <w:p w14:paraId="20120C22" w14:textId="77777777" w:rsidR="00F2790E" w:rsidRPr="009F4CD2" w:rsidRDefault="00F2790E" w:rsidP="00467E8A"/>
        </w:tc>
        <w:tc>
          <w:tcPr>
            <w:tcW w:w="1498" w:type="dxa"/>
            <w:vMerge/>
            <w:shd w:val="clear" w:color="auto" w:fill="auto"/>
          </w:tcPr>
          <w:p w14:paraId="6F683516" w14:textId="77777777" w:rsidR="00F2790E" w:rsidRPr="009F4CD2" w:rsidRDefault="00F2790E" w:rsidP="00467E8A">
            <w:pPr>
              <w:rPr>
                <w:rFonts w:cs="Arial"/>
                <w:b/>
                <w:bCs/>
              </w:rPr>
            </w:pPr>
          </w:p>
        </w:tc>
        <w:tc>
          <w:tcPr>
            <w:tcW w:w="2974" w:type="dxa"/>
            <w:vMerge/>
            <w:shd w:val="clear" w:color="auto" w:fill="auto"/>
          </w:tcPr>
          <w:p w14:paraId="0BC98ACD" w14:textId="77777777" w:rsidR="00F2790E" w:rsidRPr="009F4CD2" w:rsidRDefault="00F2790E" w:rsidP="00467E8A"/>
        </w:tc>
        <w:tc>
          <w:tcPr>
            <w:tcW w:w="4798" w:type="dxa"/>
            <w:shd w:val="clear" w:color="auto" w:fill="auto"/>
          </w:tcPr>
          <w:p w14:paraId="4DDE8D0C" w14:textId="77777777" w:rsidR="00F2790E" w:rsidRPr="009F4CD2" w:rsidRDefault="00F2790E" w:rsidP="00467E8A">
            <w:pPr>
              <w:rPr>
                <w:rStyle w:val="SAPScreenElement"/>
              </w:rPr>
            </w:pPr>
            <w:r>
              <w:rPr>
                <w:rStyle w:val="SAPScreenElement"/>
              </w:rPr>
              <w:t>Object ID:</w:t>
            </w:r>
            <w:r w:rsidRPr="00F31DFD">
              <w:rPr>
                <w:rStyle w:val="SAPScreenElement"/>
                <w:color w:val="auto"/>
              </w:rPr>
              <w:t xml:space="preserve"> </w:t>
            </w:r>
            <w:r w:rsidRPr="004E7B30">
              <w:t>enter as appropriate</w:t>
            </w:r>
          </w:p>
        </w:tc>
        <w:tc>
          <w:tcPr>
            <w:tcW w:w="2852" w:type="dxa"/>
            <w:vMerge/>
            <w:shd w:val="clear" w:color="auto" w:fill="auto"/>
          </w:tcPr>
          <w:p w14:paraId="6DD5F680" w14:textId="77777777" w:rsidR="00F2790E" w:rsidRPr="009F4CD2" w:rsidRDefault="00F2790E" w:rsidP="00467E8A"/>
        </w:tc>
        <w:tc>
          <w:tcPr>
            <w:tcW w:w="1264" w:type="dxa"/>
            <w:vMerge/>
          </w:tcPr>
          <w:p w14:paraId="445E70FB" w14:textId="77777777" w:rsidR="00F2790E" w:rsidRPr="009F4CD2" w:rsidRDefault="00F2790E" w:rsidP="00467E8A">
            <w:pPr>
              <w:rPr>
                <w:rFonts w:cs="Arial"/>
                <w:bCs/>
              </w:rPr>
            </w:pPr>
          </w:p>
        </w:tc>
      </w:tr>
      <w:tr w:rsidR="00F2790E" w:rsidRPr="009F4CD2" w14:paraId="063984BA" w14:textId="77777777" w:rsidTr="00467E8A">
        <w:trPr>
          <w:trHeight w:val="288"/>
        </w:trPr>
        <w:tc>
          <w:tcPr>
            <w:tcW w:w="900" w:type="dxa"/>
            <w:vMerge/>
            <w:shd w:val="clear" w:color="auto" w:fill="auto"/>
          </w:tcPr>
          <w:p w14:paraId="6E7BBE86" w14:textId="77777777" w:rsidR="00F2790E" w:rsidRPr="009F4CD2" w:rsidRDefault="00F2790E" w:rsidP="00467E8A"/>
        </w:tc>
        <w:tc>
          <w:tcPr>
            <w:tcW w:w="1498" w:type="dxa"/>
            <w:vMerge/>
            <w:shd w:val="clear" w:color="auto" w:fill="auto"/>
          </w:tcPr>
          <w:p w14:paraId="1C4919FC" w14:textId="77777777" w:rsidR="00F2790E" w:rsidRPr="009F4CD2" w:rsidRDefault="00F2790E" w:rsidP="00467E8A">
            <w:pPr>
              <w:rPr>
                <w:rFonts w:cs="Arial"/>
                <w:b/>
                <w:bCs/>
              </w:rPr>
            </w:pPr>
          </w:p>
        </w:tc>
        <w:tc>
          <w:tcPr>
            <w:tcW w:w="2974" w:type="dxa"/>
            <w:vMerge/>
            <w:shd w:val="clear" w:color="auto" w:fill="auto"/>
          </w:tcPr>
          <w:p w14:paraId="3B76A367" w14:textId="77777777" w:rsidR="00F2790E" w:rsidRPr="009F4CD2" w:rsidRDefault="00F2790E" w:rsidP="00467E8A"/>
        </w:tc>
        <w:tc>
          <w:tcPr>
            <w:tcW w:w="4798" w:type="dxa"/>
            <w:shd w:val="clear" w:color="auto" w:fill="auto"/>
          </w:tcPr>
          <w:p w14:paraId="51676B80" w14:textId="77777777" w:rsidR="00F2790E" w:rsidRPr="00F31DFD" w:rsidRDefault="00F2790E" w:rsidP="00467E8A">
            <w:pPr>
              <w:rPr>
                <w:rStyle w:val="SAPScreenElement"/>
                <w:color w:val="auto"/>
              </w:rPr>
            </w:pPr>
            <w:r>
              <w:rPr>
                <w:rStyle w:val="SAPScreenElement"/>
              </w:rPr>
              <w:t xml:space="preserve">Last Name: </w:t>
            </w:r>
            <w:r w:rsidRPr="004E7B30">
              <w:t>defaulted with the employee’s last name, adapt if appropriate</w:t>
            </w:r>
          </w:p>
        </w:tc>
        <w:tc>
          <w:tcPr>
            <w:tcW w:w="2852" w:type="dxa"/>
            <w:vMerge/>
            <w:shd w:val="clear" w:color="auto" w:fill="auto"/>
          </w:tcPr>
          <w:p w14:paraId="0793F97A" w14:textId="77777777" w:rsidR="00F2790E" w:rsidRPr="009F4CD2" w:rsidRDefault="00F2790E" w:rsidP="00467E8A"/>
        </w:tc>
        <w:tc>
          <w:tcPr>
            <w:tcW w:w="1264" w:type="dxa"/>
            <w:vMerge/>
          </w:tcPr>
          <w:p w14:paraId="52D666FB" w14:textId="77777777" w:rsidR="00F2790E" w:rsidRPr="009F4CD2" w:rsidRDefault="00F2790E" w:rsidP="00467E8A">
            <w:pPr>
              <w:rPr>
                <w:rFonts w:cs="Arial"/>
                <w:bCs/>
              </w:rPr>
            </w:pPr>
          </w:p>
        </w:tc>
      </w:tr>
      <w:tr w:rsidR="00F2790E" w:rsidRPr="009F4CD2" w14:paraId="697BFCF2" w14:textId="77777777" w:rsidTr="00467E8A">
        <w:trPr>
          <w:trHeight w:val="288"/>
        </w:trPr>
        <w:tc>
          <w:tcPr>
            <w:tcW w:w="900" w:type="dxa"/>
            <w:vMerge/>
            <w:shd w:val="clear" w:color="auto" w:fill="auto"/>
          </w:tcPr>
          <w:p w14:paraId="67A5895E" w14:textId="77777777" w:rsidR="00F2790E" w:rsidRPr="009F4CD2" w:rsidRDefault="00F2790E" w:rsidP="00467E8A"/>
        </w:tc>
        <w:tc>
          <w:tcPr>
            <w:tcW w:w="1498" w:type="dxa"/>
            <w:vMerge/>
            <w:shd w:val="clear" w:color="auto" w:fill="auto"/>
          </w:tcPr>
          <w:p w14:paraId="5493C505" w14:textId="77777777" w:rsidR="00F2790E" w:rsidRPr="009F4CD2" w:rsidRDefault="00F2790E" w:rsidP="00467E8A">
            <w:pPr>
              <w:rPr>
                <w:rFonts w:cs="Arial"/>
                <w:b/>
                <w:bCs/>
              </w:rPr>
            </w:pPr>
          </w:p>
        </w:tc>
        <w:tc>
          <w:tcPr>
            <w:tcW w:w="2974" w:type="dxa"/>
            <w:vMerge/>
            <w:shd w:val="clear" w:color="auto" w:fill="auto"/>
          </w:tcPr>
          <w:p w14:paraId="43FA43E8" w14:textId="77777777" w:rsidR="00F2790E" w:rsidRPr="009F4CD2" w:rsidRDefault="00F2790E" w:rsidP="00467E8A"/>
        </w:tc>
        <w:tc>
          <w:tcPr>
            <w:tcW w:w="4798" w:type="dxa"/>
            <w:shd w:val="clear" w:color="auto" w:fill="auto"/>
          </w:tcPr>
          <w:p w14:paraId="730BF51E" w14:textId="77777777" w:rsidR="00F2790E" w:rsidRPr="00F31DFD" w:rsidRDefault="00F2790E" w:rsidP="00467E8A">
            <w:pPr>
              <w:rPr>
                <w:rStyle w:val="SAPScreenElement"/>
                <w:color w:val="auto"/>
              </w:rPr>
            </w:pPr>
            <w:r>
              <w:rPr>
                <w:rStyle w:val="SAPScreenElement"/>
              </w:rPr>
              <w:t xml:space="preserve">Name at birth: </w:t>
            </w:r>
            <w:r w:rsidRPr="004E7B30">
              <w:t>enter if appropriate</w:t>
            </w:r>
            <w:r>
              <w:rPr>
                <w:rStyle w:val="SAPScreenElement"/>
                <w:color w:val="auto"/>
              </w:rPr>
              <w:t xml:space="preserve"> </w:t>
            </w:r>
          </w:p>
        </w:tc>
        <w:tc>
          <w:tcPr>
            <w:tcW w:w="2852" w:type="dxa"/>
            <w:vMerge/>
            <w:shd w:val="clear" w:color="auto" w:fill="auto"/>
          </w:tcPr>
          <w:p w14:paraId="2CC777EF" w14:textId="77777777" w:rsidR="00F2790E" w:rsidRPr="009F4CD2" w:rsidRDefault="00F2790E" w:rsidP="00467E8A"/>
        </w:tc>
        <w:tc>
          <w:tcPr>
            <w:tcW w:w="1264" w:type="dxa"/>
            <w:vMerge/>
          </w:tcPr>
          <w:p w14:paraId="7B50E55C" w14:textId="77777777" w:rsidR="00F2790E" w:rsidRPr="009F4CD2" w:rsidRDefault="00F2790E" w:rsidP="00467E8A">
            <w:pPr>
              <w:rPr>
                <w:rFonts w:cs="Arial"/>
                <w:bCs/>
              </w:rPr>
            </w:pPr>
          </w:p>
        </w:tc>
      </w:tr>
      <w:tr w:rsidR="00F2790E" w:rsidRPr="009F4CD2" w14:paraId="40828D75" w14:textId="77777777" w:rsidTr="00467E8A">
        <w:trPr>
          <w:trHeight w:val="288"/>
        </w:trPr>
        <w:tc>
          <w:tcPr>
            <w:tcW w:w="900" w:type="dxa"/>
            <w:vMerge/>
            <w:shd w:val="clear" w:color="auto" w:fill="auto"/>
          </w:tcPr>
          <w:p w14:paraId="54A3B9F0" w14:textId="77777777" w:rsidR="00F2790E" w:rsidRPr="009F4CD2" w:rsidRDefault="00F2790E" w:rsidP="00467E8A"/>
        </w:tc>
        <w:tc>
          <w:tcPr>
            <w:tcW w:w="1498" w:type="dxa"/>
            <w:vMerge/>
            <w:shd w:val="clear" w:color="auto" w:fill="auto"/>
          </w:tcPr>
          <w:p w14:paraId="282106DA" w14:textId="77777777" w:rsidR="00F2790E" w:rsidRPr="009F4CD2" w:rsidRDefault="00F2790E" w:rsidP="00467E8A">
            <w:pPr>
              <w:rPr>
                <w:rFonts w:cs="Arial"/>
                <w:b/>
                <w:bCs/>
              </w:rPr>
            </w:pPr>
          </w:p>
        </w:tc>
        <w:tc>
          <w:tcPr>
            <w:tcW w:w="2974" w:type="dxa"/>
            <w:vMerge/>
            <w:shd w:val="clear" w:color="auto" w:fill="auto"/>
          </w:tcPr>
          <w:p w14:paraId="1610AACC" w14:textId="77777777" w:rsidR="00F2790E" w:rsidRPr="009F4CD2" w:rsidRDefault="00F2790E" w:rsidP="00467E8A"/>
        </w:tc>
        <w:tc>
          <w:tcPr>
            <w:tcW w:w="4798" w:type="dxa"/>
            <w:shd w:val="clear" w:color="auto" w:fill="auto"/>
          </w:tcPr>
          <w:p w14:paraId="1875002C" w14:textId="77777777" w:rsidR="00F2790E" w:rsidRPr="00F31DFD" w:rsidRDefault="00F2790E" w:rsidP="00467E8A">
            <w:pPr>
              <w:rPr>
                <w:rStyle w:val="SAPScreenElement"/>
                <w:color w:val="auto"/>
              </w:rPr>
            </w:pPr>
            <w:r>
              <w:rPr>
                <w:rStyle w:val="SAPScreenElement"/>
              </w:rPr>
              <w:t xml:space="preserve">First Name: </w:t>
            </w:r>
            <w:r w:rsidRPr="004E7B30">
              <w:t>enter as appropriate</w:t>
            </w:r>
            <w:r>
              <w:rPr>
                <w:rStyle w:val="SAPScreenElement"/>
                <w:color w:val="auto"/>
              </w:rPr>
              <w:t xml:space="preserve"> </w:t>
            </w:r>
          </w:p>
        </w:tc>
        <w:tc>
          <w:tcPr>
            <w:tcW w:w="2852" w:type="dxa"/>
            <w:vMerge/>
            <w:shd w:val="clear" w:color="auto" w:fill="auto"/>
          </w:tcPr>
          <w:p w14:paraId="5B9443F7" w14:textId="77777777" w:rsidR="00F2790E" w:rsidRPr="009F4CD2" w:rsidRDefault="00F2790E" w:rsidP="00467E8A"/>
        </w:tc>
        <w:tc>
          <w:tcPr>
            <w:tcW w:w="1264" w:type="dxa"/>
            <w:vMerge/>
          </w:tcPr>
          <w:p w14:paraId="62004C78" w14:textId="77777777" w:rsidR="00F2790E" w:rsidRPr="009F4CD2" w:rsidRDefault="00F2790E" w:rsidP="00467E8A">
            <w:pPr>
              <w:rPr>
                <w:rFonts w:cs="Arial"/>
                <w:bCs/>
              </w:rPr>
            </w:pPr>
          </w:p>
        </w:tc>
      </w:tr>
      <w:tr w:rsidR="00F2790E" w:rsidRPr="009F4CD2" w14:paraId="13AC3520" w14:textId="77777777" w:rsidTr="00467E8A">
        <w:trPr>
          <w:trHeight w:val="288"/>
        </w:trPr>
        <w:tc>
          <w:tcPr>
            <w:tcW w:w="900" w:type="dxa"/>
            <w:vMerge/>
            <w:shd w:val="clear" w:color="auto" w:fill="auto"/>
          </w:tcPr>
          <w:p w14:paraId="6B7990A0" w14:textId="77777777" w:rsidR="00F2790E" w:rsidRPr="009F4CD2" w:rsidRDefault="00F2790E" w:rsidP="00467E8A"/>
        </w:tc>
        <w:tc>
          <w:tcPr>
            <w:tcW w:w="1498" w:type="dxa"/>
            <w:vMerge/>
            <w:shd w:val="clear" w:color="auto" w:fill="auto"/>
          </w:tcPr>
          <w:p w14:paraId="31AE4323" w14:textId="77777777" w:rsidR="00F2790E" w:rsidRPr="009F4CD2" w:rsidRDefault="00F2790E" w:rsidP="00467E8A">
            <w:pPr>
              <w:rPr>
                <w:rFonts w:cs="Arial"/>
                <w:b/>
                <w:bCs/>
              </w:rPr>
            </w:pPr>
          </w:p>
        </w:tc>
        <w:tc>
          <w:tcPr>
            <w:tcW w:w="2974" w:type="dxa"/>
            <w:vMerge/>
            <w:shd w:val="clear" w:color="auto" w:fill="auto"/>
          </w:tcPr>
          <w:p w14:paraId="055256AE" w14:textId="77777777" w:rsidR="00F2790E" w:rsidRPr="009F4CD2" w:rsidRDefault="00F2790E" w:rsidP="00467E8A"/>
        </w:tc>
        <w:tc>
          <w:tcPr>
            <w:tcW w:w="4798" w:type="dxa"/>
            <w:shd w:val="clear" w:color="auto" w:fill="auto"/>
          </w:tcPr>
          <w:p w14:paraId="42D41732" w14:textId="77777777" w:rsidR="00F2790E" w:rsidRPr="00F31DFD" w:rsidRDefault="00F2790E" w:rsidP="00467E8A">
            <w:pPr>
              <w:rPr>
                <w:rStyle w:val="SAPScreenElement"/>
                <w:color w:val="auto"/>
              </w:rPr>
            </w:pPr>
            <w:r>
              <w:rPr>
                <w:rStyle w:val="SAPScreenElement"/>
              </w:rPr>
              <w:t xml:space="preserve">Gender: </w:t>
            </w:r>
            <w:r w:rsidRPr="004E7B30">
              <w:t>flag the appropriate radio button</w:t>
            </w:r>
          </w:p>
        </w:tc>
        <w:tc>
          <w:tcPr>
            <w:tcW w:w="2852" w:type="dxa"/>
            <w:vMerge/>
            <w:shd w:val="clear" w:color="auto" w:fill="auto"/>
          </w:tcPr>
          <w:p w14:paraId="5D8AA5AA" w14:textId="77777777" w:rsidR="00F2790E" w:rsidRPr="009F4CD2" w:rsidRDefault="00F2790E" w:rsidP="00467E8A"/>
        </w:tc>
        <w:tc>
          <w:tcPr>
            <w:tcW w:w="1264" w:type="dxa"/>
            <w:vMerge/>
          </w:tcPr>
          <w:p w14:paraId="2B02560F" w14:textId="77777777" w:rsidR="00F2790E" w:rsidRPr="009F4CD2" w:rsidRDefault="00F2790E" w:rsidP="00467E8A">
            <w:pPr>
              <w:rPr>
                <w:rFonts w:cs="Arial"/>
                <w:bCs/>
              </w:rPr>
            </w:pPr>
          </w:p>
        </w:tc>
      </w:tr>
      <w:tr w:rsidR="00F2790E" w:rsidRPr="009F4CD2" w14:paraId="7117278A" w14:textId="77777777" w:rsidTr="00467E8A">
        <w:trPr>
          <w:trHeight w:val="288"/>
        </w:trPr>
        <w:tc>
          <w:tcPr>
            <w:tcW w:w="900" w:type="dxa"/>
            <w:vMerge/>
            <w:shd w:val="clear" w:color="auto" w:fill="auto"/>
          </w:tcPr>
          <w:p w14:paraId="507EBE87" w14:textId="77777777" w:rsidR="00F2790E" w:rsidRPr="009F4CD2" w:rsidRDefault="00F2790E" w:rsidP="00467E8A"/>
        </w:tc>
        <w:tc>
          <w:tcPr>
            <w:tcW w:w="1498" w:type="dxa"/>
            <w:vMerge/>
            <w:shd w:val="clear" w:color="auto" w:fill="auto"/>
          </w:tcPr>
          <w:p w14:paraId="296019D6" w14:textId="77777777" w:rsidR="00F2790E" w:rsidRPr="009F4CD2" w:rsidRDefault="00F2790E" w:rsidP="00467E8A">
            <w:pPr>
              <w:rPr>
                <w:rFonts w:cs="Arial"/>
                <w:b/>
                <w:bCs/>
              </w:rPr>
            </w:pPr>
          </w:p>
        </w:tc>
        <w:tc>
          <w:tcPr>
            <w:tcW w:w="2974" w:type="dxa"/>
            <w:vMerge/>
            <w:shd w:val="clear" w:color="auto" w:fill="auto"/>
          </w:tcPr>
          <w:p w14:paraId="66CBE395" w14:textId="77777777" w:rsidR="00F2790E" w:rsidRPr="009F4CD2" w:rsidRDefault="00F2790E" w:rsidP="00467E8A"/>
        </w:tc>
        <w:tc>
          <w:tcPr>
            <w:tcW w:w="4798" w:type="dxa"/>
            <w:shd w:val="clear" w:color="auto" w:fill="auto"/>
          </w:tcPr>
          <w:p w14:paraId="36E6B7DA" w14:textId="77777777" w:rsidR="00F2790E" w:rsidRPr="00F31DFD" w:rsidRDefault="00F2790E" w:rsidP="00467E8A">
            <w:pPr>
              <w:rPr>
                <w:rStyle w:val="SAPScreenElement"/>
                <w:color w:val="auto"/>
              </w:rPr>
            </w:pPr>
            <w:r>
              <w:rPr>
                <w:rStyle w:val="SAPScreenElement"/>
              </w:rPr>
              <w:t xml:space="preserve">Initials: </w:t>
            </w:r>
            <w:r w:rsidRPr="004E7B30">
              <w:t>enter if appropriate</w:t>
            </w:r>
          </w:p>
        </w:tc>
        <w:tc>
          <w:tcPr>
            <w:tcW w:w="2852" w:type="dxa"/>
            <w:vMerge/>
            <w:shd w:val="clear" w:color="auto" w:fill="auto"/>
          </w:tcPr>
          <w:p w14:paraId="4C27EF2D" w14:textId="77777777" w:rsidR="00F2790E" w:rsidRPr="009F4CD2" w:rsidRDefault="00F2790E" w:rsidP="00467E8A"/>
        </w:tc>
        <w:tc>
          <w:tcPr>
            <w:tcW w:w="1264" w:type="dxa"/>
            <w:vMerge/>
          </w:tcPr>
          <w:p w14:paraId="330F680A" w14:textId="77777777" w:rsidR="00F2790E" w:rsidRPr="009F4CD2" w:rsidRDefault="00F2790E" w:rsidP="00467E8A">
            <w:pPr>
              <w:rPr>
                <w:rFonts w:cs="Arial"/>
                <w:bCs/>
              </w:rPr>
            </w:pPr>
          </w:p>
        </w:tc>
      </w:tr>
      <w:tr w:rsidR="00F2790E" w:rsidRPr="009F4CD2" w14:paraId="5EE54774" w14:textId="77777777" w:rsidTr="00467E8A">
        <w:trPr>
          <w:trHeight w:val="288"/>
        </w:trPr>
        <w:tc>
          <w:tcPr>
            <w:tcW w:w="900" w:type="dxa"/>
            <w:vMerge/>
            <w:shd w:val="clear" w:color="auto" w:fill="auto"/>
          </w:tcPr>
          <w:p w14:paraId="2054C628" w14:textId="77777777" w:rsidR="00F2790E" w:rsidRPr="009F4CD2" w:rsidRDefault="00F2790E" w:rsidP="00467E8A"/>
        </w:tc>
        <w:tc>
          <w:tcPr>
            <w:tcW w:w="1498" w:type="dxa"/>
            <w:vMerge/>
            <w:shd w:val="clear" w:color="auto" w:fill="auto"/>
          </w:tcPr>
          <w:p w14:paraId="6F42AB18" w14:textId="77777777" w:rsidR="00F2790E" w:rsidRPr="009F4CD2" w:rsidRDefault="00F2790E" w:rsidP="00467E8A">
            <w:pPr>
              <w:rPr>
                <w:rFonts w:cs="Arial"/>
                <w:b/>
                <w:bCs/>
              </w:rPr>
            </w:pPr>
          </w:p>
        </w:tc>
        <w:tc>
          <w:tcPr>
            <w:tcW w:w="2974" w:type="dxa"/>
            <w:vMerge/>
            <w:shd w:val="clear" w:color="auto" w:fill="auto"/>
          </w:tcPr>
          <w:p w14:paraId="6BAAAB41" w14:textId="77777777" w:rsidR="00F2790E" w:rsidRPr="009F4CD2" w:rsidRDefault="00F2790E" w:rsidP="00467E8A"/>
        </w:tc>
        <w:tc>
          <w:tcPr>
            <w:tcW w:w="4798" w:type="dxa"/>
            <w:shd w:val="clear" w:color="auto" w:fill="auto"/>
          </w:tcPr>
          <w:p w14:paraId="0D78E06A" w14:textId="77777777" w:rsidR="00F2790E" w:rsidRPr="00F31DFD" w:rsidRDefault="00F2790E" w:rsidP="00467E8A">
            <w:pPr>
              <w:rPr>
                <w:rStyle w:val="SAPScreenElement"/>
                <w:color w:val="auto"/>
              </w:rPr>
            </w:pPr>
            <w:r>
              <w:rPr>
                <w:rStyle w:val="SAPScreenElement"/>
              </w:rPr>
              <w:t xml:space="preserve">Name Format Ind.: </w:t>
            </w:r>
            <w:r w:rsidRPr="004E7B30">
              <w:t>select from drop-down</w:t>
            </w:r>
            <w:r>
              <w:rPr>
                <w:rStyle w:val="SAPScreenElement"/>
                <w:color w:val="auto"/>
              </w:rPr>
              <w:t xml:space="preserve"> </w:t>
            </w:r>
          </w:p>
        </w:tc>
        <w:tc>
          <w:tcPr>
            <w:tcW w:w="2852" w:type="dxa"/>
            <w:vMerge/>
            <w:shd w:val="clear" w:color="auto" w:fill="auto"/>
          </w:tcPr>
          <w:p w14:paraId="71460976" w14:textId="77777777" w:rsidR="00F2790E" w:rsidRPr="009F4CD2" w:rsidRDefault="00F2790E" w:rsidP="00467E8A"/>
        </w:tc>
        <w:tc>
          <w:tcPr>
            <w:tcW w:w="1264" w:type="dxa"/>
            <w:vMerge/>
          </w:tcPr>
          <w:p w14:paraId="26E5F499" w14:textId="77777777" w:rsidR="00F2790E" w:rsidRPr="009F4CD2" w:rsidRDefault="00F2790E" w:rsidP="00467E8A">
            <w:pPr>
              <w:rPr>
                <w:rFonts w:cs="Arial"/>
                <w:bCs/>
              </w:rPr>
            </w:pPr>
          </w:p>
        </w:tc>
      </w:tr>
      <w:tr w:rsidR="00F2790E" w:rsidRPr="009F4CD2" w14:paraId="3384162D" w14:textId="77777777" w:rsidTr="00467E8A">
        <w:trPr>
          <w:trHeight w:val="288"/>
        </w:trPr>
        <w:tc>
          <w:tcPr>
            <w:tcW w:w="900" w:type="dxa"/>
            <w:vMerge/>
            <w:shd w:val="clear" w:color="auto" w:fill="auto"/>
          </w:tcPr>
          <w:p w14:paraId="1CF31DFC" w14:textId="77777777" w:rsidR="00F2790E" w:rsidRPr="009F4CD2" w:rsidRDefault="00F2790E" w:rsidP="00467E8A"/>
        </w:tc>
        <w:tc>
          <w:tcPr>
            <w:tcW w:w="1498" w:type="dxa"/>
            <w:vMerge/>
            <w:shd w:val="clear" w:color="auto" w:fill="auto"/>
          </w:tcPr>
          <w:p w14:paraId="35D21527" w14:textId="77777777" w:rsidR="00F2790E" w:rsidRPr="009F4CD2" w:rsidRDefault="00F2790E" w:rsidP="00467E8A">
            <w:pPr>
              <w:rPr>
                <w:rFonts w:cs="Arial"/>
                <w:b/>
                <w:bCs/>
              </w:rPr>
            </w:pPr>
          </w:p>
        </w:tc>
        <w:tc>
          <w:tcPr>
            <w:tcW w:w="2974" w:type="dxa"/>
            <w:vMerge/>
            <w:shd w:val="clear" w:color="auto" w:fill="auto"/>
          </w:tcPr>
          <w:p w14:paraId="57825361" w14:textId="77777777" w:rsidR="00F2790E" w:rsidRPr="009F4CD2" w:rsidRDefault="00F2790E" w:rsidP="00467E8A"/>
        </w:tc>
        <w:tc>
          <w:tcPr>
            <w:tcW w:w="4798" w:type="dxa"/>
            <w:shd w:val="clear" w:color="auto" w:fill="auto"/>
          </w:tcPr>
          <w:p w14:paraId="3DC5A4C1" w14:textId="77777777" w:rsidR="00F2790E" w:rsidRPr="00F31DFD" w:rsidRDefault="00F2790E" w:rsidP="00467E8A">
            <w:pPr>
              <w:rPr>
                <w:rStyle w:val="SAPScreenElement"/>
                <w:color w:val="auto"/>
              </w:rPr>
            </w:pPr>
            <w:r>
              <w:rPr>
                <w:rStyle w:val="SAPScreenElement"/>
              </w:rPr>
              <w:t xml:space="preserve">Date of Birth: </w:t>
            </w:r>
            <w:r w:rsidRPr="004E7B30">
              <w:t>select from calendar help</w:t>
            </w:r>
          </w:p>
        </w:tc>
        <w:tc>
          <w:tcPr>
            <w:tcW w:w="2852" w:type="dxa"/>
            <w:vMerge/>
            <w:shd w:val="clear" w:color="auto" w:fill="auto"/>
          </w:tcPr>
          <w:p w14:paraId="624E44E5" w14:textId="77777777" w:rsidR="00F2790E" w:rsidRPr="009F4CD2" w:rsidRDefault="00F2790E" w:rsidP="00467E8A"/>
        </w:tc>
        <w:tc>
          <w:tcPr>
            <w:tcW w:w="1264" w:type="dxa"/>
            <w:vMerge/>
          </w:tcPr>
          <w:p w14:paraId="6FB5FBA7" w14:textId="77777777" w:rsidR="00F2790E" w:rsidRPr="009F4CD2" w:rsidRDefault="00F2790E" w:rsidP="00467E8A">
            <w:pPr>
              <w:rPr>
                <w:rFonts w:cs="Arial"/>
                <w:bCs/>
              </w:rPr>
            </w:pPr>
          </w:p>
        </w:tc>
      </w:tr>
      <w:tr w:rsidR="00F2790E" w:rsidRPr="009F4CD2" w14:paraId="0D436978" w14:textId="77777777" w:rsidTr="00467E8A">
        <w:trPr>
          <w:trHeight w:val="288"/>
        </w:trPr>
        <w:tc>
          <w:tcPr>
            <w:tcW w:w="900" w:type="dxa"/>
            <w:vMerge/>
            <w:shd w:val="clear" w:color="auto" w:fill="auto"/>
          </w:tcPr>
          <w:p w14:paraId="6D539463" w14:textId="77777777" w:rsidR="00F2790E" w:rsidRPr="009F4CD2" w:rsidRDefault="00F2790E" w:rsidP="00467E8A"/>
        </w:tc>
        <w:tc>
          <w:tcPr>
            <w:tcW w:w="1498" w:type="dxa"/>
            <w:vMerge/>
            <w:shd w:val="clear" w:color="auto" w:fill="auto"/>
          </w:tcPr>
          <w:p w14:paraId="3A708437" w14:textId="77777777" w:rsidR="00F2790E" w:rsidRPr="009F4CD2" w:rsidRDefault="00F2790E" w:rsidP="00467E8A">
            <w:pPr>
              <w:rPr>
                <w:rFonts w:cs="Arial"/>
                <w:b/>
                <w:bCs/>
              </w:rPr>
            </w:pPr>
          </w:p>
        </w:tc>
        <w:tc>
          <w:tcPr>
            <w:tcW w:w="2974" w:type="dxa"/>
            <w:vMerge/>
            <w:shd w:val="clear" w:color="auto" w:fill="auto"/>
          </w:tcPr>
          <w:p w14:paraId="098CFB57" w14:textId="77777777" w:rsidR="00F2790E" w:rsidRPr="009F4CD2" w:rsidRDefault="00F2790E" w:rsidP="00467E8A"/>
        </w:tc>
        <w:tc>
          <w:tcPr>
            <w:tcW w:w="4798" w:type="dxa"/>
            <w:shd w:val="clear" w:color="auto" w:fill="auto"/>
          </w:tcPr>
          <w:p w14:paraId="0092E56B" w14:textId="77777777" w:rsidR="00F2790E" w:rsidRPr="00F31DFD" w:rsidRDefault="00F2790E" w:rsidP="00467E8A">
            <w:pPr>
              <w:rPr>
                <w:rStyle w:val="SAPScreenElement"/>
                <w:color w:val="auto"/>
              </w:rPr>
            </w:pPr>
            <w:r>
              <w:rPr>
                <w:rStyle w:val="SAPScreenElement"/>
              </w:rPr>
              <w:t xml:space="preserve">Birth Place: </w:t>
            </w:r>
            <w:r w:rsidRPr="004E7B30">
              <w:t>enter the appropriate value</w:t>
            </w:r>
          </w:p>
        </w:tc>
        <w:tc>
          <w:tcPr>
            <w:tcW w:w="2852" w:type="dxa"/>
            <w:vMerge/>
            <w:shd w:val="clear" w:color="auto" w:fill="auto"/>
          </w:tcPr>
          <w:p w14:paraId="1E77DED0" w14:textId="77777777" w:rsidR="00F2790E" w:rsidRPr="009F4CD2" w:rsidRDefault="00F2790E" w:rsidP="00467E8A"/>
        </w:tc>
        <w:tc>
          <w:tcPr>
            <w:tcW w:w="1264" w:type="dxa"/>
            <w:vMerge/>
          </w:tcPr>
          <w:p w14:paraId="77AB9A17" w14:textId="77777777" w:rsidR="00F2790E" w:rsidRPr="009F4CD2" w:rsidRDefault="00F2790E" w:rsidP="00467E8A">
            <w:pPr>
              <w:rPr>
                <w:rFonts w:cs="Arial"/>
                <w:bCs/>
              </w:rPr>
            </w:pPr>
          </w:p>
        </w:tc>
      </w:tr>
      <w:tr w:rsidR="00F2790E" w:rsidRPr="009F4CD2" w14:paraId="25631B92" w14:textId="77777777" w:rsidTr="00467E8A">
        <w:trPr>
          <w:trHeight w:val="288"/>
        </w:trPr>
        <w:tc>
          <w:tcPr>
            <w:tcW w:w="900" w:type="dxa"/>
            <w:vMerge/>
            <w:shd w:val="clear" w:color="auto" w:fill="auto"/>
          </w:tcPr>
          <w:p w14:paraId="6E31DB43" w14:textId="77777777" w:rsidR="00F2790E" w:rsidRPr="009F4CD2" w:rsidRDefault="00F2790E" w:rsidP="00467E8A"/>
        </w:tc>
        <w:tc>
          <w:tcPr>
            <w:tcW w:w="1498" w:type="dxa"/>
            <w:vMerge/>
            <w:shd w:val="clear" w:color="auto" w:fill="auto"/>
          </w:tcPr>
          <w:p w14:paraId="09B57BCD" w14:textId="77777777" w:rsidR="00F2790E" w:rsidRPr="009F4CD2" w:rsidRDefault="00F2790E" w:rsidP="00467E8A">
            <w:pPr>
              <w:rPr>
                <w:rFonts w:cs="Arial"/>
                <w:b/>
                <w:bCs/>
              </w:rPr>
            </w:pPr>
          </w:p>
        </w:tc>
        <w:tc>
          <w:tcPr>
            <w:tcW w:w="2974" w:type="dxa"/>
            <w:vMerge/>
            <w:shd w:val="clear" w:color="auto" w:fill="auto"/>
          </w:tcPr>
          <w:p w14:paraId="125B0EAA" w14:textId="77777777" w:rsidR="00F2790E" w:rsidRPr="009F4CD2" w:rsidRDefault="00F2790E" w:rsidP="00467E8A"/>
        </w:tc>
        <w:tc>
          <w:tcPr>
            <w:tcW w:w="4798" w:type="dxa"/>
            <w:shd w:val="clear" w:color="auto" w:fill="auto"/>
          </w:tcPr>
          <w:p w14:paraId="4A4E4329" w14:textId="77777777" w:rsidR="00F2790E" w:rsidRPr="00F31DFD" w:rsidRDefault="00F2790E" w:rsidP="00467E8A">
            <w:pPr>
              <w:rPr>
                <w:rStyle w:val="SAPScreenElement"/>
                <w:color w:val="auto"/>
              </w:rPr>
            </w:pPr>
            <w:r>
              <w:rPr>
                <w:rStyle w:val="SAPScreenElement"/>
              </w:rPr>
              <w:t xml:space="preserve">Country of Birth: </w:t>
            </w:r>
            <w:r w:rsidRPr="004E7B30">
              <w:t>select from drop-down</w:t>
            </w:r>
          </w:p>
        </w:tc>
        <w:tc>
          <w:tcPr>
            <w:tcW w:w="2852" w:type="dxa"/>
            <w:vMerge/>
            <w:shd w:val="clear" w:color="auto" w:fill="auto"/>
          </w:tcPr>
          <w:p w14:paraId="37734699" w14:textId="77777777" w:rsidR="00F2790E" w:rsidRPr="009F4CD2" w:rsidRDefault="00F2790E" w:rsidP="00467E8A"/>
        </w:tc>
        <w:tc>
          <w:tcPr>
            <w:tcW w:w="1264" w:type="dxa"/>
            <w:vMerge/>
          </w:tcPr>
          <w:p w14:paraId="5C683917" w14:textId="77777777" w:rsidR="00F2790E" w:rsidRPr="009F4CD2" w:rsidRDefault="00F2790E" w:rsidP="00467E8A">
            <w:pPr>
              <w:rPr>
                <w:rFonts w:cs="Arial"/>
                <w:bCs/>
              </w:rPr>
            </w:pPr>
          </w:p>
        </w:tc>
      </w:tr>
      <w:tr w:rsidR="00F2790E" w:rsidRPr="009F4CD2" w14:paraId="48FB7971" w14:textId="77777777" w:rsidTr="00467E8A">
        <w:trPr>
          <w:trHeight w:val="288"/>
        </w:trPr>
        <w:tc>
          <w:tcPr>
            <w:tcW w:w="900" w:type="dxa"/>
            <w:vMerge/>
            <w:shd w:val="clear" w:color="auto" w:fill="auto"/>
          </w:tcPr>
          <w:p w14:paraId="66257F50" w14:textId="77777777" w:rsidR="00F2790E" w:rsidRPr="009F4CD2" w:rsidRDefault="00F2790E" w:rsidP="00467E8A"/>
        </w:tc>
        <w:tc>
          <w:tcPr>
            <w:tcW w:w="1498" w:type="dxa"/>
            <w:vMerge/>
            <w:shd w:val="clear" w:color="auto" w:fill="auto"/>
          </w:tcPr>
          <w:p w14:paraId="479200A5" w14:textId="77777777" w:rsidR="00F2790E" w:rsidRPr="009F4CD2" w:rsidRDefault="00F2790E" w:rsidP="00467E8A">
            <w:pPr>
              <w:rPr>
                <w:rFonts w:cs="Arial"/>
                <w:b/>
                <w:bCs/>
              </w:rPr>
            </w:pPr>
          </w:p>
        </w:tc>
        <w:tc>
          <w:tcPr>
            <w:tcW w:w="2974" w:type="dxa"/>
            <w:vMerge/>
            <w:shd w:val="clear" w:color="auto" w:fill="auto"/>
          </w:tcPr>
          <w:p w14:paraId="472F98F3" w14:textId="77777777" w:rsidR="00F2790E" w:rsidRPr="009F4CD2" w:rsidRDefault="00F2790E" w:rsidP="00467E8A"/>
        </w:tc>
        <w:tc>
          <w:tcPr>
            <w:tcW w:w="4798" w:type="dxa"/>
            <w:shd w:val="clear" w:color="auto" w:fill="auto"/>
          </w:tcPr>
          <w:p w14:paraId="080B8869" w14:textId="77777777" w:rsidR="00F2790E" w:rsidRPr="00F31DFD" w:rsidRDefault="00F2790E" w:rsidP="00467E8A">
            <w:pPr>
              <w:rPr>
                <w:rStyle w:val="SAPScreenElement"/>
                <w:color w:val="auto"/>
              </w:rPr>
            </w:pPr>
            <w:r>
              <w:rPr>
                <w:rStyle w:val="SAPScreenElement"/>
              </w:rPr>
              <w:t xml:space="preserve">Nationality: </w:t>
            </w:r>
            <w:r w:rsidRPr="004E7B30">
              <w:t>select from drop-down</w:t>
            </w:r>
          </w:p>
        </w:tc>
        <w:tc>
          <w:tcPr>
            <w:tcW w:w="2852" w:type="dxa"/>
            <w:vMerge/>
            <w:shd w:val="clear" w:color="auto" w:fill="auto"/>
          </w:tcPr>
          <w:p w14:paraId="3D7CC75C" w14:textId="77777777" w:rsidR="00F2790E" w:rsidRPr="009F4CD2" w:rsidRDefault="00F2790E" w:rsidP="00467E8A"/>
        </w:tc>
        <w:tc>
          <w:tcPr>
            <w:tcW w:w="1264" w:type="dxa"/>
            <w:vMerge/>
          </w:tcPr>
          <w:p w14:paraId="76F8FC7F" w14:textId="77777777" w:rsidR="00F2790E" w:rsidRPr="009F4CD2" w:rsidRDefault="00F2790E" w:rsidP="00467E8A">
            <w:pPr>
              <w:rPr>
                <w:rFonts w:cs="Arial"/>
                <w:bCs/>
              </w:rPr>
            </w:pPr>
          </w:p>
        </w:tc>
      </w:tr>
      <w:tr w:rsidR="00F2790E" w:rsidRPr="009F4CD2" w14:paraId="5E206C6D" w14:textId="77777777" w:rsidTr="00467E8A">
        <w:trPr>
          <w:trHeight w:val="288"/>
        </w:trPr>
        <w:tc>
          <w:tcPr>
            <w:tcW w:w="900" w:type="dxa"/>
            <w:vMerge/>
            <w:shd w:val="clear" w:color="auto" w:fill="auto"/>
          </w:tcPr>
          <w:p w14:paraId="726EADB4" w14:textId="77777777" w:rsidR="00F2790E" w:rsidRPr="009F4CD2" w:rsidRDefault="00F2790E" w:rsidP="00467E8A"/>
        </w:tc>
        <w:tc>
          <w:tcPr>
            <w:tcW w:w="1498" w:type="dxa"/>
            <w:vMerge/>
            <w:shd w:val="clear" w:color="auto" w:fill="auto"/>
          </w:tcPr>
          <w:p w14:paraId="1B0AC170" w14:textId="77777777" w:rsidR="00F2790E" w:rsidRPr="009F4CD2" w:rsidRDefault="00F2790E" w:rsidP="00467E8A">
            <w:pPr>
              <w:rPr>
                <w:rFonts w:cs="Arial"/>
                <w:b/>
                <w:bCs/>
              </w:rPr>
            </w:pPr>
          </w:p>
        </w:tc>
        <w:tc>
          <w:tcPr>
            <w:tcW w:w="2974" w:type="dxa"/>
            <w:vMerge/>
            <w:shd w:val="clear" w:color="auto" w:fill="auto"/>
          </w:tcPr>
          <w:p w14:paraId="06ABA0A9" w14:textId="77777777" w:rsidR="00F2790E" w:rsidRPr="009F4CD2" w:rsidRDefault="00F2790E" w:rsidP="00467E8A"/>
        </w:tc>
        <w:tc>
          <w:tcPr>
            <w:tcW w:w="4798" w:type="dxa"/>
            <w:shd w:val="clear" w:color="auto" w:fill="auto"/>
          </w:tcPr>
          <w:p w14:paraId="013F2500" w14:textId="77777777" w:rsidR="00F2790E" w:rsidRPr="00F31DFD" w:rsidRDefault="00F2790E" w:rsidP="00467E8A">
            <w:pPr>
              <w:rPr>
                <w:rStyle w:val="SAPScreenElement"/>
                <w:color w:val="auto"/>
              </w:rPr>
            </w:pPr>
            <w:r>
              <w:rPr>
                <w:rStyle w:val="SAPScreenElement"/>
              </w:rPr>
              <w:t xml:space="preserve">Second Nationality: </w:t>
            </w:r>
            <w:r w:rsidRPr="004E7B30">
              <w:t>select from drop-down, if appropriate</w:t>
            </w:r>
          </w:p>
        </w:tc>
        <w:tc>
          <w:tcPr>
            <w:tcW w:w="2852" w:type="dxa"/>
            <w:vMerge/>
            <w:shd w:val="clear" w:color="auto" w:fill="auto"/>
          </w:tcPr>
          <w:p w14:paraId="6E7B2DEA" w14:textId="77777777" w:rsidR="00F2790E" w:rsidRPr="009F4CD2" w:rsidRDefault="00F2790E" w:rsidP="00467E8A"/>
        </w:tc>
        <w:tc>
          <w:tcPr>
            <w:tcW w:w="1264" w:type="dxa"/>
            <w:vMerge/>
          </w:tcPr>
          <w:p w14:paraId="069D5DB4" w14:textId="77777777" w:rsidR="00F2790E" w:rsidRPr="009F4CD2" w:rsidRDefault="00F2790E" w:rsidP="00467E8A">
            <w:pPr>
              <w:rPr>
                <w:rFonts w:cs="Arial"/>
                <w:bCs/>
              </w:rPr>
            </w:pPr>
          </w:p>
        </w:tc>
      </w:tr>
      <w:tr w:rsidR="00F2790E" w:rsidRPr="009F4CD2" w14:paraId="1088A833" w14:textId="77777777" w:rsidTr="00467E8A">
        <w:trPr>
          <w:trHeight w:val="288"/>
        </w:trPr>
        <w:tc>
          <w:tcPr>
            <w:tcW w:w="900" w:type="dxa"/>
            <w:vMerge/>
            <w:shd w:val="clear" w:color="auto" w:fill="auto"/>
          </w:tcPr>
          <w:p w14:paraId="1CEC679E" w14:textId="77777777" w:rsidR="00F2790E" w:rsidRPr="009F4CD2" w:rsidRDefault="00F2790E" w:rsidP="00467E8A"/>
        </w:tc>
        <w:tc>
          <w:tcPr>
            <w:tcW w:w="1498" w:type="dxa"/>
            <w:vMerge/>
            <w:shd w:val="clear" w:color="auto" w:fill="auto"/>
          </w:tcPr>
          <w:p w14:paraId="344FDFF5" w14:textId="77777777" w:rsidR="00F2790E" w:rsidRPr="009F4CD2" w:rsidRDefault="00F2790E" w:rsidP="00467E8A">
            <w:pPr>
              <w:rPr>
                <w:rFonts w:cs="Arial"/>
                <w:b/>
                <w:bCs/>
              </w:rPr>
            </w:pPr>
          </w:p>
        </w:tc>
        <w:tc>
          <w:tcPr>
            <w:tcW w:w="2974" w:type="dxa"/>
            <w:vMerge/>
            <w:shd w:val="clear" w:color="auto" w:fill="auto"/>
          </w:tcPr>
          <w:p w14:paraId="774F7F62" w14:textId="77777777" w:rsidR="00F2790E" w:rsidRPr="009F4CD2" w:rsidRDefault="00F2790E" w:rsidP="00467E8A"/>
        </w:tc>
        <w:tc>
          <w:tcPr>
            <w:tcW w:w="4798" w:type="dxa"/>
            <w:shd w:val="clear" w:color="auto" w:fill="auto"/>
          </w:tcPr>
          <w:p w14:paraId="3FD6DA72" w14:textId="77777777" w:rsidR="00F2790E" w:rsidRPr="00F31DFD" w:rsidRDefault="00F2790E" w:rsidP="00467E8A">
            <w:pPr>
              <w:rPr>
                <w:rStyle w:val="SAPScreenElement"/>
                <w:color w:val="auto"/>
              </w:rPr>
            </w:pPr>
            <w:r>
              <w:rPr>
                <w:rStyle w:val="SAPScreenElement"/>
              </w:rPr>
              <w:t xml:space="preserve">Third Nationality: </w:t>
            </w:r>
            <w:r w:rsidRPr="004E7B30">
              <w:t>select from drop-down, if appropriate</w:t>
            </w:r>
          </w:p>
        </w:tc>
        <w:tc>
          <w:tcPr>
            <w:tcW w:w="2852" w:type="dxa"/>
            <w:vMerge/>
            <w:shd w:val="clear" w:color="auto" w:fill="auto"/>
          </w:tcPr>
          <w:p w14:paraId="30872D65" w14:textId="77777777" w:rsidR="00F2790E" w:rsidRPr="009F4CD2" w:rsidRDefault="00F2790E" w:rsidP="00467E8A"/>
        </w:tc>
        <w:tc>
          <w:tcPr>
            <w:tcW w:w="1264" w:type="dxa"/>
            <w:vMerge/>
          </w:tcPr>
          <w:p w14:paraId="4CE53755" w14:textId="77777777" w:rsidR="00F2790E" w:rsidRPr="009F4CD2" w:rsidRDefault="00F2790E" w:rsidP="00467E8A">
            <w:pPr>
              <w:rPr>
                <w:rFonts w:cs="Arial"/>
                <w:bCs/>
              </w:rPr>
            </w:pPr>
          </w:p>
        </w:tc>
      </w:tr>
      <w:tr w:rsidR="00F2790E" w:rsidRPr="009F4CD2" w14:paraId="12C0F853" w14:textId="77777777" w:rsidTr="00467E8A">
        <w:trPr>
          <w:trHeight w:val="288"/>
        </w:trPr>
        <w:tc>
          <w:tcPr>
            <w:tcW w:w="900" w:type="dxa"/>
            <w:vMerge/>
            <w:shd w:val="clear" w:color="auto" w:fill="auto"/>
          </w:tcPr>
          <w:p w14:paraId="65A96AB7" w14:textId="77777777" w:rsidR="00F2790E" w:rsidRPr="009F4CD2" w:rsidRDefault="00F2790E" w:rsidP="00467E8A"/>
        </w:tc>
        <w:tc>
          <w:tcPr>
            <w:tcW w:w="1498" w:type="dxa"/>
            <w:vMerge/>
            <w:shd w:val="clear" w:color="auto" w:fill="auto"/>
          </w:tcPr>
          <w:p w14:paraId="2F6FE58B" w14:textId="77777777" w:rsidR="00F2790E" w:rsidRPr="009F4CD2" w:rsidRDefault="00F2790E" w:rsidP="00467E8A">
            <w:pPr>
              <w:rPr>
                <w:rFonts w:cs="Arial"/>
                <w:b/>
                <w:bCs/>
              </w:rPr>
            </w:pPr>
          </w:p>
        </w:tc>
        <w:tc>
          <w:tcPr>
            <w:tcW w:w="2974" w:type="dxa"/>
            <w:vMerge/>
            <w:shd w:val="clear" w:color="auto" w:fill="auto"/>
          </w:tcPr>
          <w:p w14:paraId="72C5D105" w14:textId="77777777" w:rsidR="00F2790E" w:rsidRPr="009F4CD2" w:rsidRDefault="00F2790E" w:rsidP="00467E8A"/>
        </w:tc>
        <w:tc>
          <w:tcPr>
            <w:tcW w:w="4798" w:type="dxa"/>
            <w:shd w:val="clear" w:color="auto" w:fill="auto"/>
          </w:tcPr>
          <w:p w14:paraId="29F0B09E" w14:textId="77777777" w:rsidR="00F2790E" w:rsidRPr="009862DE" w:rsidRDefault="00F2790E" w:rsidP="00467E8A">
            <w:pPr>
              <w:rPr>
                <w:rStyle w:val="SAPScreenElement"/>
                <w:color w:val="auto"/>
              </w:rPr>
            </w:pPr>
            <w:r>
              <w:rPr>
                <w:rStyle w:val="SAPScreenElement"/>
              </w:rPr>
              <w:t xml:space="preserve">Name Prefix: </w:t>
            </w:r>
            <w:r w:rsidRPr="004E7B30">
              <w:t>select from drop-down, if appropriate</w:t>
            </w:r>
          </w:p>
        </w:tc>
        <w:tc>
          <w:tcPr>
            <w:tcW w:w="2852" w:type="dxa"/>
            <w:vMerge/>
            <w:shd w:val="clear" w:color="auto" w:fill="auto"/>
          </w:tcPr>
          <w:p w14:paraId="11B4645C" w14:textId="77777777" w:rsidR="00F2790E" w:rsidRPr="009F4CD2" w:rsidRDefault="00F2790E" w:rsidP="00467E8A"/>
        </w:tc>
        <w:tc>
          <w:tcPr>
            <w:tcW w:w="1264" w:type="dxa"/>
            <w:vMerge/>
          </w:tcPr>
          <w:p w14:paraId="507AD16C" w14:textId="77777777" w:rsidR="00F2790E" w:rsidRPr="009F4CD2" w:rsidRDefault="00F2790E" w:rsidP="00467E8A">
            <w:pPr>
              <w:rPr>
                <w:rFonts w:cs="Arial"/>
                <w:bCs/>
              </w:rPr>
            </w:pPr>
          </w:p>
        </w:tc>
      </w:tr>
      <w:tr w:rsidR="00F2790E" w:rsidRPr="009F4CD2" w14:paraId="500A7DBB" w14:textId="77777777" w:rsidTr="00467E8A">
        <w:trPr>
          <w:trHeight w:val="288"/>
        </w:trPr>
        <w:tc>
          <w:tcPr>
            <w:tcW w:w="900" w:type="dxa"/>
            <w:vMerge/>
            <w:shd w:val="clear" w:color="auto" w:fill="auto"/>
          </w:tcPr>
          <w:p w14:paraId="100344B3" w14:textId="77777777" w:rsidR="00F2790E" w:rsidRPr="009F4CD2" w:rsidRDefault="00F2790E" w:rsidP="00467E8A"/>
        </w:tc>
        <w:tc>
          <w:tcPr>
            <w:tcW w:w="1498" w:type="dxa"/>
            <w:vMerge/>
            <w:shd w:val="clear" w:color="auto" w:fill="auto"/>
          </w:tcPr>
          <w:p w14:paraId="686F3182" w14:textId="77777777" w:rsidR="00F2790E" w:rsidRPr="009F4CD2" w:rsidRDefault="00F2790E" w:rsidP="00467E8A">
            <w:pPr>
              <w:rPr>
                <w:rFonts w:cs="Arial"/>
                <w:b/>
                <w:bCs/>
              </w:rPr>
            </w:pPr>
          </w:p>
        </w:tc>
        <w:tc>
          <w:tcPr>
            <w:tcW w:w="2974" w:type="dxa"/>
            <w:vMerge/>
            <w:shd w:val="clear" w:color="auto" w:fill="auto"/>
          </w:tcPr>
          <w:p w14:paraId="0CCB480F" w14:textId="77777777" w:rsidR="00F2790E" w:rsidRPr="009F4CD2" w:rsidRDefault="00F2790E" w:rsidP="00467E8A"/>
        </w:tc>
        <w:tc>
          <w:tcPr>
            <w:tcW w:w="4798" w:type="dxa"/>
            <w:shd w:val="clear" w:color="auto" w:fill="auto"/>
          </w:tcPr>
          <w:p w14:paraId="6D981647" w14:textId="77777777" w:rsidR="00F2790E" w:rsidRPr="009862DE" w:rsidRDefault="00F2790E" w:rsidP="00467E8A">
            <w:pPr>
              <w:rPr>
                <w:rStyle w:val="SAPScreenElement"/>
                <w:color w:val="auto"/>
              </w:rPr>
            </w:pPr>
            <w:r>
              <w:rPr>
                <w:rStyle w:val="SAPScreenElement"/>
              </w:rPr>
              <w:t xml:space="preserve">Name Prefix 2: </w:t>
            </w:r>
            <w:r w:rsidRPr="004E7B30">
              <w:t>select from drop-down, if appropriate</w:t>
            </w:r>
          </w:p>
        </w:tc>
        <w:tc>
          <w:tcPr>
            <w:tcW w:w="2852" w:type="dxa"/>
            <w:vMerge/>
            <w:shd w:val="clear" w:color="auto" w:fill="auto"/>
          </w:tcPr>
          <w:p w14:paraId="7E9B8FC9" w14:textId="77777777" w:rsidR="00F2790E" w:rsidRPr="009F4CD2" w:rsidRDefault="00F2790E" w:rsidP="00467E8A"/>
        </w:tc>
        <w:tc>
          <w:tcPr>
            <w:tcW w:w="1264" w:type="dxa"/>
            <w:vMerge/>
          </w:tcPr>
          <w:p w14:paraId="30E804BC" w14:textId="77777777" w:rsidR="00F2790E" w:rsidRPr="009F4CD2" w:rsidRDefault="00F2790E" w:rsidP="00467E8A">
            <w:pPr>
              <w:rPr>
                <w:rFonts w:cs="Arial"/>
                <w:bCs/>
              </w:rPr>
            </w:pPr>
          </w:p>
        </w:tc>
      </w:tr>
      <w:tr w:rsidR="00F2790E" w:rsidRPr="009F4CD2" w14:paraId="695F87E8" w14:textId="77777777" w:rsidTr="00467E8A">
        <w:trPr>
          <w:trHeight w:val="288"/>
        </w:trPr>
        <w:tc>
          <w:tcPr>
            <w:tcW w:w="900" w:type="dxa"/>
            <w:vMerge/>
            <w:shd w:val="clear" w:color="auto" w:fill="auto"/>
          </w:tcPr>
          <w:p w14:paraId="3D865C2E" w14:textId="77777777" w:rsidR="00F2790E" w:rsidRPr="009F4CD2" w:rsidRDefault="00F2790E" w:rsidP="00467E8A"/>
        </w:tc>
        <w:tc>
          <w:tcPr>
            <w:tcW w:w="1498" w:type="dxa"/>
            <w:vMerge/>
            <w:shd w:val="clear" w:color="auto" w:fill="auto"/>
          </w:tcPr>
          <w:p w14:paraId="668B241B" w14:textId="77777777" w:rsidR="00F2790E" w:rsidRPr="009F4CD2" w:rsidRDefault="00F2790E" w:rsidP="00467E8A">
            <w:pPr>
              <w:rPr>
                <w:rFonts w:cs="Arial"/>
                <w:b/>
                <w:bCs/>
              </w:rPr>
            </w:pPr>
          </w:p>
        </w:tc>
        <w:tc>
          <w:tcPr>
            <w:tcW w:w="2974" w:type="dxa"/>
            <w:vMerge/>
            <w:shd w:val="clear" w:color="auto" w:fill="auto"/>
          </w:tcPr>
          <w:p w14:paraId="02F50005" w14:textId="77777777" w:rsidR="00F2790E" w:rsidRPr="009F4CD2" w:rsidRDefault="00F2790E" w:rsidP="00467E8A"/>
        </w:tc>
        <w:tc>
          <w:tcPr>
            <w:tcW w:w="4798" w:type="dxa"/>
            <w:shd w:val="clear" w:color="auto" w:fill="auto"/>
          </w:tcPr>
          <w:p w14:paraId="0C0E7BFD" w14:textId="77777777" w:rsidR="00F2790E" w:rsidRPr="009862DE" w:rsidRDefault="00F2790E" w:rsidP="00467E8A">
            <w:pPr>
              <w:rPr>
                <w:rStyle w:val="SAPScreenElement"/>
                <w:color w:val="auto"/>
              </w:rPr>
            </w:pPr>
            <w:r>
              <w:rPr>
                <w:rStyle w:val="SAPScreenElement"/>
              </w:rPr>
              <w:t xml:space="preserve">Other title: </w:t>
            </w:r>
            <w:r w:rsidRPr="004E7B30">
              <w:t>select from drop-down, if appropriate</w:t>
            </w:r>
          </w:p>
        </w:tc>
        <w:tc>
          <w:tcPr>
            <w:tcW w:w="2852" w:type="dxa"/>
            <w:vMerge/>
            <w:shd w:val="clear" w:color="auto" w:fill="auto"/>
          </w:tcPr>
          <w:p w14:paraId="22B746EC" w14:textId="77777777" w:rsidR="00F2790E" w:rsidRPr="009F4CD2" w:rsidRDefault="00F2790E" w:rsidP="00467E8A"/>
        </w:tc>
        <w:tc>
          <w:tcPr>
            <w:tcW w:w="1264" w:type="dxa"/>
            <w:vMerge/>
          </w:tcPr>
          <w:p w14:paraId="6C288412" w14:textId="77777777" w:rsidR="00F2790E" w:rsidRPr="009F4CD2" w:rsidRDefault="00F2790E" w:rsidP="00467E8A">
            <w:pPr>
              <w:rPr>
                <w:rFonts w:cs="Arial"/>
                <w:bCs/>
              </w:rPr>
            </w:pPr>
          </w:p>
        </w:tc>
      </w:tr>
      <w:tr w:rsidR="00F2790E" w:rsidRPr="009F4CD2" w14:paraId="26156737" w14:textId="77777777" w:rsidTr="00467E8A">
        <w:trPr>
          <w:trHeight w:val="77"/>
        </w:trPr>
        <w:tc>
          <w:tcPr>
            <w:tcW w:w="900" w:type="dxa"/>
            <w:vMerge/>
            <w:shd w:val="clear" w:color="auto" w:fill="auto"/>
          </w:tcPr>
          <w:p w14:paraId="10EDBDF4" w14:textId="77777777" w:rsidR="00F2790E" w:rsidRPr="009F4CD2" w:rsidRDefault="00F2790E" w:rsidP="00467E8A"/>
        </w:tc>
        <w:tc>
          <w:tcPr>
            <w:tcW w:w="1498" w:type="dxa"/>
            <w:vMerge/>
            <w:shd w:val="clear" w:color="auto" w:fill="auto"/>
          </w:tcPr>
          <w:p w14:paraId="0B9CF7FC" w14:textId="77777777" w:rsidR="00F2790E" w:rsidRPr="009F4CD2" w:rsidRDefault="00F2790E" w:rsidP="00467E8A">
            <w:pPr>
              <w:rPr>
                <w:rFonts w:cs="Arial"/>
                <w:b/>
                <w:bCs/>
              </w:rPr>
            </w:pPr>
          </w:p>
        </w:tc>
        <w:tc>
          <w:tcPr>
            <w:tcW w:w="2974" w:type="dxa"/>
            <w:shd w:val="clear" w:color="auto" w:fill="auto"/>
          </w:tcPr>
          <w:p w14:paraId="1FE236D2" w14:textId="77777777" w:rsidR="00F2790E" w:rsidRPr="009F4CD2" w:rsidRDefault="00F2790E" w:rsidP="00467E8A">
            <w:r w:rsidRPr="00187B9E">
              <w:t xml:space="preserve">In the </w:t>
            </w:r>
            <w:r>
              <w:rPr>
                <w:rStyle w:val="SAPScreenElement"/>
              </w:rPr>
              <w:t>Special case</w:t>
            </w:r>
            <w:r>
              <w:t xml:space="preserve"> part </w:t>
            </w:r>
            <w:r w:rsidRPr="00187B9E">
              <w:rPr>
                <w:rFonts w:cs="Arial"/>
                <w:bCs/>
              </w:rPr>
              <w:t>of the form</w:t>
            </w:r>
            <w:r w:rsidRPr="00187B9E">
              <w:t xml:space="preserve"> make the following </w:t>
            </w:r>
            <w:r>
              <w:t>entry</w:t>
            </w:r>
            <w:r w:rsidRPr="00187B9E">
              <w:t>:</w:t>
            </w:r>
          </w:p>
        </w:tc>
        <w:tc>
          <w:tcPr>
            <w:tcW w:w="4798" w:type="dxa"/>
            <w:shd w:val="clear" w:color="auto" w:fill="auto"/>
          </w:tcPr>
          <w:p w14:paraId="445DD993" w14:textId="77777777" w:rsidR="00F2790E" w:rsidRPr="00EE1F4B" w:rsidRDefault="00F2790E" w:rsidP="00467E8A">
            <w:pPr>
              <w:rPr>
                <w:highlight w:val="cyan"/>
              </w:rPr>
            </w:pPr>
            <w:r>
              <w:rPr>
                <w:rStyle w:val="SAPScreenElement"/>
              </w:rPr>
              <w:t>IJSS calculating indicator</w:t>
            </w:r>
            <w:r w:rsidRPr="001A343C">
              <w:t>:</w:t>
            </w:r>
            <w:r>
              <w:rPr>
                <w:rFonts w:cs="Arial"/>
                <w:bCs/>
              </w:rPr>
              <w:t xml:space="preserve"> flag the check box, </w:t>
            </w:r>
            <w:r>
              <w:rPr>
                <w:rStyle w:val="SAPScreenElement"/>
                <w:color w:val="auto"/>
              </w:rPr>
              <w:t>if appropriate</w:t>
            </w:r>
          </w:p>
        </w:tc>
        <w:tc>
          <w:tcPr>
            <w:tcW w:w="2852" w:type="dxa"/>
            <w:shd w:val="clear" w:color="auto" w:fill="auto"/>
          </w:tcPr>
          <w:p w14:paraId="5F70BA96" w14:textId="77777777" w:rsidR="00F2790E" w:rsidRPr="009F4CD2" w:rsidRDefault="00F2790E" w:rsidP="00467E8A"/>
        </w:tc>
        <w:tc>
          <w:tcPr>
            <w:tcW w:w="1264" w:type="dxa"/>
            <w:vMerge/>
          </w:tcPr>
          <w:p w14:paraId="02B2F2B3" w14:textId="77777777" w:rsidR="00F2790E" w:rsidRPr="009F4CD2" w:rsidRDefault="00F2790E" w:rsidP="00467E8A">
            <w:pPr>
              <w:rPr>
                <w:rFonts w:cs="Arial"/>
                <w:bCs/>
              </w:rPr>
            </w:pPr>
          </w:p>
        </w:tc>
      </w:tr>
      <w:tr w:rsidR="00F2790E" w:rsidRPr="0029006A" w14:paraId="012F7E0C" w14:textId="77777777" w:rsidTr="00467E8A">
        <w:trPr>
          <w:trHeight w:val="576"/>
        </w:trPr>
        <w:tc>
          <w:tcPr>
            <w:tcW w:w="900" w:type="dxa"/>
            <w:shd w:val="clear" w:color="auto" w:fill="auto"/>
          </w:tcPr>
          <w:p w14:paraId="1E256694" w14:textId="77777777" w:rsidR="00F2790E" w:rsidRPr="001E27A7" w:rsidRDefault="00F2790E" w:rsidP="00467E8A">
            <w:r w:rsidRPr="001E27A7">
              <w:t>8</w:t>
            </w:r>
          </w:p>
        </w:tc>
        <w:tc>
          <w:tcPr>
            <w:tcW w:w="1498" w:type="dxa"/>
            <w:shd w:val="clear" w:color="auto" w:fill="auto"/>
          </w:tcPr>
          <w:p w14:paraId="1BDCEBB9" w14:textId="77777777" w:rsidR="00F2790E" w:rsidRPr="0029006A" w:rsidRDefault="00F2790E" w:rsidP="00467E8A">
            <w:pPr>
              <w:rPr>
                <w:rFonts w:cs="Arial"/>
                <w:b/>
                <w:bCs/>
              </w:rPr>
            </w:pPr>
            <w:r w:rsidRPr="0029006A">
              <w:rPr>
                <w:rStyle w:val="SAPEmphasis"/>
              </w:rPr>
              <w:t>Save Family member/</w:t>
            </w:r>
            <w:r>
              <w:rPr>
                <w:rStyle w:val="SAPEmphasis"/>
              </w:rPr>
              <w:t xml:space="preserve"> </w:t>
            </w:r>
            <w:r w:rsidRPr="0029006A">
              <w:rPr>
                <w:rStyle w:val="SAPEmphasis"/>
              </w:rPr>
              <w:t>Dependents data</w:t>
            </w:r>
          </w:p>
        </w:tc>
        <w:tc>
          <w:tcPr>
            <w:tcW w:w="2974" w:type="dxa"/>
            <w:shd w:val="clear" w:color="auto" w:fill="auto"/>
          </w:tcPr>
          <w:p w14:paraId="054BD547" w14:textId="77777777" w:rsidR="00F2790E" w:rsidRPr="0029006A" w:rsidRDefault="00F2790E" w:rsidP="00467E8A">
            <w:r w:rsidRPr="0029006A">
              <w:t xml:space="preserve">Choose the </w:t>
            </w:r>
            <w:r w:rsidRPr="0029006A">
              <w:rPr>
                <w:rStyle w:val="SAPScreenElement"/>
              </w:rPr>
              <w:t>Save</w:t>
            </w:r>
            <w:r w:rsidRPr="0029006A">
              <w:t xml:space="preserve"> button.</w:t>
            </w:r>
          </w:p>
        </w:tc>
        <w:tc>
          <w:tcPr>
            <w:tcW w:w="4798" w:type="dxa"/>
            <w:shd w:val="clear" w:color="auto" w:fill="auto"/>
          </w:tcPr>
          <w:p w14:paraId="4941B9B1" w14:textId="77777777" w:rsidR="00F2790E" w:rsidRPr="0029006A" w:rsidRDefault="00F2790E" w:rsidP="00467E8A"/>
          <w:p w14:paraId="797D9E47" w14:textId="77777777" w:rsidR="00F2790E" w:rsidRPr="0029006A" w:rsidRDefault="00F2790E" w:rsidP="00467E8A"/>
        </w:tc>
        <w:tc>
          <w:tcPr>
            <w:tcW w:w="2852" w:type="dxa"/>
            <w:shd w:val="clear" w:color="auto" w:fill="auto"/>
          </w:tcPr>
          <w:p w14:paraId="632E07F8" w14:textId="77777777" w:rsidR="00F2790E" w:rsidRPr="0029006A" w:rsidRDefault="00F2790E" w:rsidP="00467E8A">
            <w:r w:rsidRPr="0029006A">
              <w:rPr>
                <w:rFonts w:cs="Arial"/>
                <w:bCs/>
              </w:rPr>
              <w:t>A system message about data saving is generated.</w:t>
            </w:r>
          </w:p>
        </w:tc>
        <w:tc>
          <w:tcPr>
            <w:tcW w:w="1264" w:type="dxa"/>
          </w:tcPr>
          <w:p w14:paraId="77F4B0CC" w14:textId="77777777" w:rsidR="00F2790E" w:rsidRPr="0029006A" w:rsidRDefault="00F2790E" w:rsidP="00467E8A">
            <w:pPr>
              <w:rPr>
                <w:rFonts w:cs="Arial"/>
                <w:bCs/>
              </w:rPr>
            </w:pPr>
          </w:p>
        </w:tc>
      </w:tr>
    </w:tbl>
    <w:p w14:paraId="16033042" w14:textId="77777777" w:rsidR="00F2790E" w:rsidRPr="00AA04ED" w:rsidRDefault="00F2790E" w:rsidP="00467E8A">
      <w:pPr>
        <w:pStyle w:val="Heading4"/>
      </w:pPr>
      <w:bookmarkStart w:id="1148" w:name="_Toc499727216"/>
      <w:bookmarkStart w:id="1149" w:name="_Toc507433245"/>
      <w:r w:rsidRPr="00AA04ED">
        <w:t>Maintain</w:t>
      </w:r>
      <w:r>
        <w:t>ing</w:t>
      </w:r>
      <w:r w:rsidRPr="00AA04ED">
        <w:t xml:space="preserve"> </w:t>
      </w:r>
      <w:r w:rsidRPr="00F31DFD">
        <w:t>Absences</w:t>
      </w:r>
      <w:bookmarkEnd w:id="1148"/>
      <w:bookmarkEnd w:id="1149"/>
    </w:p>
    <w:p w14:paraId="135F19AA" w14:textId="77777777" w:rsidR="00F2790E" w:rsidRPr="00187B9E" w:rsidRDefault="00F2790E" w:rsidP="00F2790E">
      <w:pPr>
        <w:pStyle w:val="SAPKeyblockTitle"/>
      </w:pPr>
      <w:r w:rsidRPr="00187B9E">
        <w:t>Test Administration</w:t>
      </w:r>
    </w:p>
    <w:p w14:paraId="42684AE3" w14:textId="77777777" w:rsidR="00F2790E" w:rsidRPr="009F4CD2" w:rsidRDefault="00F2790E" w:rsidP="00F2790E">
      <w:r w:rsidRPr="009F4CD2">
        <w:t>Customer project: Fill in the project-specific parts (</w:t>
      </w:r>
      <w:r>
        <w:t>between &lt;brackets&gt;</w:t>
      </w:r>
      <w:r w:rsidRPr="009F4CD2">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F2790E" w:rsidRPr="009F4CD2" w14:paraId="2C4D837F"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360DCA88" w14:textId="77777777" w:rsidR="00F2790E" w:rsidRPr="009F4CD2" w:rsidRDefault="00F2790E" w:rsidP="00467E8A">
            <w:pPr>
              <w:rPr>
                <w:rStyle w:val="SAPEmphasis"/>
              </w:rPr>
            </w:pPr>
            <w:r w:rsidRPr="009F4CD2">
              <w:rPr>
                <w:rStyle w:val="SAPEmphasis"/>
                <w:lang w:eastAsia="zh-CN"/>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4A1FA051" w14:textId="77777777" w:rsidR="00F2790E" w:rsidRPr="009F4CD2" w:rsidRDefault="00F2790E" w:rsidP="00467E8A">
            <w:pPr>
              <w:rPr>
                <w:lang w:eastAsia="zh-CN"/>
              </w:rPr>
            </w:pPr>
            <w:r w:rsidRPr="009F4CD2">
              <w:rPr>
                <w:lang w:eastAsia="zh-CN"/>
              </w:rPr>
              <w:t>&lt;X.XX&gt;</w:t>
            </w:r>
          </w:p>
        </w:tc>
        <w:tc>
          <w:tcPr>
            <w:tcW w:w="2401" w:type="dxa"/>
            <w:tcBorders>
              <w:top w:val="single" w:sz="8" w:space="0" w:color="999999"/>
              <w:left w:val="single" w:sz="8" w:space="0" w:color="999999"/>
              <w:bottom w:val="single" w:sz="8" w:space="0" w:color="999999"/>
              <w:right w:val="single" w:sz="8" w:space="0" w:color="999999"/>
            </w:tcBorders>
            <w:hideMark/>
          </w:tcPr>
          <w:p w14:paraId="3A562642" w14:textId="77777777" w:rsidR="00F2790E" w:rsidRPr="009F4CD2" w:rsidRDefault="00F2790E" w:rsidP="00467E8A">
            <w:pPr>
              <w:rPr>
                <w:rStyle w:val="SAPEmphasis"/>
              </w:rPr>
            </w:pPr>
            <w:r w:rsidRPr="009F4CD2">
              <w:rPr>
                <w:rStyle w:val="SAPEmphasis"/>
                <w:lang w:eastAsia="zh-CN"/>
              </w:rPr>
              <w:t>Tester Name</w:t>
            </w:r>
          </w:p>
        </w:tc>
        <w:tc>
          <w:tcPr>
            <w:tcW w:w="2401" w:type="dxa"/>
            <w:tcBorders>
              <w:top w:val="single" w:sz="8" w:space="0" w:color="999999"/>
              <w:left w:val="single" w:sz="8" w:space="0" w:color="999999"/>
              <w:bottom w:val="single" w:sz="8" w:space="0" w:color="999999"/>
              <w:right w:val="single" w:sz="8" w:space="0" w:color="999999"/>
            </w:tcBorders>
          </w:tcPr>
          <w:p w14:paraId="16067BDC" w14:textId="77777777" w:rsidR="00F2790E" w:rsidRPr="009F4CD2" w:rsidRDefault="00F2790E" w:rsidP="00467E8A">
            <w:pPr>
              <w:rPr>
                <w:lang w:eastAsia="zh-CN"/>
              </w:rPr>
            </w:pPr>
            <w:r>
              <w:rPr>
                <w:lang w:eastAsia="zh-CN"/>
              </w:rP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11CA5E26" w14:textId="77777777" w:rsidR="00F2790E" w:rsidRPr="009F4CD2" w:rsidRDefault="00F2790E" w:rsidP="00467E8A">
            <w:pPr>
              <w:rPr>
                <w:rStyle w:val="SAPEmphasis"/>
              </w:rPr>
            </w:pPr>
            <w:r w:rsidRPr="009F4CD2">
              <w:rPr>
                <w:rStyle w:val="SAPEmphasis"/>
                <w:lang w:eastAsia="zh-CN"/>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1B8A8643" w14:textId="77777777" w:rsidR="00F2790E" w:rsidRPr="009F4CD2" w:rsidRDefault="00F2790E" w:rsidP="00467E8A">
            <w:pPr>
              <w:rPr>
                <w:lang w:eastAsia="zh-CN"/>
              </w:rPr>
            </w:pPr>
            <w:r>
              <w:rPr>
                <w:lang w:eastAsia="zh-CN"/>
              </w:rPr>
              <w:t>&lt;date&gt;</w:t>
            </w:r>
          </w:p>
        </w:tc>
      </w:tr>
      <w:tr w:rsidR="00F2790E" w:rsidRPr="009F4CD2" w14:paraId="6B619EC1"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34BA59BB" w14:textId="77777777" w:rsidR="00F2790E" w:rsidRPr="009F4CD2" w:rsidRDefault="00F2790E" w:rsidP="00467E8A">
            <w:pPr>
              <w:rPr>
                <w:rStyle w:val="SAPEmphasis"/>
              </w:rPr>
            </w:pPr>
            <w:r w:rsidRPr="009F4CD2">
              <w:rPr>
                <w:rStyle w:val="SAPEmphasis"/>
                <w:lang w:eastAsia="zh-CN"/>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6C11366B" w14:textId="77777777" w:rsidR="00F2790E" w:rsidRPr="009F4CD2" w:rsidRDefault="00F2790E" w:rsidP="00467E8A">
            <w:pPr>
              <w:rPr>
                <w:lang w:eastAsia="zh-CN"/>
              </w:rPr>
            </w:pPr>
            <w:r w:rsidRPr="00187B9E">
              <w:t xml:space="preserve">HR </w:t>
            </w:r>
            <w:r w:rsidRPr="009F4CD2">
              <w:t>Administrator</w:t>
            </w:r>
          </w:p>
        </w:tc>
      </w:tr>
      <w:tr w:rsidR="00F2790E" w:rsidRPr="009F4CD2" w14:paraId="7E5AA2EC"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1B1443EF" w14:textId="77777777" w:rsidR="00F2790E" w:rsidRPr="009F4CD2" w:rsidRDefault="00F2790E" w:rsidP="00467E8A">
            <w:pPr>
              <w:rPr>
                <w:rStyle w:val="SAPEmphasis"/>
              </w:rPr>
            </w:pPr>
            <w:r w:rsidRPr="009F4CD2">
              <w:rPr>
                <w:rStyle w:val="SAPEmphasis"/>
                <w:lang w:eastAsia="zh-CN"/>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737ED800" w14:textId="77777777" w:rsidR="00F2790E" w:rsidRPr="009F4CD2" w:rsidRDefault="00F2790E" w:rsidP="00467E8A">
            <w:pPr>
              <w:rPr>
                <w:lang w:eastAsia="zh-CN"/>
              </w:rPr>
            </w:pPr>
            <w:r w:rsidRPr="009F4CD2">
              <w:rPr>
                <w:lang w:eastAsia="zh-CN"/>
              </w:rPr>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64317055" w14:textId="77777777" w:rsidR="00F2790E" w:rsidRPr="009F4CD2" w:rsidRDefault="00F2790E" w:rsidP="00467E8A">
            <w:pPr>
              <w:rPr>
                <w:rStyle w:val="SAPEmphasis"/>
              </w:rPr>
            </w:pPr>
            <w:r w:rsidRPr="009F4CD2">
              <w:rPr>
                <w:rStyle w:val="SAPEmphasis"/>
                <w:lang w:eastAsia="zh-CN"/>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57AF624A" w14:textId="356B0F85" w:rsidR="00F2790E" w:rsidRPr="009F4CD2" w:rsidRDefault="001861CE" w:rsidP="00467E8A">
            <w:pPr>
              <w:rPr>
                <w:lang w:eastAsia="zh-CN"/>
              </w:rPr>
            </w:pPr>
            <w:r>
              <w:rPr>
                <w:lang w:eastAsia="zh-CN"/>
              </w:rPr>
              <w:t>&lt;duration&gt;</w:t>
            </w:r>
          </w:p>
        </w:tc>
      </w:tr>
    </w:tbl>
    <w:p w14:paraId="7629231B" w14:textId="77777777" w:rsidR="00F2790E" w:rsidRDefault="00F2790E" w:rsidP="00F2790E">
      <w:pPr>
        <w:pStyle w:val="SAPKeyblockTitle"/>
      </w:pPr>
      <w:r w:rsidRPr="00187B9E">
        <w:t>Purpose</w:t>
      </w:r>
    </w:p>
    <w:p w14:paraId="2334A7E4" w14:textId="77777777" w:rsidR="00F2790E" w:rsidRDefault="00F2790E" w:rsidP="00F2790E">
      <w:pPr>
        <w:jc w:val="both"/>
      </w:pPr>
      <w:r>
        <w:t xml:space="preserve">The HR </w:t>
      </w:r>
      <w:r w:rsidRPr="009F4CD2">
        <w:t>Administrator</w:t>
      </w:r>
      <w:r w:rsidDel="00455A3A">
        <w:t xml:space="preserve"> </w:t>
      </w:r>
      <w:r>
        <w:t>maintains</w:t>
      </w:r>
      <w:r w:rsidRPr="00CD51A4">
        <w:t xml:space="preserve"> data related to </w:t>
      </w:r>
      <w:r w:rsidRPr="006701B5">
        <w:t>a non-productive time</w:t>
      </w:r>
      <w:r>
        <w:t xml:space="preserve"> of the employee, for example due to a work accident or illness. This will in turn trigger the </w:t>
      </w:r>
      <w:r w:rsidRPr="006701B5">
        <w:t xml:space="preserve">calculation of the </w:t>
      </w:r>
      <w:r>
        <w:t>s</w:t>
      </w:r>
      <w:r w:rsidRPr="006701B5">
        <w:t xml:space="preserve">ocial </w:t>
      </w:r>
      <w:r>
        <w:t>i</w:t>
      </w:r>
      <w:r w:rsidRPr="006701B5">
        <w:t xml:space="preserve">nsurance </w:t>
      </w:r>
      <w:r>
        <w:t>s</w:t>
      </w:r>
      <w:r w:rsidRPr="006701B5">
        <w:t xml:space="preserve">ick </w:t>
      </w:r>
      <w:r>
        <w:t>p</w:t>
      </w:r>
      <w:r w:rsidRPr="006701B5">
        <w:t>a</w:t>
      </w:r>
      <w:r>
        <w:t xml:space="preserve">y </w:t>
      </w:r>
      <w:r w:rsidRPr="006701B5">
        <w:t>to compensate the absences</w:t>
      </w:r>
      <w:r>
        <w:t>.</w:t>
      </w:r>
    </w:p>
    <w:p w14:paraId="36198AA7" w14:textId="77777777" w:rsidR="00F2790E" w:rsidRDefault="00F2790E" w:rsidP="00F2790E">
      <w:pPr>
        <w:jc w:val="both"/>
      </w:pPr>
      <w:r>
        <w:t>Several absence types are available, some of them relevant only for female employees.</w:t>
      </w:r>
    </w:p>
    <w:p w14:paraId="0CE904AF" w14:textId="77777777" w:rsidR="00F2790E" w:rsidRDefault="00F2790E" w:rsidP="00F2790E">
      <w:pPr>
        <w:jc w:val="both"/>
      </w:pPr>
      <w:r>
        <w:t>In the following, we describe the maintenance of a single absence type, namely an absence due to an industrial accident. The maintenance of the other absence types is similar.</w:t>
      </w:r>
    </w:p>
    <w:p w14:paraId="62656325" w14:textId="77777777" w:rsidR="00F2790E" w:rsidRPr="009F4CD2" w:rsidRDefault="00F2790E" w:rsidP="00F2790E">
      <w:pPr>
        <w:pStyle w:val="SAPKeyblockTitle"/>
      </w:pPr>
      <w:r w:rsidRPr="009F4CD2">
        <w:t>Procedure</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2"/>
        <w:gridCol w:w="1350"/>
        <w:gridCol w:w="3330"/>
        <w:gridCol w:w="4500"/>
        <w:gridCol w:w="2970"/>
        <w:gridCol w:w="1264"/>
      </w:tblGrid>
      <w:tr w:rsidR="00F2790E" w:rsidRPr="009F4CD2" w14:paraId="74B17A35" w14:textId="77777777" w:rsidTr="00467E8A">
        <w:trPr>
          <w:trHeight w:val="517"/>
          <w:tblHeader/>
        </w:trPr>
        <w:tc>
          <w:tcPr>
            <w:tcW w:w="872" w:type="dxa"/>
            <w:shd w:val="clear" w:color="auto" w:fill="999999"/>
          </w:tcPr>
          <w:p w14:paraId="66997DC5" w14:textId="77777777" w:rsidR="00F2790E" w:rsidRPr="009F4CD2" w:rsidRDefault="00F2790E" w:rsidP="00467E8A">
            <w:pPr>
              <w:pStyle w:val="TableHeading"/>
              <w:rPr>
                <w:rFonts w:ascii="BentonSans Bold" w:hAnsi="BentonSans Bold"/>
                <w:bCs/>
                <w:color w:val="FFFFFF"/>
                <w:sz w:val="18"/>
              </w:rPr>
            </w:pPr>
            <w:r w:rsidRPr="009F4CD2">
              <w:rPr>
                <w:rFonts w:ascii="BentonSans Bold" w:hAnsi="BentonSans Bold"/>
                <w:bCs/>
                <w:color w:val="FFFFFF"/>
                <w:sz w:val="18"/>
              </w:rPr>
              <w:t>Test Step #</w:t>
            </w:r>
          </w:p>
        </w:tc>
        <w:tc>
          <w:tcPr>
            <w:tcW w:w="1350" w:type="dxa"/>
            <w:shd w:val="clear" w:color="auto" w:fill="999999"/>
          </w:tcPr>
          <w:p w14:paraId="297AEE05" w14:textId="77777777" w:rsidR="00F2790E" w:rsidRPr="009F4CD2" w:rsidRDefault="00F2790E" w:rsidP="00467E8A">
            <w:pPr>
              <w:pStyle w:val="TableHeading"/>
              <w:rPr>
                <w:rFonts w:ascii="BentonSans Bold" w:hAnsi="BentonSans Bold"/>
                <w:bCs/>
                <w:color w:val="FFFFFF"/>
                <w:sz w:val="18"/>
              </w:rPr>
            </w:pPr>
            <w:r w:rsidRPr="009F4CD2">
              <w:rPr>
                <w:rFonts w:ascii="BentonSans Bold" w:hAnsi="BentonSans Bold"/>
                <w:bCs/>
                <w:color w:val="FFFFFF"/>
                <w:sz w:val="18"/>
              </w:rPr>
              <w:t>Test Step Name</w:t>
            </w:r>
          </w:p>
        </w:tc>
        <w:tc>
          <w:tcPr>
            <w:tcW w:w="3330" w:type="dxa"/>
            <w:shd w:val="clear" w:color="auto" w:fill="999999"/>
          </w:tcPr>
          <w:p w14:paraId="6C0A0E87" w14:textId="77777777" w:rsidR="00F2790E" w:rsidRPr="009F4CD2" w:rsidRDefault="00F2790E" w:rsidP="00467E8A">
            <w:pPr>
              <w:pStyle w:val="TableHeading"/>
              <w:rPr>
                <w:rFonts w:ascii="BentonSans Bold" w:hAnsi="BentonSans Bold"/>
                <w:bCs/>
                <w:color w:val="FFFFFF"/>
                <w:sz w:val="18"/>
              </w:rPr>
            </w:pPr>
            <w:r w:rsidRPr="009F4CD2">
              <w:rPr>
                <w:rFonts w:ascii="BentonSans Bold" w:hAnsi="BentonSans Bold"/>
                <w:bCs/>
                <w:color w:val="FFFFFF"/>
                <w:sz w:val="18"/>
              </w:rPr>
              <w:t>Instruction</w:t>
            </w:r>
          </w:p>
        </w:tc>
        <w:tc>
          <w:tcPr>
            <w:tcW w:w="4500" w:type="dxa"/>
            <w:shd w:val="clear" w:color="auto" w:fill="999999"/>
          </w:tcPr>
          <w:p w14:paraId="58DC53A4" w14:textId="77777777" w:rsidR="00F2790E" w:rsidRPr="009F4CD2" w:rsidRDefault="00F2790E" w:rsidP="00467E8A">
            <w:pPr>
              <w:pStyle w:val="TableHeading"/>
              <w:rPr>
                <w:rFonts w:ascii="BentonSans Bold" w:hAnsi="BentonSans Bold"/>
                <w:bCs/>
                <w:color w:val="FFFFFF"/>
                <w:sz w:val="18"/>
              </w:rPr>
            </w:pPr>
            <w:r w:rsidRPr="009F4CD2">
              <w:rPr>
                <w:rFonts w:ascii="BentonSans Bold" w:hAnsi="BentonSans Bold"/>
                <w:bCs/>
                <w:color w:val="FFFFFF"/>
                <w:sz w:val="18"/>
              </w:rPr>
              <w:t>User Entries:</w:t>
            </w:r>
            <w:r w:rsidRPr="009F4CD2">
              <w:rPr>
                <w:rFonts w:ascii="BentonSans Bold" w:hAnsi="BentonSans Bold"/>
                <w:bCs/>
                <w:color w:val="FFFFFF"/>
                <w:sz w:val="18"/>
              </w:rPr>
              <w:br/>
              <w:t>Field Name: User Action and Value</w:t>
            </w:r>
          </w:p>
        </w:tc>
        <w:tc>
          <w:tcPr>
            <w:tcW w:w="2970" w:type="dxa"/>
            <w:shd w:val="clear" w:color="auto" w:fill="999999"/>
          </w:tcPr>
          <w:p w14:paraId="1781AB7F" w14:textId="77777777" w:rsidR="00F2790E" w:rsidRPr="009F4CD2" w:rsidRDefault="00F2790E" w:rsidP="00467E8A">
            <w:pPr>
              <w:pStyle w:val="TableHeading"/>
              <w:rPr>
                <w:rFonts w:ascii="BentonSans Bold" w:hAnsi="BentonSans Bold"/>
                <w:bCs/>
                <w:color w:val="FFFFFF"/>
                <w:sz w:val="18"/>
              </w:rPr>
            </w:pPr>
            <w:r w:rsidRPr="009F4CD2">
              <w:rPr>
                <w:rFonts w:ascii="BentonSans Bold" w:hAnsi="BentonSans Bold"/>
                <w:bCs/>
                <w:color w:val="FFFFFF"/>
                <w:sz w:val="18"/>
              </w:rPr>
              <w:t>Expected Result</w:t>
            </w:r>
          </w:p>
        </w:tc>
        <w:tc>
          <w:tcPr>
            <w:tcW w:w="1264" w:type="dxa"/>
            <w:shd w:val="clear" w:color="auto" w:fill="999999"/>
          </w:tcPr>
          <w:p w14:paraId="649CF6B5" w14:textId="77777777" w:rsidR="00F2790E" w:rsidRPr="009F4CD2" w:rsidRDefault="00F2790E" w:rsidP="00467E8A">
            <w:pPr>
              <w:pStyle w:val="TableHeading"/>
              <w:rPr>
                <w:rFonts w:ascii="BentonSans Bold" w:hAnsi="BentonSans Bold"/>
                <w:bCs/>
                <w:color w:val="FFFFFF"/>
                <w:sz w:val="18"/>
              </w:rPr>
            </w:pPr>
            <w:r w:rsidRPr="009F4CD2">
              <w:rPr>
                <w:rFonts w:ascii="BentonSans Bold" w:hAnsi="BentonSans Bold"/>
                <w:bCs/>
                <w:color w:val="FFFFFF"/>
                <w:sz w:val="18"/>
              </w:rPr>
              <w:t>Pass / Fail / Comment</w:t>
            </w:r>
          </w:p>
        </w:tc>
      </w:tr>
      <w:tr w:rsidR="00F2790E" w:rsidRPr="009F4CD2" w14:paraId="2F14C13E" w14:textId="77777777" w:rsidTr="00467E8A">
        <w:trPr>
          <w:trHeight w:val="288"/>
        </w:trPr>
        <w:tc>
          <w:tcPr>
            <w:tcW w:w="872" w:type="dxa"/>
            <w:shd w:val="clear" w:color="auto" w:fill="auto"/>
          </w:tcPr>
          <w:p w14:paraId="57AA3824" w14:textId="77777777" w:rsidR="00F2790E" w:rsidRPr="009F4CD2" w:rsidRDefault="00F2790E" w:rsidP="00467E8A">
            <w:r w:rsidRPr="009F4CD2">
              <w:t>1</w:t>
            </w:r>
          </w:p>
        </w:tc>
        <w:tc>
          <w:tcPr>
            <w:tcW w:w="1350" w:type="dxa"/>
            <w:shd w:val="clear" w:color="auto" w:fill="auto"/>
          </w:tcPr>
          <w:p w14:paraId="3838A4B4" w14:textId="77777777" w:rsidR="00F2790E" w:rsidRPr="00386D74" w:rsidRDefault="00F2790E" w:rsidP="00467E8A">
            <w:pPr>
              <w:rPr>
                <w:rStyle w:val="SAPEmphasis"/>
              </w:rPr>
            </w:pPr>
            <w:r w:rsidRPr="00386D74">
              <w:rPr>
                <w:rStyle w:val="SAPEmphasis"/>
              </w:rPr>
              <w:t>Log on</w:t>
            </w:r>
          </w:p>
        </w:tc>
        <w:tc>
          <w:tcPr>
            <w:tcW w:w="3330" w:type="dxa"/>
            <w:shd w:val="clear" w:color="auto" w:fill="auto"/>
          </w:tcPr>
          <w:p w14:paraId="70136F3F" w14:textId="77777777" w:rsidR="00F2790E" w:rsidRPr="009F4CD2" w:rsidRDefault="00F2790E" w:rsidP="00467E8A">
            <w:r w:rsidRPr="009F4CD2">
              <w:t xml:space="preserve">Log on to </w:t>
            </w:r>
            <w:r w:rsidRPr="00810BD3">
              <w:rPr>
                <w:rStyle w:val="SAPScreenElement"/>
                <w:color w:val="auto"/>
              </w:rPr>
              <w:t>Employee Central</w:t>
            </w:r>
            <w:r w:rsidRPr="00810BD3">
              <w:t xml:space="preserve"> </w:t>
            </w:r>
            <w:r w:rsidRPr="009F4CD2">
              <w:t>as an HR Administrator.</w:t>
            </w:r>
          </w:p>
        </w:tc>
        <w:tc>
          <w:tcPr>
            <w:tcW w:w="4500" w:type="dxa"/>
            <w:shd w:val="clear" w:color="auto" w:fill="auto"/>
          </w:tcPr>
          <w:p w14:paraId="349FA645" w14:textId="77777777" w:rsidR="00F2790E" w:rsidRPr="009F4CD2" w:rsidRDefault="00F2790E" w:rsidP="00467E8A"/>
        </w:tc>
        <w:tc>
          <w:tcPr>
            <w:tcW w:w="2970" w:type="dxa"/>
            <w:shd w:val="clear" w:color="auto" w:fill="auto"/>
          </w:tcPr>
          <w:p w14:paraId="6BBA6B92" w14:textId="77777777" w:rsidR="00F2790E" w:rsidRPr="009F4CD2" w:rsidRDefault="00F2790E" w:rsidP="00467E8A">
            <w:r w:rsidRPr="009F4CD2">
              <w:t xml:space="preserve">The </w:t>
            </w:r>
            <w:r w:rsidRPr="009F4CD2">
              <w:rPr>
                <w:rStyle w:val="SAPScreenElement"/>
              </w:rPr>
              <w:t>Home</w:t>
            </w:r>
            <w:r w:rsidRPr="009F4CD2">
              <w:t xml:space="preserve"> page is displayed.</w:t>
            </w:r>
          </w:p>
        </w:tc>
        <w:tc>
          <w:tcPr>
            <w:tcW w:w="1264" w:type="dxa"/>
          </w:tcPr>
          <w:p w14:paraId="69BDBD51" w14:textId="77777777" w:rsidR="00F2790E" w:rsidRPr="009F4CD2" w:rsidRDefault="00F2790E" w:rsidP="00467E8A">
            <w:pPr>
              <w:rPr>
                <w:rFonts w:cs="Arial"/>
                <w:bCs/>
              </w:rPr>
            </w:pPr>
          </w:p>
        </w:tc>
      </w:tr>
      <w:tr w:rsidR="00F2790E" w:rsidRPr="009F4CD2" w14:paraId="2A01B90B" w14:textId="77777777" w:rsidTr="00467E8A">
        <w:trPr>
          <w:trHeight w:val="1137"/>
        </w:trPr>
        <w:tc>
          <w:tcPr>
            <w:tcW w:w="872" w:type="dxa"/>
            <w:shd w:val="clear" w:color="auto" w:fill="auto"/>
          </w:tcPr>
          <w:p w14:paraId="4A4621D1" w14:textId="77777777" w:rsidR="00F2790E" w:rsidRPr="009F4CD2" w:rsidRDefault="00F2790E" w:rsidP="00467E8A">
            <w:r w:rsidRPr="009F4CD2">
              <w:t>2</w:t>
            </w:r>
          </w:p>
        </w:tc>
        <w:tc>
          <w:tcPr>
            <w:tcW w:w="1350" w:type="dxa"/>
            <w:shd w:val="clear" w:color="auto" w:fill="auto"/>
          </w:tcPr>
          <w:p w14:paraId="7F8C34E6" w14:textId="77777777" w:rsidR="00F2790E" w:rsidRPr="00386D74" w:rsidRDefault="00F2790E" w:rsidP="00467E8A">
            <w:pPr>
              <w:rPr>
                <w:rStyle w:val="SAPEmphasis"/>
              </w:rPr>
            </w:pPr>
            <w:r w:rsidRPr="00386D74">
              <w:rPr>
                <w:rStyle w:val="SAPEmphasis"/>
              </w:rPr>
              <w:t>Search Employee</w:t>
            </w:r>
          </w:p>
        </w:tc>
        <w:tc>
          <w:tcPr>
            <w:tcW w:w="3330" w:type="dxa"/>
            <w:shd w:val="clear" w:color="auto" w:fill="auto"/>
          </w:tcPr>
          <w:p w14:paraId="40D663ED" w14:textId="77777777" w:rsidR="00F2790E" w:rsidRPr="009F4CD2" w:rsidRDefault="00F2790E" w:rsidP="00467E8A">
            <w:r w:rsidRPr="009F4CD2">
              <w:t>In the</w:t>
            </w:r>
            <w:r w:rsidRPr="009F4CD2">
              <w:rPr>
                <w:rStyle w:val="SAPScreenElement"/>
              </w:rPr>
              <w:t xml:space="preserve"> Search </w:t>
            </w:r>
            <w:r>
              <w:rPr>
                <w:rStyle w:val="SAPScreenElement"/>
              </w:rPr>
              <w:t>for actions or people</w:t>
            </w:r>
            <w:r w:rsidRPr="007D2354">
              <w:t xml:space="preserve"> </w:t>
            </w:r>
            <w:r w:rsidRPr="00F36E6B">
              <w:t>box</w:t>
            </w:r>
            <w:r>
              <w:t>,</w:t>
            </w:r>
            <w:r w:rsidRPr="009F4CD2">
              <w:t xml:space="preserve"> in the top right corner of the </w:t>
            </w:r>
            <w:r>
              <w:t>screen,</w:t>
            </w:r>
            <w:r w:rsidRPr="009F4CD2">
              <w:t xml:space="preserve"> enter the name (or name parts) of the employee for whom you want to maintain data.</w:t>
            </w:r>
          </w:p>
        </w:tc>
        <w:tc>
          <w:tcPr>
            <w:tcW w:w="4500" w:type="dxa"/>
            <w:shd w:val="clear" w:color="auto" w:fill="auto"/>
          </w:tcPr>
          <w:p w14:paraId="7BC4450C" w14:textId="77777777" w:rsidR="00F2790E" w:rsidRPr="009F4CD2" w:rsidRDefault="00F2790E" w:rsidP="00467E8A"/>
        </w:tc>
        <w:tc>
          <w:tcPr>
            <w:tcW w:w="2970" w:type="dxa"/>
            <w:shd w:val="clear" w:color="auto" w:fill="auto"/>
          </w:tcPr>
          <w:p w14:paraId="3399E847" w14:textId="77777777" w:rsidR="00F2790E" w:rsidRPr="009F4CD2" w:rsidRDefault="00F2790E" w:rsidP="00467E8A">
            <w:r>
              <w:t xml:space="preserve">The autocomplete functionality suggests </w:t>
            </w:r>
            <w:r w:rsidRPr="009F4CD2">
              <w:t>a list of employees matching your search criteria.</w:t>
            </w:r>
          </w:p>
        </w:tc>
        <w:tc>
          <w:tcPr>
            <w:tcW w:w="1264" w:type="dxa"/>
          </w:tcPr>
          <w:p w14:paraId="3270BCA4" w14:textId="77777777" w:rsidR="00F2790E" w:rsidRPr="009F4CD2" w:rsidRDefault="00F2790E" w:rsidP="00467E8A">
            <w:pPr>
              <w:rPr>
                <w:rFonts w:cs="Arial"/>
                <w:bCs/>
              </w:rPr>
            </w:pPr>
          </w:p>
        </w:tc>
      </w:tr>
      <w:tr w:rsidR="00F2790E" w:rsidRPr="009F4CD2" w14:paraId="357E0792" w14:textId="77777777" w:rsidTr="00467E8A">
        <w:trPr>
          <w:trHeight w:val="576"/>
        </w:trPr>
        <w:tc>
          <w:tcPr>
            <w:tcW w:w="872" w:type="dxa"/>
            <w:shd w:val="clear" w:color="auto" w:fill="auto"/>
          </w:tcPr>
          <w:p w14:paraId="1F24B031" w14:textId="77777777" w:rsidR="00F2790E" w:rsidRPr="009F4CD2" w:rsidRDefault="00F2790E" w:rsidP="00467E8A">
            <w:r w:rsidRPr="009F4CD2">
              <w:t>3</w:t>
            </w:r>
          </w:p>
        </w:tc>
        <w:tc>
          <w:tcPr>
            <w:tcW w:w="1350" w:type="dxa"/>
            <w:shd w:val="clear" w:color="auto" w:fill="auto"/>
          </w:tcPr>
          <w:p w14:paraId="5D880F6E" w14:textId="77777777" w:rsidR="00F2790E" w:rsidRPr="00386D74" w:rsidRDefault="00F2790E" w:rsidP="00467E8A">
            <w:pPr>
              <w:rPr>
                <w:rStyle w:val="SAPEmphasis"/>
              </w:rPr>
            </w:pPr>
            <w:r w:rsidRPr="00386D74">
              <w:rPr>
                <w:rStyle w:val="SAPEmphasis"/>
              </w:rPr>
              <w:t>Select Employee</w:t>
            </w:r>
          </w:p>
        </w:tc>
        <w:tc>
          <w:tcPr>
            <w:tcW w:w="3330" w:type="dxa"/>
            <w:shd w:val="clear" w:color="auto" w:fill="auto"/>
          </w:tcPr>
          <w:p w14:paraId="47C4E1AD" w14:textId="77777777" w:rsidR="00F2790E" w:rsidRPr="009F4CD2" w:rsidRDefault="00F2790E" w:rsidP="00467E8A">
            <w:r w:rsidRPr="009F4CD2">
              <w:rPr>
                <w:rFonts w:cs="Arial"/>
                <w:bCs/>
              </w:rPr>
              <w:t>Select the appropriate employee from the result list.</w:t>
            </w:r>
          </w:p>
        </w:tc>
        <w:tc>
          <w:tcPr>
            <w:tcW w:w="4500" w:type="dxa"/>
            <w:shd w:val="clear" w:color="auto" w:fill="auto"/>
          </w:tcPr>
          <w:p w14:paraId="67128735" w14:textId="77777777" w:rsidR="00F2790E" w:rsidRPr="009F4CD2" w:rsidRDefault="00F2790E" w:rsidP="00467E8A"/>
        </w:tc>
        <w:tc>
          <w:tcPr>
            <w:tcW w:w="2970" w:type="dxa"/>
            <w:shd w:val="clear" w:color="auto" w:fill="auto"/>
          </w:tcPr>
          <w:p w14:paraId="4CD9E288" w14:textId="77777777" w:rsidR="00F2790E" w:rsidRPr="009F4CD2" w:rsidRDefault="00F2790E" w:rsidP="00467E8A">
            <w:r w:rsidRPr="009F4CD2">
              <w:t xml:space="preserve">You are directed to the </w:t>
            </w:r>
            <w:r w:rsidRPr="009F4CD2">
              <w:rPr>
                <w:rStyle w:val="SAPScreenElement"/>
              </w:rPr>
              <w:t>Employee Files</w:t>
            </w:r>
            <w:r w:rsidRPr="009F4CD2">
              <w:t xml:space="preserve"> page in which the profile of the employee is displayed.</w:t>
            </w:r>
          </w:p>
        </w:tc>
        <w:tc>
          <w:tcPr>
            <w:tcW w:w="1264" w:type="dxa"/>
          </w:tcPr>
          <w:p w14:paraId="5DD452EC" w14:textId="77777777" w:rsidR="00F2790E" w:rsidRPr="009F4CD2" w:rsidRDefault="00F2790E" w:rsidP="00467E8A">
            <w:pPr>
              <w:rPr>
                <w:rFonts w:cs="Arial"/>
                <w:bCs/>
              </w:rPr>
            </w:pPr>
          </w:p>
        </w:tc>
      </w:tr>
      <w:tr w:rsidR="00F2790E" w:rsidRPr="009F4CD2" w14:paraId="6928B563" w14:textId="77777777" w:rsidTr="00467E8A">
        <w:trPr>
          <w:trHeight w:val="144"/>
        </w:trPr>
        <w:tc>
          <w:tcPr>
            <w:tcW w:w="872" w:type="dxa"/>
            <w:shd w:val="clear" w:color="auto" w:fill="auto"/>
          </w:tcPr>
          <w:p w14:paraId="3EF52BBA" w14:textId="77777777" w:rsidR="00F2790E" w:rsidRPr="009F4CD2" w:rsidRDefault="00F2790E" w:rsidP="00467E8A">
            <w:r w:rsidRPr="009F4CD2">
              <w:t>4</w:t>
            </w:r>
          </w:p>
        </w:tc>
        <w:tc>
          <w:tcPr>
            <w:tcW w:w="1350" w:type="dxa"/>
            <w:shd w:val="clear" w:color="auto" w:fill="auto"/>
          </w:tcPr>
          <w:p w14:paraId="5E9B678B" w14:textId="77777777" w:rsidR="00F2790E" w:rsidRPr="009F4CD2" w:rsidRDefault="00F2790E" w:rsidP="00467E8A">
            <w:pPr>
              <w:rPr>
                <w:rFonts w:cs="Arial"/>
                <w:b/>
                <w:bCs/>
              </w:rPr>
            </w:pPr>
            <w:r w:rsidRPr="00386D74">
              <w:rPr>
                <w:rStyle w:val="SAPEmphasis"/>
              </w:rPr>
              <w:t>Go to</w:t>
            </w:r>
            <w:r w:rsidRPr="009F4CD2">
              <w:rPr>
                <w:rFonts w:cs="Arial"/>
                <w:b/>
                <w:bCs/>
              </w:rPr>
              <w:t xml:space="preserve"> </w:t>
            </w:r>
            <w:r w:rsidRPr="009F4CD2">
              <w:rPr>
                <w:rStyle w:val="SAPScreenElement"/>
                <w:b/>
                <w:color w:val="auto"/>
              </w:rPr>
              <w:t>Payroll Information</w:t>
            </w:r>
            <w:r w:rsidRPr="009F4CD2">
              <w:rPr>
                <w:rFonts w:cs="Arial"/>
                <w:b/>
                <w:bCs/>
              </w:rPr>
              <w:t xml:space="preserve"> </w:t>
            </w:r>
            <w:r>
              <w:rPr>
                <w:rStyle w:val="SAPEmphasis"/>
              </w:rPr>
              <w:t>subsection</w:t>
            </w:r>
          </w:p>
        </w:tc>
        <w:tc>
          <w:tcPr>
            <w:tcW w:w="3330" w:type="dxa"/>
            <w:shd w:val="clear" w:color="auto" w:fill="auto"/>
          </w:tcPr>
          <w:p w14:paraId="0AE02BB2" w14:textId="77777777" w:rsidR="00F2790E" w:rsidRPr="009F4CD2" w:rsidRDefault="00F2790E" w:rsidP="00467E8A">
            <w:r>
              <w:t xml:space="preserve">Go </w:t>
            </w:r>
            <w:r w:rsidRPr="008E6890">
              <w:t>to</w:t>
            </w:r>
            <w:r w:rsidRPr="008E6890">
              <w:rPr>
                <w:rFonts w:cs="Arial"/>
                <w:bCs/>
              </w:rPr>
              <w:t xml:space="preserve"> the </w:t>
            </w:r>
            <w:r w:rsidRPr="00442D23">
              <w:rPr>
                <w:rStyle w:val="SAPScreenElement"/>
              </w:rPr>
              <w:t>Employment Information</w:t>
            </w:r>
            <w:r w:rsidRPr="008E6890">
              <w:rPr>
                <w:rFonts w:cs="Arial"/>
                <w:bCs/>
              </w:rPr>
              <w:t xml:space="preserve"> section</w:t>
            </w:r>
            <w:r w:rsidRPr="00442D23">
              <w:rPr>
                <w:rFonts w:cs="Arial"/>
                <w:bCs/>
              </w:rPr>
              <w:t xml:space="preserve"> and there </w:t>
            </w:r>
            <w:r w:rsidRPr="008E6890">
              <w:rPr>
                <w:rFonts w:cs="Arial"/>
                <w:bCs/>
              </w:rPr>
              <w:t xml:space="preserve">scroll to the </w:t>
            </w:r>
            <w:r w:rsidRPr="00442D23">
              <w:rPr>
                <w:rStyle w:val="SAPScreenElement"/>
              </w:rPr>
              <w:t>Payroll Information</w:t>
            </w:r>
            <w:r w:rsidRPr="008E6890">
              <w:rPr>
                <w:rFonts w:cs="Arial"/>
                <w:bCs/>
              </w:rPr>
              <w:t xml:space="preserve"> subsection</w:t>
            </w:r>
            <w:r w:rsidRPr="008E6890">
              <w:rPr>
                <w:rStyle w:val="SAPScreenElement"/>
              </w:rPr>
              <w:t>.</w:t>
            </w:r>
          </w:p>
        </w:tc>
        <w:tc>
          <w:tcPr>
            <w:tcW w:w="4500" w:type="dxa"/>
            <w:shd w:val="clear" w:color="auto" w:fill="auto"/>
          </w:tcPr>
          <w:p w14:paraId="54F90A3A" w14:textId="77777777" w:rsidR="00F2790E" w:rsidRPr="009F4CD2" w:rsidRDefault="00F2790E" w:rsidP="00467E8A"/>
        </w:tc>
        <w:tc>
          <w:tcPr>
            <w:tcW w:w="2970" w:type="dxa"/>
            <w:shd w:val="clear" w:color="auto" w:fill="auto"/>
          </w:tcPr>
          <w:p w14:paraId="710A469B" w14:textId="77777777" w:rsidR="00F2790E" w:rsidRPr="009F4CD2" w:rsidRDefault="00F2790E" w:rsidP="00467E8A">
            <w:pPr>
              <w:rPr>
                <w:color w:val="1F497D"/>
                <w:highlight w:val="yellow"/>
              </w:rPr>
            </w:pPr>
            <w:r w:rsidRPr="008E6890">
              <w:t xml:space="preserve">The </w:t>
            </w:r>
            <w:r w:rsidRPr="008E6890">
              <w:rPr>
                <w:rStyle w:val="SAPScreenElement"/>
              </w:rPr>
              <w:t>Payroll Information</w:t>
            </w:r>
            <w:r w:rsidRPr="008E6890">
              <w:t xml:space="preserve"> subsection is displayed. It contains several blocks configured as per your requirements.</w:t>
            </w:r>
          </w:p>
        </w:tc>
        <w:tc>
          <w:tcPr>
            <w:tcW w:w="1264" w:type="dxa"/>
          </w:tcPr>
          <w:p w14:paraId="3243ABF5" w14:textId="77777777" w:rsidR="00F2790E" w:rsidRPr="009F4CD2" w:rsidRDefault="00F2790E" w:rsidP="00467E8A">
            <w:pPr>
              <w:rPr>
                <w:rFonts w:cs="Arial"/>
                <w:bCs/>
              </w:rPr>
            </w:pPr>
          </w:p>
        </w:tc>
      </w:tr>
      <w:tr w:rsidR="00F2790E" w:rsidRPr="009F4CD2" w14:paraId="15358C54" w14:textId="77777777" w:rsidTr="00467E8A">
        <w:trPr>
          <w:trHeight w:val="357"/>
        </w:trPr>
        <w:tc>
          <w:tcPr>
            <w:tcW w:w="872" w:type="dxa"/>
            <w:shd w:val="clear" w:color="auto" w:fill="auto"/>
          </w:tcPr>
          <w:p w14:paraId="59C37992" w14:textId="77777777" w:rsidR="00F2790E" w:rsidRPr="009F4CD2" w:rsidRDefault="00F2790E" w:rsidP="00467E8A">
            <w:r>
              <w:t>5</w:t>
            </w:r>
          </w:p>
        </w:tc>
        <w:tc>
          <w:tcPr>
            <w:tcW w:w="1350" w:type="dxa"/>
            <w:shd w:val="clear" w:color="auto" w:fill="auto"/>
          </w:tcPr>
          <w:p w14:paraId="3B1BB161" w14:textId="77777777" w:rsidR="00F2790E" w:rsidRPr="00386D74" w:rsidRDefault="00F2790E" w:rsidP="00467E8A">
            <w:pPr>
              <w:rPr>
                <w:rStyle w:val="SAPEmphasis"/>
              </w:rPr>
            </w:pPr>
            <w:r w:rsidRPr="00386D74">
              <w:rPr>
                <w:rStyle w:val="SAPEmphasis"/>
              </w:rPr>
              <w:t xml:space="preserve">Select </w:t>
            </w:r>
            <w:r>
              <w:rPr>
                <w:rStyle w:val="SAPEmphasis"/>
              </w:rPr>
              <w:t>Absences</w:t>
            </w:r>
          </w:p>
        </w:tc>
        <w:tc>
          <w:tcPr>
            <w:tcW w:w="3330" w:type="dxa"/>
            <w:shd w:val="clear" w:color="auto" w:fill="auto"/>
          </w:tcPr>
          <w:p w14:paraId="307099D3" w14:textId="77777777" w:rsidR="00F2790E" w:rsidRDefault="00F2790E" w:rsidP="00467E8A">
            <w:r w:rsidRPr="009F4CD2">
              <w:t xml:space="preserve">In the </w:t>
            </w:r>
            <w:r w:rsidRPr="009F4CD2">
              <w:rPr>
                <w:rStyle w:val="SAPScreenElement"/>
              </w:rPr>
              <w:t>Others</w:t>
            </w:r>
            <w:r w:rsidRPr="009F4CD2">
              <w:t xml:space="preserve"> </w:t>
            </w:r>
            <w:r>
              <w:t>block,</w:t>
            </w:r>
            <w:r w:rsidRPr="009F4CD2">
              <w:t xml:space="preserve"> select the</w:t>
            </w:r>
            <w:r>
              <w:t xml:space="preserve"> </w:t>
            </w:r>
            <w:r>
              <w:rPr>
                <w:rStyle w:val="SAPScreenElement"/>
              </w:rPr>
              <w:t>Absences</w:t>
            </w:r>
            <w:r w:rsidRPr="0047397F">
              <w:rPr>
                <w:rStyle w:val="SAPScreenElement"/>
              </w:rPr>
              <w:t xml:space="preserve"> </w:t>
            </w:r>
            <w:r w:rsidRPr="009F4CD2">
              <w:t>link.</w:t>
            </w:r>
            <w:r w:rsidRPr="004F7755">
              <w:t xml:space="preserve"> </w:t>
            </w:r>
          </w:p>
          <w:p w14:paraId="6ACA0758" w14:textId="77777777" w:rsidR="00F2790E" w:rsidRPr="009F4CD2" w:rsidRDefault="00F2790E" w:rsidP="00467E8A">
            <w:pPr>
              <w:pStyle w:val="SAPNoteHeading"/>
              <w:ind w:left="0"/>
            </w:pPr>
            <w:r w:rsidRPr="009F4CD2">
              <w:rPr>
                <w:noProof/>
              </w:rPr>
              <w:drawing>
                <wp:inline distT="0" distB="0" distL="0" distR="0" wp14:anchorId="324F36D5" wp14:editId="23F746E3">
                  <wp:extent cx="228600" cy="228600"/>
                  <wp:effectExtent l="0" t="0" r="0" b="0"/>
                  <wp:docPr id="3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F4CD2">
              <w:t> Note</w:t>
            </w:r>
          </w:p>
          <w:p w14:paraId="6388B70C" w14:textId="77777777" w:rsidR="00F2790E" w:rsidRPr="009F4CD2" w:rsidRDefault="00F2790E" w:rsidP="00467E8A">
            <w:r>
              <w:t>I</w:t>
            </w:r>
            <w:r w:rsidRPr="004F7755">
              <w:t xml:space="preserve">f </w:t>
            </w:r>
            <w:r>
              <w:t xml:space="preserve">the link is </w:t>
            </w:r>
            <w:r w:rsidRPr="004F7755">
              <w:t>not shown, select the</w:t>
            </w:r>
            <w:r>
              <w:rPr>
                <w:rStyle w:val="SAPScreenElement"/>
              </w:rPr>
              <w:t xml:space="preserve"> &lt;#&gt; more </w:t>
            </w:r>
            <w:r w:rsidRPr="004F7755">
              <w:t>link</w:t>
            </w:r>
            <w:r>
              <w:t xml:space="preserve"> and then the </w:t>
            </w:r>
            <w:r>
              <w:rPr>
                <w:rStyle w:val="SAPScreenElement"/>
              </w:rPr>
              <w:t>Absences</w:t>
            </w:r>
            <w:r w:rsidRPr="0047397F">
              <w:rPr>
                <w:rStyle w:val="SAPScreenElement"/>
              </w:rPr>
              <w:t xml:space="preserve"> </w:t>
            </w:r>
            <w:r w:rsidRPr="009F4CD2">
              <w:t>link.</w:t>
            </w:r>
          </w:p>
        </w:tc>
        <w:tc>
          <w:tcPr>
            <w:tcW w:w="4500" w:type="dxa"/>
            <w:shd w:val="clear" w:color="auto" w:fill="auto"/>
          </w:tcPr>
          <w:p w14:paraId="0EE33FC6" w14:textId="77777777" w:rsidR="00F2790E" w:rsidRPr="009F4CD2" w:rsidRDefault="00F2790E" w:rsidP="00467E8A">
            <w:pPr>
              <w:rPr>
                <w:i/>
              </w:rPr>
            </w:pPr>
          </w:p>
        </w:tc>
        <w:tc>
          <w:tcPr>
            <w:tcW w:w="2970" w:type="dxa"/>
            <w:shd w:val="clear" w:color="auto" w:fill="auto"/>
          </w:tcPr>
          <w:p w14:paraId="3F123E6F" w14:textId="77777777" w:rsidR="00F2790E" w:rsidRPr="009F4CD2" w:rsidRDefault="00F2790E" w:rsidP="00467E8A">
            <w:r w:rsidRPr="009F4CD2">
              <w:t>You are linked to the embedded form containing a table with already existing records (if any, otherwise, the table is empty).</w:t>
            </w:r>
          </w:p>
        </w:tc>
        <w:tc>
          <w:tcPr>
            <w:tcW w:w="1264" w:type="dxa"/>
          </w:tcPr>
          <w:p w14:paraId="39F2084F" w14:textId="77777777" w:rsidR="00F2790E" w:rsidRPr="009F4CD2" w:rsidRDefault="00F2790E" w:rsidP="00467E8A">
            <w:pPr>
              <w:rPr>
                <w:rFonts w:cs="Arial"/>
                <w:bCs/>
              </w:rPr>
            </w:pPr>
          </w:p>
        </w:tc>
      </w:tr>
      <w:tr w:rsidR="00F2790E" w:rsidRPr="009F4CD2" w14:paraId="356D2C69" w14:textId="77777777" w:rsidTr="00467E8A">
        <w:trPr>
          <w:trHeight w:val="144"/>
        </w:trPr>
        <w:tc>
          <w:tcPr>
            <w:tcW w:w="872" w:type="dxa"/>
            <w:shd w:val="clear" w:color="auto" w:fill="auto"/>
          </w:tcPr>
          <w:p w14:paraId="42552CE3" w14:textId="77777777" w:rsidR="00F2790E" w:rsidRPr="009F4CD2" w:rsidRDefault="00F2790E" w:rsidP="00467E8A">
            <w:r>
              <w:t>6</w:t>
            </w:r>
          </w:p>
        </w:tc>
        <w:tc>
          <w:tcPr>
            <w:tcW w:w="1350" w:type="dxa"/>
            <w:shd w:val="clear" w:color="auto" w:fill="auto"/>
          </w:tcPr>
          <w:p w14:paraId="58A7C70C" w14:textId="77777777" w:rsidR="00F2790E" w:rsidRPr="00386D74" w:rsidRDefault="00F2790E" w:rsidP="00467E8A">
            <w:pPr>
              <w:rPr>
                <w:rStyle w:val="SAPEmphasis"/>
              </w:rPr>
            </w:pPr>
            <w:r w:rsidRPr="00386D74">
              <w:rPr>
                <w:rStyle w:val="SAPEmphasis"/>
              </w:rPr>
              <w:t xml:space="preserve">Create New </w:t>
            </w:r>
            <w:r>
              <w:rPr>
                <w:rStyle w:val="SAPEmphasis"/>
              </w:rPr>
              <w:t>Absence</w:t>
            </w:r>
          </w:p>
        </w:tc>
        <w:tc>
          <w:tcPr>
            <w:tcW w:w="3330" w:type="dxa"/>
            <w:shd w:val="clear" w:color="auto" w:fill="auto"/>
          </w:tcPr>
          <w:p w14:paraId="378BF53F" w14:textId="77777777" w:rsidR="00F2790E" w:rsidRPr="009F4CD2" w:rsidRDefault="00F2790E" w:rsidP="00467E8A">
            <w:pPr>
              <w:rPr>
                <w:rFonts w:cs="Arial"/>
                <w:bCs/>
              </w:rPr>
            </w:pPr>
            <w:r w:rsidRPr="002C5357">
              <w:t xml:space="preserve">On the displayed </w:t>
            </w:r>
            <w:r w:rsidRPr="002C5357">
              <w:rPr>
                <w:rStyle w:val="SAPScreenElement"/>
              </w:rPr>
              <w:t>Absences</w:t>
            </w:r>
            <w:r w:rsidRPr="002C5357">
              <w:t xml:space="preserve"> page, select the </w:t>
            </w:r>
            <w:r w:rsidRPr="002C5357">
              <w:rPr>
                <w:rStyle w:val="SAPScreenElement"/>
              </w:rPr>
              <w:t xml:space="preserve">New </w:t>
            </w:r>
            <w:r w:rsidRPr="002C5357">
              <w:t xml:space="preserve">pushbutton, and from the upcoming drop-down menu select for example </w:t>
            </w:r>
            <w:r w:rsidRPr="002C5357">
              <w:rPr>
                <w:rStyle w:val="SAPScreenElement"/>
              </w:rPr>
              <w:t>Industrial accident</w:t>
            </w:r>
            <w:r w:rsidRPr="002C5357">
              <w:t>.</w:t>
            </w:r>
          </w:p>
        </w:tc>
        <w:tc>
          <w:tcPr>
            <w:tcW w:w="4500" w:type="dxa"/>
            <w:shd w:val="clear" w:color="auto" w:fill="auto"/>
          </w:tcPr>
          <w:p w14:paraId="0F4C3C38" w14:textId="77777777" w:rsidR="00F2790E" w:rsidRPr="009F4CD2" w:rsidRDefault="00F2790E" w:rsidP="00467E8A">
            <w:pPr>
              <w:rPr>
                <w:i/>
              </w:rPr>
            </w:pPr>
          </w:p>
        </w:tc>
        <w:tc>
          <w:tcPr>
            <w:tcW w:w="2970" w:type="dxa"/>
            <w:shd w:val="clear" w:color="auto" w:fill="auto"/>
          </w:tcPr>
          <w:p w14:paraId="7AAEEB02" w14:textId="77777777" w:rsidR="00F2790E" w:rsidRPr="009F4CD2" w:rsidRDefault="00F2790E" w:rsidP="00467E8A">
            <w:r w:rsidRPr="009F4CD2">
              <w:t>The fields to be filled show up below the table.</w:t>
            </w:r>
          </w:p>
        </w:tc>
        <w:tc>
          <w:tcPr>
            <w:tcW w:w="1264" w:type="dxa"/>
          </w:tcPr>
          <w:p w14:paraId="237AB48C" w14:textId="77777777" w:rsidR="00F2790E" w:rsidRPr="009F4CD2" w:rsidRDefault="00F2790E" w:rsidP="00467E8A">
            <w:pPr>
              <w:rPr>
                <w:rFonts w:cs="Arial"/>
                <w:bCs/>
              </w:rPr>
            </w:pPr>
          </w:p>
        </w:tc>
      </w:tr>
      <w:tr w:rsidR="00F2790E" w:rsidRPr="009F4CD2" w14:paraId="5EDA49B3" w14:textId="77777777" w:rsidTr="00467E8A">
        <w:trPr>
          <w:trHeight w:val="144"/>
        </w:trPr>
        <w:tc>
          <w:tcPr>
            <w:tcW w:w="872" w:type="dxa"/>
            <w:vMerge w:val="restart"/>
            <w:shd w:val="clear" w:color="auto" w:fill="auto"/>
          </w:tcPr>
          <w:p w14:paraId="384D91E9" w14:textId="77777777" w:rsidR="00F2790E" w:rsidRDefault="00F2790E" w:rsidP="00467E8A">
            <w:r>
              <w:t>7</w:t>
            </w:r>
          </w:p>
        </w:tc>
        <w:tc>
          <w:tcPr>
            <w:tcW w:w="1350" w:type="dxa"/>
            <w:vMerge w:val="restart"/>
            <w:shd w:val="clear" w:color="auto" w:fill="auto"/>
          </w:tcPr>
          <w:p w14:paraId="12E3625A" w14:textId="77777777" w:rsidR="00F2790E" w:rsidRPr="00386D74" w:rsidRDefault="00F2790E" w:rsidP="00467E8A">
            <w:pPr>
              <w:rPr>
                <w:rStyle w:val="SAPEmphasis"/>
              </w:rPr>
            </w:pPr>
            <w:r>
              <w:rPr>
                <w:rStyle w:val="SAPEmphasis"/>
              </w:rPr>
              <w:t>Maintain Absence</w:t>
            </w:r>
          </w:p>
        </w:tc>
        <w:tc>
          <w:tcPr>
            <w:tcW w:w="3330" w:type="dxa"/>
            <w:vMerge w:val="restart"/>
            <w:shd w:val="clear" w:color="auto" w:fill="auto"/>
          </w:tcPr>
          <w:p w14:paraId="3840CDD8" w14:textId="77777777" w:rsidR="00F2790E" w:rsidRPr="002C5357" w:rsidRDefault="00F2790E" w:rsidP="00467E8A">
            <w:r w:rsidRPr="00F31DFD">
              <w:t>Enter the validity period for the record:</w:t>
            </w:r>
          </w:p>
        </w:tc>
        <w:tc>
          <w:tcPr>
            <w:tcW w:w="4500" w:type="dxa"/>
            <w:shd w:val="clear" w:color="auto" w:fill="auto"/>
          </w:tcPr>
          <w:p w14:paraId="2925A552" w14:textId="77777777" w:rsidR="00F2790E" w:rsidRPr="009F4CD2" w:rsidRDefault="00F2790E" w:rsidP="00467E8A">
            <w:pPr>
              <w:rPr>
                <w:i/>
              </w:rPr>
            </w:pPr>
            <w:r w:rsidRPr="001B56AC">
              <w:rPr>
                <w:rStyle w:val="SAPScreenElement"/>
              </w:rPr>
              <w:t>Valid From:</w:t>
            </w:r>
            <w:r w:rsidRPr="001B56AC">
              <w:rPr>
                <w:i/>
              </w:rPr>
              <w:t xml:space="preserve"> </w:t>
            </w:r>
            <w:r w:rsidRPr="001B56AC">
              <w:t xml:space="preserve">the validity start date is defaulted with </w:t>
            </w:r>
            <w:r>
              <w:t xml:space="preserve">today’s </w:t>
            </w:r>
            <w:r w:rsidRPr="001B56AC">
              <w:t xml:space="preserve">date; </w:t>
            </w:r>
            <w:r>
              <w:t>adapt to the date the employee suffered the accident</w:t>
            </w:r>
          </w:p>
        </w:tc>
        <w:tc>
          <w:tcPr>
            <w:tcW w:w="2970" w:type="dxa"/>
            <w:vMerge w:val="restart"/>
            <w:shd w:val="clear" w:color="auto" w:fill="auto"/>
          </w:tcPr>
          <w:p w14:paraId="24440A11" w14:textId="77777777" w:rsidR="00F2790E" w:rsidRPr="009F4CD2" w:rsidRDefault="00F2790E" w:rsidP="00467E8A"/>
        </w:tc>
        <w:tc>
          <w:tcPr>
            <w:tcW w:w="1264" w:type="dxa"/>
          </w:tcPr>
          <w:p w14:paraId="6142E865" w14:textId="77777777" w:rsidR="00F2790E" w:rsidRPr="009F4CD2" w:rsidRDefault="00F2790E" w:rsidP="00467E8A">
            <w:pPr>
              <w:rPr>
                <w:rFonts w:cs="Arial"/>
                <w:bCs/>
              </w:rPr>
            </w:pPr>
          </w:p>
        </w:tc>
      </w:tr>
      <w:tr w:rsidR="00F2790E" w:rsidRPr="009F4CD2" w14:paraId="430BC93D" w14:textId="77777777" w:rsidTr="00467E8A">
        <w:trPr>
          <w:trHeight w:val="357"/>
        </w:trPr>
        <w:tc>
          <w:tcPr>
            <w:tcW w:w="872" w:type="dxa"/>
            <w:vMerge/>
            <w:shd w:val="clear" w:color="auto" w:fill="auto"/>
          </w:tcPr>
          <w:p w14:paraId="774A3E27" w14:textId="77777777" w:rsidR="00F2790E" w:rsidRPr="001B56AC" w:rsidRDefault="00F2790E" w:rsidP="00467E8A"/>
        </w:tc>
        <w:tc>
          <w:tcPr>
            <w:tcW w:w="1350" w:type="dxa"/>
            <w:vMerge/>
            <w:shd w:val="clear" w:color="auto" w:fill="auto"/>
          </w:tcPr>
          <w:p w14:paraId="763F4E1C" w14:textId="77777777" w:rsidR="00F2790E" w:rsidRPr="001B56AC" w:rsidRDefault="00F2790E" w:rsidP="00467E8A">
            <w:pPr>
              <w:rPr>
                <w:rStyle w:val="SAPEmphasis"/>
              </w:rPr>
            </w:pPr>
          </w:p>
        </w:tc>
        <w:tc>
          <w:tcPr>
            <w:tcW w:w="3330" w:type="dxa"/>
            <w:vMerge/>
            <w:shd w:val="clear" w:color="auto" w:fill="auto"/>
          </w:tcPr>
          <w:p w14:paraId="75A47065" w14:textId="77777777" w:rsidR="00F2790E" w:rsidRPr="001B56AC" w:rsidRDefault="00F2790E" w:rsidP="00467E8A"/>
        </w:tc>
        <w:tc>
          <w:tcPr>
            <w:tcW w:w="4500" w:type="dxa"/>
            <w:shd w:val="clear" w:color="auto" w:fill="auto"/>
          </w:tcPr>
          <w:p w14:paraId="4078C602" w14:textId="77777777" w:rsidR="00F2790E" w:rsidRPr="001B56AC" w:rsidRDefault="00F2790E" w:rsidP="00467E8A">
            <w:pPr>
              <w:rPr>
                <w:rStyle w:val="SAPScreenElement"/>
              </w:rPr>
            </w:pPr>
            <w:r w:rsidRPr="001B56AC">
              <w:rPr>
                <w:rStyle w:val="SAPScreenElement"/>
              </w:rPr>
              <w:t>To:</w:t>
            </w:r>
            <w:r w:rsidRPr="001B56AC">
              <w:t xml:space="preserve"> the validity end date is defaulted with </w:t>
            </w:r>
            <w:r>
              <w:t xml:space="preserve">today’s </w:t>
            </w:r>
            <w:r w:rsidRPr="001B56AC">
              <w:t xml:space="preserve">date, adapt as appropriate </w:t>
            </w:r>
          </w:p>
        </w:tc>
        <w:tc>
          <w:tcPr>
            <w:tcW w:w="2970" w:type="dxa"/>
            <w:vMerge/>
            <w:shd w:val="clear" w:color="auto" w:fill="auto"/>
          </w:tcPr>
          <w:p w14:paraId="7451032E" w14:textId="77777777" w:rsidR="00F2790E" w:rsidRPr="001B56AC" w:rsidRDefault="00F2790E" w:rsidP="00467E8A"/>
        </w:tc>
        <w:tc>
          <w:tcPr>
            <w:tcW w:w="1264" w:type="dxa"/>
          </w:tcPr>
          <w:p w14:paraId="62F3EE59" w14:textId="77777777" w:rsidR="00F2790E" w:rsidRPr="009F4CD2" w:rsidRDefault="00F2790E" w:rsidP="00467E8A">
            <w:pPr>
              <w:rPr>
                <w:rFonts w:cs="Arial"/>
                <w:bCs/>
              </w:rPr>
            </w:pPr>
          </w:p>
        </w:tc>
      </w:tr>
      <w:tr w:rsidR="00F2790E" w:rsidRPr="009F4CD2" w14:paraId="0B457F77" w14:textId="77777777" w:rsidTr="00467E8A">
        <w:trPr>
          <w:trHeight w:val="357"/>
        </w:trPr>
        <w:tc>
          <w:tcPr>
            <w:tcW w:w="872" w:type="dxa"/>
            <w:vMerge/>
            <w:shd w:val="clear" w:color="auto" w:fill="auto"/>
          </w:tcPr>
          <w:p w14:paraId="3633FB22" w14:textId="77777777" w:rsidR="00F2790E" w:rsidRPr="001B56AC" w:rsidRDefault="00F2790E" w:rsidP="00467E8A"/>
        </w:tc>
        <w:tc>
          <w:tcPr>
            <w:tcW w:w="1350" w:type="dxa"/>
            <w:vMerge/>
            <w:shd w:val="clear" w:color="auto" w:fill="auto"/>
          </w:tcPr>
          <w:p w14:paraId="03361641" w14:textId="77777777" w:rsidR="00F2790E" w:rsidRPr="001B56AC" w:rsidRDefault="00F2790E" w:rsidP="00467E8A">
            <w:pPr>
              <w:rPr>
                <w:rStyle w:val="SAPEmphasis"/>
              </w:rPr>
            </w:pPr>
          </w:p>
        </w:tc>
        <w:tc>
          <w:tcPr>
            <w:tcW w:w="3330" w:type="dxa"/>
            <w:vMerge w:val="restart"/>
            <w:shd w:val="clear" w:color="auto" w:fill="auto"/>
          </w:tcPr>
          <w:p w14:paraId="4D00795B" w14:textId="77777777" w:rsidR="00F2790E" w:rsidRPr="001B56AC" w:rsidRDefault="00F2790E" w:rsidP="00467E8A">
            <w:r w:rsidRPr="00F31DFD">
              <w:rPr>
                <w:rFonts w:cs="Arial"/>
                <w:bCs/>
              </w:rPr>
              <w:t xml:space="preserve">in the </w:t>
            </w:r>
            <w:r w:rsidRPr="001B56AC">
              <w:rPr>
                <w:rStyle w:val="SAPScreenElement"/>
              </w:rPr>
              <w:t>Non-productive time</w:t>
            </w:r>
            <w:r w:rsidRPr="001B56AC">
              <w:rPr>
                <w:rFonts w:cs="Arial"/>
                <w:bCs/>
              </w:rPr>
              <w:t xml:space="preserve"> part of the form</w:t>
            </w:r>
            <w:r w:rsidRPr="001B56AC">
              <w:t xml:space="preserve"> make the following entry</w:t>
            </w:r>
            <w:r w:rsidRPr="001B56AC">
              <w:rPr>
                <w:rFonts w:cs="Arial"/>
                <w:bCs/>
              </w:rPr>
              <w:t>:</w:t>
            </w:r>
          </w:p>
        </w:tc>
        <w:tc>
          <w:tcPr>
            <w:tcW w:w="4500" w:type="dxa"/>
            <w:shd w:val="clear" w:color="auto" w:fill="auto"/>
          </w:tcPr>
          <w:p w14:paraId="263C6550" w14:textId="77777777" w:rsidR="00F2790E" w:rsidRPr="001B56AC" w:rsidRDefault="00F2790E" w:rsidP="00467E8A">
            <w:pPr>
              <w:rPr>
                <w:rStyle w:val="SAPScreenElement"/>
              </w:rPr>
            </w:pPr>
            <w:r w:rsidRPr="001B56AC">
              <w:rPr>
                <w:rStyle w:val="SAPScreenElement"/>
              </w:rPr>
              <w:t>Type of work stoppage:</w:t>
            </w:r>
            <w:r w:rsidRPr="001B56AC">
              <w:t xml:space="preserve"> </w:t>
            </w:r>
            <w:r w:rsidRPr="002C5357">
              <w:t>defaults to the absence type initially chosen (</w:t>
            </w:r>
            <w:r w:rsidRPr="002C5357">
              <w:rPr>
                <w:rStyle w:val="SAPMonospace"/>
              </w:rPr>
              <w:t>Industrial accident</w:t>
            </w:r>
            <w:r w:rsidRPr="002C5357">
              <w:t>)</w:t>
            </w:r>
            <w:r w:rsidRPr="001B56AC">
              <w:t xml:space="preserve"> </w:t>
            </w:r>
            <w:r w:rsidRPr="001B56AC">
              <w:rPr>
                <w:rStyle w:val="SAPScreenElement"/>
              </w:rPr>
              <w:t xml:space="preserve"> </w:t>
            </w:r>
          </w:p>
        </w:tc>
        <w:tc>
          <w:tcPr>
            <w:tcW w:w="2970" w:type="dxa"/>
            <w:vMerge w:val="restart"/>
            <w:shd w:val="clear" w:color="auto" w:fill="auto"/>
          </w:tcPr>
          <w:p w14:paraId="760782F4" w14:textId="77777777" w:rsidR="00F2790E" w:rsidRPr="001B56AC" w:rsidRDefault="00F2790E" w:rsidP="00467E8A"/>
        </w:tc>
        <w:tc>
          <w:tcPr>
            <w:tcW w:w="1264" w:type="dxa"/>
          </w:tcPr>
          <w:p w14:paraId="1937C321" w14:textId="77777777" w:rsidR="00F2790E" w:rsidRPr="009F4CD2" w:rsidRDefault="00F2790E" w:rsidP="00467E8A">
            <w:pPr>
              <w:rPr>
                <w:rFonts w:cs="Arial"/>
                <w:bCs/>
              </w:rPr>
            </w:pPr>
          </w:p>
        </w:tc>
      </w:tr>
      <w:tr w:rsidR="00F2790E" w:rsidRPr="009F4CD2" w14:paraId="3CFF212B" w14:textId="77777777" w:rsidTr="00467E8A">
        <w:trPr>
          <w:trHeight w:val="357"/>
        </w:trPr>
        <w:tc>
          <w:tcPr>
            <w:tcW w:w="872" w:type="dxa"/>
            <w:vMerge/>
            <w:shd w:val="clear" w:color="auto" w:fill="auto"/>
          </w:tcPr>
          <w:p w14:paraId="0437ADBC" w14:textId="77777777" w:rsidR="00F2790E" w:rsidRPr="001B56AC" w:rsidRDefault="00F2790E" w:rsidP="00467E8A"/>
        </w:tc>
        <w:tc>
          <w:tcPr>
            <w:tcW w:w="1350" w:type="dxa"/>
            <w:vMerge/>
            <w:shd w:val="clear" w:color="auto" w:fill="auto"/>
          </w:tcPr>
          <w:p w14:paraId="6710ACEF" w14:textId="77777777" w:rsidR="00F2790E" w:rsidRPr="001B56AC" w:rsidRDefault="00F2790E" w:rsidP="00467E8A">
            <w:pPr>
              <w:rPr>
                <w:rStyle w:val="SAPEmphasis"/>
              </w:rPr>
            </w:pPr>
          </w:p>
        </w:tc>
        <w:tc>
          <w:tcPr>
            <w:tcW w:w="3330" w:type="dxa"/>
            <w:vMerge/>
            <w:shd w:val="clear" w:color="auto" w:fill="auto"/>
          </w:tcPr>
          <w:p w14:paraId="05C72A0A" w14:textId="77777777" w:rsidR="00F2790E" w:rsidRPr="001B56AC" w:rsidRDefault="00F2790E" w:rsidP="00467E8A">
            <w:pPr>
              <w:rPr>
                <w:rFonts w:cs="Arial"/>
                <w:bCs/>
              </w:rPr>
            </w:pPr>
          </w:p>
        </w:tc>
        <w:tc>
          <w:tcPr>
            <w:tcW w:w="4500" w:type="dxa"/>
            <w:shd w:val="clear" w:color="auto" w:fill="auto"/>
          </w:tcPr>
          <w:p w14:paraId="44A4739C" w14:textId="77777777" w:rsidR="00F2790E" w:rsidRPr="001B56AC" w:rsidRDefault="00F2790E" w:rsidP="00467E8A">
            <w:pPr>
              <w:rPr>
                <w:rStyle w:val="SAPScreenElement"/>
              </w:rPr>
            </w:pPr>
            <w:r w:rsidRPr="001B56AC">
              <w:rPr>
                <w:rStyle w:val="SAPScreenElement"/>
              </w:rPr>
              <w:t>Cease work ID:</w:t>
            </w:r>
            <w:r w:rsidRPr="001B56AC">
              <w:t xml:space="preserve"> </w:t>
            </w:r>
            <w:r>
              <w:t>suggested by the system; leave as is</w:t>
            </w:r>
          </w:p>
        </w:tc>
        <w:tc>
          <w:tcPr>
            <w:tcW w:w="2970" w:type="dxa"/>
            <w:vMerge/>
            <w:shd w:val="clear" w:color="auto" w:fill="auto"/>
          </w:tcPr>
          <w:p w14:paraId="73F4076D" w14:textId="77777777" w:rsidR="00F2790E" w:rsidRPr="001B56AC" w:rsidRDefault="00F2790E" w:rsidP="00467E8A"/>
        </w:tc>
        <w:tc>
          <w:tcPr>
            <w:tcW w:w="1264" w:type="dxa"/>
          </w:tcPr>
          <w:p w14:paraId="73CDE60B" w14:textId="77777777" w:rsidR="00F2790E" w:rsidRPr="009F4CD2" w:rsidRDefault="00F2790E" w:rsidP="00467E8A">
            <w:pPr>
              <w:rPr>
                <w:rFonts w:cs="Arial"/>
                <w:bCs/>
              </w:rPr>
            </w:pPr>
          </w:p>
        </w:tc>
      </w:tr>
      <w:tr w:rsidR="00F2790E" w:rsidRPr="009F4CD2" w14:paraId="3E9213EE" w14:textId="77777777" w:rsidTr="00467E8A">
        <w:trPr>
          <w:trHeight w:val="357"/>
        </w:trPr>
        <w:tc>
          <w:tcPr>
            <w:tcW w:w="872" w:type="dxa"/>
            <w:vMerge/>
            <w:shd w:val="clear" w:color="auto" w:fill="auto"/>
          </w:tcPr>
          <w:p w14:paraId="22A83B20" w14:textId="77777777" w:rsidR="00F2790E" w:rsidRPr="001B56AC" w:rsidRDefault="00F2790E" w:rsidP="00467E8A"/>
        </w:tc>
        <w:tc>
          <w:tcPr>
            <w:tcW w:w="1350" w:type="dxa"/>
            <w:vMerge/>
            <w:shd w:val="clear" w:color="auto" w:fill="auto"/>
          </w:tcPr>
          <w:p w14:paraId="2AF0FF90" w14:textId="77777777" w:rsidR="00F2790E" w:rsidRPr="001B56AC" w:rsidRDefault="00F2790E" w:rsidP="00467E8A">
            <w:pPr>
              <w:rPr>
                <w:rStyle w:val="SAPEmphasis"/>
              </w:rPr>
            </w:pPr>
          </w:p>
        </w:tc>
        <w:tc>
          <w:tcPr>
            <w:tcW w:w="3330" w:type="dxa"/>
            <w:vMerge/>
            <w:shd w:val="clear" w:color="auto" w:fill="auto"/>
          </w:tcPr>
          <w:p w14:paraId="7A88EEFB" w14:textId="77777777" w:rsidR="00F2790E" w:rsidRPr="001B56AC" w:rsidRDefault="00F2790E" w:rsidP="00467E8A">
            <w:pPr>
              <w:rPr>
                <w:rFonts w:cs="Arial"/>
                <w:bCs/>
              </w:rPr>
            </w:pPr>
          </w:p>
        </w:tc>
        <w:tc>
          <w:tcPr>
            <w:tcW w:w="4500" w:type="dxa"/>
            <w:shd w:val="clear" w:color="auto" w:fill="auto"/>
          </w:tcPr>
          <w:p w14:paraId="724511CF" w14:textId="77777777" w:rsidR="00F2790E" w:rsidRPr="001B56AC" w:rsidRDefault="00F2790E" w:rsidP="00467E8A">
            <w:pPr>
              <w:rPr>
                <w:rStyle w:val="SAPScreenElement"/>
              </w:rPr>
            </w:pPr>
            <w:r w:rsidRPr="001B56AC">
              <w:rPr>
                <w:rStyle w:val="SAPScreenElement"/>
              </w:rPr>
              <w:t>Att./Absence type:</w:t>
            </w:r>
            <w:r w:rsidRPr="001B56AC">
              <w:t xml:space="preserve"> </w:t>
            </w:r>
            <w:r>
              <w:t>select from value help</w:t>
            </w:r>
          </w:p>
        </w:tc>
        <w:tc>
          <w:tcPr>
            <w:tcW w:w="2970" w:type="dxa"/>
            <w:vMerge/>
            <w:shd w:val="clear" w:color="auto" w:fill="auto"/>
          </w:tcPr>
          <w:p w14:paraId="5EC93180" w14:textId="77777777" w:rsidR="00F2790E" w:rsidRPr="001B56AC" w:rsidRDefault="00F2790E" w:rsidP="00467E8A"/>
        </w:tc>
        <w:tc>
          <w:tcPr>
            <w:tcW w:w="1264" w:type="dxa"/>
          </w:tcPr>
          <w:p w14:paraId="677CECB7" w14:textId="77777777" w:rsidR="00F2790E" w:rsidRPr="009F4CD2" w:rsidRDefault="00F2790E" w:rsidP="00467E8A">
            <w:pPr>
              <w:rPr>
                <w:rFonts w:cs="Arial"/>
                <w:bCs/>
              </w:rPr>
            </w:pPr>
          </w:p>
        </w:tc>
      </w:tr>
      <w:tr w:rsidR="00F2790E" w:rsidRPr="009F4CD2" w14:paraId="3D056910" w14:textId="77777777" w:rsidTr="00467E8A">
        <w:trPr>
          <w:trHeight w:val="357"/>
        </w:trPr>
        <w:tc>
          <w:tcPr>
            <w:tcW w:w="872" w:type="dxa"/>
            <w:vMerge/>
            <w:shd w:val="clear" w:color="auto" w:fill="auto"/>
          </w:tcPr>
          <w:p w14:paraId="05135713" w14:textId="77777777" w:rsidR="00F2790E" w:rsidRPr="001B56AC" w:rsidRDefault="00F2790E" w:rsidP="00467E8A"/>
        </w:tc>
        <w:tc>
          <w:tcPr>
            <w:tcW w:w="1350" w:type="dxa"/>
            <w:vMerge/>
            <w:shd w:val="clear" w:color="auto" w:fill="auto"/>
          </w:tcPr>
          <w:p w14:paraId="52001D90" w14:textId="77777777" w:rsidR="00F2790E" w:rsidRPr="001B56AC" w:rsidRDefault="00F2790E" w:rsidP="00467E8A">
            <w:pPr>
              <w:rPr>
                <w:rStyle w:val="SAPEmphasis"/>
              </w:rPr>
            </w:pPr>
          </w:p>
        </w:tc>
        <w:tc>
          <w:tcPr>
            <w:tcW w:w="3330" w:type="dxa"/>
            <w:vMerge/>
            <w:shd w:val="clear" w:color="auto" w:fill="auto"/>
          </w:tcPr>
          <w:p w14:paraId="697AF6D9" w14:textId="77777777" w:rsidR="00F2790E" w:rsidRPr="001B56AC" w:rsidRDefault="00F2790E" w:rsidP="00467E8A">
            <w:pPr>
              <w:rPr>
                <w:rFonts w:cs="Arial"/>
                <w:bCs/>
              </w:rPr>
            </w:pPr>
          </w:p>
        </w:tc>
        <w:tc>
          <w:tcPr>
            <w:tcW w:w="4500" w:type="dxa"/>
            <w:shd w:val="clear" w:color="auto" w:fill="auto"/>
          </w:tcPr>
          <w:p w14:paraId="2D5CE55C" w14:textId="77777777" w:rsidR="00F2790E" w:rsidRPr="001B56AC" w:rsidRDefault="00F2790E" w:rsidP="00467E8A">
            <w:pPr>
              <w:rPr>
                <w:rStyle w:val="SAPScreenElement"/>
              </w:rPr>
            </w:pPr>
            <w:r w:rsidRPr="001B56AC">
              <w:rPr>
                <w:rStyle w:val="SAPScreenElement"/>
              </w:rPr>
              <w:t>Start date of non-productive time:</w:t>
            </w:r>
            <w:r w:rsidRPr="001B56AC">
              <w:t xml:space="preserve"> </w:t>
            </w:r>
            <w:r>
              <w:t xml:space="preserve">defaulted with the </w:t>
            </w:r>
            <w:r w:rsidRPr="001B56AC">
              <w:rPr>
                <w:rStyle w:val="SAPScreenElement"/>
              </w:rPr>
              <w:t>Valid From</w:t>
            </w:r>
            <w:r>
              <w:t xml:space="preserve"> date entered; read-only</w:t>
            </w:r>
          </w:p>
        </w:tc>
        <w:tc>
          <w:tcPr>
            <w:tcW w:w="2970" w:type="dxa"/>
            <w:vMerge/>
            <w:shd w:val="clear" w:color="auto" w:fill="auto"/>
          </w:tcPr>
          <w:p w14:paraId="5FD7BDEE" w14:textId="77777777" w:rsidR="00F2790E" w:rsidRPr="001B56AC" w:rsidRDefault="00F2790E" w:rsidP="00467E8A"/>
        </w:tc>
        <w:tc>
          <w:tcPr>
            <w:tcW w:w="1264" w:type="dxa"/>
          </w:tcPr>
          <w:p w14:paraId="729E468C" w14:textId="77777777" w:rsidR="00F2790E" w:rsidRPr="009F4CD2" w:rsidRDefault="00F2790E" w:rsidP="00467E8A">
            <w:pPr>
              <w:rPr>
                <w:rFonts w:cs="Arial"/>
                <w:bCs/>
              </w:rPr>
            </w:pPr>
          </w:p>
        </w:tc>
      </w:tr>
      <w:tr w:rsidR="00F2790E" w:rsidRPr="009F4CD2" w14:paraId="1D2ECC14" w14:textId="77777777" w:rsidTr="00467E8A">
        <w:trPr>
          <w:trHeight w:val="357"/>
        </w:trPr>
        <w:tc>
          <w:tcPr>
            <w:tcW w:w="872" w:type="dxa"/>
            <w:vMerge/>
            <w:shd w:val="clear" w:color="auto" w:fill="auto"/>
          </w:tcPr>
          <w:p w14:paraId="139C5C90" w14:textId="77777777" w:rsidR="00F2790E" w:rsidRPr="001B56AC" w:rsidRDefault="00F2790E" w:rsidP="00467E8A"/>
        </w:tc>
        <w:tc>
          <w:tcPr>
            <w:tcW w:w="1350" w:type="dxa"/>
            <w:vMerge/>
            <w:shd w:val="clear" w:color="auto" w:fill="auto"/>
          </w:tcPr>
          <w:p w14:paraId="7097BA4E" w14:textId="77777777" w:rsidR="00F2790E" w:rsidRPr="001B56AC" w:rsidRDefault="00F2790E" w:rsidP="00467E8A">
            <w:pPr>
              <w:rPr>
                <w:rStyle w:val="SAPEmphasis"/>
              </w:rPr>
            </w:pPr>
          </w:p>
        </w:tc>
        <w:tc>
          <w:tcPr>
            <w:tcW w:w="3330" w:type="dxa"/>
            <w:vMerge/>
            <w:shd w:val="clear" w:color="auto" w:fill="auto"/>
          </w:tcPr>
          <w:p w14:paraId="07D332CF" w14:textId="77777777" w:rsidR="00F2790E" w:rsidRPr="001B56AC" w:rsidRDefault="00F2790E" w:rsidP="00467E8A">
            <w:pPr>
              <w:rPr>
                <w:rFonts w:cs="Arial"/>
                <w:bCs/>
              </w:rPr>
            </w:pPr>
          </w:p>
        </w:tc>
        <w:tc>
          <w:tcPr>
            <w:tcW w:w="4500" w:type="dxa"/>
            <w:shd w:val="clear" w:color="auto" w:fill="auto"/>
          </w:tcPr>
          <w:p w14:paraId="4C50D50A" w14:textId="77777777" w:rsidR="00F2790E" w:rsidRPr="001B56AC" w:rsidRDefault="00F2790E" w:rsidP="00467E8A">
            <w:pPr>
              <w:rPr>
                <w:rStyle w:val="SAPScreenElement"/>
              </w:rPr>
            </w:pPr>
            <w:r w:rsidRPr="001B56AC">
              <w:rPr>
                <w:rStyle w:val="SAPScreenElement"/>
              </w:rPr>
              <w:t>End date of work stoppage:</w:t>
            </w:r>
            <w:r w:rsidRPr="001B56AC">
              <w:t xml:space="preserve"> </w:t>
            </w:r>
            <w:r>
              <w:t xml:space="preserve">defaulted with the </w:t>
            </w:r>
            <w:r w:rsidRPr="00F31DFD">
              <w:rPr>
                <w:rStyle w:val="SAPScreenElement"/>
              </w:rPr>
              <w:t>(</w:t>
            </w:r>
            <w:r w:rsidRPr="001B56AC">
              <w:rPr>
                <w:rStyle w:val="SAPScreenElement"/>
              </w:rPr>
              <w:t>Valid</w:t>
            </w:r>
            <w:r>
              <w:rPr>
                <w:rStyle w:val="SAPScreenElement"/>
              </w:rPr>
              <w:t>)</w:t>
            </w:r>
            <w:r w:rsidRPr="001B56AC">
              <w:rPr>
                <w:rStyle w:val="SAPScreenElement"/>
              </w:rPr>
              <w:t xml:space="preserve"> To</w:t>
            </w:r>
            <w:r>
              <w:t xml:space="preserve"> date entered; read-only</w:t>
            </w:r>
          </w:p>
        </w:tc>
        <w:tc>
          <w:tcPr>
            <w:tcW w:w="2970" w:type="dxa"/>
            <w:vMerge/>
            <w:shd w:val="clear" w:color="auto" w:fill="auto"/>
          </w:tcPr>
          <w:p w14:paraId="5409B00E" w14:textId="77777777" w:rsidR="00F2790E" w:rsidRPr="001B56AC" w:rsidRDefault="00F2790E" w:rsidP="00467E8A"/>
        </w:tc>
        <w:tc>
          <w:tcPr>
            <w:tcW w:w="1264" w:type="dxa"/>
          </w:tcPr>
          <w:p w14:paraId="12B3F79C" w14:textId="77777777" w:rsidR="00F2790E" w:rsidRPr="009F4CD2" w:rsidRDefault="00F2790E" w:rsidP="00467E8A">
            <w:pPr>
              <w:rPr>
                <w:rFonts w:cs="Arial"/>
                <w:bCs/>
              </w:rPr>
            </w:pPr>
          </w:p>
        </w:tc>
      </w:tr>
      <w:tr w:rsidR="00F2790E" w:rsidRPr="009F4CD2" w14:paraId="45C3EDC5" w14:textId="77777777" w:rsidTr="00467E8A">
        <w:trPr>
          <w:trHeight w:val="357"/>
        </w:trPr>
        <w:tc>
          <w:tcPr>
            <w:tcW w:w="872" w:type="dxa"/>
            <w:vMerge/>
            <w:shd w:val="clear" w:color="auto" w:fill="auto"/>
          </w:tcPr>
          <w:p w14:paraId="2757DBC8" w14:textId="77777777" w:rsidR="00F2790E" w:rsidRPr="001B56AC" w:rsidRDefault="00F2790E" w:rsidP="00467E8A"/>
        </w:tc>
        <w:tc>
          <w:tcPr>
            <w:tcW w:w="1350" w:type="dxa"/>
            <w:vMerge/>
            <w:shd w:val="clear" w:color="auto" w:fill="auto"/>
          </w:tcPr>
          <w:p w14:paraId="70974A31" w14:textId="77777777" w:rsidR="00F2790E" w:rsidRPr="001B56AC" w:rsidRDefault="00F2790E" w:rsidP="00467E8A">
            <w:pPr>
              <w:rPr>
                <w:rStyle w:val="SAPEmphasis"/>
              </w:rPr>
            </w:pPr>
          </w:p>
        </w:tc>
        <w:tc>
          <w:tcPr>
            <w:tcW w:w="3330" w:type="dxa"/>
            <w:vMerge/>
            <w:shd w:val="clear" w:color="auto" w:fill="auto"/>
          </w:tcPr>
          <w:p w14:paraId="77061F07" w14:textId="77777777" w:rsidR="00F2790E" w:rsidRPr="001B56AC" w:rsidRDefault="00F2790E" w:rsidP="00467E8A">
            <w:pPr>
              <w:rPr>
                <w:rFonts w:cs="Arial"/>
                <w:bCs/>
              </w:rPr>
            </w:pPr>
          </w:p>
        </w:tc>
        <w:tc>
          <w:tcPr>
            <w:tcW w:w="4500" w:type="dxa"/>
            <w:shd w:val="clear" w:color="auto" w:fill="auto"/>
          </w:tcPr>
          <w:p w14:paraId="40E138AB" w14:textId="77777777" w:rsidR="00F2790E" w:rsidRPr="001B56AC" w:rsidRDefault="00F2790E" w:rsidP="00467E8A">
            <w:pPr>
              <w:rPr>
                <w:rStyle w:val="SAPScreenElement"/>
              </w:rPr>
            </w:pPr>
            <w:r w:rsidRPr="001B56AC">
              <w:rPr>
                <w:rStyle w:val="SAPScreenElement"/>
              </w:rPr>
              <w:t>Start Time:</w:t>
            </w:r>
            <w:r w:rsidRPr="001B56AC">
              <w:t xml:space="preserve"> </w:t>
            </w:r>
            <w:r>
              <w:t>enter as appropriate</w:t>
            </w:r>
          </w:p>
        </w:tc>
        <w:tc>
          <w:tcPr>
            <w:tcW w:w="2970" w:type="dxa"/>
            <w:vMerge/>
            <w:shd w:val="clear" w:color="auto" w:fill="auto"/>
          </w:tcPr>
          <w:p w14:paraId="1B47CBF8" w14:textId="77777777" w:rsidR="00F2790E" w:rsidRPr="001B56AC" w:rsidRDefault="00F2790E" w:rsidP="00467E8A"/>
        </w:tc>
        <w:tc>
          <w:tcPr>
            <w:tcW w:w="1264" w:type="dxa"/>
          </w:tcPr>
          <w:p w14:paraId="2C68A663" w14:textId="77777777" w:rsidR="00F2790E" w:rsidRPr="009F4CD2" w:rsidRDefault="00F2790E" w:rsidP="00467E8A">
            <w:pPr>
              <w:rPr>
                <w:rFonts w:cs="Arial"/>
                <w:bCs/>
              </w:rPr>
            </w:pPr>
          </w:p>
        </w:tc>
      </w:tr>
      <w:tr w:rsidR="00F2790E" w:rsidRPr="009F4CD2" w14:paraId="72AD0031" w14:textId="77777777" w:rsidTr="00467E8A">
        <w:trPr>
          <w:trHeight w:val="357"/>
        </w:trPr>
        <w:tc>
          <w:tcPr>
            <w:tcW w:w="872" w:type="dxa"/>
            <w:vMerge/>
            <w:shd w:val="clear" w:color="auto" w:fill="auto"/>
          </w:tcPr>
          <w:p w14:paraId="08857530" w14:textId="77777777" w:rsidR="00F2790E" w:rsidRPr="001B56AC" w:rsidRDefault="00F2790E" w:rsidP="00467E8A"/>
        </w:tc>
        <w:tc>
          <w:tcPr>
            <w:tcW w:w="1350" w:type="dxa"/>
            <w:vMerge/>
            <w:shd w:val="clear" w:color="auto" w:fill="auto"/>
          </w:tcPr>
          <w:p w14:paraId="02ED6505" w14:textId="77777777" w:rsidR="00F2790E" w:rsidRPr="001B56AC" w:rsidRDefault="00F2790E" w:rsidP="00467E8A">
            <w:pPr>
              <w:rPr>
                <w:rStyle w:val="SAPEmphasis"/>
              </w:rPr>
            </w:pPr>
          </w:p>
        </w:tc>
        <w:tc>
          <w:tcPr>
            <w:tcW w:w="3330" w:type="dxa"/>
            <w:vMerge/>
            <w:shd w:val="clear" w:color="auto" w:fill="auto"/>
          </w:tcPr>
          <w:p w14:paraId="6849153B" w14:textId="77777777" w:rsidR="00F2790E" w:rsidRPr="001B56AC" w:rsidRDefault="00F2790E" w:rsidP="00467E8A">
            <w:pPr>
              <w:rPr>
                <w:rFonts w:cs="Arial"/>
                <w:bCs/>
              </w:rPr>
            </w:pPr>
          </w:p>
        </w:tc>
        <w:tc>
          <w:tcPr>
            <w:tcW w:w="4500" w:type="dxa"/>
            <w:shd w:val="clear" w:color="auto" w:fill="auto"/>
          </w:tcPr>
          <w:p w14:paraId="56C05CEA" w14:textId="77777777" w:rsidR="00F2790E" w:rsidRPr="001B56AC" w:rsidRDefault="00F2790E" w:rsidP="00467E8A">
            <w:pPr>
              <w:rPr>
                <w:rStyle w:val="SAPScreenElement"/>
              </w:rPr>
            </w:pPr>
            <w:r w:rsidRPr="001B56AC">
              <w:rPr>
                <w:rStyle w:val="SAPScreenElement"/>
              </w:rPr>
              <w:t>End Time:</w:t>
            </w:r>
            <w:r w:rsidRPr="001B56AC">
              <w:t xml:space="preserve"> </w:t>
            </w:r>
            <w:r>
              <w:t>enter as appropriate</w:t>
            </w:r>
          </w:p>
        </w:tc>
        <w:tc>
          <w:tcPr>
            <w:tcW w:w="2970" w:type="dxa"/>
            <w:vMerge/>
            <w:shd w:val="clear" w:color="auto" w:fill="auto"/>
          </w:tcPr>
          <w:p w14:paraId="2CB95DBE" w14:textId="77777777" w:rsidR="00F2790E" w:rsidRPr="001B56AC" w:rsidRDefault="00F2790E" w:rsidP="00467E8A"/>
        </w:tc>
        <w:tc>
          <w:tcPr>
            <w:tcW w:w="1264" w:type="dxa"/>
          </w:tcPr>
          <w:p w14:paraId="5E4E089B" w14:textId="77777777" w:rsidR="00F2790E" w:rsidRPr="009F4CD2" w:rsidRDefault="00F2790E" w:rsidP="00467E8A">
            <w:pPr>
              <w:rPr>
                <w:rFonts w:cs="Arial"/>
                <w:bCs/>
              </w:rPr>
            </w:pPr>
          </w:p>
        </w:tc>
      </w:tr>
      <w:tr w:rsidR="00F2790E" w:rsidRPr="009F4CD2" w14:paraId="28DFE7BE" w14:textId="77777777" w:rsidTr="00467E8A">
        <w:trPr>
          <w:trHeight w:val="357"/>
        </w:trPr>
        <w:tc>
          <w:tcPr>
            <w:tcW w:w="872" w:type="dxa"/>
            <w:vMerge/>
            <w:shd w:val="clear" w:color="auto" w:fill="auto"/>
          </w:tcPr>
          <w:p w14:paraId="71ED487D" w14:textId="77777777" w:rsidR="00F2790E" w:rsidRPr="001B56AC" w:rsidRDefault="00F2790E" w:rsidP="00467E8A"/>
        </w:tc>
        <w:tc>
          <w:tcPr>
            <w:tcW w:w="1350" w:type="dxa"/>
            <w:vMerge/>
            <w:shd w:val="clear" w:color="auto" w:fill="auto"/>
          </w:tcPr>
          <w:p w14:paraId="3702EACE" w14:textId="77777777" w:rsidR="00F2790E" w:rsidRPr="001B56AC" w:rsidRDefault="00F2790E" w:rsidP="00467E8A">
            <w:pPr>
              <w:rPr>
                <w:rStyle w:val="SAPEmphasis"/>
              </w:rPr>
            </w:pPr>
          </w:p>
        </w:tc>
        <w:tc>
          <w:tcPr>
            <w:tcW w:w="3330" w:type="dxa"/>
            <w:vMerge/>
            <w:shd w:val="clear" w:color="auto" w:fill="auto"/>
          </w:tcPr>
          <w:p w14:paraId="05F6C35F" w14:textId="77777777" w:rsidR="00F2790E" w:rsidRPr="001B56AC" w:rsidRDefault="00F2790E" w:rsidP="00467E8A">
            <w:pPr>
              <w:rPr>
                <w:rFonts w:cs="Arial"/>
                <w:bCs/>
              </w:rPr>
            </w:pPr>
          </w:p>
        </w:tc>
        <w:tc>
          <w:tcPr>
            <w:tcW w:w="4500" w:type="dxa"/>
            <w:shd w:val="clear" w:color="auto" w:fill="auto"/>
          </w:tcPr>
          <w:p w14:paraId="66B1C184" w14:textId="77777777" w:rsidR="00F2790E" w:rsidRPr="001B56AC" w:rsidRDefault="00F2790E" w:rsidP="00467E8A">
            <w:pPr>
              <w:rPr>
                <w:rStyle w:val="SAPScreenElement"/>
              </w:rPr>
            </w:pPr>
            <w:r w:rsidRPr="001B56AC">
              <w:rPr>
                <w:rStyle w:val="SAPScreenElement"/>
              </w:rPr>
              <w:t>Planned End date:</w:t>
            </w:r>
            <w:r w:rsidRPr="001B56AC">
              <w:t xml:space="preserve"> defaulted with </w:t>
            </w:r>
            <w:r>
              <w:t xml:space="preserve">today’s </w:t>
            </w:r>
            <w:r w:rsidRPr="001B56AC">
              <w:t>date, adapt as appropriate</w:t>
            </w:r>
          </w:p>
        </w:tc>
        <w:tc>
          <w:tcPr>
            <w:tcW w:w="2970" w:type="dxa"/>
            <w:vMerge/>
            <w:shd w:val="clear" w:color="auto" w:fill="auto"/>
          </w:tcPr>
          <w:p w14:paraId="4C59D306" w14:textId="77777777" w:rsidR="00F2790E" w:rsidRPr="001B56AC" w:rsidRDefault="00F2790E" w:rsidP="00467E8A"/>
        </w:tc>
        <w:tc>
          <w:tcPr>
            <w:tcW w:w="1264" w:type="dxa"/>
          </w:tcPr>
          <w:p w14:paraId="2D016080" w14:textId="77777777" w:rsidR="00F2790E" w:rsidRPr="009F4CD2" w:rsidRDefault="00F2790E" w:rsidP="00467E8A">
            <w:pPr>
              <w:rPr>
                <w:rFonts w:cs="Arial"/>
                <w:bCs/>
              </w:rPr>
            </w:pPr>
          </w:p>
        </w:tc>
      </w:tr>
      <w:tr w:rsidR="00F2790E" w:rsidRPr="009F4CD2" w14:paraId="0F03AE29" w14:textId="77777777" w:rsidTr="00467E8A">
        <w:trPr>
          <w:trHeight w:val="357"/>
        </w:trPr>
        <w:tc>
          <w:tcPr>
            <w:tcW w:w="872" w:type="dxa"/>
            <w:vMerge/>
            <w:shd w:val="clear" w:color="auto" w:fill="auto"/>
          </w:tcPr>
          <w:p w14:paraId="30CA2450" w14:textId="77777777" w:rsidR="00F2790E" w:rsidRPr="001B56AC" w:rsidRDefault="00F2790E" w:rsidP="00467E8A"/>
        </w:tc>
        <w:tc>
          <w:tcPr>
            <w:tcW w:w="1350" w:type="dxa"/>
            <w:vMerge/>
            <w:shd w:val="clear" w:color="auto" w:fill="auto"/>
          </w:tcPr>
          <w:p w14:paraId="55DFE50E" w14:textId="77777777" w:rsidR="00F2790E" w:rsidRPr="001B56AC" w:rsidRDefault="00F2790E" w:rsidP="00467E8A">
            <w:pPr>
              <w:rPr>
                <w:rStyle w:val="SAPEmphasis"/>
              </w:rPr>
            </w:pPr>
          </w:p>
        </w:tc>
        <w:tc>
          <w:tcPr>
            <w:tcW w:w="3330" w:type="dxa"/>
            <w:vMerge w:val="restart"/>
            <w:shd w:val="clear" w:color="auto" w:fill="auto"/>
          </w:tcPr>
          <w:p w14:paraId="09633BAE" w14:textId="77777777" w:rsidR="00F2790E" w:rsidRPr="001B56AC" w:rsidRDefault="00F2790E" w:rsidP="00467E8A">
            <w:pPr>
              <w:rPr>
                <w:rFonts w:cs="Arial"/>
                <w:bCs/>
              </w:rPr>
            </w:pPr>
            <w:r w:rsidRPr="00F31DFD">
              <w:rPr>
                <w:rFonts w:cs="Arial"/>
                <w:bCs/>
              </w:rPr>
              <w:t xml:space="preserve">in the </w:t>
            </w:r>
            <w:r w:rsidRPr="001B56AC">
              <w:rPr>
                <w:rStyle w:val="SAPScreenElement"/>
              </w:rPr>
              <w:t>IJSS Benefits</w:t>
            </w:r>
            <w:r w:rsidRPr="001B56AC">
              <w:rPr>
                <w:rFonts w:cs="Arial"/>
                <w:bCs/>
              </w:rPr>
              <w:t xml:space="preserve"> part of the form</w:t>
            </w:r>
            <w:r w:rsidRPr="001B56AC">
              <w:t xml:space="preserve"> make the following entry</w:t>
            </w:r>
            <w:r w:rsidRPr="001B56AC">
              <w:rPr>
                <w:rFonts w:cs="Arial"/>
                <w:bCs/>
              </w:rPr>
              <w:t>:</w:t>
            </w:r>
          </w:p>
        </w:tc>
        <w:tc>
          <w:tcPr>
            <w:tcW w:w="4500" w:type="dxa"/>
            <w:shd w:val="clear" w:color="auto" w:fill="auto"/>
          </w:tcPr>
          <w:p w14:paraId="3EF543C6" w14:textId="77777777" w:rsidR="00F2790E" w:rsidRPr="001B56AC" w:rsidRDefault="00F2790E" w:rsidP="00467E8A">
            <w:pPr>
              <w:rPr>
                <w:rStyle w:val="SAPScreenElement"/>
              </w:rPr>
            </w:pPr>
            <w:r w:rsidRPr="001B56AC">
              <w:rPr>
                <w:rStyle w:val="SAPScreenElement"/>
              </w:rPr>
              <w:t>Subrogation:</w:t>
            </w:r>
            <w:r w:rsidRPr="001B56AC">
              <w:t xml:space="preserve"> </w:t>
            </w:r>
            <w:r>
              <w:t>adapt</w:t>
            </w:r>
            <w:r w:rsidRPr="00F31DFD" w:rsidDel="00762C60">
              <w:t xml:space="preserve"> </w:t>
            </w:r>
            <w:r w:rsidRPr="00F31DFD">
              <w:t>defaulted value if appropriate</w:t>
            </w:r>
          </w:p>
        </w:tc>
        <w:tc>
          <w:tcPr>
            <w:tcW w:w="2970" w:type="dxa"/>
            <w:vMerge w:val="restart"/>
            <w:shd w:val="clear" w:color="auto" w:fill="auto"/>
          </w:tcPr>
          <w:p w14:paraId="6235DA4B" w14:textId="77777777" w:rsidR="00F2790E" w:rsidRPr="001B56AC" w:rsidRDefault="00F2790E" w:rsidP="00467E8A"/>
        </w:tc>
        <w:tc>
          <w:tcPr>
            <w:tcW w:w="1264" w:type="dxa"/>
          </w:tcPr>
          <w:p w14:paraId="47046782" w14:textId="77777777" w:rsidR="00F2790E" w:rsidRPr="009F4CD2" w:rsidRDefault="00F2790E" w:rsidP="00467E8A">
            <w:pPr>
              <w:rPr>
                <w:rFonts w:cs="Arial"/>
                <w:bCs/>
              </w:rPr>
            </w:pPr>
          </w:p>
        </w:tc>
      </w:tr>
      <w:tr w:rsidR="00F2790E" w:rsidRPr="009F4CD2" w14:paraId="6B61BD2D" w14:textId="77777777" w:rsidTr="00467E8A">
        <w:trPr>
          <w:trHeight w:val="357"/>
        </w:trPr>
        <w:tc>
          <w:tcPr>
            <w:tcW w:w="872" w:type="dxa"/>
            <w:vMerge/>
            <w:shd w:val="clear" w:color="auto" w:fill="auto"/>
          </w:tcPr>
          <w:p w14:paraId="1B3D1CC2" w14:textId="77777777" w:rsidR="00F2790E" w:rsidRPr="001B56AC" w:rsidRDefault="00F2790E" w:rsidP="00467E8A"/>
        </w:tc>
        <w:tc>
          <w:tcPr>
            <w:tcW w:w="1350" w:type="dxa"/>
            <w:vMerge/>
            <w:shd w:val="clear" w:color="auto" w:fill="auto"/>
          </w:tcPr>
          <w:p w14:paraId="12850B5B" w14:textId="77777777" w:rsidR="00F2790E" w:rsidRPr="001B56AC" w:rsidRDefault="00F2790E" w:rsidP="00467E8A">
            <w:pPr>
              <w:rPr>
                <w:rStyle w:val="SAPEmphasis"/>
              </w:rPr>
            </w:pPr>
          </w:p>
        </w:tc>
        <w:tc>
          <w:tcPr>
            <w:tcW w:w="3330" w:type="dxa"/>
            <w:vMerge/>
            <w:shd w:val="clear" w:color="auto" w:fill="auto"/>
          </w:tcPr>
          <w:p w14:paraId="15116379" w14:textId="77777777" w:rsidR="00F2790E" w:rsidRPr="001B56AC" w:rsidRDefault="00F2790E" w:rsidP="00467E8A">
            <w:pPr>
              <w:rPr>
                <w:rFonts w:cs="Arial"/>
                <w:bCs/>
              </w:rPr>
            </w:pPr>
          </w:p>
        </w:tc>
        <w:tc>
          <w:tcPr>
            <w:tcW w:w="4500" w:type="dxa"/>
            <w:shd w:val="clear" w:color="auto" w:fill="auto"/>
          </w:tcPr>
          <w:p w14:paraId="5721E263" w14:textId="77777777" w:rsidR="00F2790E" w:rsidRPr="001B56AC" w:rsidRDefault="00F2790E" w:rsidP="00467E8A">
            <w:pPr>
              <w:rPr>
                <w:rStyle w:val="SAPScreenElement"/>
              </w:rPr>
            </w:pPr>
            <w:r w:rsidRPr="001B56AC">
              <w:rPr>
                <w:rStyle w:val="SAPScreenElement"/>
              </w:rPr>
              <w:t>SISP:</w:t>
            </w:r>
            <w:r w:rsidRPr="001B56AC">
              <w:t xml:space="preserve"> </w:t>
            </w:r>
            <w:r>
              <w:t>enter</w:t>
            </w:r>
            <w:r w:rsidRPr="001B56AC">
              <w:t xml:space="preserve"> appropriate </w:t>
            </w:r>
            <w:r>
              <w:t>amount</w:t>
            </w:r>
            <w:r w:rsidRPr="001B56AC">
              <w:t xml:space="preserve"> and currency</w:t>
            </w:r>
          </w:p>
        </w:tc>
        <w:tc>
          <w:tcPr>
            <w:tcW w:w="2970" w:type="dxa"/>
            <w:vMerge/>
            <w:shd w:val="clear" w:color="auto" w:fill="auto"/>
          </w:tcPr>
          <w:p w14:paraId="49F6CA1A" w14:textId="77777777" w:rsidR="00F2790E" w:rsidRPr="001B56AC" w:rsidRDefault="00F2790E" w:rsidP="00467E8A"/>
        </w:tc>
        <w:tc>
          <w:tcPr>
            <w:tcW w:w="1264" w:type="dxa"/>
          </w:tcPr>
          <w:p w14:paraId="1BB434FE" w14:textId="77777777" w:rsidR="00F2790E" w:rsidRPr="009F4CD2" w:rsidRDefault="00F2790E" w:rsidP="00467E8A">
            <w:pPr>
              <w:rPr>
                <w:rFonts w:cs="Arial"/>
                <w:bCs/>
              </w:rPr>
            </w:pPr>
          </w:p>
        </w:tc>
      </w:tr>
      <w:tr w:rsidR="00F2790E" w:rsidRPr="009F4CD2" w14:paraId="473A602A" w14:textId="77777777" w:rsidTr="00467E8A">
        <w:trPr>
          <w:trHeight w:val="357"/>
        </w:trPr>
        <w:tc>
          <w:tcPr>
            <w:tcW w:w="872" w:type="dxa"/>
            <w:vMerge/>
            <w:shd w:val="clear" w:color="auto" w:fill="auto"/>
          </w:tcPr>
          <w:p w14:paraId="1FA35D70" w14:textId="77777777" w:rsidR="00F2790E" w:rsidRPr="001B56AC" w:rsidRDefault="00F2790E" w:rsidP="00467E8A"/>
        </w:tc>
        <w:tc>
          <w:tcPr>
            <w:tcW w:w="1350" w:type="dxa"/>
            <w:vMerge/>
            <w:shd w:val="clear" w:color="auto" w:fill="auto"/>
          </w:tcPr>
          <w:p w14:paraId="59444F5A" w14:textId="77777777" w:rsidR="00F2790E" w:rsidRPr="001B56AC" w:rsidRDefault="00F2790E" w:rsidP="00467E8A">
            <w:pPr>
              <w:rPr>
                <w:rStyle w:val="SAPEmphasis"/>
              </w:rPr>
            </w:pPr>
          </w:p>
        </w:tc>
        <w:tc>
          <w:tcPr>
            <w:tcW w:w="3330" w:type="dxa"/>
            <w:vMerge/>
            <w:shd w:val="clear" w:color="auto" w:fill="auto"/>
          </w:tcPr>
          <w:p w14:paraId="2CA51C58" w14:textId="77777777" w:rsidR="00F2790E" w:rsidRPr="001B56AC" w:rsidRDefault="00F2790E" w:rsidP="00467E8A">
            <w:pPr>
              <w:rPr>
                <w:rFonts w:cs="Arial"/>
                <w:bCs/>
              </w:rPr>
            </w:pPr>
          </w:p>
        </w:tc>
        <w:tc>
          <w:tcPr>
            <w:tcW w:w="4500" w:type="dxa"/>
            <w:shd w:val="clear" w:color="auto" w:fill="auto"/>
          </w:tcPr>
          <w:p w14:paraId="553D1DFB" w14:textId="77777777" w:rsidR="00F2790E" w:rsidRPr="001B56AC" w:rsidRDefault="00F2790E" w:rsidP="00467E8A">
            <w:pPr>
              <w:rPr>
                <w:rStyle w:val="SAPScreenElement"/>
              </w:rPr>
            </w:pPr>
            <w:r w:rsidRPr="001B56AC">
              <w:rPr>
                <w:rStyle w:val="SAPScreenElement"/>
              </w:rPr>
              <w:t>Increased SISP:</w:t>
            </w:r>
            <w:r w:rsidRPr="001B56AC">
              <w:t xml:space="preserve"> </w:t>
            </w:r>
            <w:r>
              <w:t>enter</w:t>
            </w:r>
            <w:r w:rsidRPr="001B56AC">
              <w:t xml:space="preserve"> appropriate </w:t>
            </w:r>
            <w:r>
              <w:t>amount</w:t>
            </w:r>
            <w:r w:rsidRPr="001B56AC">
              <w:t xml:space="preserve"> </w:t>
            </w:r>
            <w:r>
              <w:t>(</w:t>
            </w:r>
            <w:r w:rsidRPr="001B56AC">
              <w:t>currency</w:t>
            </w:r>
            <w:r>
              <w:t xml:space="preserve"> is defaulted and read-only)</w:t>
            </w:r>
          </w:p>
        </w:tc>
        <w:tc>
          <w:tcPr>
            <w:tcW w:w="2970" w:type="dxa"/>
            <w:vMerge/>
            <w:shd w:val="clear" w:color="auto" w:fill="auto"/>
          </w:tcPr>
          <w:p w14:paraId="24B40100" w14:textId="77777777" w:rsidR="00F2790E" w:rsidRPr="001B56AC" w:rsidRDefault="00F2790E" w:rsidP="00467E8A"/>
        </w:tc>
        <w:tc>
          <w:tcPr>
            <w:tcW w:w="1264" w:type="dxa"/>
          </w:tcPr>
          <w:p w14:paraId="2897162C" w14:textId="77777777" w:rsidR="00F2790E" w:rsidRPr="009F4CD2" w:rsidRDefault="00F2790E" w:rsidP="00467E8A">
            <w:pPr>
              <w:rPr>
                <w:rFonts w:cs="Arial"/>
                <w:bCs/>
              </w:rPr>
            </w:pPr>
          </w:p>
        </w:tc>
      </w:tr>
      <w:tr w:rsidR="00F2790E" w:rsidRPr="009F4CD2" w14:paraId="2A3D99FE" w14:textId="77777777" w:rsidTr="00467E8A">
        <w:trPr>
          <w:trHeight w:val="357"/>
        </w:trPr>
        <w:tc>
          <w:tcPr>
            <w:tcW w:w="872" w:type="dxa"/>
            <w:vMerge/>
            <w:shd w:val="clear" w:color="auto" w:fill="auto"/>
          </w:tcPr>
          <w:p w14:paraId="2587FE5B" w14:textId="77777777" w:rsidR="00F2790E" w:rsidRPr="001B56AC" w:rsidRDefault="00F2790E" w:rsidP="00467E8A"/>
        </w:tc>
        <w:tc>
          <w:tcPr>
            <w:tcW w:w="1350" w:type="dxa"/>
            <w:vMerge/>
            <w:shd w:val="clear" w:color="auto" w:fill="auto"/>
          </w:tcPr>
          <w:p w14:paraId="6D35AD64" w14:textId="77777777" w:rsidR="00F2790E" w:rsidRPr="001B56AC" w:rsidRDefault="00F2790E" w:rsidP="00467E8A">
            <w:pPr>
              <w:rPr>
                <w:rStyle w:val="SAPEmphasis"/>
              </w:rPr>
            </w:pPr>
          </w:p>
        </w:tc>
        <w:tc>
          <w:tcPr>
            <w:tcW w:w="3330" w:type="dxa"/>
            <w:vMerge/>
            <w:shd w:val="clear" w:color="auto" w:fill="auto"/>
          </w:tcPr>
          <w:p w14:paraId="3F49C858" w14:textId="77777777" w:rsidR="00F2790E" w:rsidRPr="001B56AC" w:rsidRDefault="00F2790E" w:rsidP="00467E8A">
            <w:pPr>
              <w:rPr>
                <w:rFonts w:cs="Arial"/>
                <w:bCs/>
              </w:rPr>
            </w:pPr>
          </w:p>
        </w:tc>
        <w:tc>
          <w:tcPr>
            <w:tcW w:w="4500" w:type="dxa"/>
            <w:shd w:val="clear" w:color="auto" w:fill="auto"/>
          </w:tcPr>
          <w:p w14:paraId="0C97AAEB" w14:textId="77777777" w:rsidR="00F2790E" w:rsidRPr="001B56AC" w:rsidRDefault="00F2790E" w:rsidP="00467E8A">
            <w:pPr>
              <w:rPr>
                <w:rStyle w:val="SAPScreenElement"/>
              </w:rPr>
            </w:pPr>
            <w:r w:rsidRPr="001B56AC">
              <w:rPr>
                <w:rStyle w:val="SAPScreenElement"/>
              </w:rPr>
              <w:t>Special case:</w:t>
            </w:r>
            <w:r w:rsidRPr="001B56AC">
              <w:t xml:space="preserve"> flag </w:t>
            </w:r>
            <w:r>
              <w:t xml:space="preserve">checkbox </w:t>
            </w:r>
            <w:r w:rsidRPr="001B56AC">
              <w:t xml:space="preserve">if </w:t>
            </w:r>
            <w:r>
              <w:t>appropriate</w:t>
            </w:r>
          </w:p>
        </w:tc>
        <w:tc>
          <w:tcPr>
            <w:tcW w:w="2970" w:type="dxa"/>
            <w:vMerge/>
            <w:shd w:val="clear" w:color="auto" w:fill="auto"/>
          </w:tcPr>
          <w:p w14:paraId="3184AFC5" w14:textId="77777777" w:rsidR="00F2790E" w:rsidRPr="001B56AC" w:rsidRDefault="00F2790E" w:rsidP="00467E8A"/>
        </w:tc>
        <w:tc>
          <w:tcPr>
            <w:tcW w:w="1264" w:type="dxa"/>
          </w:tcPr>
          <w:p w14:paraId="4A57ED76" w14:textId="77777777" w:rsidR="00F2790E" w:rsidRPr="009F4CD2" w:rsidRDefault="00F2790E" w:rsidP="00467E8A">
            <w:pPr>
              <w:rPr>
                <w:rFonts w:cs="Arial"/>
                <w:bCs/>
              </w:rPr>
            </w:pPr>
          </w:p>
        </w:tc>
      </w:tr>
      <w:tr w:rsidR="00F2790E" w:rsidRPr="009F4CD2" w14:paraId="7A16B952" w14:textId="77777777" w:rsidTr="00467E8A">
        <w:trPr>
          <w:trHeight w:val="357"/>
        </w:trPr>
        <w:tc>
          <w:tcPr>
            <w:tcW w:w="872" w:type="dxa"/>
            <w:vMerge/>
            <w:shd w:val="clear" w:color="auto" w:fill="auto"/>
          </w:tcPr>
          <w:p w14:paraId="18495BC0" w14:textId="77777777" w:rsidR="00F2790E" w:rsidRPr="001B56AC" w:rsidRDefault="00F2790E" w:rsidP="00467E8A"/>
        </w:tc>
        <w:tc>
          <w:tcPr>
            <w:tcW w:w="1350" w:type="dxa"/>
            <w:vMerge/>
            <w:shd w:val="clear" w:color="auto" w:fill="auto"/>
          </w:tcPr>
          <w:p w14:paraId="51518A40" w14:textId="77777777" w:rsidR="00F2790E" w:rsidRPr="001B56AC" w:rsidRDefault="00F2790E" w:rsidP="00467E8A">
            <w:pPr>
              <w:rPr>
                <w:rStyle w:val="SAPEmphasis"/>
              </w:rPr>
            </w:pPr>
          </w:p>
        </w:tc>
        <w:tc>
          <w:tcPr>
            <w:tcW w:w="3330" w:type="dxa"/>
            <w:vMerge/>
            <w:shd w:val="clear" w:color="auto" w:fill="auto"/>
          </w:tcPr>
          <w:p w14:paraId="40318740" w14:textId="77777777" w:rsidR="00F2790E" w:rsidRPr="001B56AC" w:rsidRDefault="00F2790E" w:rsidP="00467E8A">
            <w:pPr>
              <w:rPr>
                <w:rFonts w:cs="Arial"/>
                <w:bCs/>
              </w:rPr>
            </w:pPr>
          </w:p>
        </w:tc>
        <w:tc>
          <w:tcPr>
            <w:tcW w:w="4500" w:type="dxa"/>
            <w:shd w:val="clear" w:color="auto" w:fill="auto"/>
          </w:tcPr>
          <w:p w14:paraId="471E7F76" w14:textId="77777777" w:rsidR="00F2790E" w:rsidRPr="001B56AC" w:rsidRDefault="00F2790E" w:rsidP="00467E8A">
            <w:pPr>
              <w:rPr>
                <w:rStyle w:val="SAPScreenElement"/>
              </w:rPr>
            </w:pPr>
            <w:r w:rsidRPr="001B56AC">
              <w:rPr>
                <w:rStyle w:val="SAPScreenElement"/>
              </w:rPr>
              <w:t>Extension:</w:t>
            </w:r>
            <w:r w:rsidRPr="001B56AC">
              <w:t xml:space="preserve"> flag </w:t>
            </w:r>
            <w:r>
              <w:t xml:space="preserve">checkbox </w:t>
            </w:r>
            <w:r w:rsidRPr="001B56AC">
              <w:t xml:space="preserve">if </w:t>
            </w:r>
            <w:r>
              <w:t>appropriate</w:t>
            </w:r>
          </w:p>
        </w:tc>
        <w:tc>
          <w:tcPr>
            <w:tcW w:w="2970" w:type="dxa"/>
            <w:vMerge/>
            <w:shd w:val="clear" w:color="auto" w:fill="auto"/>
          </w:tcPr>
          <w:p w14:paraId="780CAA34" w14:textId="77777777" w:rsidR="00F2790E" w:rsidRPr="001B56AC" w:rsidRDefault="00F2790E" w:rsidP="00467E8A"/>
        </w:tc>
        <w:tc>
          <w:tcPr>
            <w:tcW w:w="1264" w:type="dxa"/>
          </w:tcPr>
          <w:p w14:paraId="18EA9304" w14:textId="77777777" w:rsidR="00F2790E" w:rsidRPr="009F4CD2" w:rsidRDefault="00F2790E" w:rsidP="00467E8A">
            <w:pPr>
              <w:rPr>
                <w:rFonts w:cs="Arial"/>
                <w:bCs/>
              </w:rPr>
            </w:pPr>
          </w:p>
        </w:tc>
      </w:tr>
      <w:tr w:rsidR="00F2790E" w:rsidRPr="009F4CD2" w14:paraId="21888A35" w14:textId="77777777" w:rsidTr="00467E8A">
        <w:trPr>
          <w:trHeight w:val="357"/>
        </w:trPr>
        <w:tc>
          <w:tcPr>
            <w:tcW w:w="872" w:type="dxa"/>
            <w:vMerge/>
            <w:shd w:val="clear" w:color="auto" w:fill="auto"/>
          </w:tcPr>
          <w:p w14:paraId="54D079D2" w14:textId="77777777" w:rsidR="00F2790E" w:rsidRPr="001B56AC" w:rsidRDefault="00F2790E" w:rsidP="00467E8A"/>
        </w:tc>
        <w:tc>
          <w:tcPr>
            <w:tcW w:w="1350" w:type="dxa"/>
            <w:vMerge/>
            <w:shd w:val="clear" w:color="auto" w:fill="auto"/>
          </w:tcPr>
          <w:p w14:paraId="5CDE5104" w14:textId="77777777" w:rsidR="00F2790E" w:rsidRPr="001B56AC" w:rsidRDefault="00F2790E" w:rsidP="00467E8A">
            <w:pPr>
              <w:rPr>
                <w:rStyle w:val="SAPEmphasis"/>
              </w:rPr>
            </w:pPr>
          </w:p>
        </w:tc>
        <w:tc>
          <w:tcPr>
            <w:tcW w:w="3330" w:type="dxa"/>
            <w:vMerge w:val="restart"/>
            <w:shd w:val="clear" w:color="auto" w:fill="auto"/>
          </w:tcPr>
          <w:p w14:paraId="57D6FD97" w14:textId="77777777" w:rsidR="00F2790E" w:rsidRPr="006A29F8" w:rsidRDefault="00F2790E" w:rsidP="00467E8A">
            <w:pPr>
              <w:rPr>
                <w:rFonts w:cs="Arial"/>
                <w:bCs/>
              </w:rPr>
            </w:pPr>
            <w:r w:rsidRPr="006A29F8">
              <w:rPr>
                <w:rFonts w:cs="Arial"/>
                <w:bCs/>
              </w:rPr>
              <w:t xml:space="preserve">in the </w:t>
            </w:r>
            <w:r w:rsidRPr="006A29F8">
              <w:rPr>
                <w:rStyle w:val="SAPScreenElement"/>
              </w:rPr>
              <w:t>Notification</w:t>
            </w:r>
            <w:r w:rsidRPr="006A29F8">
              <w:rPr>
                <w:rFonts w:cs="Arial"/>
                <w:bCs/>
              </w:rPr>
              <w:t xml:space="preserve"> part of the form</w:t>
            </w:r>
            <w:r w:rsidRPr="006A29F8">
              <w:t xml:space="preserve"> make the following entries</w:t>
            </w:r>
            <w:r w:rsidRPr="006A29F8">
              <w:rPr>
                <w:rFonts w:cs="Arial"/>
                <w:bCs/>
              </w:rPr>
              <w:t>:</w:t>
            </w:r>
          </w:p>
        </w:tc>
        <w:tc>
          <w:tcPr>
            <w:tcW w:w="4500" w:type="dxa"/>
            <w:shd w:val="clear" w:color="auto" w:fill="auto"/>
          </w:tcPr>
          <w:p w14:paraId="6DCB5C59" w14:textId="77777777" w:rsidR="00F2790E" w:rsidRDefault="00F2790E" w:rsidP="00467E8A">
            <w:pPr>
              <w:rPr>
                <w:rStyle w:val="SAPScreenElement"/>
              </w:rPr>
            </w:pPr>
            <w:r w:rsidRPr="006A29F8">
              <w:rPr>
                <w:rStyle w:val="SAPScreenElement"/>
              </w:rPr>
              <w:t>Date of notification:</w:t>
            </w:r>
            <w:r w:rsidRPr="006A29F8">
              <w:t xml:space="preserve"> </w:t>
            </w:r>
            <w:r w:rsidRPr="001B56AC">
              <w:t xml:space="preserve">defaulted with </w:t>
            </w:r>
            <w:r>
              <w:t xml:space="preserve">today’s </w:t>
            </w:r>
            <w:r w:rsidRPr="001B56AC">
              <w:t>date, adapt as appropriate</w:t>
            </w:r>
          </w:p>
        </w:tc>
        <w:tc>
          <w:tcPr>
            <w:tcW w:w="2970" w:type="dxa"/>
            <w:vMerge w:val="restart"/>
            <w:shd w:val="clear" w:color="auto" w:fill="auto"/>
          </w:tcPr>
          <w:p w14:paraId="2DA2C203" w14:textId="77777777" w:rsidR="00F2790E" w:rsidRPr="001B56AC" w:rsidRDefault="00F2790E" w:rsidP="00467E8A"/>
        </w:tc>
        <w:tc>
          <w:tcPr>
            <w:tcW w:w="1264" w:type="dxa"/>
          </w:tcPr>
          <w:p w14:paraId="57F9B458" w14:textId="77777777" w:rsidR="00F2790E" w:rsidRPr="009F4CD2" w:rsidRDefault="00F2790E" w:rsidP="00467E8A">
            <w:pPr>
              <w:rPr>
                <w:rFonts w:cs="Arial"/>
                <w:bCs/>
              </w:rPr>
            </w:pPr>
          </w:p>
        </w:tc>
      </w:tr>
      <w:tr w:rsidR="00F2790E" w:rsidRPr="009F4CD2" w14:paraId="62B9123E" w14:textId="77777777" w:rsidTr="00467E8A">
        <w:trPr>
          <w:trHeight w:val="357"/>
        </w:trPr>
        <w:tc>
          <w:tcPr>
            <w:tcW w:w="872" w:type="dxa"/>
            <w:vMerge/>
            <w:shd w:val="clear" w:color="auto" w:fill="auto"/>
          </w:tcPr>
          <w:p w14:paraId="0E2ADEDC" w14:textId="77777777" w:rsidR="00F2790E" w:rsidRPr="001B56AC" w:rsidRDefault="00F2790E" w:rsidP="00467E8A"/>
        </w:tc>
        <w:tc>
          <w:tcPr>
            <w:tcW w:w="1350" w:type="dxa"/>
            <w:vMerge/>
            <w:shd w:val="clear" w:color="auto" w:fill="auto"/>
          </w:tcPr>
          <w:p w14:paraId="1DB45BF7" w14:textId="77777777" w:rsidR="00F2790E" w:rsidRPr="001B56AC" w:rsidRDefault="00F2790E" w:rsidP="00467E8A">
            <w:pPr>
              <w:rPr>
                <w:rStyle w:val="SAPEmphasis"/>
              </w:rPr>
            </w:pPr>
          </w:p>
        </w:tc>
        <w:tc>
          <w:tcPr>
            <w:tcW w:w="3330" w:type="dxa"/>
            <w:vMerge/>
            <w:shd w:val="clear" w:color="auto" w:fill="auto"/>
          </w:tcPr>
          <w:p w14:paraId="2B38D57E" w14:textId="77777777" w:rsidR="00F2790E" w:rsidRPr="006A29F8" w:rsidRDefault="00F2790E" w:rsidP="00467E8A">
            <w:pPr>
              <w:rPr>
                <w:rFonts w:cs="Arial"/>
                <w:bCs/>
              </w:rPr>
            </w:pPr>
          </w:p>
        </w:tc>
        <w:tc>
          <w:tcPr>
            <w:tcW w:w="4500" w:type="dxa"/>
            <w:shd w:val="clear" w:color="auto" w:fill="auto"/>
          </w:tcPr>
          <w:p w14:paraId="3E63168B" w14:textId="77777777" w:rsidR="00F2790E" w:rsidRDefault="00F2790E" w:rsidP="00467E8A">
            <w:pPr>
              <w:rPr>
                <w:rStyle w:val="SAPScreenElement"/>
              </w:rPr>
            </w:pPr>
            <w:r>
              <w:rPr>
                <w:rStyle w:val="SAPScreenElement"/>
              </w:rPr>
              <w:t>N</w:t>
            </w:r>
            <w:r w:rsidRPr="006A29F8">
              <w:rPr>
                <w:rStyle w:val="SAPScreenElement"/>
              </w:rPr>
              <w:t>otification</w:t>
            </w:r>
            <w:r>
              <w:rPr>
                <w:rStyle w:val="SAPScreenElement"/>
              </w:rPr>
              <w:t xml:space="preserve"> time</w:t>
            </w:r>
            <w:r w:rsidRPr="006A29F8">
              <w:rPr>
                <w:rStyle w:val="SAPScreenElement"/>
              </w:rPr>
              <w:t>:</w:t>
            </w:r>
            <w:r w:rsidRPr="006A29F8">
              <w:t xml:space="preserve"> </w:t>
            </w:r>
            <w:r>
              <w:t>enter as appropriate</w:t>
            </w:r>
          </w:p>
        </w:tc>
        <w:tc>
          <w:tcPr>
            <w:tcW w:w="2970" w:type="dxa"/>
            <w:vMerge/>
            <w:shd w:val="clear" w:color="auto" w:fill="auto"/>
          </w:tcPr>
          <w:p w14:paraId="7A64AF2E" w14:textId="77777777" w:rsidR="00F2790E" w:rsidRPr="001B56AC" w:rsidRDefault="00F2790E" w:rsidP="00467E8A"/>
        </w:tc>
        <w:tc>
          <w:tcPr>
            <w:tcW w:w="1264" w:type="dxa"/>
          </w:tcPr>
          <w:p w14:paraId="03A16C01" w14:textId="77777777" w:rsidR="00F2790E" w:rsidRPr="009F4CD2" w:rsidRDefault="00F2790E" w:rsidP="00467E8A">
            <w:pPr>
              <w:rPr>
                <w:rFonts w:cs="Arial"/>
                <w:bCs/>
              </w:rPr>
            </w:pPr>
          </w:p>
        </w:tc>
      </w:tr>
      <w:tr w:rsidR="00F2790E" w:rsidRPr="009F4CD2" w14:paraId="5F0CBC40" w14:textId="77777777" w:rsidTr="00467E8A">
        <w:trPr>
          <w:trHeight w:val="357"/>
        </w:trPr>
        <w:tc>
          <w:tcPr>
            <w:tcW w:w="872" w:type="dxa"/>
            <w:vMerge/>
            <w:shd w:val="clear" w:color="auto" w:fill="auto"/>
          </w:tcPr>
          <w:p w14:paraId="70FDB0FB" w14:textId="77777777" w:rsidR="00F2790E" w:rsidRPr="001B56AC" w:rsidRDefault="00F2790E" w:rsidP="00467E8A"/>
        </w:tc>
        <w:tc>
          <w:tcPr>
            <w:tcW w:w="1350" w:type="dxa"/>
            <w:vMerge/>
            <w:shd w:val="clear" w:color="auto" w:fill="auto"/>
          </w:tcPr>
          <w:p w14:paraId="4F7B92EE" w14:textId="77777777" w:rsidR="00F2790E" w:rsidRPr="001B56AC" w:rsidRDefault="00F2790E" w:rsidP="00467E8A">
            <w:pPr>
              <w:rPr>
                <w:rStyle w:val="SAPEmphasis"/>
              </w:rPr>
            </w:pPr>
          </w:p>
        </w:tc>
        <w:tc>
          <w:tcPr>
            <w:tcW w:w="3330" w:type="dxa"/>
            <w:vMerge/>
            <w:shd w:val="clear" w:color="auto" w:fill="auto"/>
          </w:tcPr>
          <w:p w14:paraId="52C09724" w14:textId="77777777" w:rsidR="00F2790E" w:rsidRPr="006A29F8" w:rsidRDefault="00F2790E" w:rsidP="00467E8A">
            <w:pPr>
              <w:rPr>
                <w:rFonts w:cs="Arial"/>
                <w:bCs/>
              </w:rPr>
            </w:pPr>
          </w:p>
        </w:tc>
        <w:tc>
          <w:tcPr>
            <w:tcW w:w="4500" w:type="dxa"/>
            <w:shd w:val="clear" w:color="auto" w:fill="auto"/>
          </w:tcPr>
          <w:p w14:paraId="41732262" w14:textId="77777777" w:rsidR="00F2790E" w:rsidRDefault="00F2790E" w:rsidP="00467E8A">
            <w:pPr>
              <w:rPr>
                <w:rStyle w:val="SAPScreenElement"/>
              </w:rPr>
            </w:pPr>
            <w:r w:rsidRPr="006A29F8">
              <w:rPr>
                <w:rStyle w:val="SAPScreenElement"/>
              </w:rPr>
              <w:t>Work stoppage cert..:</w:t>
            </w:r>
            <w:r w:rsidRPr="006A29F8">
              <w:t xml:space="preserve"> </w:t>
            </w:r>
            <w:r w:rsidRPr="001B56AC">
              <w:t xml:space="preserve">flag </w:t>
            </w:r>
            <w:r>
              <w:t xml:space="preserve">checkbox </w:t>
            </w:r>
            <w:r w:rsidRPr="001B56AC">
              <w:t xml:space="preserve">if </w:t>
            </w:r>
            <w:r>
              <w:t>appropriate</w:t>
            </w:r>
          </w:p>
        </w:tc>
        <w:tc>
          <w:tcPr>
            <w:tcW w:w="2970" w:type="dxa"/>
            <w:vMerge/>
            <w:shd w:val="clear" w:color="auto" w:fill="auto"/>
          </w:tcPr>
          <w:p w14:paraId="78FAEF6D" w14:textId="77777777" w:rsidR="00F2790E" w:rsidRPr="001B56AC" w:rsidRDefault="00F2790E" w:rsidP="00467E8A"/>
        </w:tc>
        <w:tc>
          <w:tcPr>
            <w:tcW w:w="1264" w:type="dxa"/>
          </w:tcPr>
          <w:p w14:paraId="4DC02308" w14:textId="77777777" w:rsidR="00F2790E" w:rsidRPr="009F4CD2" w:rsidRDefault="00F2790E" w:rsidP="00467E8A">
            <w:pPr>
              <w:rPr>
                <w:rFonts w:cs="Arial"/>
                <w:bCs/>
              </w:rPr>
            </w:pPr>
          </w:p>
        </w:tc>
      </w:tr>
      <w:tr w:rsidR="00F2790E" w:rsidRPr="009F4CD2" w14:paraId="3AC4A0D7" w14:textId="77777777" w:rsidTr="00467E8A">
        <w:trPr>
          <w:trHeight w:val="357"/>
        </w:trPr>
        <w:tc>
          <w:tcPr>
            <w:tcW w:w="872" w:type="dxa"/>
            <w:vMerge/>
            <w:shd w:val="clear" w:color="auto" w:fill="auto"/>
          </w:tcPr>
          <w:p w14:paraId="069ED4FF" w14:textId="77777777" w:rsidR="00F2790E" w:rsidRPr="001B56AC" w:rsidRDefault="00F2790E" w:rsidP="00467E8A"/>
        </w:tc>
        <w:tc>
          <w:tcPr>
            <w:tcW w:w="1350" w:type="dxa"/>
            <w:vMerge/>
            <w:shd w:val="clear" w:color="auto" w:fill="auto"/>
          </w:tcPr>
          <w:p w14:paraId="165DE3C6" w14:textId="77777777" w:rsidR="00F2790E" w:rsidRPr="001B56AC" w:rsidRDefault="00F2790E" w:rsidP="00467E8A">
            <w:pPr>
              <w:rPr>
                <w:rStyle w:val="SAPEmphasis"/>
              </w:rPr>
            </w:pPr>
          </w:p>
        </w:tc>
        <w:tc>
          <w:tcPr>
            <w:tcW w:w="3330" w:type="dxa"/>
            <w:vMerge w:val="restart"/>
            <w:shd w:val="clear" w:color="auto" w:fill="auto"/>
          </w:tcPr>
          <w:p w14:paraId="2AF7F20E" w14:textId="77777777" w:rsidR="00F2790E" w:rsidRPr="001B56AC" w:rsidRDefault="00F2790E" w:rsidP="00467E8A">
            <w:pPr>
              <w:rPr>
                <w:rFonts w:cs="Arial"/>
                <w:bCs/>
              </w:rPr>
            </w:pPr>
            <w:r w:rsidRPr="006A29F8">
              <w:rPr>
                <w:rFonts w:cs="Arial"/>
                <w:bCs/>
              </w:rPr>
              <w:t xml:space="preserve">in the </w:t>
            </w:r>
            <w:r>
              <w:rPr>
                <w:rStyle w:val="SAPScreenElement"/>
              </w:rPr>
              <w:t>Others</w:t>
            </w:r>
            <w:r w:rsidRPr="006A29F8">
              <w:rPr>
                <w:rFonts w:cs="Arial"/>
                <w:bCs/>
              </w:rPr>
              <w:t xml:space="preserve"> part of the form</w:t>
            </w:r>
            <w:r w:rsidRPr="006A29F8">
              <w:t xml:space="preserve"> make the following entry</w:t>
            </w:r>
            <w:r w:rsidRPr="006A29F8">
              <w:rPr>
                <w:rFonts w:cs="Arial"/>
                <w:bCs/>
              </w:rPr>
              <w:t>:</w:t>
            </w:r>
          </w:p>
        </w:tc>
        <w:tc>
          <w:tcPr>
            <w:tcW w:w="4500" w:type="dxa"/>
            <w:shd w:val="clear" w:color="auto" w:fill="auto"/>
          </w:tcPr>
          <w:p w14:paraId="050DD5BC" w14:textId="77777777" w:rsidR="00F2790E" w:rsidRPr="001B56AC" w:rsidRDefault="00F2790E" w:rsidP="00467E8A">
            <w:pPr>
              <w:rPr>
                <w:rStyle w:val="SAPScreenElement"/>
              </w:rPr>
            </w:pPr>
            <w:r>
              <w:rPr>
                <w:rStyle w:val="SAPScreenElement"/>
              </w:rPr>
              <w:t>Date of accident</w:t>
            </w:r>
            <w:r w:rsidRPr="006A29F8">
              <w:rPr>
                <w:rStyle w:val="SAPScreenElement"/>
              </w:rPr>
              <w:t>:</w:t>
            </w:r>
            <w:r w:rsidRPr="006A29F8">
              <w:t xml:space="preserve"> </w:t>
            </w:r>
            <w:r>
              <w:t>select from calendar help</w:t>
            </w:r>
            <w:r w:rsidRPr="006A29F8" w:rsidDel="00C75C72">
              <w:t xml:space="preserve"> </w:t>
            </w:r>
          </w:p>
        </w:tc>
        <w:tc>
          <w:tcPr>
            <w:tcW w:w="2970" w:type="dxa"/>
            <w:vMerge w:val="restart"/>
            <w:shd w:val="clear" w:color="auto" w:fill="auto"/>
          </w:tcPr>
          <w:p w14:paraId="7ECD4E2E" w14:textId="77777777" w:rsidR="00F2790E" w:rsidRPr="001B56AC" w:rsidRDefault="00F2790E" w:rsidP="00467E8A"/>
        </w:tc>
        <w:tc>
          <w:tcPr>
            <w:tcW w:w="1264" w:type="dxa"/>
          </w:tcPr>
          <w:p w14:paraId="253D4674" w14:textId="77777777" w:rsidR="00F2790E" w:rsidRPr="009F4CD2" w:rsidRDefault="00F2790E" w:rsidP="00467E8A">
            <w:pPr>
              <w:rPr>
                <w:rFonts w:cs="Arial"/>
                <w:bCs/>
              </w:rPr>
            </w:pPr>
          </w:p>
        </w:tc>
      </w:tr>
      <w:tr w:rsidR="00F2790E" w:rsidRPr="009F4CD2" w14:paraId="35D49545" w14:textId="77777777" w:rsidTr="00467E8A">
        <w:trPr>
          <w:trHeight w:val="357"/>
        </w:trPr>
        <w:tc>
          <w:tcPr>
            <w:tcW w:w="872" w:type="dxa"/>
            <w:vMerge/>
            <w:shd w:val="clear" w:color="auto" w:fill="auto"/>
          </w:tcPr>
          <w:p w14:paraId="245B23A3" w14:textId="77777777" w:rsidR="00F2790E" w:rsidRPr="001B56AC" w:rsidRDefault="00F2790E" w:rsidP="00467E8A"/>
        </w:tc>
        <w:tc>
          <w:tcPr>
            <w:tcW w:w="1350" w:type="dxa"/>
            <w:vMerge/>
            <w:shd w:val="clear" w:color="auto" w:fill="auto"/>
          </w:tcPr>
          <w:p w14:paraId="5772DB49" w14:textId="77777777" w:rsidR="00F2790E" w:rsidRPr="001B56AC" w:rsidRDefault="00F2790E" w:rsidP="00467E8A">
            <w:pPr>
              <w:rPr>
                <w:rStyle w:val="SAPEmphasis"/>
              </w:rPr>
            </w:pPr>
          </w:p>
        </w:tc>
        <w:tc>
          <w:tcPr>
            <w:tcW w:w="3330" w:type="dxa"/>
            <w:vMerge/>
            <w:shd w:val="clear" w:color="auto" w:fill="auto"/>
          </w:tcPr>
          <w:p w14:paraId="6C536CC3" w14:textId="77777777" w:rsidR="00F2790E" w:rsidRPr="001B56AC" w:rsidDel="005422FA" w:rsidRDefault="00F2790E" w:rsidP="00467E8A">
            <w:pPr>
              <w:rPr>
                <w:rFonts w:cs="Arial"/>
                <w:bCs/>
              </w:rPr>
            </w:pPr>
          </w:p>
        </w:tc>
        <w:tc>
          <w:tcPr>
            <w:tcW w:w="4500" w:type="dxa"/>
            <w:shd w:val="clear" w:color="auto" w:fill="auto"/>
          </w:tcPr>
          <w:p w14:paraId="57806E99" w14:textId="77777777" w:rsidR="00F2790E" w:rsidRPr="001B56AC" w:rsidDel="005422FA" w:rsidRDefault="00F2790E" w:rsidP="00467E8A">
            <w:pPr>
              <w:rPr>
                <w:rStyle w:val="SAPScreenElement"/>
              </w:rPr>
            </w:pPr>
            <w:r>
              <w:rPr>
                <w:rStyle w:val="SAPScreenElement"/>
              </w:rPr>
              <w:t>Time of accident</w:t>
            </w:r>
            <w:r w:rsidRPr="006A29F8">
              <w:rPr>
                <w:rStyle w:val="SAPScreenElement"/>
              </w:rPr>
              <w:t>:</w:t>
            </w:r>
            <w:r w:rsidRPr="006A29F8">
              <w:t xml:space="preserve"> </w:t>
            </w:r>
            <w:r>
              <w:t>enter as appropriate</w:t>
            </w:r>
          </w:p>
        </w:tc>
        <w:tc>
          <w:tcPr>
            <w:tcW w:w="2970" w:type="dxa"/>
            <w:vMerge/>
            <w:shd w:val="clear" w:color="auto" w:fill="auto"/>
          </w:tcPr>
          <w:p w14:paraId="751FC3DD" w14:textId="77777777" w:rsidR="00F2790E" w:rsidRPr="001B56AC" w:rsidRDefault="00F2790E" w:rsidP="00467E8A"/>
        </w:tc>
        <w:tc>
          <w:tcPr>
            <w:tcW w:w="1264" w:type="dxa"/>
          </w:tcPr>
          <w:p w14:paraId="5EA9DEC8" w14:textId="77777777" w:rsidR="00F2790E" w:rsidRPr="009F4CD2" w:rsidRDefault="00F2790E" w:rsidP="00467E8A">
            <w:pPr>
              <w:rPr>
                <w:rFonts w:cs="Arial"/>
                <w:bCs/>
              </w:rPr>
            </w:pPr>
          </w:p>
        </w:tc>
      </w:tr>
      <w:tr w:rsidR="00F2790E" w:rsidRPr="009F4CD2" w14:paraId="0390A360" w14:textId="77777777" w:rsidTr="00467E8A">
        <w:trPr>
          <w:trHeight w:val="357"/>
        </w:trPr>
        <w:tc>
          <w:tcPr>
            <w:tcW w:w="872" w:type="dxa"/>
            <w:vMerge/>
            <w:shd w:val="clear" w:color="auto" w:fill="auto"/>
          </w:tcPr>
          <w:p w14:paraId="376F4026" w14:textId="77777777" w:rsidR="00F2790E" w:rsidRPr="001B56AC" w:rsidRDefault="00F2790E" w:rsidP="00467E8A"/>
        </w:tc>
        <w:tc>
          <w:tcPr>
            <w:tcW w:w="1350" w:type="dxa"/>
            <w:vMerge/>
            <w:shd w:val="clear" w:color="auto" w:fill="auto"/>
          </w:tcPr>
          <w:p w14:paraId="41FCC19B" w14:textId="77777777" w:rsidR="00F2790E" w:rsidRPr="001B56AC" w:rsidRDefault="00F2790E" w:rsidP="00467E8A">
            <w:pPr>
              <w:rPr>
                <w:rStyle w:val="SAPEmphasis"/>
              </w:rPr>
            </w:pPr>
          </w:p>
        </w:tc>
        <w:tc>
          <w:tcPr>
            <w:tcW w:w="3330" w:type="dxa"/>
            <w:vMerge/>
            <w:shd w:val="clear" w:color="auto" w:fill="auto"/>
          </w:tcPr>
          <w:p w14:paraId="189C1BF2" w14:textId="77777777" w:rsidR="00F2790E" w:rsidRPr="001B56AC" w:rsidDel="005422FA" w:rsidRDefault="00F2790E" w:rsidP="00467E8A">
            <w:pPr>
              <w:rPr>
                <w:rFonts w:cs="Arial"/>
                <w:bCs/>
              </w:rPr>
            </w:pPr>
          </w:p>
        </w:tc>
        <w:tc>
          <w:tcPr>
            <w:tcW w:w="4500" w:type="dxa"/>
            <w:shd w:val="clear" w:color="auto" w:fill="auto"/>
          </w:tcPr>
          <w:p w14:paraId="37E8D514" w14:textId="77777777" w:rsidR="00F2790E" w:rsidRPr="001B56AC" w:rsidDel="005422FA" w:rsidRDefault="00F2790E" w:rsidP="00467E8A">
            <w:pPr>
              <w:rPr>
                <w:rStyle w:val="SAPScreenElement"/>
              </w:rPr>
            </w:pPr>
            <w:r>
              <w:rPr>
                <w:rStyle w:val="SAPScreenElement"/>
              </w:rPr>
              <w:t>Consequences of accident</w:t>
            </w:r>
            <w:r w:rsidRPr="006A29F8">
              <w:rPr>
                <w:rStyle w:val="SAPScreenElement"/>
              </w:rPr>
              <w:t>:</w:t>
            </w:r>
            <w:r w:rsidRPr="006A29F8">
              <w:t xml:space="preserve"> </w:t>
            </w:r>
            <w:r>
              <w:t>select</w:t>
            </w:r>
            <w:r w:rsidRPr="006A29F8">
              <w:t xml:space="preserve"> </w:t>
            </w:r>
            <w:r w:rsidRPr="006A29F8">
              <w:rPr>
                <w:rFonts w:cs="Arial"/>
                <w:bCs/>
              </w:rPr>
              <w:t>from drop</w:t>
            </w:r>
            <w:r>
              <w:rPr>
                <w:rFonts w:cs="Arial"/>
                <w:bCs/>
              </w:rPr>
              <w:t>-</w:t>
            </w:r>
            <w:r w:rsidRPr="006A29F8">
              <w:rPr>
                <w:rFonts w:cs="Arial"/>
                <w:bCs/>
              </w:rPr>
              <w:t>down</w:t>
            </w:r>
          </w:p>
        </w:tc>
        <w:tc>
          <w:tcPr>
            <w:tcW w:w="2970" w:type="dxa"/>
            <w:vMerge/>
            <w:shd w:val="clear" w:color="auto" w:fill="auto"/>
          </w:tcPr>
          <w:p w14:paraId="7A4322A6" w14:textId="77777777" w:rsidR="00F2790E" w:rsidRPr="001B56AC" w:rsidRDefault="00F2790E" w:rsidP="00467E8A"/>
        </w:tc>
        <w:tc>
          <w:tcPr>
            <w:tcW w:w="1264" w:type="dxa"/>
          </w:tcPr>
          <w:p w14:paraId="7C9537F5" w14:textId="77777777" w:rsidR="00F2790E" w:rsidRPr="009F4CD2" w:rsidRDefault="00F2790E" w:rsidP="00467E8A">
            <w:pPr>
              <w:rPr>
                <w:rFonts w:cs="Arial"/>
                <w:bCs/>
              </w:rPr>
            </w:pPr>
          </w:p>
        </w:tc>
      </w:tr>
      <w:tr w:rsidR="00F2790E" w:rsidRPr="009F4CD2" w14:paraId="50450801" w14:textId="77777777" w:rsidTr="00467E8A">
        <w:trPr>
          <w:trHeight w:val="357"/>
        </w:trPr>
        <w:tc>
          <w:tcPr>
            <w:tcW w:w="872" w:type="dxa"/>
            <w:vMerge/>
            <w:shd w:val="clear" w:color="auto" w:fill="auto"/>
          </w:tcPr>
          <w:p w14:paraId="5ED8469B" w14:textId="77777777" w:rsidR="00F2790E" w:rsidRPr="001B56AC" w:rsidRDefault="00F2790E" w:rsidP="00467E8A"/>
        </w:tc>
        <w:tc>
          <w:tcPr>
            <w:tcW w:w="1350" w:type="dxa"/>
            <w:vMerge/>
            <w:shd w:val="clear" w:color="auto" w:fill="auto"/>
          </w:tcPr>
          <w:p w14:paraId="2A199302" w14:textId="77777777" w:rsidR="00F2790E" w:rsidRPr="001B56AC" w:rsidRDefault="00F2790E" w:rsidP="00467E8A">
            <w:pPr>
              <w:rPr>
                <w:rStyle w:val="SAPEmphasis"/>
              </w:rPr>
            </w:pPr>
          </w:p>
        </w:tc>
        <w:tc>
          <w:tcPr>
            <w:tcW w:w="3330" w:type="dxa"/>
            <w:vMerge/>
            <w:shd w:val="clear" w:color="auto" w:fill="auto"/>
          </w:tcPr>
          <w:p w14:paraId="32298061" w14:textId="77777777" w:rsidR="00F2790E" w:rsidRPr="001B56AC" w:rsidDel="005422FA" w:rsidRDefault="00F2790E" w:rsidP="00467E8A">
            <w:pPr>
              <w:rPr>
                <w:rFonts w:cs="Arial"/>
                <w:bCs/>
              </w:rPr>
            </w:pPr>
          </w:p>
        </w:tc>
        <w:tc>
          <w:tcPr>
            <w:tcW w:w="4500" w:type="dxa"/>
            <w:shd w:val="clear" w:color="auto" w:fill="auto"/>
          </w:tcPr>
          <w:p w14:paraId="7D2EDC1B" w14:textId="77777777" w:rsidR="00F2790E" w:rsidRPr="001B56AC" w:rsidDel="005422FA" w:rsidRDefault="00F2790E" w:rsidP="00467E8A">
            <w:pPr>
              <w:rPr>
                <w:rStyle w:val="SAPScreenElement"/>
              </w:rPr>
            </w:pPr>
            <w:r>
              <w:rPr>
                <w:rStyle w:val="SAPScreenElement"/>
              </w:rPr>
              <w:t>Accident reported by</w:t>
            </w:r>
            <w:r w:rsidRPr="006A29F8">
              <w:rPr>
                <w:rStyle w:val="SAPScreenElement"/>
              </w:rPr>
              <w:t>:</w:t>
            </w:r>
            <w:r w:rsidRPr="006A29F8">
              <w:t xml:space="preserve"> </w:t>
            </w:r>
            <w:r>
              <w:t>select</w:t>
            </w:r>
            <w:r w:rsidRPr="006A29F8">
              <w:t xml:space="preserve"> </w:t>
            </w:r>
            <w:r w:rsidRPr="006A29F8">
              <w:rPr>
                <w:rFonts w:cs="Arial"/>
                <w:bCs/>
              </w:rPr>
              <w:t>from drop</w:t>
            </w:r>
            <w:r>
              <w:rPr>
                <w:rFonts w:cs="Arial"/>
                <w:bCs/>
              </w:rPr>
              <w:t>-</w:t>
            </w:r>
            <w:r w:rsidRPr="006A29F8">
              <w:rPr>
                <w:rFonts w:cs="Arial"/>
                <w:bCs/>
              </w:rPr>
              <w:t>down</w:t>
            </w:r>
          </w:p>
        </w:tc>
        <w:tc>
          <w:tcPr>
            <w:tcW w:w="2970" w:type="dxa"/>
            <w:vMerge/>
            <w:shd w:val="clear" w:color="auto" w:fill="auto"/>
          </w:tcPr>
          <w:p w14:paraId="09BEF3F8" w14:textId="77777777" w:rsidR="00F2790E" w:rsidRPr="001B56AC" w:rsidRDefault="00F2790E" w:rsidP="00467E8A"/>
        </w:tc>
        <w:tc>
          <w:tcPr>
            <w:tcW w:w="1264" w:type="dxa"/>
          </w:tcPr>
          <w:p w14:paraId="7DA223D1" w14:textId="77777777" w:rsidR="00F2790E" w:rsidRPr="009F4CD2" w:rsidRDefault="00F2790E" w:rsidP="00467E8A">
            <w:pPr>
              <w:rPr>
                <w:rFonts w:cs="Arial"/>
                <w:bCs/>
              </w:rPr>
            </w:pPr>
          </w:p>
        </w:tc>
      </w:tr>
      <w:tr w:rsidR="00F2790E" w:rsidRPr="009F4CD2" w14:paraId="25842884" w14:textId="77777777" w:rsidTr="00467E8A">
        <w:trPr>
          <w:trHeight w:val="357"/>
        </w:trPr>
        <w:tc>
          <w:tcPr>
            <w:tcW w:w="872" w:type="dxa"/>
            <w:vMerge/>
            <w:shd w:val="clear" w:color="auto" w:fill="auto"/>
          </w:tcPr>
          <w:p w14:paraId="0350EA9B" w14:textId="77777777" w:rsidR="00F2790E" w:rsidRPr="001B56AC" w:rsidRDefault="00F2790E" w:rsidP="00467E8A"/>
        </w:tc>
        <w:tc>
          <w:tcPr>
            <w:tcW w:w="1350" w:type="dxa"/>
            <w:vMerge/>
            <w:shd w:val="clear" w:color="auto" w:fill="auto"/>
          </w:tcPr>
          <w:p w14:paraId="5244E06C" w14:textId="77777777" w:rsidR="00F2790E" w:rsidRPr="001B56AC" w:rsidRDefault="00F2790E" w:rsidP="00467E8A">
            <w:pPr>
              <w:rPr>
                <w:rStyle w:val="SAPEmphasis"/>
              </w:rPr>
            </w:pPr>
          </w:p>
        </w:tc>
        <w:tc>
          <w:tcPr>
            <w:tcW w:w="3330" w:type="dxa"/>
            <w:vMerge/>
            <w:shd w:val="clear" w:color="auto" w:fill="auto"/>
          </w:tcPr>
          <w:p w14:paraId="37627E35" w14:textId="77777777" w:rsidR="00F2790E" w:rsidRPr="001B56AC" w:rsidDel="005422FA" w:rsidRDefault="00F2790E" w:rsidP="00467E8A">
            <w:pPr>
              <w:rPr>
                <w:rFonts w:cs="Arial"/>
                <w:bCs/>
              </w:rPr>
            </w:pPr>
          </w:p>
        </w:tc>
        <w:tc>
          <w:tcPr>
            <w:tcW w:w="4500" w:type="dxa"/>
            <w:shd w:val="clear" w:color="auto" w:fill="auto"/>
          </w:tcPr>
          <w:p w14:paraId="5890821B" w14:textId="77777777" w:rsidR="00F2790E" w:rsidRPr="001B56AC" w:rsidDel="005422FA" w:rsidRDefault="00F2790E" w:rsidP="00467E8A">
            <w:pPr>
              <w:rPr>
                <w:rStyle w:val="SAPScreenElement"/>
              </w:rPr>
            </w:pPr>
            <w:r>
              <w:rPr>
                <w:rStyle w:val="SAPScreenElement"/>
              </w:rPr>
              <w:t>Known or establish accident</w:t>
            </w:r>
            <w:r w:rsidRPr="006A29F8">
              <w:rPr>
                <w:rStyle w:val="SAPScreenElement"/>
              </w:rPr>
              <w:t>:</w:t>
            </w:r>
            <w:r w:rsidRPr="006A29F8">
              <w:t xml:space="preserve"> </w:t>
            </w:r>
            <w:r>
              <w:t>select</w:t>
            </w:r>
            <w:r w:rsidRPr="006A29F8">
              <w:t xml:space="preserve"> </w:t>
            </w:r>
            <w:r w:rsidRPr="006A29F8">
              <w:rPr>
                <w:rFonts w:cs="Arial"/>
                <w:bCs/>
              </w:rPr>
              <w:t>from drop</w:t>
            </w:r>
            <w:r>
              <w:rPr>
                <w:rFonts w:cs="Arial"/>
                <w:bCs/>
              </w:rPr>
              <w:t>-</w:t>
            </w:r>
            <w:r w:rsidRPr="006A29F8">
              <w:rPr>
                <w:rFonts w:cs="Arial"/>
                <w:bCs/>
              </w:rPr>
              <w:t>down</w:t>
            </w:r>
          </w:p>
        </w:tc>
        <w:tc>
          <w:tcPr>
            <w:tcW w:w="2970" w:type="dxa"/>
            <w:vMerge/>
            <w:shd w:val="clear" w:color="auto" w:fill="auto"/>
          </w:tcPr>
          <w:p w14:paraId="3ADC3142" w14:textId="77777777" w:rsidR="00F2790E" w:rsidRPr="001B56AC" w:rsidRDefault="00F2790E" w:rsidP="00467E8A"/>
        </w:tc>
        <w:tc>
          <w:tcPr>
            <w:tcW w:w="1264" w:type="dxa"/>
          </w:tcPr>
          <w:p w14:paraId="2C5A7696" w14:textId="77777777" w:rsidR="00F2790E" w:rsidRPr="009F4CD2" w:rsidRDefault="00F2790E" w:rsidP="00467E8A">
            <w:pPr>
              <w:rPr>
                <w:rFonts w:cs="Arial"/>
                <w:bCs/>
              </w:rPr>
            </w:pPr>
          </w:p>
        </w:tc>
      </w:tr>
      <w:tr w:rsidR="00F2790E" w:rsidRPr="009F4CD2" w14:paraId="17CDEC66" w14:textId="77777777" w:rsidTr="00467E8A">
        <w:trPr>
          <w:trHeight w:val="357"/>
        </w:trPr>
        <w:tc>
          <w:tcPr>
            <w:tcW w:w="872" w:type="dxa"/>
            <w:vMerge/>
            <w:shd w:val="clear" w:color="auto" w:fill="auto"/>
          </w:tcPr>
          <w:p w14:paraId="5A13297E" w14:textId="77777777" w:rsidR="00F2790E" w:rsidRPr="001B56AC" w:rsidRDefault="00F2790E" w:rsidP="00467E8A"/>
        </w:tc>
        <w:tc>
          <w:tcPr>
            <w:tcW w:w="1350" w:type="dxa"/>
            <w:vMerge/>
            <w:shd w:val="clear" w:color="auto" w:fill="auto"/>
          </w:tcPr>
          <w:p w14:paraId="2C2BA2F0" w14:textId="77777777" w:rsidR="00F2790E" w:rsidRPr="001B56AC" w:rsidRDefault="00F2790E" w:rsidP="00467E8A">
            <w:pPr>
              <w:rPr>
                <w:rStyle w:val="SAPEmphasis"/>
              </w:rPr>
            </w:pPr>
          </w:p>
        </w:tc>
        <w:tc>
          <w:tcPr>
            <w:tcW w:w="3330" w:type="dxa"/>
            <w:vMerge/>
            <w:shd w:val="clear" w:color="auto" w:fill="auto"/>
          </w:tcPr>
          <w:p w14:paraId="211694B3" w14:textId="77777777" w:rsidR="00F2790E" w:rsidRPr="001B56AC" w:rsidRDefault="00F2790E" w:rsidP="00467E8A">
            <w:pPr>
              <w:rPr>
                <w:rFonts w:cs="Arial"/>
                <w:bCs/>
              </w:rPr>
            </w:pPr>
          </w:p>
        </w:tc>
        <w:tc>
          <w:tcPr>
            <w:tcW w:w="4500" w:type="dxa"/>
            <w:shd w:val="clear" w:color="auto" w:fill="auto"/>
          </w:tcPr>
          <w:p w14:paraId="7A5363C0" w14:textId="77777777" w:rsidR="00F2790E" w:rsidRPr="001B56AC" w:rsidRDefault="00F2790E" w:rsidP="00467E8A">
            <w:pPr>
              <w:rPr>
                <w:rStyle w:val="SAPScreenElement"/>
              </w:rPr>
            </w:pPr>
            <w:r>
              <w:rPr>
                <w:rStyle w:val="SAPScreenElement"/>
              </w:rPr>
              <w:t>Other victims</w:t>
            </w:r>
            <w:r w:rsidRPr="006A29F8">
              <w:rPr>
                <w:rStyle w:val="SAPScreenElement"/>
              </w:rPr>
              <w:t>:</w:t>
            </w:r>
            <w:r w:rsidRPr="006A29F8">
              <w:t xml:space="preserve"> </w:t>
            </w:r>
            <w:r w:rsidRPr="001B56AC">
              <w:t xml:space="preserve">flag </w:t>
            </w:r>
            <w:r>
              <w:t xml:space="preserve">checkbox </w:t>
            </w:r>
            <w:r w:rsidRPr="001B56AC">
              <w:t xml:space="preserve">if </w:t>
            </w:r>
            <w:r>
              <w:t>appropriate</w:t>
            </w:r>
          </w:p>
        </w:tc>
        <w:tc>
          <w:tcPr>
            <w:tcW w:w="2970" w:type="dxa"/>
            <w:vMerge/>
            <w:shd w:val="clear" w:color="auto" w:fill="auto"/>
          </w:tcPr>
          <w:p w14:paraId="6C26BCF3" w14:textId="77777777" w:rsidR="00F2790E" w:rsidRPr="001B56AC" w:rsidRDefault="00F2790E" w:rsidP="00467E8A"/>
        </w:tc>
        <w:tc>
          <w:tcPr>
            <w:tcW w:w="1264" w:type="dxa"/>
          </w:tcPr>
          <w:p w14:paraId="252BAE64" w14:textId="77777777" w:rsidR="00F2790E" w:rsidRPr="009F4CD2" w:rsidRDefault="00F2790E" w:rsidP="00467E8A">
            <w:pPr>
              <w:rPr>
                <w:rFonts w:cs="Arial"/>
                <w:bCs/>
              </w:rPr>
            </w:pPr>
          </w:p>
        </w:tc>
      </w:tr>
      <w:tr w:rsidR="00F2790E" w:rsidRPr="009F4CD2" w14:paraId="0A220A9E" w14:textId="77777777" w:rsidTr="00467E8A">
        <w:trPr>
          <w:trHeight w:val="357"/>
        </w:trPr>
        <w:tc>
          <w:tcPr>
            <w:tcW w:w="872" w:type="dxa"/>
            <w:vMerge/>
            <w:shd w:val="clear" w:color="auto" w:fill="auto"/>
          </w:tcPr>
          <w:p w14:paraId="51F2D620" w14:textId="77777777" w:rsidR="00F2790E" w:rsidRPr="001B56AC" w:rsidRDefault="00F2790E" w:rsidP="00467E8A"/>
        </w:tc>
        <w:tc>
          <w:tcPr>
            <w:tcW w:w="1350" w:type="dxa"/>
            <w:vMerge/>
            <w:shd w:val="clear" w:color="auto" w:fill="auto"/>
          </w:tcPr>
          <w:p w14:paraId="6C0D77FE" w14:textId="77777777" w:rsidR="00F2790E" w:rsidRPr="001B56AC" w:rsidRDefault="00F2790E" w:rsidP="00467E8A">
            <w:pPr>
              <w:rPr>
                <w:rStyle w:val="SAPEmphasis"/>
              </w:rPr>
            </w:pPr>
          </w:p>
        </w:tc>
        <w:tc>
          <w:tcPr>
            <w:tcW w:w="3330" w:type="dxa"/>
            <w:vMerge/>
            <w:shd w:val="clear" w:color="auto" w:fill="auto"/>
          </w:tcPr>
          <w:p w14:paraId="5BC13A77" w14:textId="77777777" w:rsidR="00F2790E" w:rsidRPr="001B56AC" w:rsidRDefault="00F2790E" w:rsidP="00467E8A">
            <w:pPr>
              <w:rPr>
                <w:rFonts w:cs="Arial"/>
                <w:bCs/>
              </w:rPr>
            </w:pPr>
          </w:p>
        </w:tc>
        <w:tc>
          <w:tcPr>
            <w:tcW w:w="4500" w:type="dxa"/>
            <w:shd w:val="clear" w:color="auto" w:fill="auto"/>
          </w:tcPr>
          <w:p w14:paraId="1EECD65A" w14:textId="77777777" w:rsidR="00F2790E" w:rsidRPr="001B56AC" w:rsidRDefault="00F2790E" w:rsidP="00467E8A">
            <w:pPr>
              <w:rPr>
                <w:rStyle w:val="SAPScreenElement"/>
              </w:rPr>
            </w:pPr>
            <w:r>
              <w:rPr>
                <w:rStyle w:val="SAPScreenElement"/>
              </w:rPr>
              <w:t>Accident while on company business</w:t>
            </w:r>
            <w:r w:rsidRPr="006A29F8">
              <w:rPr>
                <w:rStyle w:val="SAPScreenElement"/>
              </w:rPr>
              <w:t>:</w:t>
            </w:r>
            <w:r w:rsidRPr="006A29F8">
              <w:t xml:space="preserve"> </w:t>
            </w:r>
            <w:r>
              <w:t>select</w:t>
            </w:r>
            <w:r w:rsidRPr="006A29F8">
              <w:t xml:space="preserve"> </w:t>
            </w:r>
            <w:r w:rsidRPr="006A29F8">
              <w:rPr>
                <w:rFonts w:cs="Arial"/>
                <w:bCs/>
              </w:rPr>
              <w:t>from drop</w:t>
            </w:r>
            <w:r>
              <w:rPr>
                <w:rFonts w:cs="Arial"/>
                <w:bCs/>
              </w:rPr>
              <w:t>-</w:t>
            </w:r>
            <w:r w:rsidRPr="006A29F8">
              <w:rPr>
                <w:rFonts w:cs="Arial"/>
                <w:bCs/>
              </w:rPr>
              <w:t>down</w:t>
            </w:r>
          </w:p>
        </w:tc>
        <w:tc>
          <w:tcPr>
            <w:tcW w:w="2970" w:type="dxa"/>
            <w:vMerge/>
            <w:shd w:val="clear" w:color="auto" w:fill="auto"/>
          </w:tcPr>
          <w:p w14:paraId="7EE7FC7B" w14:textId="77777777" w:rsidR="00F2790E" w:rsidRPr="001B56AC" w:rsidRDefault="00F2790E" w:rsidP="00467E8A"/>
        </w:tc>
        <w:tc>
          <w:tcPr>
            <w:tcW w:w="1264" w:type="dxa"/>
          </w:tcPr>
          <w:p w14:paraId="24CDE6F5" w14:textId="77777777" w:rsidR="00F2790E" w:rsidRPr="009F4CD2" w:rsidRDefault="00F2790E" w:rsidP="00467E8A">
            <w:pPr>
              <w:rPr>
                <w:rFonts w:cs="Arial"/>
                <w:bCs/>
              </w:rPr>
            </w:pPr>
          </w:p>
        </w:tc>
      </w:tr>
      <w:tr w:rsidR="00F2790E" w:rsidRPr="009F4CD2" w14:paraId="0FB8FBE4" w14:textId="77777777" w:rsidTr="00467E8A">
        <w:trPr>
          <w:trHeight w:val="357"/>
        </w:trPr>
        <w:tc>
          <w:tcPr>
            <w:tcW w:w="872" w:type="dxa"/>
            <w:vMerge/>
            <w:shd w:val="clear" w:color="auto" w:fill="auto"/>
          </w:tcPr>
          <w:p w14:paraId="56FDF90F" w14:textId="77777777" w:rsidR="00F2790E" w:rsidRPr="001B56AC" w:rsidRDefault="00F2790E" w:rsidP="00467E8A"/>
        </w:tc>
        <w:tc>
          <w:tcPr>
            <w:tcW w:w="1350" w:type="dxa"/>
            <w:vMerge/>
            <w:shd w:val="clear" w:color="auto" w:fill="auto"/>
          </w:tcPr>
          <w:p w14:paraId="68488DFD" w14:textId="77777777" w:rsidR="00F2790E" w:rsidRPr="001B56AC" w:rsidRDefault="00F2790E" w:rsidP="00467E8A">
            <w:pPr>
              <w:rPr>
                <w:rStyle w:val="SAPEmphasis"/>
              </w:rPr>
            </w:pPr>
          </w:p>
        </w:tc>
        <w:tc>
          <w:tcPr>
            <w:tcW w:w="3330" w:type="dxa"/>
            <w:vMerge/>
            <w:shd w:val="clear" w:color="auto" w:fill="auto"/>
          </w:tcPr>
          <w:p w14:paraId="427BFF12" w14:textId="77777777" w:rsidR="00F2790E" w:rsidRPr="001B56AC" w:rsidRDefault="00F2790E" w:rsidP="00467E8A">
            <w:pPr>
              <w:rPr>
                <w:rFonts w:cs="Arial"/>
                <w:bCs/>
              </w:rPr>
            </w:pPr>
          </w:p>
        </w:tc>
        <w:tc>
          <w:tcPr>
            <w:tcW w:w="4500" w:type="dxa"/>
            <w:shd w:val="clear" w:color="auto" w:fill="auto"/>
          </w:tcPr>
          <w:p w14:paraId="29F53F6A" w14:textId="77777777" w:rsidR="00F2790E" w:rsidRPr="001B56AC" w:rsidRDefault="00F2790E" w:rsidP="00467E8A">
            <w:pPr>
              <w:rPr>
                <w:rStyle w:val="SAPScreenElement"/>
              </w:rPr>
            </w:pPr>
            <w:r w:rsidRPr="00981B27">
              <w:rPr>
                <w:rStyle w:val="SAPScreenElement"/>
              </w:rPr>
              <w:t>Described by victim:</w:t>
            </w:r>
            <w:r w:rsidRPr="00981B27">
              <w:t xml:space="preserve"> </w:t>
            </w:r>
            <w:r w:rsidRPr="001B56AC">
              <w:t xml:space="preserve">flag </w:t>
            </w:r>
            <w:r>
              <w:t xml:space="preserve">checkbox </w:t>
            </w:r>
            <w:r w:rsidRPr="001B56AC">
              <w:t xml:space="preserve">if </w:t>
            </w:r>
            <w:r>
              <w:t>appropriate</w:t>
            </w:r>
          </w:p>
        </w:tc>
        <w:tc>
          <w:tcPr>
            <w:tcW w:w="2970" w:type="dxa"/>
            <w:vMerge/>
            <w:shd w:val="clear" w:color="auto" w:fill="auto"/>
          </w:tcPr>
          <w:p w14:paraId="408E923C" w14:textId="77777777" w:rsidR="00F2790E" w:rsidRPr="001B56AC" w:rsidRDefault="00F2790E" w:rsidP="00467E8A"/>
        </w:tc>
        <w:tc>
          <w:tcPr>
            <w:tcW w:w="1264" w:type="dxa"/>
          </w:tcPr>
          <w:p w14:paraId="388CE1A3" w14:textId="77777777" w:rsidR="00F2790E" w:rsidRPr="009F4CD2" w:rsidRDefault="00F2790E" w:rsidP="00467E8A">
            <w:pPr>
              <w:rPr>
                <w:rFonts w:cs="Arial"/>
                <w:bCs/>
              </w:rPr>
            </w:pPr>
          </w:p>
        </w:tc>
      </w:tr>
      <w:tr w:rsidR="00F2790E" w:rsidRPr="009F4CD2" w14:paraId="0BB413CF" w14:textId="77777777" w:rsidTr="00467E8A">
        <w:trPr>
          <w:trHeight w:val="357"/>
        </w:trPr>
        <w:tc>
          <w:tcPr>
            <w:tcW w:w="872" w:type="dxa"/>
            <w:vMerge/>
            <w:shd w:val="clear" w:color="auto" w:fill="auto"/>
          </w:tcPr>
          <w:p w14:paraId="46A40CDB" w14:textId="77777777" w:rsidR="00F2790E" w:rsidRPr="001B56AC" w:rsidRDefault="00F2790E" w:rsidP="00467E8A"/>
        </w:tc>
        <w:tc>
          <w:tcPr>
            <w:tcW w:w="1350" w:type="dxa"/>
            <w:vMerge/>
            <w:shd w:val="clear" w:color="auto" w:fill="auto"/>
          </w:tcPr>
          <w:p w14:paraId="1E8DFBC9" w14:textId="77777777" w:rsidR="00F2790E" w:rsidRPr="001B56AC" w:rsidRDefault="00F2790E" w:rsidP="00467E8A">
            <w:pPr>
              <w:rPr>
                <w:rStyle w:val="SAPEmphasis"/>
              </w:rPr>
            </w:pPr>
          </w:p>
        </w:tc>
        <w:tc>
          <w:tcPr>
            <w:tcW w:w="3330" w:type="dxa"/>
            <w:vMerge/>
            <w:shd w:val="clear" w:color="auto" w:fill="auto"/>
          </w:tcPr>
          <w:p w14:paraId="480119C6" w14:textId="77777777" w:rsidR="00F2790E" w:rsidRPr="001B56AC" w:rsidRDefault="00F2790E" w:rsidP="00467E8A">
            <w:pPr>
              <w:rPr>
                <w:rFonts w:cs="Arial"/>
                <w:bCs/>
              </w:rPr>
            </w:pPr>
          </w:p>
        </w:tc>
        <w:tc>
          <w:tcPr>
            <w:tcW w:w="4500" w:type="dxa"/>
            <w:shd w:val="clear" w:color="auto" w:fill="auto"/>
          </w:tcPr>
          <w:p w14:paraId="6D468CE8" w14:textId="77777777" w:rsidR="00F2790E" w:rsidRPr="001B56AC" w:rsidRDefault="00F2790E" w:rsidP="00467E8A">
            <w:pPr>
              <w:rPr>
                <w:rStyle w:val="SAPScreenElement"/>
              </w:rPr>
            </w:pPr>
            <w:r>
              <w:rPr>
                <w:rStyle w:val="SAPScreenElement"/>
              </w:rPr>
              <w:t>Accident location SIRET Num</w:t>
            </w:r>
            <w:r w:rsidRPr="006A29F8">
              <w:rPr>
                <w:rStyle w:val="SAPScreenElement"/>
              </w:rPr>
              <w:t>:</w:t>
            </w:r>
            <w:r w:rsidRPr="006A29F8">
              <w:t xml:space="preserve"> </w:t>
            </w:r>
            <w:r>
              <w:t xml:space="preserve">enter </w:t>
            </w:r>
            <w:r w:rsidRPr="006A29F8">
              <w:t xml:space="preserve">the appropriate </w:t>
            </w:r>
            <w:r>
              <w:t>number</w:t>
            </w:r>
          </w:p>
        </w:tc>
        <w:tc>
          <w:tcPr>
            <w:tcW w:w="2970" w:type="dxa"/>
            <w:vMerge/>
            <w:shd w:val="clear" w:color="auto" w:fill="auto"/>
          </w:tcPr>
          <w:p w14:paraId="4698812A" w14:textId="77777777" w:rsidR="00F2790E" w:rsidRPr="001B56AC" w:rsidRDefault="00F2790E" w:rsidP="00467E8A"/>
        </w:tc>
        <w:tc>
          <w:tcPr>
            <w:tcW w:w="1264" w:type="dxa"/>
          </w:tcPr>
          <w:p w14:paraId="639FFCDA" w14:textId="77777777" w:rsidR="00F2790E" w:rsidRPr="009F4CD2" w:rsidRDefault="00F2790E" w:rsidP="00467E8A">
            <w:pPr>
              <w:rPr>
                <w:rFonts w:cs="Arial"/>
                <w:bCs/>
              </w:rPr>
            </w:pPr>
          </w:p>
        </w:tc>
      </w:tr>
      <w:tr w:rsidR="00F2790E" w:rsidRPr="009F4CD2" w14:paraId="2FBB584D" w14:textId="77777777" w:rsidTr="00467E8A">
        <w:trPr>
          <w:trHeight w:val="357"/>
        </w:trPr>
        <w:tc>
          <w:tcPr>
            <w:tcW w:w="872" w:type="dxa"/>
            <w:vMerge/>
            <w:shd w:val="clear" w:color="auto" w:fill="auto"/>
          </w:tcPr>
          <w:p w14:paraId="1668B329" w14:textId="77777777" w:rsidR="00F2790E" w:rsidRPr="001B56AC" w:rsidRDefault="00F2790E" w:rsidP="00467E8A"/>
        </w:tc>
        <w:tc>
          <w:tcPr>
            <w:tcW w:w="1350" w:type="dxa"/>
            <w:vMerge/>
            <w:shd w:val="clear" w:color="auto" w:fill="auto"/>
          </w:tcPr>
          <w:p w14:paraId="49ADDFE5" w14:textId="77777777" w:rsidR="00F2790E" w:rsidRPr="001B56AC" w:rsidRDefault="00F2790E" w:rsidP="00467E8A">
            <w:pPr>
              <w:rPr>
                <w:rStyle w:val="SAPEmphasis"/>
              </w:rPr>
            </w:pPr>
          </w:p>
        </w:tc>
        <w:tc>
          <w:tcPr>
            <w:tcW w:w="3330" w:type="dxa"/>
            <w:vMerge/>
            <w:shd w:val="clear" w:color="auto" w:fill="auto"/>
          </w:tcPr>
          <w:p w14:paraId="2E733048" w14:textId="77777777" w:rsidR="00F2790E" w:rsidRPr="001B56AC" w:rsidRDefault="00F2790E" w:rsidP="00467E8A">
            <w:pPr>
              <w:rPr>
                <w:rFonts w:cs="Arial"/>
                <w:bCs/>
              </w:rPr>
            </w:pPr>
          </w:p>
        </w:tc>
        <w:tc>
          <w:tcPr>
            <w:tcW w:w="4500" w:type="dxa"/>
            <w:shd w:val="clear" w:color="auto" w:fill="auto"/>
          </w:tcPr>
          <w:p w14:paraId="140FF6B4" w14:textId="77777777" w:rsidR="00F2790E" w:rsidRPr="001B56AC" w:rsidRDefault="00F2790E" w:rsidP="00467E8A">
            <w:pPr>
              <w:rPr>
                <w:rStyle w:val="SAPScreenElement"/>
              </w:rPr>
            </w:pPr>
            <w:r>
              <w:rPr>
                <w:rStyle w:val="SAPScreenElement"/>
              </w:rPr>
              <w:t>Place of accident</w:t>
            </w:r>
            <w:r w:rsidRPr="006A29F8">
              <w:rPr>
                <w:rStyle w:val="SAPScreenElement"/>
              </w:rPr>
              <w:t>:</w:t>
            </w:r>
            <w:r w:rsidRPr="006A29F8">
              <w:t xml:space="preserve"> </w:t>
            </w:r>
            <w:r>
              <w:t>select</w:t>
            </w:r>
            <w:r w:rsidRPr="006A29F8">
              <w:t xml:space="preserve"> </w:t>
            </w:r>
            <w:r w:rsidRPr="006A29F8">
              <w:rPr>
                <w:rFonts w:cs="Arial"/>
                <w:bCs/>
              </w:rPr>
              <w:t>from drop</w:t>
            </w:r>
            <w:r>
              <w:rPr>
                <w:rFonts w:cs="Arial"/>
                <w:bCs/>
              </w:rPr>
              <w:t>-</w:t>
            </w:r>
            <w:r w:rsidRPr="006A29F8">
              <w:rPr>
                <w:rFonts w:cs="Arial"/>
                <w:bCs/>
              </w:rPr>
              <w:t>down</w:t>
            </w:r>
          </w:p>
        </w:tc>
        <w:tc>
          <w:tcPr>
            <w:tcW w:w="2970" w:type="dxa"/>
            <w:vMerge/>
            <w:shd w:val="clear" w:color="auto" w:fill="auto"/>
          </w:tcPr>
          <w:p w14:paraId="437801E0" w14:textId="77777777" w:rsidR="00F2790E" w:rsidRPr="001B56AC" w:rsidRDefault="00F2790E" w:rsidP="00467E8A"/>
        </w:tc>
        <w:tc>
          <w:tcPr>
            <w:tcW w:w="1264" w:type="dxa"/>
          </w:tcPr>
          <w:p w14:paraId="6DECC7D6" w14:textId="77777777" w:rsidR="00F2790E" w:rsidRPr="009F4CD2" w:rsidRDefault="00F2790E" w:rsidP="00467E8A">
            <w:pPr>
              <w:rPr>
                <w:rFonts w:cs="Arial"/>
                <w:bCs/>
              </w:rPr>
            </w:pPr>
          </w:p>
        </w:tc>
      </w:tr>
      <w:tr w:rsidR="00F2790E" w:rsidRPr="009F4CD2" w14:paraId="065BA374" w14:textId="77777777" w:rsidTr="00467E8A">
        <w:trPr>
          <w:trHeight w:val="357"/>
        </w:trPr>
        <w:tc>
          <w:tcPr>
            <w:tcW w:w="872" w:type="dxa"/>
            <w:vMerge/>
            <w:shd w:val="clear" w:color="auto" w:fill="auto"/>
          </w:tcPr>
          <w:p w14:paraId="413749AE" w14:textId="77777777" w:rsidR="00F2790E" w:rsidRPr="001B56AC" w:rsidRDefault="00F2790E" w:rsidP="00467E8A"/>
        </w:tc>
        <w:tc>
          <w:tcPr>
            <w:tcW w:w="1350" w:type="dxa"/>
            <w:vMerge/>
            <w:shd w:val="clear" w:color="auto" w:fill="auto"/>
          </w:tcPr>
          <w:p w14:paraId="01126B89" w14:textId="77777777" w:rsidR="00F2790E" w:rsidRPr="001B56AC" w:rsidRDefault="00F2790E" w:rsidP="00467E8A">
            <w:pPr>
              <w:rPr>
                <w:rStyle w:val="SAPEmphasis"/>
              </w:rPr>
            </w:pPr>
          </w:p>
        </w:tc>
        <w:tc>
          <w:tcPr>
            <w:tcW w:w="3330" w:type="dxa"/>
            <w:vMerge/>
            <w:shd w:val="clear" w:color="auto" w:fill="auto"/>
          </w:tcPr>
          <w:p w14:paraId="3AB419A6" w14:textId="77777777" w:rsidR="00F2790E" w:rsidRPr="001B56AC" w:rsidRDefault="00F2790E" w:rsidP="00467E8A">
            <w:pPr>
              <w:rPr>
                <w:rFonts w:cs="Arial"/>
                <w:bCs/>
              </w:rPr>
            </w:pPr>
          </w:p>
        </w:tc>
        <w:tc>
          <w:tcPr>
            <w:tcW w:w="4500" w:type="dxa"/>
            <w:shd w:val="clear" w:color="auto" w:fill="auto"/>
          </w:tcPr>
          <w:p w14:paraId="2A48B599" w14:textId="77777777" w:rsidR="00F2790E" w:rsidRPr="001B56AC" w:rsidRDefault="00F2790E" w:rsidP="00467E8A">
            <w:pPr>
              <w:rPr>
                <w:rStyle w:val="SAPScreenElement"/>
              </w:rPr>
            </w:pPr>
            <w:r>
              <w:rPr>
                <w:rStyle w:val="SAPScreenElement"/>
              </w:rPr>
              <w:t>Circumstances of accident</w:t>
            </w:r>
            <w:r w:rsidRPr="006A29F8">
              <w:rPr>
                <w:rStyle w:val="SAPScreenElement"/>
              </w:rPr>
              <w:t>:</w:t>
            </w:r>
            <w:r w:rsidRPr="006A29F8">
              <w:t xml:space="preserve"> </w:t>
            </w:r>
            <w:r>
              <w:t>insert the appropriate information</w:t>
            </w:r>
          </w:p>
        </w:tc>
        <w:tc>
          <w:tcPr>
            <w:tcW w:w="2970" w:type="dxa"/>
            <w:vMerge/>
            <w:shd w:val="clear" w:color="auto" w:fill="auto"/>
          </w:tcPr>
          <w:p w14:paraId="426B67AD" w14:textId="77777777" w:rsidR="00F2790E" w:rsidRPr="001B56AC" w:rsidRDefault="00F2790E" w:rsidP="00467E8A"/>
        </w:tc>
        <w:tc>
          <w:tcPr>
            <w:tcW w:w="1264" w:type="dxa"/>
          </w:tcPr>
          <w:p w14:paraId="2D75416C" w14:textId="77777777" w:rsidR="00F2790E" w:rsidRPr="009F4CD2" w:rsidRDefault="00F2790E" w:rsidP="00467E8A">
            <w:pPr>
              <w:rPr>
                <w:rFonts w:cs="Arial"/>
                <w:bCs/>
              </w:rPr>
            </w:pPr>
          </w:p>
        </w:tc>
      </w:tr>
      <w:tr w:rsidR="00F2790E" w:rsidRPr="009F4CD2" w14:paraId="791005A7" w14:textId="77777777" w:rsidTr="00467E8A">
        <w:trPr>
          <w:trHeight w:val="357"/>
        </w:trPr>
        <w:tc>
          <w:tcPr>
            <w:tcW w:w="872" w:type="dxa"/>
            <w:vMerge/>
            <w:shd w:val="clear" w:color="auto" w:fill="auto"/>
          </w:tcPr>
          <w:p w14:paraId="049A5D1B" w14:textId="77777777" w:rsidR="00F2790E" w:rsidRPr="001B56AC" w:rsidRDefault="00F2790E" w:rsidP="00467E8A"/>
        </w:tc>
        <w:tc>
          <w:tcPr>
            <w:tcW w:w="1350" w:type="dxa"/>
            <w:vMerge/>
            <w:shd w:val="clear" w:color="auto" w:fill="auto"/>
          </w:tcPr>
          <w:p w14:paraId="30F27E9F" w14:textId="77777777" w:rsidR="00F2790E" w:rsidRPr="001B56AC" w:rsidRDefault="00F2790E" w:rsidP="00467E8A">
            <w:pPr>
              <w:rPr>
                <w:rStyle w:val="SAPEmphasis"/>
              </w:rPr>
            </w:pPr>
          </w:p>
        </w:tc>
        <w:tc>
          <w:tcPr>
            <w:tcW w:w="3330" w:type="dxa"/>
            <w:vMerge/>
            <w:shd w:val="clear" w:color="auto" w:fill="auto"/>
          </w:tcPr>
          <w:p w14:paraId="61F05ADF" w14:textId="77777777" w:rsidR="00F2790E" w:rsidRPr="001B56AC" w:rsidRDefault="00F2790E" w:rsidP="00467E8A">
            <w:pPr>
              <w:rPr>
                <w:rFonts w:cs="Arial"/>
                <w:bCs/>
              </w:rPr>
            </w:pPr>
          </w:p>
        </w:tc>
        <w:tc>
          <w:tcPr>
            <w:tcW w:w="4500" w:type="dxa"/>
            <w:shd w:val="clear" w:color="auto" w:fill="auto"/>
          </w:tcPr>
          <w:p w14:paraId="5CDB174B" w14:textId="77777777" w:rsidR="00F2790E" w:rsidRPr="001B56AC" w:rsidRDefault="00F2790E" w:rsidP="00467E8A">
            <w:pPr>
              <w:rPr>
                <w:rStyle w:val="SAPScreenElement"/>
              </w:rPr>
            </w:pPr>
            <w:r w:rsidRPr="00F31DFD">
              <w:rPr>
                <w:rStyle w:val="SAPScreenElement"/>
              </w:rPr>
              <w:t>Site of injury</w:t>
            </w:r>
            <w:r w:rsidRPr="006A29F8">
              <w:rPr>
                <w:rStyle w:val="SAPScreenElement"/>
              </w:rPr>
              <w:t>:</w:t>
            </w:r>
            <w:r w:rsidRPr="006A29F8">
              <w:t xml:space="preserve"> </w:t>
            </w:r>
            <w:r>
              <w:t>select</w:t>
            </w:r>
            <w:r w:rsidRPr="006A29F8">
              <w:t xml:space="preserve"> </w:t>
            </w:r>
            <w:r w:rsidRPr="006A29F8">
              <w:rPr>
                <w:rFonts w:cs="Arial"/>
                <w:bCs/>
              </w:rPr>
              <w:t>from drop</w:t>
            </w:r>
            <w:r>
              <w:rPr>
                <w:rFonts w:cs="Arial"/>
                <w:bCs/>
              </w:rPr>
              <w:t>-</w:t>
            </w:r>
            <w:r w:rsidRPr="006A29F8">
              <w:rPr>
                <w:rFonts w:cs="Arial"/>
                <w:bCs/>
              </w:rPr>
              <w:t>down</w:t>
            </w:r>
          </w:p>
        </w:tc>
        <w:tc>
          <w:tcPr>
            <w:tcW w:w="2970" w:type="dxa"/>
            <w:vMerge/>
            <w:shd w:val="clear" w:color="auto" w:fill="auto"/>
          </w:tcPr>
          <w:p w14:paraId="5C1982DE" w14:textId="77777777" w:rsidR="00F2790E" w:rsidRPr="001B56AC" w:rsidRDefault="00F2790E" w:rsidP="00467E8A"/>
        </w:tc>
        <w:tc>
          <w:tcPr>
            <w:tcW w:w="1264" w:type="dxa"/>
          </w:tcPr>
          <w:p w14:paraId="59BE6AB2" w14:textId="77777777" w:rsidR="00F2790E" w:rsidRPr="009F4CD2" w:rsidRDefault="00F2790E" w:rsidP="00467E8A">
            <w:pPr>
              <w:rPr>
                <w:rFonts w:cs="Arial"/>
                <w:bCs/>
              </w:rPr>
            </w:pPr>
          </w:p>
        </w:tc>
      </w:tr>
      <w:tr w:rsidR="00F2790E" w:rsidRPr="009F4CD2" w14:paraId="06ADDB48" w14:textId="77777777" w:rsidTr="00467E8A">
        <w:trPr>
          <w:trHeight w:val="357"/>
        </w:trPr>
        <w:tc>
          <w:tcPr>
            <w:tcW w:w="872" w:type="dxa"/>
            <w:vMerge/>
            <w:shd w:val="clear" w:color="auto" w:fill="auto"/>
          </w:tcPr>
          <w:p w14:paraId="76B5D372" w14:textId="77777777" w:rsidR="00F2790E" w:rsidRPr="001B56AC" w:rsidRDefault="00F2790E" w:rsidP="00467E8A"/>
        </w:tc>
        <w:tc>
          <w:tcPr>
            <w:tcW w:w="1350" w:type="dxa"/>
            <w:vMerge/>
            <w:shd w:val="clear" w:color="auto" w:fill="auto"/>
          </w:tcPr>
          <w:p w14:paraId="387DBF51" w14:textId="77777777" w:rsidR="00F2790E" w:rsidRPr="001B56AC" w:rsidRDefault="00F2790E" w:rsidP="00467E8A">
            <w:pPr>
              <w:rPr>
                <w:rStyle w:val="SAPEmphasis"/>
              </w:rPr>
            </w:pPr>
          </w:p>
        </w:tc>
        <w:tc>
          <w:tcPr>
            <w:tcW w:w="3330" w:type="dxa"/>
            <w:vMerge/>
            <w:shd w:val="clear" w:color="auto" w:fill="auto"/>
          </w:tcPr>
          <w:p w14:paraId="4B21467D" w14:textId="77777777" w:rsidR="00F2790E" w:rsidRPr="001B56AC" w:rsidRDefault="00F2790E" w:rsidP="00467E8A">
            <w:pPr>
              <w:rPr>
                <w:rFonts w:cs="Arial"/>
                <w:bCs/>
              </w:rPr>
            </w:pPr>
          </w:p>
        </w:tc>
        <w:tc>
          <w:tcPr>
            <w:tcW w:w="4500" w:type="dxa"/>
            <w:shd w:val="clear" w:color="auto" w:fill="auto"/>
          </w:tcPr>
          <w:p w14:paraId="569A0EDD" w14:textId="77777777" w:rsidR="00F2790E" w:rsidRPr="00981B27" w:rsidRDefault="00F2790E" w:rsidP="00467E8A">
            <w:pPr>
              <w:rPr>
                <w:rStyle w:val="SAPScreenElement"/>
              </w:rPr>
            </w:pPr>
            <w:r>
              <w:rPr>
                <w:rStyle w:val="SAPScreenElement"/>
              </w:rPr>
              <w:t>Type of injuries</w:t>
            </w:r>
            <w:r w:rsidRPr="006A29F8">
              <w:rPr>
                <w:rStyle w:val="SAPScreenElement"/>
              </w:rPr>
              <w:t>:</w:t>
            </w:r>
            <w:r w:rsidRPr="006A29F8">
              <w:t xml:space="preserve"> </w:t>
            </w:r>
            <w:r>
              <w:t>select</w:t>
            </w:r>
            <w:r w:rsidRPr="006A29F8">
              <w:t xml:space="preserve"> </w:t>
            </w:r>
            <w:r w:rsidRPr="006A29F8">
              <w:rPr>
                <w:rFonts w:cs="Arial"/>
                <w:bCs/>
              </w:rPr>
              <w:t>from drop</w:t>
            </w:r>
            <w:r>
              <w:rPr>
                <w:rFonts w:cs="Arial"/>
                <w:bCs/>
              </w:rPr>
              <w:t>-</w:t>
            </w:r>
            <w:r w:rsidRPr="006A29F8">
              <w:rPr>
                <w:rFonts w:cs="Arial"/>
                <w:bCs/>
              </w:rPr>
              <w:t>down</w:t>
            </w:r>
          </w:p>
        </w:tc>
        <w:tc>
          <w:tcPr>
            <w:tcW w:w="2970" w:type="dxa"/>
            <w:vMerge/>
            <w:shd w:val="clear" w:color="auto" w:fill="auto"/>
          </w:tcPr>
          <w:p w14:paraId="6F390BE0" w14:textId="77777777" w:rsidR="00F2790E" w:rsidRPr="001B56AC" w:rsidRDefault="00F2790E" w:rsidP="00467E8A"/>
        </w:tc>
        <w:tc>
          <w:tcPr>
            <w:tcW w:w="1264" w:type="dxa"/>
          </w:tcPr>
          <w:p w14:paraId="7A89772C" w14:textId="77777777" w:rsidR="00F2790E" w:rsidRPr="009F4CD2" w:rsidRDefault="00F2790E" w:rsidP="00467E8A">
            <w:pPr>
              <w:rPr>
                <w:rFonts w:cs="Arial"/>
                <w:bCs/>
              </w:rPr>
            </w:pPr>
          </w:p>
        </w:tc>
      </w:tr>
      <w:tr w:rsidR="00F2790E" w:rsidRPr="009F4CD2" w14:paraId="7B5C5478" w14:textId="77777777" w:rsidTr="00467E8A">
        <w:trPr>
          <w:trHeight w:val="357"/>
        </w:trPr>
        <w:tc>
          <w:tcPr>
            <w:tcW w:w="872" w:type="dxa"/>
            <w:vMerge/>
            <w:shd w:val="clear" w:color="auto" w:fill="auto"/>
          </w:tcPr>
          <w:p w14:paraId="56C21C37" w14:textId="77777777" w:rsidR="00F2790E" w:rsidRPr="001B56AC" w:rsidRDefault="00F2790E" w:rsidP="00467E8A"/>
        </w:tc>
        <w:tc>
          <w:tcPr>
            <w:tcW w:w="1350" w:type="dxa"/>
            <w:vMerge/>
            <w:shd w:val="clear" w:color="auto" w:fill="auto"/>
          </w:tcPr>
          <w:p w14:paraId="6FC1599F" w14:textId="77777777" w:rsidR="00F2790E" w:rsidRPr="001B56AC" w:rsidRDefault="00F2790E" w:rsidP="00467E8A">
            <w:pPr>
              <w:rPr>
                <w:rStyle w:val="SAPEmphasis"/>
              </w:rPr>
            </w:pPr>
          </w:p>
        </w:tc>
        <w:tc>
          <w:tcPr>
            <w:tcW w:w="3330" w:type="dxa"/>
            <w:vMerge/>
            <w:shd w:val="clear" w:color="auto" w:fill="auto"/>
          </w:tcPr>
          <w:p w14:paraId="67981B53" w14:textId="77777777" w:rsidR="00F2790E" w:rsidRPr="001B56AC" w:rsidRDefault="00F2790E" w:rsidP="00467E8A">
            <w:pPr>
              <w:rPr>
                <w:rFonts w:cs="Arial"/>
                <w:bCs/>
              </w:rPr>
            </w:pPr>
          </w:p>
        </w:tc>
        <w:tc>
          <w:tcPr>
            <w:tcW w:w="4500" w:type="dxa"/>
            <w:shd w:val="clear" w:color="auto" w:fill="auto"/>
          </w:tcPr>
          <w:p w14:paraId="515D3504" w14:textId="77777777" w:rsidR="00F2790E" w:rsidRDefault="00F2790E" w:rsidP="00467E8A">
            <w:pPr>
              <w:rPr>
                <w:rStyle w:val="SAPScreenElement"/>
              </w:rPr>
            </w:pPr>
            <w:r>
              <w:rPr>
                <w:rStyle w:val="SAPScreenElement"/>
              </w:rPr>
              <w:t>Nature of accident</w:t>
            </w:r>
            <w:r w:rsidRPr="006A29F8">
              <w:rPr>
                <w:rStyle w:val="SAPScreenElement"/>
              </w:rPr>
              <w:t>:</w:t>
            </w:r>
            <w:r w:rsidRPr="006A29F8">
              <w:t xml:space="preserve"> </w:t>
            </w:r>
            <w:r>
              <w:t>insert the appropriate information</w:t>
            </w:r>
          </w:p>
        </w:tc>
        <w:tc>
          <w:tcPr>
            <w:tcW w:w="2970" w:type="dxa"/>
            <w:vMerge/>
            <w:shd w:val="clear" w:color="auto" w:fill="auto"/>
          </w:tcPr>
          <w:p w14:paraId="7FC7A993" w14:textId="77777777" w:rsidR="00F2790E" w:rsidRPr="001B56AC" w:rsidRDefault="00F2790E" w:rsidP="00467E8A"/>
        </w:tc>
        <w:tc>
          <w:tcPr>
            <w:tcW w:w="1264" w:type="dxa"/>
          </w:tcPr>
          <w:p w14:paraId="29C1656A" w14:textId="77777777" w:rsidR="00F2790E" w:rsidRPr="009F4CD2" w:rsidRDefault="00F2790E" w:rsidP="00467E8A">
            <w:pPr>
              <w:rPr>
                <w:rFonts w:cs="Arial"/>
                <w:bCs/>
              </w:rPr>
            </w:pPr>
          </w:p>
        </w:tc>
      </w:tr>
      <w:tr w:rsidR="00F2790E" w:rsidRPr="009F4CD2" w14:paraId="128529E3" w14:textId="77777777" w:rsidTr="00467E8A">
        <w:trPr>
          <w:trHeight w:val="357"/>
        </w:trPr>
        <w:tc>
          <w:tcPr>
            <w:tcW w:w="872" w:type="dxa"/>
            <w:vMerge/>
            <w:shd w:val="clear" w:color="auto" w:fill="auto"/>
          </w:tcPr>
          <w:p w14:paraId="20216BF1" w14:textId="77777777" w:rsidR="00F2790E" w:rsidRPr="001B56AC" w:rsidRDefault="00F2790E" w:rsidP="00467E8A"/>
        </w:tc>
        <w:tc>
          <w:tcPr>
            <w:tcW w:w="1350" w:type="dxa"/>
            <w:vMerge/>
            <w:shd w:val="clear" w:color="auto" w:fill="auto"/>
          </w:tcPr>
          <w:p w14:paraId="3D36C934" w14:textId="77777777" w:rsidR="00F2790E" w:rsidRPr="001B56AC" w:rsidRDefault="00F2790E" w:rsidP="00467E8A">
            <w:pPr>
              <w:rPr>
                <w:rStyle w:val="SAPEmphasis"/>
              </w:rPr>
            </w:pPr>
          </w:p>
        </w:tc>
        <w:tc>
          <w:tcPr>
            <w:tcW w:w="3330" w:type="dxa"/>
            <w:vMerge/>
            <w:shd w:val="clear" w:color="auto" w:fill="auto"/>
          </w:tcPr>
          <w:p w14:paraId="79D1A2C2" w14:textId="77777777" w:rsidR="00F2790E" w:rsidRPr="001B56AC" w:rsidRDefault="00F2790E" w:rsidP="00467E8A">
            <w:pPr>
              <w:rPr>
                <w:rFonts w:cs="Arial"/>
                <w:bCs/>
              </w:rPr>
            </w:pPr>
          </w:p>
        </w:tc>
        <w:tc>
          <w:tcPr>
            <w:tcW w:w="4500" w:type="dxa"/>
            <w:shd w:val="clear" w:color="auto" w:fill="auto"/>
          </w:tcPr>
          <w:p w14:paraId="7A5DE8A1" w14:textId="77777777" w:rsidR="00F2790E" w:rsidRPr="00981B27" w:rsidRDefault="00F2790E" w:rsidP="00467E8A">
            <w:pPr>
              <w:rPr>
                <w:rStyle w:val="SAPScreenElement"/>
              </w:rPr>
            </w:pPr>
            <w:r>
              <w:rPr>
                <w:rStyle w:val="SAPScreenElement"/>
              </w:rPr>
              <w:t>Object which injured the victim</w:t>
            </w:r>
            <w:r w:rsidRPr="006A29F8">
              <w:rPr>
                <w:rStyle w:val="SAPScreenElement"/>
              </w:rPr>
              <w:t>:</w:t>
            </w:r>
            <w:r w:rsidRPr="006A29F8">
              <w:t xml:space="preserve"> </w:t>
            </w:r>
            <w:r>
              <w:t>insert the appropriate information</w:t>
            </w:r>
          </w:p>
        </w:tc>
        <w:tc>
          <w:tcPr>
            <w:tcW w:w="2970" w:type="dxa"/>
            <w:vMerge/>
            <w:shd w:val="clear" w:color="auto" w:fill="auto"/>
          </w:tcPr>
          <w:p w14:paraId="7FB267F0" w14:textId="77777777" w:rsidR="00F2790E" w:rsidRPr="001B56AC" w:rsidRDefault="00F2790E" w:rsidP="00467E8A"/>
        </w:tc>
        <w:tc>
          <w:tcPr>
            <w:tcW w:w="1264" w:type="dxa"/>
          </w:tcPr>
          <w:p w14:paraId="7A4A6156" w14:textId="77777777" w:rsidR="00F2790E" w:rsidRPr="009F4CD2" w:rsidRDefault="00F2790E" w:rsidP="00467E8A">
            <w:pPr>
              <w:rPr>
                <w:rFonts w:cs="Arial"/>
                <w:bCs/>
              </w:rPr>
            </w:pPr>
          </w:p>
        </w:tc>
      </w:tr>
      <w:tr w:rsidR="00F2790E" w:rsidRPr="009F4CD2" w14:paraId="5BAAE139" w14:textId="77777777" w:rsidTr="00467E8A">
        <w:trPr>
          <w:trHeight w:val="357"/>
        </w:trPr>
        <w:tc>
          <w:tcPr>
            <w:tcW w:w="872" w:type="dxa"/>
            <w:vMerge/>
            <w:shd w:val="clear" w:color="auto" w:fill="auto"/>
          </w:tcPr>
          <w:p w14:paraId="19A4B6DE" w14:textId="77777777" w:rsidR="00F2790E" w:rsidRPr="001B56AC" w:rsidRDefault="00F2790E" w:rsidP="00467E8A"/>
        </w:tc>
        <w:tc>
          <w:tcPr>
            <w:tcW w:w="1350" w:type="dxa"/>
            <w:vMerge/>
            <w:shd w:val="clear" w:color="auto" w:fill="auto"/>
          </w:tcPr>
          <w:p w14:paraId="5F082E79" w14:textId="77777777" w:rsidR="00F2790E" w:rsidRPr="001B56AC" w:rsidRDefault="00F2790E" w:rsidP="00467E8A">
            <w:pPr>
              <w:rPr>
                <w:rStyle w:val="SAPEmphasis"/>
              </w:rPr>
            </w:pPr>
          </w:p>
        </w:tc>
        <w:tc>
          <w:tcPr>
            <w:tcW w:w="3330" w:type="dxa"/>
            <w:vMerge/>
            <w:shd w:val="clear" w:color="auto" w:fill="auto"/>
          </w:tcPr>
          <w:p w14:paraId="57EBD144" w14:textId="77777777" w:rsidR="00F2790E" w:rsidRPr="001B56AC" w:rsidRDefault="00F2790E" w:rsidP="00467E8A">
            <w:pPr>
              <w:rPr>
                <w:rFonts w:cs="Arial"/>
                <w:bCs/>
              </w:rPr>
            </w:pPr>
          </w:p>
        </w:tc>
        <w:tc>
          <w:tcPr>
            <w:tcW w:w="4500" w:type="dxa"/>
            <w:shd w:val="clear" w:color="auto" w:fill="auto"/>
          </w:tcPr>
          <w:p w14:paraId="0CC7FA78" w14:textId="77777777" w:rsidR="00F2790E" w:rsidRPr="00981B27" w:rsidRDefault="00F2790E" w:rsidP="00467E8A">
            <w:pPr>
              <w:rPr>
                <w:rStyle w:val="SAPScreenElement"/>
              </w:rPr>
            </w:pPr>
            <w:r>
              <w:rPr>
                <w:rStyle w:val="SAPScreenElement"/>
              </w:rPr>
              <w:t>Potential justified reservations</w:t>
            </w:r>
            <w:r w:rsidRPr="006A29F8">
              <w:rPr>
                <w:rStyle w:val="SAPScreenElement"/>
              </w:rPr>
              <w:t>:</w:t>
            </w:r>
            <w:r w:rsidRPr="006A29F8">
              <w:t xml:space="preserve"> </w:t>
            </w:r>
            <w:r>
              <w:t>insert the appropriate information</w:t>
            </w:r>
          </w:p>
        </w:tc>
        <w:tc>
          <w:tcPr>
            <w:tcW w:w="2970" w:type="dxa"/>
            <w:vMerge/>
            <w:shd w:val="clear" w:color="auto" w:fill="auto"/>
          </w:tcPr>
          <w:p w14:paraId="6EE07C1F" w14:textId="77777777" w:rsidR="00F2790E" w:rsidRPr="001B56AC" w:rsidRDefault="00F2790E" w:rsidP="00467E8A"/>
        </w:tc>
        <w:tc>
          <w:tcPr>
            <w:tcW w:w="1264" w:type="dxa"/>
          </w:tcPr>
          <w:p w14:paraId="3506A9BF" w14:textId="77777777" w:rsidR="00F2790E" w:rsidRPr="009F4CD2" w:rsidRDefault="00F2790E" w:rsidP="00467E8A">
            <w:pPr>
              <w:rPr>
                <w:rFonts w:cs="Arial"/>
                <w:bCs/>
              </w:rPr>
            </w:pPr>
          </w:p>
        </w:tc>
      </w:tr>
      <w:tr w:rsidR="00F2790E" w:rsidRPr="009F4CD2" w14:paraId="3AFB5317" w14:textId="77777777" w:rsidTr="00467E8A">
        <w:trPr>
          <w:trHeight w:val="357"/>
        </w:trPr>
        <w:tc>
          <w:tcPr>
            <w:tcW w:w="872" w:type="dxa"/>
            <w:vMerge/>
            <w:shd w:val="clear" w:color="auto" w:fill="auto"/>
          </w:tcPr>
          <w:p w14:paraId="458F2392" w14:textId="77777777" w:rsidR="00F2790E" w:rsidRPr="001B56AC" w:rsidRDefault="00F2790E" w:rsidP="00467E8A"/>
        </w:tc>
        <w:tc>
          <w:tcPr>
            <w:tcW w:w="1350" w:type="dxa"/>
            <w:vMerge/>
            <w:shd w:val="clear" w:color="auto" w:fill="auto"/>
          </w:tcPr>
          <w:p w14:paraId="1F54660B" w14:textId="77777777" w:rsidR="00F2790E" w:rsidRPr="001B56AC" w:rsidRDefault="00F2790E" w:rsidP="00467E8A">
            <w:pPr>
              <w:rPr>
                <w:rStyle w:val="SAPEmphasis"/>
              </w:rPr>
            </w:pPr>
          </w:p>
        </w:tc>
        <w:tc>
          <w:tcPr>
            <w:tcW w:w="3330" w:type="dxa"/>
            <w:vMerge w:val="restart"/>
            <w:shd w:val="clear" w:color="auto" w:fill="auto"/>
          </w:tcPr>
          <w:p w14:paraId="03DB6AD9" w14:textId="77777777" w:rsidR="00F2790E" w:rsidRPr="001B56AC" w:rsidRDefault="00F2790E" w:rsidP="00467E8A">
            <w:pPr>
              <w:rPr>
                <w:rFonts w:cs="Arial"/>
                <w:bCs/>
              </w:rPr>
            </w:pPr>
            <w:r>
              <w:t xml:space="preserve">In the </w:t>
            </w:r>
            <w:r>
              <w:rPr>
                <w:rStyle w:val="SAPScreenElement"/>
              </w:rPr>
              <w:t xml:space="preserve">Place of accident </w:t>
            </w:r>
            <w:r>
              <w:rPr>
                <w:rFonts w:cs="Arial"/>
                <w:bCs/>
              </w:rPr>
              <w:t>tab, enter in the</w:t>
            </w:r>
            <w:r>
              <w:rPr>
                <w:rStyle w:val="SAPScreenElement"/>
              </w:rPr>
              <w:t xml:space="preserve"> Accident location </w:t>
            </w:r>
            <w:r w:rsidRPr="00F31DFD">
              <w:rPr>
                <w:rFonts w:cs="Arial"/>
                <w:bCs/>
              </w:rPr>
              <w:t xml:space="preserve">part </w:t>
            </w:r>
            <w:r w:rsidRPr="009F4CD2">
              <w:rPr>
                <w:rFonts w:cs="Arial"/>
                <w:bCs/>
              </w:rPr>
              <w:t>of the form</w:t>
            </w:r>
            <w:r>
              <w:t xml:space="preserve"> the detailed information, if appropriate.</w:t>
            </w:r>
          </w:p>
        </w:tc>
        <w:tc>
          <w:tcPr>
            <w:tcW w:w="4500" w:type="dxa"/>
            <w:shd w:val="clear" w:color="auto" w:fill="auto"/>
          </w:tcPr>
          <w:p w14:paraId="139EB8D0" w14:textId="77777777" w:rsidR="00F2790E" w:rsidRPr="001B56AC" w:rsidRDefault="00F2790E" w:rsidP="00467E8A">
            <w:pPr>
              <w:rPr>
                <w:rStyle w:val="SAPScreenElement"/>
              </w:rPr>
            </w:pPr>
            <w:r>
              <w:rPr>
                <w:rStyle w:val="SAPScreenElement"/>
              </w:rPr>
              <w:t>Delivery point</w:t>
            </w:r>
            <w:r w:rsidRPr="006A29F8">
              <w:rPr>
                <w:rStyle w:val="SAPScreenElement"/>
              </w:rPr>
              <w:t>:</w:t>
            </w:r>
            <w:r w:rsidRPr="006A29F8">
              <w:t xml:space="preserve"> </w:t>
            </w:r>
            <w:r>
              <w:t>enter if</w:t>
            </w:r>
            <w:r w:rsidRPr="006A29F8">
              <w:t xml:space="preserve"> appropriate</w:t>
            </w:r>
          </w:p>
        </w:tc>
        <w:tc>
          <w:tcPr>
            <w:tcW w:w="2970" w:type="dxa"/>
            <w:vMerge w:val="restart"/>
            <w:shd w:val="clear" w:color="auto" w:fill="auto"/>
          </w:tcPr>
          <w:p w14:paraId="4B24BCF5" w14:textId="77777777" w:rsidR="00F2790E" w:rsidRPr="001B56AC" w:rsidRDefault="00F2790E" w:rsidP="00467E8A"/>
        </w:tc>
        <w:tc>
          <w:tcPr>
            <w:tcW w:w="1264" w:type="dxa"/>
          </w:tcPr>
          <w:p w14:paraId="5B71E216" w14:textId="77777777" w:rsidR="00F2790E" w:rsidRPr="009F4CD2" w:rsidRDefault="00F2790E" w:rsidP="00467E8A">
            <w:pPr>
              <w:rPr>
                <w:rFonts w:cs="Arial"/>
                <w:bCs/>
              </w:rPr>
            </w:pPr>
          </w:p>
        </w:tc>
      </w:tr>
      <w:tr w:rsidR="00F2790E" w:rsidRPr="009F4CD2" w14:paraId="1B7BBE1E" w14:textId="77777777" w:rsidTr="00467E8A">
        <w:trPr>
          <w:trHeight w:val="357"/>
        </w:trPr>
        <w:tc>
          <w:tcPr>
            <w:tcW w:w="872" w:type="dxa"/>
            <w:vMerge/>
            <w:shd w:val="clear" w:color="auto" w:fill="auto"/>
          </w:tcPr>
          <w:p w14:paraId="56AF5ED0" w14:textId="77777777" w:rsidR="00F2790E" w:rsidRPr="001B56AC" w:rsidRDefault="00F2790E" w:rsidP="00467E8A"/>
        </w:tc>
        <w:tc>
          <w:tcPr>
            <w:tcW w:w="1350" w:type="dxa"/>
            <w:vMerge/>
            <w:shd w:val="clear" w:color="auto" w:fill="auto"/>
          </w:tcPr>
          <w:p w14:paraId="20D53A04" w14:textId="77777777" w:rsidR="00F2790E" w:rsidRPr="001B56AC" w:rsidRDefault="00F2790E" w:rsidP="00467E8A">
            <w:pPr>
              <w:rPr>
                <w:rStyle w:val="SAPEmphasis"/>
              </w:rPr>
            </w:pPr>
          </w:p>
        </w:tc>
        <w:tc>
          <w:tcPr>
            <w:tcW w:w="3330" w:type="dxa"/>
            <w:vMerge/>
            <w:shd w:val="clear" w:color="auto" w:fill="auto"/>
          </w:tcPr>
          <w:p w14:paraId="2F1F66DF" w14:textId="77777777" w:rsidR="00F2790E" w:rsidRPr="001B56AC" w:rsidRDefault="00F2790E" w:rsidP="00467E8A">
            <w:pPr>
              <w:rPr>
                <w:rFonts w:cs="Arial"/>
                <w:bCs/>
              </w:rPr>
            </w:pPr>
          </w:p>
        </w:tc>
        <w:tc>
          <w:tcPr>
            <w:tcW w:w="4500" w:type="dxa"/>
            <w:shd w:val="clear" w:color="auto" w:fill="auto"/>
          </w:tcPr>
          <w:p w14:paraId="62BA546C" w14:textId="77777777" w:rsidR="00F2790E" w:rsidRPr="001B56AC" w:rsidRDefault="00F2790E" w:rsidP="00467E8A">
            <w:pPr>
              <w:rPr>
                <w:rStyle w:val="SAPScreenElement"/>
              </w:rPr>
            </w:pPr>
            <w:r>
              <w:rPr>
                <w:rStyle w:val="SAPScreenElement"/>
              </w:rPr>
              <w:t>Address affix</w:t>
            </w:r>
            <w:r w:rsidRPr="006A29F8">
              <w:rPr>
                <w:rStyle w:val="SAPScreenElement"/>
              </w:rPr>
              <w:t>:</w:t>
            </w:r>
            <w:r w:rsidRPr="006A29F8">
              <w:t xml:space="preserve"> </w:t>
            </w:r>
            <w:r>
              <w:t>enter if</w:t>
            </w:r>
            <w:r w:rsidRPr="006A29F8">
              <w:t xml:space="preserve"> appropriate</w:t>
            </w:r>
          </w:p>
        </w:tc>
        <w:tc>
          <w:tcPr>
            <w:tcW w:w="2970" w:type="dxa"/>
            <w:vMerge/>
            <w:shd w:val="clear" w:color="auto" w:fill="auto"/>
          </w:tcPr>
          <w:p w14:paraId="2145A427" w14:textId="77777777" w:rsidR="00F2790E" w:rsidRPr="001B56AC" w:rsidRDefault="00F2790E" w:rsidP="00467E8A"/>
        </w:tc>
        <w:tc>
          <w:tcPr>
            <w:tcW w:w="1264" w:type="dxa"/>
          </w:tcPr>
          <w:p w14:paraId="07B73BBF" w14:textId="77777777" w:rsidR="00F2790E" w:rsidRPr="009F4CD2" w:rsidRDefault="00F2790E" w:rsidP="00467E8A">
            <w:pPr>
              <w:rPr>
                <w:rFonts w:cs="Arial"/>
                <w:bCs/>
              </w:rPr>
            </w:pPr>
          </w:p>
        </w:tc>
      </w:tr>
      <w:tr w:rsidR="00F2790E" w:rsidRPr="009F4CD2" w14:paraId="7CFE389E" w14:textId="77777777" w:rsidTr="00467E8A">
        <w:trPr>
          <w:trHeight w:val="357"/>
        </w:trPr>
        <w:tc>
          <w:tcPr>
            <w:tcW w:w="872" w:type="dxa"/>
            <w:vMerge/>
            <w:shd w:val="clear" w:color="auto" w:fill="auto"/>
          </w:tcPr>
          <w:p w14:paraId="7539536C" w14:textId="77777777" w:rsidR="00F2790E" w:rsidRPr="001B56AC" w:rsidRDefault="00F2790E" w:rsidP="00467E8A"/>
        </w:tc>
        <w:tc>
          <w:tcPr>
            <w:tcW w:w="1350" w:type="dxa"/>
            <w:vMerge/>
            <w:shd w:val="clear" w:color="auto" w:fill="auto"/>
          </w:tcPr>
          <w:p w14:paraId="33423DDC" w14:textId="77777777" w:rsidR="00F2790E" w:rsidRPr="001B56AC" w:rsidRDefault="00F2790E" w:rsidP="00467E8A">
            <w:pPr>
              <w:rPr>
                <w:rStyle w:val="SAPEmphasis"/>
              </w:rPr>
            </w:pPr>
          </w:p>
        </w:tc>
        <w:tc>
          <w:tcPr>
            <w:tcW w:w="3330" w:type="dxa"/>
            <w:vMerge/>
            <w:shd w:val="clear" w:color="auto" w:fill="auto"/>
          </w:tcPr>
          <w:p w14:paraId="0F4C02DB" w14:textId="77777777" w:rsidR="00F2790E" w:rsidRPr="001B56AC" w:rsidRDefault="00F2790E" w:rsidP="00467E8A">
            <w:pPr>
              <w:rPr>
                <w:rFonts w:cs="Arial"/>
                <w:bCs/>
              </w:rPr>
            </w:pPr>
          </w:p>
        </w:tc>
        <w:tc>
          <w:tcPr>
            <w:tcW w:w="4500" w:type="dxa"/>
            <w:shd w:val="clear" w:color="auto" w:fill="auto"/>
          </w:tcPr>
          <w:p w14:paraId="72164E8B" w14:textId="77777777" w:rsidR="00F2790E" w:rsidRPr="001B56AC" w:rsidRDefault="00F2790E" w:rsidP="00467E8A">
            <w:pPr>
              <w:rPr>
                <w:rStyle w:val="SAPScreenElement"/>
              </w:rPr>
            </w:pPr>
            <w:r>
              <w:rPr>
                <w:rStyle w:val="SAPScreenElement"/>
              </w:rPr>
              <w:t>House number</w:t>
            </w:r>
            <w:r w:rsidRPr="006A29F8">
              <w:rPr>
                <w:rStyle w:val="SAPScreenElement"/>
              </w:rPr>
              <w:t>:</w:t>
            </w:r>
            <w:r w:rsidRPr="006A29F8">
              <w:t xml:space="preserve"> </w:t>
            </w:r>
            <w:r>
              <w:t>enter if</w:t>
            </w:r>
            <w:r w:rsidRPr="006A29F8">
              <w:t xml:space="preserve"> appropriate</w:t>
            </w:r>
          </w:p>
        </w:tc>
        <w:tc>
          <w:tcPr>
            <w:tcW w:w="2970" w:type="dxa"/>
            <w:vMerge/>
            <w:shd w:val="clear" w:color="auto" w:fill="auto"/>
          </w:tcPr>
          <w:p w14:paraId="5CD0132B" w14:textId="77777777" w:rsidR="00F2790E" w:rsidRPr="001B56AC" w:rsidRDefault="00F2790E" w:rsidP="00467E8A"/>
        </w:tc>
        <w:tc>
          <w:tcPr>
            <w:tcW w:w="1264" w:type="dxa"/>
          </w:tcPr>
          <w:p w14:paraId="357C4F62" w14:textId="77777777" w:rsidR="00F2790E" w:rsidRPr="009F4CD2" w:rsidRDefault="00F2790E" w:rsidP="00467E8A">
            <w:pPr>
              <w:rPr>
                <w:rFonts w:cs="Arial"/>
                <w:bCs/>
              </w:rPr>
            </w:pPr>
          </w:p>
        </w:tc>
      </w:tr>
      <w:tr w:rsidR="00F2790E" w:rsidRPr="009F4CD2" w14:paraId="1D50FAA6" w14:textId="77777777" w:rsidTr="00467E8A">
        <w:trPr>
          <w:trHeight w:val="357"/>
        </w:trPr>
        <w:tc>
          <w:tcPr>
            <w:tcW w:w="872" w:type="dxa"/>
            <w:vMerge/>
            <w:shd w:val="clear" w:color="auto" w:fill="auto"/>
          </w:tcPr>
          <w:p w14:paraId="3FCEF352" w14:textId="77777777" w:rsidR="00F2790E" w:rsidRPr="001B56AC" w:rsidRDefault="00F2790E" w:rsidP="00467E8A"/>
        </w:tc>
        <w:tc>
          <w:tcPr>
            <w:tcW w:w="1350" w:type="dxa"/>
            <w:vMerge/>
            <w:shd w:val="clear" w:color="auto" w:fill="auto"/>
          </w:tcPr>
          <w:p w14:paraId="01595640" w14:textId="77777777" w:rsidR="00F2790E" w:rsidRPr="001B56AC" w:rsidRDefault="00F2790E" w:rsidP="00467E8A">
            <w:pPr>
              <w:rPr>
                <w:rStyle w:val="SAPEmphasis"/>
              </w:rPr>
            </w:pPr>
          </w:p>
        </w:tc>
        <w:tc>
          <w:tcPr>
            <w:tcW w:w="3330" w:type="dxa"/>
            <w:vMerge/>
            <w:shd w:val="clear" w:color="auto" w:fill="auto"/>
          </w:tcPr>
          <w:p w14:paraId="5B4E9756" w14:textId="77777777" w:rsidR="00F2790E" w:rsidRPr="001B56AC" w:rsidRDefault="00F2790E" w:rsidP="00467E8A">
            <w:pPr>
              <w:rPr>
                <w:rFonts w:cs="Arial"/>
                <w:bCs/>
              </w:rPr>
            </w:pPr>
          </w:p>
        </w:tc>
        <w:tc>
          <w:tcPr>
            <w:tcW w:w="4500" w:type="dxa"/>
            <w:shd w:val="clear" w:color="auto" w:fill="auto"/>
          </w:tcPr>
          <w:p w14:paraId="7110A006" w14:textId="77777777" w:rsidR="00F2790E" w:rsidRPr="001B56AC" w:rsidRDefault="00F2790E" w:rsidP="00467E8A">
            <w:pPr>
              <w:rPr>
                <w:rStyle w:val="SAPScreenElement"/>
              </w:rPr>
            </w:pPr>
            <w:r>
              <w:rPr>
                <w:rStyle w:val="SAPScreenElement"/>
              </w:rPr>
              <w:t>Point of delivery type</w:t>
            </w:r>
            <w:r w:rsidRPr="006A29F8">
              <w:rPr>
                <w:rStyle w:val="SAPScreenElement"/>
              </w:rPr>
              <w:t>:</w:t>
            </w:r>
            <w:r w:rsidRPr="006A29F8">
              <w:t xml:space="preserve"> </w:t>
            </w:r>
            <w:r>
              <w:t>enter if</w:t>
            </w:r>
            <w:r w:rsidRPr="006A29F8">
              <w:t xml:space="preserve"> appropriate</w:t>
            </w:r>
          </w:p>
        </w:tc>
        <w:tc>
          <w:tcPr>
            <w:tcW w:w="2970" w:type="dxa"/>
            <w:vMerge/>
            <w:shd w:val="clear" w:color="auto" w:fill="auto"/>
          </w:tcPr>
          <w:p w14:paraId="25D7ED0F" w14:textId="77777777" w:rsidR="00F2790E" w:rsidRPr="001B56AC" w:rsidRDefault="00F2790E" w:rsidP="00467E8A"/>
        </w:tc>
        <w:tc>
          <w:tcPr>
            <w:tcW w:w="1264" w:type="dxa"/>
          </w:tcPr>
          <w:p w14:paraId="67AE1B0F" w14:textId="77777777" w:rsidR="00F2790E" w:rsidRPr="009F4CD2" w:rsidRDefault="00F2790E" w:rsidP="00467E8A">
            <w:pPr>
              <w:rPr>
                <w:rFonts w:cs="Arial"/>
                <w:bCs/>
              </w:rPr>
            </w:pPr>
          </w:p>
        </w:tc>
      </w:tr>
      <w:tr w:rsidR="00F2790E" w:rsidRPr="009F4CD2" w14:paraId="0E428FA4" w14:textId="77777777" w:rsidTr="00467E8A">
        <w:trPr>
          <w:trHeight w:val="357"/>
        </w:trPr>
        <w:tc>
          <w:tcPr>
            <w:tcW w:w="872" w:type="dxa"/>
            <w:vMerge/>
            <w:shd w:val="clear" w:color="auto" w:fill="auto"/>
          </w:tcPr>
          <w:p w14:paraId="46AC70DF" w14:textId="77777777" w:rsidR="00F2790E" w:rsidRPr="001B56AC" w:rsidRDefault="00F2790E" w:rsidP="00467E8A"/>
        </w:tc>
        <w:tc>
          <w:tcPr>
            <w:tcW w:w="1350" w:type="dxa"/>
            <w:vMerge/>
            <w:shd w:val="clear" w:color="auto" w:fill="auto"/>
          </w:tcPr>
          <w:p w14:paraId="6072E830" w14:textId="77777777" w:rsidR="00F2790E" w:rsidRPr="001B56AC" w:rsidRDefault="00F2790E" w:rsidP="00467E8A">
            <w:pPr>
              <w:rPr>
                <w:rStyle w:val="SAPEmphasis"/>
              </w:rPr>
            </w:pPr>
          </w:p>
        </w:tc>
        <w:tc>
          <w:tcPr>
            <w:tcW w:w="3330" w:type="dxa"/>
            <w:vMerge/>
            <w:shd w:val="clear" w:color="auto" w:fill="auto"/>
          </w:tcPr>
          <w:p w14:paraId="334256B9" w14:textId="77777777" w:rsidR="00F2790E" w:rsidRPr="001B56AC" w:rsidRDefault="00F2790E" w:rsidP="00467E8A">
            <w:pPr>
              <w:rPr>
                <w:rFonts w:cs="Arial"/>
                <w:bCs/>
              </w:rPr>
            </w:pPr>
          </w:p>
        </w:tc>
        <w:tc>
          <w:tcPr>
            <w:tcW w:w="4500" w:type="dxa"/>
            <w:shd w:val="clear" w:color="auto" w:fill="auto"/>
          </w:tcPr>
          <w:p w14:paraId="1305D685" w14:textId="77777777" w:rsidR="00F2790E" w:rsidRPr="001B56AC" w:rsidRDefault="00F2790E" w:rsidP="00467E8A">
            <w:pPr>
              <w:rPr>
                <w:rStyle w:val="SAPScreenElement"/>
              </w:rPr>
            </w:pPr>
            <w:r>
              <w:rPr>
                <w:rStyle w:val="SAPScreenElement"/>
              </w:rPr>
              <w:t>Postal Code/City</w:t>
            </w:r>
            <w:r w:rsidRPr="006A29F8">
              <w:rPr>
                <w:rStyle w:val="SAPScreenElement"/>
              </w:rPr>
              <w:t>:</w:t>
            </w:r>
            <w:r w:rsidRPr="006A29F8">
              <w:t xml:space="preserve"> </w:t>
            </w:r>
            <w:r>
              <w:t>enter if</w:t>
            </w:r>
            <w:r w:rsidRPr="006A29F8">
              <w:t xml:space="preserve"> appropriate</w:t>
            </w:r>
          </w:p>
        </w:tc>
        <w:tc>
          <w:tcPr>
            <w:tcW w:w="2970" w:type="dxa"/>
            <w:vMerge/>
            <w:shd w:val="clear" w:color="auto" w:fill="auto"/>
          </w:tcPr>
          <w:p w14:paraId="62036197" w14:textId="77777777" w:rsidR="00F2790E" w:rsidRPr="001B56AC" w:rsidRDefault="00F2790E" w:rsidP="00467E8A"/>
        </w:tc>
        <w:tc>
          <w:tcPr>
            <w:tcW w:w="1264" w:type="dxa"/>
          </w:tcPr>
          <w:p w14:paraId="36C3BD51" w14:textId="77777777" w:rsidR="00F2790E" w:rsidRPr="009F4CD2" w:rsidRDefault="00F2790E" w:rsidP="00467E8A">
            <w:pPr>
              <w:rPr>
                <w:rFonts w:cs="Arial"/>
                <w:bCs/>
              </w:rPr>
            </w:pPr>
          </w:p>
        </w:tc>
      </w:tr>
      <w:tr w:rsidR="00F2790E" w:rsidRPr="009F4CD2" w14:paraId="1038CE36" w14:textId="77777777" w:rsidTr="00467E8A">
        <w:trPr>
          <w:trHeight w:val="357"/>
        </w:trPr>
        <w:tc>
          <w:tcPr>
            <w:tcW w:w="872" w:type="dxa"/>
            <w:vMerge/>
            <w:shd w:val="clear" w:color="auto" w:fill="auto"/>
          </w:tcPr>
          <w:p w14:paraId="2A8D376F" w14:textId="77777777" w:rsidR="00F2790E" w:rsidRPr="001B56AC" w:rsidRDefault="00F2790E" w:rsidP="00467E8A"/>
        </w:tc>
        <w:tc>
          <w:tcPr>
            <w:tcW w:w="1350" w:type="dxa"/>
            <w:vMerge/>
            <w:shd w:val="clear" w:color="auto" w:fill="auto"/>
          </w:tcPr>
          <w:p w14:paraId="0694614A" w14:textId="77777777" w:rsidR="00F2790E" w:rsidRPr="001B56AC" w:rsidRDefault="00F2790E" w:rsidP="00467E8A">
            <w:pPr>
              <w:rPr>
                <w:rStyle w:val="SAPEmphasis"/>
              </w:rPr>
            </w:pPr>
          </w:p>
        </w:tc>
        <w:tc>
          <w:tcPr>
            <w:tcW w:w="3330" w:type="dxa"/>
            <w:vMerge/>
            <w:shd w:val="clear" w:color="auto" w:fill="auto"/>
          </w:tcPr>
          <w:p w14:paraId="0564FDB2" w14:textId="77777777" w:rsidR="00F2790E" w:rsidRPr="001B56AC" w:rsidRDefault="00F2790E" w:rsidP="00467E8A">
            <w:pPr>
              <w:rPr>
                <w:rFonts w:cs="Arial"/>
                <w:bCs/>
              </w:rPr>
            </w:pPr>
          </w:p>
        </w:tc>
        <w:tc>
          <w:tcPr>
            <w:tcW w:w="4500" w:type="dxa"/>
            <w:shd w:val="clear" w:color="auto" w:fill="auto"/>
          </w:tcPr>
          <w:p w14:paraId="0E6556C8" w14:textId="77777777" w:rsidR="00F2790E" w:rsidRPr="001B56AC" w:rsidRDefault="00F2790E" w:rsidP="00467E8A">
            <w:pPr>
              <w:rPr>
                <w:rStyle w:val="SAPScreenElement"/>
              </w:rPr>
            </w:pPr>
            <w:r>
              <w:rPr>
                <w:rStyle w:val="SAPScreenElement"/>
              </w:rPr>
              <w:t>Name</w:t>
            </w:r>
            <w:r w:rsidRPr="006A29F8">
              <w:rPr>
                <w:rStyle w:val="SAPScreenElement"/>
              </w:rPr>
              <w:t>:</w:t>
            </w:r>
            <w:r w:rsidRPr="006A29F8">
              <w:t xml:space="preserve"> </w:t>
            </w:r>
            <w:r>
              <w:t>enter if</w:t>
            </w:r>
            <w:r w:rsidRPr="006A29F8">
              <w:t xml:space="preserve"> appropriate</w:t>
            </w:r>
          </w:p>
        </w:tc>
        <w:tc>
          <w:tcPr>
            <w:tcW w:w="2970" w:type="dxa"/>
            <w:vMerge/>
            <w:shd w:val="clear" w:color="auto" w:fill="auto"/>
          </w:tcPr>
          <w:p w14:paraId="60BEE436" w14:textId="77777777" w:rsidR="00F2790E" w:rsidRPr="001B56AC" w:rsidRDefault="00F2790E" w:rsidP="00467E8A"/>
        </w:tc>
        <w:tc>
          <w:tcPr>
            <w:tcW w:w="1264" w:type="dxa"/>
          </w:tcPr>
          <w:p w14:paraId="1645D63E" w14:textId="77777777" w:rsidR="00F2790E" w:rsidRPr="009F4CD2" w:rsidRDefault="00F2790E" w:rsidP="00467E8A">
            <w:pPr>
              <w:rPr>
                <w:rFonts w:cs="Arial"/>
                <w:bCs/>
              </w:rPr>
            </w:pPr>
          </w:p>
        </w:tc>
      </w:tr>
      <w:tr w:rsidR="00F2790E" w:rsidRPr="009F4CD2" w14:paraId="707F9D97" w14:textId="77777777" w:rsidTr="00467E8A">
        <w:trPr>
          <w:trHeight w:val="357"/>
        </w:trPr>
        <w:tc>
          <w:tcPr>
            <w:tcW w:w="872" w:type="dxa"/>
            <w:vMerge/>
            <w:shd w:val="clear" w:color="auto" w:fill="auto"/>
          </w:tcPr>
          <w:p w14:paraId="6E4B9E3E" w14:textId="77777777" w:rsidR="00F2790E" w:rsidRPr="001B56AC" w:rsidRDefault="00F2790E" w:rsidP="00467E8A"/>
        </w:tc>
        <w:tc>
          <w:tcPr>
            <w:tcW w:w="1350" w:type="dxa"/>
            <w:vMerge/>
            <w:shd w:val="clear" w:color="auto" w:fill="auto"/>
          </w:tcPr>
          <w:p w14:paraId="6602AC4E" w14:textId="77777777" w:rsidR="00F2790E" w:rsidRPr="001B56AC" w:rsidRDefault="00F2790E" w:rsidP="00467E8A">
            <w:pPr>
              <w:rPr>
                <w:rStyle w:val="SAPEmphasis"/>
              </w:rPr>
            </w:pPr>
          </w:p>
        </w:tc>
        <w:tc>
          <w:tcPr>
            <w:tcW w:w="3330" w:type="dxa"/>
            <w:vMerge w:val="restart"/>
            <w:shd w:val="clear" w:color="auto" w:fill="auto"/>
          </w:tcPr>
          <w:p w14:paraId="0F9908E0" w14:textId="77777777" w:rsidR="00F2790E" w:rsidRPr="001B56AC" w:rsidRDefault="00F2790E" w:rsidP="00467E8A">
            <w:pPr>
              <w:rPr>
                <w:rFonts w:cs="Arial"/>
                <w:bCs/>
              </w:rPr>
            </w:pPr>
            <w:r>
              <w:t xml:space="preserve">In the </w:t>
            </w:r>
            <w:r>
              <w:rPr>
                <w:rStyle w:val="SAPScreenElement"/>
              </w:rPr>
              <w:t>Transport</w:t>
            </w:r>
            <w:r>
              <w:rPr>
                <w:rFonts w:cs="Arial"/>
                <w:bCs/>
              </w:rPr>
              <w:t xml:space="preserve"> tab,</w:t>
            </w:r>
            <w:r w:rsidRPr="009F4CD2">
              <w:rPr>
                <w:rFonts w:cs="Arial"/>
                <w:bCs/>
              </w:rPr>
              <w:t xml:space="preserve"> </w:t>
            </w:r>
            <w:r>
              <w:rPr>
                <w:rFonts w:cs="Arial"/>
                <w:bCs/>
              </w:rPr>
              <w:t>enter in the</w:t>
            </w:r>
            <w:r>
              <w:rPr>
                <w:rStyle w:val="SAPScreenElement"/>
              </w:rPr>
              <w:t xml:space="preserve"> Transport </w:t>
            </w:r>
            <w:r w:rsidRPr="00534C6F">
              <w:rPr>
                <w:rFonts w:cs="Arial"/>
                <w:bCs/>
              </w:rPr>
              <w:t xml:space="preserve">part </w:t>
            </w:r>
            <w:r w:rsidRPr="009F4CD2">
              <w:rPr>
                <w:rFonts w:cs="Arial"/>
                <w:bCs/>
              </w:rPr>
              <w:t>of the form</w:t>
            </w:r>
            <w:r>
              <w:t xml:space="preserve"> the detailed information, if appropriate.</w:t>
            </w:r>
          </w:p>
        </w:tc>
        <w:tc>
          <w:tcPr>
            <w:tcW w:w="4500" w:type="dxa"/>
            <w:shd w:val="clear" w:color="auto" w:fill="auto"/>
          </w:tcPr>
          <w:p w14:paraId="7CF6395C" w14:textId="77777777" w:rsidR="00F2790E" w:rsidRPr="001B56AC" w:rsidRDefault="00F2790E" w:rsidP="00467E8A">
            <w:pPr>
              <w:rPr>
                <w:rStyle w:val="SAPScreenElement"/>
              </w:rPr>
            </w:pPr>
            <w:r>
              <w:rPr>
                <w:rStyle w:val="SAPScreenElement"/>
              </w:rPr>
              <w:t>Place of hospitalization</w:t>
            </w:r>
            <w:r w:rsidRPr="006A29F8">
              <w:rPr>
                <w:rStyle w:val="SAPScreenElement"/>
              </w:rPr>
              <w:t>:</w:t>
            </w:r>
            <w:r w:rsidRPr="006A29F8">
              <w:t xml:space="preserve"> </w:t>
            </w:r>
            <w:r>
              <w:t>enter if</w:t>
            </w:r>
            <w:r w:rsidRPr="006A29F8">
              <w:t xml:space="preserve"> appropriate</w:t>
            </w:r>
          </w:p>
        </w:tc>
        <w:tc>
          <w:tcPr>
            <w:tcW w:w="2970" w:type="dxa"/>
            <w:vMerge w:val="restart"/>
            <w:shd w:val="clear" w:color="auto" w:fill="auto"/>
          </w:tcPr>
          <w:p w14:paraId="0D038346" w14:textId="77777777" w:rsidR="00F2790E" w:rsidRPr="001B56AC" w:rsidRDefault="00F2790E" w:rsidP="00467E8A"/>
        </w:tc>
        <w:tc>
          <w:tcPr>
            <w:tcW w:w="1264" w:type="dxa"/>
          </w:tcPr>
          <w:p w14:paraId="5ACFC9DA" w14:textId="77777777" w:rsidR="00F2790E" w:rsidRPr="009F4CD2" w:rsidRDefault="00F2790E" w:rsidP="00467E8A">
            <w:pPr>
              <w:rPr>
                <w:rFonts w:cs="Arial"/>
                <w:bCs/>
              </w:rPr>
            </w:pPr>
          </w:p>
        </w:tc>
      </w:tr>
      <w:tr w:rsidR="00F2790E" w:rsidRPr="009F4CD2" w14:paraId="3B81AE5A" w14:textId="77777777" w:rsidTr="00467E8A">
        <w:trPr>
          <w:trHeight w:val="357"/>
        </w:trPr>
        <w:tc>
          <w:tcPr>
            <w:tcW w:w="872" w:type="dxa"/>
            <w:vMerge/>
            <w:shd w:val="clear" w:color="auto" w:fill="auto"/>
          </w:tcPr>
          <w:p w14:paraId="6ACD8B2F" w14:textId="77777777" w:rsidR="00F2790E" w:rsidRPr="001B56AC" w:rsidRDefault="00F2790E" w:rsidP="00467E8A"/>
        </w:tc>
        <w:tc>
          <w:tcPr>
            <w:tcW w:w="1350" w:type="dxa"/>
            <w:vMerge/>
            <w:shd w:val="clear" w:color="auto" w:fill="auto"/>
          </w:tcPr>
          <w:p w14:paraId="6A61887A" w14:textId="77777777" w:rsidR="00F2790E" w:rsidRPr="001B56AC" w:rsidRDefault="00F2790E" w:rsidP="00467E8A">
            <w:pPr>
              <w:rPr>
                <w:rStyle w:val="SAPEmphasis"/>
              </w:rPr>
            </w:pPr>
          </w:p>
        </w:tc>
        <w:tc>
          <w:tcPr>
            <w:tcW w:w="3330" w:type="dxa"/>
            <w:vMerge/>
            <w:shd w:val="clear" w:color="auto" w:fill="auto"/>
          </w:tcPr>
          <w:p w14:paraId="3ABD9AA5" w14:textId="77777777" w:rsidR="00F2790E" w:rsidRPr="001B56AC" w:rsidRDefault="00F2790E" w:rsidP="00467E8A">
            <w:pPr>
              <w:rPr>
                <w:rFonts w:cs="Arial"/>
                <w:bCs/>
              </w:rPr>
            </w:pPr>
          </w:p>
        </w:tc>
        <w:tc>
          <w:tcPr>
            <w:tcW w:w="4500" w:type="dxa"/>
            <w:shd w:val="clear" w:color="auto" w:fill="auto"/>
          </w:tcPr>
          <w:p w14:paraId="16E27C1E" w14:textId="77777777" w:rsidR="00F2790E" w:rsidRPr="001B56AC" w:rsidRDefault="00F2790E" w:rsidP="00467E8A">
            <w:pPr>
              <w:rPr>
                <w:rStyle w:val="SAPScreenElement"/>
              </w:rPr>
            </w:pPr>
            <w:r>
              <w:rPr>
                <w:rStyle w:val="SAPScreenElement"/>
              </w:rPr>
              <w:t>Date of registration</w:t>
            </w:r>
            <w:r w:rsidRPr="006A29F8">
              <w:rPr>
                <w:rStyle w:val="SAPScreenElement"/>
              </w:rPr>
              <w:t>:</w:t>
            </w:r>
            <w:r w:rsidRPr="006A29F8">
              <w:t xml:space="preserve"> select </w:t>
            </w:r>
            <w:r w:rsidRPr="006A29F8">
              <w:rPr>
                <w:rFonts w:cs="Arial"/>
                <w:bCs/>
              </w:rPr>
              <w:t xml:space="preserve">from calendar help, if </w:t>
            </w:r>
            <w:r>
              <w:rPr>
                <w:rFonts w:cs="Arial"/>
                <w:bCs/>
              </w:rPr>
              <w:t>appropriate</w:t>
            </w:r>
          </w:p>
        </w:tc>
        <w:tc>
          <w:tcPr>
            <w:tcW w:w="2970" w:type="dxa"/>
            <w:vMerge/>
            <w:shd w:val="clear" w:color="auto" w:fill="auto"/>
          </w:tcPr>
          <w:p w14:paraId="09C04C04" w14:textId="77777777" w:rsidR="00F2790E" w:rsidRPr="001B56AC" w:rsidRDefault="00F2790E" w:rsidP="00467E8A"/>
        </w:tc>
        <w:tc>
          <w:tcPr>
            <w:tcW w:w="1264" w:type="dxa"/>
          </w:tcPr>
          <w:p w14:paraId="3130E303" w14:textId="77777777" w:rsidR="00F2790E" w:rsidRPr="009F4CD2" w:rsidRDefault="00F2790E" w:rsidP="00467E8A">
            <w:pPr>
              <w:rPr>
                <w:rFonts w:cs="Arial"/>
                <w:bCs/>
              </w:rPr>
            </w:pPr>
          </w:p>
        </w:tc>
      </w:tr>
      <w:tr w:rsidR="00F2790E" w:rsidRPr="009F4CD2" w14:paraId="7109FF71" w14:textId="77777777" w:rsidTr="00467E8A">
        <w:trPr>
          <w:trHeight w:val="357"/>
        </w:trPr>
        <w:tc>
          <w:tcPr>
            <w:tcW w:w="872" w:type="dxa"/>
            <w:vMerge/>
            <w:shd w:val="clear" w:color="auto" w:fill="auto"/>
          </w:tcPr>
          <w:p w14:paraId="790A7860" w14:textId="77777777" w:rsidR="00F2790E" w:rsidRPr="001B56AC" w:rsidRDefault="00F2790E" w:rsidP="00467E8A"/>
        </w:tc>
        <w:tc>
          <w:tcPr>
            <w:tcW w:w="1350" w:type="dxa"/>
            <w:vMerge/>
            <w:shd w:val="clear" w:color="auto" w:fill="auto"/>
          </w:tcPr>
          <w:p w14:paraId="21B8F83B" w14:textId="77777777" w:rsidR="00F2790E" w:rsidRPr="001B56AC" w:rsidRDefault="00F2790E" w:rsidP="00467E8A">
            <w:pPr>
              <w:rPr>
                <w:rStyle w:val="SAPEmphasis"/>
              </w:rPr>
            </w:pPr>
          </w:p>
        </w:tc>
        <w:tc>
          <w:tcPr>
            <w:tcW w:w="3330" w:type="dxa"/>
            <w:vMerge/>
            <w:shd w:val="clear" w:color="auto" w:fill="auto"/>
          </w:tcPr>
          <w:p w14:paraId="5017C4ED" w14:textId="77777777" w:rsidR="00F2790E" w:rsidRPr="001B56AC" w:rsidRDefault="00F2790E" w:rsidP="00467E8A">
            <w:pPr>
              <w:rPr>
                <w:rFonts w:cs="Arial"/>
                <w:bCs/>
              </w:rPr>
            </w:pPr>
          </w:p>
        </w:tc>
        <w:tc>
          <w:tcPr>
            <w:tcW w:w="4500" w:type="dxa"/>
            <w:shd w:val="clear" w:color="auto" w:fill="auto"/>
          </w:tcPr>
          <w:p w14:paraId="3AEA9B9A" w14:textId="77777777" w:rsidR="00F2790E" w:rsidRPr="001B56AC" w:rsidRDefault="00F2790E" w:rsidP="00467E8A">
            <w:pPr>
              <w:rPr>
                <w:rStyle w:val="SAPScreenElement"/>
              </w:rPr>
            </w:pPr>
            <w:r>
              <w:rPr>
                <w:rStyle w:val="SAPScreenElement"/>
              </w:rPr>
              <w:t>Hospital registration number</w:t>
            </w:r>
            <w:r w:rsidRPr="006A29F8">
              <w:rPr>
                <w:rStyle w:val="SAPScreenElement"/>
              </w:rPr>
              <w:t>:</w:t>
            </w:r>
            <w:r w:rsidRPr="006A29F8">
              <w:t xml:space="preserve"> </w:t>
            </w:r>
            <w:r>
              <w:t>enter if</w:t>
            </w:r>
            <w:r w:rsidRPr="006A29F8">
              <w:t xml:space="preserve"> appropriate</w:t>
            </w:r>
          </w:p>
        </w:tc>
        <w:tc>
          <w:tcPr>
            <w:tcW w:w="2970" w:type="dxa"/>
            <w:vMerge/>
            <w:shd w:val="clear" w:color="auto" w:fill="auto"/>
          </w:tcPr>
          <w:p w14:paraId="5560452D" w14:textId="77777777" w:rsidR="00F2790E" w:rsidRPr="001B56AC" w:rsidRDefault="00F2790E" w:rsidP="00467E8A"/>
        </w:tc>
        <w:tc>
          <w:tcPr>
            <w:tcW w:w="1264" w:type="dxa"/>
          </w:tcPr>
          <w:p w14:paraId="694AAE34" w14:textId="77777777" w:rsidR="00F2790E" w:rsidRPr="009F4CD2" w:rsidRDefault="00F2790E" w:rsidP="00467E8A">
            <w:pPr>
              <w:rPr>
                <w:rFonts w:cs="Arial"/>
                <w:bCs/>
              </w:rPr>
            </w:pPr>
          </w:p>
        </w:tc>
      </w:tr>
      <w:tr w:rsidR="00F2790E" w:rsidRPr="009F4CD2" w14:paraId="26BFD025" w14:textId="77777777" w:rsidTr="00467E8A">
        <w:trPr>
          <w:trHeight w:val="357"/>
        </w:trPr>
        <w:tc>
          <w:tcPr>
            <w:tcW w:w="872" w:type="dxa"/>
            <w:vMerge/>
            <w:shd w:val="clear" w:color="auto" w:fill="auto"/>
          </w:tcPr>
          <w:p w14:paraId="27998A3D" w14:textId="77777777" w:rsidR="00F2790E" w:rsidRPr="001B56AC" w:rsidRDefault="00F2790E" w:rsidP="00467E8A"/>
        </w:tc>
        <w:tc>
          <w:tcPr>
            <w:tcW w:w="1350" w:type="dxa"/>
            <w:vMerge/>
            <w:shd w:val="clear" w:color="auto" w:fill="auto"/>
          </w:tcPr>
          <w:p w14:paraId="4859071F" w14:textId="77777777" w:rsidR="00F2790E" w:rsidRPr="001B56AC" w:rsidRDefault="00F2790E" w:rsidP="00467E8A">
            <w:pPr>
              <w:rPr>
                <w:rStyle w:val="SAPEmphasis"/>
              </w:rPr>
            </w:pPr>
          </w:p>
        </w:tc>
        <w:tc>
          <w:tcPr>
            <w:tcW w:w="3330" w:type="dxa"/>
            <w:vMerge/>
            <w:shd w:val="clear" w:color="auto" w:fill="auto"/>
          </w:tcPr>
          <w:p w14:paraId="1A731C9C" w14:textId="77777777" w:rsidR="00F2790E" w:rsidRPr="001B56AC" w:rsidRDefault="00F2790E" w:rsidP="00467E8A">
            <w:pPr>
              <w:rPr>
                <w:rFonts w:cs="Arial"/>
                <w:bCs/>
              </w:rPr>
            </w:pPr>
          </w:p>
        </w:tc>
        <w:tc>
          <w:tcPr>
            <w:tcW w:w="4500" w:type="dxa"/>
            <w:shd w:val="clear" w:color="auto" w:fill="auto"/>
          </w:tcPr>
          <w:p w14:paraId="4D1D592C" w14:textId="77777777" w:rsidR="00F2790E" w:rsidRPr="001B56AC" w:rsidRDefault="00F2790E" w:rsidP="00467E8A">
            <w:pPr>
              <w:rPr>
                <w:rStyle w:val="SAPScreenElement"/>
              </w:rPr>
            </w:pPr>
            <w:r>
              <w:rPr>
                <w:rStyle w:val="SAPScreenElement"/>
              </w:rPr>
              <w:t>Delivery point</w:t>
            </w:r>
            <w:r w:rsidRPr="006A29F8">
              <w:rPr>
                <w:rStyle w:val="SAPScreenElement"/>
              </w:rPr>
              <w:t>:</w:t>
            </w:r>
            <w:r w:rsidRPr="006A29F8">
              <w:t xml:space="preserve"> </w:t>
            </w:r>
            <w:r>
              <w:t>enter if</w:t>
            </w:r>
            <w:r w:rsidRPr="006A29F8">
              <w:t xml:space="preserve"> appropriate</w:t>
            </w:r>
          </w:p>
        </w:tc>
        <w:tc>
          <w:tcPr>
            <w:tcW w:w="2970" w:type="dxa"/>
            <w:vMerge/>
            <w:shd w:val="clear" w:color="auto" w:fill="auto"/>
          </w:tcPr>
          <w:p w14:paraId="79F2D847" w14:textId="77777777" w:rsidR="00F2790E" w:rsidRPr="001B56AC" w:rsidRDefault="00F2790E" w:rsidP="00467E8A"/>
        </w:tc>
        <w:tc>
          <w:tcPr>
            <w:tcW w:w="1264" w:type="dxa"/>
          </w:tcPr>
          <w:p w14:paraId="74602030" w14:textId="77777777" w:rsidR="00F2790E" w:rsidRPr="009F4CD2" w:rsidRDefault="00F2790E" w:rsidP="00467E8A">
            <w:pPr>
              <w:rPr>
                <w:rFonts w:cs="Arial"/>
                <w:bCs/>
              </w:rPr>
            </w:pPr>
          </w:p>
        </w:tc>
      </w:tr>
      <w:tr w:rsidR="00F2790E" w:rsidRPr="009F4CD2" w14:paraId="6D39398D" w14:textId="77777777" w:rsidTr="00467E8A">
        <w:trPr>
          <w:trHeight w:val="357"/>
        </w:trPr>
        <w:tc>
          <w:tcPr>
            <w:tcW w:w="872" w:type="dxa"/>
            <w:vMerge/>
            <w:shd w:val="clear" w:color="auto" w:fill="auto"/>
          </w:tcPr>
          <w:p w14:paraId="27A0D4EA" w14:textId="77777777" w:rsidR="00F2790E" w:rsidRPr="001B56AC" w:rsidRDefault="00F2790E" w:rsidP="00467E8A"/>
        </w:tc>
        <w:tc>
          <w:tcPr>
            <w:tcW w:w="1350" w:type="dxa"/>
            <w:vMerge/>
            <w:shd w:val="clear" w:color="auto" w:fill="auto"/>
          </w:tcPr>
          <w:p w14:paraId="6014D4B2" w14:textId="77777777" w:rsidR="00F2790E" w:rsidRPr="001B56AC" w:rsidRDefault="00F2790E" w:rsidP="00467E8A">
            <w:pPr>
              <w:rPr>
                <w:rStyle w:val="SAPEmphasis"/>
              </w:rPr>
            </w:pPr>
          </w:p>
        </w:tc>
        <w:tc>
          <w:tcPr>
            <w:tcW w:w="3330" w:type="dxa"/>
            <w:vMerge/>
            <w:shd w:val="clear" w:color="auto" w:fill="auto"/>
          </w:tcPr>
          <w:p w14:paraId="1A3099A4" w14:textId="77777777" w:rsidR="00F2790E" w:rsidRPr="001B56AC" w:rsidRDefault="00F2790E" w:rsidP="00467E8A">
            <w:pPr>
              <w:rPr>
                <w:rFonts w:cs="Arial"/>
                <w:bCs/>
              </w:rPr>
            </w:pPr>
          </w:p>
        </w:tc>
        <w:tc>
          <w:tcPr>
            <w:tcW w:w="4500" w:type="dxa"/>
            <w:shd w:val="clear" w:color="auto" w:fill="auto"/>
          </w:tcPr>
          <w:p w14:paraId="5582EE69" w14:textId="77777777" w:rsidR="00F2790E" w:rsidRPr="001B56AC" w:rsidRDefault="00F2790E" w:rsidP="00467E8A">
            <w:pPr>
              <w:rPr>
                <w:rStyle w:val="SAPScreenElement"/>
              </w:rPr>
            </w:pPr>
            <w:r>
              <w:rPr>
                <w:rStyle w:val="SAPScreenElement"/>
              </w:rPr>
              <w:t>Address affix</w:t>
            </w:r>
            <w:r w:rsidRPr="006A29F8">
              <w:rPr>
                <w:rStyle w:val="SAPScreenElement"/>
              </w:rPr>
              <w:t>:</w:t>
            </w:r>
            <w:r w:rsidRPr="006A29F8">
              <w:t xml:space="preserve"> </w:t>
            </w:r>
            <w:r>
              <w:t>enter if</w:t>
            </w:r>
            <w:r w:rsidRPr="006A29F8">
              <w:t xml:space="preserve"> appropriate</w:t>
            </w:r>
          </w:p>
        </w:tc>
        <w:tc>
          <w:tcPr>
            <w:tcW w:w="2970" w:type="dxa"/>
            <w:vMerge/>
            <w:shd w:val="clear" w:color="auto" w:fill="auto"/>
          </w:tcPr>
          <w:p w14:paraId="1B011713" w14:textId="77777777" w:rsidR="00F2790E" w:rsidRPr="001B56AC" w:rsidRDefault="00F2790E" w:rsidP="00467E8A"/>
        </w:tc>
        <w:tc>
          <w:tcPr>
            <w:tcW w:w="1264" w:type="dxa"/>
          </w:tcPr>
          <w:p w14:paraId="13DF0115" w14:textId="77777777" w:rsidR="00F2790E" w:rsidRPr="009F4CD2" w:rsidRDefault="00F2790E" w:rsidP="00467E8A">
            <w:pPr>
              <w:rPr>
                <w:rFonts w:cs="Arial"/>
                <w:bCs/>
              </w:rPr>
            </w:pPr>
          </w:p>
        </w:tc>
      </w:tr>
      <w:tr w:rsidR="00F2790E" w:rsidRPr="009F4CD2" w14:paraId="54A50515" w14:textId="77777777" w:rsidTr="00467E8A">
        <w:trPr>
          <w:trHeight w:val="357"/>
        </w:trPr>
        <w:tc>
          <w:tcPr>
            <w:tcW w:w="872" w:type="dxa"/>
            <w:vMerge/>
            <w:shd w:val="clear" w:color="auto" w:fill="auto"/>
          </w:tcPr>
          <w:p w14:paraId="4761B588" w14:textId="77777777" w:rsidR="00F2790E" w:rsidRPr="001B56AC" w:rsidRDefault="00F2790E" w:rsidP="00467E8A"/>
        </w:tc>
        <w:tc>
          <w:tcPr>
            <w:tcW w:w="1350" w:type="dxa"/>
            <w:vMerge/>
            <w:shd w:val="clear" w:color="auto" w:fill="auto"/>
          </w:tcPr>
          <w:p w14:paraId="0A7DFE0C" w14:textId="77777777" w:rsidR="00F2790E" w:rsidRPr="001B56AC" w:rsidRDefault="00F2790E" w:rsidP="00467E8A">
            <w:pPr>
              <w:rPr>
                <w:rStyle w:val="SAPEmphasis"/>
              </w:rPr>
            </w:pPr>
          </w:p>
        </w:tc>
        <w:tc>
          <w:tcPr>
            <w:tcW w:w="3330" w:type="dxa"/>
            <w:vMerge/>
            <w:shd w:val="clear" w:color="auto" w:fill="auto"/>
          </w:tcPr>
          <w:p w14:paraId="1E87CB75" w14:textId="77777777" w:rsidR="00F2790E" w:rsidRPr="001B56AC" w:rsidRDefault="00F2790E" w:rsidP="00467E8A">
            <w:pPr>
              <w:rPr>
                <w:rFonts w:cs="Arial"/>
                <w:bCs/>
              </w:rPr>
            </w:pPr>
          </w:p>
        </w:tc>
        <w:tc>
          <w:tcPr>
            <w:tcW w:w="4500" w:type="dxa"/>
            <w:shd w:val="clear" w:color="auto" w:fill="auto"/>
          </w:tcPr>
          <w:p w14:paraId="5A950AB7" w14:textId="77777777" w:rsidR="00F2790E" w:rsidRPr="001B56AC" w:rsidRDefault="00F2790E" w:rsidP="00467E8A">
            <w:pPr>
              <w:rPr>
                <w:rStyle w:val="SAPScreenElement"/>
              </w:rPr>
            </w:pPr>
            <w:r>
              <w:rPr>
                <w:rStyle w:val="SAPScreenElement"/>
              </w:rPr>
              <w:t>House number</w:t>
            </w:r>
            <w:r w:rsidRPr="006A29F8">
              <w:rPr>
                <w:rStyle w:val="SAPScreenElement"/>
              </w:rPr>
              <w:t>:</w:t>
            </w:r>
            <w:r w:rsidRPr="006A29F8">
              <w:t xml:space="preserve"> </w:t>
            </w:r>
            <w:r>
              <w:t>enter if</w:t>
            </w:r>
            <w:r w:rsidRPr="006A29F8">
              <w:t xml:space="preserve"> appropriate</w:t>
            </w:r>
          </w:p>
        </w:tc>
        <w:tc>
          <w:tcPr>
            <w:tcW w:w="2970" w:type="dxa"/>
            <w:vMerge/>
            <w:shd w:val="clear" w:color="auto" w:fill="auto"/>
          </w:tcPr>
          <w:p w14:paraId="22C8E5B3" w14:textId="77777777" w:rsidR="00F2790E" w:rsidRPr="001B56AC" w:rsidRDefault="00F2790E" w:rsidP="00467E8A"/>
        </w:tc>
        <w:tc>
          <w:tcPr>
            <w:tcW w:w="1264" w:type="dxa"/>
          </w:tcPr>
          <w:p w14:paraId="1020C7FE" w14:textId="77777777" w:rsidR="00F2790E" w:rsidRPr="009F4CD2" w:rsidRDefault="00F2790E" w:rsidP="00467E8A">
            <w:pPr>
              <w:rPr>
                <w:rFonts w:cs="Arial"/>
                <w:bCs/>
              </w:rPr>
            </w:pPr>
          </w:p>
        </w:tc>
      </w:tr>
      <w:tr w:rsidR="00F2790E" w:rsidRPr="009F4CD2" w14:paraId="64AE53DB" w14:textId="77777777" w:rsidTr="00467E8A">
        <w:trPr>
          <w:trHeight w:val="357"/>
        </w:trPr>
        <w:tc>
          <w:tcPr>
            <w:tcW w:w="872" w:type="dxa"/>
            <w:vMerge/>
            <w:shd w:val="clear" w:color="auto" w:fill="auto"/>
          </w:tcPr>
          <w:p w14:paraId="59C0DE1B" w14:textId="77777777" w:rsidR="00F2790E" w:rsidRPr="001B56AC" w:rsidRDefault="00F2790E" w:rsidP="00467E8A"/>
        </w:tc>
        <w:tc>
          <w:tcPr>
            <w:tcW w:w="1350" w:type="dxa"/>
            <w:vMerge/>
            <w:shd w:val="clear" w:color="auto" w:fill="auto"/>
          </w:tcPr>
          <w:p w14:paraId="571585BA" w14:textId="77777777" w:rsidR="00F2790E" w:rsidRPr="001B56AC" w:rsidRDefault="00F2790E" w:rsidP="00467E8A">
            <w:pPr>
              <w:rPr>
                <w:rStyle w:val="SAPEmphasis"/>
              </w:rPr>
            </w:pPr>
          </w:p>
        </w:tc>
        <w:tc>
          <w:tcPr>
            <w:tcW w:w="3330" w:type="dxa"/>
            <w:vMerge/>
            <w:shd w:val="clear" w:color="auto" w:fill="auto"/>
          </w:tcPr>
          <w:p w14:paraId="6FB81B31" w14:textId="77777777" w:rsidR="00F2790E" w:rsidRPr="001B56AC" w:rsidRDefault="00F2790E" w:rsidP="00467E8A">
            <w:pPr>
              <w:rPr>
                <w:rFonts w:cs="Arial"/>
                <w:bCs/>
              </w:rPr>
            </w:pPr>
          </w:p>
        </w:tc>
        <w:tc>
          <w:tcPr>
            <w:tcW w:w="4500" w:type="dxa"/>
            <w:shd w:val="clear" w:color="auto" w:fill="auto"/>
          </w:tcPr>
          <w:p w14:paraId="04F812DA" w14:textId="77777777" w:rsidR="00F2790E" w:rsidRPr="001B56AC" w:rsidRDefault="00F2790E" w:rsidP="00467E8A">
            <w:pPr>
              <w:rPr>
                <w:rStyle w:val="SAPScreenElement"/>
              </w:rPr>
            </w:pPr>
            <w:r>
              <w:rPr>
                <w:rStyle w:val="SAPScreenElement"/>
              </w:rPr>
              <w:t>Point of delivery type</w:t>
            </w:r>
            <w:r w:rsidRPr="006A29F8">
              <w:rPr>
                <w:rStyle w:val="SAPScreenElement"/>
              </w:rPr>
              <w:t>:</w:t>
            </w:r>
            <w:r w:rsidRPr="006A29F8">
              <w:t xml:space="preserve"> </w:t>
            </w:r>
            <w:r>
              <w:t>enter if</w:t>
            </w:r>
            <w:r w:rsidRPr="006A29F8">
              <w:t xml:space="preserve"> appropriate</w:t>
            </w:r>
          </w:p>
        </w:tc>
        <w:tc>
          <w:tcPr>
            <w:tcW w:w="2970" w:type="dxa"/>
            <w:vMerge/>
            <w:shd w:val="clear" w:color="auto" w:fill="auto"/>
          </w:tcPr>
          <w:p w14:paraId="3BF7E5F9" w14:textId="77777777" w:rsidR="00F2790E" w:rsidRPr="001B56AC" w:rsidRDefault="00F2790E" w:rsidP="00467E8A"/>
        </w:tc>
        <w:tc>
          <w:tcPr>
            <w:tcW w:w="1264" w:type="dxa"/>
          </w:tcPr>
          <w:p w14:paraId="303E64D0" w14:textId="77777777" w:rsidR="00F2790E" w:rsidRPr="009F4CD2" w:rsidRDefault="00F2790E" w:rsidP="00467E8A">
            <w:pPr>
              <w:rPr>
                <w:rFonts w:cs="Arial"/>
                <w:bCs/>
              </w:rPr>
            </w:pPr>
          </w:p>
        </w:tc>
      </w:tr>
      <w:tr w:rsidR="00F2790E" w:rsidRPr="009F4CD2" w14:paraId="7064EFF3" w14:textId="77777777" w:rsidTr="00467E8A">
        <w:trPr>
          <w:trHeight w:val="357"/>
        </w:trPr>
        <w:tc>
          <w:tcPr>
            <w:tcW w:w="872" w:type="dxa"/>
            <w:vMerge/>
            <w:shd w:val="clear" w:color="auto" w:fill="auto"/>
          </w:tcPr>
          <w:p w14:paraId="0ED3DFAA" w14:textId="77777777" w:rsidR="00F2790E" w:rsidRPr="001B56AC" w:rsidRDefault="00F2790E" w:rsidP="00467E8A"/>
        </w:tc>
        <w:tc>
          <w:tcPr>
            <w:tcW w:w="1350" w:type="dxa"/>
            <w:vMerge/>
            <w:shd w:val="clear" w:color="auto" w:fill="auto"/>
          </w:tcPr>
          <w:p w14:paraId="71382DD5" w14:textId="77777777" w:rsidR="00F2790E" w:rsidRPr="001B56AC" w:rsidRDefault="00F2790E" w:rsidP="00467E8A">
            <w:pPr>
              <w:rPr>
                <w:rStyle w:val="SAPEmphasis"/>
              </w:rPr>
            </w:pPr>
          </w:p>
        </w:tc>
        <w:tc>
          <w:tcPr>
            <w:tcW w:w="3330" w:type="dxa"/>
            <w:vMerge/>
            <w:shd w:val="clear" w:color="auto" w:fill="auto"/>
          </w:tcPr>
          <w:p w14:paraId="1343439C" w14:textId="77777777" w:rsidR="00F2790E" w:rsidRPr="001B56AC" w:rsidRDefault="00F2790E" w:rsidP="00467E8A">
            <w:pPr>
              <w:rPr>
                <w:rFonts w:cs="Arial"/>
                <w:bCs/>
              </w:rPr>
            </w:pPr>
          </w:p>
        </w:tc>
        <w:tc>
          <w:tcPr>
            <w:tcW w:w="4500" w:type="dxa"/>
            <w:shd w:val="clear" w:color="auto" w:fill="auto"/>
          </w:tcPr>
          <w:p w14:paraId="16857BA2" w14:textId="77777777" w:rsidR="00F2790E" w:rsidRPr="001B56AC" w:rsidRDefault="00F2790E" w:rsidP="00467E8A">
            <w:pPr>
              <w:rPr>
                <w:rStyle w:val="SAPScreenElement"/>
              </w:rPr>
            </w:pPr>
            <w:r>
              <w:rPr>
                <w:rStyle w:val="SAPScreenElement"/>
              </w:rPr>
              <w:t>Postal code/city</w:t>
            </w:r>
            <w:r w:rsidRPr="006A29F8">
              <w:rPr>
                <w:rStyle w:val="SAPScreenElement"/>
              </w:rPr>
              <w:t>:</w:t>
            </w:r>
            <w:r w:rsidRPr="006A29F8">
              <w:t xml:space="preserve"> </w:t>
            </w:r>
            <w:r>
              <w:t>enter if</w:t>
            </w:r>
            <w:r w:rsidRPr="006A29F8">
              <w:t xml:space="preserve"> appropriate</w:t>
            </w:r>
          </w:p>
        </w:tc>
        <w:tc>
          <w:tcPr>
            <w:tcW w:w="2970" w:type="dxa"/>
            <w:vMerge/>
            <w:shd w:val="clear" w:color="auto" w:fill="auto"/>
          </w:tcPr>
          <w:p w14:paraId="19E4C607" w14:textId="77777777" w:rsidR="00F2790E" w:rsidRPr="001B56AC" w:rsidRDefault="00F2790E" w:rsidP="00467E8A"/>
        </w:tc>
        <w:tc>
          <w:tcPr>
            <w:tcW w:w="1264" w:type="dxa"/>
          </w:tcPr>
          <w:p w14:paraId="788DBBA7" w14:textId="77777777" w:rsidR="00F2790E" w:rsidRPr="009F4CD2" w:rsidRDefault="00F2790E" w:rsidP="00467E8A">
            <w:pPr>
              <w:rPr>
                <w:rFonts w:cs="Arial"/>
                <w:bCs/>
              </w:rPr>
            </w:pPr>
          </w:p>
        </w:tc>
      </w:tr>
      <w:tr w:rsidR="00F2790E" w:rsidRPr="009F4CD2" w14:paraId="62589AB3" w14:textId="77777777" w:rsidTr="00467E8A">
        <w:trPr>
          <w:trHeight w:val="357"/>
        </w:trPr>
        <w:tc>
          <w:tcPr>
            <w:tcW w:w="872" w:type="dxa"/>
            <w:vMerge/>
            <w:shd w:val="clear" w:color="auto" w:fill="auto"/>
          </w:tcPr>
          <w:p w14:paraId="6B5627E6" w14:textId="77777777" w:rsidR="00F2790E" w:rsidRPr="001B56AC" w:rsidRDefault="00F2790E" w:rsidP="00467E8A"/>
        </w:tc>
        <w:tc>
          <w:tcPr>
            <w:tcW w:w="1350" w:type="dxa"/>
            <w:vMerge/>
            <w:shd w:val="clear" w:color="auto" w:fill="auto"/>
          </w:tcPr>
          <w:p w14:paraId="63458EAD" w14:textId="77777777" w:rsidR="00F2790E" w:rsidRPr="001B56AC" w:rsidRDefault="00F2790E" w:rsidP="00467E8A">
            <w:pPr>
              <w:rPr>
                <w:rStyle w:val="SAPEmphasis"/>
              </w:rPr>
            </w:pPr>
          </w:p>
        </w:tc>
        <w:tc>
          <w:tcPr>
            <w:tcW w:w="3330" w:type="dxa"/>
            <w:vMerge/>
            <w:shd w:val="clear" w:color="auto" w:fill="auto"/>
          </w:tcPr>
          <w:p w14:paraId="7E7F60E1" w14:textId="77777777" w:rsidR="00F2790E" w:rsidRPr="001B56AC" w:rsidRDefault="00F2790E" w:rsidP="00467E8A">
            <w:pPr>
              <w:rPr>
                <w:rFonts w:cs="Arial"/>
                <w:bCs/>
              </w:rPr>
            </w:pPr>
          </w:p>
        </w:tc>
        <w:tc>
          <w:tcPr>
            <w:tcW w:w="4500" w:type="dxa"/>
            <w:shd w:val="clear" w:color="auto" w:fill="auto"/>
          </w:tcPr>
          <w:p w14:paraId="77B4965D" w14:textId="77777777" w:rsidR="00F2790E" w:rsidRPr="001B56AC" w:rsidRDefault="00F2790E" w:rsidP="00467E8A">
            <w:pPr>
              <w:rPr>
                <w:rStyle w:val="SAPScreenElement"/>
              </w:rPr>
            </w:pPr>
            <w:r>
              <w:rPr>
                <w:rStyle w:val="SAPScreenElement"/>
              </w:rPr>
              <w:t>Name</w:t>
            </w:r>
            <w:r w:rsidRPr="006A29F8">
              <w:rPr>
                <w:rStyle w:val="SAPScreenElement"/>
              </w:rPr>
              <w:t>:</w:t>
            </w:r>
            <w:r w:rsidRPr="006A29F8">
              <w:t xml:space="preserve"> </w:t>
            </w:r>
            <w:r>
              <w:t>enter if</w:t>
            </w:r>
            <w:r w:rsidRPr="006A29F8">
              <w:t xml:space="preserve"> appropriate</w:t>
            </w:r>
          </w:p>
        </w:tc>
        <w:tc>
          <w:tcPr>
            <w:tcW w:w="2970" w:type="dxa"/>
            <w:vMerge/>
            <w:shd w:val="clear" w:color="auto" w:fill="auto"/>
          </w:tcPr>
          <w:p w14:paraId="65F96D16" w14:textId="77777777" w:rsidR="00F2790E" w:rsidRPr="001B56AC" w:rsidRDefault="00F2790E" w:rsidP="00467E8A"/>
        </w:tc>
        <w:tc>
          <w:tcPr>
            <w:tcW w:w="1264" w:type="dxa"/>
          </w:tcPr>
          <w:p w14:paraId="2CDAD636" w14:textId="77777777" w:rsidR="00F2790E" w:rsidRPr="009F4CD2" w:rsidRDefault="00F2790E" w:rsidP="00467E8A">
            <w:pPr>
              <w:rPr>
                <w:rFonts w:cs="Arial"/>
                <w:bCs/>
              </w:rPr>
            </w:pPr>
          </w:p>
        </w:tc>
      </w:tr>
      <w:tr w:rsidR="00F2790E" w:rsidRPr="009F4CD2" w14:paraId="08E5914F" w14:textId="77777777" w:rsidTr="00467E8A">
        <w:trPr>
          <w:trHeight w:val="357"/>
        </w:trPr>
        <w:tc>
          <w:tcPr>
            <w:tcW w:w="872" w:type="dxa"/>
            <w:vMerge/>
            <w:shd w:val="clear" w:color="auto" w:fill="auto"/>
          </w:tcPr>
          <w:p w14:paraId="7C33B0FF" w14:textId="77777777" w:rsidR="00F2790E" w:rsidRPr="001B56AC" w:rsidRDefault="00F2790E" w:rsidP="00467E8A"/>
        </w:tc>
        <w:tc>
          <w:tcPr>
            <w:tcW w:w="1350" w:type="dxa"/>
            <w:vMerge/>
            <w:shd w:val="clear" w:color="auto" w:fill="auto"/>
          </w:tcPr>
          <w:p w14:paraId="661A1D05" w14:textId="77777777" w:rsidR="00F2790E" w:rsidRPr="001B56AC" w:rsidRDefault="00F2790E" w:rsidP="00467E8A">
            <w:pPr>
              <w:rPr>
                <w:rStyle w:val="SAPEmphasis"/>
              </w:rPr>
            </w:pPr>
          </w:p>
        </w:tc>
        <w:tc>
          <w:tcPr>
            <w:tcW w:w="3330" w:type="dxa"/>
            <w:vMerge w:val="restart"/>
            <w:shd w:val="clear" w:color="auto" w:fill="auto"/>
          </w:tcPr>
          <w:p w14:paraId="12D848B9" w14:textId="77777777" w:rsidR="00F2790E" w:rsidRPr="001B56AC" w:rsidRDefault="00F2790E" w:rsidP="00467E8A">
            <w:pPr>
              <w:rPr>
                <w:rFonts w:cs="Arial"/>
                <w:bCs/>
              </w:rPr>
            </w:pPr>
            <w:r>
              <w:t xml:space="preserve">In the </w:t>
            </w:r>
            <w:r>
              <w:rPr>
                <w:rStyle w:val="SAPScreenElement"/>
              </w:rPr>
              <w:t>Respons.3rdParty</w:t>
            </w:r>
            <w:r>
              <w:rPr>
                <w:rFonts w:cs="Arial"/>
                <w:bCs/>
              </w:rPr>
              <w:t xml:space="preserve"> tab,</w:t>
            </w:r>
            <w:r w:rsidRPr="009F4CD2">
              <w:rPr>
                <w:rFonts w:cs="Arial"/>
                <w:bCs/>
              </w:rPr>
              <w:t xml:space="preserve"> </w:t>
            </w:r>
            <w:r>
              <w:rPr>
                <w:rFonts w:cs="Arial"/>
                <w:bCs/>
              </w:rPr>
              <w:t>enter in the</w:t>
            </w:r>
            <w:r>
              <w:rPr>
                <w:rStyle w:val="SAPScreenElement"/>
              </w:rPr>
              <w:t xml:space="preserve"> Responsible third party </w:t>
            </w:r>
            <w:r>
              <w:rPr>
                <w:rFonts w:cs="Arial"/>
                <w:bCs/>
              </w:rPr>
              <w:t>part</w:t>
            </w:r>
            <w:r w:rsidRPr="009F4CD2">
              <w:rPr>
                <w:rFonts w:cs="Arial"/>
                <w:bCs/>
              </w:rPr>
              <w:t xml:space="preserve"> of the form</w:t>
            </w:r>
            <w:r>
              <w:t xml:space="preserve"> the detailed information, if appropriate.</w:t>
            </w:r>
          </w:p>
        </w:tc>
        <w:tc>
          <w:tcPr>
            <w:tcW w:w="4500" w:type="dxa"/>
            <w:shd w:val="clear" w:color="auto" w:fill="auto"/>
          </w:tcPr>
          <w:p w14:paraId="0E6A9702" w14:textId="77777777" w:rsidR="00F2790E" w:rsidRPr="001B56AC" w:rsidRDefault="00F2790E" w:rsidP="00467E8A">
            <w:pPr>
              <w:rPr>
                <w:rStyle w:val="SAPScreenElement"/>
              </w:rPr>
            </w:pPr>
            <w:r>
              <w:rPr>
                <w:rStyle w:val="SAPScreenElement"/>
              </w:rPr>
              <w:t>Legal person</w:t>
            </w:r>
            <w:r w:rsidRPr="006A29F8">
              <w:rPr>
                <w:rStyle w:val="SAPScreenElement"/>
              </w:rPr>
              <w:t>:</w:t>
            </w:r>
            <w:r w:rsidRPr="006A29F8">
              <w:t xml:space="preserve"> </w:t>
            </w:r>
            <w:r>
              <w:t>flag checkbox if appropriate</w:t>
            </w:r>
          </w:p>
        </w:tc>
        <w:tc>
          <w:tcPr>
            <w:tcW w:w="2970" w:type="dxa"/>
            <w:vMerge w:val="restart"/>
            <w:shd w:val="clear" w:color="auto" w:fill="auto"/>
          </w:tcPr>
          <w:p w14:paraId="2A2FEB3D" w14:textId="77777777" w:rsidR="00F2790E" w:rsidRPr="001B56AC" w:rsidRDefault="00F2790E" w:rsidP="00467E8A"/>
        </w:tc>
        <w:tc>
          <w:tcPr>
            <w:tcW w:w="1264" w:type="dxa"/>
          </w:tcPr>
          <w:p w14:paraId="0B604FE4" w14:textId="77777777" w:rsidR="00F2790E" w:rsidRPr="009F4CD2" w:rsidRDefault="00F2790E" w:rsidP="00467E8A">
            <w:pPr>
              <w:rPr>
                <w:rFonts w:cs="Arial"/>
                <w:bCs/>
              </w:rPr>
            </w:pPr>
          </w:p>
        </w:tc>
      </w:tr>
      <w:tr w:rsidR="00F2790E" w:rsidRPr="009F4CD2" w14:paraId="119C2ACF" w14:textId="77777777" w:rsidTr="00467E8A">
        <w:trPr>
          <w:trHeight w:val="357"/>
        </w:trPr>
        <w:tc>
          <w:tcPr>
            <w:tcW w:w="872" w:type="dxa"/>
            <w:vMerge/>
            <w:shd w:val="clear" w:color="auto" w:fill="auto"/>
          </w:tcPr>
          <w:p w14:paraId="6A042F01" w14:textId="77777777" w:rsidR="00F2790E" w:rsidRPr="001B56AC" w:rsidRDefault="00F2790E" w:rsidP="00467E8A"/>
        </w:tc>
        <w:tc>
          <w:tcPr>
            <w:tcW w:w="1350" w:type="dxa"/>
            <w:vMerge/>
            <w:shd w:val="clear" w:color="auto" w:fill="auto"/>
          </w:tcPr>
          <w:p w14:paraId="3D8C391E" w14:textId="77777777" w:rsidR="00F2790E" w:rsidRPr="001B56AC" w:rsidRDefault="00F2790E" w:rsidP="00467E8A">
            <w:pPr>
              <w:rPr>
                <w:rStyle w:val="SAPEmphasis"/>
              </w:rPr>
            </w:pPr>
          </w:p>
        </w:tc>
        <w:tc>
          <w:tcPr>
            <w:tcW w:w="3330" w:type="dxa"/>
            <w:vMerge/>
            <w:shd w:val="clear" w:color="auto" w:fill="auto"/>
          </w:tcPr>
          <w:p w14:paraId="47780220" w14:textId="77777777" w:rsidR="00F2790E" w:rsidRPr="001B56AC" w:rsidRDefault="00F2790E" w:rsidP="00467E8A">
            <w:pPr>
              <w:rPr>
                <w:rFonts w:cs="Arial"/>
                <w:bCs/>
              </w:rPr>
            </w:pPr>
          </w:p>
        </w:tc>
        <w:tc>
          <w:tcPr>
            <w:tcW w:w="4500" w:type="dxa"/>
            <w:shd w:val="clear" w:color="auto" w:fill="auto"/>
          </w:tcPr>
          <w:p w14:paraId="61F65160" w14:textId="77777777" w:rsidR="00F2790E" w:rsidRPr="001B56AC" w:rsidRDefault="00F2790E" w:rsidP="00467E8A">
            <w:pPr>
              <w:rPr>
                <w:rStyle w:val="SAPScreenElement"/>
              </w:rPr>
            </w:pPr>
            <w:r>
              <w:rPr>
                <w:rStyle w:val="SAPScreenElement"/>
              </w:rPr>
              <w:t>Name 3</w:t>
            </w:r>
            <w:r w:rsidRPr="00F31DFD">
              <w:rPr>
                <w:rStyle w:val="SAPScreenElement"/>
                <w:vertAlign w:val="superscript"/>
              </w:rPr>
              <w:t>rd</w:t>
            </w:r>
            <w:r>
              <w:rPr>
                <w:rStyle w:val="SAPScreenElement"/>
              </w:rPr>
              <w:t xml:space="preserve"> party</w:t>
            </w:r>
            <w:r w:rsidRPr="006A29F8">
              <w:rPr>
                <w:rStyle w:val="SAPScreenElement"/>
              </w:rPr>
              <w:t>:</w:t>
            </w:r>
            <w:r w:rsidRPr="006A29F8">
              <w:t xml:space="preserve"> </w:t>
            </w:r>
            <w:r>
              <w:t>enter if</w:t>
            </w:r>
            <w:r w:rsidRPr="006A29F8">
              <w:t xml:space="preserve"> appropriate</w:t>
            </w:r>
          </w:p>
        </w:tc>
        <w:tc>
          <w:tcPr>
            <w:tcW w:w="2970" w:type="dxa"/>
            <w:vMerge/>
            <w:shd w:val="clear" w:color="auto" w:fill="auto"/>
          </w:tcPr>
          <w:p w14:paraId="419CC237" w14:textId="77777777" w:rsidR="00F2790E" w:rsidRPr="001B56AC" w:rsidRDefault="00F2790E" w:rsidP="00467E8A"/>
        </w:tc>
        <w:tc>
          <w:tcPr>
            <w:tcW w:w="1264" w:type="dxa"/>
          </w:tcPr>
          <w:p w14:paraId="35D398DD" w14:textId="77777777" w:rsidR="00F2790E" w:rsidRPr="009F4CD2" w:rsidRDefault="00F2790E" w:rsidP="00467E8A">
            <w:pPr>
              <w:rPr>
                <w:rFonts w:cs="Arial"/>
                <w:bCs/>
              </w:rPr>
            </w:pPr>
          </w:p>
        </w:tc>
      </w:tr>
      <w:tr w:rsidR="00F2790E" w:rsidRPr="009F4CD2" w14:paraId="4ED3C495" w14:textId="77777777" w:rsidTr="00467E8A">
        <w:trPr>
          <w:trHeight w:val="357"/>
        </w:trPr>
        <w:tc>
          <w:tcPr>
            <w:tcW w:w="872" w:type="dxa"/>
            <w:vMerge/>
            <w:shd w:val="clear" w:color="auto" w:fill="auto"/>
          </w:tcPr>
          <w:p w14:paraId="2F22F67B" w14:textId="77777777" w:rsidR="00F2790E" w:rsidRPr="001B56AC" w:rsidRDefault="00F2790E" w:rsidP="00467E8A"/>
        </w:tc>
        <w:tc>
          <w:tcPr>
            <w:tcW w:w="1350" w:type="dxa"/>
            <w:vMerge/>
            <w:shd w:val="clear" w:color="auto" w:fill="auto"/>
          </w:tcPr>
          <w:p w14:paraId="6B5697C2" w14:textId="77777777" w:rsidR="00F2790E" w:rsidRPr="001B56AC" w:rsidRDefault="00F2790E" w:rsidP="00467E8A">
            <w:pPr>
              <w:rPr>
                <w:rStyle w:val="SAPEmphasis"/>
              </w:rPr>
            </w:pPr>
          </w:p>
        </w:tc>
        <w:tc>
          <w:tcPr>
            <w:tcW w:w="3330" w:type="dxa"/>
            <w:vMerge/>
            <w:shd w:val="clear" w:color="auto" w:fill="auto"/>
          </w:tcPr>
          <w:p w14:paraId="7408EDD3" w14:textId="77777777" w:rsidR="00F2790E" w:rsidRPr="001B56AC" w:rsidRDefault="00F2790E" w:rsidP="00467E8A">
            <w:pPr>
              <w:rPr>
                <w:rFonts w:cs="Arial"/>
                <w:bCs/>
              </w:rPr>
            </w:pPr>
          </w:p>
        </w:tc>
        <w:tc>
          <w:tcPr>
            <w:tcW w:w="4500" w:type="dxa"/>
            <w:shd w:val="clear" w:color="auto" w:fill="auto"/>
          </w:tcPr>
          <w:p w14:paraId="1598BDB4" w14:textId="77777777" w:rsidR="00F2790E" w:rsidRPr="001B56AC" w:rsidRDefault="00F2790E" w:rsidP="00467E8A">
            <w:pPr>
              <w:rPr>
                <w:rStyle w:val="SAPScreenElement"/>
              </w:rPr>
            </w:pPr>
            <w:r>
              <w:rPr>
                <w:rStyle w:val="SAPScreenElement"/>
              </w:rPr>
              <w:t>c/o</w:t>
            </w:r>
            <w:r w:rsidRPr="006A29F8">
              <w:rPr>
                <w:rStyle w:val="SAPScreenElement"/>
              </w:rPr>
              <w:t>:</w:t>
            </w:r>
            <w:r w:rsidRPr="006A29F8">
              <w:t xml:space="preserve"> </w:t>
            </w:r>
            <w:r>
              <w:t>enter if</w:t>
            </w:r>
            <w:r w:rsidRPr="006A29F8">
              <w:t xml:space="preserve"> appropriate</w:t>
            </w:r>
          </w:p>
        </w:tc>
        <w:tc>
          <w:tcPr>
            <w:tcW w:w="2970" w:type="dxa"/>
            <w:vMerge/>
            <w:shd w:val="clear" w:color="auto" w:fill="auto"/>
          </w:tcPr>
          <w:p w14:paraId="1FB25438" w14:textId="77777777" w:rsidR="00F2790E" w:rsidRPr="001B56AC" w:rsidRDefault="00F2790E" w:rsidP="00467E8A"/>
        </w:tc>
        <w:tc>
          <w:tcPr>
            <w:tcW w:w="1264" w:type="dxa"/>
          </w:tcPr>
          <w:p w14:paraId="1755BA2B" w14:textId="77777777" w:rsidR="00F2790E" w:rsidRPr="009F4CD2" w:rsidRDefault="00F2790E" w:rsidP="00467E8A">
            <w:pPr>
              <w:rPr>
                <w:rFonts w:cs="Arial"/>
                <w:bCs/>
              </w:rPr>
            </w:pPr>
          </w:p>
        </w:tc>
      </w:tr>
      <w:tr w:rsidR="00F2790E" w:rsidRPr="009F4CD2" w14:paraId="7B547F9D" w14:textId="77777777" w:rsidTr="00467E8A">
        <w:trPr>
          <w:trHeight w:val="357"/>
        </w:trPr>
        <w:tc>
          <w:tcPr>
            <w:tcW w:w="872" w:type="dxa"/>
            <w:vMerge/>
            <w:shd w:val="clear" w:color="auto" w:fill="auto"/>
          </w:tcPr>
          <w:p w14:paraId="2D29747A" w14:textId="77777777" w:rsidR="00F2790E" w:rsidRPr="001B56AC" w:rsidRDefault="00F2790E" w:rsidP="00467E8A"/>
        </w:tc>
        <w:tc>
          <w:tcPr>
            <w:tcW w:w="1350" w:type="dxa"/>
            <w:vMerge/>
            <w:shd w:val="clear" w:color="auto" w:fill="auto"/>
          </w:tcPr>
          <w:p w14:paraId="2A6638D3" w14:textId="77777777" w:rsidR="00F2790E" w:rsidRPr="001B56AC" w:rsidRDefault="00F2790E" w:rsidP="00467E8A">
            <w:pPr>
              <w:rPr>
                <w:rStyle w:val="SAPEmphasis"/>
              </w:rPr>
            </w:pPr>
          </w:p>
        </w:tc>
        <w:tc>
          <w:tcPr>
            <w:tcW w:w="3330" w:type="dxa"/>
            <w:vMerge/>
            <w:shd w:val="clear" w:color="auto" w:fill="auto"/>
          </w:tcPr>
          <w:p w14:paraId="2E9EBB96" w14:textId="77777777" w:rsidR="00F2790E" w:rsidRPr="001B56AC" w:rsidRDefault="00F2790E" w:rsidP="00467E8A">
            <w:pPr>
              <w:rPr>
                <w:rFonts w:cs="Arial"/>
                <w:bCs/>
              </w:rPr>
            </w:pPr>
          </w:p>
        </w:tc>
        <w:tc>
          <w:tcPr>
            <w:tcW w:w="4500" w:type="dxa"/>
            <w:shd w:val="clear" w:color="auto" w:fill="auto"/>
          </w:tcPr>
          <w:p w14:paraId="1A8F4788" w14:textId="77777777" w:rsidR="00F2790E" w:rsidRPr="001B56AC" w:rsidRDefault="00F2790E" w:rsidP="00467E8A">
            <w:pPr>
              <w:rPr>
                <w:rStyle w:val="SAPScreenElement"/>
              </w:rPr>
            </w:pPr>
            <w:r>
              <w:rPr>
                <w:rStyle w:val="SAPScreenElement"/>
              </w:rPr>
              <w:t>Delivery point</w:t>
            </w:r>
            <w:r w:rsidRPr="006A29F8">
              <w:rPr>
                <w:rStyle w:val="SAPScreenElement"/>
              </w:rPr>
              <w:t>:</w:t>
            </w:r>
            <w:r w:rsidRPr="006A29F8">
              <w:t xml:space="preserve"> </w:t>
            </w:r>
            <w:r>
              <w:t>enter if</w:t>
            </w:r>
            <w:r w:rsidRPr="006A29F8">
              <w:t xml:space="preserve"> appropriate</w:t>
            </w:r>
          </w:p>
        </w:tc>
        <w:tc>
          <w:tcPr>
            <w:tcW w:w="2970" w:type="dxa"/>
            <w:vMerge/>
            <w:shd w:val="clear" w:color="auto" w:fill="auto"/>
          </w:tcPr>
          <w:p w14:paraId="05B7DE50" w14:textId="77777777" w:rsidR="00F2790E" w:rsidRPr="001B56AC" w:rsidRDefault="00F2790E" w:rsidP="00467E8A"/>
        </w:tc>
        <w:tc>
          <w:tcPr>
            <w:tcW w:w="1264" w:type="dxa"/>
          </w:tcPr>
          <w:p w14:paraId="79D8557C" w14:textId="77777777" w:rsidR="00F2790E" w:rsidRPr="009F4CD2" w:rsidRDefault="00F2790E" w:rsidP="00467E8A">
            <w:pPr>
              <w:rPr>
                <w:rFonts w:cs="Arial"/>
                <w:bCs/>
              </w:rPr>
            </w:pPr>
          </w:p>
        </w:tc>
      </w:tr>
      <w:tr w:rsidR="00F2790E" w:rsidRPr="009F4CD2" w14:paraId="5E0A2A51" w14:textId="77777777" w:rsidTr="00467E8A">
        <w:trPr>
          <w:trHeight w:val="357"/>
        </w:trPr>
        <w:tc>
          <w:tcPr>
            <w:tcW w:w="872" w:type="dxa"/>
            <w:vMerge/>
            <w:shd w:val="clear" w:color="auto" w:fill="auto"/>
          </w:tcPr>
          <w:p w14:paraId="73B096C1" w14:textId="77777777" w:rsidR="00F2790E" w:rsidRPr="001B56AC" w:rsidRDefault="00F2790E" w:rsidP="00467E8A"/>
        </w:tc>
        <w:tc>
          <w:tcPr>
            <w:tcW w:w="1350" w:type="dxa"/>
            <w:vMerge/>
            <w:shd w:val="clear" w:color="auto" w:fill="auto"/>
          </w:tcPr>
          <w:p w14:paraId="58945988" w14:textId="77777777" w:rsidR="00F2790E" w:rsidRPr="001B56AC" w:rsidRDefault="00F2790E" w:rsidP="00467E8A">
            <w:pPr>
              <w:rPr>
                <w:rStyle w:val="SAPEmphasis"/>
              </w:rPr>
            </w:pPr>
          </w:p>
        </w:tc>
        <w:tc>
          <w:tcPr>
            <w:tcW w:w="3330" w:type="dxa"/>
            <w:vMerge/>
            <w:shd w:val="clear" w:color="auto" w:fill="auto"/>
          </w:tcPr>
          <w:p w14:paraId="4E3B9424" w14:textId="77777777" w:rsidR="00F2790E" w:rsidRPr="001B56AC" w:rsidRDefault="00F2790E" w:rsidP="00467E8A">
            <w:pPr>
              <w:rPr>
                <w:rFonts w:cs="Arial"/>
                <w:bCs/>
              </w:rPr>
            </w:pPr>
          </w:p>
        </w:tc>
        <w:tc>
          <w:tcPr>
            <w:tcW w:w="4500" w:type="dxa"/>
            <w:shd w:val="clear" w:color="auto" w:fill="auto"/>
          </w:tcPr>
          <w:p w14:paraId="5EAF0BD5" w14:textId="77777777" w:rsidR="00F2790E" w:rsidRPr="001B56AC" w:rsidRDefault="00F2790E" w:rsidP="00467E8A">
            <w:pPr>
              <w:rPr>
                <w:rStyle w:val="SAPScreenElement"/>
              </w:rPr>
            </w:pPr>
            <w:r>
              <w:rPr>
                <w:rStyle w:val="SAPScreenElement"/>
              </w:rPr>
              <w:t>Third party Fname</w:t>
            </w:r>
            <w:r w:rsidRPr="006A29F8">
              <w:rPr>
                <w:rStyle w:val="SAPScreenElement"/>
              </w:rPr>
              <w:t>:</w:t>
            </w:r>
            <w:r w:rsidRPr="006A29F8">
              <w:t xml:space="preserve"> </w:t>
            </w:r>
            <w:r>
              <w:t>enter if</w:t>
            </w:r>
            <w:r w:rsidRPr="006A29F8">
              <w:t xml:space="preserve"> appropriate</w:t>
            </w:r>
          </w:p>
        </w:tc>
        <w:tc>
          <w:tcPr>
            <w:tcW w:w="2970" w:type="dxa"/>
            <w:vMerge/>
            <w:shd w:val="clear" w:color="auto" w:fill="auto"/>
          </w:tcPr>
          <w:p w14:paraId="7C65D3A6" w14:textId="77777777" w:rsidR="00F2790E" w:rsidRPr="001B56AC" w:rsidRDefault="00F2790E" w:rsidP="00467E8A"/>
        </w:tc>
        <w:tc>
          <w:tcPr>
            <w:tcW w:w="1264" w:type="dxa"/>
          </w:tcPr>
          <w:p w14:paraId="69758F5F" w14:textId="77777777" w:rsidR="00F2790E" w:rsidRPr="009F4CD2" w:rsidRDefault="00F2790E" w:rsidP="00467E8A">
            <w:pPr>
              <w:rPr>
                <w:rFonts w:cs="Arial"/>
                <w:bCs/>
              </w:rPr>
            </w:pPr>
          </w:p>
        </w:tc>
      </w:tr>
      <w:tr w:rsidR="00F2790E" w:rsidRPr="009F4CD2" w14:paraId="4396EE07" w14:textId="77777777" w:rsidTr="00467E8A">
        <w:trPr>
          <w:trHeight w:val="357"/>
        </w:trPr>
        <w:tc>
          <w:tcPr>
            <w:tcW w:w="872" w:type="dxa"/>
            <w:vMerge/>
            <w:shd w:val="clear" w:color="auto" w:fill="auto"/>
          </w:tcPr>
          <w:p w14:paraId="47065A77" w14:textId="77777777" w:rsidR="00F2790E" w:rsidRPr="001B56AC" w:rsidRDefault="00F2790E" w:rsidP="00467E8A"/>
        </w:tc>
        <w:tc>
          <w:tcPr>
            <w:tcW w:w="1350" w:type="dxa"/>
            <w:vMerge/>
            <w:shd w:val="clear" w:color="auto" w:fill="auto"/>
          </w:tcPr>
          <w:p w14:paraId="59C9566E" w14:textId="77777777" w:rsidR="00F2790E" w:rsidRPr="001B56AC" w:rsidRDefault="00F2790E" w:rsidP="00467E8A">
            <w:pPr>
              <w:rPr>
                <w:rStyle w:val="SAPEmphasis"/>
              </w:rPr>
            </w:pPr>
          </w:p>
        </w:tc>
        <w:tc>
          <w:tcPr>
            <w:tcW w:w="3330" w:type="dxa"/>
            <w:vMerge/>
            <w:shd w:val="clear" w:color="auto" w:fill="auto"/>
          </w:tcPr>
          <w:p w14:paraId="1C059394" w14:textId="77777777" w:rsidR="00F2790E" w:rsidRPr="001B56AC" w:rsidRDefault="00F2790E" w:rsidP="00467E8A">
            <w:pPr>
              <w:rPr>
                <w:rFonts w:cs="Arial"/>
                <w:bCs/>
              </w:rPr>
            </w:pPr>
          </w:p>
        </w:tc>
        <w:tc>
          <w:tcPr>
            <w:tcW w:w="4500" w:type="dxa"/>
            <w:shd w:val="clear" w:color="auto" w:fill="auto"/>
          </w:tcPr>
          <w:p w14:paraId="1CFB5189" w14:textId="77777777" w:rsidR="00F2790E" w:rsidRPr="001B56AC" w:rsidRDefault="00F2790E" w:rsidP="00467E8A">
            <w:pPr>
              <w:rPr>
                <w:rStyle w:val="SAPScreenElement"/>
              </w:rPr>
            </w:pPr>
            <w:r>
              <w:rPr>
                <w:rStyle w:val="SAPScreenElement"/>
              </w:rPr>
              <w:t>Address affix</w:t>
            </w:r>
            <w:r w:rsidRPr="006A29F8">
              <w:rPr>
                <w:rStyle w:val="SAPScreenElement"/>
              </w:rPr>
              <w:t>:</w:t>
            </w:r>
            <w:r w:rsidRPr="006A29F8">
              <w:t xml:space="preserve"> </w:t>
            </w:r>
            <w:r>
              <w:t>enter if</w:t>
            </w:r>
            <w:r w:rsidRPr="006A29F8">
              <w:t xml:space="preserve"> appropriate</w:t>
            </w:r>
          </w:p>
        </w:tc>
        <w:tc>
          <w:tcPr>
            <w:tcW w:w="2970" w:type="dxa"/>
            <w:vMerge/>
            <w:shd w:val="clear" w:color="auto" w:fill="auto"/>
          </w:tcPr>
          <w:p w14:paraId="7073B428" w14:textId="77777777" w:rsidR="00F2790E" w:rsidRPr="001B56AC" w:rsidRDefault="00F2790E" w:rsidP="00467E8A"/>
        </w:tc>
        <w:tc>
          <w:tcPr>
            <w:tcW w:w="1264" w:type="dxa"/>
          </w:tcPr>
          <w:p w14:paraId="21D355FF" w14:textId="77777777" w:rsidR="00F2790E" w:rsidRPr="009F4CD2" w:rsidRDefault="00F2790E" w:rsidP="00467E8A">
            <w:pPr>
              <w:rPr>
                <w:rFonts w:cs="Arial"/>
                <w:bCs/>
              </w:rPr>
            </w:pPr>
          </w:p>
        </w:tc>
      </w:tr>
      <w:tr w:rsidR="00F2790E" w:rsidRPr="009F4CD2" w14:paraId="44058FF3" w14:textId="77777777" w:rsidTr="00467E8A">
        <w:trPr>
          <w:trHeight w:val="357"/>
        </w:trPr>
        <w:tc>
          <w:tcPr>
            <w:tcW w:w="872" w:type="dxa"/>
            <w:vMerge/>
            <w:shd w:val="clear" w:color="auto" w:fill="auto"/>
          </w:tcPr>
          <w:p w14:paraId="10366CF2" w14:textId="77777777" w:rsidR="00F2790E" w:rsidRPr="001B56AC" w:rsidRDefault="00F2790E" w:rsidP="00467E8A"/>
        </w:tc>
        <w:tc>
          <w:tcPr>
            <w:tcW w:w="1350" w:type="dxa"/>
            <w:vMerge/>
            <w:shd w:val="clear" w:color="auto" w:fill="auto"/>
          </w:tcPr>
          <w:p w14:paraId="12FE30B2" w14:textId="77777777" w:rsidR="00F2790E" w:rsidRPr="001B56AC" w:rsidRDefault="00F2790E" w:rsidP="00467E8A">
            <w:pPr>
              <w:rPr>
                <w:rStyle w:val="SAPEmphasis"/>
              </w:rPr>
            </w:pPr>
          </w:p>
        </w:tc>
        <w:tc>
          <w:tcPr>
            <w:tcW w:w="3330" w:type="dxa"/>
            <w:vMerge/>
            <w:shd w:val="clear" w:color="auto" w:fill="auto"/>
          </w:tcPr>
          <w:p w14:paraId="3C9ED9A8" w14:textId="77777777" w:rsidR="00F2790E" w:rsidRPr="001B56AC" w:rsidRDefault="00F2790E" w:rsidP="00467E8A">
            <w:pPr>
              <w:rPr>
                <w:rFonts w:cs="Arial"/>
                <w:bCs/>
              </w:rPr>
            </w:pPr>
          </w:p>
        </w:tc>
        <w:tc>
          <w:tcPr>
            <w:tcW w:w="4500" w:type="dxa"/>
            <w:shd w:val="clear" w:color="auto" w:fill="auto"/>
          </w:tcPr>
          <w:p w14:paraId="3510D654" w14:textId="77777777" w:rsidR="00F2790E" w:rsidRPr="001B56AC" w:rsidRDefault="00F2790E" w:rsidP="00467E8A">
            <w:pPr>
              <w:rPr>
                <w:rStyle w:val="SAPScreenElement"/>
              </w:rPr>
            </w:pPr>
            <w:r>
              <w:rPr>
                <w:rStyle w:val="SAPScreenElement"/>
              </w:rPr>
              <w:t>House number</w:t>
            </w:r>
            <w:r w:rsidRPr="006A29F8">
              <w:rPr>
                <w:rStyle w:val="SAPScreenElement"/>
              </w:rPr>
              <w:t>:</w:t>
            </w:r>
            <w:r w:rsidRPr="006A29F8">
              <w:t xml:space="preserve"> </w:t>
            </w:r>
            <w:r>
              <w:t>enter if</w:t>
            </w:r>
            <w:r w:rsidRPr="006A29F8">
              <w:t xml:space="preserve"> appropriate</w:t>
            </w:r>
          </w:p>
        </w:tc>
        <w:tc>
          <w:tcPr>
            <w:tcW w:w="2970" w:type="dxa"/>
            <w:vMerge/>
            <w:shd w:val="clear" w:color="auto" w:fill="auto"/>
          </w:tcPr>
          <w:p w14:paraId="61FB1540" w14:textId="77777777" w:rsidR="00F2790E" w:rsidRPr="001B56AC" w:rsidRDefault="00F2790E" w:rsidP="00467E8A"/>
        </w:tc>
        <w:tc>
          <w:tcPr>
            <w:tcW w:w="1264" w:type="dxa"/>
          </w:tcPr>
          <w:p w14:paraId="786B360D" w14:textId="77777777" w:rsidR="00F2790E" w:rsidRPr="009F4CD2" w:rsidRDefault="00F2790E" w:rsidP="00467E8A">
            <w:pPr>
              <w:rPr>
                <w:rFonts w:cs="Arial"/>
                <w:bCs/>
              </w:rPr>
            </w:pPr>
          </w:p>
        </w:tc>
      </w:tr>
      <w:tr w:rsidR="00F2790E" w:rsidRPr="009F4CD2" w14:paraId="766CE8A9" w14:textId="77777777" w:rsidTr="00467E8A">
        <w:trPr>
          <w:trHeight w:val="357"/>
        </w:trPr>
        <w:tc>
          <w:tcPr>
            <w:tcW w:w="872" w:type="dxa"/>
            <w:vMerge/>
            <w:shd w:val="clear" w:color="auto" w:fill="auto"/>
          </w:tcPr>
          <w:p w14:paraId="2470479A" w14:textId="77777777" w:rsidR="00F2790E" w:rsidRPr="001B56AC" w:rsidRDefault="00F2790E" w:rsidP="00467E8A"/>
        </w:tc>
        <w:tc>
          <w:tcPr>
            <w:tcW w:w="1350" w:type="dxa"/>
            <w:vMerge/>
            <w:shd w:val="clear" w:color="auto" w:fill="auto"/>
          </w:tcPr>
          <w:p w14:paraId="0277AF1F" w14:textId="77777777" w:rsidR="00F2790E" w:rsidRPr="001B56AC" w:rsidRDefault="00F2790E" w:rsidP="00467E8A">
            <w:pPr>
              <w:rPr>
                <w:rStyle w:val="SAPEmphasis"/>
              </w:rPr>
            </w:pPr>
          </w:p>
        </w:tc>
        <w:tc>
          <w:tcPr>
            <w:tcW w:w="3330" w:type="dxa"/>
            <w:vMerge/>
            <w:shd w:val="clear" w:color="auto" w:fill="auto"/>
          </w:tcPr>
          <w:p w14:paraId="4485F960" w14:textId="77777777" w:rsidR="00F2790E" w:rsidRPr="001B56AC" w:rsidRDefault="00F2790E" w:rsidP="00467E8A">
            <w:pPr>
              <w:rPr>
                <w:rFonts w:cs="Arial"/>
                <w:bCs/>
              </w:rPr>
            </w:pPr>
          </w:p>
        </w:tc>
        <w:tc>
          <w:tcPr>
            <w:tcW w:w="4500" w:type="dxa"/>
            <w:shd w:val="clear" w:color="auto" w:fill="auto"/>
          </w:tcPr>
          <w:p w14:paraId="62BCABCC" w14:textId="77777777" w:rsidR="00F2790E" w:rsidRPr="001B56AC" w:rsidRDefault="00F2790E" w:rsidP="00467E8A">
            <w:pPr>
              <w:rPr>
                <w:rStyle w:val="SAPScreenElement"/>
              </w:rPr>
            </w:pPr>
            <w:r>
              <w:rPr>
                <w:rStyle w:val="SAPScreenElement"/>
              </w:rPr>
              <w:t>Point of delivery type</w:t>
            </w:r>
            <w:r w:rsidRPr="006A29F8">
              <w:rPr>
                <w:rStyle w:val="SAPScreenElement"/>
              </w:rPr>
              <w:t>:</w:t>
            </w:r>
            <w:r w:rsidRPr="006A29F8">
              <w:t xml:space="preserve"> </w:t>
            </w:r>
            <w:r>
              <w:t>enter if</w:t>
            </w:r>
            <w:r w:rsidRPr="006A29F8">
              <w:t xml:space="preserve"> appropriate</w:t>
            </w:r>
          </w:p>
        </w:tc>
        <w:tc>
          <w:tcPr>
            <w:tcW w:w="2970" w:type="dxa"/>
            <w:vMerge/>
            <w:shd w:val="clear" w:color="auto" w:fill="auto"/>
          </w:tcPr>
          <w:p w14:paraId="7B178C5E" w14:textId="77777777" w:rsidR="00F2790E" w:rsidRPr="001B56AC" w:rsidRDefault="00F2790E" w:rsidP="00467E8A"/>
        </w:tc>
        <w:tc>
          <w:tcPr>
            <w:tcW w:w="1264" w:type="dxa"/>
          </w:tcPr>
          <w:p w14:paraId="5170FB7E" w14:textId="77777777" w:rsidR="00F2790E" w:rsidRPr="009F4CD2" w:rsidRDefault="00F2790E" w:rsidP="00467E8A">
            <w:pPr>
              <w:rPr>
                <w:rFonts w:cs="Arial"/>
                <w:bCs/>
              </w:rPr>
            </w:pPr>
          </w:p>
        </w:tc>
      </w:tr>
      <w:tr w:rsidR="00F2790E" w:rsidRPr="009F4CD2" w14:paraId="012E4F5D" w14:textId="77777777" w:rsidTr="00467E8A">
        <w:trPr>
          <w:trHeight w:val="357"/>
        </w:trPr>
        <w:tc>
          <w:tcPr>
            <w:tcW w:w="872" w:type="dxa"/>
            <w:vMerge/>
            <w:shd w:val="clear" w:color="auto" w:fill="auto"/>
          </w:tcPr>
          <w:p w14:paraId="4B269E12" w14:textId="77777777" w:rsidR="00F2790E" w:rsidRPr="001B56AC" w:rsidRDefault="00F2790E" w:rsidP="00467E8A"/>
        </w:tc>
        <w:tc>
          <w:tcPr>
            <w:tcW w:w="1350" w:type="dxa"/>
            <w:vMerge/>
            <w:shd w:val="clear" w:color="auto" w:fill="auto"/>
          </w:tcPr>
          <w:p w14:paraId="238AE9FD" w14:textId="77777777" w:rsidR="00F2790E" w:rsidRPr="001B56AC" w:rsidRDefault="00F2790E" w:rsidP="00467E8A">
            <w:pPr>
              <w:rPr>
                <w:rStyle w:val="SAPEmphasis"/>
              </w:rPr>
            </w:pPr>
          </w:p>
        </w:tc>
        <w:tc>
          <w:tcPr>
            <w:tcW w:w="3330" w:type="dxa"/>
            <w:vMerge/>
            <w:shd w:val="clear" w:color="auto" w:fill="auto"/>
          </w:tcPr>
          <w:p w14:paraId="233F5366" w14:textId="77777777" w:rsidR="00F2790E" w:rsidRPr="001B56AC" w:rsidRDefault="00F2790E" w:rsidP="00467E8A">
            <w:pPr>
              <w:rPr>
                <w:rFonts w:cs="Arial"/>
                <w:bCs/>
              </w:rPr>
            </w:pPr>
          </w:p>
        </w:tc>
        <w:tc>
          <w:tcPr>
            <w:tcW w:w="4500" w:type="dxa"/>
            <w:shd w:val="clear" w:color="auto" w:fill="auto"/>
          </w:tcPr>
          <w:p w14:paraId="4F6F2447" w14:textId="77777777" w:rsidR="00F2790E" w:rsidRPr="001B56AC" w:rsidRDefault="00F2790E" w:rsidP="00467E8A">
            <w:pPr>
              <w:rPr>
                <w:rStyle w:val="SAPScreenElement"/>
              </w:rPr>
            </w:pPr>
            <w:r>
              <w:rPr>
                <w:rStyle w:val="SAPScreenElement"/>
              </w:rPr>
              <w:t>Postal code</w:t>
            </w:r>
            <w:r w:rsidRPr="006A29F8">
              <w:rPr>
                <w:rStyle w:val="SAPScreenElement"/>
              </w:rPr>
              <w:t>:</w:t>
            </w:r>
            <w:r w:rsidRPr="006A29F8">
              <w:t xml:space="preserve"> </w:t>
            </w:r>
            <w:r>
              <w:t>enter if</w:t>
            </w:r>
            <w:r w:rsidRPr="006A29F8">
              <w:t xml:space="preserve"> appropriate</w:t>
            </w:r>
          </w:p>
        </w:tc>
        <w:tc>
          <w:tcPr>
            <w:tcW w:w="2970" w:type="dxa"/>
            <w:vMerge/>
            <w:shd w:val="clear" w:color="auto" w:fill="auto"/>
          </w:tcPr>
          <w:p w14:paraId="75CFA8C8" w14:textId="77777777" w:rsidR="00F2790E" w:rsidRPr="001B56AC" w:rsidRDefault="00F2790E" w:rsidP="00467E8A"/>
        </w:tc>
        <w:tc>
          <w:tcPr>
            <w:tcW w:w="1264" w:type="dxa"/>
          </w:tcPr>
          <w:p w14:paraId="3A8AFD90" w14:textId="77777777" w:rsidR="00F2790E" w:rsidRPr="009F4CD2" w:rsidRDefault="00F2790E" w:rsidP="00467E8A">
            <w:pPr>
              <w:rPr>
                <w:rFonts w:cs="Arial"/>
                <w:bCs/>
              </w:rPr>
            </w:pPr>
          </w:p>
        </w:tc>
      </w:tr>
      <w:tr w:rsidR="00F2790E" w:rsidRPr="009F4CD2" w14:paraId="0D312444" w14:textId="77777777" w:rsidTr="00467E8A">
        <w:trPr>
          <w:trHeight w:val="357"/>
        </w:trPr>
        <w:tc>
          <w:tcPr>
            <w:tcW w:w="872" w:type="dxa"/>
            <w:vMerge/>
            <w:shd w:val="clear" w:color="auto" w:fill="auto"/>
          </w:tcPr>
          <w:p w14:paraId="68A7524A" w14:textId="77777777" w:rsidR="00F2790E" w:rsidRPr="001B56AC" w:rsidRDefault="00F2790E" w:rsidP="00467E8A"/>
        </w:tc>
        <w:tc>
          <w:tcPr>
            <w:tcW w:w="1350" w:type="dxa"/>
            <w:vMerge/>
            <w:shd w:val="clear" w:color="auto" w:fill="auto"/>
          </w:tcPr>
          <w:p w14:paraId="760CC0DD" w14:textId="77777777" w:rsidR="00F2790E" w:rsidRPr="001B56AC" w:rsidRDefault="00F2790E" w:rsidP="00467E8A">
            <w:pPr>
              <w:rPr>
                <w:rStyle w:val="SAPEmphasis"/>
              </w:rPr>
            </w:pPr>
          </w:p>
        </w:tc>
        <w:tc>
          <w:tcPr>
            <w:tcW w:w="3330" w:type="dxa"/>
            <w:vMerge/>
            <w:shd w:val="clear" w:color="auto" w:fill="auto"/>
          </w:tcPr>
          <w:p w14:paraId="624FDDBD" w14:textId="77777777" w:rsidR="00F2790E" w:rsidRPr="001B56AC" w:rsidRDefault="00F2790E" w:rsidP="00467E8A">
            <w:pPr>
              <w:rPr>
                <w:rFonts w:cs="Arial"/>
                <w:bCs/>
              </w:rPr>
            </w:pPr>
          </w:p>
        </w:tc>
        <w:tc>
          <w:tcPr>
            <w:tcW w:w="4500" w:type="dxa"/>
            <w:shd w:val="clear" w:color="auto" w:fill="auto"/>
          </w:tcPr>
          <w:p w14:paraId="2CFA7474" w14:textId="77777777" w:rsidR="00F2790E" w:rsidRPr="001B56AC" w:rsidRDefault="00F2790E" w:rsidP="00467E8A">
            <w:pPr>
              <w:rPr>
                <w:rStyle w:val="SAPScreenElement"/>
              </w:rPr>
            </w:pPr>
            <w:r>
              <w:rPr>
                <w:rStyle w:val="SAPScreenElement"/>
              </w:rPr>
              <w:t>Name</w:t>
            </w:r>
            <w:r w:rsidRPr="006A29F8">
              <w:rPr>
                <w:rStyle w:val="SAPScreenElement"/>
              </w:rPr>
              <w:t>:</w:t>
            </w:r>
            <w:r w:rsidRPr="006A29F8">
              <w:t xml:space="preserve"> </w:t>
            </w:r>
            <w:r>
              <w:t>enter if</w:t>
            </w:r>
            <w:r w:rsidRPr="006A29F8">
              <w:t xml:space="preserve"> appropriate</w:t>
            </w:r>
          </w:p>
        </w:tc>
        <w:tc>
          <w:tcPr>
            <w:tcW w:w="2970" w:type="dxa"/>
            <w:vMerge/>
            <w:shd w:val="clear" w:color="auto" w:fill="auto"/>
          </w:tcPr>
          <w:p w14:paraId="1F5242FC" w14:textId="77777777" w:rsidR="00F2790E" w:rsidRPr="001B56AC" w:rsidRDefault="00F2790E" w:rsidP="00467E8A"/>
        </w:tc>
        <w:tc>
          <w:tcPr>
            <w:tcW w:w="1264" w:type="dxa"/>
          </w:tcPr>
          <w:p w14:paraId="31E083E8" w14:textId="77777777" w:rsidR="00F2790E" w:rsidRPr="009F4CD2" w:rsidRDefault="00F2790E" w:rsidP="00467E8A">
            <w:pPr>
              <w:rPr>
                <w:rFonts w:cs="Arial"/>
                <w:bCs/>
              </w:rPr>
            </w:pPr>
          </w:p>
        </w:tc>
      </w:tr>
      <w:tr w:rsidR="00F2790E" w:rsidRPr="009F4CD2" w14:paraId="2C19FE1F" w14:textId="77777777" w:rsidTr="00467E8A">
        <w:trPr>
          <w:trHeight w:val="357"/>
        </w:trPr>
        <w:tc>
          <w:tcPr>
            <w:tcW w:w="872" w:type="dxa"/>
            <w:vMerge/>
            <w:shd w:val="clear" w:color="auto" w:fill="auto"/>
          </w:tcPr>
          <w:p w14:paraId="3148F508" w14:textId="77777777" w:rsidR="00F2790E" w:rsidRPr="001B56AC" w:rsidRDefault="00F2790E" w:rsidP="00467E8A"/>
        </w:tc>
        <w:tc>
          <w:tcPr>
            <w:tcW w:w="1350" w:type="dxa"/>
            <w:vMerge/>
            <w:shd w:val="clear" w:color="auto" w:fill="auto"/>
          </w:tcPr>
          <w:p w14:paraId="56ED13D0" w14:textId="77777777" w:rsidR="00F2790E" w:rsidRPr="001B56AC" w:rsidRDefault="00F2790E" w:rsidP="00467E8A">
            <w:pPr>
              <w:rPr>
                <w:rStyle w:val="SAPEmphasis"/>
              </w:rPr>
            </w:pPr>
          </w:p>
        </w:tc>
        <w:tc>
          <w:tcPr>
            <w:tcW w:w="3330" w:type="dxa"/>
            <w:vMerge w:val="restart"/>
            <w:shd w:val="clear" w:color="auto" w:fill="auto"/>
          </w:tcPr>
          <w:p w14:paraId="601DFF95" w14:textId="77777777" w:rsidR="00F2790E" w:rsidRPr="001B56AC" w:rsidRDefault="00F2790E" w:rsidP="00467E8A">
            <w:pPr>
              <w:rPr>
                <w:rFonts w:cs="Arial"/>
                <w:bCs/>
              </w:rPr>
            </w:pPr>
            <w:r>
              <w:t xml:space="preserve">In the </w:t>
            </w:r>
            <w:r>
              <w:rPr>
                <w:rStyle w:val="SAPScreenElement"/>
              </w:rPr>
              <w:t>Respons.3rdParty</w:t>
            </w:r>
            <w:r>
              <w:rPr>
                <w:rFonts w:cs="Arial"/>
                <w:bCs/>
              </w:rPr>
              <w:t xml:space="preserve"> tab,</w:t>
            </w:r>
            <w:r w:rsidRPr="009F4CD2">
              <w:rPr>
                <w:rFonts w:cs="Arial"/>
                <w:bCs/>
              </w:rPr>
              <w:t xml:space="preserve"> </w:t>
            </w:r>
            <w:r>
              <w:rPr>
                <w:rFonts w:cs="Arial"/>
                <w:bCs/>
              </w:rPr>
              <w:t>enter in the</w:t>
            </w:r>
            <w:r>
              <w:rPr>
                <w:rStyle w:val="SAPScreenElement"/>
              </w:rPr>
              <w:t xml:space="preserve"> Insurer </w:t>
            </w:r>
            <w:r>
              <w:rPr>
                <w:rFonts w:cs="Arial"/>
                <w:bCs/>
              </w:rPr>
              <w:t>part</w:t>
            </w:r>
            <w:r w:rsidRPr="009F4CD2">
              <w:rPr>
                <w:rFonts w:cs="Arial"/>
                <w:bCs/>
              </w:rPr>
              <w:t xml:space="preserve"> of the form</w:t>
            </w:r>
            <w:r>
              <w:t xml:space="preserve"> the detailed information, if appropriate.</w:t>
            </w:r>
          </w:p>
        </w:tc>
        <w:tc>
          <w:tcPr>
            <w:tcW w:w="4500" w:type="dxa"/>
            <w:shd w:val="clear" w:color="auto" w:fill="auto"/>
          </w:tcPr>
          <w:p w14:paraId="79E2DBFB" w14:textId="77777777" w:rsidR="00F2790E" w:rsidRDefault="00F2790E" w:rsidP="00467E8A">
            <w:pPr>
              <w:rPr>
                <w:rStyle w:val="SAPScreenElement"/>
              </w:rPr>
            </w:pPr>
            <w:r>
              <w:rPr>
                <w:rStyle w:val="SAPScreenElement"/>
              </w:rPr>
              <w:t>3</w:t>
            </w:r>
            <w:r w:rsidRPr="00534C6F">
              <w:rPr>
                <w:rStyle w:val="SAPScreenElement"/>
                <w:vertAlign w:val="superscript"/>
              </w:rPr>
              <w:t>rd</w:t>
            </w:r>
            <w:r>
              <w:rPr>
                <w:rStyle w:val="SAPScreenElement"/>
              </w:rPr>
              <w:t xml:space="preserve"> party ins.</w:t>
            </w:r>
            <w:r w:rsidRPr="006A29F8">
              <w:rPr>
                <w:rStyle w:val="SAPScreenElement"/>
              </w:rPr>
              <w:t>:</w:t>
            </w:r>
            <w:r w:rsidRPr="006A29F8">
              <w:t xml:space="preserve"> </w:t>
            </w:r>
            <w:r>
              <w:t>enter if</w:t>
            </w:r>
            <w:r w:rsidRPr="006A29F8">
              <w:t xml:space="preserve"> appropriate</w:t>
            </w:r>
          </w:p>
        </w:tc>
        <w:tc>
          <w:tcPr>
            <w:tcW w:w="2970" w:type="dxa"/>
            <w:vMerge w:val="restart"/>
            <w:shd w:val="clear" w:color="auto" w:fill="auto"/>
          </w:tcPr>
          <w:p w14:paraId="0F1E18C2" w14:textId="77777777" w:rsidR="00F2790E" w:rsidRPr="001B56AC" w:rsidRDefault="00F2790E" w:rsidP="00467E8A"/>
        </w:tc>
        <w:tc>
          <w:tcPr>
            <w:tcW w:w="1264" w:type="dxa"/>
          </w:tcPr>
          <w:p w14:paraId="10A88599" w14:textId="77777777" w:rsidR="00F2790E" w:rsidRPr="009F4CD2" w:rsidRDefault="00F2790E" w:rsidP="00467E8A">
            <w:pPr>
              <w:rPr>
                <w:rFonts w:cs="Arial"/>
                <w:bCs/>
              </w:rPr>
            </w:pPr>
          </w:p>
        </w:tc>
      </w:tr>
      <w:tr w:rsidR="00F2790E" w:rsidRPr="009F4CD2" w14:paraId="2A63F8F1" w14:textId="77777777" w:rsidTr="00467E8A">
        <w:trPr>
          <w:trHeight w:val="357"/>
        </w:trPr>
        <w:tc>
          <w:tcPr>
            <w:tcW w:w="872" w:type="dxa"/>
            <w:vMerge/>
            <w:shd w:val="clear" w:color="auto" w:fill="auto"/>
          </w:tcPr>
          <w:p w14:paraId="7C36C64C" w14:textId="77777777" w:rsidR="00F2790E" w:rsidRPr="001B56AC" w:rsidRDefault="00F2790E" w:rsidP="00467E8A"/>
        </w:tc>
        <w:tc>
          <w:tcPr>
            <w:tcW w:w="1350" w:type="dxa"/>
            <w:vMerge/>
            <w:shd w:val="clear" w:color="auto" w:fill="auto"/>
          </w:tcPr>
          <w:p w14:paraId="5C62460C" w14:textId="77777777" w:rsidR="00F2790E" w:rsidRPr="001B56AC" w:rsidRDefault="00F2790E" w:rsidP="00467E8A">
            <w:pPr>
              <w:rPr>
                <w:rStyle w:val="SAPEmphasis"/>
              </w:rPr>
            </w:pPr>
          </w:p>
        </w:tc>
        <w:tc>
          <w:tcPr>
            <w:tcW w:w="3330" w:type="dxa"/>
            <w:vMerge/>
            <w:shd w:val="clear" w:color="auto" w:fill="auto"/>
          </w:tcPr>
          <w:p w14:paraId="41261EB0" w14:textId="77777777" w:rsidR="00F2790E" w:rsidRPr="001B56AC" w:rsidRDefault="00F2790E" w:rsidP="00467E8A">
            <w:pPr>
              <w:rPr>
                <w:rFonts w:cs="Arial"/>
                <w:bCs/>
              </w:rPr>
            </w:pPr>
          </w:p>
        </w:tc>
        <w:tc>
          <w:tcPr>
            <w:tcW w:w="4500" w:type="dxa"/>
            <w:shd w:val="clear" w:color="auto" w:fill="auto"/>
          </w:tcPr>
          <w:p w14:paraId="6E742817" w14:textId="77777777" w:rsidR="00F2790E" w:rsidRDefault="00F2790E" w:rsidP="00467E8A">
            <w:pPr>
              <w:rPr>
                <w:rStyle w:val="SAPScreenElement"/>
              </w:rPr>
            </w:pPr>
            <w:r>
              <w:rPr>
                <w:rStyle w:val="SAPScreenElement"/>
              </w:rPr>
              <w:t>Address affix</w:t>
            </w:r>
            <w:r w:rsidRPr="006A29F8">
              <w:rPr>
                <w:rStyle w:val="SAPScreenElement"/>
              </w:rPr>
              <w:t>:</w:t>
            </w:r>
            <w:r w:rsidRPr="006A29F8">
              <w:t xml:space="preserve"> </w:t>
            </w:r>
            <w:r>
              <w:t>enter if</w:t>
            </w:r>
            <w:r w:rsidRPr="006A29F8">
              <w:t xml:space="preserve"> appropriate</w:t>
            </w:r>
          </w:p>
        </w:tc>
        <w:tc>
          <w:tcPr>
            <w:tcW w:w="2970" w:type="dxa"/>
            <w:vMerge/>
            <w:shd w:val="clear" w:color="auto" w:fill="auto"/>
          </w:tcPr>
          <w:p w14:paraId="7932F89B" w14:textId="77777777" w:rsidR="00F2790E" w:rsidRPr="001B56AC" w:rsidRDefault="00F2790E" w:rsidP="00467E8A"/>
        </w:tc>
        <w:tc>
          <w:tcPr>
            <w:tcW w:w="1264" w:type="dxa"/>
          </w:tcPr>
          <w:p w14:paraId="3378550F" w14:textId="77777777" w:rsidR="00F2790E" w:rsidRPr="009F4CD2" w:rsidRDefault="00F2790E" w:rsidP="00467E8A">
            <w:pPr>
              <w:rPr>
                <w:rFonts w:cs="Arial"/>
                <w:bCs/>
              </w:rPr>
            </w:pPr>
          </w:p>
        </w:tc>
      </w:tr>
      <w:tr w:rsidR="00F2790E" w:rsidRPr="009F4CD2" w14:paraId="664662DC" w14:textId="77777777" w:rsidTr="00467E8A">
        <w:trPr>
          <w:trHeight w:val="357"/>
        </w:trPr>
        <w:tc>
          <w:tcPr>
            <w:tcW w:w="872" w:type="dxa"/>
            <w:vMerge/>
            <w:shd w:val="clear" w:color="auto" w:fill="auto"/>
          </w:tcPr>
          <w:p w14:paraId="5851FCE2" w14:textId="77777777" w:rsidR="00F2790E" w:rsidRPr="001B56AC" w:rsidRDefault="00F2790E" w:rsidP="00467E8A"/>
        </w:tc>
        <w:tc>
          <w:tcPr>
            <w:tcW w:w="1350" w:type="dxa"/>
            <w:vMerge/>
            <w:shd w:val="clear" w:color="auto" w:fill="auto"/>
          </w:tcPr>
          <w:p w14:paraId="5C5F40F1" w14:textId="77777777" w:rsidR="00F2790E" w:rsidRPr="001B56AC" w:rsidRDefault="00F2790E" w:rsidP="00467E8A">
            <w:pPr>
              <w:rPr>
                <w:rStyle w:val="SAPEmphasis"/>
              </w:rPr>
            </w:pPr>
          </w:p>
        </w:tc>
        <w:tc>
          <w:tcPr>
            <w:tcW w:w="3330" w:type="dxa"/>
            <w:vMerge/>
            <w:shd w:val="clear" w:color="auto" w:fill="auto"/>
          </w:tcPr>
          <w:p w14:paraId="4D4B4B65" w14:textId="77777777" w:rsidR="00F2790E" w:rsidRPr="001B56AC" w:rsidRDefault="00F2790E" w:rsidP="00467E8A">
            <w:pPr>
              <w:rPr>
                <w:rFonts w:cs="Arial"/>
                <w:bCs/>
              </w:rPr>
            </w:pPr>
          </w:p>
        </w:tc>
        <w:tc>
          <w:tcPr>
            <w:tcW w:w="4500" w:type="dxa"/>
            <w:shd w:val="clear" w:color="auto" w:fill="auto"/>
          </w:tcPr>
          <w:p w14:paraId="5C984678" w14:textId="77777777" w:rsidR="00F2790E" w:rsidRDefault="00F2790E" w:rsidP="00467E8A">
            <w:pPr>
              <w:rPr>
                <w:rStyle w:val="SAPScreenElement"/>
              </w:rPr>
            </w:pPr>
            <w:r>
              <w:rPr>
                <w:rStyle w:val="SAPScreenElement"/>
              </w:rPr>
              <w:t>Point of delivery type</w:t>
            </w:r>
            <w:r w:rsidRPr="006A29F8">
              <w:rPr>
                <w:rStyle w:val="SAPScreenElement"/>
              </w:rPr>
              <w:t>:</w:t>
            </w:r>
            <w:r w:rsidRPr="006A29F8">
              <w:t xml:space="preserve"> </w:t>
            </w:r>
            <w:r>
              <w:t>enter if</w:t>
            </w:r>
            <w:r w:rsidRPr="006A29F8">
              <w:t xml:space="preserve"> appropriate</w:t>
            </w:r>
          </w:p>
        </w:tc>
        <w:tc>
          <w:tcPr>
            <w:tcW w:w="2970" w:type="dxa"/>
            <w:vMerge/>
            <w:shd w:val="clear" w:color="auto" w:fill="auto"/>
          </w:tcPr>
          <w:p w14:paraId="58D44F32" w14:textId="77777777" w:rsidR="00F2790E" w:rsidRPr="001B56AC" w:rsidRDefault="00F2790E" w:rsidP="00467E8A"/>
        </w:tc>
        <w:tc>
          <w:tcPr>
            <w:tcW w:w="1264" w:type="dxa"/>
          </w:tcPr>
          <w:p w14:paraId="63EF16B1" w14:textId="77777777" w:rsidR="00F2790E" w:rsidRPr="009F4CD2" w:rsidRDefault="00F2790E" w:rsidP="00467E8A">
            <w:pPr>
              <w:rPr>
                <w:rFonts w:cs="Arial"/>
                <w:bCs/>
              </w:rPr>
            </w:pPr>
          </w:p>
        </w:tc>
      </w:tr>
      <w:tr w:rsidR="00F2790E" w:rsidRPr="009F4CD2" w14:paraId="439E9084" w14:textId="77777777" w:rsidTr="00467E8A">
        <w:trPr>
          <w:trHeight w:val="357"/>
        </w:trPr>
        <w:tc>
          <w:tcPr>
            <w:tcW w:w="872" w:type="dxa"/>
            <w:vMerge/>
            <w:shd w:val="clear" w:color="auto" w:fill="auto"/>
          </w:tcPr>
          <w:p w14:paraId="354B749A" w14:textId="77777777" w:rsidR="00F2790E" w:rsidRPr="001B56AC" w:rsidRDefault="00F2790E" w:rsidP="00467E8A"/>
        </w:tc>
        <w:tc>
          <w:tcPr>
            <w:tcW w:w="1350" w:type="dxa"/>
            <w:vMerge/>
            <w:shd w:val="clear" w:color="auto" w:fill="auto"/>
          </w:tcPr>
          <w:p w14:paraId="2AC51A41" w14:textId="77777777" w:rsidR="00F2790E" w:rsidRPr="001B56AC" w:rsidRDefault="00F2790E" w:rsidP="00467E8A">
            <w:pPr>
              <w:rPr>
                <w:rStyle w:val="SAPEmphasis"/>
              </w:rPr>
            </w:pPr>
          </w:p>
        </w:tc>
        <w:tc>
          <w:tcPr>
            <w:tcW w:w="3330" w:type="dxa"/>
            <w:vMerge/>
            <w:shd w:val="clear" w:color="auto" w:fill="auto"/>
          </w:tcPr>
          <w:p w14:paraId="668CEF13" w14:textId="77777777" w:rsidR="00F2790E" w:rsidRPr="001B56AC" w:rsidRDefault="00F2790E" w:rsidP="00467E8A">
            <w:pPr>
              <w:rPr>
                <w:rFonts w:cs="Arial"/>
                <w:bCs/>
              </w:rPr>
            </w:pPr>
          </w:p>
        </w:tc>
        <w:tc>
          <w:tcPr>
            <w:tcW w:w="4500" w:type="dxa"/>
            <w:shd w:val="clear" w:color="auto" w:fill="auto"/>
          </w:tcPr>
          <w:p w14:paraId="47BCA656" w14:textId="77777777" w:rsidR="00F2790E" w:rsidRDefault="00F2790E" w:rsidP="00467E8A">
            <w:pPr>
              <w:rPr>
                <w:rStyle w:val="SAPScreenElement"/>
              </w:rPr>
            </w:pPr>
            <w:r>
              <w:rPr>
                <w:rStyle w:val="SAPScreenElement"/>
              </w:rPr>
              <w:t>Name</w:t>
            </w:r>
            <w:r w:rsidRPr="006A29F8">
              <w:rPr>
                <w:rStyle w:val="SAPScreenElement"/>
              </w:rPr>
              <w:t>:</w:t>
            </w:r>
            <w:r w:rsidRPr="006A29F8">
              <w:t xml:space="preserve"> </w:t>
            </w:r>
            <w:r>
              <w:t>enter if</w:t>
            </w:r>
            <w:r w:rsidRPr="006A29F8">
              <w:t xml:space="preserve"> appropriate</w:t>
            </w:r>
          </w:p>
        </w:tc>
        <w:tc>
          <w:tcPr>
            <w:tcW w:w="2970" w:type="dxa"/>
            <w:vMerge/>
            <w:shd w:val="clear" w:color="auto" w:fill="auto"/>
          </w:tcPr>
          <w:p w14:paraId="2B460371" w14:textId="77777777" w:rsidR="00F2790E" w:rsidRPr="001B56AC" w:rsidRDefault="00F2790E" w:rsidP="00467E8A"/>
        </w:tc>
        <w:tc>
          <w:tcPr>
            <w:tcW w:w="1264" w:type="dxa"/>
          </w:tcPr>
          <w:p w14:paraId="37FEC37E" w14:textId="77777777" w:rsidR="00F2790E" w:rsidRPr="009F4CD2" w:rsidRDefault="00F2790E" w:rsidP="00467E8A">
            <w:pPr>
              <w:rPr>
                <w:rFonts w:cs="Arial"/>
                <w:bCs/>
              </w:rPr>
            </w:pPr>
          </w:p>
        </w:tc>
      </w:tr>
      <w:tr w:rsidR="00F2790E" w:rsidRPr="009F4CD2" w14:paraId="12F9BD71" w14:textId="77777777" w:rsidTr="00467E8A">
        <w:trPr>
          <w:trHeight w:val="357"/>
        </w:trPr>
        <w:tc>
          <w:tcPr>
            <w:tcW w:w="872" w:type="dxa"/>
            <w:vMerge/>
            <w:shd w:val="clear" w:color="auto" w:fill="auto"/>
          </w:tcPr>
          <w:p w14:paraId="351AE654" w14:textId="77777777" w:rsidR="00F2790E" w:rsidRPr="001B56AC" w:rsidRDefault="00F2790E" w:rsidP="00467E8A"/>
        </w:tc>
        <w:tc>
          <w:tcPr>
            <w:tcW w:w="1350" w:type="dxa"/>
            <w:vMerge/>
            <w:shd w:val="clear" w:color="auto" w:fill="auto"/>
          </w:tcPr>
          <w:p w14:paraId="6402FE34" w14:textId="77777777" w:rsidR="00F2790E" w:rsidRPr="001B56AC" w:rsidRDefault="00F2790E" w:rsidP="00467E8A">
            <w:pPr>
              <w:rPr>
                <w:rStyle w:val="SAPEmphasis"/>
              </w:rPr>
            </w:pPr>
          </w:p>
        </w:tc>
        <w:tc>
          <w:tcPr>
            <w:tcW w:w="3330" w:type="dxa"/>
            <w:vMerge/>
            <w:shd w:val="clear" w:color="auto" w:fill="auto"/>
          </w:tcPr>
          <w:p w14:paraId="61DEFAFD" w14:textId="77777777" w:rsidR="00F2790E" w:rsidRPr="001B56AC" w:rsidRDefault="00F2790E" w:rsidP="00467E8A">
            <w:pPr>
              <w:rPr>
                <w:rFonts w:cs="Arial"/>
                <w:bCs/>
              </w:rPr>
            </w:pPr>
          </w:p>
        </w:tc>
        <w:tc>
          <w:tcPr>
            <w:tcW w:w="4500" w:type="dxa"/>
            <w:shd w:val="clear" w:color="auto" w:fill="auto"/>
          </w:tcPr>
          <w:p w14:paraId="424F9D8B" w14:textId="77777777" w:rsidR="00F2790E" w:rsidRDefault="00F2790E" w:rsidP="00467E8A">
            <w:pPr>
              <w:rPr>
                <w:rStyle w:val="SAPScreenElement"/>
              </w:rPr>
            </w:pPr>
            <w:r>
              <w:rPr>
                <w:rStyle w:val="SAPScreenElement"/>
              </w:rPr>
              <w:t>Delivery point</w:t>
            </w:r>
            <w:r w:rsidRPr="006A29F8">
              <w:rPr>
                <w:rStyle w:val="SAPScreenElement"/>
              </w:rPr>
              <w:t>:</w:t>
            </w:r>
            <w:r w:rsidRPr="006A29F8">
              <w:t xml:space="preserve"> </w:t>
            </w:r>
            <w:r>
              <w:t>enter if</w:t>
            </w:r>
            <w:r w:rsidRPr="006A29F8">
              <w:t xml:space="preserve"> appropriate</w:t>
            </w:r>
          </w:p>
        </w:tc>
        <w:tc>
          <w:tcPr>
            <w:tcW w:w="2970" w:type="dxa"/>
            <w:vMerge/>
            <w:shd w:val="clear" w:color="auto" w:fill="auto"/>
          </w:tcPr>
          <w:p w14:paraId="035BAAFA" w14:textId="77777777" w:rsidR="00F2790E" w:rsidRPr="001B56AC" w:rsidRDefault="00F2790E" w:rsidP="00467E8A"/>
        </w:tc>
        <w:tc>
          <w:tcPr>
            <w:tcW w:w="1264" w:type="dxa"/>
          </w:tcPr>
          <w:p w14:paraId="6EBAE540" w14:textId="77777777" w:rsidR="00F2790E" w:rsidRPr="009F4CD2" w:rsidRDefault="00F2790E" w:rsidP="00467E8A">
            <w:pPr>
              <w:rPr>
                <w:rFonts w:cs="Arial"/>
                <w:bCs/>
              </w:rPr>
            </w:pPr>
          </w:p>
        </w:tc>
      </w:tr>
      <w:tr w:rsidR="00F2790E" w:rsidRPr="009F4CD2" w14:paraId="314BFF2C" w14:textId="77777777" w:rsidTr="00467E8A">
        <w:trPr>
          <w:trHeight w:val="357"/>
        </w:trPr>
        <w:tc>
          <w:tcPr>
            <w:tcW w:w="872" w:type="dxa"/>
            <w:vMerge/>
            <w:shd w:val="clear" w:color="auto" w:fill="auto"/>
          </w:tcPr>
          <w:p w14:paraId="11E54ED4" w14:textId="77777777" w:rsidR="00F2790E" w:rsidRPr="001B56AC" w:rsidRDefault="00F2790E" w:rsidP="00467E8A"/>
        </w:tc>
        <w:tc>
          <w:tcPr>
            <w:tcW w:w="1350" w:type="dxa"/>
            <w:vMerge/>
            <w:shd w:val="clear" w:color="auto" w:fill="auto"/>
          </w:tcPr>
          <w:p w14:paraId="250DC607" w14:textId="77777777" w:rsidR="00F2790E" w:rsidRPr="001B56AC" w:rsidRDefault="00F2790E" w:rsidP="00467E8A">
            <w:pPr>
              <w:rPr>
                <w:rStyle w:val="SAPEmphasis"/>
              </w:rPr>
            </w:pPr>
          </w:p>
        </w:tc>
        <w:tc>
          <w:tcPr>
            <w:tcW w:w="3330" w:type="dxa"/>
            <w:vMerge/>
            <w:shd w:val="clear" w:color="auto" w:fill="auto"/>
          </w:tcPr>
          <w:p w14:paraId="1C72B810" w14:textId="77777777" w:rsidR="00F2790E" w:rsidRPr="001B56AC" w:rsidRDefault="00F2790E" w:rsidP="00467E8A">
            <w:pPr>
              <w:rPr>
                <w:rFonts w:cs="Arial"/>
                <w:bCs/>
              </w:rPr>
            </w:pPr>
          </w:p>
        </w:tc>
        <w:tc>
          <w:tcPr>
            <w:tcW w:w="4500" w:type="dxa"/>
            <w:shd w:val="clear" w:color="auto" w:fill="auto"/>
          </w:tcPr>
          <w:p w14:paraId="780BF628" w14:textId="77777777" w:rsidR="00F2790E" w:rsidRDefault="00F2790E" w:rsidP="00467E8A">
            <w:pPr>
              <w:rPr>
                <w:rStyle w:val="SAPScreenElement"/>
              </w:rPr>
            </w:pPr>
            <w:r>
              <w:rPr>
                <w:rStyle w:val="SAPScreenElement"/>
              </w:rPr>
              <w:t>House number</w:t>
            </w:r>
            <w:r w:rsidRPr="006A29F8">
              <w:rPr>
                <w:rStyle w:val="SAPScreenElement"/>
              </w:rPr>
              <w:t>:</w:t>
            </w:r>
            <w:r w:rsidRPr="006A29F8">
              <w:t xml:space="preserve"> </w:t>
            </w:r>
            <w:r>
              <w:t>enter if</w:t>
            </w:r>
            <w:r w:rsidRPr="006A29F8">
              <w:t xml:space="preserve"> appropriate</w:t>
            </w:r>
          </w:p>
        </w:tc>
        <w:tc>
          <w:tcPr>
            <w:tcW w:w="2970" w:type="dxa"/>
            <w:vMerge/>
            <w:shd w:val="clear" w:color="auto" w:fill="auto"/>
          </w:tcPr>
          <w:p w14:paraId="7DEF4D25" w14:textId="77777777" w:rsidR="00F2790E" w:rsidRPr="001B56AC" w:rsidRDefault="00F2790E" w:rsidP="00467E8A"/>
        </w:tc>
        <w:tc>
          <w:tcPr>
            <w:tcW w:w="1264" w:type="dxa"/>
          </w:tcPr>
          <w:p w14:paraId="606F84F1" w14:textId="77777777" w:rsidR="00F2790E" w:rsidRPr="009F4CD2" w:rsidRDefault="00F2790E" w:rsidP="00467E8A">
            <w:pPr>
              <w:rPr>
                <w:rFonts w:cs="Arial"/>
                <w:bCs/>
              </w:rPr>
            </w:pPr>
          </w:p>
        </w:tc>
      </w:tr>
      <w:tr w:rsidR="00F2790E" w:rsidRPr="009F4CD2" w14:paraId="70F8AC4E" w14:textId="77777777" w:rsidTr="00467E8A">
        <w:trPr>
          <w:trHeight w:val="357"/>
        </w:trPr>
        <w:tc>
          <w:tcPr>
            <w:tcW w:w="872" w:type="dxa"/>
            <w:vMerge/>
            <w:shd w:val="clear" w:color="auto" w:fill="auto"/>
          </w:tcPr>
          <w:p w14:paraId="4B890ADC" w14:textId="77777777" w:rsidR="00F2790E" w:rsidRPr="001B56AC" w:rsidRDefault="00F2790E" w:rsidP="00467E8A"/>
        </w:tc>
        <w:tc>
          <w:tcPr>
            <w:tcW w:w="1350" w:type="dxa"/>
            <w:vMerge/>
            <w:shd w:val="clear" w:color="auto" w:fill="auto"/>
          </w:tcPr>
          <w:p w14:paraId="63726586" w14:textId="77777777" w:rsidR="00F2790E" w:rsidRPr="001B56AC" w:rsidRDefault="00F2790E" w:rsidP="00467E8A">
            <w:pPr>
              <w:rPr>
                <w:rStyle w:val="SAPEmphasis"/>
              </w:rPr>
            </w:pPr>
          </w:p>
        </w:tc>
        <w:tc>
          <w:tcPr>
            <w:tcW w:w="3330" w:type="dxa"/>
            <w:vMerge/>
            <w:shd w:val="clear" w:color="auto" w:fill="auto"/>
          </w:tcPr>
          <w:p w14:paraId="36ADAA16" w14:textId="77777777" w:rsidR="00F2790E" w:rsidRPr="001B56AC" w:rsidRDefault="00F2790E" w:rsidP="00467E8A">
            <w:pPr>
              <w:rPr>
                <w:rFonts w:cs="Arial"/>
                <w:bCs/>
              </w:rPr>
            </w:pPr>
          </w:p>
        </w:tc>
        <w:tc>
          <w:tcPr>
            <w:tcW w:w="4500" w:type="dxa"/>
            <w:shd w:val="clear" w:color="auto" w:fill="auto"/>
          </w:tcPr>
          <w:p w14:paraId="3F62D0C1" w14:textId="77777777" w:rsidR="00F2790E" w:rsidRDefault="00F2790E" w:rsidP="00467E8A">
            <w:pPr>
              <w:rPr>
                <w:rStyle w:val="SAPScreenElement"/>
              </w:rPr>
            </w:pPr>
            <w:r>
              <w:rPr>
                <w:rStyle w:val="SAPScreenElement"/>
              </w:rPr>
              <w:t>Postal code / City</w:t>
            </w:r>
            <w:r w:rsidRPr="006A29F8">
              <w:rPr>
                <w:rStyle w:val="SAPScreenElement"/>
              </w:rPr>
              <w:t>:</w:t>
            </w:r>
            <w:r w:rsidRPr="006A29F8">
              <w:t xml:space="preserve"> </w:t>
            </w:r>
            <w:r>
              <w:t>enter if</w:t>
            </w:r>
            <w:r w:rsidRPr="006A29F8">
              <w:t xml:space="preserve"> appropriate</w:t>
            </w:r>
          </w:p>
        </w:tc>
        <w:tc>
          <w:tcPr>
            <w:tcW w:w="2970" w:type="dxa"/>
            <w:vMerge/>
            <w:shd w:val="clear" w:color="auto" w:fill="auto"/>
          </w:tcPr>
          <w:p w14:paraId="4CEF4FE2" w14:textId="77777777" w:rsidR="00F2790E" w:rsidRPr="001B56AC" w:rsidRDefault="00F2790E" w:rsidP="00467E8A"/>
        </w:tc>
        <w:tc>
          <w:tcPr>
            <w:tcW w:w="1264" w:type="dxa"/>
          </w:tcPr>
          <w:p w14:paraId="13D86DCA" w14:textId="77777777" w:rsidR="00F2790E" w:rsidRPr="009F4CD2" w:rsidRDefault="00F2790E" w:rsidP="00467E8A">
            <w:pPr>
              <w:rPr>
                <w:rFonts w:cs="Arial"/>
                <w:bCs/>
              </w:rPr>
            </w:pPr>
          </w:p>
        </w:tc>
      </w:tr>
      <w:tr w:rsidR="00F2790E" w:rsidRPr="009F4CD2" w14:paraId="465ABD37" w14:textId="77777777" w:rsidTr="00467E8A">
        <w:trPr>
          <w:trHeight w:val="357"/>
        </w:trPr>
        <w:tc>
          <w:tcPr>
            <w:tcW w:w="872" w:type="dxa"/>
            <w:vMerge/>
            <w:shd w:val="clear" w:color="auto" w:fill="auto"/>
          </w:tcPr>
          <w:p w14:paraId="0EF728F2" w14:textId="77777777" w:rsidR="00F2790E" w:rsidRPr="001B56AC" w:rsidRDefault="00F2790E" w:rsidP="00467E8A"/>
        </w:tc>
        <w:tc>
          <w:tcPr>
            <w:tcW w:w="1350" w:type="dxa"/>
            <w:vMerge/>
            <w:shd w:val="clear" w:color="auto" w:fill="auto"/>
          </w:tcPr>
          <w:p w14:paraId="3AEA8216" w14:textId="77777777" w:rsidR="00F2790E" w:rsidRPr="001B56AC" w:rsidRDefault="00F2790E" w:rsidP="00467E8A">
            <w:pPr>
              <w:rPr>
                <w:rStyle w:val="SAPEmphasis"/>
              </w:rPr>
            </w:pPr>
          </w:p>
        </w:tc>
        <w:tc>
          <w:tcPr>
            <w:tcW w:w="3330" w:type="dxa"/>
            <w:vMerge w:val="restart"/>
            <w:shd w:val="clear" w:color="auto" w:fill="auto"/>
          </w:tcPr>
          <w:p w14:paraId="518D6C58" w14:textId="77777777" w:rsidR="00F2790E" w:rsidRPr="001B56AC" w:rsidRDefault="00F2790E" w:rsidP="00467E8A">
            <w:pPr>
              <w:rPr>
                <w:rFonts w:cs="Arial"/>
                <w:bCs/>
              </w:rPr>
            </w:pPr>
            <w:r>
              <w:t xml:space="preserve">In the </w:t>
            </w:r>
            <w:r>
              <w:rPr>
                <w:rStyle w:val="SAPScreenElement"/>
              </w:rPr>
              <w:t>Witnss</w:t>
            </w:r>
            <w:r>
              <w:rPr>
                <w:rFonts w:cs="Arial"/>
                <w:bCs/>
              </w:rPr>
              <w:t xml:space="preserve"> tab,</w:t>
            </w:r>
            <w:r w:rsidRPr="009F4CD2">
              <w:rPr>
                <w:rFonts w:cs="Arial"/>
                <w:bCs/>
              </w:rPr>
              <w:t xml:space="preserve"> </w:t>
            </w:r>
            <w:r>
              <w:rPr>
                <w:rFonts w:cs="Arial"/>
                <w:bCs/>
              </w:rPr>
              <w:t>enter in the</w:t>
            </w:r>
            <w:r>
              <w:rPr>
                <w:rStyle w:val="SAPScreenElement"/>
              </w:rPr>
              <w:t xml:space="preserve"> Witness </w:t>
            </w:r>
            <w:r>
              <w:rPr>
                <w:rFonts w:cs="Arial"/>
                <w:bCs/>
              </w:rPr>
              <w:t>part</w:t>
            </w:r>
            <w:r w:rsidRPr="009F4CD2">
              <w:rPr>
                <w:rFonts w:cs="Arial"/>
                <w:bCs/>
              </w:rPr>
              <w:t xml:space="preserve"> of the form</w:t>
            </w:r>
            <w:r>
              <w:t xml:space="preserve"> the detailed information, if appropriate.</w:t>
            </w:r>
          </w:p>
        </w:tc>
        <w:tc>
          <w:tcPr>
            <w:tcW w:w="4500" w:type="dxa"/>
            <w:shd w:val="clear" w:color="auto" w:fill="auto"/>
          </w:tcPr>
          <w:p w14:paraId="39824A74" w14:textId="77777777" w:rsidR="00F2790E" w:rsidRDefault="00F2790E" w:rsidP="00467E8A">
            <w:pPr>
              <w:rPr>
                <w:rStyle w:val="SAPScreenElement"/>
              </w:rPr>
            </w:pPr>
            <w:r>
              <w:rPr>
                <w:rStyle w:val="SAPScreenElement"/>
              </w:rPr>
              <w:t>Witness name</w:t>
            </w:r>
            <w:r w:rsidRPr="006A29F8">
              <w:rPr>
                <w:rStyle w:val="SAPScreenElement"/>
              </w:rPr>
              <w:t>:</w:t>
            </w:r>
            <w:r w:rsidRPr="006A29F8">
              <w:t xml:space="preserve"> </w:t>
            </w:r>
            <w:r>
              <w:t>enter if</w:t>
            </w:r>
            <w:r w:rsidRPr="006A29F8">
              <w:t xml:space="preserve"> appropriate</w:t>
            </w:r>
          </w:p>
        </w:tc>
        <w:tc>
          <w:tcPr>
            <w:tcW w:w="2970" w:type="dxa"/>
            <w:vMerge w:val="restart"/>
            <w:shd w:val="clear" w:color="auto" w:fill="auto"/>
          </w:tcPr>
          <w:p w14:paraId="566F1FDA" w14:textId="77777777" w:rsidR="00F2790E" w:rsidRPr="001B56AC" w:rsidRDefault="00F2790E" w:rsidP="00467E8A"/>
        </w:tc>
        <w:tc>
          <w:tcPr>
            <w:tcW w:w="1264" w:type="dxa"/>
          </w:tcPr>
          <w:p w14:paraId="0025D4A0" w14:textId="77777777" w:rsidR="00F2790E" w:rsidRPr="009F4CD2" w:rsidRDefault="00F2790E" w:rsidP="00467E8A">
            <w:pPr>
              <w:rPr>
                <w:rFonts w:cs="Arial"/>
                <w:bCs/>
              </w:rPr>
            </w:pPr>
          </w:p>
        </w:tc>
      </w:tr>
      <w:tr w:rsidR="00F2790E" w:rsidRPr="009F4CD2" w14:paraId="525F2628" w14:textId="77777777" w:rsidTr="00467E8A">
        <w:trPr>
          <w:trHeight w:val="357"/>
        </w:trPr>
        <w:tc>
          <w:tcPr>
            <w:tcW w:w="872" w:type="dxa"/>
            <w:vMerge/>
            <w:shd w:val="clear" w:color="auto" w:fill="auto"/>
          </w:tcPr>
          <w:p w14:paraId="2219BE93" w14:textId="77777777" w:rsidR="00F2790E" w:rsidRPr="001B56AC" w:rsidRDefault="00F2790E" w:rsidP="00467E8A"/>
        </w:tc>
        <w:tc>
          <w:tcPr>
            <w:tcW w:w="1350" w:type="dxa"/>
            <w:vMerge/>
            <w:shd w:val="clear" w:color="auto" w:fill="auto"/>
          </w:tcPr>
          <w:p w14:paraId="50B0DC3A" w14:textId="77777777" w:rsidR="00F2790E" w:rsidRPr="001B56AC" w:rsidRDefault="00F2790E" w:rsidP="00467E8A">
            <w:pPr>
              <w:rPr>
                <w:rStyle w:val="SAPEmphasis"/>
              </w:rPr>
            </w:pPr>
          </w:p>
        </w:tc>
        <w:tc>
          <w:tcPr>
            <w:tcW w:w="3330" w:type="dxa"/>
            <w:vMerge/>
            <w:shd w:val="clear" w:color="auto" w:fill="auto"/>
          </w:tcPr>
          <w:p w14:paraId="2BFD7A35" w14:textId="77777777" w:rsidR="00F2790E" w:rsidRPr="001B56AC" w:rsidRDefault="00F2790E" w:rsidP="00467E8A">
            <w:pPr>
              <w:rPr>
                <w:rFonts w:cs="Arial"/>
                <w:bCs/>
              </w:rPr>
            </w:pPr>
          </w:p>
        </w:tc>
        <w:tc>
          <w:tcPr>
            <w:tcW w:w="4500" w:type="dxa"/>
            <w:shd w:val="clear" w:color="auto" w:fill="auto"/>
          </w:tcPr>
          <w:p w14:paraId="364614A0" w14:textId="77777777" w:rsidR="00F2790E" w:rsidRDefault="00F2790E" w:rsidP="00467E8A">
            <w:pPr>
              <w:rPr>
                <w:rStyle w:val="SAPScreenElement"/>
              </w:rPr>
            </w:pPr>
            <w:r>
              <w:rPr>
                <w:rStyle w:val="SAPScreenElement"/>
              </w:rPr>
              <w:t>Witness 1</w:t>
            </w:r>
            <w:r w:rsidRPr="00F31DFD">
              <w:rPr>
                <w:rStyle w:val="SAPScreenElement"/>
                <w:vertAlign w:val="superscript"/>
              </w:rPr>
              <w:t>st</w:t>
            </w:r>
            <w:r>
              <w:rPr>
                <w:rStyle w:val="SAPScreenElement"/>
              </w:rPr>
              <w:t xml:space="preserve"> name</w:t>
            </w:r>
            <w:r w:rsidRPr="006A29F8">
              <w:rPr>
                <w:rStyle w:val="SAPScreenElement"/>
              </w:rPr>
              <w:t>:</w:t>
            </w:r>
            <w:r w:rsidRPr="006A29F8">
              <w:t xml:space="preserve"> </w:t>
            </w:r>
            <w:r>
              <w:t>enter if</w:t>
            </w:r>
            <w:r w:rsidRPr="006A29F8">
              <w:t xml:space="preserve"> appropriate</w:t>
            </w:r>
          </w:p>
        </w:tc>
        <w:tc>
          <w:tcPr>
            <w:tcW w:w="2970" w:type="dxa"/>
            <w:vMerge/>
            <w:shd w:val="clear" w:color="auto" w:fill="auto"/>
          </w:tcPr>
          <w:p w14:paraId="39922201" w14:textId="77777777" w:rsidR="00F2790E" w:rsidRPr="001B56AC" w:rsidRDefault="00F2790E" w:rsidP="00467E8A"/>
        </w:tc>
        <w:tc>
          <w:tcPr>
            <w:tcW w:w="1264" w:type="dxa"/>
          </w:tcPr>
          <w:p w14:paraId="362F5F13" w14:textId="77777777" w:rsidR="00F2790E" w:rsidRPr="009F4CD2" w:rsidRDefault="00F2790E" w:rsidP="00467E8A">
            <w:pPr>
              <w:rPr>
                <w:rFonts w:cs="Arial"/>
                <w:bCs/>
              </w:rPr>
            </w:pPr>
          </w:p>
        </w:tc>
      </w:tr>
      <w:tr w:rsidR="00F2790E" w:rsidRPr="009F4CD2" w14:paraId="0C09B46C" w14:textId="77777777" w:rsidTr="00467E8A">
        <w:trPr>
          <w:trHeight w:val="357"/>
        </w:trPr>
        <w:tc>
          <w:tcPr>
            <w:tcW w:w="872" w:type="dxa"/>
            <w:vMerge/>
            <w:shd w:val="clear" w:color="auto" w:fill="auto"/>
          </w:tcPr>
          <w:p w14:paraId="2747A699" w14:textId="77777777" w:rsidR="00F2790E" w:rsidRPr="001B56AC" w:rsidRDefault="00F2790E" w:rsidP="00467E8A"/>
        </w:tc>
        <w:tc>
          <w:tcPr>
            <w:tcW w:w="1350" w:type="dxa"/>
            <w:vMerge/>
            <w:shd w:val="clear" w:color="auto" w:fill="auto"/>
          </w:tcPr>
          <w:p w14:paraId="02CEFBCD" w14:textId="77777777" w:rsidR="00F2790E" w:rsidRPr="001B56AC" w:rsidRDefault="00F2790E" w:rsidP="00467E8A">
            <w:pPr>
              <w:rPr>
                <w:rStyle w:val="SAPEmphasis"/>
              </w:rPr>
            </w:pPr>
          </w:p>
        </w:tc>
        <w:tc>
          <w:tcPr>
            <w:tcW w:w="3330" w:type="dxa"/>
            <w:vMerge/>
            <w:shd w:val="clear" w:color="auto" w:fill="auto"/>
          </w:tcPr>
          <w:p w14:paraId="599E8E22" w14:textId="77777777" w:rsidR="00F2790E" w:rsidRPr="001B56AC" w:rsidRDefault="00F2790E" w:rsidP="00467E8A">
            <w:pPr>
              <w:rPr>
                <w:rFonts w:cs="Arial"/>
                <w:bCs/>
              </w:rPr>
            </w:pPr>
          </w:p>
        </w:tc>
        <w:tc>
          <w:tcPr>
            <w:tcW w:w="4500" w:type="dxa"/>
            <w:shd w:val="clear" w:color="auto" w:fill="auto"/>
          </w:tcPr>
          <w:p w14:paraId="32BFA411" w14:textId="77777777" w:rsidR="00F2790E" w:rsidRDefault="00F2790E" w:rsidP="00467E8A">
            <w:pPr>
              <w:rPr>
                <w:rStyle w:val="SAPScreenElement"/>
              </w:rPr>
            </w:pPr>
            <w:r>
              <w:rPr>
                <w:rStyle w:val="SAPScreenElement"/>
              </w:rPr>
              <w:t>c/o</w:t>
            </w:r>
            <w:r w:rsidRPr="006A29F8">
              <w:rPr>
                <w:rStyle w:val="SAPScreenElement"/>
              </w:rPr>
              <w:t>:</w:t>
            </w:r>
            <w:r w:rsidRPr="006A29F8">
              <w:t xml:space="preserve"> </w:t>
            </w:r>
            <w:r>
              <w:t>enter if</w:t>
            </w:r>
            <w:r w:rsidRPr="006A29F8">
              <w:t xml:space="preserve"> appropriate</w:t>
            </w:r>
          </w:p>
        </w:tc>
        <w:tc>
          <w:tcPr>
            <w:tcW w:w="2970" w:type="dxa"/>
            <w:vMerge/>
            <w:shd w:val="clear" w:color="auto" w:fill="auto"/>
          </w:tcPr>
          <w:p w14:paraId="7D05F85D" w14:textId="77777777" w:rsidR="00F2790E" w:rsidRPr="001B56AC" w:rsidRDefault="00F2790E" w:rsidP="00467E8A"/>
        </w:tc>
        <w:tc>
          <w:tcPr>
            <w:tcW w:w="1264" w:type="dxa"/>
          </w:tcPr>
          <w:p w14:paraId="6915FFF8" w14:textId="77777777" w:rsidR="00F2790E" w:rsidRPr="009F4CD2" w:rsidRDefault="00F2790E" w:rsidP="00467E8A">
            <w:pPr>
              <w:rPr>
                <w:rFonts w:cs="Arial"/>
                <w:bCs/>
              </w:rPr>
            </w:pPr>
          </w:p>
        </w:tc>
      </w:tr>
      <w:tr w:rsidR="00F2790E" w:rsidRPr="009F4CD2" w14:paraId="5D650D8A" w14:textId="77777777" w:rsidTr="00467E8A">
        <w:trPr>
          <w:trHeight w:val="357"/>
        </w:trPr>
        <w:tc>
          <w:tcPr>
            <w:tcW w:w="872" w:type="dxa"/>
            <w:vMerge/>
            <w:shd w:val="clear" w:color="auto" w:fill="auto"/>
          </w:tcPr>
          <w:p w14:paraId="6B5B5937" w14:textId="77777777" w:rsidR="00F2790E" w:rsidRPr="001B56AC" w:rsidRDefault="00F2790E" w:rsidP="00467E8A"/>
        </w:tc>
        <w:tc>
          <w:tcPr>
            <w:tcW w:w="1350" w:type="dxa"/>
            <w:vMerge/>
            <w:shd w:val="clear" w:color="auto" w:fill="auto"/>
          </w:tcPr>
          <w:p w14:paraId="2A7A85D9" w14:textId="77777777" w:rsidR="00F2790E" w:rsidRPr="001B56AC" w:rsidRDefault="00F2790E" w:rsidP="00467E8A">
            <w:pPr>
              <w:rPr>
                <w:rStyle w:val="SAPEmphasis"/>
              </w:rPr>
            </w:pPr>
          </w:p>
        </w:tc>
        <w:tc>
          <w:tcPr>
            <w:tcW w:w="3330" w:type="dxa"/>
            <w:vMerge/>
            <w:shd w:val="clear" w:color="auto" w:fill="auto"/>
          </w:tcPr>
          <w:p w14:paraId="396D9AD7" w14:textId="77777777" w:rsidR="00F2790E" w:rsidRPr="001B56AC" w:rsidRDefault="00F2790E" w:rsidP="00467E8A">
            <w:pPr>
              <w:rPr>
                <w:rFonts w:cs="Arial"/>
                <w:bCs/>
              </w:rPr>
            </w:pPr>
          </w:p>
        </w:tc>
        <w:tc>
          <w:tcPr>
            <w:tcW w:w="4500" w:type="dxa"/>
            <w:shd w:val="clear" w:color="auto" w:fill="auto"/>
          </w:tcPr>
          <w:p w14:paraId="3CDA0F1C" w14:textId="77777777" w:rsidR="00F2790E" w:rsidRDefault="00F2790E" w:rsidP="00467E8A">
            <w:pPr>
              <w:rPr>
                <w:rStyle w:val="SAPScreenElement"/>
              </w:rPr>
            </w:pPr>
            <w:r>
              <w:rPr>
                <w:rStyle w:val="SAPScreenElement"/>
              </w:rPr>
              <w:t>Address affix</w:t>
            </w:r>
            <w:r w:rsidRPr="006A29F8">
              <w:rPr>
                <w:rStyle w:val="SAPScreenElement"/>
              </w:rPr>
              <w:t>:</w:t>
            </w:r>
            <w:r w:rsidRPr="006A29F8">
              <w:t xml:space="preserve"> </w:t>
            </w:r>
            <w:r>
              <w:t>enter if</w:t>
            </w:r>
            <w:r w:rsidRPr="006A29F8">
              <w:t xml:space="preserve"> appropriate</w:t>
            </w:r>
          </w:p>
        </w:tc>
        <w:tc>
          <w:tcPr>
            <w:tcW w:w="2970" w:type="dxa"/>
            <w:vMerge/>
            <w:shd w:val="clear" w:color="auto" w:fill="auto"/>
          </w:tcPr>
          <w:p w14:paraId="14827952" w14:textId="77777777" w:rsidR="00F2790E" w:rsidRPr="001B56AC" w:rsidRDefault="00F2790E" w:rsidP="00467E8A"/>
        </w:tc>
        <w:tc>
          <w:tcPr>
            <w:tcW w:w="1264" w:type="dxa"/>
          </w:tcPr>
          <w:p w14:paraId="6C74F197" w14:textId="77777777" w:rsidR="00F2790E" w:rsidRPr="009F4CD2" w:rsidRDefault="00F2790E" w:rsidP="00467E8A">
            <w:pPr>
              <w:rPr>
                <w:rFonts w:cs="Arial"/>
                <w:bCs/>
              </w:rPr>
            </w:pPr>
          </w:p>
        </w:tc>
      </w:tr>
      <w:tr w:rsidR="00F2790E" w:rsidRPr="009F4CD2" w14:paraId="65752D29" w14:textId="77777777" w:rsidTr="00467E8A">
        <w:trPr>
          <w:trHeight w:val="357"/>
        </w:trPr>
        <w:tc>
          <w:tcPr>
            <w:tcW w:w="872" w:type="dxa"/>
            <w:vMerge/>
            <w:shd w:val="clear" w:color="auto" w:fill="auto"/>
          </w:tcPr>
          <w:p w14:paraId="08C53F54" w14:textId="77777777" w:rsidR="00F2790E" w:rsidRPr="001B56AC" w:rsidRDefault="00F2790E" w:rsidP="00467E8A"/>
        </w:tc>
        <w:tc>
          <w:tcPr>
            <w:tcW w:w="1350" w:type="dxa"/>
            <w:vMerge/>
            <w:shd w:val="clear" w:color="auto" w:fill="auto"/>
          </w:tcPr>
          <w:p w14:paraId="121B24FA" w14:textId="77777777" w:rsidR="00F2790E" w:rsidRPr="001B56AC" w:rsidRDefault="00F2790E" w:rsidP="00467E8A">
            <w:pPr>
              <w:rPr>
                <w:rStyle w:val="SAPEmphasis"/>
              </w:rPr>
            </w:pPr>
          </w:p>
        </w:tc>
        <w:tc>
          <w:tcPr>
            <w:tcW w:w="3330" w:type="dxa"/>
            <w:vMerge/>
            <w:shd w:val="clear" w:color="auto" w:fill="auto"/>
          </w:tcPr>
          <w:p w14:paraId="36664BC9" w14:textId="77777777" w:rsidR="00F2790E" w:rsidRPr="001B56AC" w:rsidRDefault="00F2790E" w:rsidP="00467E8A">
            <w:pPr>
              <w:rPr>
                <w:rFonts w:cs="Arial"/>
                <w:bCs/>
              </w:rPr>
            </w:pPr>
          </w:p>
        </w:tc>
        <w:tc>
          <w:tcPr>
            <w:tcW w:w="4500" w:type="dxa"/>
            <w:shd w:val="clear" w:color="auto" w:fill="auto"/>
          </w:tcPr>
          <w:p w14:paraId="0D762402" w14:textId="77777777" w:rsidR="00F2790E" w:rsidRDefault="00F2790E" w:rsidP="00467E8A">
            <w:pPr>
              <w:rPr>
                <w:rStyle w:val="SAPScreenElement"/>
              </w:rPr>
            </w:pPr>
            <w:r>
              <w:rPr>
                <w:rStyle w:val="SAPScreenElement"/>
              </w:rPr>
              <w:t>House number</w:t>
            </w:r>
            <w:r w:rsidRPr="006A29F8">
              <w:rPr>
                <w:rStyle w:val="SAPScreenElement"/>
              </w:rPr>
              <w:t>:</w:t>
            </w:r>
            <w:r w:rsidRPr="006A29F8">
              <w:t xml:space="preserve"> </w:t>
            </w:r>
            <w:r>
              <w:t>enter if</w:t>
            </w:r>
            <w:r w:rsidRPr="006A29F8">
              <w:t xml:space="preserve"> appropriate</w:t>
            </w:r>
          </w:p>
        </w:tc>
        <w:tc>
          <w:tcPr>
            <w:tcW w:w="2970" w:type="dxa"/>
            <w:vMerge/>
            <w:shd w:val="clear" w:color="auto" w:fill="auto"/>
          </w:tcPr>
          <w:p w14:paraId="085006DE" w14:textId="77777777" w:rsidR="00F2790E" w:rsidRPr="001B56AC" w:rsidRDefault="00F2790E" w:rsidP="00467E8A"/>
        </w:tc>
        <w:tc>
          <w:tcPr>
            <w:tcW w:w="1264" w:type="dxa"/>
          </w:tcPr>
          <w:p w14:paraId="01243796" w14:textId="77777777" w:rsidR="00F2790E" w:rsidRPr="009F4CD2" w:rsidRDefault="00F2790E" w:rsidP="00467E8A">
            <w:pPr>
              <w:rPr>
                <w:rFonts w:cs="Arial"/>
                <w:bCs/>
              </w:rPr>
            </w:pPr>
          </w:p>
        </w:tc>
      </w:tr>
      <w:tr w:rsidR="00F2790E" w:rsidRPr="009F4CD2" w14:paraId="38BCE248" w14:textId="77777777" w:rsidTr="00467E8A">
        <w:trPr>
          <w:trHeight w:val="357"/>
        </w:trPr>
        <w:tc>
          <w:tcPr>
            <w:tcW w:w="872" w:type="dxa"/>
            <w:vMerge/>
            <w:shd w:val="clear" w:color="auto" w:fill="auto"/>
          </w:tcPr>
          <w:p w14:paraId="5B527C86" w14:textId="77777777" w:rsidR="00F2790E" w:rsidRPr="001B56AC" w:rsidRDefault="00F2790E" w:rsidP="00467E8A"/>
        </w:tc>
        <w:tc>
          <w:tcPr>
            <w:tcW w:w="1350" w:type="dxa"/>
            <w:vMerge/>
            <w:shd w:val="clear" w:color="auto" w:fill="auto"/>
          </w:tcPr>
          <w:p w14:paraId="068004F0" w14:textId="77777777" w:rsidR="00F2790E" w:rsidRPr="001B56AC" w:rsidRDefault="00F2790E" w:rsidP="00467E8A">
            <w:pPr>
              <w:rPr>
                <w:rStyle w:val="SAPEmphasis"/>
              </w:rPr>
            </w:pPr>
          </w:p>
        </w:tc>
        <w:tc>
          <w:tcPr>
            <w:tcW w:w="3330" w:type="dxa"/>
            <w:vMerge/>
            <w:shd w:val="clear" w:color="auto" w:fill="auto"/>
          </w:tcPr>
          <w:p w14:paraId="784A2002" w14:textId="77777777" w:rsidR="00F2790E" w:rsidRPr="001B56AC" w:rsidRDefault="00F2790E" w:rsidP="00467E8A">
            <w:pPr>
              <w:rPr>
                <w:rFonts w:cs="Arial"/>
                <w:bCs/>
              </w:rPr>
            </w:pPr>
          </w:p>
        </w:tc>
        <w:tc>
          <w:tcPr>
            <w:tcW w:w="4500" w:type="dxa"/>
            <w:shd w:val="clear" w:color="auto" w:fill="auto"/>
          </w:tcPr>
          <w:p w14:paraId="4EBAEF1A" w14:textId="77777777" w:rsidR="00F2790E" w:rsidRDefault="00F2790E" w:rsidP="00467E8A">
            <w:pPr>
              <w:rPr>
                <w:rStyle w:val="SAPScreenElement"/>
              </w:rPr>
            </w:pPr>
            <w:r>
              <w:rPr>
                <w:rStyle w:val="SAPScreenElement"/>
              </w:rPr>
              <w:t>Point of delivery type</w:t>
            </w:r>
            <w:r w:rsidRPr="006A29F8">
              <w:rPr>
                <w:rStyle w:val="SAPScreenElement"/>
              </w:rPr>
              <w:t>:</w:t>
            </w:r>
            <w:r w:rsidRPr="006A29F8">
              <w:t xml:space="preserve"> </w:t>
            </w:r>
            <w:r>
              <w:t>enter if</w:t>
            </w:r>
            <w:r w:rsidRPr="006A29F8">
              <w:t xml:space="preserve"> appropriate</w:t>
            </w:r>
          </w:p>
        </w:tc>
        <w:tc>
          <w:tcPr>
            <w:tcW w:w="2970" w:type="dxa"/>
            <w:vMerge/>
            <w:shd w:val="clear" w:color="auto" w:fill="auto"/>
          </w:tcPr>
          <w:p w14:paraId="74739461" w14:textId="77777777" w:rsidR="00F2790E" w:rsidRPr="001B56AC" w:rsidRDefault="00F2790E" w:rsidP="00467E8A"/>
        </w:tc>
        <w:tc>
          <w:tcPr>
            <w:tcW w:w="1264" w:type="dxa"/>
          </w:tcPr>
          <w:p w14:paraId="11104893" w14:textId="77777777" w:rsidR="00F2790E" w:rsidRPr="009F4CD2" w:rsidRDefault="00F2790E" w:rsidP="00467E8A">
            <w:pPr>
              <w:rPr>
                <w:rFonts w:cs="Arial"/>
                <w:bCs/>
              </w:rPr>
            </w:pPr>
          </w:p>
        </w:tc>
      </w:tr>
      <w:tr w:rsidR="00F2790E" w:rsidRPr="009F4CD2" w14:paraId="5ABB3B5E" w14:textId="77777777" w:rsidTr="00467E8A">
        <w:trPr>
          <w:trHeight w:val="357"/>
        </w:trPr>
        <w:tc>
          <w:tcPr>
            <w:tcW w:w="872" w:type="dxa"/>
            <w:vMerge/>
            <w:shd w:val="clear" w:color="auto" w:fill="auto"/>
          </w:tcPr>
          <w:p w14:paraId="4141A472" w14:textId="77777777" w:rsidR="00F2790E" w:rsidRPr="001B56AC" w:rsidRDefault="00F2790E" w:rsidP="00467E8A"/>
        </w:tc>
        <w:tc>
          <w:tcPr>
            <w:tcW w:w="1350" w:type="dxa"/>
            <w:vMerge/>
            <w:shd w:val="clear" w:color="auto" w:fill="auto"/>
          </w:tcPr>
          <w:p w14:paraId="0E4E7D69" w14:textId="77777777" w:rsidR="00F2790E" w:rsidRPr="001B56AC" w:rsidRDefault="00F2790E" w:rsidP="00467E8A">
            <w:pPr>
              <w:rPr>
                <w:rStyle w:val="SAPEmphasis"/>
              </w:rPr>
            </w:pPr>
          </w:p>
        </w:tc>
        <w:tc>
          <w:tcPr>
            <w:tcW w:w="3330" w:type="dxa"/>
            <w:vMerge/>
            <w:shd w:val="clear" w:color="auto" w:fill="auto"/>
          </w:tcPr>
          <w:p w14:paraId="742DF05F" w14:textId="77777777" w:rsidR="00F2790E" w:rsidRPr="001B56AC" w:rsidRDefault="00F2790E" w:rsidP="00467E8A">
            <w:pPr>
              <w:rPr>
                <w:rFonts w:cs="Arial"/>
                <w:bCs/>
              </w:rPr>
            </w:pPr>
          </w:p>
        </w:tc>
        <w:tc>
          <w:tcPr>
            <w:tcW w:w="4500" w:type="dxa"/>
            <w:shd w:val="clear" w:color="auto" w:fill="auto"/>
          </w:tcPr>
          <w:p w14:paraId="216B5471" w14:textId="77777777" w:rsidR="00F2790E" w:rsidRDefault="00F2790E" w:rsidP="00467E8A">
            <w:pPr>
              <w:rPr>
                <w:rStyle w:val="SAPScreenElement"/>
              </w:rPr>
            </w:pPr>
            <w:r>
              <w:rPr>
                <w:rStyle w:val="SAPScreenElement"/>
              </w:rPr>
              <w:t>Postal code</w:t>
            </w:r>
            <w:r w:rsidRPr="006A29F8">
              <w:rPr>
                <w:rStyle w:val="SAPScreenElement"/>
              </w:rPr>
              <w:t>:</w:t>
            </w:r>
            <w:r w:rsidRPr="006A29F8">
              <w:t xml:space="preserve"> </w:t>
            </w:r>
            <w:r>
              <w:t>enter if</w:t>
            </w:r>
            <w:r w:rsidRPr="006A29F8">
              <w:t xml:space="preserve"> appropriate</w:t>
            </w:r>
          </w:p>
        </w:tc>
        <w:tc>
          <w:tcPr>
            <w:tcW w:w="2970" w:type="dxa"/>
            <w:vMerge/>
            <w:shd w:val="clear" w:color="auto" w:fill="auto"/>
          </w:tcPr>
          <w:p w14:paraId="2D932421" w14:textId="77777777" w:rsidR="00F2790E" w:rsidRPr="001B56AC" w:rsidRDefault="00F2790E" w:rsidP="00467E8A"/>
        </w:tc>
        <w:tc>
          <w:tcPr>
            <w:tcW w:w="1264" w:type="dxa"/>
          </w:tcPr>
          <w:p w14:paraId="00DDDEDB" w14:textId="77777777" w:rsidR="00F2790E" w:rsidRPr="009F4CD2" w:rsidRDefault="00F2790E" w:rsidP="00467E8A">
            <w:pPr>
              <w:rPr>
                <w:rFonts w:cs="Arial"/>
                <w:bCs/>
              </w:rPr>
            </w:pPr>
          </w:p>
        </w:tc>
      </w:tr>
      <w:tr w:rsidR="00F2790E" w:rsidRPr="009F4CD2" w14:paraId="36D60A58" w14:textId="77777777" w:rsidTr="00467E8A">
        <w:trPr>
          <w:trHeight w:val="357"/>
        </w:trPr>
        <w:tc>
          <w:tcPr>
            <w:tcW w:w="872" w:type="dxa"/>
            <w:vMerge/>
            <w:shd w:val="clear" w:color="auto" w:fill="auto"/>
          </w:tcPr>
          <w:p w14:paraId="5BE16DC0" w14:textId="77777777" w:rsidR="00F2790E" w:rsidRPr="001B56AC" w:rsidRDefault="00F2790E" w:rsidP="00467E8A"/>
        </w:tc>
        <w:tc>
          <w:tcPr>
            <w:tcW w:w="1350" w:type="dxa"/>
            <w:vMerge/>
            <w:shd w:val="clear" w:color="auto" w:fill="auto"/>
          </w:tcPr>
          <w:p w14:paraId="723C3391" w14:textId="77777777" w:rsidR="00F2790E" w:rsidRPr="001B56AC" w:rsidRDefault="00F2790E" w:rsidP="00467E8A">
            <w:pPr>
              <w:rPr>
                <w:rStyle w:val="SAPEmphasis"/>
              </w:rPr>
            </w:pPr>
          </w:p>
        </w:tc>
        <w:tc>
          <w:tcPr>
            <w:tcW w:w="3330" w:type="dxa"/>
            <w:vMerge/>
            <w:shd w:val="clear" w:color="auto" w:fill="auto"/>
          </w:tcPr>
          <w:p w14:paraId="0A933332" w14:textId="77777777" w:rsidR="00F2790E" w:rsidRPr="001B56AC" w:rsidRDefault="00F2790E" w:rsidP="00467E8A">
            <w:pPr>
              <w:rPr>
                <w:rFonts w:cs="Arial"/>
                <w:bCs/>
              </w:rPr>
            </w:pPr>
          </w:p>
        </w:tc>
        <w:tc>
          <w:tcPr>
            <w:tcW w:w="4500" w:type="dxa"/>
            <w:shd w:val="clear" w:color="auto" w:fill="auto"/>
          </w:tcPr>
          <w:p w14:paraId="4C1FBFD5" w14:textId="77777777" w:rsidR="00F2790E" w:rsidRDefault="00F2790E" w:rsidP="00467E8A">
            <w:pPr>
              <w:rPr>
                <w:rStyle w:val="SAPScreenElement"/>
              </w:rPr>
            </w:pPr>
            <w:r>
              <w:rPr>
                <w:rStyle w:val="SAPScreenElement"/>
              </w:rPr>
              <w:t>Name</w:t>
            </w:r>
            <w:r w:rsidRPr="006A29F8">
              <w:rPr>
                <w:rStyle w:val="SAPScreenElement"/>
              </w:rPr>
              <w:t>:</w:t>
            </w:r>
            <w:r w:rsidRPr="006A29F8">
              <w:t xml:space="preserve"> </w:t>
            </w:r>
            <w:r>
              <w:t>enter if</w:t>
            </w:r>
            <w:r w:rsidRPr="006A29F8">
              <w:t xml:space="preserve"> appropriate</w:t>
            </w:r>
          </w:p>
        </w:tc>
        <w:tc>
          <w:tcPr>
            <w:tcW w:w="2970" w:type="dxa"/>
            <w:vMerge/>
            <w:shd w:val="clear" w:color="auto" w:fill="auto"/>
          </w:tcPr>
          <w:p w14:paraId="790F30D5" w14:textId="77777777" w:rsidR="00F2790E" w:rsidRPr="001B56AC" w:rsidRDefault="00F2790E" w:rsidP="00467E8A"/>
        </w:tc>
        <w:tc>
          <w:tcPr>
            <w:tcW w:w="1264" w:type="dxa"/>
          </w:tcPr>
          <w:p w14:paraId="56D14F24" w14:textId="77777777" w:rsidR="00F2790E" w:rsidRPr="009F4CD2" w:rsidRDefault="00F2790E" w:rsidP="00467E8A">
            <w:pPr>
              <w:rPr>
                <w:rFonts w:cs="Arial"/>
                <w:bCs/>
              </w:rPr>
            </w:pPr>
          </w:p>
        </w:tc>
      </w:tr>
      <w:tr w:rsidR="00F2790E" w:rsidRPr="009F4CD2" w14:paraId="0D9ABF9E" w14:textId="77777777" w:rsidTr="00467E8A">
        <w:trPr>
          <w:trHeight w:val="357"/>
        </w:trPr>
        <w:tc>
          <w:tcPr>
            <w:tcW w:w="872" w:type="dxa"/>
            <w:vMerge/>
            <w:shd w:val="clear" w:color="auto" w:fill="auto"/>
          </w:tcPr>
          <w:p w14:paraId="4C57ABE2" w14:textId="77777777" w:rsidR="00F2790E" w:rsidRPr="001B56AC" w:rsidRDefault="00F2790E" w:rsidP="00467E8A"/>
        </w:tc>
        <w:tc>
          <w:tcPr>
            <w:tcW w:w="1350" w:type="dxa"/>
            <w:vMerge/>
            <w:shd w:val="clear" w:color="auto" w:fill="auto"/>
          </w:tcPr>
          <w:p w14:paraId="5A69D5BE" w14:textId="77777777" w:rsidR="00F2790E" w:rsidRPr="001B56AC" w:rsidRDefault="00F2790E" w:rsidP="00467E8A">
            <w:pPr>
              <w:rPr>
                <w:rStyle w:val="SAPEmphasis"/>
              </w:rPr>
            </w:pPr>
          </w:p>
        </w:tc>
        <w:tc>
          <w:tcPr>
            <w:tcW w:w="3330" w:type="dxa"/>
            <w:vMerge/>
            <w:shd w:val="clear" w:color="auto" w:fill="auto"/>
          </w:tcPr>
          <w:p w14:paraId="2939AF4B" w14:textId="77777777" w:rsidR="00F2790E" w:rsidRPr="001B56AC" w:rsidRDefault="00F2790E" w:rsidP="00467E8A">
            <w:pPr>
              <w:rPr>
                <w:rFonts w:cs="Arial"/>
                <w:bCs/>
              </w:rPr>
            </w:pPr>
          </w:p>
        </w:tc>
        <w:tc>
          <w:tcPr>
            <w:tcW w:w="4500" w:type="dxa"/>
            <w:shd w:val="clear" w:color="auto" w:fill="auto"/>
          </w:tcPr>
          <w:p w14:paraId="25069ED9" w14:textId="77777777" w:rsidR="00F2790E" w:rsidRDefault="00F2790E" w:rsidP="00467E8A">
            <w:pPr>
              <w:rPr>
                <w:rStyle w:val="SAPScreenElement"/>
              </w:rPr>
            </w:pPr>
            <w:r>
              <w:rPr>
                <w:rStyle w:val="SAPScreenElement"/>
              </w:rPr>
              <w:t>The witness</w:t>
            </w:r>
            <w:r w:rsidRPr="006A29F8">
              <w:rPr>
                <w:rStyle w:val="SAPScreenElement"/>
              </w:rPr>
              <w:t>:</w:t>
            </w:r>
            <w:r w:rsidRPr="006A29F8">
              <w:t xml:space="preserve"> select</w:t>
            </w:r>
            <w:r>
              <w:t xml:space="preserve"> </w:t>
            </w:r>
            <w:r w:rsidRPr="006A29F8">
              <w:rPr>
                <w:rFonts w:cs="Arial"/>
                <w:bCs/>
              </w:rPr>
              <w:t>from drop</w:t>
            </w:r>
            <w:r>
              <w:rPr>
                <w:rFonts w:cs="Arial"/>
                <w:bCs/>
              </w:rPr>
              <w:t>-</w:t>
            </w:r>
            <w:r w:rsidRPr="006A29F8">
              <w:rPr>
                <w:rFonts w:cs="Arial"/>
                <w:bCs/>
              </w:rPr>
              <w:t xml:space="preserve">down </w:t>
            </w:r>
            <w:r>
              <w:rPr>
                <w:rFonts w:cs="Arial"/>
                <w:bCs/>
              </w:rPr>
              <w:t>as appropriate</w:t>
            </w:r>
          </w:p>
        </w:tc>
        <w:tc>
          <w:tcPr>
            <w:tcW w:w="2970" w:type="dxa"/>
            <w:vMerge/>
            <w:shd w:val="clear" w:color="auto" w:fill="auto"/>
          </w:tcPr>
          <w:p w14:paraId="0A08B311" w14:textId="77777777" w:rsidR="00F2790E" w:rsidRPr="001B56AC" w:rsidRDefault="00F2790E" w:rsidP="00467E8A"/>
        </w:tc>
        <w:tc>
          <w:tcPr>
            <w:tcW w:w="1264" w:type="dxa"/>
          </w:tcPr>
          <w:p w14:paraId="0ACA4A8D" w14:textId="77777777" w:rsidR="00F2790E" w:rsidRPr="009F4CD2" w:rsidRDefault="00F2790E" w:rsidP="00467E8A">
            <w:pPr>
              <w:rPr>
                <w:rFonts w:cs="Arial"/>
                <w:bCs/>
              </w:rPr>
            </w:pPr>
          </w:p>
        </w:tc>
      </w:tr>
      <w:tr w:rsidR="00F2790E" w:rsidRPr="009F4CD2" w14:paraId="7B589CB7" w14:textId="77777777" w:rsidTr="00467E8A">
        <w:trPr>
          <w:trHeight w:val="357"/>
        </w:trPr>
        <w:tc>
          <w:tcPr>
            <w:tcW w:w="872" w:type="dxa"/>
            <w:vMerge/>
            <w:shd w:val="clear" w:color="auto" w:fill="auto"/>
          </w:tcPr>
          <w:p w14:paraId="04B5D350" w14:textId="77777777" w:rsidR="00F2790E" w:rsidRPr="001B56AC" w:rsidRDefault="00F2790E" w:rsidP="00467E8A"/>
        </w:tc>
        <w:tc>
          <w:tcPr>
            <w:tcW w:w="1350" w:type="dxa"/>
            <w:vMerge/>
            <w:shd w:val="clear" w:color="auto" w:fill="auto"/>
          </w:tcPr>
          <w:p w14:paraId="4E785F68" w14:textId="77777777" w:rsidR="00F2790E" w:rsidRPr="001B56AC" w:rsidRDefault="00F2790E" w:rsidP="00467E8A">
            <w:pPr>
              <w:rPr>
                <w:rStyle w:val="SAPEmphasis"/>
              </w:rPr>
            </w:pPr>
          </w:p>
        </w:tc>
        <w:tc>
          <w:tcPr>
            <w:tcW w:w="3330" w:type="dxa"/>
            <w:vMerge w:val="restart"/>
            <w:shd w:val="clear" w:color="auto" w:fill="auto"/>
          </w:tcPr>
          <w:p w14:paraId="7AF0ED39" w14:textId="77777777" w:rsidR="00F2790E" w:rsidRPr="001B56AC" w:rsidRDefault="00F2790E" w:rsidP="00467E8A">
            <w:pPr>
              <w:rPr>
                <w:rFonts w:cs="Arial"/>
                <w:bCs/>
              </w:rPr>
            </w:pPr>
            <w:r>
              <w:t xml:space="preserve">In the </w:t>
            </w:r>
            <w:r>
              <w:rPr>
                <w:rStyle w:val="SAPScreenElement"/>
              </w:rPr>
              <w:t>Police unit</w:t>
            </w:r>
            <w:r>
              <w:rPr>
                <w:rFonts w:cs="Arial"/>
                <w:bCs/>
              </w:rPr>
              <w:t xml:space="preserve"> tab,</w:t>
            </w:r>
            <w:r w:rsidRPr="009F4CD2">
              <w:rPr>
                <w:rFonts w:cs="Arial"/>
                <w:bCs/>
              </w:rPr>
              <w:t xml:space="preserve"> </w:t>
            </w:r>
            <w:r>
              <w:rPr>
                <w:rFonts w:cs="Arial"/>
                <w:bCs/>
              </w:rPr>
              <w:t>enter in the</w:t>
            </w:r>
            <w:r>
              <w:rPr>
                <w:rStyle w:val="SAPScreenElement"/>
              </w:rPr>
              <w:t xml:space="preserve"> Policy unit </w:t>
            </w:r>
            <w:r>
              <w:rPr>
                <w:rFonts w:cs="Arial"/>
                <w:bCs/>
              </w:rPr>
              <w:t>part</w:t>
            </w:r>
            <w:r w:rsidRPr="009F4CD2">
              <w:rPr>
                <w:rFonts w:cs="Arial"/>
                <w:bCs/>
              </w:rPr>
              <w:t xml:space="preserve"> of the form</w:t>
            </w:r>
            <w:r w:rsidRPr="00187B9E">
              <w:t xml:space="preserve"> </w:t>
            </w:r>
            <w:r>
              <w:t>the detailed information, if appropriate.</w:t>
            </w:r>
          </w:p>
        </w:tc>
        <w:tc>
          <w:tcPr>
            <w:tcW w:w="4500" w:type="dxa"/>
            <w:shd w:val="clear" w:color="auto" w:fill="auto"/>
          </w:tcPr>
          <w:p w14:paraId="07C998C0" w14:textId="77777777" w:rsidR="00F2790E" w:rsidRDefault="00F2790E" w:rsidP="00467E8A">
            <w:pPr>
              <w:rPr>
                <w:rStyle w:val="SAPScreenElement"/>
              </w:rPr>
            </w:pPr>
            <w:r>
              <w:rPr>
                <w:rStyle w:val="SAPScreenElement"/>
              </w:rPr>
              <w:t>Police report</w:t>
            </w:r>
            <w:r w:rsidRPr="006A29F8">
              <w:rPr>
                <w:rStyle w:val="SAPScreenElement"/>
              </w:rPr>
              <w:t>:</w:t>
            </w:r>
            <w:r w:rsidRPr="006A29F8">
              <w:t xml:space="preserve"> </w:t>
            </w:r>
            <w:r>
              <w:t>flag checkbox if appropriate</w:t>
            </w:r>
          </w:p>
        </w:tc>
        <w:tc>
          <w:tcPr>
            <w:tcW w:w="2970" w:type="dxa"/>
            <w:vMerge w:val="restart"/>
            <w:shd w:val="clear" w:color="auto" w:fill="auto"/>
          </w:tcPr>
          <w:p w14:paraId="5BF5A6BC" w14:textId="77777777" w:rsidR="00F2790E" w:rsidRPr="001B56AC" w:rsidRDefault="00F2790E" w:rsidP="00467E8A"/>
        </w:tc>
        <w:tc>
          <w:tcPr>
            <w:tcW w:w="1264" w:type="dxa"/>
          </w:tcPr>
          <w:p w14:paraId="7A0A61D8" w14:textId="77777777" w:rsidR="00F2790E" w:rsidRPr="009F4CD2" w:rsidRDefault="00F2790E" w:rsidP="00467E8A">
            <w:pPr>
              <w:rPr>
                <w:rFonts w:cs="Arial"/>
                <w:bCs/>
              </w:rPr>
            </w:pPr>
          </w:p>
        </w:tc>
      </w:tr>
      <w:tr w:rsidR="00F2790E" w:rsidRPr="009F4CD2" w14:paraId="7EDBE863" w14:textId="77777777" w:rsidTr="00467E8A">
        <w:trPr>
          <w:trHeight w:val="357"/>
        </w:trPr>
        <w:tc>
          <w:tcPr>
            <w:tcW w:w="872" w:type="dxa"/>
            <w:vMerge/>
            <w:shd w:val="clear" w:color="auto" w:fill="auto"/>
          </w:tcPr>
          <w:p w14:paraId="1181256C" w14:textId="77777777" w:rsidR="00F2790E" w:rsidRPr="001B56AC" w:rsidRDefault="00F2790E" w:rsidP="00467E8A"/>
        </w:tc>
        <w:tc>
          <w:tcPr>
            <w:tcW w:w="1350" w:type="dxa"/>
            <w:vMerge/>
            <w:shd w:val="clear" w:color="auto" w:fill="auto"/>
          </w:tcPr>
          <w:p w14:paraId="22856D56" w14:textId="77777777" w:rsidR="00F2790E" w:rsidRPr="001B56AC" w:rsidRDefault="00F2790E" w:rsidP="00467E8A">
            <w:pPr>
              <w:rPr>
                <w:rStyle w:val="SAPEmphasis"/>
              </w:rPr>
            </w:pPr>
          </w:p>
        </w:tc>
        <w:tc>
          <w:tcPr>
            <w:tcW w:w="3330" w:type="dxa"/>
            <w:vMerge/>
            <w:shd w:val="clear" w:color="auto" w:fill="auto"/>
          </w:tcPr>
          <w:p w14:paraId="73C0528F" w14:textId="77777777" w:rsidR="00F2790E" w:rsidRPr="001B56AC" w:rsidRDefault="00F2790E" w:rsidP="00467E8A">
            <w:pPr>
              <w:rPr>
                <w:rFonts w:cs="Arial"/>
                <w:bCs/>
              </w:rPr>
            </w:pPr>
          </w:p>
        </w:tc>
        <w:tc>
          <w:tcPr>
            <w:tcW w:w="4500" w:type="dxa"/>
            <w:shd w:val="clear" w:color="auto" w:fill="auto"/>
          </w:tcPr>
          <w:p w14:paraId="342C1B61" w14:textId="77777777" w:rsidR="00F2790E" w:rsidRDefault="00F2790E" w:rsidP="00467E8A">
            <w:pPr>
              <w:rPr>
                <w:rStyle w:val="SAPScreenElement"/>
              </w:rPr>
            </w:pPr>
            <w:r>
              <w:rPr>
                <w:rStyle w:val="SAPScreenElement"/>
              </w:rPr>
              <w:t>Author of report</w:t>
            </w:r>
            <w:r w:rsidRPr="006A29F8">
              <w:rPr>
                <w:rStyle w:val="SAPScreenElement"/>
              </w:rPr>
              <w:t>:</w:t>
            </w:r>
            <w:r w:rsidRPr="006A29F8">
              <w:t xml:space="preserve"> </w:t>
            </w:r>
            <w:r>
              <w:t>enter if</w:t>
            </w:r>
            <w:r w:rsidRPr="006A29F8">
              <w:t xml:space="preserve"> appropriate</w:t>
            </w:r>
          </w:p>
        </w:tc>
        <w:tc>
          <w:tcPr>
            <w:tcW w:w="2970" w:type="dxa"/>
            <w:vMerge/>
            <w:shd w:val="clear" w:color="auto" w:fill="auto"/>
          </w:tcPr>
          <w:p w14:paraId="1B233394" w14:textId="77777777" w:rsidR="00F2790E" w:rsidRPr="001B56AC" w:rsidRDefault="00F2790E" w:rsidP="00467E8A"/>
        </w:tc>
        <w:tc>
          <w:tcPr>
            <w:tcW w:w="1264" w:type="dxa"/>
          </w:tcPr>
          <w:p w14:paraId="307E785A" w14:textId="77777777" w:rsidR="00F2790E" w:rsidRPr="009F4CD2" w:rsidRDefault="00F2790E" w:rsidP="00467E8A">
            <w:pPr>
              <w:rPr>
                <w:rFonts w:cs="Arial"/>
                <w:bCs/>
              </w:rPr>
            </w:pPr>
          </w:p>
        </w:tc>
      </w:tr>
      <w:tr w:rsidR="00F2790E" w:rsidRPr="009F4CD2" w14:paraId="4B11A1F3" w14:textId="77777777" w:rsidTr="00467E8A">
        <w:trPr>
          <w:trHeight w:val="357"/>
        </w:trPr>
        <w:tc>
          <w:tcPr>
            <w:tcW w:w="872" w:type="dxa"/>
            <w:vMerge/>
            <w:shd w:val="clear" w:color="auto" w:fill="auto"/>
          </w:tcPr>
          <w:p w14:paraId="556F1A0C" w14:textId="77777777" w:rsidR="00F2790E" w:rsidRPr="001B56AC" w:rsidRDefault="00F2790E" w:rsidP="00467E8A"/>
        </w:tc>
        <w:tc>
          <w:tcPr>
            <w:tcW w:w="1350" w:type="dxa"/>
            <w:vMerge/>
            <w:shd w:val="clear" w:color="auto" w:fill="auto"/>
          </w:tcPr>
          <w:p w14:paraId="22471068" w14:textId="77777777" w:rsidR="00F2790E" w:rsidRPr="001B56AC" w:rsidRDefault="00F2790E" w:rsidP="00467E8A">
            <w:pPr>
              <w:rPr>
                <w:rStyle w:val="SAPEmphasis"/>
              </w:rPr>
            </w:pPr>
          </w:p>
        </w:tc>
        <w:tc>
          <w:tcPr>
            <w:tcW w:w="3330" w:type="dxa"/>
            <w:shd w:val="clear" w:color="auto" w:fill="auto"/>
          </w:tcPr>
          <w:p w14:paraId="1B4D3BA7" w14:textId="77777777" w:rsidR="00F2790E" w:rsidRPr="001B56AC" w:rsidRDefault="00F2790E" w:rsidP="00467E8A">
            <w:pPr>
              <w:rPr>
                <w:rFonts w:cs="Arial"/>
                <w:bCs/>
              </w:rPr>
            </w:pPr>
            <w:r>
              <w:rPr>
                <w:rFonts w:cs="Arial"/>
                <w:bCs/>
              </w:rPr>
              <w:t>I</w:t>
            </w:r>
            <w:r w:rsidRPr="009F4CD2">
              <w:rPr>
                <w:rFonts w:cs="Arial"/>
                <w:bCs/>
              </w:rPr>
              <w:t xml:space="preserve">n the </w:t>
            </w:r>
            <w:r>
              <w:rPr>
                <w:rStyle w:val="SAPScreenElement"/>
              </w:rPr>
              <w:t xml:space="preserve">Notes </w:t>
            </w:r>
            <w:r w:rsidRPr="009F4CD2">
              <w:rPr>
                <w:rFonts w:cs="Arial"/>
                <w:bCs/>
              </w:rPr>
              <w:t>part of the form,</w:t>
            </w:r>
            <w:r w:rsidRPr="00187B9E">
              <w:t xml:space="preserve"> </w:t>
            </w:r>
            <w:r>
              <w:t>enter a note, if appropriate.</w:t>
            </w:r>
          </w:p>
        </w:tc>
        <w:tc>
          <w:tcPr>
            <w:tcW w:w="4500" w:type="dxa"/>
            <w:shd w:val="clear" w:color="auto" w:fill="auto"/>
          </w:tcPr>
          <w:p w14:paraId="7CF62F49" w14:textId="77777777" w:rsidR="00F2790E" w:rsidRDefault="00F2790E" w:rsidP="00467E8A">
            <w:pPr>
              <w:rPr>
                <w:rStyle w:val="SAPScreenElement"/>
              </w:rPr>
            </w:pPr>
          </w:p>
        </w:tc>
        <w:tc>
          <w:tcPr>
            <w:tcW w:w="2970" w:type="dxa"/>
            <w:shd w:val="clear" w:color="auto" w:fill="auto"/>
          </w:tcPr>
          <w:p w14:paraId="0B80F783" w14:textId="77777777" w:rsidR="00F2790E" w:rsidRPr="001B56AC" w:rsidRDefault="00F2790E" w:rsidP="00467E8A"/>
        </w:tc>
        <w:tc>
          <w:tcPr>
            <w:tcW w:w="1264" w:type="dxa"/>
          </w:tcPr>
          <w:p w14:paraId="6DA416F5" w14:textId="77777777" w:rsidR="00F2790E" w:rsidRPr="009F4CD2" w:rsidRDefault="00F2790E" w:rsidP="00467E8A">
            <w:pPr>
              <w:rPr>
                <w:rFonts w:cs="Arial"/>
                <w:bCs/>
              </w:rPr>
            </w:pPr>
          </w:p>
        </w:tc>
      </w:tr>
      <w:tr w:rsidR="00F2790E" w:rsidRPr="009F4CD2" w14:paraId="397DFB90" w14:textId="77777777" w:rsidTr="00467E8A">
        <w:trPr>
          <w:trHeight w:val="357"/>
        </w:trPr>
        <w:tc>
          <w:tcPr>
            <w:tcW w:w="872" w:type="dxa"/>
            <w:shd w:val="clear" w:color="auto" w:fill="auto"/>
          </w:tcPr>
          <w:p w14:paraId="7E7EC54F" w14:textId="77777777" w:rsidR="00F2790E" w:rsidRPr="001B56AC" w:rsidRDefault="00F2790E" w:rsidP="00467E8A">
            <w:r>
              <w:t>8</w:t>
            </w:r>
          </w:p>
        </w:tc>
        <w:tc>
          <w:tcPr>
            <w:tcW w:w="1350" w:type="dxa"/>
            <w:shd w:val="clear" w:color="auto" w:fill="auto"/>
          </w:tcPr>
          <w:p w14:paraId="60646654" w14:textId="77777777" w:rsidR="00F2790E" w:rsidRPr="001B56AC" w:rsidRDefault="00F2790E" w:rsidP="00467E8A">
            <w:pPr>
              <w:rPr>
                <w:rStyle w:val="SAPEmphasis"/>
              </w:rPr>
            </w:pPr>
            <w:r w:rsidRPr="001B56AC">
              <w:rPr>
                <w:rStyle w:val="SAPEmphasis"/>
              </w:rPr>
              <w:t xml:space="preserve">Save </w:t>
            </w:r>
            <w:r>
              <w:rPr>
                <w:rStyle w:val="SAPEmphasis"/>
              </w:rPr>
              <w:t>Absence</w:t>
            </w:r>
          </w:p>
        </w:tc>
        <w:tc>
          <w:tcPr>
            <w:tcW w:w="3330" w:type="dxa"/>
            <w:shd w:val="clear" w:color="auto" w:fill="auto"/>
          </w:tcPr>
          <w:p w14:paraId="06B67D76" w14:textId="77777777" w:rsidR="00F2790E" w:rsidRPr="001B56AC" w:rsidRDefault="00F2790E" w:rsidP="00467E8A">
            <w:pPr>
              <w:rPr>
                <w:rFonts w:cs="Arial"/>
                <w:bCs/>
              </w:rPr>
            </w:pPr>
          </w:p>
        </w:tc>
        <w:tc>
          <w:tcPr>
            <w:tcW w:w="4500" w:type="dxa"/>
            <w:shd w:val="clear" w:color="auto" w:fill="auto"/>
          </w:tcPr>
          <w:p w14:paraId="21F7BC49" w14:textId="77777777" w:rsidR="00F2790E" w:rsidRPr="001B56AC" w:rsidRDefault="00F2790E" w:rsidP="00467E8A">
            <w:pPr>
              <w:rPr>
                <w:i/>
              </w:rPr>
            </w:pPr>
          </w:p>
        </w:tc>
        <w:tc>
          <w:tcPr>
            <w:tcW w:w="2970" w:type="dxa"/>
            <w:shd w:val="clear" w:color="auto" w:fill="auto"/>
          </w:tcPr>
          <w:p w14:paraId="37FEFAA3" w14:textId="77777777" w:rsidR="00F2790E" w:rsidRPr="001B56AC" w:rsidRDefault="00F2790E" w:rsidP="00467E8A">
            <w:r w:rsidRPr="001B56AC">
              <w:rPr>
                <w:rFonts w:cs="Arial"/>
                <w:bCs/>
              </w:rPr>
              <w:t>A system message about data saving is generated.</w:t>
            </w:r>
          </w:p>
        </w:tc>
        <w:tc>
          <w:tcPr>
            <w:tcW w:w="1264" w:type="dxa"/>
          </w:tcPr>
          <w:p w14:paraId="4BE208F2" w14:textId="77777777" w:rsidR="00F2790E" w:rsidRPr="009F4CD2" w:rsidRDefault="00F2790E" w:rsidP="00467E8A">
            <w:pPr>
              <w:rPr>
                <w:rFonts w:cs="Arial"/>
                <w:bCs/>
              </w:rPr>
            </w:pPr>
          </w:p>
        </w:tc>
      </w:tr>
    </w:tbl>
    <w:p w14:paraId="3128A060" w14:textId="77777777" w:rsidR="00F2790E" w:rsidRDefault="00F2790E" w:rsidP="00467E8A">
      <w:pPr>
        <w:pStyle w:val="Heading4"/>
      </w:pPr>
      <w:bookmarkStart w:id="1150" w:name="_Toc499727217"/>
      <w:bookmarkStart w:id="1151" w:name="_Toc507433246"/>
      <w:r>
        <w:t>Maintaining Termination/Severances Data</w:t>
      </w:r>
      <w:bookmarkEnd w:id="1150"/>
      <w:bookmarkEnd w:id="1151"/>
    </w:p>
    <w:p w14:paraId="7E9D4D46" w14:textId="77777777" w:rsidR="00F2790E" w:rsidRPr="00187B9E" w:rsidRDefault="00F2790E" w:rsidP="00F2790E">
      <w:pPr>
        <w:pStyle w:val="SAPKeyblockTitle"/>
      </w:pPr>
      <w:r w:rsidRPr="00187B9E">
        <w:t>Test Administration</w:t>
      </w:r>
    </w:p>
    <w:p w14:paraId="73AA84CA" w14:textId="77777777" w:rsidR="00F2790E" w:rsidRPr="009F4CD2" w:rsidRDefault="00F2790E" w:rsidP="00F2790E">
      <w:r w:rsidRPr="009F4CD2">
        <w:t>Customer project: Fill in the project-specific parts (</w:t>
      </w:r>
      <w:r>
        <w:t>between &lt;brackets&gt;</w:t>
      </w:r>
      <w:r w:rsidRPr="009F4CD2">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F2790E" w:rsidRPr="009F4CD2" w14:paraId="6E21AB6F"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6FB53E14" w14:textId="77777777" w:rsidR="00F2790E" w:rsidRPr="009F4CD2" w:rsidRDefault="00F2790E" w:rsidP="00467E8A">
            <w:pPr>
              <w:rPr>
                <w:rStyle w:val="SAPEmphasis"/>
              </w:rPr>
            </w:pPr>
            <w:r w:rsidRPr="009F4CD2">
              <w:rPr>
                <w:rStyle w:val="SAPEmphasis"/>
                <w:lang w:eastAsia="zh-CN"/>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171B797B" w14:textId="77777777" w:rsidR="00F2790E" w:rsidRPr="009F4CD2" w:rsidRDefault="00F2790E" w:rsidP="00467E8A">
            <w:pPr>
              <w:rPr>
                <w:lang w:eastAsia="zh-CN"/>
              </w:rPr>
            </w:pPr>
            <w:r w:rsidRPr="009F4CD2">
              <w:rPr>
                <w:lang w:eastAsia="zh-CN"/>
              </w:rPr>
              <w:t>&lt;X.XX&gt;</w:t>
            </w:r>
          </w:p>
        </w:tc>
        <w:tc>
          <w:tcPr>
            <w:tcW w:w="2401" w:type="dxa"/>
            <w:tcBorders>
              <w:top w:val="single" w:sz="8" w:space="0" w:color="999999"/>
              <w:left w:val="single" w:sz="8" w:space="0" w:color="999999"/>
              <w:bottom w:val="single" w:sz="8" w:space="0" w:color="999999"/>
              <w:right w:val="single" w:sz="8" w:space="0" w:color="999999"/>
            </w:tcBorders>
            <w:hideMark/>
          </w:tcPr>
          <w:p w14:paraId="14103309" w14:textId="77777777" w:rsidR="00F2790E" w:rsidRPr="009F4CD2" w:rsidRDefault="00F2790E" w:rsidP="00467E8A">
            <w:pPr>
              <w:rPr>
                <w:rStyle w:val="SAPEmphasis"/>
              </w:rPr>
            </w:pPr>
            <w:r w:rsidRPr="009F4CD2">
              <w:rPr>
                <w:rStyle w:val="SAPEmphasis"/>
                <w:lang w:eastAsia="zh-CN"/>
              </w:rPr>
              <w:t>Tester Name</w:t>
            </w:r>
          </w:p>
        </w:tc>
        <w:tc>
          <w:tcPr>
            <w:tcW w:w="2401" w:type="dxa"/>
            <w:tcBorders>
              <w:top w:val="single" w:sz="8" w:space="0" w:color="999999"/>
              <w:left w:val="single" w:sz="8" w:space="0" w:color="999999"/>
              <w:bottom w:val="single" w:sz="8" w:space="0" w:color="999999"/>
              <w:right w:val="single" w:sz="8" w:space="0" w:color="999999"/>
            </w:tcBorders>
          </w:tcPr>
          <w:p w14:paraId="4C82A175" w14:textId="77777777" w:rsidR="00F2790E" w:rsidRPr="009F4CD2" w:rsidRDefault="00F2790E" w:rsidP="00467E8A">
            <w:pPr>
              <w:rPr>
                <w:lang w:eastAsia="zh-CN"/>
              </w:rPr>
            </w:pPr>
            <w:r>
              <w:rPr>
                <w:lang w:eastAsia="zh-CN"/>
              </w:rP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4A78E064" w14:textId="77777777" w:rsidR="00F2790E" w:rsidRPr="009F4CD2" w:rsidRDefault="00F2790E" w:rsidP="00467E8A">
            <w:pPr>
              <w:rPr>
                <w:rStyle w:val="SAPEmphasis"/>
              </w:rPr>
            </w:pPr>
            <w:r w:rsidRPr="009F4CD2">
              <w:rPr>
                <w:rStyle w:val="SAPEmphasis"/>
                <w:lang w:eastAsia="zh-CN"/>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1A4542D5" w14:textId="77777777" w:rsidR="00F2790E" w:rsidRPr="009F4CD2" w:rsidRDefault="00F2790E" w:rsidP="00467E8A">
            <w:pPr>
              <w:rPr>
                <w:lang w:eastAsia="zh-CN"/>
              </w:rPr>
            </w:pPr>
            <w:r>
              <w:rPr>
                <w:lang w:eastAsia="zh-CN"/>
              </w:rPr>
              <w:t>&lt;date&gt;</w:t>
            </w:r>
          </w:p>
        </w:tc>
      </w:tr>
      <w:tr w:rsidR="00F2790E" w:rsidRPr="009F4CD2" w14:paraId="2EB4C1E8"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1CBABB29" w14:textId="77777777" w:rsidR="00F2790E" w:rsidRPr="009F4CD2" w:rsidRDefault="00F2790E" w:rsidP="00467E8A">
            <w:pPr>
              <w:rPr>
                <w:rStyle w:val="SAPEmphasis"/>
              </w:rPr>
            </w:pPr>
            <w:r w:rsidRPr="009F4CD2">
              <w:rPr>
                <w:rStyle w:val="SAPEmphasis"/>
                <w:lang w:eastAsia="zh-CN"/>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42AAD4DC" w14:textId="77777777" w:rsidR="00F2790E" w:rsidRPr="009F4CD2" w:rsidRDefault="00F2790E" w:rsidP="00467E8A">
            <w:pPr>
              <w:rPr>
                <w:lang w:eastAsia="zh-CN"/>
              </w:rPr>
            </w:pPr>
            <w:r w:rsidRPr="00187B9E">
              <w:t xml:space="preserve">HR </w:t>
            </w:r>
            <w:r w:rsidRPr="009F4CD2">
              <w:t>Administrator</w:t>
            </w:r>
          </w:p>
        </w:tc>
      </w:tr>
      <w:tr w:rsidR="00F2790E" w:rsidRPr="009F4CD2" w14:paraId="436FCC7A"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677FADC8" w14:textId="77777777" w:rsidR="00F2790E" w:rsidRPr="009F4CD2" w:rsidRDefault="00F2790E" w:rsidP="00467E8A">
            <w:pPr>
              <w:rPr>
                <w:rStyle w:val="SAPEmphasis"/>
              </w:rPr>
            </w:pPr>
            <w:r w:rsidRPr="009F4CD2">
              <w:rPr>
                <w:rStyle w:val="SAPEmphasis"/>
                <w:lang w:eastAsia="zh-CN"/>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283ABCF5" w14:textId="77777777" w:rsidR="00F2790E" w:rsidRPr="009F4CD2" w:rsidRDefault="00F2790E" w:rsidP="00467E8A">
            <w:pPr>
              <w:rPr>
                <w:lang w:eastAsia="zh-CN"/>
              </w:rPr>
            </w:pPr>
            <w:r w:rsidRPr="009F4CD2">
              <w:rPr>
                <w:lang w:eastAsia="zh-CN"/>
              </w:rPr>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706FBAAC" w14:textId="77777777" w:rsidR="00F2790E" w:rsidRPr="009F4CD2" w:rsidRDefault="00F2790E" w:rsidP="00467E8A">
            <w:pPr>
              <w:rPr>
                <w:rStyle w:val="SAPEmphasis"/>
              </w:rPr>
            </w:pPr>
            <w:r w:rsidRPr="009F4CD2">
              <w:rPr>
                <w:rStyle w:val="SAPEmphasis"/>
                <w:lang w:eastAsia="zh-CN"/>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0959571E" w14:textId="7875B7C1" w:rsidR="00F2790E" w:rsidRPr="009F4CD2" w:rsidRDefault="001861CE" w:rsidP="00467E8A">
            <w:pPr>
              <w:rPr>
                <w:lang w:eastAsia="zh-CN"/>
              </w:rPr>
            </w:pPr>
            <w:r>
              <w:rPr>
                <w:lang w:eastAsia="zh-CN"/>
              </w:rPr>
              <w:t>&lt;duration&gt;</w:t>
            </w:r>
          </w:p>
        </w:tc>
      </w:tr>
    </w:tbl>
    <w:p w14:paraId="33042F1A" w14:textId="77777777" w:rsidR="00F2790E" w:rsidRDefault="00F2790E" w:rsidP="00F2790E">
      <w:pPr>
        <w:pStyle w:val="SAPKeyblockTitle"/>
      </w:pPr>
      <w:r w:rsidRPr="00187B9E">
        <w:t>Purpose</w:t>
      </w:r>
    </w:p>
    <w:p w14:paraId="428FB690" w14:textId="77777777" w:rsidR="00F2790E" w:rsidRDefault="00F2790E" w:rsidP="00F2790E">
      <w:r>
        <w:t xml:space="preserve">The HR </w:t>
      </w:r>
      <w:r w:rsidRPr="009F4CD2">
        <w:t>Administrator</w:t>
      </w:r>
      <w:r w:rsidDel="00455A3A">
        <w:t xml:space="preserve"> </w:t>
      </w:r>
      <w:r>
        <w:t>maintains</w:t>
      </w:r>
      <w:r w:rsidRPr="00CD51A4">
        <w:t xml:space="preserve"> data related to the employee’s </w:t>
      </w:r>
      <w:r>
        <w:t>termination and the severance pay related to this.</w:t>
      </w:r>
    </w:p>
    <w:p w14:paraId="1E5B7C0B" w14:textId="77777777" w:rsidR="00F2790E" w:rsidRDefault="00F2790E" w:rsidP="00F2790E">
      <w:pPr>
        <w:pStyle w:val="SAPKeyblockTitle"/>
      </w:pPr>
      <w:r>
        <w:t>Prerequisites</w:t>
      </w:r>
    </w:p>
    <w:p w14:paraId="36B281A5" w14:textId="77777777" w:rsidR="00F2790E" w:rsidRDefault="00F2790E" w:rsidP="00F2790E">
      <w:r>
        <w:t>The employee has been retired or his/her fixed-term contract has ended.</w:t>
      </w:r>
    </w:p>
    <w:p w14:paraId="79247400" w14:textId="77777777" w:rsidR="00F2790E" w:rsidRPr="009F4CD2" w:rsidRDefault="00F2790E" w:rsidP="00F2790E">
      <w:pPr>
        <w:pStyle w:val="SAPKeyblockTitle"/>
      </w:pPr>
      <w:r w:rsidRPr="009F4CD2">
        <w:t>Procedure</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1862"/>
        <w:gridCol w:w="2790"/>
        <w:gridCol w:w="4500"/>
        <w:gridCol w:w="2970"/>
        <w:gridCol w:w="1264"/>
      </w:tblGrid>
      <w:tr w:rsidR="00F2790E" w:rsidRPr="009F4CD2" w14:paraId="58C93427" w14:textId="77777777" w:rsidTr="00467E8A">
        <w:trPr>
          <w:trHeight w:val="517"/>
          <w:tblHeader/>
        </w:trPr>
        <w:tc>
          <w:tcPr>
            <w:tcW w:w="900" w:type="dxa"/>
            <w:shd w:val="clear" w:color="auto" w:fill="999999"/>
          </w:tcPr>
          <w:p w14:paraId="068314C5" w14:textId="77777777" w:rsidR="00F2790E" w:rsidRPr="009F4CD2" w:rsidRDefault="00F2790E" w:rsidP="00467E8A">
            <w:pPr>
              <w:pStyle w:val="TableHeading"/>
              <w:rPr>
                <w:rFonts w:ascii="BentonSans Bold" w:hAnsi="BentonSans Bold"/>
                <w:bCs/>
                <w:color w:val="FFFFFF"/>
                <w:sz w:val="18"/>
              </w:rPr>
            </w:pPr>
            <w:r w:rsidRPr="009F4CD2">
              <w:rPr>
                <w:rFonts w:ascii="BentonSans Bold" w:hAnsi="BentonSans Bold"/>
                <w:bCs/>
                <w:color w:val="FFFFFF"/>
                <w:sz w:val="18"/>
              </w:rPr>
              <w:t>Test Step #</w:t>
            </w:r>
          </w:p>
        </w:tc>
        <w:tc>
          <w:tcPr>
            <w:tcW w:w="1862" w:type="dxa"/>
            <w:shd w:val="clear" w:color="auto" w:fill="999999"/>
          </w:tcPr>
          <w:p w14:paraId="6DC08B47" w14:textId="77777777" w:rsidR="00F2790E" w:rsidRPr="009F4CD2" w:rsidRDefault="00F2790E" w:rsidP="00467E8A">
            <w:pPr>
              <w:pStyle w:val="TableHeading"/>
              <w:rPr>
                <w:rFonts w:ascii="BentonSans Bold" w:hAnsi="BentonSans Bold"/>
                <w:bCs/>
                <w:color w:val="FFFFFF"/>
                <w:sz w:val="18"/>
              </w:rPr>
            </w:pPr>
            <w:r w:rsidRPr="009F4CD2">
              <w:rPr>
                <w:rFonts w:ascii="BentonSans Bold" w:hAnsi="BentonSans Bold"/>
                <w:bCs/>
                <w:color w:val="FFFFFF"/>
                <w:sz w:val="18"/>
              </w:rPr>
              <w:t>Test Step Name</w:t>
            </w:r>
          </w:p>
        </w:tc>
        <w:tc>
          <w:tcPr>
            <w:tcW w:w="2790" w:type="dxa"/>
            <w:shd w:val="clear" w:color="auto" w:fill="999999"/>
          </w:tcPr>
          <w:p w14:paraId="0EAC0819" w14:textId="77777777" w:rsidR="00F2790E" w:rsidRPr="009F4CD2" w:rsidRDefault="00F2790E" w:rsidP="00467E8A">
            <w:pPr>
              <w:pStyle w:val="TableHeading"/>
              <w:rPr>
                <w:rFonts w:ascii="BentonSans Bold" w:hAnsi="BentonSans Bold"/>
                <w:bCs/>
                <w:color w:val="FFFFFF"/>
                <w:sz w:val="18"/>
              </w:rPr>
            </w:pPr>
            <w:r w:rsidRPr="009F4CD2">
              <w:rPr>
                <w:rFonts w:ascii="BentonSans Bold" w:hAnsi="BentonSans Bold"/>
                <w:bCs/>
                <w:color w:val="FFFFFF"/>
                <w:sz w:val="18"/>
              </w:rPr>
              <w:t>Instruction</w:t>
            </w:r>
          </w:p>
        </w:tc>
        <w:tc>
          <w:tcPr>
            <w:tcW w:w="4500" w:type="dxa"/>
            <w:shd w:val="clear" w:color="auto" w:fill="999999"/>
          </w:tcPr>
          <w:p w14:paraId="78BF70BC" w14:textId="77777777" w:rsidR="00F2790E" w:rsidRPr="009F4CD2" w:rsidRDefault="00F2790E" w:rsidP="00467E8A">
            <w:pPr>
              <w:pStyle w:val="TableHeading"/>
              <w:rPr>
                <w:rFonts w:ascii="BentonSans Bold" w:hAnsi="BentonSans Bold"/>
                <w:bCs/>
                <w:color w:val="FFFFFF"/>
                <w:sz w:val="18"/>
              </w:rPr>
            </w:pPr>
            <w:r w:rsidRPr="009F4CD2">
              <w:rPr>
                <w:rFonts w:ascii="BentonSans Bold" w:hAnsi="BentonSans Bold"/>
                <w:bCs/>
                <w:color w:val="FFFFFF"/>
                <w:sz w:val="18"/>
              </w:rPr>
              <w:t>User Entries:</w:t>
            </w:r>
            <w:r w:rsidRPr="009F4CD2">
              <w:rPr>
                <w:rFonts w:ascii="BentonSans Bold" w:hAnsi="BentonSans Bold"/>
                <w:bCs/>
                <w:color w:val="FFFFFF"/>
                <w:sz w:val="18"/>
              </w:rPr>
              <w:br/>
              <w:t>Field Name: User Action and Value</w:t>
            </w:r>
          </w:p>
        </w:tc>
        <w:tc>
          <w:tcPr>
            <w:tcW w:w="2970" w:type="dxa"/>
            <w:shd w:val="clear" w:color="auto" w:fill="999999"/>
          </w:tcPr>
          <w:p w14:paraId="6354CB57" w14:textId="77777777" w:rsidR="00F2790E" w:rsidRPr="009F4CD2" w:rsidRDefault="00F2790E" w:rsidP="00467E8A">
            <w:pPr>
              <w:pStyle w:val="TableHeading"/>
              <w:rPr>
                <w:rFonts w:ascii="BentonSans Bold" w:hAnsi="BentonSans Bold"/>
                <w:bCs/>
                <w:color w:val="FFFFFF"/>
                <w:sz w:val="18"/>
              </w:rPr>
            </w:pPr>
            <w:r w:rsidRPr="009F4CD2">
              <w:rPr>
                <w:rFonts w:ascii="BentonSans Bold" w:hAnsi="BentonSans Bold"/>
                <w:bCs/>
                <w:color w:val="FFFFFF"/>
                <w:sz w:val="18"/>
              </w:rPr>
              <w:t>Expected Result</w:t>
            </w:r>
          </w:p>
        </w:tc>
        <w:tc>
          <w:tcPr>
            <w:tcW w:w="1264" w:type="dxa"/>
            <w:shd w:val="clear" w:color="auto" w:fill="999999"/>
          </w:tcPr>
          <w:p w14:paraId="4709A9F0" w14:textId="77777777" w:rsidR="00F2790E" w:rsidRPr="009F4CD2" w:rsidRDefault="00F2790E" w:rsidP="00467E8A">
            <w:pPr>
              <w:pStyle w:val="TableHeading"/>
              <w:rPr>
                <w:rFonts w:ascii="BentonSans Bold" w:hAnsi="BentonSans Bold"/>
                <w:bCs/>
                <w:color w:val="FFFFFF"/>
                <w:sz w:val="18"/>
              </w:rPr>
            </w:pPr>
            <w:r w:rsidRPr="009F4CD2">
              <w:rPr>
                <w:rFonts w:ascii="BentonSans Bold" w:hAnsi="BentonSans Bold"/>
                <w:bCs/>
                <w:color w:val="FFFFFF"/>
                <w:sz w:val="18"/>
              </w:rPr>
              <w:t>Pass / Fail / Comment</w:t>
            </w:r>
          </w:p>
        </w:tc>
      </w:tr>
      <w:tr w:rsidR="00F2790E" w:rsidRPr="009F4CD2" w14:paraId="0815E1E8" w14:textId="77777777" w:rsidTr="00467E8A">
        <w:trPr>
          <w:trHeight w:val="288"/>
        </w:trPr>
        <w:tc>
          <w:tcPr>
            <w:tcW w:w="900" w:type="dxa"/>
            <w:shd w:val="clear" w:color="auto" w:fill="auto"/>
          </w:tcPr>
          <w:p w14:paraId="39E29F73" w14:textId="77777777" w:rsidR="00F2790E" w:rsidRPr="009F4CD2" w:rsidRDefault="00F2790E" w:rsidP="00467E8A">
            <w:r w:rsidRPr="009F4CD2">
              <w:t>1</w:t>
            </w:r>
          </w:p>
        </w:tc>
        <w:tc>
          <w:tcPr>
            <w:tcW w:w="1862" w:type="dxa"/>
            <w:shd w:val="clear" w:color="auto" w:fill="auto"/>
          </w:tcPr>
          <w:p w14:paraId="460BCC1A" w14:textId="77777777" w:rsidR="00F2790E" w:rsidRPr="00386D74" w:rsidRDefault="00F2790E" w:rsidP="00467E8A">
            <w:pPr>
              <w:rPr>
                <w:rStyle w:val="SAPEmphasis"/>
              </w:rPr>
            </w:pPr>
            <w:r w:rsidRPr="00386D74">
              <w:rPr>
                <w:rStyle w:val="SAPEmphasis"/>
              </w:rPr>
              <w:t>Log on</w:t>
            </w:r>
          </w:p>
        </w:tc>
        <w:tc>
          <w:tcPr>
            <w:tcW w:w="2790" w:type="dxa"/>
            <w:shd w:val="clear" w:color="auto" w:fill="auto"/>
          </w:tcPr>
          <w:p w14:paraId="4DA1ECAB" w14:textId="77777777" w:rsidR="00F2790E" w:rsidRPr="009F4CD2" w:rsidRDefault="00F2790E" w:rsidP="00467E8A">
            <w:r w:rsidRPr="009F4CD2">
              <w:t xml:space="preserve">Log on to </w:t>
            </w:r>
            <w:r w:rsidRPr="00810BD3">
              <w:rPr>
                <w:rStyle w:val="SAPScreenElement"/>
                <w:color w:val="auto"/>
              </w:rPr>
              <w:t>Employee Central</w:t>
            </w:r>
            <w:r w:rsidRPr="00810BD3">
              <w:t xml:space="preserve"> </w:t>
            </w:r>
            <w:r w:rsidRPr="009F4CD2">
              <w:t>as an HR Administrator.</w:t>
            </w:r>
          </w:p>
        </w:tc>
        <w:tc>
          <w:tcPr>
            <w:tcW w:w="4500" w:type="dxa"/>
            <w:shd w:val="clear" w:color="auto" w:fill="auto"/>
          </w:tcPr>
          <w:p w14:paraId="58013330" w14:textId="77777777" w:rsidR="00F2790E" w:rsidRPr="009F4CD2" w:rsidRDefault="00F2790E" w:rsidP="00467E8A"/>
        </w:tc>
        <w:tc>
          <w:tcPr>
            <w:tcW w:w="2970" w:type="dxa"/>
            <w:shd w:val="clear" w:color="auto" w:fill="auto"/>
          </w:tcPr>
          <w:p w14:paraId="411594D3" w14:textId="77777777" w:rsidR="00F2790E" w:rsidRPr="009F4CD2" w:rsidRDefault="00F2790E" w:rsidP="00467E8A">
            <w:r w:rsidRPr="009F4CD2">
              <w:t xml:space="preserve">The </w:t>
            </w:r>
            <w:r w:rsidRPr="009F4CD2">
              <w:rPr>
                <w:rStyle w:val="SAPScreenElement"/>
              </w:rPr>
              <w:t>Home</w:t>
            </w:r>
            <w:r w:rsidRPr="009F4CD2">
              <w:t xml:space="preserve"> page is displayed.</w:t>
            </w:r>
          </w:p>
        </w:tc>
        <w:tc>
          <w:tcPr>
            <w:tcW w:w="1264" w:type="dxa"/>
          </w:tcPr>
          <w:p w14:paraId="73FB3B11" w14:textId="77777777" w:rsidR="00F2790E" w:rsidRPr="009F4CD2" w:rsidRDefault="00F2790E" w:rsidP="00467E8A">
            <w:pPr>
              <w:rPr>
                <w:rFonts w:cs="Arial"/>
                <w:bCs/>
              </w:rPr>
            </w:pPr>
          </w:p>
        </w:tc>
      </w:tr>
      <w:tr w:rsidR="00F2790E" w:rsidRPr="009F4CD2" w14:paraId="5016B188" w14:textId="77777777" w:rsidTr="00467E8A">
        <w:trPr>
          <w:trHeight w:val="1137"/>
        </w:trPr>
        <w:tc>
          <w:tcPr>
            <w:tcW w:w="900" w:type="dxa"/>
            <w:shd w:val="clear" w:color="auto" w:fill="auto"/>
          </w:tcPr>
          <w:p w14:paraId="4A8835F5" w14:textId="77777777" w:rsidR="00F2790E" w:rsidRPr="009F4CD2" w:rsidRDefault="00F2790E" w:rsidP="00467E8A">
            <w:r w:rsidRPr="009F4CD2">
              <w:t>2</w:t>
            </w:r>
          </w:p>
        </w:tc>
        <w:tc>
          <w:tcPr>
            <w:tcW w:w="1862" w:type="dxa"/>
            <w:shd w:val="clear" w:color="auto" w:fill="auto"/>
          </w:tcPr>
          <w:p w14:paraId="668AC614" w14:textId="77777777" w:rsidR="00F2790E" w:rsidRPr="00386D74" w:rsidRDefault="00F2790E" w:rsidP="00467E8A">
            <w:pPr>
              <w:rPr>
                <w:rStyle w:val="SAPEmphasis"/>
              </w:rPr>
            </w:pPr>
            <w:r w:rsidRPr="00386D74">
              <w:rPr>
                <w:rStyle w:val="SAPEmphasis"/>
              </w:rPr>
              <w:t>Search Employee</w:t>
            </w:r>
          </w:p>
        </w:tc>
        <w:tc>
          <w:tcPr>
            <w:tcW w:w="2790" w:type="dxa"/>
            <w:shd w:val="clear" w:color="auto" w:fill="auto"/>
          </w:tcPr>
          <w:p w14:paraId="74DDD171" w14:textId="77777777" w:rsidR="00F2790E" w:rsidRPr="009F4CD2" w:rsidRDefault="00F2790E" w:rsidP="00467E8A">
            <w:r w:rsidRPr="009F4CD2">
              <w:t>In the</w:t>
            </w:r>
            <w:r w:rsidRPr="009F4CD2">
              <w:rPr>
                <w:rStyle w:val="SAPScreenElement"/>
              </w:rPr>
              <w:t xml:space="preserve"> Search </w:t>
            </w:r>
            <w:r>
              <w:rPr>
                <w:rStyle w:val="SAPScreenElement"/>
              </w:rPr>
              <w:t>for actions or people</w:t>
            </w:r>
            <w:r w:rsidRPr="007D2354">
              <w:t xml:space="preserve"> </w:t>
            </w:r>
            <w:r w:rsidRPr="00F36E6B">
              <w:t>box</w:t>
            </w:r>
            <w:r>
              <w:t>,</w:t>
            </w:r>
            <w:r w:rsidRPr="009F4CD2">
              <w:t xml:space="preserve"> in the top right corner of the </w:t>
            </w:r>
            <w:r>
              <w:t>screen,</w:t>
            </w:r>
            <w:r w:rsidRPr="009F4CD2">
              <w:t xml:space="preserve"> enter the name (or name parts) of the employee for whom you want to maintain data.</w:t>
            </w:r>
          </w:p>
        </w:tc>
        <w:tc>
          <w:tcPr>
            <w:tcW w:w="4500" w:type="dxa"/>
            <w:shd w:val="clear" w:color="auto" w:fill="auto"/>
          </w:tcPr>
          <w:p w14:paraId="7CB8D6A1" w14:textId="77777777" w:rsidR="00F2790E" w:rsidRPr="009F4CD2" w:rsidRDefault="00F2790E" w:rsidP="00467E8A"/>
        </w:tc>
        <w:tc>
          <w:tcPr>
            <w:tcW w:w="2970" w:type="dxa"/>
            <w:shd w:val="clear" w:color="auto" w:fill="auto"/>
          </w:tcPr>
          <w:p w14:paraId="5A0EE4FC" w14:textId="77777777" w:rsidR="00F2790E" w:rsidRPr="009F4CD2" w:rsidRDefault="00F2790E" w:rsidP="00467E8A">
            <w:r>
              <w:t xml:space="preserve">The autocomplete functionality suggests </w:t>
            </w:r>
            <w:r w:rsidRPr="009F4CD2">
              <w:t>a list of employees matching your search criteria.</w:t>
            </w:r>
          </w:p>
        </w:tc>
        <w:tc>
          <w:tcPr>
            <w:tcW w:w="1264" w:type="dxa"/>
          </w:tcPr>
          <w:p w14:paraId="08737330" w14:textId="77777777" w:rsidR="00F2790E" w:rsidRPr="009F4CD2" w:rsidRDefault="00F2790E" w:rsidP="00467E8A">
            <w:pPr>
              <w:rPr>
                <w:rFonts w:cs="Arial"/>
                <w:bCs/>
              </w:rPr>
            </w:pPr>
          </w:p>
        </w:tc>
      </w:tr>
      <w:tr w:rsidR="00F2790E" w:rsidRPr="009F4CD2" w14:paraId="577406B4" w14:textId="77777777" w:rsidTr="00467E8A">
        <w:trPr>
          <w:trHeight w:val="576"/>
        </w:trPr>
        <w:tc>
          <w:tcPr>
            <w:tcW w:w="900" w:type="dxa"/>
            <w:shd w:val="clear" w:color="auto" w:fill="auto"/>
          </w:tcPr>
          <w:p w14:paraId="11A597FC" w14:textId="77777777" w:rsidR="00F2790E" w:rsidRPr="009F4CD2" w:rsidRDefault="00F2790E" w:rsidP="00467E8A">
            <w:r w:rsidRPr="009F4CD2">
              <w:t>3</w:t>
            </w:r>
          </w:p>
        </w:tc>
        <w:tc>
          <w:tcPr>
            <w:tcW w:w="1862" w:type="dxa"/>
            <w:shd w:val="clear" w:color="auto" w:fill="auto"/>
          </w:tcPr>
          <w:p w14:paraId="18C44F67" w14:textId="77777777" w:rsidR="00F2790E" w:rsidRPr="00386D74" w:rsidRDefault="00F2790E" w:rsidP="00467E8A">
            <w:pPr>
              <w:rPr>
                <w:rStyle w:val="SAPEmphasis"/>
              </w:rPr>
            </w:pPr>
            <w:r w:rsidRPr="00386D74">
              <w:rPr>
                <w:rStyle w:val="SAPEmphasis"/>
              </w:rPr>
              <w:t>Select Employee</w:t>
            </w:r>
          </w:p>
        </w:tc>
        <w:tc>
          <w:tcPr>
            <w:tcW w:w="2790" w:type="dxa"/>
            <w:shd w:val="clear" w:color="auto" w:fill="auto"/>
          </w:tcPr>
          <w:p w14:paraId="3E26E661" w14:textId="77777777" w:rsidR="00F2790E" w:rsidRPr="009F4CD2" w:rsidRDefault="00F2790E" w:rsidP="00467E8A">
            <w:r w:rsidRPr="009F4CD2">
              <w:rPr>
                <w:rFonts w:cs="Arial"/>
                <w:bCs/>
              </w:rPr>
              <w:t>Select the appropriate employee from the result list.</w:t>
            </w:r>
          </w:p>
        </w:tc>
        <w:tc>
          <w:tcPr>
            <w:tcW w:w="4500" w:type="dxa"/>
            <w:shd w:val="clear" w:color="auto" w:fill="auto"/>
          </w:tcPr>
          <w:p w14:paraId="7560E769" w14:textId="77777777" w:rsidR="00F2790E" w:rsidRPr="009F4CD2" w:rsidRDefault="00F2790E" w:rsidP="00467E8A"/>
        </w:tc>
        <w:tc>
          <w:tcPr>
            <w:tcW w:w="2970" w:type="dxa"/>
            <w:shd w:val="clear" w:color="auto" w:fill="auto"/>
          </w:tcPr>
          <w:p w14:paraId="219A8E9F" w14:textId="77777777" w:rsidR="00F2790E" w:rsidRPr="009F4CD2" w:rsidRDefault="00F2790E" w:rsidP="00467E8A">
            <w:r w:rsidRPr="009F4CD2">
              <w:t xml:space="preserve">You are directed to the </w:t>
            </w:r>
            <w:r w:rsidRPr="009F4CD2">
              <w:rPr>
                <w:rStyle w:val="SAPScreenElement"/>
              </w:rPr>
              <w:t>Employee Files</w:t>
            </w:r>
            <w:r w:rsidRPr="009F4CD2">
              <w:t xml:space="preserve"> page in which the profile of the employee is displayed.</w:t>
            </w:r>
          </w:p>
        </w:tc>
        <w:tc>
          <w:tcPr>
            <w:tcW w:w="1264" w:type="dxa"/>
          </w:tcPr>
          <w:p w14:paraId="415E3DC2" w14:textId="77777777" w:rsidR="00F2790E" w:rsidRPr="009F4CD2" w:rsidRDefault="00F2790E" w:rsidP="00467E8A">
            <w:pPr>
              <w:rPr>
                <w:rFonts w:cs="Arial"/>
                <w:bCs/>
              </w:rPr>
            </w:pPr>
          </w:p>
        </w:tc>
      </w:tr>
      <w:tr w:rsidR="00F2790E" w:rsidRPr="009F4CD2" w14:paraId="4D993432" w14:textId="77777777" w:rsidTr="00467E8A">
        <w:trPr>
          <w:trHeight w:val="144"/>
        </w:trPr>
        <w:tc>
          <w:tcPr>
            <w:tcW w:w="900" w:type="dxa"/>
            <w:shd w:val="clear" w:color="auto" w:fill="auto"/>
          </w:tcPr>
          <w:p w14:paraId="19320F52" w14:textId="77777777" w:rsidR="00F2790E" w:rsidRPr="009F4CD2" w:rsidRDefault="00F2790E" w:rsidP="00467E8A">
            <w:r w:rsidRPr="009F4CD2">
              <w:t>4</w:t>
            </w:r>
          </w:p>
        </w:tc>
        <w:tc>
          <w:tcPr>
            <w:tcW w:w="1862" w:type="dxa"/>
            <w:shd w:val="clear" w:color="auto" w:fill="auto"/>
          </w:tcPr>
          <w:p w14:paraId="30826DCB" w14:textId="77777777" w:rsidR="00F2790E" w:rsidRPr="009F4CD2" w:rsidRDefault="00F2790E" w:rsidP="00467E8A">
            <w:pPr>
              <w:rPr>
                <w:rFonts w:cs="Arial"/>
                <w:b/>
                <w:bCs/>
              </w:rPr>
            </w:pPr>
            <w:r w:rsidRPr="00386D74">
              <w:rPr>
                <w:rStyle w:val="SAPEmphasis"/>
              </w:rPr>
              <w:t>Go to</w:t>
            </w:r>
            <w:r w:rsidRPr="009F4CD2">
              <w:rPr>
                <w:rFonts w:cs="Arial"/>
                <w:b/>
                <w:bCs/>
              </w:rPr>
              <w:t xml:space="preserve"> </w:t>
            </w:r>
            <w:r w:rsidRPr="009F4CD2">
              <w:rPr>
                <w:rStyle w:val="SAPScreenElement"/>
                <w:b/>
                <w:color w:val="auto"/>
              </w:rPr>
              <w:t>Payroll Information</w:t>
            </w:r>
            <w:r w:rsidRPr="009F4CD2">
              <w:rPr>
                <w:rFonts w:cs="Arial"/>
                <w:b/>
                <w:bCs/>
              </w:rPr>
              <w:t xml:space="preserve"> </w:t>
            </w:r>
            <w:r>
              <w:rPr>
                <w:rStyle w:val="SAPEmphasis"/>
              </w:rPr>
              <w:t>subsection</w:t>
            </w:r>
          </w:p>
        </w:tc>
        <w:tc>
          <w:tcPr>
            <w:tcW w:w="2790" w:type="dxa"/>
            <w:shd w:val="clear" w:color="auto" w:fill="auto"/>
          </w:tcPr>
          <w:p w14:paraId="16BAD6A5" w14:textId="77777777" w:rsidR="00F2790E" w:rsidRPr="008E6890" w:rsidRDefault="00F2790E" w:rsidP="00467E8A">
            <w:r>
              <w:t xml:space="preserve">Go </w:t>
            </w:r>
            <w:r w:rsidRPr="008E6890">
              <w:t>to</w:t>
            </w:r>
            <w:r w:rsidRPr="008E6890">
              <w:rPr>
                <w:rFonts w:cs="Arial"/>
                <w:bCs/>
              </w:rPr>
              <w:t xml:space="preserve"> the </w:t>
            </w:r>
            <w:r w:rsidRPr="00442D23">
              <w:rPr>
                <w:rStyle w:val="SAPScreenElement"/>
              </w:rPr>
              <w:t>Employment Information</w:t>
            </w:r>
            <w:r w:rsidRPr="008E6890">
              <w:rPr>
                <w:rFonts w:cs="Arial"/>
                <w:bCs/>
              </w:rPr>
              <w:t xml:space="preserve"> section</w:t>
            </w:r>
            <w:r w:rsidRPr="00442D23">
              <w:rPr>
                <w:rFonts w:cs="Arial"/>
                <w:bCs/>
              </w:rPr>
              <w:t xml:space="preserve"> and there </w:t>
            </w:r>
            <w:r w:rsidRPr="008E6890">
              <w:rPr>
                <w:rFonts w:cs="Arial"/>
                <w:bCs/>
              </w:rPr>
              <w:t xml:space="preserve">scroll to the </w:t>
            </w:r>
            <w:r w:rsidRPr="00442D23">
              <w:rPr>
                <w:rStyle w:val="SAPScreenElement"/>
              </w:rPr>
              <w:t>Payroll Information</w:t>
            </w:r>
            <w:r w:rsidRPr="008E6890">
              <w:rPr>
                <w:rFonts w:cs="Arial"/>
                <w:bCs/>
              </w:rPr>
              <w:t xml:space="preserve"> subsection</w:t>
            </w:r>
            <w:r w:rsidRPr="008E6890">
              <w:rPr>
                <w:rStyle w:val="SAPScreenElement"/>
              </w:rPr>
              <w:t>.</w:t>
            </w:r>
          </w:p>
        </w:tc>
        <w:tc>
          <w:tcPr>
            <w:tcW w:w="4500" w:type="dxa"/>
            <w:shd w:val="clear" w:color="auto" w:fill="auto"/>
          </w:tcPr>
          <w:p w14:paraId="18C93FE0" w14:textId="77777777" w:rsidR="00F2790E" w:rsidRPr="008E6890" w:rsidRDefault="00F2790E" w:rsidP="00467E8A"/>
        </w:tc>
        <w:tc>
          <w:tcPr>
            <w:tcW w:w="2970" w:type="dxa"/>
            <w:shd w:val="clear" w:color="auto" w:fill="auto"/>
          </w:tcPr>
          <w:p w14:paraId="7BA4363C" w14:textId="77777777" w:rsidR="00F2790E" w:rsidRPr="00F31DFD" w:rsidRDefault="00F2790E" w:rsidP="00467E8A">
            <w:pPr>
              <w:rPr>
                <w:color w:val="1F497D"/>
              </w:rPr>
            </w:pPr>
            <w:r w:rsidRPr="008E6890">
              <w:t xml:space="preserve">The </w:t>
            </w:r>
            <w:r w:rsidRPr="008E6890">
              <w:rPr>
                <w:rStyle w:val="SAPScreenElement"/>
              </w:rPr>
              <w:t>Payroll Information</w:t>
            </w:r>
            <w:r w:rsidRPr="008E6890">
              <w:t xml:space="preserve"> subsection is displayed. It contains several blocks configured as per your requirements.</w:t>
            </w:r>
          </w:p>
        </w:tc>
        <w:tc>
          <w:tcPr>
            <w:tcW w:w="1264" w:type="dxa"/>
          </w:tcPr>
          <w:p w14:paraId="65C18F09" w14:textId="77777777" w:rsidR="00F2790E" w:rsidRPr="009F4CD2" w:rsidRDefault="00F2790E" w:rsidP="00467E8A">
            <w:pPr>
              <w:rPr>
                <w:rFonts w:cs="Arial"/>
                <w:bCs/>
              </w:rPr>
            </w:pPr>
          </w:p>
        </w:tc>
      </w:tr>
      <w:tr w:rsidR="00F2790E" w:rsidRPr="009F4CD2" w14:paraId="23C5EF40" w14:textId="77777777" w:rsidTr="00467E8A">
        <w:trPr>
          <w:trHeight w:val="357"/>
        </w:trPr>
        <w:tc>
          <w:tcPr>
            <w:tcW w:w="900" w:type="dxa"/>
            <w:shd w:val="clear" w:color="auto" w:fill="auto"/>
          </w:tcPr>
          <w:p w14:paraId="09743989" w14:textId="77777777" w:rsidR="00F2790E" w:rsidRPr="009F4CD2" w:rsidRDefault="00F2790E" w:rsidP="00467E8A">
            <w:r>
              <w:t>5</w:t>
            </w:r>
          </w:p>
        </w:tc>
        <w:tc>
          <w:tcPr>
            <w:tcW w:w="1862" w:type="dxa"/>
            <w:shd w:val="clear" w:color="auto" w:fill="auto"/>
          </w:tcPr>
          <w:p w14:paraId="4ACFE84D" w14:textId="77777777" w:rsidR="00F2790E" w:rsidRPr="00386D74" w:rsidRDefault="00F2790E" w:rsidP="00467E8A">
            <w:pPr>
              <w:rPr>
                <w:rStyle w:val="SAPEmphasis"/>
              </w:rPr>
            </w:pPr>
            <w:r w:rsidRPr="00386D74">
              <w:rPr>
                <w:rStyle w:val="SAPEmphasis"/>
              </w:rPr>
              <w:t xml:space="preserve">Select </w:t>
            </w:r>
            <w:r>
              <w:rPr>
                <w:rStyle w:val="SAPEmphasis"/>
              </w:rPr>
              <w:t>Termination/Severances</w:t>
            </w:r>
          </w:p>
        </w:tc>
        <w:tc>
          <w:tcPr>
            <w:tcW w:w="2790" w:type="dxa"/>
            <w:shd w:val="clear" w:color="auto" w:fill="auto"/>
          </w:tcPr>
          <w:p w14:paraId="250FC045" w14:textId="77777777" w:rsidR="00F2790E" w:rsidRPr="009F4CD2" w:rsidRDefault="00F2790E" w:rsidP="00467E8A">
            <w:r w:rsidRPr="009F4CD2">
              <w:t xml:space="preserve">In the </w:t>
            </w:r>
            <w:r w:rsidRPr="009F4CD2">
              <w:rPr>
                <w:rStyle w:val="SAPScreenElement"/>
              </w:rPr>
              <w:t>Others</w:t>
            </w:r>
            <w:r w:rsidRPr="009F4CD2">
              <w:t xml:space="preserve"> </w:t>
            </w:r>
            <w:r>
              <w:t>block,</w:t>
            </w:r>
            <w:r w:rsidRPr="009F4CD2">
              <w:t xml:space="preserve"> select the </w:t>
            </w:r>
            <w:r>
              <w:rPr>
                <w:rStyle w:val="SAPScreenElement"/>
              </w:rPr>
              <w:t>Termination/Severances</w:t>
            </w:r>
            <w:r w:rsidRPr="009F4CD2">
              <w:t xml:space="preserve"> link.</w:t>
            </w:r>
          </w:p>
        </w:tc>
        <w:tc>
          <w:tcPr>
            <w:tcW w:w="4500" w:type="dxa"/>
            <w:shd w:val="clear" w:color="auto" w:fill="auto"/>
          </w:tcPr>
          <w:p w14:paraId="684FD8ED" w14:textId="77777777" w:rsidR="00F2790E" w:rsidRPr="009F4CD2" w:rsidRDefault="00F2790E" w:rsidP="00467E8A">
            <w:pPr>
              <w:rPr>
                <w:i/>
              </w:rPr>
            </w:pPr>
          </w:p>
        </w:tc>
        <w:tc>
          <w:tcPr>
            <w:tcW w:w="2970" w:type="dxa"/>
            <w:shd w:val="clear" w:color="auto" w:fill="auto"/>
          </w:tcPr>
          <w:p w14:paraId="5A41EF56" w14:textId="77777777" w:rsidR="00F2790E" w:rsidRPr="009F4CD2" w:rsidRDefault="00F2790E" w:rsidP="00467E8A">
            <w:r w:rsidRPr="009F4CD2">
              <w:t>You are linked to the embedded form containing a table with already existing records (if any, otherwise, the table is empty).</w:t>
            </w:r>
          </w:p>
        </w:tc>
        <w:tc>
          <w:tcPr>
            <w:tcW w:w="1264" w:type="dxa"/>
          </w:tcPr>
          <w:p w14:paraId="2E879E05" w14:textId="77777777" w:rsidR="00F2790E" w:rsidRPr="009F4CD2" w:rsidRDefault="00F2790E" w:rsidP="00467E8A">
            <w:pPr>
              <w:rPr>
                <w:rFonts w:cs="Arial"/>
                <w:bCs/>
              </w:rPr>
            </w:pPr>
          </w:p>
        </w:tc>
      </w:tr>
      <w:tr w:rsidR="00F2790E" w:rsidRPr="009F4CD2" w14:paraId="5278928C" w14:textId="77777777" w:rsidTr="00467E8A">
        <w:trPr>
          <w:trHeight w:val="144"/>
        </w:trPr>
        <w:tc>
          <w:tcPr>
            <w:tcW w:w="900" w:type="dxa"/>
            <w:shd w:val="clear" w:color="auto" w:fill="auto"/>
          </w:tcPr>
          <w:p w14:paraId="7B781E06" w14:textId="77777777" w:rsidR="00F2790E" w:rsidRPr="009F4CD2" w:rsidRDefault="00F2790E" w:rsidP="00467E8A">
            <w:r>
              <w:t>6</w:t>
            </w:r>
          </w:p>
        </w:tc>
        <w:tc>
          <w:tcPr>
            <w:tcW w:w="1862" w:type="dxa"/>
            <w:shd w:val="clear" w:color="auto" w:fill="auto"/>
          </w:tcPr>
          <w:p w14:paraId="4A24B9B9" w14:textId="77777777" w:rsidR="00F2790E" w:rsidRPr="00386D74" w:rsidRDefault="00F2790E" w:rsidP="00467E8A">
            <w:pPr>
              <w:rPr>
                <w:rStyle w:val="SAPEmphasis"/>
              </w:rPr>
            </w:pPr>
            <w:r w:rsidRPr="00386D74">
              <w:rPr>
                <w:rStyle w:val="SAPEmphasis"/>
              </w:rPr>
              <w:t xml:space="preserve">Create New </w:t>
            </w:r>
            <w:r>
              <w:rPr>
                <w:rStyle w:val="SAPEmphasis"/>
              </w:rPr>
              <w:t>Termination/Severances</w:t>
            </w:r>
          </w:p>
        </w:tc>
        <w:tc>
          <w:tcPr>
            <w:tcW w:w="2790" w:type="dxa"/>
            <w:shd w:val="clear" w:color="auto" w:fill="auto"/>
          </w:tcPr>
          <w:p w14:paraId="7DF5DD9F" w14:textId="77777777" w:rsidR="00F2790E" w:rsidRPr="009F4CD2" w:rsidRDefault="00F2790E" w:rsidP="00467E8A">
            <w:pPr>
              <w:rPr>
                <w:rFonts w:cs="Arial"/>
                <w:bCs/>
              </w:rPr>
            </w:pPr>
            <w:r w:rsidRPr="009F4CD2">
              <w:t xml:space="preserve">On the displayed </w:t>
            </w:r>
            <w:r>
              <w:rPr>
                <w:rStyle w:val="SAPScreenElement"/>
              </w:rPr>
              <w:t>Termination/Severances</w:t>
            </w:r>
            <w:r w:rsidRPr="009F4CD2">
              <w:t xml:space="preserve"> page, select the </w:t>
            </w:r>
            <w:r w:rsidRPr="009F4CD2">
              <w:rPr>
                <w:rStyle w:val="SAPScreenElement"/>
              </w:rPr>
              <w:t xml:space="preserve">New </w:t>
            </w:r>
            <w:r w:rsidRPr="009F4CD2">
              <w:t>pushbutton</w:t>
            </w:r>
            <w:r w:rsidRPr="007E273D">
              <w:t>, and from the drop-down menu, which expands, select an appropriate value.</w:t>
            </w:r>
          </w:p>
        </w:tc>
        <w:tc>
          <w:tcPr>
            <w:tcW w:w="4500" w:type="dxa"/>
            <w:shd w:val="clear" w:color="auto" w:fill="auto"/>
          </w:tcPr>
          <w:p w14:paraId="5C4420C9" w14:textId="77777777" w:rsidR="00F2790E" w:rsidRPr="009F4CD2" w:rsidRDefault="00F2790E" w:rsidP="00467E8A">
            <w:pPr>
              <w:rPr>
                <w:i/>
              </w:rPr>
            </w:pPr>
          </w:p>
        </w:tc>
        <w:tc>
          <w:tcPr>
            <w:tcW w:w="2970" w:type="dxa"/>
            <w:shd w:val="clear" w:color="auto" w:fill="auto"/>
          </w:tcPr>
          <w:p w14:paraId="3CAA9AF5" w14:textId="77777777" w:rsidR="00F2790E" w:rsidRPr="009F4CD2" w:rsidRDefault="00F2790E" w:rsidP="00467E8A">
            <w:r w:rsidRPr="009F4CD2">
              <w:t>The fields to be filled show up below the table.</w:t>
            </w:r>
          </w:p>
        </w:tc>
        <w:tc>
          <w:tcPr>
            <w:tcW w:w="1264" w:type="dxa"/>
          </w:tcPr>
          <w:p w14:paraId="78077DF8" w14:textId="77777777" w:rsidR="00F2790E" w:rsidRPr="009F4CD2" w:rsidRDefault="00F2790E" w:rsidP="00467E8A">
            <w:pPr>
              <w:rPr>
                <w:rFonts w:cs="Arial"/>
                <w:bCs/>
              </w:rPr>
            </w:pPr>
          </w:p>
        </w:tc>
      </w:tr>
      <w:tr w:rsidR="00F2790E" w:rsidRPr="009F4CD2" w14:paraId="31C0B591" w14:textId="77777777" w:rsidTr="00467E8A">
        <w:trPr>
          <w:trHeight w:val="340"/>
        </w:trPr>
        <w:tc>
          <w:tcPr>
            <w:tcW w:w="900" w:type="dxa"/>
            <w:vMerge w:val="restart"/>
            <w:shd w:val="clear" w:color="auto" w:fill="auto"/>
          </w:tcPr>
          <w:p w14:paraId="769ADDA5" w14:textId="77777777" w:rsidR="00F2790E" w:rsidRPr="009F4CD2" w:rsidRDefault="00F2790E" w:rsidP="00467E8A">
            <w:r>
              <w:t>7</w:t>
            </w:r>
          </w:p>
        </w:tc>
        <w:tc>
          <w:tcPr>
            <w:tcW w:w="1862" w:type="dxa"/>
            <w:vMerge w:val="restart"/>
            <w:shd w:val="clear" w:color="auto" w:fill="auto"/>
          </w:tcPr>
          <w:p w14:paraId="2E360C83" w14:textId="77777777" w:rsidR="00F2790E" w:rsidRPr="00386D74" w:rsidRDefault="00F2790E" w:rsidP="00467E8A">
            <w:pPr>
              <w:rPr>
                <w:rStyle w:val="SAPEmphasis"/>
              </w:rPr>
            </w:pPr>
            <w:r w:rsidRPr="00386D74">
              <w:rPr>
                <w:rStyle w:val="SAPEmphasis"/>
              </w:rPr>
              <w:t xml:space="preserve">Maintain </w:t>
            </w:r>
            <w:r>
              <w:rPr>
                <w:rStyle w:val="SAPEmphasis"/>
              </w:rPr>
              <w:t>Termination/Severances</w:t>
            </w:r>
            <w:r w:rsidRPr="00386D74">
              <w:rPr>
                <w:rStyle w:val="SAPEmphasis"/>
              </w:rPr>
              <w:t xml:space="preserve"> Details</w:t>
            </w:r>
          </w:p>
        </w:tc>
        <w:tc>
          <w:tcPr>
            <w:tcW w:w="2790" w:type="dxa"/>
            <w:shd w:val="clear" w:color="auto" w:fill="auto"/>
          </w:tcPr>
          <w:p w14:paraId="6A8AC3F2" w14:textId="77777777" w:rsidR="00F2790E" w:rsidRPr="009F4CD2" w:rsidRDefault="00F2790E" w:rsidP="00467E8A">
            <w:pPr>
              <w:rPr>
                <w:rFonts w:cs="Arial"/>
                <w:bCs/>
              </w:rPr>
            </w:pPr>
            <w:r w:rsidRPr="00187B9E">
              <w:t>Enter the validity period for the record:</w:t>
            </w:r>
          </w:p>
        </w:tc>
        <w:tc>
          <w:tcPr>
            <w:tcW w:w="4500" w:type="dxa"/>
            <w:shd w:val="clear" w:color="auto" w:fill="auto"/>
          </w:tcPr>
          <w:p w14:paraId="688C0A41" w14:textId="77777777" w:rsidR="00F2790E" w:rsidRPr="00683AF4" w:rsidRDefault="00F2790E" w:rsidP="00467E8A">
            <w:pPr>
              <w:rPr>
                <w:i/>
              </w:rPr>
            </w:pPr>
            <w:r w:rsidRPr="00683AF4">
              <w:rPr>
                <w:rStyle w:val="SAPScreenElement"/>
              </w:rPr>
              <w:t>Valid on:</w:t>
            </w:r>
            <w:r w:rsidRPr="00683AF4">
              <w:rPr>
                <w:i/>
              </w:rPr>
              <w:t xml:space="preserve"> </w:t>
            </w:r>
            <w:r w:rsidRPr="00683AF4">
              <w:t>select from calendar help</w:t>
            </w:r>
            <w:r>
              <w:t>; should be the date the employee has been retired or the fixed-term contract has expired</w:t>
            </w:r>
          </w:p>
        </w:tc>
        <w:tc>
          <w:tcPr>
            <w:tcW w:w="2970" w:type="dxa"/>
            <w:shd w:val="clear" w:color="auto" w:fill="auto"/>
          </w:tcPr>
          <w:p w14:paraId="5F725CAB" w14:textId="77777777" w:rsidR="00F2790E" w:rsidRPr="009F4CD2" w:rsidRDefault="00F2790E" w:rsidP="00467E8A"/>
        </w:tc>
        <w:tc>
          <w:tcPr>
            <w:tcW w:w="1264" w:type="dxa"/>
          </w:tcPr>
          <w:p w14:paraId="4159EC08" w14:textId="77777777" w:rsidR="00F2790E" w:rsidRPr="009F4CD2" w:rsidRDefault="00F2790E" w:rsidP="00467E8A">
            <w:pPr>
              <w:rPr>
                <w:rFonts w:cs="Arial"/>
                <w:bCs/>
              </w:rPr>
            </w:pPr>
          </w:p>
        </w:tc>
      </w:tr>
      <w:tr w:rsidR="00F2790E" w:rsidRPr="009F4CD2" w14:paraId="5386A9C2" w14:textId="77777777" w:rsidTr="00467E8A">
        <w:trPr>
          <w:trHeight w:val="105"/>
        </w:trPr>
        <w:tc>
          <w:tcPr>
            <w:tcW w:w="900" w:type="dxa"/>
            <w:vMerge/>
            <w:shd w:val="clear" w:color="auto" w:fill="auto"/>
          </w:tcPr>
          <w:p w14:paraId="49023A2A" w14:textId="77777777" w:rsidR="00F2790E" w:rsidRPr="009F4CD2" w:rsidRDefault="00F2790E" w:rsidP="00467E8A"/>
        </w:tc>
        <w:tc>
          <w:tcPr>
            <w:tcW w:w="1862" w:type="dxa"/>
            <w:vMerge/>
            <w:shd w:val="clear" w:color="auto" w:fill="auto"/>
          </w:tcPr>
          <w:p w14:paraId="757E49D3" w14:textId="77777777" w:rsidR="00F2790E" w:rsidRPr="009F4CD2" w:rsidRDefault="00F2790E" w:rsidP="00467E8A">
            <w:pPr>
              <w:rPr>
                <w:b/>
              </w:rPr>
            </w:pPr>
          </w:p>
        </w:tc>
        <w:tc>
          <w:tcPr>
            <w:tcW w:w="2790" w:type="dxa"/>
            <w:vMerge w:val="restart"/>
            <w:shd w:val="clear" w:color="auto" w:fill="auto"/>
          </w:tcPr>
          <w:p w14:paraId="08E32B6D" w14:textId="77777777" w:rsidR="00F2790E" w:rsidRPr="009F4CD2" w:rsidRDefault="00F2790E" w:rsidP="00467E8A">
            <w:pPr>
              <w:rPr>
                <w:rFonts w:cs="Arial"/>
                <w:bCs/>
              </w:rPr>
            </w:pPr>
            <w:r w:rsidRPr="009F4CD2">
              <w:rPr>
                <w:rFonts w:cs="Arial"/>
                <w:bCs/>
              </w:rPr>
              <w:t xml:space="preserve">in the </w:t>
            </w:r>
            <w:r>
              <w:rPr>
                <w:rStyle w:val="SAPScreenElement"/>
              </w:rPr>
              <w:t>General</w:t>
            </w:r>
            <w:r w:rsidRPr="009F4CD2">
              <w:rPr>
                <w:rFonts w:cs="Arial"/>
                <w:bCs/>
              </w:rPr>
              <w:t xml:space="preserve"> part of the form</w:t>
            </w:r>
            <w:r w:rsidRPr="00187B9E">
              <w:t xml:space="preserve"> </w:t>
            </w:r>
            <w:r>
              <w:t>make the following entry</w:t>
            </w:r>
            <w:r w:rsidRPr="009F4CD2">
              <w:rPr>
                <w:rFonts w:cs="Arial"/>
                <w:bCs/>
              </w:rPr>
              <w:t>:</w:t>
            </w:r>
          </w:p>
        </w:tc>
        <w:tc>
          <w:tcPr>
            <w:tcW w:w="4500" w:type="dxa"/>
            <w:shd w:val="clear" w:color="auto" w:fill="auto"/>
          </w:tcPr>
          <w:p w14:paraId="0E05AD2C" w14:textId="77777777" w:rsidR="00F2790E" w:rsidRPr="00683AF4" w:rsidRDefault="00F2790E" w:rsidP="00467E8A">
            <w:pPr>
              <w:rPr>
                <w:rStyle w:val="SAPScreenElement"/>
              </w:rPr>
            </w:pPr>
            <w:r w:rsidRPr="00683AF4">
              <w:rPr>
                <w:rStyle w:val="SAPScreenElement"/>
              </w:rPr>
              <w:t>Termination type:</w:t>
            </w:r>
            <w:r w:rsidRPr="00683AF4">
              <w:t xml:space="preserve"> defaulted based on the value chosen from the </w:t>
            </w:r>
            <w:r w:rsidRPr="00683AF4">
              <w:rPr>
                <w:rStyle w:val="SAPScreenElement"/>
              </w:rPr>
              <w:t xml:space="preserve">New </w:t>
            </w:r>
            <w:r w:rsidRPr="00683AF4">
              <w:t>drop-down; leave as is</w:t>
            </w:r>
          </w:p>
        </w:tc>
        <w:tc>
          <w:tcPr>
            <w:tcW w:w="2970" w:type="dxa"/>
            <w:vMerge w:val="restart"/>
            <w:shd w:val="clear" w:color="auto" w:fill="auto"/>
          </w:tcPr>
          <w:p w14:paraId="0AD129C9" w14:textId="77777777" w:rsidR="00F2790E" w:rsidRPr="009F4CD2" w:rsidRDefault="00F2790E" w:rsidP="00467E8A"/>
        </w:tc>
        <w:tc>
          <w:tcPr>
            <w:tcW w:w="1264" w:type="dxa"/>
            <w:vMerge w:val="restart"/>
          </w:tcPr>
          <w:p w14:paraId="153CAB5C" w14:textId="77777777" w:rsidR="00F2790E" w:rsidRPr="009F4CD2" w:rsidRDefault="00F2790E" w:rsidP="00467E8A">
            <w:pPr>
              <w:rPr>
                <w:rFonts w:cs="Arial"/>
                <w:bCs/>
              </w:rPr>
            </w:pPr>
          </w:p>
        </w:tc>
      </w:tr>
      <w:tr w:rsidR="00F2790E" w:rsidRPr="009F4CD2" w14:paraId="52AC96C9" w14:textId="77777777" w:rsidTr="00467E8A">
        <w:trPr>
          <w:trHeight w:val="103"/>
        </w:trPr>
        <w:tc>
          <w:tcPr>
            <w:tcW w:w="900" w:type="dxa"/>
            <w:vMerge/>
            <w:shd w:val="clear" w:color="auto" w:fill="auto"/>
          </w:tcPr>
          <w:p w14:paraId="702B604C" w14:textId="77777777" w:rsidR="00F2790E" w:rsidRPr="009F4CD2" w:rsidRDefault="00F2790E" w:rsidP="00467E8A"/>
        </w:tc>
        <w:tc>
          <w:tcPr>
            <w:tcW w:w="1862" w:type="dxa"/>
            <w:vMerge/>
            <w:shd w:val="clear" w:color="auto" w:fill="auto"/>
          </w:tcPr>
          <w:p w14:paraId="4B1A483B" w14:textId="77777777" w:rsidR="00F2790E" w:rsidRPr="009F4CD2" w:rsidRDefault="00F2790E" w:rsidP="00467E8A">
            <w:pPr>
              <w:rPr>
                <w:b/>
              </w:rPr>
            </w:pPr>
          </w:p>
        </w:tc>
        <w:tc>
          <w:tcPr>
            <w:tcW w:w="2790" w:type="dxa"/>
            <w:vMerge/>
            <w:shd w:val="clear" w:color="auto" w:fill="auto"/>
          </w:tcPr>
          <w:p w14:paraId="4A51ECC1" w14:textId="77777777" w:rsidR="00F2790E" w:rsidRPr="009F4CD2" w:rsidRDefault="00F2790E" w:rsidP="00467E8A">
            <w:pPr>
              <w:rPr>
                <w:rFonts w:cs="Arial"/>
                <w:bCs/>
              </w:rPr>
            </w:pPr>
          </w:p>
        </w:tc>
        <w:tc>
          <w:tcPr>
            <w:tcW w:w="4500" w:type="dxa"/>
            <w:shd w:val="clear" w:color="auto" w:fill="auto"/>
          </w:tcPr>
          <w:p w14:paraId="43F4827A" w14:textId="77777777" w:rsidR="00F2790E" w:rsidRPr="00683AF4" w:rsidRDefault="00F2790E" w:rsidP="00467E8A">
            <w:pPr>
              <w:rPr>
                <w:rStyle w:val="SAPScreenElement"/>
              </w:rPr>
            </w:pPr>
            <w:r w:rsidRPr="00683AF4">
              <w:rPr>
                <w:rStyle w:val="SAPScreenElement"/>
              </w:rPr>
              <w:t>Employee Group:</w:t>
            </w:r>
            <w:r w:rsidRPr="00683AF4">
              <w:t xml:space="preserve"> defaulted based on the value chosen from the </w:t>
            </w:r>
            <w:r w:rsidRPr="00683AF4">
              <w:rPr>
                <w:rStyle w:val="SAPScreenElement"/>
              </w:rPr>
              <w:t xml:space="preserve">New </w:t>
            </w:r>
            <w:r w:rsidRPr="00683AF4">
              <w:t>drop-down; leave as is</w:t>
            </w:r>
          </w:p>
        </w:tc>
        <w:tc>
          <w:tcPr>
            <w:tcW w:w="2970" w:type="dxa"/>
            <w:vMerge/>
            <w:shd w:val="clear" w:color="auto" w:fill="auto"/>
          </w:tcPr>
          <w:p w14:paraId="163E5E69" w14:textId="77777777" w:rsidR="00F2790E" w:rsidRPr="009F4CD2" w:rsidRDefault="00F2790E" w:rsidP="00467E8A"/>
        </w:tc>
        <w:tc>
          <w:tcPr>
            <w:tcW w:w="1264" w:type="dxa"/>
            <w:vMerge/>
          </w:tcPr>
          <w:p w14:paraId="71B89EAF" w14:textId="77777777" w:rsidR="00F2790E" w:rsidRPr="009F4CD2" w:rsidRDefault="00F2790E" w:rsidP="00467E8A">
            <w:pPr>
              <w:rPr>
                <w:rFonts w:cs="Arial"/>
                <w:bCs/>
              </w:rPr>
            </w:pPr>
          </w:p>
        </w:tc>
      </w:tr>
      <w:tr w:rsidR="00F2790E" w:rsidRPr="009F4CD2" w14:paraId="75A642FB" w14:textId="77777777" w:rsidTr="00467E8A">
        <w:trPr>
          <w:trHeight w:val="103"/>
        </w:trPr>
        <w:tc>
          <w:tcPr>
            <w:tcW w:w="900" w:type="dxa"/>
            <w:vMerge/>
            <w:shd w:val="clear" w:color="auto" w:fill="auto"/>
          </w:tcPr>
          <w:p w14:paraId="4221768F" w14:textId="77777777" w:rsidR="00F2790E" w:rsidRPr="009F4CD2" w:rsidRDefault="00F2790E" w:rsidP="00467E8A"/>
        </w:tc>
        <w:tc>
          <w:tcPr>
            <w:tcW w:w="1862" w:type="dxa"/>
            <w:vMerge/>
            <w:shd w:val="clear" w:color="auto" w:fill="auto"/>
          </w:tcPr>
          <w:p w14:paraId="18CE281D" w14:textId="77777777" w:rsidR="00F2790E" w:rsidRPr="009F4CD2" w:rsidRDefault="00F2790E" w:rsidP="00467E8A">
            <w:pPr>
              <w:rPr>
                <w:b/>
              </w:rPr>
            </w:pPr>
          </w:p>
        </w:tc>
        <w:tc>
          <w:tcPr>
            <w:tcW w:w="2790" w:type="dxa"/>
            <w:vMerge/>
            <w:shd w:val="clear" w:color="auto" w:fill="auto"/>
          </w:tcPr>
          <w:p w14:paraId="37E5A40C" w14:textId="77777777" w:rsidR="00F2790E" w:rsidRPr="009F4CD2" w:rsidRDefault="00F2790E" w:rsidP="00467E8A">
            <w:pPr>
              <w:rPr>
                <w:rFonts w:cs="Arial"/>
                <w:bCs/>
              </w:rPr>
            </w:pPr>
          </w:p>
        </w:tc>
        <w:tc>
          <w:tcPr>
            <w:tcW w:w="4500" w:type="dxa"/>
            <w:shd w:val="clear" w:color="auto" w:fill="auto"/>
          </w:tcPr>
          <w:p w14:paraId="7FD32D15" w14:textId="77777777" w:rsidR="00F2790E" w:rsidRDefault="00F2790E" w:rsidP="00467E8A">
            <w:pPr>
              <w:rPr>
                <w:rStyle w:val="SAPScreenElement"/>
              </w:rPr>
            </w:pPr>
            <w:r>
              <w:rPr>
                <w:rStyle w:val="SAPScreenElement"/>
              </w:rPr>
              <w:t>Start date seniority:</w:t>
            </w:r>
            <w:r w:rsidRPr="009F4CD2">
              <w:t xml:space="preserve"> select </w:t>
            </w:r>
            <w:r>
              <w:rPr>
                <w:rFonts w:cs="Arial"/>
                <w:bCs/>
              </w:rPr>
              <w:t>from calendar help</w:t>
            </w:r>
          </w:p>
        </w:tc>
        <w:tc>
          <w:tcPr>
            <w:tcW w:w="2970" w:type="dxa"/>
            <w:vMerge/>
            <w:shd w:val="clear" w:color="auto" w:fill="auto"/>
          </w:tcPr>
          <w:p w14:paraId="63757ED4" w14:textId="77777777" w:rsidR="00F2790E" w:rsidRPr="009F4CD2" w:rsidRDefault="00F2790E" w:rsidP="00467E8A"/>
        </w:tc>
        <w:tc>
          <w:tcPr>
            <w:tcW w:w="1264" w:type="dxa"/>
            <w:vMerge/>
          </w:tcPr>
          <w:p w14:paraId="2D8F8321" w14:textId="77777777" w:rsidR="00F2790E" w:rsidRPr="009F4CD2" w:rsidRDefault="00F2790E" w:rsidP="00467E8A">
            <w:pPr>
              <w:rPr>
                <w:rFonts w:cs="Arial"/>
                <w:bCs/>
              </w:rPr>
            </w:pPr>
          </w:p>
        </w:tc>
      </w:tr>
      <w:tr w:rsidR="00F2790E" w:rsidRPr="009F4CD2" w14:paraId="6275E362" w14:textId="77777777" w:rsidTr="00467E8A">
        <w:trPr>
          <w:trHeight w:val="285"/>
        </w:trPr>
        <w:tc>
          <w:tcPr>
            <w:tcW w:w="900" w:type="dxa"/>
            <w:vMerge/>
            <w:shd w:val="clear" w:color="auto" w:fill="auto"/>
          </w:tcPr>
          <w:p w14:paraId="066487A8" w14:textId="77777777" w:rsidR="00F2790E" w:rsidRPr="009F4CD2" w:rsidRDefault="00F2790E" w:rsidP="00467E8A"/>
        </w:tc>
        <w:tc>
          <w:tcPr>
            <w:tcW w:w="1862" w:type="dxa"/>
            <w:vMerge/>
            <w:shd w:val="clear" w:color="auto" w:fill="auto"/>
          </w:tcPr>
          <w:p w14:paraId="59B4DDDE" w14:textId="77777777" w:rsidR="00F2790E" w:rsidRPr="009F4CD2" w:rsidRDefault="00F2790E" w:rsidP="00467E8A">
            <w:pPr>
              <w:rPr>
                <w:b/>
              </w:rPr>
            </w:pPr>
          </w:p>
        </w:tc>
        <w:tc>
          <w:tcPr>
            <w:tcW w:w="2790" w:type="dxa"/>
            <w:vMerge w:val="restart"/>
            <w:shd w:val="clear" w:color="auto" w:fill="auto"/>
          </w:tcPr>
          <w:p w14:paraId="0AB08370" w14:textId="77777777" w:rsidR="00F2790E" w:rsidRPr="009F4CD2" w:rsidRDefault="00F2790E" w:rsidP="00467E8A">
            <w:pPr>
              <w:rPr>
                <w:rFonts w:cs="Arial"/>
                <w:bCs/>
              </w:rPr>
            </w:pPr>
            <w:r w:rsidRPr="009F4CD2">
              <w:rPr>
                <w:rFonts w:cs="Arial"/>
                <w:bCs/>
              </w:rPr>
              <w:t xml:space="preserve">in the </w:t>
            </w:r>
            <w:r>
              <w:rPr>
                <w:rStyle w:val="SAPScreenElement"/>
              </w:rPr>
              <w:t>Notification</w:t>
            </w:r>
            <w:r w:rsidRPr="009F4CD2">
              <w:rPr>
                <w:rFonts w:cs="Arial"/>
                <w:bCs/>
              </w:rPr>
              <w:t xml:space="preserve"> part of the form</w:t>
            </w:r>
            <w:r w:rsidRPr="00187B9E">
              <w:t xml:space="preserve"> </w:t>
            </w:r>
            <w:r>
              <w:t>make the following entry</w:t>
            </w:r>
            <w:r w:rsidRPr="009F4CD2">
              <w:rPr>
                <w:rFonts w:cs="Arial"/>
                <w:bCs/>
              </w:rPr>
              <w:t>:</w:t>
            </w:r>
          </w:p>
        </w:tc>
        <w:tc>
          <w:tcPr>
            <w:tcW w:w="4500" w:type="dxa"/>
            <w:shd w:val="clear" w:color="auto" w:fill="auto"/>
          </w:tcPr>
          <w:p w14:paraId="30AF27D8" w14:textId="77777777" w:rsidR="00F2790E" w:rsidRDefault="00F2790E" w:rsidP="00467E8A">
            <w:pPr>
              <w:rPr>
                <w:rStyle w:val="SAPScreenElement"/>
              </w:rPr>
            </w:pPr>
            <w:r>
              <w:rPr>
                <w:rStyle w:val="SAPScreenElement"/>
              </w:rPr>
              <w:t>Notification date:</w:t>
            </w:r>
            <w:r w:rsidRPr="009F4CD2">
              <w:t xml:space="preserve"> select </w:t>
            </w:r>
            <w:r>
              <w:rPr>
                <w:rFonts w:cs="Arial"/>
                <w:bCs/>
              </w:rPr>
              <w:t>from calendar help, if not already maintained</w:t>
            </w:r>
          </w:p>
        </w:tc>
        <w:tc>
          <w:tcPr>
            <w:tcW w:w="2970" w:type="dxa"/>
            <w:vMerge w:val="restart"/>
            <w:shd w:val="clear" w:color="auto" w:fill="auto"/>
          </w:tcPr>
          <w:p w14:paraId="4A98603C" w14:textId="77777777" w:rsidR="00F2790E" w:rsidRPr="009F4CD2" w:rsidRDefault="00F2790E" w:rsidP="00467E8A"/>
        </w:tc>
        <w:tc>
          <w:tcPr>
            <w:tcW w:w="1264" w:type="dxa"/>
            <w:vMerge w:val="restart"/>
          </w:tcPr>
          <w:p w14:paraId="52B0C4AC" w14:textId="77777777" w:rsidR="00F2790E" w:rsidRPr="009F4CD2" w:rsidRDefault="00F2790E" w:rsidP="00467E8A">
            <w:pPr>
              <w:rPr>
                <w:rFonts w:cs="Arial"/>
                <w:bCs/>
              </w:rPr>
            </w:pPr>
          </w:p>
        </w:tc>
      </w:tr>
      <w:tr w:rsidR="00F2790E" w:rsidRPr="009F4CD2" w14:paraId="2DEEFAC2" w14:textId="77777777" w:rsidTr="00467E8A">
        <w:trPr>
          <w:trHeight w:val="285"/>
        </w:trPr>
        <w:tc>
          <w:tcPr>
            <w:tcW w:w="900" w:type="dxa"/>
            <w:vMerge/>
            <w:shd w:val="clear" w:color="auto" w:fill="auto"/>
          </w:tcPr>
          <w:p w14:paraId="5FA10BD4" w14:textId="77777777" w:rsidR="00F2790E" w:rsidRPr="009F4CD2" w:rsidRDefault="00F2790E" w:rsidP="00467E8A"/>
        </w:tc>
        <w:tc>
          <w:tcPr>
            <w:tcW w:w="1862" w:type="dxa"/>
            <w:vMerge/>
            <w:shd w:val="clear" w:color="auto" w:fill="auto"/>
          </w:tcPr>
          <w:p w14:paraId="404FAD11" w14:textId="77777777" w:rsidR="00F2790E" w:rsidRPr="009F4CD2" w:rsidRDefault="00F2790E" w:rsidP="00467E8A">
            <w:pPr>
              <w:rPr>
                <w:b/>
              </w:rPr>
            </w:pPr>
          </w:p>
        </w:tc>
        <w:tc>
          <w:tcPr>
            <w:tcW w:w="2790" w:type="dxa"/>
            <w:vMerge/>
            <w:shd w:val="clear" w:color="auto" w:fill="auto"/>
          </w:tcPr>
          <w:p w14:paraId="4BAF31FA" w14:textId="77777777" w:rsidR="00F2790E" w:rsidRPr="009F4CD2" w:rsidRDefault="00F2790E" w:rsidP="00467E8A">
            <w:pPr>
              <w:rPr>
                <w:rFonts w:cs="Arial"/>
                <w:bCs/>
              </w:rPr>
            </w:pPr>
          </w:p>
        </w:tc>
        <w:tc>
          <w:tcPr>
            <w:tcW w:w="4500" w:type="dxa"/>
            <w:shd w:val="clear" w:color="auto" w:fill="auto"/>
          </w:tcPr>
          <w:p w14:paraId="1B1D24A1" w14:textId="77777777" w:rsidR="00F2790E" w:rsidRDefault="00F2790E" w:rsidP="00467E8A">
            <w:pPr>
              <w:rPr>
                <w:rStyle w:val="SAPScreenElement"/>
              </w:rPr>
            </w:pPr>
            <w:r>
              <w:rPr>
                <w:rStyle w:val="SAPScreenElement"/>
              </w:rPr>
              <w:t>Notice period:</w:t>
            </w:r>
            <w:r w:rsidRPr="009F4CD2">
              <w:t xml:space="preserve"> select </w:t>
            </w:r>
            <w:r>
              <w:rPr>
                <w:rFonts w:cs="Arial"/>
                <w:bCs/>
              </w:rPr>
              <w:t>from calendar help, if not already maintained</w:t>
            </w:r>
          </w:p>
        </w:tc>
        <w:tc>
          <w:tcPr>
            <w:tcW w:w="2970" w:type="dxa"/>
            <w:vMerge/>
            <w:shd w:val="clear" w:color="auto" w:fill="auto"/>
          </w:tcPr>
          <w:p w14:paraId="4813020A" w14:textId="77777777" w:rsidR="00F2790E" w:rsidRPr="009F4CD2" w:rsidRDefault="00F2790E" w:rsidP="00467E8A"/>
        </w:tc>
        <w:tc>
          <w:tcPr>
            <w:tcW w:w="1264" w:type="dxa"/>
            <w:vMerge/>
          </w:tcPr>
          <w:p w14:paraId="1C421366" w14:textId="77777777" w:rsidR="00F2790E" w:rsidRPr="009F4CD2" w:rsidRDefault="00F2790E" w:rsidP="00467E8A">
            <w:pPr>
              <w:rPr>
                <w:rFonts w:cs="Arial"/>
                <w:bCs/>
              </w:rPr>
            </w:pPr>
          </w:p>
        </w:tc>
      </w:tr>
      <w:tr w:rsidR="00F2790E" w:rsidRPr="009F4CD2" w14:paraId="47BB35B9" w14:textId="77777777" w:rsidTr="00467E8A">
        <w:trPr>
          <w:trHeight w:val="285"/>
        </w:trPr>
        <w:tc>
          <w:tcPr>
            <w:tcW w:w="900" w:type="dxa"/>
            <w:vMerge/>
            <w:shd w:val="clear" w:color="auto" w:fill="auto"/>
          </w:tcPr>
          <w:p w14:paraId="4416C1FD" w14:textId="77777777" w:rsidR="00F2790E" w:rsidRPr="009F4CD2" w:rsidRDefault="00F2790E" w:rsidP="00467E8A"/>
        </w:tc>
        <w:tc>
          <w:tcPr>
            <w:tcW w:w="1862" w:type="dxa"/>
            <w:vMerge/>
            <w:shd w:val="clear" w:color="auto" w:fill="auto"/>
          </w:tcPr>
          <w:p w14:paraId="381CD4C3" w14:textId="77777777" w:rsidR="00F2790E" w:rsidRPr="009F4CD2" w:rsidRDefault="00F2790E" w:rsidP="00467E8A">
            <w:pPr>
              <w:rPr>
                <w:b/>
              </w:rPr>
            </w:pPr>
          </w:p>
        </w:tc>
        <w:tc>
          <w:tcPr>
            <w:tcW w:w="2790" w:type="dxa"/>
            <w:vMerge w:val="restart"/>
            <w:shd w:val="clear" w:color="auto" w:fill="auto"/>
          </w:tcPr>
          <w:p w14:paraId="451B0C1D" w14:textId="77777777" w:rsidR="00F2790E" w:rsidRPr="009F4CD2" w:rsidRDefault="00F2790E" w:rsidP="00467E8A">
            <w:pPr>
              <w:rPr>
                <w:rFonts w:cs="Arial"/>
                <w:bCs/>
              </w:rPr>
            </w:pPr>
            <w:r w:rsidRPr="00FB4121">
              <w:rPr>
                <w:rFonts w:cs="Arial"/>
                <w:bCs/>
              </w:rPr>
              <w:t xml:space="preserve">in the </w:t>
            </w:r>
            <w:r w:rsidRPr="00FB4121">
              <w:rPr>
                <w:rStyle w:val="SAPScreenElement"/>
              </w:rPr>
              <w:t>Dates</w:t>
            </w:r>
            <w:r w:rsidRPr="00FB4121">
              <w:rPr>
                <w:rFonts w:cs="Arial"/>
                <w:bCs/>
              </w:rPr>
              <w:t xml:space="preserve"> part of the form</w:t>
            </w:r>
            <w:r w:rsidRPr="00FB4121">
              <w:t xml:space="preserve"> make the following entries</w:t>
            </w:r>
            <w:r w:rsidRPr="00FB4121">
              <w:rPr>
                <w:rFonts w:cs="Arial"/>
                <w:bCs/>
              </w:rPr>
              <w:t>:</w:t>
            </w:r>
          </w:p>
        </w:tc>
        <w:tc>
          <w:tcPr>
            <w:tcW w:w="4500" w:type="dxa"/>
            <w:shd w:val="clear" w:color="auto" w:fill="auto"/>
          </w:tcPr>
          <w:p w14:paraId="39AC951E" w14:textId="77777777" w:rsidR="00F2790E" w:rsidRPr="009F4CD2" w:rsidRDefault="00F2790E" w:rsidP="00467E8A">
            <w:r>
              <w:rPr>
                <w:rStyle w:val="SAPScreenElement"/>
              </w:rPr>
              <w:t>Last worked day:</w:t>
            </w:r>
            <w:r w:rsidRPr="009F4CD2">
              <w:t xml:space="preserve"> select</w:t>
            </w:r>
            <w:r>
              <w:t xml:space="preserve"> the dates</w:t>
            </w:r>
            <w:r w:rsidRPr="009F4CD2">
              <w:t xml:space="preserve"> </w:t>
            </w:r>
            <w:r>
              <w:rPr>
                <w:rFonts w:cs="Arial"/>
                <w:bCs/>
              </w:rPr>
              <w:t>from calendar help</w:t>
            </w:r>
          </w:p>
        </w:tc>
        <w:tc>
          <w:tcPr>
            <w:tcW w:w="2970" w:type="dxa"/>
            <w:vMerge w:val="restart"/>
            <w:shd w:val="clear" w:color="auto" w:fill="auto"/>
          </w:tcPr>
          <w:p w14:paraId="2CE17EE9" w14:textId="77777777" w:rsidR="00F2790E" w:rsidRPr="009F4CD2" w:rsidRDefault="00F2790E" w:rsidP="00467E8A"/>
        </w:tc>
        <w:tc>
          <w:tcPr>
            <w:tcW w:w="1264" w:type="dxa"/>
            <w:vMerge w:val="restart"/>
          </w:tcPr>
          <w:p w14:paraId="61CE7068" w14:textId="77777777" w:rsidR="00F2790E" w:rsidRPr="009F4CD2" w:rsidRDefault="00F2790E" w:rsidP="00467E8A">
            <w:pPr>
              <w:rPr>
                <w:rFonts w:cs="Arial"/>
                <w:bCs/>
              </w:rPr>
            </w:pPr>
          </w:p>
        </w:tc>
      </w:tr>
      <w:tr w:rsidR="00F2790E" w:rsidRPr="009F4CD2" w14:paraId="409C1AC4" w14:textId="77777777" w:rsidTr="00467E8A">
        <w:trPr>
          <w:trHeight w:val="285"/>
        </w:trPr>
        <w:tc>
          <w:tcPr>
            <w:tcW w:w="900" w:type="dxa"/>
            <w:vMerge/>
            <w:shd w:val="clear" w:color="auto" w:fill="auto"/>
          </w:tcPr>
          <w:p w14:paraId="7408E248" w14:textId="77777777" w:rsidR="00F2790E" w:rsidRPr="009F4CD2" w:rsidRDefault="00F2790E" w:rsidP="00467E8A"/>
        </w:tc>
        <w:tc>
          <w:tcPr>
            <w:tcW w:w="1862" w:type="dxa"/>
            <w:vMerge/>
            <w:shd w:val="clear" w:color="auto" w:fill="auto"/>
          </w:tcPr>
          <w:p w14:paraId="13DDC976" w14:textId="77777777" w:rsidR="00F2790E" w:rsidRPr="009F4CD2" w:rsidRDefault="00F2790E" w:rsidP="00467E8A">
            <w:pPr>
              <w:rPr>
                <w:b/>
              </w:rPr>
            </w:pPr>
          </w:p>
        </w:tc>
        <w:tc>
          <w:tcPr>
            <w:tcW w:w="2790" w:type="dxa"/>
            <w:vMerge/>
            <w:shd w:val="clear" w:color="auto" w:fill="auto"/>
          </w:tcPr>
          <w:p w14:paraId="3E867D86" w14:textId="77777777" w:rsidR="00F2790E" w:rsidRPr="009F4CD2" w:rsidRDefault="00F2790E" w:rsidP="00467E8A">
            <w:pPr>
              <w:rPr>
                <w:rFonts w:cs="Arial"/>
                <w:bCs/>
              </w:rPr>
            </w:pPr>
          </w:p>
        </w:tc>
        <w:tc>
          <w:tcPr>
            <w:tcW w:w="4500" w:type="dxa"/>
            <w:shd w:val="clear" w:color="auto" w:fill="auto"/>
          </w:tcPr>
          <w:p w14:paraId="488A465C" w14:textId="77777777" w:rsidR="00F2790E" w:rsidRDefault="00F2790E" w:rsidP="00467E8A">
            <w:pPr>
              <w:rPr>
                <w:rStyle w:val="SAPScreenElement"/>
              </w:rPr>
            </w:pPr>
            <w:r>
              <w:rPr>
                <w:rStyle w:val="SAPScreenElement"/>
              </w:rPr>
              <w:t>Last paid date:</w:t>
            </w:r>
            <w:r w:rsidRPr="009F4CD2">
              <w:t xml:space="preserve"> select</w:t>
            </w:r>
            <w:r>
              <w:t xml:space="preserve"> the dates</w:t>
            </w:r>
            <w:r w:rsidRPr="009F4CD2">
              <w:t xml:space="preserve"> </w:t>
            </w:r>
            <w:r>
              <w:rPr>
                <w:rFonts w:cs="Arial"/>
                <w:bCs/>
              </w:rPr>
              <w:t>from calendar help</w:t>
            </w:r>
          </w:p>
        </w:tc>
        <w:tc>
          <w:tcPr>
            <w:tcW w:w="2970" w:type="dxa"/>
            <w:vMerge/>
            <w:shd w:val="clear" w:color="auto" w:fill="auto"/>
          </w:tcPr>
          <w:p w14:paraId="7BBA189A" w14:textId="77777777" w:rsidR="00F2790E" w:rsidRPr="009F4CD2" w:rsidRDefault="00F2790E" w:rsidP="00467E8A"/>
        </w:tc>
        <w:tc>
          <w:tcPr>
            <w:tcW w:w="1264" w:type="dxa"/>
            <w:vMerge/>
          </w:tcPr>
          <w:p w14:paraId="2D4EBC57" w14:textId="77777777" w:rsidR="00F2790E" w:rsidRPr="009F4CD2" w:rsidRDefault="00F2790E" w:rsidP="00467E8A">
            <w:pPr>
              <w:rPr>
                <w:rFonts w:cs="Arial"/>
                <w:bCs/>
              </w:rPr>
            </w:pPr>
          </w:p>
        </w:tc>
      </w:tr>
      <w:tr w:rsidR="00F2790E" w:rsidRPr="009F4CD2" w14:paraId="6AF04947" w14:textId="77777777" w:rsidTr="00467E8A">
        <w:trPr>
          <w:trHeight w:val="288"/>
        </w:trPr>
        <w:tc>
          <w:tcPr>
            <w:tcW w:w="900" w:type="dxa"/>
            <w:vMerge/>
            <w:shd w:val="clear" w:color="auto" w:fill="auto"/>
          </w:tcPr>
          <w:p w14:paraId="3FBB9DC8" w14:textId="77777777" w:rsidR="00F2790E" w:rsidRPr="009F4CD2" w:rsidRDefault="00F2790E" w:rsidP="00467E8A"/>
        </w:tc>
        <w:tc>
          <w:tcPr>
            <w:tcW w:w="1862" w:type="dxa"/>
            <w:vMerge/>
            <w:shd w:val="clear" w:color="auto" w:fill="auto"/>
          </w:tcPr>
          <w:p w14:paraId="1BA0CD90" w14:textId="77777777" w:rsidR="00F2790E" w:rsidRPr="009F4CD2" w:rsidRDefault="00F2790E" w:rsidP="00467E8A">
            <w:pPr>
              <w:rPr>
                <w:b/>
              </w:rPr>
            </w:pPr>
          </w:p>
        </w:tc>
        <w:tc>
          <w:tcPr>
            <w:tcW w:w="2790" w:type="dxa"/>
            <w:vMerge w:val="restart"/>
            <w:shd w:val="clear" w:color="auto" w:fill="auto"/>
          </w:tcPr>
          <w:p w14:paraId="02FAC0DE" w14:textId="77777777" w:rsidR="00F2790E" w:rsidRPr="009F4CD2" w:rsidRDefault="00F2790E" w:rsidP="00467E8A">
            <w:pPr>
              <w:rPr>
                <w:rFonts w:cs="Arial"/>
                <w:bCs/>
              </w:rPr>
            </w:pPr>
            <w:r w:rsidRPr="009F4CD2">
              <w:rPr>
                <w:rFonts w:cs="Arial"/>
                <w:bCs/>
              </w:rPr>
              <w:t xml:space="preserve">in the </w:t>
            </w:r>
            <w:r>
              <w:rPr>
                <w:rStyle w:val="SAPScreenElement"/>
              </w:rPr>
              <w:t>Additional fields</w:t>
            </w:r>
            <w:r w:rsidRPr="009F4CD2">
              <w:rPr>
                <w:rFonts w:cs="Arial"/>
                <w:bCs/>
              </w:rPr>
              <w:t xml:space="preserve"> part of the form</w:t>
            </w:r>
            <w:r w:rsidRPr="00187B9E">
              <w:t xml:space="preserve"> </w:t>
            </w:r>
            <w:r>
              <w:t>make the following entries</w:t>
            </w:r>
            <w:r w:rsidRPr="009F4CD2">
              <w:rPr>
                <w:rFonts w:cs="Arial"/>
                <w:bCs/>
              </w:rPr>
              <w:t>:</w:t>
            </w:r>
          </w:p>
        </w:tc>
        <w:tc>
          <w:tcPr>
            <w:tcW w:w="4500" w:type="dxa"/>
            <w:shd w:val="clear" w:color="auto" w:fill="auto"/>
          </w:tcPr>
          <w:p w14:paraId="68C5B6EC" w14:textId="77777777" w:rsidR="00F2790E" w:rsidRPr="00D65C8B" w:rsidRDefault="00F2790E" w:rsidP="00467E8A">
            <w:pPr>
              <w:rPr>
                <w:rStyle w:val="SAPScreenElement"/>
              </w:rPr>
            </w:pPr>
            <w:r w:rsidRPr="00D65C8B">
              <w:rPr>
                <w:rStyle w:val="SAPScreenElement"/>
              </w:rPr>
              <w:t>DDTEFP alloc request:</w:t>
            </w:r>
            <w:r w:rsidRPr="00D65C8B">
              <w:t xml:space="preserve"> flag checkbox if appropriate</w:t>
            </w:r>
          </w:p>
        </w:tc>
        <w:tc>
          <w:tcPr>
            <w:tcW w:w="2970" w:type="dxa"/>
            <w:vMerge w:val="restart"/>
            <w:shd w:val="clear" w:color="auto" w:fill="auto"/>
          </w:tcPr>
          <w:p w14:paraId="0407775F" w14:textId="77777777" w:rsidR="00F2790E" w:rsidRPr="009F4CD2" w:rsidRDefault="00F2790E" w:rsidP="00467E8A"/>
        </w:tc>
        <w:tc>
          <w:tcPr>
            <w:tcW w:w="1264" w:type="dxa"/>
            <w:vMerge w:val="restart"/>
          </w:tcPr>
          <w:p w14:paraId="2D7B36C1" w14:textId="77777777" w:rsidR="00F2790E" w:rsidRPr="009F4CD2" w:rsidRDefault="00F2790E" w:rsidP="00467E8A">
            <w:pPr>
              <w:rPr>
                <w:rFonts w:cs="Arial"/>
                <w:bCs/>
              </w:rPr>
            </w:pPr>
          </w:p>
        </w:tc>
      </w:tr>
      <w:tr w:rsidR="00F2790E" w:rsidRPr="009F4CD2" w14:paraId="79C7237F" w14:textId="77777777" w:rsidTr="00467E8A">
        <w:trPr>
          <w:trHeight w:val="616"/>
        </w:trPr>
        <w:tc>
          <w:tcPr>
            <w:tcW w:w="900" w:type="dxa"/>
            <w:vMerge/>
            <w:shd w:val="clear" w:color="auto" w:fill="auto"/>
          </w:tcPr>
          <w:p w14:paraId="1F38075B" w14:textId="77777777" w:rsidR="00F2790E" w:rsidRPr="009F4CD2" w:rsidRDefault="00F2790E" w:rsidP="00467E8A"/>
        </w:tc>
        <w:tc>
          <w:tcPr>
            <w:tcW w:w="1862" w:type="dxa"/>
            <w:vMerge/>
            <w:shd w:val="clear" w:color="auto" w:fill="auto"/>
          </w:tcPr>
          <w:p w14:paraId="437EEA87" w14:textId="77777777" w:rsidR="00F2790E" w:rsidRPr="009F4CD2" w:rsidRDefault="00F2790E" w:rsidP="00467E8A">
            <w:pPr>
              <w:rPr>
                <w:b/>
              </w:rPr>
            </w:pPr>
          </w:p>
        </w:tc>
        <w:tc>
          <w:tcPr>
            <w:tcW w:w="2790" w:type="dxa"/>
            <w:vMerge/>
            <w:shd w:val="clear" w:color="auto" w:fill="auto"/>
          </w:tcPr>
          <w:p w14:paraId="76F806EB" w14:textId="77777777" w:rsidR="00F2790E" w:rsidRPr="009F4CD2" w:rsidRDefault="00F2790E" w:rsidP="00467E8A">
            <w:pPr>
              <w:rPr>
                <w:rFonts w:cs="Arial"/>
                <w:bCs/>
              </w:rPr>
            </w:pPr>
          </w:p>
        </w:tc>
        <w:tc>
          <w:tcPr>
            <w:tcW w:w="4500" w:type="dxa"/>
            <w:shd w:val="clear" w:color="auto" w:fill="auto"/>
          </w:tcPr>
          <w:p w14:paraId="242E6952" w14:textId="77777777" w:rsidR="00F2790E" w:rsidRPr="00D65C8B" w:rsidRDefault="00F2790E" w:rsidP="00467E8A">
            <w:pPr>
              <w:rPr>
                <w:rStyle w:val="SAPScreenElement"/>
              </w:rPr>
            </w:pPr>
            <w:r w:rsidRPr="00D65C8B">
              <w:rPr>
                <w:rStyle w:val="SAPScreenElement"/>
              </w:rPr>
              <w:t>Payment of transactional compensation:</w:t>
            </w:r>
            <w:r w:rsidRPr="00D65C8B">
              <w:t xml:space="preserve"> flag checkbox if appropriate</w:t>
            </w:r>
          </w:p>
        </w:tc>
        <w:tc>
          <w:tcPr>
            <w:tcW w:w="2970" w:type="dxa"/>
            <w:vMerge/>
            <w:shd w:val="clear" w:color="auto" w:fill="auto"/>
          </w:tcPr>
          <w:p w14:paraId="238B43AF" w14:textId="77777777" w:rsidR="00F2790E" w:rsidRPr="009F4CD2" w:rsidRDefault="00F2790E" w:rsidP="00467E8A"/>
        </w:tc>
        <w:tc>
          <w:tcPr>
            <w:tcW w:w="1264" w:type="dxa"/>
            <w:vMerge/>
          </w:tcPr>
          <w:p w14:paraId="30B062B2" w14:textId="77777777" w:rsidR="00F2790E" w:rsidRPr="009F4CD2" w:rsidRDefault="00F2790E" w:rsidP="00467E8A">
            <w:pPr>
              <w:rPr>
                <w:rFonts w:cs="Arial"/>
                <w:bCs/>
              </w:rPr>
            </w:pPr>
          </w:p>
        </w:tc>
      </w:tr>
      <w:tr w:rsidR="00F2790E" w:rsidRPr="009F4CD2" w14:paraId="05AB91E0" w14:textId="77777777" w:rsidTr="00467E8A">
        <w:trPr>
          <w:trHeight w:val="357"/>
        </w:trPr>
        <w:tc>
          <w:tcPr>
            <w:tcW w:w="900" w:type="dxa"/>
            <w:vMerge/>
            <w:shd w:val="clear" w:color="auto" w:fill="auto"/>
          </w:tcPr>
          <w:p w14:paraId="67A9C15C" w14:textId="77777777" w:rsidR="00F2790E" w:rsidRPr="009F4CD2" w:rsidRDefault="00F2790E" w:rsidP="00467E8A"/>
        </w:tc>
        <w:tc>
          <w:tcPr>
            <w:tcW w:w="1862" w:type="dxa"/>
            <w:vMerge/>
            <w:shd w:val="clear" w:color="auto" w:fill="auto"/>
          </w:tcPr>
          <w:p w14:paraId="766BDAEF" w14:textId="77777777" w:rsidR="00F2790E" w:rsidRPr="009F4CD2" w:rsidRDefault="00F2790E" w:rsidP="00467E8A">
            <w:pPr>
              <w:rPr>
                <w:b/>
              </w:rPr>
            </w:pPr>
          </w:p>
        </w:tc>
        <w:tc>
          <w:tcPr>
            <w:tcW w:w="2790" w:type="dxa"/>
            <w:vMerge/>
            <w:shd w:val="clear" w:color="auto" w:fill="auto"/>
          </w:tcPr>
          <w:p w14:paraId="22BAEDF9" w14:textId="77777777" w:rsidR="00F2790E" w:rsidRPr="009F4CD2" w:rsidRDefault="00F2790E" w:rsidP="00467E8A">
            <w:pPr>
              <w:rPr>
                <w:rFonts w:cs="Arial"/>
                <w:bCs/>
              </w:rPr>
            </w:pPr>
          </w:p>
        </w:tc>
        <w:tc>
          <w:tcPr>
            <w:tcW w:w="4500" w:type="dxa"/>
            <w:shd w:val="clear" w:color="auto" w:fill="auto"/>
          </w:tcPr>
          <w:p w14:paraId="784839B4" w14:textId="77777777" w:rsidR="00F2790E" w:rsidRPr="00D65C8B" w:rsidRDefault="00F2790E" w:rsidP="00467E8A">
            <w:pPr>
              <w:rPr>
                <w:rStyle w:val="SAPScreenElement"/>
              </w:rPr>
            </w:pPr>
            <w:r w:rsidRPr="00D65C8B">
              <w:rPr>
                <w:rStyle w:val="SAPScreenElement"/>
              </w:rPr>
              <w:t>Refusal to join FNE agreement:</w:t>
            </w:r>
            <w:r w:rsidRPr="00D65C8B">
              <w:t xml:space="preserve"> flag checkbox if appropriate</w:t>
            </w:r>
            <w:r w:rsidRPr="00D65C8B" w:rsidDel="001A4B09">
              <w:t xml:space="preserve"> </w:t>
            </w:r>
          </w:p>
        </w:tc>
        <w:tc>
          <w:tcPr>
            <w:tcW w:w="2970" w:type="dxa"/>
            <w:shd w:val="clear" w:color="auto" w:fill="auto"/>
          </w:tcPr>
          <w:p w14:paraId="05DA9CD7" w14:textId="77777777" w:rsidR="00F2790E" w:rsidRPr="009F4CD2" w:rsidRDefault="00F2790E" w:rsidP="00467E8A"/>
        </w:tc>
        <w:tc>
          <w:tcPr>
            <w:tcW w:w="1264" w:type="dxa"/>
          </w:tcPr>
          <w:p w14:paraId="2EBF8DB1" w14:textId="77777777" w:rsidR="00F2790E" w:rsidRPr="009F4CD2" w:rsidRDefault="00F2790E" w:rsidP="00467E8A">
            <w:pPr>
              <w:rPr>
                <w:rFonts w:cs="Arial"/>
                <w:bCs/>
              </w:rPr>
            </w:pPr>
          </w:p>
        </w:tc>
      </w:tr>
      <w:tr w:rsidR="00F2790E" w:rsidRPr="009F4CD2" w14:paraId="2A5553D2" w14:textId="77777777" w:rsidTr="00467E8A">
        <w:trPr>
          <w:trHeight w:val="136"/>
        </w:trPr>
        <w:tc>
          <w:tcPr>
            <w:tcW w:w="900" w:type="dxa"/>
            <w:vMerge/>
            <w:shd w:val="clear" w:color="auto" w:fill="auto"/>
          </w:tcPr>
          <w:p w14:paraId="2207F84C" w14:textId="77777777" w:rsidR="00F2790E" w:rsidRPr="009F4CD2" w:rsidRDefault="00F2790E" w:rsidP="00467E8A"/>
        </w:tc>
        <w:tc>
          <w:tcPr>
            <w:tcW w:w="1862" w:type="dxa"/>
            <w:vMerge/>
            <w:shd w:val="clear" w:color="auto" w:fill="auto"/>
          </w:tcPr>
          <w:p w14:paraId="26CD3EBF" w14:textId="77777777" w:rsidR="00F2790E" w:rsidRPr="009F4CD2" w:rsidRDefault="00F2790E" w:rsidP="00467E8A">
            <w:pPr>
              <w:rPr>
                <w:rFonts w:cs="Arial"/>
                <w:b/>
                <w:bCs/>
              </w:rPr>
            </w:pPr>
          </w:p>
        </w:tc>
        <w:tc>
          <w:tcPr>
            <w:tcW w:w="2790" w:type="dxa"/>
            <w:vMerge w:val="restart"/>
            <w:shd w:val="clear" w:color="auto" w:fill="auto"/>
          </w:tcPr>
          <w:p w14:paraId="2AECF5A3" w14:textId="77777777" w:rsidR="00F2790E" w:rsidRPr="009F4CD2" w:rsidRDefault="00F2790E" w:rsidP="00467E8A">
            <w:r>
              <w:t xml:space="preserve">In </w:t>
            </w:r>
            <w:r w:rsidRPr="00683AF4">
              <w:t xml:space="preserve">the </w:t>
            </w:r>
            <w:r w:rsidRPr="00683AF4">
              <w:rPr>
                <w:rStyle w:val="SAPScreenElement"/>
              </w:rPr>
              <w:t xml:space="preserve">Individual severances </w:t>
            </w:r>
            <w:r w:rsidRPr="00683AF4">
              <w:rPr>
                <w:rFonts w:cs="Arial"/>
                <w:bCs/>
              </w:rPr>
              <w:t>tab of the form, select the</w:t>
            </w:r>
            <w:r w:rsidRPr="00683AF4">
              <w:rPr>
                <w:rStyle w:val="SAPScreenElement"/>
              </w:rPr>
              <w:t xml:space="preserve"> Insert </w:t>
            </w:r>
            <w:r w:rsidRPr="00683AF4">
              <w:rPr>
                <w:rFonts w:cs="Arial"/>
                <w:bCs/>
              </w:rPr>
              <w:t>button and</w:t>
            </w:r>
            <w:r w:rsidRPr="00683AF4">
              <w:t xml:space="preserve"> enter the detailed information, if appropriate.</w:t>
            </w:r>
          </w:p>
        </w:tc>
        <w:tc>
          <w:tcPr>
            <w:tcW w:w="4500" w:type="dxa"/>
            <w:shd w:val="clear" w:color="auto" w:fill="auto"/>
          </w:tcPr>
          <w:p w14:paraId="5F98364B" w14:textId="77777777" w:rsidR="00F2790E" w:rsidRPr="00D65C8B" w:rsidRDefault="00F2790E" w:rsidP="00467E8A">
            <w:pPr>
              <w:rPr>
                <w:i/>
              </w:rPr>
            </w:pPr>
            <w:r w:rsidRPr="00D65C8B">
              <w:rPr>
                <w:rStyle w:val="SAPScreenElement"/>
              </w:rPr>
              <w:t>Severance Type:</w:t>
            </w:r>
            <w:r w:rsidRPr="00D65C8B">
              <w:t xml:space="preserve"> select appropriate value </w:t>
            </w:r>
            <w:r w:rsidRPr="00D65C8B">
              <w:rPr>
                <w:rFonts w:cs="Arial"/>
                <w:bCs/>
              </w:rPr>
              <w:t>from value help</w:t>
            </w:r>
          </w:p>
        </w:tc>
        <w:tc>
          <w:tcPr>
            <w:tcW w:w="2970" w:type="dxa"/>
            <w:vMerge w:val="restart"/>
            <w:shd w:val="clear" w:color="auto" w:fill="auto"/>
          </w:tcPr>
          <w:p w14:paraId="6D67D168" w14:textId="77777777" w:rsidR="00F2790E" w:rsidRPr="009F4CD2" w:rsidRDefault="00F2790E" w:rsidP="00467E8A">
            <w:pPr>
              <w:rPr>
                <w:rFonts w:cs="Arial"/>
                <w:bCs/>
              </w:rPr>
            </w:pPr>
          </w:p>
        </w:tc>
        <w:tc>
          <w:tcPr>
            <w:tcW w:w="1264" w:type="dxa"/>
            <w:vMerge w:val="restart"/>
          </w:tcPr>
          <w:p w14:paraId="42D96DC7" w14:textId="77777777" w:rsidR="00F2790E" w:rsidRPr="009F4CD2" w:rsidRDefault="00F2790E" w:rsidP="00467E8A">
            <w:pPr>
              <w:rPr>
                <w:rFonts w:cs="Arial"/>
                <w:bCs/>
              </w:rPr>
            </w:pPr>
          </w:p>
        </w:tc>
      </w:tr>
      <w:tr w:rsidR="00F2790E" w:rsidRPr="009F4CD2" w14:paraId="1E4A7BDE" w14:textId="77777777" w:rsidTr="00467E8A">
        <w:trPr>
          <w:trHeight w:val="189"/>
        </w:trPr>
        <w:tc>
          <w:tcPr>
            <w:tcW w:w="900" w:type="dxa"/>
            <w:vMerge/>
            <w:shd w:val="clear" w:color="auto" w:fill="auto"/>
          </w:tcPr>
          <w:p w14:paraId="267D61AD" w14:textId="77777777" w:rsidR="00F2790E" w:rsidRPr="009F4CD2" w:rsidRDefault="00F2790E" w:rsidP="00467E8A"/>
        </w:tc>
        <w:tc>
          <w:tcPr>
            <w:tcW w:w="1862" w:type="dxa"/>
            <w:vMerge/>
            <w:shd w:val="clear" w:color="auto" w:fill="auto"/>
          </w:tcPr>
          <w:p w14:paraId="33190124" w14:textId="77777777" w:rsidR="00F2790E" w:rsidRPr="009F4CD2" w:rsidRDefault="00F2790E" w:rsidP="00467E8A">
            <w:pPr>
              <w:rPr>
                <w:rFonts w:cs="Arial"/>
                <w:b/>
                <w:bCs/>
              </w:rPr>
            </w:pPr>
          </w:p>
        </w:tc>
        <w:tc>
          <w:tcPr>
            <w:tcW w:w="2790" w:type="dxa"/>
            <w:vMerge/>
            <w:shd w:val="clear" w:color="auto" w:fill="auto"/>
          </w:tcPr>
          <w:p w14:paraId="614D8D01" w14:textId="77777777" w:rsidR="00F2790E" w:rsidRDefault="00F2790E" w:rsidP="00467E8A"/>
        </w:tc>
        <w:tc>
          <w:tcPr>
            <w:tcW w:w="4500" w:type="dxa"/>
            <w:shd w:val="clear" w:color="auto" w:fill="auto"/>
          </w:tcPr>
          <w:p w14:paraId="772751C7" w14:textId="77777777" w:rsidR="00F2790E" w:rsidRPr="00D65C8B" w:rsidRDefault="00F2790E" w:rsidP="00467E8A">
            <w:pPr>
              <w:rPr>
                <w:rStyle w:val="SAPScreenElement"/>
              </w:rPr>
            </w:pPr>
            <w:r w:rsidRPr="00D65C8B">
              <w:rPr>
                <w:rStyle w:val="SAPScreenElement"/>
              </w:rPr>
              <w:t>Payments:</w:t>
            </w:r>
            <w:r w:rsidRPr="00D65C8B">
              <w:t xml:space="preserve"> fill with the appropriate value</w:t>
            </w:r>
          </w:p>
        </w:tc>
        <w:tc>
          <w:tcPr>
            <w:tcW w:w="2970" w:type="dxa"/>
            <w:vMerge/>
            <w:shd w:val="clear" w:color="auto" w:fill="auto"/>
          </w:tcPr>
          <w:p w14:paraId="3A792725" w14:textId="77777777" w:rsidR="00F2790E" w:rsidRPr="009F4CD2" w:rsidRDefault="00F2790E" w:rsidP="00467E8A">
            <w:pPr>
              <w:rPr>
                <w:rFonts w:cs="Arial"/>
                <w:bCs/>
              </w:rPr>
            </w:pPr>
          </w:p>
        </w:tc>
        <w:tc>
          <w:tcPr>
            <w:tcW w:w="1264" w:type="dxa"/>
            <w:vMerge/>
          </w:tcPr>
          <w:p w14:paraId="54DF86FD" w14:textId="77777777" w:rsidR="00F2790E" w:rsidRPr="009F4CD2" w:rsidRDefault="00F2790E" w:rsidP="00467E8A">
            <w:pPr>
              <w:rPr>
                <w:rFonts w:cs="Arial"/>
                <w:bCs/>
              </w:rPr>
            </w:pPr>
          </w:p>
        </w:tc>
      </w:tr>
      <w:tr w:rsidR="00F2790E" w:rsidRPr="009F4CD2" w14:paraId="0469F2C7" w14:textId="77777777" w:rsidTr="00467E8A">
        <w:trPr>
          <w:trHeight w:val="131"/>
        </w:trPr>
        <w:tc>
          <w:tcPr>
            <w:tcW w:w="900" w:type="dxa"/>
            <w:vMerge/>
            <w:shd w:val="clear" w:color="auto" w:fill="auto"/>
          </w:tcPr>
          <w:p w14:paraId="2A7EB2F7" w14:textId="77777777" w:rsidR="00F2790E" w:rsidRPr="009F4CD2" w:rsidRDefault="00F2790E" w:rsidP="00467E8A"/>
        </w:tc>
        <w:tc>
          <w:tcPr>
            <w:tcW w:w="1862" w:type="dxa"/>
            <w:vMerge/>
            <w:shd w:val="clear" w:color="auto" w:fill="auto"/>
          </w:tcPr>
          <w:p w14:paraId="59A473DD" w14:textId="77777777" w:rsidR="00F2790E" w:rsidRPr="009F4CD2" w:rsidRDefault="00F2790E" w:rsidP="00467E8A">
            <w:pPr>
              <w:rPr>
                <w:rFonts w:cs="Arial"/>
                <w:b/>
                <w:bCs/>
              </w:rPr>
            </w:pPr>
          </w:p>
        </w:tc>
        <w:tc>
          <w:tcPr>
            <w:tcW w:w="2790" w:type="dxa"/>
            <w:vMerge/>
            <w:shd w:val="clear" w:color="auto" w:fill="auto"/>
          </w:tcPr>
          <w:p w14:paraId="14FDBFBA" w14:textId="77777777" w:rsidR="00F2790E" w:rsidRDefault="00F2790E" w:rsidP="00467E8A"/>
        </w:tc>
        <w:tc>
          <w:tcPr>
            <w:tcW w:w="4500" w:type="dxa"/>
            <w:shd w:val="clear" w:color="auto" w:fill="auto"/>
          </w:tcPr>
          <w:p w14:paraId="65B0FF43" w14:textId="77777777" w:rsidR="00F2790E" w:rsidRPr="00D65C8B" w:rsidDel="00835313" w:rsidRDefault="00F2790E" w:rsidP="00467E8A">
            <w:pPr>
              <w:rPr>
                <w:rStyle w:val="SAPScreenElement"/>
              </w:rPr>
            </w:pPr>
            <w:r w:rsidRPr="00D65C8B">
              <w:rPr>
                <w:rStyle w:val="SAPScreenElement"/>
              </w:rPr>
              <w:t>Number:</w:t>
            </w:r>
            <w:r w:rsidRPr="00D65C8B">
              <w:t xml:space="preserve"> fill with the appropriate value</w:t>
            </w:r>
          </w:p>
        </w:tc>
        <w:tc>
          <w:tcPr>
            <w:tcW w:w="2970" w:type="dxa"/>
            <w:vMerge/>
            <w:shd w:val="clear" w:color="auto" w:fill="auto"/>
          </w:tcPr>
          <w:p w14:paraId="523D8C20" w14:textId="77777777" w:rsidR="00F2790E" w:rsidRPr="009F4CD2" w:rsidRDefault="00F2790E" w:rsidP="00467E8A">
            <w:pPr>
              <w:rPr>
                <w:rFonts w:cs="Arial"/>
                <w:bCs/>
              </w:rPr>
            </w:pPr>
          </w:p>
        </w:tc>
        <w:tc>
          <w:tcPr>
            <w:tcW w:w="1264" w:type="dxa"/>
            <w:vMerge/>
          </w:tcPr>
          <w:p w14:paraId="1E3578DA" w14:textId="77777777" w:rsidR="00F2790E" w:rsidRPr="009F4CD2" w:rsidRDefault="00F2790E" w:rsidP="00467E8A">
            <w:pPr>
              <w:rPr>
                <w:rFonts w:cs="Arial"/>
                <w:bCs/>
              </w:rPr>
            </w:pPr>
          </w:p>
        </w:tc>
      </w:tr>
      <w:tr w:rsidR="00F2790E" w:rsidRPr="009F4CD2" w14:paraId="133234E3" w14:textId="77777777" w:rsidTr="00467E8A">
        <w:trPr>
          <w:trHeight w:val="131"/>
        </w:trPr>
        <w:tc>
          <w:tcPr>
            <w:tcW w:w="900" w:type="dxa"/>
            <w:vMerge/>
            <w:shd w:val="clear" w:color="auto" w:fill="auto"/>
          </w:tcPr>
          <w:p w14:paraId="6F937CE1" w14:textId="77777777" w:rsidR="00F2790E" w:rsidRPr="009F4CD2" w:rsidRDefault="00F2790E" w:rsidP="00467E8A"/>
        </w:tc>
        <w:tc>
          <w:tcPr>
            <w:tcW w:w="1862" w:type="dxa"/>
            <w:vMerge/>
            <w:shd w:val="clear" w:color="auto" w:fill="auto"/>
          </w:tcPr>
          <w:p w14:paraId="082AB39C" w14:textId="77777777" w:rsidR="00F2790E" w:rsidRPr="009F4CD2" w:rsidRDefault="00F2790E" w:rsidP="00467E8A">
            <w:pPr>
              <w:rPr>
                <w:rFonts w:cs="Arial"/>
                <w:b/>
                <w:bCs/>
              </w:rPr>
            </w:pPr>
          </w:p>
        </w:tc>
        <w:tc>
          <w:tcPr>
            <w:tcW w:w="2790" w:type="dxa"/>
            <w:vMerge/>
            <w:shd w:val="clear" w:color="auto" w:fill="auto"/>
          </w:tcPr>
          <w:p w14:paraId="6939227D" w14:textId="77777777" w:rsidR="00F2790E" w:rsidRDefault="00F2790E" w:rsidP="00467E8A"/>
        </w:tc>
        <w:tc>
          <w:tcPr>
            <w:tcW w:w="4500" w:type="dxa"/>
            <w:shd w:val="clear" w:color="auto" w:fill="auto"/>
          </w:tcPr>
          <w:p w14:paraId="4FED05CD" w14:textId="77777777" w:rsidR="00F2790E" w:rsidRPr="00D65C8B" w:rsidDel="00835313" w:rsidRDefault="00F2790E" w:rsidP="00467E8A">
            <w:pPr>
              <w:rPr>
                <w:rStyle w:val="SAPScreenElement"/>
              </w:rPr>
            </w:pPr>
            <w:r w:rsidRPr="00D65C8B">
              <w:rPr>
                <w:rStyle w:val="SAPScreenElement"/>
              </w:rPr>
              <w:t>Amount:</w:t>
            </w:r>
            <w:r w:rsidRPr="00D65C8B">
              <w:t xml:space="preserve"> fill with the appropriate value</w:t>
            </w:r>
          </w:p>
        </w:tc>
        <w:tc>
          <w:tcPr>
            <w:tcW w:w="2970" w:type="dxa"/>
            <w:vMerge/>
            <w:shd w:val="clear" w:color="auto" w:fill="auto"/>
          </w:tcPr>
          <w:p w14:paraId="530474FE" w14:textId="77777777" w:rsidR="00F2790E" w:rsidRPr="009F4CD2" w:rsidRDefault="00F2790E" w:rsidP="00467E8A">
            <w:pPr>
              <w:rPr>
                <w:rFonts w:cs="Arial"/>
                <w:bCs/>
              </w:rPr>
            </w:pPr>
          </w:p>
        </w:tc>
        <w:tc>
          <w:tcPr>
            <w:tcW w:w="1264" w:type="dxa"/>
            <w:vMerge/>
          </w:tcPr>
          <w:p w14:paraId="6D092736" w14:textId="77777777" w:rsidR="00F2790E" w:rsidRPr="009F4CD2" w:rsidRDefault="00F2790E" w:rsidP="00467E8A">
            <w:pPr>
              <w:rPr>
                <w:rFonts w:cs="Arial"/>
                <w:bCs/>
              </w:rPr>
            </w:pPr>
          </w:p>
        </w:tc>
      </w:tr>
      <w:tr w:rsidR="00F2790E" w:rsidRPr="009F4CD2" w14:paraId="48EC66DF" w14:textId="77777777" w:rsidTr="00467E8A">
        <w:trPr>
          <w:trHeight w:val="131"/>
        </w:trPr>
        <w:tc>
          <w:tcPr>
            <w:tcW w:w="900" w:type="dxa"/>
            <w:vMerge/>
            <w:shd w:val="clear" w:color="auto" w:fill="auto"/>
          </w:tcPr>
          <w:p w14:paraId="08239C18" w14:textId="77777777" w:rsidR="00F2790E" w:rsidRPr="009F4CD2" w:rsidRDefault="00F2790E" w:rsidP="00467E8A"/>
        </w:tc>
        <w:tc>
          <w:tcPr>
            <w:tcW w:w="1862" w:type="dxa"/>
            <w:vMerge/>
            <w:shd w:val="clear" w:color="auto" w:fill="auto"/>
          </w:tcPr>
          <w:p w14:paraId="5927FDF6" w14:textId="77777777" w:rsidR="00F2790E" w:rsidRPr="009F4CD2" w:rsidRDefault="00F2790E" w:rsidP="00467E8A">
            <w:pPr>
              <w:rPr>
                <w:rFonts w:cs="Arial"/>
                <w:b/>
                <w:bCs/>
              </w:rPr>
            </w:pPr>
          </w:p>
        </w:tc>
        <w:tc>
          <w:tcPr>
            <w:tcW w:w="2790" w:type="dxa"/>
            <w:vMerge/>
            <w:shd w:val="clear" w:color="auto" w:fill="auto"/>
          </w:tcPr>
          <w:p w14:paraId="6E46BDE0" w14:textId="77777777" w:rsidR="00F2790E" w:rsidRDefault="00F2790E" w:rsidP="00467E8A"/>
        </w:tc>
        <w:tc>
          <w:tcPr>
            <w:tcW w:w="4500" w:type="dxa"/>
            <w:shd w:val="clear" w:color="auto" w:fill="auto"/>
          </w:tcPr>
          <w:p w14:paraId="2AEF2FB7" w14:textId="77777777" w:rsidR="00F2790E" w:rsidRPr="00D65C8B" w:rsidDel="00835313" w:rsidRDefault="00F2790E" w:rsidP="00467E8A">
            <w:pPr>
              <w:rPr>
                <w:rStyle w:val="SAPScreenElement"/>
              </w:rPr>
            </w:pPr>
            <w:r w:rsidRPr="00D65C8B">
              <w:rPr>
                <w:rStyle w:val="SAPScreenElement"/>
              </w:rPr>
              <w:t>%:</w:t>
            </w:r>
            <w:r w:rsidRPr="00D65C8B">
              <w:t xml:space="preserve"> fill with the appropriate value</w:t>
            </w:r>
          </w:p>
        </w:tc>
        <w:tc>
          <w:tcPr>
            <w:tcW w:w="2970" w:type="dxa"/>
            <w:vMerge/>
            <w:shd w:val="clear" w:color="auto" w:fill="auto"/>
          </w:tcPr>
          <w:p w14:paraId="35064457" w14:textId="77777777" w:rsidR="00F2790E" w:rsidRPr="009F4CD2" w:rsidRDefault="00F2790E" w:rsidP="00467E8A">
            <w:pPr>
              <w:rPr>
                <w:rFonts w:cs="Arial"/>
                <w:bCs/>
              </w:rPr>
            </w:pPr>
          </w:p>
        </w:tc>
        <w:tc>
          <w:tcPr>
            <w:tcW w:w="1264" w:type="dxa"/>
            <w:vMerge/>
          </w:tcPr>
          <w:p w14:paraId="4C7894AC" w14:textId="77777777" w:rsidR="00F2790E" w:rsidRPr="009F4CD2" w:rsidRDefault="00F2790E" w:rsidP="00467E8A">
            <w:pPr>
              <w:rPr>
                <w:rFonts w:cs="Arial"/>
                <w:bCs/>
              </w:rPr>
            </w:pPr>
          </w:p>
        </w:tc>
      </w:tr>
      <w:tr w:rsidR="00F2790E" w:rsidRPr="009F4CD2" w14:paraId="2325667E" w14:textId="77777777" w:rsidTr="00467E8A">
        <w:trPr>
          <w:trHeight w:val="131"/>
        </w:trPr>
        <w:tc>
          <w:tcPr>
            <w:tcW w:w="900" w:type="dxa"/>
            <w:vMerge/>
            <w:shd w:val="clear" w:color="auto" w:fill="auto"/>
          </w:tcPr>
          <w:p w14:paraId="3033516E" w14:textId="77777777" w:rsidR="00F2790E" w:rsidRPr="009F4CD2" w:rsidRDefault="00F2790E" w:rsidP="00467E8A"/>
        </w:tc>
        <w:tc>
          <w:tcPr>
            <w:tcW w:w="1862" w:type="dxa"/>
            <w:vMerge/>
            <w:shd w:val="clear" w:color="auto" w:fill="auto"/>
          </w:tcPr>
          <w:p w14:paraId="3BC7A953" w14:textId="77777777" w:rsidR="00F2790E" w:rsidRPr="009F4CD2" w:rsidRDefault="00F2790E" w:rsidP="00467E8A">
            <w:pPr>
              <w:rPr>
                <w:rFonts w:cs="Arial"/>
                <w:b/>
                <w:bCs/>
              </w:rPr>
            </w:pPr>
          </w:p>
        </w:tc>
        <w:tc>
          <w:tcPr>
            <w:tcW w:w="2790" w:type="dxa"/>
            <w:vMerge/>
            <w:shd w:val="clear" w:color="auto" w:fill="auto"/>
          </w:tcPr>
          <w:p w14:paraId="75B7B01D" w14:textId="77777777" w:rsidR="00F2790E" w:rsidRDefault="00F2790E" w:rsidP="00467E8A"/>
        </w:tc>
        <w:tc>
          <w:tcPr>
            <w:tcW w:w="4500" w:type="dxa"/>
            <w:shd w:val="clear" w:color="auto" w:fill="auto"/>
          </w:tcPr>
          <w:p w14:paraId="22EC3602" w14:textId="77777777" w:rsidR="00F2790E" w:rsidRPr="00D65C8B" w:rsidDel="00835313" w:rsidRDefault="00F2790E" w:rsidP="00467E8A">
            <w:pPr>
              <w:rPr>
                <w:rStyle w:val="SAPScreenElement"/>
              </w:rPr>
            </w:pPr>
            <w:r w:rsidRPr="00D65C8B">
              <w:rPr>
                <w:rStyle w:val="SAPScreenElement"/>
              </w:rPr>
              <w:t>Wage Type:</w:t>
            </w:r>
            <w:r w:rsidRPr="00D65C8B">
              <w:t xml:space="preserve"> defaulted based on value selected for </w:t>
            </w:r>
            <w:r w:rsidRPr="00D65C8B">
              <w:rPr>
                <w:rStyle w:val="SAPScreenElement"/>
              </w:rPr>
              <w:t xml:space="preserve">Severance Type; </w:t>
            </w:r>
            <w:r w:rsidRPr="00D65C8B">
              <w:t>read-only</w:t>
            </w:r>
          </w:p>
        </w:tc>
        <w:tc>
          <w:tcPr>
            <w:tcW w:w="2970" w:type="dxa"/>
            <w:vMerge/>
            <w:shd w:val="clear" w:color="auto" w:fill="auto"/>
          </w:tcPr>
          <w:p w14:paraId="5AE0ACBD" w14:textId="77777777" w:rsidR="00F2790E" w:rsidRPr="009F4CD2" w:rsidRDefault="00F2790E" w:rsidP="00467E8A">
            <w:pPr>
              <w:rPr>
                <w:rFonts w:cs="Arial"/>
                <w:bCs/>
              </w:rPr>
            </w:pPr>
          </w:p>
        </w:tc>
        <w:tc>
          <w:tcPr>
            <w:tcW w:w="1264" w:type="dxa"/>
            <w:vMerge/>
          </w:tcPr>
          <w:p w14:paraId="784FA978" w14:textId="77777777" w:rsidR="00F2790E" w:rsidRPr="009F4CD2" w:rsidRDefault="00F2790E" w:rsidP="00467E8A">
            <w:pPr>
              <w:rPr>
                <w:rFonts w:cs="Arial"/>
                <w:bCs/>
              </w:rPr>
            </w:pPr>
          </w:p>
        </w:tc>
      </w:tr>
      <w:tr w:rsidR="00F2790E" w:rsidRPr="009F4CD2" w14:paraId="19737128" w14:textId="77777777" w:rsidTr="00467E8A">
        <w:trPr>
          <w:trHeight w:val="131"/>
        </w:trPr>
        <w:tc>
          <w:tcPr>
            <w:tcW w:w="900" w:type="dxa"/>
            <w:vMerge/>
            <w:shd w:val="clear" w:color="auto" w:fill="auto"/>
          </w:tcPr>
          <w:p w14:paraId="6CD9BA06" w14:textId="77777777" w:rsidR="00F2790E" w:rsidRPr="009F4CD2" w:rsidRDefault="00F2790E" w:rsidP="00467E8A"/>
        </w:tc>
        <w:tc>
          <w:tcPr>
            <w:tcW w:w="1862" w:type="dxa"/>
            <w:vMerge/>
            <w:shd w:val="clear" w:color="auto" w:fill="auto"/>
          </w:tcPr>
          <w:p w14:paraId="77C2789B" w14:textId="77777777" w:rsidR="00F2790E" w:rsidRPr="009F4CD2" w:rsidRDefault="00F2790E" w:rsidP="00467E8A">
            <w:pPr>
              <w:rPr>
                <w:rFonts w:cs="Arial"/>
                <w:b/>
                <w:bCs/>
              </w:rPr>
            </w:pPr>
          </w:p>
        </w:tc>
        <w:tc>
          <w:tcPr>
            <w:tcW w:w="2790" w:type="dxa"/>
            <w:vMerge/>
            <w:shd w:val="clear" w:color="auto" w:fill="auto"/>
          </w:tcPr>
          <w:p w14:paraId="7A99B908" w14:textId="77777777" w:rsidR="00F2790E" w:rsidRDefault="00F2790E" w:rsidP="00467E8A"/>
        </w:tc>
        <w:tc>
          <w:tcPr>
            <w:tcW w:w="4500" w:type="dxa"/>
            <w:shd w:val="clear" w:color="auto" w:fill="auto"/>
          </w:tcPr>
          <w:p w14:paraId="765C694E" w14:textId="77777777" w:rsidR="00F2790E" w:rsidRPr="00D65C8B" w:rsidDel="00835313" w:rsidRDefault="00F2790E" w:rsidP="00467E8A">
            <w:pPr>
              <w:rPr>
                <w:rStyle w:val="SAPScreenElement"/>
              </w:rPr>
            </w:pPr>
            <w:r w:rsidRPr="00D65C8B">
              <w:rPr>
                <w:rStyle w:val="SAPScreenElement"/>
              </w:rPr>
              <w:t>Wage Type Long Text:</w:t>
            </w:r>
            <w:r w:rsidRPr="00D65C8B">
              <w:t xml:space="preserve"> defaulted based on value selected for </w:t>
            </w:r>
            <w:r w:rsidRPr="00D65C8B">
              <w:rPr>
                <w:rStyle w:val="SAPScreenElement"/>
              </w:rPr>
              <w:t xml:space="preserve">Severance Type; </w:t>
            </w:r>
            <w:r w:rsidRPr="00D65C8B">
              <w:t>read-only</w:t>
            </w:r>
          </w:p>
        </w:tc>
        <w:tc>
          <w:tcPr>
            <w:tcW w:w="2970" w:type="dxa"/>
            <w:vMerge/>
            <w:shd w:val="clear" w:color="auto" w:fill="auto"/>
          </w:tcPr>
          <w:p w14:paraId="5240C9D9" w14:textId="77777777" w:rsidR="00F2790E" w:rsidRPr="009F4CD2" w:rsidRDefault="00F2790E" w:rsidP="00467E8A">
            <w:pPr>
              <w:rPr>
                <w:rFonts w:cs="Arial"/>
                <w:bCs/>
              </w:rPr>
            </w:pPr>
          </w:p>
        </w:tc>
        <w:tc>
          <w:tcPr>
            <w:tcW w:w="1264" w:type="dxa"/>
            <w:vMerge/>
          </w:tcPr>
          <w:p w14:paraId="1A8C750F" w14:textId="77777777" w:rsidR="00F2790E" w:rsidRPr="009F4CD2" w:rsidRDefault="00F2790E" w:rsidP="00467E8A">
            <w:pPr>
              <w:rPr>
                <w:rFonts w:cs="Arial"/>
                <w:bCs/>
              </w:rPr>
            </w:pPr>
          </w:p>
        </w:tc>
      </w:tr>
      <w:tr w:rsidR="00F2790E" w:rsidRPr="009F4CD2" w14:paraId="236AD4B2" w14:textId="77777777" w:rsidTr="00467E8A">
        <w:trPr>
          <w:trHeight w:val="181"/>
        </w:trPr>
        <w:tc>
          <w:tcPr>
            <w:tcW w:w="900" w:type="dxa"/>
            <w:vMerge/>
            <w:shd w:val="clear" w:color="auto" w:fill="auto"/>
          </w:tcPr>
          <w:p w14:paraId="7CC8C18D" w14:textId="77777777" w:rsidR="00F2790E" w:rsidRDefault="00F2790E" w:rsidP="00467E8A"/>
        </w:tc>
        <w:tc>
          <w:tcPr>
            <w:tcW w:w="1862" w:type="dxa"/>
            <w:vMerge/>
            <w:shd w:val="clear" w:color="auto" w:fill="auto"/>
          </w:tcPr>
          <w:p w14:paraId="3CB63D00" w14:textId="77777777" w:rsidR="00F2790E" w:rsidRPr="00386D74" w:rsidRDefault="00F2790E" w:rsidP="00467E8A">
            <w:pPr>
              <w:rPr>
                <w:rStyle w:val="SAPEmphasis"/>
              </w:rPr>
            </w:pPr>
          </w:p>
        </w:tc>
        <w:tc>
          <w:tcPr>
            <w:tcW w:w="2790" w:type="dxa"/>
            <w:vMerge w:val="restart"/>
            <w:shd w:val="clear" w:color="auto" w:fill="auto"/>
          </w:tcPr>
          <w:p w14:paraId="364F0FBA" w14:textId="77777777" w:rsidR="00F2790E" w:rsidRPr="009F4CD2" w:rsidRDefault="00F2790E" w:rsidP="00467E8A">
            <w:pPr>
              <w:rPr>
                <w:rFonts w:cs="Arial"/>
                <w:bCs/>
              </w:rPr>
            </w:pPr>
            <w:r>
              <w:t xml:space="preserve">In the </w:t>
            </w:r>
            <w:r>
              <w:rPr>
                <w:rStyle w:val="SAPScreenElement"/>
              </w:rPr>
              <w:t xml:space="preserve">Generic severances </w:t>
            </w:r>
            <w:r>
              <w:rPr>
                <w:rFonts w:cs="Arial"/>
                <w:bCs/>
              </w:rPr>
              <w:t>tab</w:t>
            </w:r>
            <w:r w:rsidRPr="009F4CD2">
              <w:rPr>
                <w:rFonts w:cs="Arial"/>
                <w:bCs/>
              </w:rPr>
              <w:t xml:space="preserve"> of the form,</w:t>
            </w:r>
            <w:r w:rsidRPr="00187B9E">
              <w:t xml:space="preserve"> </w:t>
            </w:r>
            <w:r>
              <w:t>enter the detailed information, if appropriate</w:t>
            </w:r>
          </w:p>
        </w:tc>
        <w:tc>
          <w:tcPr>
            <w:tcW w:w="4500" w:type="dxa"/>
            <w:shd w:val="clear" w:color="auto" w:fill="auto"/>
          </w:tcPr>
          <w:p w14:paraId="121B2D89" w14:textId="77777777" w:rsidR="00F2790E" w:rsidRPr="00D65C8B" w:rsidRDefault="00F2790E" w:rsidP="00467E8A">
            <w:pPr>
              <w:rPr>
                <w:i/>
              </w:rPr>
            </w:pPr>
            <w:r w:rsidRPr="00D65C8B">
              <w:rPr>
                <w:rStyle w:val="SAPScreenElement"/>
              </w:rPr>
              <w:t>Deactivate all generic payments:</w:t>
            </w:r>
            <w:r w:rsidRPr="00D65C8B">
              <w:t xml:space="preserve"> flag checkbox if appropriate</w:t>
            </w:r>
          </w:p>
        </w:tc>
        <w:tc>
          <w:tcPr>
            <w:tcW w:w="2970" w:type="dxa"/>
            <w:vMerge w:val="restart"/>
            <w:shd w:val="clear" w:color="auto" w:fill="auto"/>
          </w:tcPr>
          <w:p w14:paraId="37AEA7E1" w14:textId="77777777" w:rsidR="00F2790E" w:rsidRPr="009F4CD2" w:rsidRDefault="00F2790E" w:rsidP="00467E8A">
            <w:pPr>
              <w:rPr>
                <w:rFonts w:cs="Arial"/>
                <w:bCs/>
              </w:rPr>
            </w:pPr>
          </w:p>
        </w:tc>
        <w:tc>
          <w:tcPr>
            <w:tcW w:w="1264" w:type="dxa"/>
            <w:vMerge w:val="restart"/>
          </w:tcPr>
          <w:p w14:paraId="426B24AD" w14:textId="77777777" w:rsidR="00F2790E" w:rsidRPr="009F4CD2" w:rsidRDefault="00F2790E" w:rsidP="00467E8A">
            <w:pPr>
              <w:rPr>
                <w:rFonts w:cs="Arial"/>
                <w:bCs/>
              </w:rPr>
            </w:pPr>
          </w:p>
        </w:tc>
      </w:tr>
      <w:tr w:rsidR="00F2790E" w:rsidRPr="009F4CD2" w14:paraId="3C90CDE3" w14:textId="77777777" w:rsidTr="00467E8A">
        <w:trPr>
          <w:trHeight w:val="178"/>
        </w:trPr>
        <w:tc>
          <w:tcPr>
            <w:tcW w:w="900" w:type="dxa"/>
            <w:vMerge/>
            <w:shd w:val="clear" w:color="auto" w:fill="auto"/>
          </w:tcPr>
          <w:p w14:paraId="546E6DF4" w14:textId="77777777" w:rsidR="00F2790E" w:rsidRDefault="00F2790E" w:rsidP="00467E8A"/>
        </w:tc>
        <w:tc>
          <w:tcPr>
            <w:tcW w:w="1862" w:type="dxa"/>
            <w:vMerge/>
            <w:shd w:val="clear" w:color="auto" w:fill="auto"/>
          </w:tcPr>
          <w:p w14:paraId="2B7D19CF" w14:textId="77777777" w:rsidR="00F2790E" w:rsidRPr="00386D74" w:rsidRDefault="00F2790E" w:rsidP="00467E8A">
            <w:pPr>
              <w:rPr>
                <w:rStyle w:val="SAPEmphasis"/>
              </w:rPr>
            </w:pPr>
          </w:p>
        </w:tc>
        <w:tc>
          <w:tcPr>
            <w:tcW w:w="2790" w:type="dxa"/>
            <w:vMerge/>
            <w:shd w:val="clear" w:color="auto" w:fill="auto"/>
          </w:tcPr>
          <w:p w14:paraId="7953F0D0" w14:textId="77777777" w:rsidR="00F2790E" w:rsidRDefault="00F2790E" w:rsidP="00467E8A"/>
        </w:tc>
        <w:tc>
          <w:tcPr>
            <w:tcW w:w="4500" w:type="dxa"/>
            <w:shd w:val="clear" w:color="auto" w:fill="auto"/>
          </w:tcPr>
          <w:p w14:paraId="244A5ADE" w14:textId="77777777" w:rsidR="00F2790E" w:rsidRPr="00D65C8B" w:rsidRDefault="00F2790E" w:rsidP="00467E8A">
            <w:pPr>
              <w:rPr>
                <w:rStyle w:val="SAPScreenElement"/>
              </w:rPr>
            </w:pPr>
            <w:r w:rsidRPr="00D65C8B">
              <w:rPr>
                <w:rStyle w:val="SAPScreenElement"/>
              </w:rPr>
              <w:t>Severance text:</w:t>
            </w:r>
            <w:r w:rsidRPr="00D65C8B">
              <w:t xml:space="preserve"> read only field</w:t>
            </w:r>
          </w:p>
        </w:tc>
        <w:tc>
          <w:tcPr>
            <w:tcW w:w="2970" w:type="dxa"/>
            <w:vMerge/>
            <w:shd w:val="clear" w:color="auto" w:fill="auto"/>
          </w:tcPr>
          <w:p w14:paraId="538CC180" w14:textId="77777777" w:rsidR="00F2790E" w:rsidRPr="009F4CD2" w:rsidRDefault="00F2790E" w:rsidP="00467E8A">
            <w:pPr>
              <w:rPr>
                <w:rFonts w:cs="Arial"/>
                <w:bCs/>
              </w:rPr>
            </w:pPr>
          </w:p>
        </w:tc>
        <w:tc>
          <w:tcPr>
            <w:tcW w:w="1264" w:type="dxa"/>
            <w:vMerge/>
          </w:tcPr>
          <w:p w14:paraId="59E836F2" w14:textId="77777777" w:rsidR="00F2790E" w:rsidRPr="009F4CD2" w:rsidRDefault="00F2790E" w:rsidP="00467E8A">
            <w:pPr>
              <w:rPr>
                <w:rFonts w:cs="Arial"/>
                <w:bCs/>
              </w:rPr>
            </w:pPr>
          </w:p>
        </w:tc>
      </w:tr>
      <w:tr w:rsidR="00F2790E" w:rsidRPr="009F4CD2" w14:paraId="3D83E4EC" w14:textId="77777777" w:rsidTr="00467E8A">
        <w:trPr>
          <w:trHeight w:val="178"/>
        </w:trPr>
        <w:tc>
          <w:tcPr>
            <w:tcW w:w="900" w:type="dxa"/>
            <w:vMerge/>
            <w:shd w:val="clear" w:color="auto" w:fill="auto"/>
          </w:tcPr>
          <w:p w14:paraId="1A374D7E" w14:textId="77777777" w:rsidR="00F2790E" w:rsidRDefault="00F2790E" w:rsidP="00467E8A"/>
        </w:tc>
        <w:tc>
          <w:tcPr>
            <w:tcW w:w="1862" w:type="dxa"/>
            <w:vMerge/>
            <w:shd w:val="clear" w:color="auto" w:fill="auto"/>
          </w:tcPr>
          <w:p w14:paraId="56A48DF3" w14:textId="77777777" w:rsidR="00F2790E" w:rsidRPr="00386D74" w:rsidRDefault="00F2790E" w:rsidP="00467E8A">
            <w:pPr>
              <w:rPr>
                <w:rStyle w:val="SAPEmphasis"/>
              </w:rPr>
            </w:pPr>
          </w:p>
        </w:tc>
        <w:tc>
          <w:tcPr>
            <w:tcW w:w="2790" w:type="dxa"/>
            <w:vMerge/>
            <w:shd w:val="clear" w:color="auto" w:fill="auto"/>
          </w:tcPr>
          <w:p w14:paraId="01E67F71" w14:textId="77777777" w:rsidR="00F2790E" w:rsidRDefault="00F2790E" w:rsidP="00467E8A"/>
        </w:tc>
        <w:tc>
          <w:tcPr>
            <w:tcW w:w="4500" w:type="dxa"/>
            <w:shd w:val="clear" w:color="auto" w:fill="auto"/>
          </w:tcPr>
          <w:p w14:paraId="02B3D591" w14:textId="77777777" w:rsidR="00F2790E" w:rsidRPr="00D65C8B" w:rsidRDefault="00F2790E" w:rsidP="00467E8A">
            <w:pPr>
              <w:rPr>
                <w:rStyle w:val="SAPScreenElement"/>
              </w:rPr>
            </w:pPr>
            <w:r w:rsidRPr="00D65C8B">
              <w:rPr>
                <w:rStyle w:val="SAPScreenElement"/>
              </w:rPr>
              <w:t>Disable severance:</w:t>
            </w:r>
            <w:r w:rsidRPr="00D65C8B">
              <w:t xml:space="preserve"> flag checkbox, if appropriate</w:t>
            </w:r>
          </w:p>
        </w:tc>
        <w:tc>
          <w:tcPr>
            <w:tcW w:w="2970" w:type="dxa"/>
            <w:vMerge/>
            <w:shd w:val="clear" w:color="auto" w:fill="auto"/>
          </w:tcPr>
          <w:p w14:paraId="4814C20B" w14:textId="77777777" w:rsidR="00F2790E" w:rsidRPr="009F4CD2" w:rsidRDefault="00F2790E" w:rsidP="00467E8A">
            <w:pPr>
              <w:rPr>
                <w:rFonts w:cs="Arial"/>
                <w:bCs/>
              </w:rPr>
            </w:pPr>
          </w:p>
        </w:tc>
        <w:tc>
          <w:tcPr>
            <w:tcW w:w="1264" w:type="dxa"/>
            <w:vMerge/>
          </w:tcPr>
          <w:p w14:paraId="5F64EA78" w14:textId="77777777" w:rsidR="00F2790E" w:rsidRPr="009F4CD2" w:rsidRDefault="00F2790E" w:rsidP="00467E8A">
            <w:pPr>
              <w:rPr>
                <w:rFonts w:cs="Arial"/>
                <w:bCs/>
              </w:rPr>
            </w:pPr>
          </w:p>
        </w:tc>
      </w:tr>
      <w:tr w:rsidR="00F2790E" w:rsidRPr="009F4CD2" w14:paraId="5AC1B0AB" w14:textId="77777777" w:rsidTr="00467E8A">
        <w:trPr>
          <w:trHeight w:val="156"/>
        </w:trPr>
        <w:tc>
          <w:tcPr>
            <w:tcW w:w="900" w:type="dxa"/>
            <w:vMerge/>
            <w:shd w:val="clear" w:color="auto" w:fill="auto"/>
          </w:tcPr>
          <w:p w14:paraId="07F1F7B9" w14:textId="77777777" w:rsidR="00F2790E" w:rsidRDefault="00F2790E" w:rsidP="00467E8A"/>
        </w:tc>
        <w:tc>
          <w:tcPr>
            <w:tcW w:w="1862" w:type="dxa"/>
            <w:vMerge/>
            <w:shd w:val="clear" w:color="auto" w:fill="auto"/>
          </w:tcPr>
          <w:p w14:paraId="68B91A58" w14:textId="77777777" w:rsidR="00F2790E" w:rsidRPr="00386D74" w:rsidRDefault="00F2790E" w:rsidP="00467E8A">
            <w:pPr>
              <w:rPr>
                <w:rStyle w:val="SAPEmphasis"/>
              </w:rPr>
            </w:pPr>
          </w:p>
        </w:tc>
        <w:tc>
          <w:tcPr>
            <w:tcW w:w="2790" w:type="dxa"/>
            <w:vMerge/>
            <w:shd w:val="clear" w:color="auto" w:fill="auto"/>
          </w:tcPr>
          <w:p w14:paraId="20348D45" w14:textId="77777777" w:rsidR="00F2790E" w:rsidRDefault="00F2790E" w:rsidP="00467E8A"/>
        </w:tc>
        <w:tc>
          <w:tcPr>
            <w:tcW w:w="4500" w:type="dxa"/>
            <w:shd w:val="clear" w:color="auto" w:fill="auto"/>
          </w:tcPr>
          <w:p w14:paraId="1B1C47BE" w14:textId="77777777" w:rsidR="00F2790E" w:rsidRPr="00D65C8B" w:rsidRDefault="00F2790E" w:rsidP="00467E8A">
            <w:pPr>
              <w:rPr>
                <w:rStyle w:val="SAPScreenElement"/>
              </w:rPr>
            </w:pPr>
            <w:r w:rsidRPr="00D65C8B">
              <w:rPr>
                <w:rStyle w:val="SAPScreenElement"/>
              </w:rPr>
              <w:t>Wage type:</w:t>
            </w:r>
            <w:r w:rsidRPr="00D65C8B">
              <w:t xml:space="preserve"> read only field</w:t>
            </w:r>
          </w:p>
        </w:tc>
        <w:tc>
          <w:tcPr>
            <w:tcW w:w="2970" w:type="dxa"/>
            <w:vMerge/>
            <w:shd w:val="clear" w:color="auto" w:fill="auto"/>
          </w:tcPr>
          <w:p w14:paraId="26F8F5ED" w14:textId="77777777" w:rsidR="00F2790E" w:rsidRPr="009F4CD2" w:rsidRDefault="00F2790E" w:rsidP="00467E8A">
            <w:pPr>
              <w:rPr>
                <w:rFonts w:cs="Arial"/>
                <w:bCs/>
              </w:rPr>
            </w:pPr>
          </w:p>
        </w:tc>
        <w:tc>
          <w:tcPr>
            <w:tcW w:w="1264" w:type="dxa"/>
            <w:vMerge/>
          </w:tcPr>
          <w:p w14:paraId="37FF5DE3" w14:textId="77777777" w:rsidR="00F2790E" w:rsidRPr="009F4CD2" w:rsidRDefault="00F2790E" w:rsidP="00467E8A">
            <w:pPr>
              <w:rPr>
                <w:rFonts w:cs="Arial"/>
                <w:bCs/>
              </w:rPr>
            </w:pPr>
          </w:p>
        </w:tc>
      </w:tr>
      <w:tr w:rsidR="00F2790E" w:rsidRPr="009F4CD2" w14:paraId="5A1B6857" w14:textId="77777777" w:rsidTr="00467E8A">
        <w:trPr>
          <w:trHeight w:val="155"/>
        </w:trPr>
        <w:tc>
          <w:tcPr>
            <w:tcW w:w="900" w:type="dxa"/>
            <w:vMerge/>
            <w:shd w:val="clear" w:color="auto" w:fill="auto"/>
          </w:tcPr>
          <w:p w14:paraId="53A37CD7" w14:textId="77777777" w:rsidR="00F2790E" w:rsidRDefault="00F2790E" w:rsidP="00467E8A"/>
        </w:tc>
        <w:tc>
          <w:tcPr>
            <w:tcW w:w="1862" w:type="dxa"/>
            <w:vMerge/>
            <w:shd w:val="clear" w:color="auto" w:fill="auto"/>
          </w:tcPr>
          <w:p w14:paraId="41F93373" w14:textId="77777777" w:rsidR="00F2790E" w:rsidRPr="00386D74" w:rsidRDefault="00F2790E" w:rsidP="00467E8A">
            <w:pPr>
              <w:rPr>
                <w:rStyle w:val="SAPEmphasis"/>
              </w:rPr>
            </w:pPr>
          </w:p>
        </w:tc>
        <w:tc>
          <w:tcPr>
            <w:tcW w:w="2790" w:type="dxa"/>
            <w:vMerge/>
            <w:shd w:val="clear" w:color="auto" w:fill="auto"/>
          </w:tcPr>
          <w:p w14:paraId="10379979" w14:textId="77777777" w:rsidR="00F2790E" w:rsidRDefault="00F2790E" w:rsidP="00467E8A"/>
        </w:tc>
        <w:tc>
          <w:tcPr>
            <w:tcW w:w="4500" w:type="dxa"/>
            <w:shd w:val="clear" w:color="auto" w:fill="auto"/>
          </w:tcPr>
          <w:p w14:paraId="40077081" w14:textId="77777777" w:rsidR="00F2790E" w:rsidRDefault="00F2790E" w:rsidP="00467E8A">
            <w:pPr>
              <w:rPr>
                <w:rStyle w:val="SAPScreenElement"/>
              </w:rPr>
            </w:pPr>
            <w:r>
              <w:rPr>
                <w:rStyle w:val="SAPScreenElement"/>
              </w:rPr>
              <w:t>Wage type Long text:</w:t>
            </w:r>
            <w:r w:rsidRPr="009F4CD2">
              <w:t xml:space="preserve"> </w:t>
            </w:r>
            <w:r>
              <w:t>read only field</w:t>
            </w:r>
          </w:p>
        </w:tc>
        <w:tc>
          <w:tcPr>
            <w:tcW w:w="2970" w:type="dxa"/>
            <w:vMerge/>
            <w:shd w:val="clear" w:color="auto" w:fill="auto"/>
          </w:tcPr>
          <w:p w14:paraId="7873CB84" w14:textId="77777777" w:rsidR="00F2790E" w:rsidRPr="009F4CD2" w:rsidRDefault="00F2790E" w:rsidP="00467E8A">
            <w:pPr>
              <w:rPr>
                <w:rFonts w:cs="Arial"/>
                <w:bCs/>
              </w:rPr>
            </w:pPr>
          </w:p>
        </w:tc>
        <w:tc>
          <w:tcPr>
            <w:tcW w:w="1264" w:type="dxa"/>
            <w:vMerge/>
          </w:tcPr>
          <w:p w14:paraId="0D53922C" w14:textId="77777777" w:rsidR="00F2790E" w:rsidRPr="009F4CD2" w:rsidRDefault="00F2790E" w:rsidP="00467E8A">
            <w:pPr>
              <w:rPr>
                <w:rFonts w:cs="Arial"/>
                <w:bCs/>
              </w:rPr>
            </w:pPr>
          </w:p>
        </w:tc>
      </w:tr>
      <w:tr w:rsidR="00F2790E" w:rsidRPr="009F4CD2" w14:paraId="31FBD2B5" w14:textId="77777777" w:rsidTr="00467E8A">
        <w:trPr>
          <w:trHeight w:val="357"/>
        </w:trPr>
        <w:tc>
          <w:tcPr>
            <w:tcW w:w="900" w:type="dxa"/>
            <w:vMerge/>
            <w:shd w:val="clear" w:color="auto" w:fill="auto"/>
          </w:tcPr>
          <w:p w14:paraId="687EC0F2" w14:textId="77777777" w:rsidR="00F2790E" w:rsidRDefault="00F2790E" w:rsidP="00467E8A"/>
        </w:tc>
        <w:tc>
          <w:tcPr>
            <w:tcW w:w="1862" w:type="dxa"/>
            <w:vMerge/>
            <w:shd w:val="clear" w:color="auto" w:fill="auto"/>
          </w:tcPr>
          <w:p w14:paraId="61BD00F8" w14:textId="77777777" w:rsidR="00F2790E" w:rsidRPr="00386D74" w:rsidRDefault="00F2790E" w:rsidP="00467E8A">
            <w:pPr>
              <w:rPr>
                <w:rStyle w:val="SAPEmphasis"/>
              </w:rPr>
            </w:pPr>
          </w:p>
        </w:tc>
        <w:tc>
          <w:tcPr>
            <w:tcW w:w="2790" w:type="dxa"/>
            <w:shd w:val="clear" w:color="auto" w:fill="auto"/>
          </w:tcPr>
          <w:p w14:paraId="2ADB0A01" w14:textId="77777777" w:rsidR="00F2790E" w:rsidRPr="009F4CD2" w:rsidRDefault="00F2790E" w:rsidP="00467E8A">
            <w:r>
              <w:rPr>
                <w:rFonts w:cs="Arial"/>
                <w:bCs/>
              </w:rPr>
              <w:t>I</w:t>
            </w:r>
            <w:r w:rsidRPr="009F4CD2">
              <w:rPr>
                <w:rFonts w:cs="Arial"/>
                <w:bCs/>
              </w:rPr>
              <w:t xml:space="preserve">n the </w:t>
            </w:r>
            <w:r>
              <w:rPr>
                <w:rStyle w:val="SAPScreenElement"/>
              </w:rPr>
              <w:t xml:space="preserve">Notes </w:t>
            </w:r>
            <w:r w:rsidRPr="009F4CD2">
              <w:rPr>
                <w:rFonts w:cs="Arial"/>
                <w:bCs/>
              </w:rPr>
              <w:t>part of the form,</w:t>
            </w:r>
            <w:r w:rsidRPr="00187B9E">
              <w:t xml:space="preserve"> </w:t>
            </w:r>
            <w:r>
              <w:t>enter a note, if appropriate.</w:t>
            </w:r>
          </w:p>
        </w:tc>
        <w:tc>
          <w:tcPr>
            <w:tcW w:w="4500" w:type="dxa"/>
            <w:shd w:val="clear" w:color="auto" w:fill="auto"/>
          </w:tcPr>
          <w:p w14:paraId="301B8F06" w14:textId="77777777" w:rsidR="00F2790E" w:rsidRPr="009F4CD2" w:rsidRDefault="00F2790E" w:rsidP="00467E8A">
            <w:pPr>
              <w:rPr>
                <w:i/>
              </w:rPr>
            </w:pPr>
          </w:p>
        </w:tc>
        <w:tc>
          <w:tcPr>
            <w:tcW w:w="2970" w:type="dxa"/>
            <w:shd w:val="clear" w:color="auto" w:fill="auto"/>
          </w:tcPr>
          <w:p w14:paraId="2C4A97AC" w14:textId="77777777" w:rsidR="00F2790E" w:rsidRPr="009F4CD2" w:rsidRDefault="00F2790E" w:rsidP="00467E8A">
            <w:pPr>
              <w:rPr>
                <w:rFonts w:cs="Arial"/>
                <w:bCs/>
              </w:rPr>
            </w:pPr>
          </w:p>
        </w:tc>
        <w:tc>
          <w:tcPr>
            <w:tcW w:w="1264" w:type="dxa"/>
          </w:tcPr>
          <w:p w14:paraId="44A967B1" w14:textId="77777777" w:rsidR="00F2790E" w:rsidRPr="009F4CD2" w:rsidRDefault="00F2790E" w:rsidP="00467E8A">
            <w:pPr>
              <w:rPr>
                <w:rFonts w:cs="Arial"/>
                <w:bCs/>
              </w:rPr>
            </w:pPr>
          </w:p>
        </w:tc>
      </w:tr>
      <w:tr w:rsidR="00F2790E" w:rsidRPr="009F4CD2" w14:paraId="1A772C98" w14:textId="77777777" w:rsidTr="00467E8A">
        <w:trPr>
          <w:trHeight w:val="357"/>
        </w:trPr>
        <w:tc>
          <w:tcPr>
            <w:tcW w:w="900" w:type="dxa"/>
            <w:shd w:val="clear" w:color="auto" w:fill="auto"/>
          </w:tcPr>
          <w:p w14:paraId="24CF48B1" w14:textId="77777777" w:rsidR="00F2790E" w:rsidRPr="009F4CD2" w:rsidRDefault="00F2790E" w:rsidP="00467E8A">
            <w:r>
              <w:t>8</w:t>
            </w:r>
          </w:p>
        </w:tc>
        <w:tc>
          <w:tcPr>
            <w:tcW w:w="1862" w:type="dxa"/>
            <w:shd w:val="clear" w:color="auto" w:fill="auto"/>
          </w:tcPr>
          <w:p w14:paraId="3F246719" w14:textId="77777777" w:rsidR="00F2790E" w:rsidRPr="009F4CD2" w:rsidRDefault="00F2790E" w:rsidP="00467E8A">
            <w:pPr>
              <w:rPr>
                <w:b/>
              </w:rPr>
            </w:pPr>
            <w:r w:rsidRPr="00386D74">
              <w:rPr>
                <w:rStyle w:val="SAPEmphasis"/>
              </w:rPr>
              <w:t xml:space="preserve">Save </w:t>
            </w:r>
            <w:r>
              <w:rPr>
                <w:rStyle w:val="SAPEmphasis"/>
              </w:rPr>
              <w:t>Termination/ Severances</w:t>
            </w:r>
          </w:p>
        </w:tc>
        <w:tc>
          <w:tcPr>
            <w:tcW w:w="2790" w:type="dxa"/>
            <w:shd w:val="clear" w:color="auto" w:fill="auto"/>
          </w:tcPr>
          <w:p w14:paraId="7293F7C8" w14:textId="77777777" w:rsidR="00F2790E" w:rsidRPr="009F4CD2" w:rsidRDefault="00F2790E" w:rsidP="00467E8A">
            <w:pPr>
              <w:rPr>
                <w:rFonts w:cs="Arial"/>
                <w:bCs/>
              </w:rPr>
            </w:pPr>
            <w:r w:rsidRPr="009F4CD2">
              <w:t xml:space="preserve">Choose the </w:t>
            </w:r>
            <w:r w:rsidRPr="009F4CD2">
              <w:rPr>
                <w:rStyle w:val="SAPScreenElement"/>
              </w:rPr>
              <w:t>Save</w:t>
            </w:r>
            <w:r w:rsidRPr="009F4CD2">
              <w:t xml:space="preserve"> button.</w:t>
            </w:r>
          </w:p>
        </w:tc>
        <w:tc>
          <w:tcPr>
            <w:tcW w:w="4500" w:type="dxa"/>
            <w:shd w:val="clear" w:color="auto" w:fill="auto"/>
          </w:tcPr>
          <w:p w14:paraId="31959B5C" w14:textId="77777777" w:rsidR="00F2790E" w:rsidRPr="009F4CD2" w:rsidRDefault="00F2790E" w:rsidP="00467E8A">
            <w:pPr>
              <w:rPr>
                <w:i/>
              </w:rPr>
            </w:pPr>
          </w:p>
        </w:tc>
        <w:tc>
          <w:tcPr>
            <w:tcW w:w="2970" w:type="dxa"/>
            <w:shd w:val="clear" w:color="auto" w:fill="auto"/>
          </w:tcPr>
          <w:p w14:paraId="5375DAE2" w14:textId="77777777" w:rsidR="00F2790E" w:rsidRPr="009F4CD2" w:rsidRDefault="00F2790E" w:rsidP="00467E8A">
            <w:r w:rsidRPr="009F4CD2">
              <w:rPr>
                <w:rFonts w:cs="Arial"/>
                <w:bCs/>
              </w:rPr>
              <w:t>A system message about data saving is generated.</w:t>
            </w:r>
          </w:p>
        </w:tc>
        <w:tc>
          <w:tcPr>
            <w:tcW w:w="1264" w:type="dxa"/>
          </w:tcPr>
          <w:p w14:paraId="6B5AEE5C" w14:textId="77777777" w:rsidR="00F2790E" w:rsidRPr="009F4CD2" w:rsidRDefault="00F2790E" w:rsidP="00467E8A">
            <w:pPr>
              <w:rPr>
                <w:rFonts w:cs="Arial"/>
                <w:bCs/>
              </w:rPr>
            </w:pPr>
          </w:p>
        </w:tc>
      </w:tr>
      <w:bookmarkEnd w:id="1136"/>
    </w:tbl>
    <w:p w14:paraId="5D912DB0" w14:textId="77777777" w:rsidR="00F2790E" w:rsidRPr="00F2790E" w:rsidRDefault="00F2790E" w:rsidP="00F2790E"/>
    <w:p w14:paraId="137F9DC5" w14:textId="6C22A3CC" w:rsidR="00BE0FA9" w:rsidRDefault="00BE0FA9" w:rsidP="005F371D">
      <w:pPr>
        <w:pStyle w:val="Heading3"/>
      </w:pPr>
      <w:del w:id="1152" w:author="Author" w:date="2017-12-29T12:43:00Z">
        <w:r w:rsidRPr="00EB2E98" w:rsidDel="00060B96">
          <w:delText>Payroll-Relevant Employee Data</w:delText>
        </w:r>
        <w:r w:rsidDel="00060B96">
          <w:delText xml:space="preserve"> for </w:delText>
        </w:r>
      </w:del>
      <w:bookmarkStart w:id="1153" w:name="_Toc507433247"/>
      <w:r>
        <w:t>United Kingdom (GB)</w:t>
      </w:r>
      <w:bookmarkEnd w:id="1153"/>
    </w:p>
    <w:p w14:paraId="6C8ED4A2" w14:textId="77777777" w:rsidR="00467E8A" w:rsidRPr="00187B9E" w:rsidRDefault="00467E8A" w:rsidP="00467E8A">
      <w:pPr>
        <w:pStyle w:val="Heading4"/>
      </w:pPr>
      <w:bookmarkStart w:id="1154" w:name="_Toc499726079"/>
      <w:bookmarkStart w:id="1155" w:name="_Toc507433248"/>
      <w:r w:rsidRPr="00187B9E">
        <w:t xml:space="preserve">Maintaining </w:t>
      </w:r>
      <w:r>
        <w:t>Tax</w:t>
      </w:r>
      <w:r w:rsidRPr="00187B9E">
        <w:t xml:space="preserve"> Data</w:t>
      </w:r>
      <w:bookmarkEnd w:id="1154"/>
      <w:bookmarkEnd w:id="1155"/>
    </w:p>
    <w:p w14:paraId="3E8046DC" w14:textId="77777777" w:rsidR="00467E8A" w:rsidRPr="00187B9E" w:rsidRDefault="00467E8A" w:rsidP="00467E8A">
      <w:pPr>
        <w:pStyle w:val="SAPKeyblockTitle"/>
      </w:pPr>
      <w:r w:rsidRPr="00187B9E">
        <w:t>Test Administration</w:t>
      </w:r>
    </w:p>
    <w:p w14:paraId="5A2B3113" w14:textId="77777777" w:rsidR="00467E8A" w:rsidRPr="00187B9E" w:rsidRDefault="00467E8A" w:rsidP="00467E8A">
      <w:r w:rsidRPr="00187B9E">
        <w:t>Customer project: Fill in the project-specific parts (highlighted).</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467E8A" w:rsidRPr="00187B9E" w14:paraId="3CA93079"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460686DC" w14:textId="77777777" w:rsidR="00467E8A" w:rsidRPr="00187B9E" w:rsidRDefault="00467E8A" w:rsidP="00467E8A">
            <w:pPr>
              <w:rPr>
                <w:rStyle w:val="SAPEmphasis"/>
              </w:rPr>
            </w:pPr>
            <w:r w:rsidRPr="00187B9E">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0370816A" w14:textId="77777777" w:rsidR="00467E8A" w:rsidRPr="00187B9E" w:rsidRDefault="00467E8A" w:rsidP="00467E8A">
            <w:r w:rsidRPr="00187B9E">
              <w:t>&lt;X.XX&gt;</w:t>
            </w:r>
          </w:p>
        </w:tc>
        <w:tc>
          <w:tcPr>
            <w:tcW w:w="2401" w:type="dxa"/>
            <w:tcBorders>
              <w:top w:val="single" w:sz="8" w:space="0" w:color="999999"/>
              <w:left w:val="single" w:sz="8" w:space="0" w:color="999999"/>
              <w:bottom w:val="single" w:sz="8" w:space="0" w:color="999999"/>
              <w:right w:val="single" w:sz="8" w:space="0" w:color="999999"/>
            </w:tcBorders>
            <w:hideMark/>
          </w:tcPr>
          <w:p w14:paraId="0E216AAB" w14:textId="77777777" w:rsidR="00467E8A" w:rsidRPr="00187B9E" w:rsidRDefault="00467E8A" w:rsidP="00467E8A">
            <w:pPr>
              <w:rPr>
                <w:rStyle w:val="SAPEmphasis"/>
              </w:rPr>
            </w:pPr>
            <w:r w:rsidRPr="00187B9E">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3305ED93" w14:textId="77777777" w:rsidR="00467E8A" w:rsidRPr="00187B9E" w:rsidRDefault="00467E8A" w:rsidP="00467E8A"/>
        </w:tc>
        <w:tc>
          <w:tcPr>
            <w:tcW w:w="2402" w:type="dxa"/>
            <w:tcBorders>
              <w:top w:val="single" w:sz="8" w:space="0" w:color="999999"/>
              <w:left w:val="single" w:sz="8" w:space="0" w:color="999999"/>
              <w:bottom w:val="single" w:sz="8" w:space="0" w:color="999999"/>
              <w:right w:val="single" w:sz="8" w:space="0" w:color="999999"/>
            </w:tcBorders>
            <w:hideMark/>
          </w:tcPr>
          <w:p w14:paraId="0577F6E0" w14:textId="77777777" w:rsidR="00467E8A" w:rsidRPr="00187B9E" w:rsidRDefault="00467E8A" w:rsidP="00467E8A">
            <w:pPr>
              <w:rPr>
                <w:rStyle w:val="SAPEmphasis"/>
              </w:rPr>
            </w:pPr>
            <w:r w:rsidRPr="00187B9E">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66469403" w14:textId="77777777" w:rsidR="00467E8A" w:rsidRPr="00187B9E" w:rsidRDefault="00467E8A" w:rsidP="00467E8A">
            <w:r>
              <w:t>&lt;date&gt;</w:t>
            </w:r>
          </w:p>
        </w:tc>
      </w:tr>
      <w:tr w:rsidR="00467E8A" w:rsidRPr="00187B9E" w14:paraId="235E659E"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41B575B0" w14:textId="77777777" w:rsidR="00467E8A" w:rsidRPr="00187B9E" w:rsidRDefault="00467E8A" w:rsidP="00467E8A">
            <w:pPr>
              <w:rPr>
                <w:rStyle w:val="SAPEmphasis"/>
              </w:rPr>
            </w:pPr>
            <w:r w:rsidRPr="00187B9E">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6970B1B5" w14:textId="77777777" w:rsidR="00467E8A" w:rsidRPr="00187B9E" w:rsidRDefault="00467E8A" w:rsidP="00467E8A">
            <w:r w:rsidRPr="00187B9E">
              <w:t xml:space="preserve">HR </w:t>
            </w:r>
            <w:r w:rsidRPr="009F4CD2">
              <w:t>Administrator</w:t>
            </w:r>
          </w:p>
        </w:tc>
      </w:tr>
      <w:tr w:rsidR="00467E8A" w:rsidRPr="00187B9E" w14:paraId="6E718CE1"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776D1159" w14:textId="77777777" w:rsidR="00467E8A" w:rsidRPr="00187B9E" w:rsidRDefault="00467E8A" w:rsidP="00467E8A">
            <w:pPr>
              <w:rPr>
                <w:rStyle w:val="SAPEmphasis"/>
              </w:rPr>
            </w:pPr>
            <w:r w:rsidRPr="00187B9E">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2E3F70F4" w14:textId="77777777" w:rsidR="00467E8A" w:rsidRPr="00187B9E" w:rsidRDefault="00467E8A" w:rsidP="00467E8A">
            <w:r w:rsidRPr="00187B9E">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52DD1097" w14:textId="77777777" w:rsidR="00467E8A" w:rsidRPr="00187B9E" w:rsidRDefault="00467E8A" w:rsidP="00467E8A">
            <w:pPr>
              <w:rPr>
                <w:rStyle w:val="SAPEmphasis"/>
              </w:rPr>
            </w:pPr>
            <w:r w:rsidRPr="00187B9E">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05D2436E" w14:textId="49CDC7B2" w:rsidR="00467E8A" w:rsidRPr="00187B9E" w:rsidRDefault="001861CE" w:rsidP="00467E8A">
            <w:r>
              <w:t>&lt;duration&gt;</w:t>
            </w:r>
          </w:p>
        </w:tc>
      </w:tr>
    </w:tbl>
    <w:p w14:paraId="15367D3E" w14:textId="77777777" w:rsidR="00467E8A" w:rsidRPr="00187B9E" w:rsidRDefault="00467E8A" w:rsidP="00467E8A">
      <w:pPr>
        <w:pStyle w:val="SAPKeyblockTitle"/>
      </w:pPr>
      <w:r w:rsidRPr="00187B9E">
        <w:t>Purpose</w:t>
      </w:r>
    </w:p>
    <w:p w14:paraId="666F5D68" w14:textId="77777777" w:rsidR="00467E8A" w:rsidRDefault="00467E8A" w:rsidP="00467E8A">
      <w:r w:rsidRPr="00187B9E">
        <w:t xml:space="preserve">The HR </w:t>
      </w:r>
      <w:r w:rsidRPr="009F4CD2">
        <w:t>Administrator</w:t>
      </w:r>
      <w:r w:rsidRPr="00187B9E">
        <w:t xml:space="preserve"> maintains tax related data for an employee.</w:t>
      </w:r>
    </w:p>
    <w:p w14:paraId="595F4D39" w14:textId="77777777" w:rsidR="00467E8A" w:rsidRPr="00187B9E" w:rsidRDefault="00467E8A" w:rsidP="00467E8A">
      <w:r w:rsidRPr="00187B9E">
        <w:t xml:space="preserve">In this chapter, we describe the maintenance of </w:t>
      </w:r>
      <w:r>
        <w:t>three</w:t>
      </w:r>
      <w:r w:rsidRPr="00187B9E">
        <w:t xml:space="preserve"> different infotypes: </w:t>
      </w:r>
      <w:r>
        <w:t>Tax Data, Offshore Tax,</w:t>
      </w:r>
      <w:r w:rsidRPr="00187B9E">
        <w:t xml:space="preserve"> </w:t>
      </w:r>
      <w:r>
        <w:t xml:space="preserve">and </w:t>
      </w:r>
      <w:r w:rsidRPr="00C94C5C">
        <w:t>Sickness Pay Control</w:t>
      </w:r>
      <w:r>
        <w:t>.</w:t>
      </w:r>
    </w:p>
    <w:p w14:paraId="382279DF" w14:textId="77777777" w:rsidR="00467E8A" w:rsidRDefault="00467E8A" w:rsidP="00467E8A">
      <w:r w:rsidRPr="00187B9E">
        <w:t xml:space="preserve">In the </w:t>
      </w:r>
      <w:r>
        <w:rPr>
          <w:rStyle w:val="SAPScreenElement"/>
        </w:rPr>
        <w:t>Tax Data</w:t>
      </w:r>
      <w:r w:rsidRPr="00187B9E">
        <w:rPr>
          <w:rStyle w:val="SAPScreenElement"/>
        </w:rPr>
        <w:t xml:space="preserve"> </w:t>
      </w:r>
      <w:r w:rsidRPr="00187B9E">
        <w:t>infotype</w:t>
      </w:r>
      <w:r>
        <w:t>,</w:t>
      </w:r>
      <w:r w:rsidRPr="00771AC7">
        <w:t xml:space="preserve"> the information required to calculate </w:t>
      </w:r>
      <w:r>
        <w:t xml:space="preserve">the </w:t>
      </w:r>
      <w:r w:rsidRPr="00C94C5C">
        <w:t>correct tax deductions from wages and salaries</w:t>
      </w:r>
      <w:r>
        <w:t xml:space="preserve"> is kept. When new employees join the company, a tax data record must be created for each of them. If you do not receive the tax details for a particular employee immediately, you should wait until you receive this information before you create the record. One of your required Start-of-Year activities is to create a new Tax Data record for each employee. Employee tax situations may also change during the course of employment. If this is the case, you will need to create new records to reflect each of these changes.</w:t>
      </w:r>
    </w:p>
    <w:p w14:paraId="1DAA24A6" w14:textId="77777777" w:rsidR="00467E8A" w:rsidRDefault="00467E8A" w:rsidP="00467E8A">
      <w:r w:rsidRPr="00187B9E">
        <w:t xml:space="preserve">In the </w:t>
      </w:r>
      <w:r w:rsidRPr="00C94C5C">
        <w:rPr>
          <w:rStyle w:val="SAPScreenElement"/>
        </w:rPr>
        <w:t>Offshore</w:t>
      </w:r>
      <w:r>
        <w:t xml:space="preserve"> </w:t>
      </w:r>
      <w:r>
        <w:rPr>
          <w:rStyle w:val="SAPScreenElement"/>
        </w:rPr>
        <w:t xml:space="preserve">Tax </w:t>
      </w:r>
      <w:r w:rsidRPr="00187B9E">
        <w:t>infotype</w:t>
      </w:r>
      <w:r>
        <w:t>,</w:t>
      </w:r>
      <w:r w:rsidRPr="001A1634">
        <w:t xml:space="preserve"> </w:t>
      </w:r>
      <w:r>
        <w:t>the</w:t>
      </w:r>
      <w:r w:rsidRPr="001A1634">
        <w:t xml:space="preserve"> tax data for resident and non-resident employees working in the Isle of Man, Jersey, or Guernsey and Alderney</w:t>
      </w:r>
      <w:r>
        <w:t xml:space="preserve"> is recorded.</w:t>
      </w:r>
    </w:p>
    <w:p w14:paraId="234CB678" w14:textId="77777777" w:rsidR="00467E8A" w:rsidRDefault="00467E8A" w:rsidP="00467E8A">
      <w:r w:rsidRPr="00187B9E">
        <w:t xml:space="preserve">In the </w:t>
      </w:r>
      <w:r w:rsidRPr="001A1634">
        <w:rPr>
          <w:rStyle w:val="SAPScreenElement"/>
        </w:rPr>
        <w:t xml:space="preserve">Sickness Pay Control </w:t>
      </w:r>
      <w:r w:rsidRPr="00187B9E">
        <w:t>infotype</w:t>
      </w:r>
      <w:r>
        <w:t xml:space="preserve">, the data of an employee, which is relevant to statutory sick pay (shortened SSP in the following). </w:t>
      </w:r>
      <w:r w:rsidRPr="001A1634">
        <w:t>The information contained in the infotype allows the Payroll component to determine whether an employee is entitled to SSP, and if so, for which days</w:t>
      </w:r>
      <w:r>
        <w:t>.</w:t>
      </w:r>
    </w:p>
    <w:p w14:paraId="5100DBFB" w14:textId="77777777" w:rsidR="00467E8A" w:rsidRPr="009F4CD2" w:rsidRDefault="00467E8A" w:rsidP="00467E8A">
      <w:pPr>
        <w:pStyle w:val="SAPKeyblockTitle"/>
      </w:pPr>
      <w:r w:rsidRPr="009F4CD2">
        <w:t>Procedure</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1498"/>
        <w:gridCol w:w="2974"/>
        <w:gridCol w:w="4798"/>
        <w:gridCol w:w="2852"/>
        <w:gridCol w:w="1264"/>
      </w:tblGrid>
      <w:tr w:rsidR="00467E8A" w:rsidRPr="009F4CD2" w14:paraId="5F05CD5C" w14:textId="77777777" w:rsidTr="00467E8A">
        <w:trPr>
          <w:trHeight w:val="517"/>
          <w:tblHeader/>
        </w:trPr>
        <w:tc>
          <w:tcPr>
            <w:tcW w:w="900" w:type="dxa"/>
            <w:shd w:val="clear" w:color="auto" w:fill="999999"/>
          </w:tcPr>
          <w:p w14:paraId="2904037A" w14:textId="77777777" w:rsidR="00467E8A" w:rsidRPr="009F4CD2" w:rsidRDefault="00467E8A" w:rsidP="00467E8A">
            <w:pPr>
              <w:pStyle w:val="TableHeading"/>
              <w:rPr>
                <w:rFonts w:ascii="BentonSans Bold" w:hAnsi="BentonSans Bold"/>
                <w:bCs/>
                <w:color w:val="FFFFFF"/>
                <w:sz w:val="18"/>
              </w:rPr>
            </w:pPr>
            <w:r w:rsidRPr="009F4CD2">
              <w:rPr>
                <w:rFonts w:ascii="BentonSans Bold" w:hAnsi="BentonSans Bold"/>
                <w:bCs/>
                <w:color w:val="FFFFFF"/>
                <w:sz w:val="18"/>
              </w:rPr>
              <w:t>Test Step #</w:t>
            </w:r>
          </w:p>
        </w:tc>
        <w:tc>
          <w:tcPr>
            <w:tcW w:w="1498" w:type="dxa"/>
            <w:shd w:val="clear" w:color="auto" w:fill="999999"/>
          </w:tcPr>
          <w:p w14:paraId="1A062A40" w14:textId="77777777" w:rsidR="00467E8A" w:rsidRPr="009F4CD2" w:rsidRDefault="00467E8A" w:rsidP="00467E8A">
            <w:pPr>
              <w:pStyle w:val="TableHeading"/>
              <w:rPr>
                <w:rFonts w:ascii="BentonSans Bold" w:hAnsi="BentonSans Bold"/>
                <w:bCs/>
                <w:color w:val="FFFFFF"/>
                <w:sz w:val="18"/>
              </w:rPr>
            </w:pPr>
            <w:r w:rsidRPr="009F4CD2">
              <w:rPr>
                <w:rFonts w:ascii="BentonSans Bold" w:hAnsi="BentonSans Bold"/>
                <w:bCs/>
                <w:color w:val="FFFFFF"/>
                <w:sz w:val="18"/>
              </w:rPr>
              <w:t>Test Step Name</w:t>
            </w:r>
          </w:p>
        </w:tc>
        <w:tc>
          <w:tcPr>
            <w:tcW w:w="2974" w:type="dxa"/>
            <w:shd w:val="clear" w:color="auto" w:fill="999999"/>
          </w:tcPr>
          <w:p w14:paraId="798FA54D" w14:textId="77777777" w:rsidR="00467E8A" w:rsidRPr="009F4CD2" w:rsidRDefault="00467E8A" w:rsidP="00467E8A">
            <w:pPr>
              <w:pStyle w:val="TableHeading"/>
              <w:rPr>
                <w:rFonts w:ascii="BentonSans Bold" w:hAnsi="BentonSans Bold"/>
                <w:bCs/>
                <w:color w:val="FFFFFF"/>
                <w:sz w:val="18"/>
              </w:rPr>
            </w:pPr>
            <w:r w:rsidRPr="009F4CD2">
              <w:rPr>
                <w:rFonts w:ascii="BentonSans Bold" w:hAnsi="BentonSans Bold"/>
                <w:bCs/>
                <w:color w:val="FFFFFF"/>
                <w:sz w:val="18"/>
              </w:rPr>
              <w:t>Instruction</w:t>
            </w:r>
          </w:p>
        </w:tc>
        <w:tc>
          <w:tcPr>
            <w:tcW w:w="4798" w:type="dxa"/>
            <w:shd w:val="clear" w:color="auto" w:fill="999999"/>
          </w:tcPr>
          <w:p w14:paraId="16C562D3" w14:textId="77777777" w:rsidR="00467E8A" w:rsidRPr="009F4CD2" w:rsidRDefault="00467E8A" w:rsidP="00467E8A">
            <w:pPr>
              <w:pStyle w:val="TableHeading"/>
              <w:rPr>
                <w:rFonts w:ascii="BentonSans Bold" w:hAnsi="BentonSans Bold"/>
                <w:bCs/>
                <w:color w:val="FFFFFF"/>
                <w:sz w:val="18"/>
              </w:rPr>
            </w:pPr>
            <w:r w:rsidRPr="009F4CD2">
              <w:rPr>
                <w:rFonts w:ascii="BentonSans Bold" w:hAnsi="BentonSans Bold"/>
                <w:bCs/>
                <w:color w:val="FFFFFF"/>
                <w:sz w:val="18"/>
              </w:rPr>
              <w:t>User Entries:</w:t>
            </w:r>
            <w:r w:rsidRPr="009F4CD2">
              <w:rPr>
                <w:rFonts w:ascii="BentonSans Bold" w:hAnsi="BentonSans Bold"/>
                <w:bCs/>
                <w:color w:val="FFFFFF"/>
                <w:sz w:val="18"/>
              </w:rPr>
              <w:br/>
              <w:t>Field Name: User Action and Value</w:t>
            </w:r>
          </w:p>
        </w:tc>
        <w:tc>
          <w:tcPr>
            <w:tcW w:w="2852" w:type="dxa"/>
            <w:shd w:val="clear" w:color="auto" w:fill="999999"/>
          </w:tcPr>
          <w:p w14:paraId="2D6D0934" w14:textId="77777777" w:rsidR="00467E8A" w:rsidRPr="009F4CD2" w:rsidRDefault="00467E8A" w:rsidP="00467E8A">
            <w:pPr>
              <w:pStyle w:val="TableHeading"/>
              <w:rPr>
                <w:rFonts w:ascii="BentonSans Bold" w:hAnsi="BentonSans Bold"/>
                <w:bCs/>
                <w:color w:val="FFFFFF"/>
                <w:sz w:val="18"/>
              </w:rPr>
            </w:pPr>
            <w:r w:rsidRPr="009F4CD2">
              <w:rPr>
                <w:rFonts w:ascii="BentonSans Bold" w:hAnsi="BentonSans Bold"/>
                <w:bCs/>
                <w:color w:val="FFFFFF"/>
                <w:sz w:val="18"/>
              </w:rPr>
              <w:t>Expected Result</w:t>
            </w:r>
          </w:p>
        </w:tc>
        <w:tc>
          <w:tcPr>
            <w:tcW w:w="1264" w:type="dxa"/>
            <w:shd w:val="clear" w:color="auto" w:fill="999999"/>
          </w:tcPr>
          <w:p w14:paraId="4B06CD7B" w14:textId="77777777" w:rsidR="00467E8A" w:rsidRPr="009F4CD2" w:rsidRDefault="00467E8A" w:rsidP="00467E8A">
            <w:pPr>
              <w:pStyle w:val="TableHeading"/>
              <w:rPr>
                <w:rFonts w:ascii="BentonSans Bold" w:hAnsi="BentonSans Bold"/>
                <w:bCs/>
                <w:color w:val="FFFFFF"/>
                <w:sz w:val="18"/>
              </w:rPr>
            </w:pPr>
            <w:r w:rsidRPr="009F4CD2">
              <w:rPr>
                <w:rFonts w:ascii="BentonSans Bold" w:hAnsi="BentonSans Bold"/>
                <w:bCs/>
                <w:color w:val="FFFFFF"/>
                <w:sz w:val="18"/>
              </w:rPr>
              <w:t>Pass / Fail / Comment</w:t>
            </w:r>
          </w:p>
        </w:tc>
      </w:tr>
      <w:tr w:rsidR="00467E8A" w:rsidRPr="009F4CD2" w14:paraId="02E170EB" w14:textId="77777777" w:rsidTr="00467E8A">
        <w:trPr>
          <w:trHeight w:val="288"/>
        </w:trPr>
        <w:tc>
          <w:tcPr>
            <w:tcW w:w="900" w:type="dxa"/>
            <w:shd w:val="clear" w:color="auto" w:fill="auto"/>
          </w:tcPr>
          <w:p w14:paraId="7CA42EEA" w14:textId="77777777" w:rsidR="00467E8A" w:rsidRPr="009F4CD2" w:rsidRDefault="00467E8A" w:rsidP="00467E8A">
            <w:r w:rsidRPr="009F4CD2">
              <w:t>1</w:t>
            </w:r>
          </w:p>
        </w:tc>
        <w:tc>
          <w:tcPr>
            <w:tcW w:w="1498" w:type="dxa"/>
            <w:shd w:val="clear" w:color="auto" w:fill="auto"/>
          </w:tcPr>
          <w:p w14:paraId="41A8C7CF" w14:textId="77777777" w:rsidR="00467E8A" w:rsidRPr="0064637F" w:rsidRDefault="00467E8A" w:rsidP="00467E8A">
            <w:pPr>
              <w:rPr>
                <w:rStyle w:val="SAPEmphasis"/>
              </w:rPr>
            </w:pPr>
            <w:r w:rsidRPr="0064637F">
              <w:rPr>
                <w:rStyle w:val="SAPEmphasis"/>
              </w:rPr>
              <w:t>Log on</w:t>
            </w:r>
          </w:p>
        </w:tc>
        <w:tc>
          <w:tcPr>
            <w:tcW w:w="2974" w:type="dxa"/>
            <w:shd w:val="clear" w:color="auto" w:fill="auto"/>
          </w:tcPr>
          <w:p w14:paraId="03063355" w14:textId="77777777" w:rsidR="00467E8A" w:rsidRPr="009F4CD2" w:rsidRDefault="00467E8A" w:rsidP="00467E8A">
            <w:r w:rsidRPr="009F4CD2">
              <w:t xml:space="preserve">Log on to </w:t>
            </w:r>
            <w:r w:rsidRPr="00924C51">
              <w:rPr>
                <w:rStyle w:val="SAPScreenElement"/>
                <w:color w:val="auto"/>
              </w:rPr>
              <w:t>Employee Central</w:t>
            </w:r>
            <w:r w:rsidRPr="00D60938">
              <w:t xml:space="preserve"> </w:t>
            </w:r>
            <w:r w:rsidRPr="009F4CD2">
              <w:t>as an HR Administrator.</w:t>
            </w:r>
          </w:p>
        </w:tc>
        <w:tc>
          <w:tcPr>
            <w:tcW w:w="4798" w:type="dxa"/>
            <w:shd w:val="clear" w:color="auto" w:fill="auto"/>
          </w:tcPr>
          <w:p w14:paraId="1FEC0345" w14:textId="77777777" w:rsidR="00467E8A" w:rsidRPr="009F4CD2" w:rsidRDefault="00467E8A" w:rsidP="00467E8A"/>
        </w:tc>
        <w:tc>
          <w:tcPr>
            <w:tcW w:w="2852" w:type="dxa"/>
            <w:shd w:val="clear" w:color="auto" w:fill="auto"/>
          </w:tcPr>
          <w:p w14:paraId="3C463B2C" w14:textId="77777777" w:rsidR="00467E8A" w:rsidRPr="009F4CD2" w:rsidRDefault="00467E8A" w:rsidP="00467E8A">
            <w:r w:rsidRPr="009F4CD2">
              <w:t xml:space="preserve">The </w:t>
            </w:r>
            <w:r w:rsidRPr="009F4CD2">
              <w:rPr>
                <w:rStyle w:val="SAPScreenElement"/>
              </w:rPr>
              <w:t>Home</w:t>
            </w:r>
            <w:r w:rsidRPr="009F4CD2">
              <w:t xml:space="preserve"> page is displayed.</w:t>
            </w:r>
          </w:p>
        </w:tc>
        <w:tc>
          <w:tcPr>
            <w:tcW w:w="1264" w:type="dxa"/>
          </w:tcPr>
          <w:p w14:paraId="6D58CDF0" w14:textId="77777777" w:rsidR="00467E8A" w:rsidRPr="009F4CD2" w:rsidRDefault="00467E8A" w:rsidP="00467E8A">
            <w:pPr>
              <w:rPr>
                <w:rFonts w:cs="Arial"/>
                <w:bCs/>
              </w:rPr>
            </w:pPr>
          </w:p>
        </w:tc>
      </w:tr>
      <w:tr w:rsidR="00467E8A" w:rsidRPr="009F4CD2" w14:paraId="5496C2A9" w14:textId="77777777" w:rsidTr="00467E8A">
        <w:trPr>
          <w:trHeight w:val="1137"/>
        </w:trPr>
        <w:tc>
          <w:tcPr>
            <w:tcW w:w="900" w:type="dxa"/>
            <w:shd w:val="clear" w:color="auto" w:fill="auto"/>
          </w:tcPr>
          <w:p w14:paraId="1DB59D3F" w14:textId="77777777" w:rsidR="00467E8A" w:rsidRPr="009F4CD2" w:rsidRDefault="00467E8A" w:rsidP="00467E8A">
            <w:r w:rsidRPr="009F4CD2">
              <w:t>2</w:t>
            </w:r>
          </w:p>
        </w:tc>
        <w:tc>
          <w:tcPr>
            <w:tcW w:w="1498" w:type="dxa"/>
            <w:shd w:val="clear" w:color="auto" w:fill="auto"/>
          </w:tcPr>
          <w:p w14:paraId="5B5E445E" w14:textId="77777777" w:rsidR="00467E8A" w:rsidRPr="0064637F" w:rsidRDefault="00467E8A" w:rsidP="00467E8A">
            <w:pPr>
              <w:rPr>
                <w:rStyle w:val="SAPEmphasis"/>
              </w:rPr>
            </w:pPr>
            <w:r w:rsidRPr="0064637F">
              <w:rPr>
                <w:rStyle w:val="SAPEmphasis"/>
              </w:rPr>
              <w:t>Search Employee</w:t>
            </w:r>
          </w:p>
        </w:tc>
        <w:tc>
          <w:tcPr>
            <w:tcW w:w="2974" w:type="dxa"/>
            <w:shd w:val="clear" w:color="auto" w:fill="auto"/>
          </w:tcPr>
          <w:p w14:paraId="4A71A9C2" w14:textId="77777777" w:rsidR="00467E8A" w:rsidRPr="009F4CD2" w:rsidRDefault="00467E8A" w:rsidP="00467E8A">
            <w:r w:rsidRPr="009F4CD2">
              <w:t>In the</w:t>
            </w:r>
            <w:r w:rsidRPr="009F4CD2">
              <w:rPr>
                <w:rStyle w:val="SAPScreenElement"/>
              </w:rPr>
              <w:t xml:space="preserve"> Search </w:t>
            </w:r>
            <w:r>
              <w:rPr>
                <w:rStyle w:val="SAPScreenElement"/>
              </w:rPr>
              <w:t>for actions or people</w:t>
            </w:r>
            <w:r w:rsidRPr="007D2354">
              <w:t xml:space="preserve"> </w:t>
            </w:r>
            <w:r w:rsidRPr="00F36E6B">
              <w:t>box</w:t>
            </w:r>
            <w:r>
              <w:t>,</w:t>
            </w:r>
            <w:r w:rsidRPr="009F4CD2">
              <w:t xml:space="preserve"> in the top right corner of the </w:t>
            </w:r>
            <w:r>
              <w:t>screen,</w:t>
            </w:r>
            <w:r w:rsidRPr="009F4CD2">
              <w:t xml:space="preserve"> enter the name (or name parts) of the employee for whom you want to maintain data.</w:t>
            </w:r>
          </w:p>
        </w:tc>
        <w:tc>
          <w:tcPr>
            <w:tcW w:w="4798" w:type="dxa"/>
            <w:shd w:val="clear" w:color="auto" w:fill="auto"/>
          </w:tcPr>
          <w:p w14:paraId="058A48A1" w14:textId="77777777" w:rsidR="00467E8A" w:rsidRPr="009F4CD2" w:rsidRDefault="00467E8A" w:rsidP="00467E8A"/>
        </w:tc>
        <w:tc>
          <w:tcPr>
            <w:tcW w:w="2852" w:type="dxa"/>
            <w:shd w:val="clear" w:color="auto" w:fill="auto"/>
          </w:tcPr>
          <w:p w14:paraId="2510F11A" w14:textId="77777777" w:rsidR="00467E8A" w:rsidRPr="009F4CD2" w:rsidRDefault="00467E8A" w:rsidP="00467E8A">
            <w:r>
              <w:t xml:space="preserve">The autocomplete functionality suggests </w:t>
            </w:r>
            <w:r w:rsidRPr="009F4CD2">
              <w:t>a list of employees matching your search criteria.</w:t>
            </w:r>
          </w:p>
        </w:tc>
        <w:tc>
          <w:tcPr>
            <w:tcW w:w="1264" w:type="dxa"/>
          </w:tcPr>
          <w:p w14:paraId="15FE3728" w14:textId="77777777" w:rsidR="00467E8A" w:rsidRPr="009F4CD2" w:rsidRDefault="00467E8A" w:rsidP="00467E8A">
            <w:pPr>
              <w:rPr>
                <w:rFonts w:cs="Arial"/>
                <w:bCs/>
              </w:rPr>
            </w:pPr>
          </w:p>
        </w:tc>
      </w:tr>
      <w:tr w:rsidR="00467E8A" w:rsidRPr="009F4CD2" w14:paraId="59623358" w14:textId="77777777" w:rsidTr="00467E8A">
        <w:trPr>
          <w:trHeight w:val="576"/>
        </w:trPr>
        <w:tc>
          <w:tcPr>
            <w:tcW w:w="900" w:type="dxa"/>
            <w:shd w:val="clear" w:color="auto" w:fill="auto"/>
          </w:tcPr>
          <w:p w14:paraId="36B6B206" w14:textId="77777777" w:rsidR="00467E8A" w:rsidRPr="009F4CD2" w:rsidRDefault="00467E8A" w:rsidP="00467E8A">
            <w:r w:rsidRPr="009F4CD2">
              <w:t>3</w:t>
            </w:r>
          </w:p>
        </w:tc>
        <w:tc>
          <w:tcPr>
            <w:tcW w:w="1498" w:type="dxa"/>
            <w:shd w:val="clear" w:color="auto" w:fill="auto"/>
          </w:tcPr>
          <w:p w14:paraId="19D867D9" w14:textId="77777777" w:rsidR="00467E8A" w:rsidRPr="0064637F" w:rsidRDefault="00467E8A" w:rsidP="00467E8A">
            <w:pPr>
              <w:rPr>
                <w:rStyle w:val="SAPEmphasis"/>
              </w:rPr>
            </w:pPr>
            <w:r w:rsidRPr="0064637F">
              <w:rPr>
                <w:rStyle w:val="SAPEmphasis"/>
              </w:rPr>
              <w:t>Select Employee</w:t>
            </w:r>
          </w:p>
        </w:tc>
        <w:tc>
          <w:tcPr>
            <w:tcW w:w="2974" w:type="dxa"/>
            <w:shd w:val="clear" w:color="auto" w:fill="auto"/>
          </w:tcPr>
          <w:p w14:paraId="1E14B73E" w14:textId="77777777" w:rsidR="00467E8A" w:rsidRPr="009F4CD2" w:rsidRDefault="00467E8A" w:rsidP="00467E8A">
            <w:r w:rsidRPr="009F4CD2">
              <w:rPr>
                <w:rFonts w:cs="Arial"/>
                <w:bCs/>
              </w:rPr>
              <w:t>Select the appropriate employee from the result list.</w:t>
            </w:r>
          </w:p>
        </w:tc>
        <w:tc>
          <w:tcPr>
            <w:tcW w:w="4798" w:type="dxa"/>
            <w:shd w:val="clear" w:color="auto" w:fill="auto"/>
          </w:tcPr>
          <w:p w14:paraId="1BC67CF9" w14:textId="77777777" w:rsidR="00467E8A" w:rsidRPr="009F4CD2" w:rsidRDefault="00467E8A" w:rsidP="00467E8A"/>
        </w:tc>
        <w:tc>
          <w:tcPr>
            <w:tcW w:w="2852" w:type="dxa"/>
            <w:shd w:val="clear" w:color="auto" w:fill="auto"/>
          </w:tcPr>
          <w:p w14:paraId="28B51FD2" w14:textId="77777777" w:rsidR="00467E8A" w:rsidRPr="009F4CD2" w:rsidRDefault="00467E8A" w:rsidP="00467E8A">
            <w:r w:rsidRPr="009F4CD2">
              <w:t xml:space="preserve">You are directed to the </w:t>
            </w:r>
            <w:r w:rsidRPr="009F4CD2">
              <w:rPr>
                <w:rStyle w:val="SAPScreenElement"/>
              </w:rPr>
              <w:t>Employee Files</w:t>
            </w:r>
            <w:r w:rsidRPr="009F4CD2">
              <w:t xml:space="preserve"> page in which the profile of the employee is displayed.</w:t>
            </w:r>
          </w:p>
        </w:tc>
        <w:tc>
          <w:tcPr>
            <w:tcW w:w="1264" w:type="dxa"/>
          </w:tcPr>
          <w:p w14:paraId="47927A14" w14:textId="77777777" w:rsidR="00467E8A" w:rsidRPr="009F4CD2" w:rsidRDefault="00467E8A" w:rsidP="00467E8A">
            <w:pPr>
              <w:rPr>
                <w:rFonts w:cs="Arial"/>
                <w:bCs/>
              </w:rPr>
            </w:pPr>
          </w:p>
        </w:tc>
      </w:tr>
      <w:tr w:rsidR="00467E8A" w:rsidRPr="009F4CD2" w14:paraId="09D0A300" w14:textId="77777777" w:rsidTr="00467E8A">
        <w:trPr>
          <w:trHeight w:val="144"/>
        </w:trPr>
        <w:tc>
          <w:tcPr>
            <w:tcW w:w="900" w:type="dxa"/>
            <w:shd w:val="clear" w:color="auto" w:fill="auto"/>
          </w:tcPr>
          <w:p w14:paraId="2758AE42" w14:textId="77777777" w:rsidR="00467E8A" w:rsidRPr="009F4CD2" w:rsidRDefault="00467E8A" w:rsidP="00467E8A">
            <w:r w:rsidRPr="009F4CD2">
              <w:t>4</w:t>
            </w:r>
          </w:p>
        </w:tc>
        <w:tc>
          <w:tcPr>
            <w:tcW w:w="1498" w:type="dxa"/>
            <w:shd w:val="clear" w:color="auto" w:fill="auto"/>
          </w:tcPr>
          <w:p w14:paraId="1021D40D" w14:textId="77777777" w:rsidR="00467E8A" w:rsidRPr="009F4CD2" w:rsidRDefault="00467E8A" w:rsidP="00467E8A">
            <w:pPr>
              <w:rPr>
                <w:rFonts w:cs="Arial"/>
                <w:b/>
                <w:bCs/>
              </w:rPr>
            </w:pPr>
            <w:r w:rsidRPr="00386D74">
              <w:rPr>
                <w:rStyle w:val="SAPEmphasis"/>
              </w:rPr>
              <w:t>Go to</w:t>
            </w:r>
            <w:r w:rsidRPr="009F4CD2">
              <w:rPr>
                <w:rFonts w:cs="Arial"/>
                <w:b/>
                <w:bCs/>
              </w:rPr>
              <w:t xml:space="preserve"> </w:t>
            </w:r>
            <w:r w:rsidRPr="009F4CD2">
              <w:rPr>
                <w:rStyle w:val="SAPScreenElement"/>
                <w:b/>
                <w:color w:val="auto"/>
              </w:rPr>
              <w:t>Payroll Information</w:t>
            </w:r>
            <w:r w:rsidRPr="009F4CD2">
              <w:rPr>
                <w:rFonts w:cs="Arial"/>
                <w:b/>
                <w:bCs/>
              </w:rPr>
              <w:t xml:space="preserve"> </w:t>
            </w:r>
            <w:r>
              <w:rPr>
                <w:rStyle w:val="SAPEmphasis"/>
              </w:rPr>
              <w:t>subsection</w:t>
            </w:r>
          </w:p>
        </w:tc>
        <w:tc>
          <w:tcPr>
            <w:tcW w:w="2974" w:type="dxa"/>
            <w:shd w:val="clear" w:color="auto" w:fill="auto"/>
          </w:tcPr>
          <w:p w14:paraId="7CD0A16E" w14:textId="77777777" w:rsidR="00467E8A" w:rsidRPr="009F4CD2" w:rsidRDefault="00467E8A" w:rsidP="00467E8A">
            <w:r>
              <w:t xml:space="preserve">Go </w:t>
            </w:r>
            <w:r w:rsidRPr="008E6890">
              <w:t>to</w:t>
            </w:r>
            <w:r w:rsidRPr="008E6890">
              <w:rPr>
                <w:rFonts w:cs="Arial"/>
                <w:bCs/>
              </w:rPr>
              <w:t xml:space="preserve"> the </w:t>
            </w:r>
            <w:r w:rsidRPr="006B4DCD">
              <w:rPr>
                <w:rStyle w:val="SAPScreenElement"/>
              </w:rPr>
              <w:t>Employment Information</w:t>
            </w:r>
            <w:r w:rsidRPr="008E6890">
              <w:rPr>
                <w:rFonts w:cs="Arial"/>
                <w:bCs/>
              </w:rPr>
              <w:t xml:space="preserve"> section</w:t>
            </w:r>
            <w:r w:rsidRPr="006B4DCD">
              <w:rPr>
                <w:rFonts w:cs="Arial"/>
                <w:bCs/>
              </w:rPr>
              <w:t xml:space="preserve"> and there </w:t>
            </w:r>
            <w:r w:rsidRPr="008E6890">
              <w:rPr>
                <w:rFonts w:cs="Arial"/>
                <w:bCs/>
              </w:rPr>
              <w:t xml:space="preserve">scroll to the </w:t>
            </w:r>
            <w:r w:rsidRPr="006B4DCD">
              <w:rPr>
                <w:rStyle w:val="SAPScreenElement"/>
              </w:rPr>
              <w:t>Payroll Information</w:t>
            </w:r>
            <w:r w:rsidRPr="008E6890">
              <w:rPr>
                <w:rFonts w:cs="Arial"/>
                <w:bCs/>
              </w:rPr>
              <w:t xml:space="preserve"> subsection</w:t>
            </w:r>
            <w:r>
              <w:rPr>
                <w:rStyle w:val="SAPScreenElement"/>
              </w:rPr>
              <w:t>.</w:t>
            </w:r>
          </w:p>
        </w:tc>
        <w:tc>
          <w:tcPr>
            <w:tcW w:w="4798" w:type="dxa"/>
            <w:shd w:val="clear" w:color="auto" w:fill="auto"/>
          </w:tcPr>
          <w:p w14:paraId="6ACDE754" w14:textId="77777777" w:rsidR="00467E8A" w:rsidRPr="009F4CD2" w:rsidRDefault="00467E8A" w:rsidP="00467E8A"/>
        </w:tc>
        <w:tc>
          <w:tcPr>
            <w:tcW w:w="2852" w:type="dxa"/>
            <w:shd w:val="clear" w:color="auto" w:fill="auto"/>
          </w:tcPr>
          <w:p w14:paraId="783070C8" w14:textId="77777777" w:rsidR="00467E8A" w:rsidRPr="009F4CD2" w:rsidRDefault="00467E8A" w:rsidP="00467E8A">
            <w:pPr>
              <w:rPr>
                <w:color w:val="1F497D"/>
                <w:highlight w:val="yellow"/>
              </w:rPr>
            </w:pPr>
            <w:r w:rsidRPr="009F4CD2">
              <w:t xml:space="preserve">The </w:t>
            </w:r>
            <w:r w:rsidRPr="009F4CD2">
              <w:rPr>
                <w:rStyle w:val="SAPScreenElement"/>
              </w:rPr>
              <w:t>Payroll Information</w:t>
            </w:r>
            <w:r w:rsidRPr="009F4CD2">
              <w:t xml:space="preserve"> </w:t>
            </w:r>
            <w:r>
              <w:t>subsection</w:t>
            </w:r>
            <w:r w:rsidRPr="009F4CD2">
              <w:t xml:space="preserve"> is displayed. It contains </w:t>
            </w:r>
            <w:r>
              <w:t>several block</w:t>
            </w:r>
            <w:r w:rsidRPr="009F4CD2">
              <w:t>s configured as per your requirements.</w:t>
            </w:r>
          </w:p>
        </w:tc>
        <w:tc>
          <w:tcPr>
            <w:tcW w:w="1264" w:type="dxa"/>
          </w:tcPr>
          <w:p w14:paraId="75639ED1" w14:textId="77777777" w:rsidR="00467E8A" w:rsidRPr="009F4CD2" w:rsidRDefault="00467E8A" w:rsidP="00467E8A">
            <w:pPr>
              <w:rPr>
                <w:rFonts w:cs="Arial"/>
                <w:bCs/>
              </w:rPr>
            </w:pPr>
          </w:p>
        </w:tc>
      </w:tr>
      <w:tr w:rsidR="00467E8A" w:rsidRPr="009F4CD2" w14:paraId="3631C674" w14:textId="77777777" w:rsidTr="00467E8A">
        <w:trPr>
          <w:trHeight w:val="283"/>
        </w:trPr>
        <w:tc>
          <w:tcPr>
            <w:tcW w:w="900" w:type="dxa"/>
            <w:shd w:val="clear" w:color="auto" w:fill="auto"/>
          </w:tcPr>
          <w:p w14:paraId="240A0035" w14:textId="77777777" w:rsidR="00467E8A" w:rsidRPr="009F4CD2" w:rsidRDefault="00467E8A" w:rsidP="00467E8A">
            <w:r w:rsidRPr="009F4CD2">
              <w:t>5</w:t>
            </w:r>
          </w:p>
        </w:tc>
        <w:tc>
          <w:tcPr>
            <w:tcW w:w="1498" w:type="dxa"/>
            <w:shd w:val="clear" w:color="auto" w:fill="auto"/>
          </w:tcPr>
          <w:p w14:paraId="2EB6B67D" w14:textId="77777777" w:rsidR="00467E8A" w:rsidRPr="0064637F" w:rsidRDefault="00467E8A" w:rsidP="00467E8A">
            <w:pPr>
              <w:rPr>
                <w:rStyle w:val="SAPEmphasis"/>
              </w:rPr>
            </w:pPr>
            <w:r w:rsidRPr="0064637F">
              <w:rPr>
                <w:rStyle w:val="SAPEmphasis"/>
              </w:rPr>
              <w:t>Select Tax</w:t>
            </w:r>
          </w:p>
        </w:tc>
        <w:tc>
          <w:tcPr>
            <w:tcW w:w="2974" w:type="dxa"/>
            <w:shd w:val="clear" w:color="auto" w:fill="auto"/>
          </w:tcPr>
          <w:p w14:paraId="3283ACF5" w14:textId="77777777" w:rsidR="00467E8A" w:rsidRPr="009F4CD2" w:rsidRDefault="00467E8A" w:rsidP="00467E8A">
            <w:r w:rsidRPr="009F4CD2">
              <w:t xml:space="preserve">In the </w:t>
            </w:r>
            <w:r w:rsidRPr="009F4CD2">
              <w:rPr>
                <w:rStyle w:val="SAPScreenElement"/>
              </w:rPr>
              <w:t>Tax</w:t>
            </w:r>
            <w:r w:rsidRPr="009F4CD2">
              <w:t xml:space="preserve"> </w:t>
            </w:r>
            <w:r>
              <w:t>block,</w:t>
            </w:r>
            <w:r w:rsidRPr="009F4CD2">
              <w:t xml:space="preserve"> select the </w:t>
            </w:r>
            <w:r w:rsidRPr="009F4CD2">
              <w:rPr>
                <w:rStyle w:val="SAPScreenElement"/>
              </w:rPr>
              <w:t>Tax</w:t>
            </w:r>
            <w:r>
              <w:rPr>
                <w:rStyle w:val="SAPScreenElement"/>
              </w:rPr>
              <w:t xml:space="preserve"> Data</w:t>
            </w:r>
            <w:r w:rsidRPr="009F4CD2">
              <w:rPr>
                <w:rStyle w:val="SAPScreenElement"/>
              </w:rPr>
              <w:t xml:space="preserve"> </w:t>
            </w:r>
            <w:r w:rsidRPr="009F4CD2">
              <w:t>link.</w:t>
            </w:r>
          </w:p>
        </w:tc>
        <w:tc>
          <w:tcPr>
            <w:tcW w:w="4798" w:type="dxa"/>
            <w:shd w:val="clear" w:color="auto" w:fill="auto"/>
          </w:tcPr>
          <w:p w14:paraId="008EFACA" w14:textId="77777777" w:rsidR="00467E8A" w:rsidRPr="009F4CD2" w:rsidRDefault="00467E8A" w:rsidP="00467E8A"/>
        </w:tc>
        <w:tc>
          <w:tcPr>
            <w:tcW w:w="2852" w:type="dxa"/>
            <w:shd w:val="clear" w:color="auto" w:fill="auto"/>
          </w:tcPr>
          <w:p w14:paraId="0837CB50" w14:textId="77777777" w:rsidR="00467E8A" w:rsidRPr="009F4CD2" w:rsidRDefault="00467E8A" w:rsidP="00467E8A">
            <w:r w:rsidRPr="009F4CD2">
              <w:t xml:space="preserve">You are linked to </w:t>
            </w:r>
            <w:r>
              <w:t>Employee Central Payroll</w:t>
            </w:r>
            <w:r w:rsidRPr="009F4CD2">
              <w:t>, where you need to enter logon details. The appropriate embedded form then appears containing a table with already existing records (if any, otherwise, the table is empty).</w:t>
            </w:r>
          </w:p>
        </w:tc>
        <w:tc>
          <w:tcPr>
            <w:tcW w:w="1264" w:type="dxa"/>
          </w:tcPr>
          <w:p w14:paraId="5F7F6AD1" w14:textId="77777777" w:rsidR="00467E8A" w:rsidRPr="009F4CD2" w:rsidRDefault="00467E8A" w:rsidP="00467E8A">
            <w:pPr>
              <w:rPr>
                <w:rFonts w:cs="Arial"/>
                <w:bCs/>
              </w:rPr>
            </w:pPr>
          </w:p>
        </w:tc>
      </w:tr>
      <w:tr w:rsidR="00467E8A" w:rsidRPr="009F4CD2" w14:paraId="00DA5CBA" w14:textId="77777777" w:rsidTr="00467E8A">
        <w:trPr>
          <w:trHeight w:val="576"/>
        </w:trPr>
        <w:tc>
          <w:tcPr>
            <w:tcW w:w="900" w:type="dxa"/>
            <w:shd w:val="clear" w:color="auto" w:fill="auto"/>
          </w:tcPr>
          <w:p w14:paraId="2E972F4D" w14:textId="77777777" w:rsidR="00467E8A" w:rsidRPr="009F4CD2" w:rsidRDefault="00467E8A" w:rsidP="00467E8A">
            <w:r w:rsidRPr="009F4CD2">
              <w:t>6</w:t>
            </w:r>
          </w:p>
        </w:tc>
        <w:tc>
          <w:tcPr>
            <w:tcW w:w="1498" w:type="dxa"/>
            <w:shd w:val="clear" w:color="auto" w:fill="auto"/>
          </w:tcPr>
          <w:p w14:paraId="78FE6AAC" w14:textId="77777777" w:rsidR="00467E8A" w:rsidRPr="0064637F" w:rsidRDefault="00467E8A" w:rsidP="00467E8A">
            <w:pPr>
              <w:rPr>
                <w:rStyle w:val="SAPEmphasis"/>
              </w:rPr>
            </w:pPr>
            <w:r w:rsidRPr="0064637F">
              <w:rPr>
                <w:rStyle w:val="SAPEmphasis"/>
              </w:rPr>
              <w:t>Create New Tax Record</w:t>
            </w:r>
          </w:p>
        </w:tc>
        <w:tc>
          <w:tcPr>
            <w:tcW w:w="2974" w:type="dxa"/>
            <w:shd w:val="clear" w:color="auto" w:fill="auto"/>
          </w:tcPr>
          <w:p w14:paraId="534F302F" w14:textId="77777777" w:rsidR="00467E8A" w:rsidRPr="009F4CD2" w:rsidRDefault="00467E8A" w:rsidP="00467E8A">
            <w:r w:rsidRPr="009F4CD2">
              <w:t xml:space="preserve">On the displayed </w:t>
            </w:r>
            <w:r w:rsidRPr="009F4CD2">
              <w:rPr>
                <w:rStyle w:val="SAPScreenElement"/>
              </w:rPr>
              <w:t xml:space="preserve">Tax </w:t>
            </w:r>
            <w:r w:rsidRPr="009F4CD2">
              <w:t>page</w:t>
            </w:r>
            <w:r>
              <w:t>,</w:t>
            </w:r>
            <w:r w:rsidRPr="009F4CD2">
              <w:t xml:space="preserve"> select the </w:t>
            </w:r>
            <w:r w:rsidRPr="009F4CD2">
              <w:rPr>
                <w:rStyle w:val="SAPScreenElement"/>
              </w:rPr>
              <w:t>New</w:t>
            </w:r>
            <w:r w:rsidRPr="009F4CD2">
              <w:t xml:space="preserve"> pushbutton.</w:t>
            </w:r>
          </w:p>
        </w:tc>
        <w:tc>
          <w:tcPr>
            <w:tcW w:w="4798" w:type="dxa"/>
            <w:shd w:val="clear" w:color="auto" w:fill="auto"/>
          </w:tcPr>
          <w:p w14:paraId="1FF863E7" w14:textId="77777777" w:rsidR="00467E8A" w:rsidRPr="009F4CD2" w:rsidRDefault="00467E8A" w:rsidP="00467E8A"/>
        </w:tc>
        <w:tc>
          <w:tcPr>
            <w:tcW w:w="2852" w:type="dxa"/>
            <w:shd w:val="clear" w:color="auto" w:fill="auto"/>
          </w:tcPr>
          <w:p w14:paraId="171D4CD1" w14:textId="77777777" w:rsidR="00467E8A" w:rsidRPr="009F4CD2" w:rsidRDefault="00467E8A" w:rsidP="00467E8A">
            <w:r w:rsidRPr="009F4CD2">
              <w:t>The fields to be filled in the form show up below the table.</w:t>
            </w:r>
          </w:p>
        </w:tc>
        <w:tc>
          <w:tcPr>
            <w:tcW w:w="1264" w:type="dxa"/>
          </w:tcPr>
          <w:p w14:paraId="5A18B4BB" w14:textId="77777777" w:rsidR="00467E8A" w:rsidRPr="009F4CD2" w:rsidRDefault="00467E8A" w:rsidP="00467E8A">
            <w:pPr>
              <w:rPr>
                <w:rFonts w:cs="Arial"/>
                <w:bCs/>
              </w:rPr>
            </w:pPr>
          </w:p>
        </w:tc>
      </w:tr>
      <w:tr w:rsidR="00467E8A" w:rsidRPr="009F4CD2" w14:paraId="79467D7F" w14:textId="77777777" w:rsidTr="00467E8A">
        <w:trPr>
          <w:trHeight w:val="288"/>
        </w:trPr>
        <w:tc>
          <w:tcPr>
            <w:tcW w:w="900" w:type="dxa"/>
            <w:vMerge w:val="restart"/>
            <w:shd w:val="clear" w:color="auto" w:fill="auto"/>
          </w:tcPr>
          <w:p w14:paraId="54240989" w14:textId="77777777" w:rsidR="00467E8A" w:rsidRPr="009F4CD2" w:rsidRDefault="00467E8A" w:rsidP="00467E8A">
            <w:r w:rsidRPr="009F4CD2">
              <w:t>7</w:t>
            </w:r>
          </w:p>
        </w:tc>
        <w:tc>
          <w:tcPr>
            <w:tcW w:w="1498" w:type="dxa"/>
            <w:vMerge w:val="restart"/>
            <w:shd w:val="clear" w:color="auto" w:fill="auto"/>
          </w:tcPr>
          <w:p w14:paraId="058EAEEE" w14:textId="77777777" w:rsidR="00467E8A" w:rsidRPr="0064637F" w:rsidRDefault="00467E8A" w:rsidP="00467E8A">
            <w:pPr>
              <w:rPr>
                <w:rStyle w:val="SAPEmphasis"/>
              </w:rPr>
            </w:pPr>
            <w:r w:rsidRPr="0064637F">
              <w:rPr>
                <w:rStyle w:val="SAPEmphasis"/>
              </w:rPr>
              <w:t>Maintain Tax Details</w:t>
            </w:r>
          </w:p>
        </w:tc>
        <w:tc>
          <w:tcPr>
            <w:tcW w:w="2974" w:type="dxa"/>
            <w:vMerge w:val="restart"/>
            <w:shd w:val="clear" w:color="auto" w:fill="auto"/>
          </w:tcPr>
          <w:p w14:paraId="4DD99D74" w14:textId="77777777" w:rsidR="00467E8A" w:rsidRPr="009F4CD2" w:rsidRDefault="00467E8A" w:rsidP="00467E8A">
            <w:r w:rsidRPr="00187B9E">
              <w:t>Enter the validity period for the record:</w:t>
            </w:r>
          </w:p>
        </w:tc>
        <w:tc>
          <w:tcPr>
            <w:tcW w:w="4798" w:type="dxa"/>
            <w:shd w:val="clear" w:color="auto" w:fill="auto"/>
          </w:tcPr>
          <w:p w14:paraId="307A3F70" w14:textId="77777777" w:rsidR="00467E8A" w:rsidRPr="009F4CD2" w:rsidRDefault="00467E8A" w:rsidP="00467E8A">
            <w:r w:rsidRPr="009F4CD2">
              <w:rPr>
                <w:rStyle w:val="SAPScreenElement"/>
              </w:rPr>
              <w:t>Valid From:</w:t>
            </w:r>
            <w:r w:rsidRPr="009F4CD2">
              <w:rPr>
                <w:i/>
              </w:rPr>
              <w:t xml:space="preserve"> </w:t>
            </w:r>
            <w:r>
              <w:t>t</w:t>
            </w:r>
            <w:r w:rsidRPr="009F4CD2">
              <w:t>he validity start date is defaulted w</w:t>
            </w:r>
            <w:r>
              <w:t>ith the hire date; leave as is</w:t>
            </w:r>
          </w:p>
        </w:tc>
        <w:tc>
          <w:tcPr>
            <w:tcW w:w="2852" w:type="dxa"/>
            <w:vMerge w:val="restart"/>
            <w:shd w:val="clear" w:color="auto" w:fill="auto"/>
          </w:tcPr>
          <w:p w14:paraId="5CE06C6D" w14:textId="77777777" w:rsidR="00467E8A" w:rsidRPr="009F4CD2" w:rsidRDefault="00467E8A" w:rsidP="00467E8A"/>
        </w:tc>
        <w:tc>
          <w:tcPr>
            <w:tcW w:w="1264" w:type="dxa"/>
          </w:tcPr>
          <w:p w14:paraId="28AC690A" w14:textId="77777777" w:rsidR="00467E8A" w:rsidRPr="009F4CD2" w:rsidRDefault="00467E8A" w:rsidP="00467E8A">
            <w:pPr>
              <w:rPr>
                <w:rFonts w:cs="Arial"/>
                <w:bCs/>
              </w:rPr>
            </w:pPr>
          </w:p>
        </w:tc>
      </w:tr>
      <w:tr w:rsidR="00467E8A" w:rsidRPr="009F4CD2" w14:paraId="23E01F0E" w14:textId="77777777" w:rsidTr="00467E8A">
        <w:trPr>
          <w:trHeight w:val="288"/>
        </w:trPr>
        <w:tc>
          <w:tcPr>
            <w:tcW w:w="900" w:type="dxa"/>
            <w:vMerge/>
            <w:shd w:val="clear" w:color="auto" w:fill="auto"/>
          </w:tcPr>
          <w:p w14:paraId="20495B50" w14:textId="77777777" w:rsidR="00467E8A" w:rsidRPr="009F4CD2" w:rsidRDefault="00467E8A" w:rsidP="00467E8A"/>
        </w:tc>
        <w:tc>
          <w:tcPr>
            <w:tcW w:w="1498" w:type="dxa"/>
            <w:vMerge/>
            <w:shd w:val="clear" w:color="auto" w:fill="auto"/>
          </w:tcPr>
          <w:p w14:paraId="3940CE60" w14:textId="77777777" w:rsidR="00467E8A" w:rsidRPr="009F4CD2" w:rsidRDefault="00467E8A" w:rsidP="00467E8A">
            <w:pPr>
              <w:rPr>
                <w:rFonts w:cs="Arial"/>
                <w:b/>
                <w:bCs/>
              </w:rPr>
            </w:pPr>
          </w:p>
        </w:tc>
        <w:tc>
          <w:tcPr>
            <w:tcW w:w="2974" w:type="dxa"/>
            <w:vMerge/>
            <w:shd w:val="clear" w:color="auto" w:fill="auto"/>
          </w:tcPr>
          <w:p w14:paraId="063A0934" w14:textId="77777777" w:rsidR="00467E8A" w:rsidRPr="009F4CD2" w:rsidRDefault="00467E8A" w:rsidP="00467E8A"/>
        </w:tc>
        <w:tc>
          <w:tcPr>
            <w:tcW w:w="4798" w:type="dxa"/>
            <w:shd w:val="clear" w:color="auto" w:fill="auto"/>
          </w:tcPr>
          <w:p w14:paraId="7B7FB893" w14:textId="77777777" w:rsidR="00467E8A" w:rsidRPr="009F4CD2" w:rsidRDefault="00467E8A" w:rsidP="00467E8A">
            <w:pPr>
              <w:rPr>
                <w:rStyle w:val="SAPScreenElement"/>
              </w:rPr>
            </w:pPr>
            <w:r w:rsidRPr="009F4CD2">
              <w:rPr>
                <w:rStyle w:val="SAPScreenElement"/>
              </w:rPr>
              <w:t>To</w:t>
            </w:r>
            <w:r>
              <w:rPr>
                <w:rStyle w:val="SAPScreenElement"/>
              </w:rPr>
              <w:t>:</w:t>
            </w:r>
            <w:r w:rsidRPr="009F4CD2">
              <w:t xml:space="preserve"> </w:t>
            </w:r>
            <w:r>
              <w:t>t</w:t>
            </w:r>
            <w:r w:rsidRPr="009F4CD2">
              <w:t xml:space="preserve">he validity end date equals to the system </w:t>
            </w:r>
            <w:r>
              <w:t>high date, adapt as appropriate</w:t>
            </w:r>
          </w:p>
        </w:tc>
        <w:tc>
          <w:tcPr>
            <w:tcW w:w="2852" w:type="dxa"/>
            <w:vMerge/>
            <w:shd w:val="clear" w:color="auto" w:fill="auto"/>
          </w:tcPr>
          <w:p w14:paraId="6DD8D171" w14:textId="77777777" w:rsidR="00467E8A" w:rsidRPr="009F4CD2" w:rsidRDefault="00467E8A" w:rsidP="00467E8A"/>
        </w:tc>
        <w:tc>
          <w:tcPr>
            <w:tcW w:w="1264" w:type="dxa"/>
          </w:tcPr>
          <w:p w14:paraId="31E7C793" w14:textId="77777777" w:rsidR="00467E8A" w:rsidRPr="009F4CD2" w:rsidRDefault="00467E8A" w:rsidP="00467E8A">
            <w:pPr>
              <w:rPr>
                <w:rFonts w:cs="Arial"/>
                <w:bCs/>
              </w:rPr>
            </w:pPr>
          </w:p>
        </w:tc>
      </w:tr>
      <w:tr w:rsidR="00467E8A" w:rsidRPr="009F4CD2" w14:paraId="08E62B5B" w14:textId="77777777" w:rsidTr="00467E8A">
        <w:trPr>
          <w:trHeight w:val="288"/>
        </w:trPr>
        <w:tc>
          <w:tcPr>
            <w:tcW w:w="900" w:type="dxa"/>
            <w:vMerge/>
            <w:shd w:val="clear" w:color="auto" w:fill="auto"/>
          </w:tcPr>
          <w:p w14:paraId="68142EF4" w14:textId="77777777" w:rsidR="00467E8A" w:rsidRPr="009F4CD2" w:rsidRDefault="00467E8A" w:rsidP="00467E8A"/>
        </w:tc>
        <w:tc>
          <w:tcPr>
            <w:tcW w:w="1498" w:type="dxa"/>
            <w:vMerge/>
            <w:shd w:val="clear" w:color="auto" w:fill="auto"/>
          </w:tcPr>
          <w:p w14:paraId="695A42CB" w14:textId="77777777" w:rsidR="00467E8A" w:rsidRPr="009F4CD2" w:rsidRDefault="00467E8A" w:rsidP="00467E8A">
            <w:pPr>
              <w:rPr>
                <w:rFonts w:cs="Arial"/>
                <w:b/>
                <w:bCs/>
              </w:rPr>
            </w:pPr>
          </w:p>
        </w:tc>
        <w:tc>
          <w:tcPr>
            <w:tcW w:w="2974" w:type="dxa"/>
            <w:vMerge w:val="restart"/>
            <w:shd w:val="clear" w:color="auto" w:fill="auto"/>
          </w:tcPr>
          <w:p w14:paraId="46C16520" w14:textId="77777777" w:rsidR="00467E8A" w:rsidRPr="009F4CD2" w:rsidRDefault="00467E8A" w:rsidP="00467E8A">
            <w:r w:rsidRPr="00187B9E">
              <w:t xml:space="preserve">In the </w:t>
            </w:r>
            <w:r w:rsidRPr="00496AF9">
              <w:rPr>
                <w:rStyle w:val="SAPScreenElement"/>
              </w:rPr>
              <w:t xml:space="preserve">Tax </w:t>
            </w:r>
            <w:r>
              <w:rPr>
                <w:rStyle w:val="SAPScreenElement"/>
              </w:rPr>
              <w:t>D</w:t>
            </w:r>
            <w:r w:rsidRPr="00496AF9">
              <w:rPr>
                <w:rStyle w:val="SAPScreenElement"/>
              </w:rPr>
              <w:t>etails</w:t>
            </w:r>
            <w:r w:rsidRPr="00187B9E">
              <w:t xml:space="preserve"> </w:t>
            </w:r>
            <w:r>
              <w:t xml:space="preserve">part </w:t>
            </w:r>
            <w:r w:rsidRPr="00187B9E">
              <w:rPr>
                <w:rFonts w:cs="Arial"/>
                <w:bCs/>
              </w:rPr>
              <w:t>of the form</w:t>
            </w:r>
            <w:r w:rsidRPr="00187B9E">
              <w:t xml:space="preserve"> make the following entries:</w:t>
            </w:r>
          </w:p>
        </w:tc>
        <w:tc>
          <w:tcPr>
            <w:tcW w:w="4798" w:type="dxa"/>
            <w:shd w:val="clear" w:color="auto" w:fill="auto"/>
          </w:tcPr>
          <w:p w14:paraId="04514E60" w14:textId="77777777" w:rsidR="00467E8A" w:rsidRDefault="00467E8A" w:rsidP="00467E8A">
            <w:pPr>
              <w:rPr>
                <w:highlight w:val="cyan"/>
              </w:rPr>
            </w:pPr>
            <w:r w:rsidRPr="00A4532D">
              <w:rPr>
                <w:rStyle w:val="SAPScreenElement"/>
              </w:rPr>
              <w:t>Tax Code Source</w:t>
            </w:r>
            <w:r w:rsidRPr="001A343C">
              <w:t>:</w:t>
            </w:r>
            <w:r w:rsidRPr="009F4CD2">
              <w:t xml:space="preserve"> </w:t>
            </w:r>
            <w:r>
              <w:t xml:space="preserve">select from drop-down, for example </w:t>
            </w:r>
            <w:r>
              <w:rPr>
                <w:rStyle w:val="SAPUserEntry"/>
              </w:rPr>
              <w:t>Starter-</w:t>
            </w:r>
            <w:r w:rsidRPr="009A3187">
              <w:rPr>
                <w:rStyle w:val="SAPUserEntry"/>
              </w:rPr>
              <w:t>Employee</w:t>
            </w:r>
            <w:r w:rsidRPr="009A3187">
              <w:rPr>
                <w:b/>
              </w:rPr>
              <w:t xml:space="preserve"> </w:t>
            </w:r>
            <w:r w:rsidRPr="009A3187">
              <w:rPr>
                <w:rStyle w:val="SAPUserEntry"/>
              </w:rPr>
              <w:t>(EMP)</w:t>
            </w:r>
            <w:r>
              <w:t xml:space="preserve"> or</w:t>
            </w:r>
            <w:r w:rsidRPr="00641C7F">
              <w:rPr>
                <w:rStyle w:val="SAPUserEntry"/>
              </w:rPr>
              <w:t xml:space="preserve"> </w:t>
            </w:r>
            <w:r>
              <w:rPr>
                <w:rStyle w:val="SAPUserEntry"/>
              </w:rPr>
              <w:t>Starter-</w:t>
            </w:r>
            <w:r w:rsidRPr="009A3187">
              <w:rPr>
                <w:rStyle w:val="SAPUserEntry"/>
              </w:rPr>
              <w:t>Ex</w:t>
            </w:r>
            <w:r>
              <w:rPr>
                <w:rStyle w:val="SAPUserEntry"/>
              </w:rPr>
              <w:t xml:space="preserve"> P</w:t>
            </w:r>
            <w:r w:rsidRPr="009A3187">
              <w:rPr>
                <w:rStyle w:val="SAPUserEntry"/>
              </w:rPr>
              <w:t>at</w:t>
            </w:r>
            <w:r w:rsidRPr="009A3187">
              <w:rPr>
                <w:b/>
              </w:rPr>
              <w:t xml:space="preserve"> </w:t>
            </w:r>
            <w:r w:rsidRPr="009A3187">
              <w:rPr>
                <w:rStyle w:val="SAPUserEntry"/>
              </w:rPr>
              <w:t>(EXP)</w:t>
            </w:r>
          </w:p>
          <w:p w14:paraId="3E3872DF" w14:textId="77777777" w:rsidR="00467E8A" w:rsidRPr="009F4CD2" w:rsidRDefault="00467E8A" w:rsidP="00467E8A">
            <w:pPr>
              <w:pStyle w:val="SAPNoteHeading"/>
              <w:ind w:left="342"/>
            </w:pPr>
            <w:r w:rsidRPr="009F4CD2">
              <w:rPr>
                <w:noProof/>
              </w:rPr>
              <w:drawing>
                <wp:inline distT="0" distB="0" distL="0" distR="0" wp14:anchorId="568DEED1" wp14:editId="1E0FBB8B">
                  <wp:extent cx="228600" cy="228600"/>
                  <wp:effectExtent l="0" t="0" r="0" b="0"/>
                  <wp:docPr id="3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F4CD2">
              <w:t> Note</w:t>
            </w:r>
          </w:p>
          <w:p w14:paraId="169B9F1E" w14:textId="77777777" w:rsidR="00467E8A" w:rsidRPr="00EE1F4B" w:rsidRDefault="00467E8A" w:rsidP="00467E8A">
            <w:pPr>
              <w:ind w:left="342"/>
              <w:rPr>
                <w:highlight w:val="cyan"/>
              </w:rPr>
            </w:pPr>
            <w:r w:rsidRPr="00E76240">
              <w:t>The employee’s tax code is derived from this source</w:t>
            </w:r>
            <w:r>
              <w:t>.</w:t>
            </w:r>
          </w:p>
        </w:tc>
        <w:tc>
          <w:tcPr>
            <w:tcW w:w="2852" w:type="dxa"/>
            <w:vMerge/>
            <w:shd w:val="clear" w:color="auto" w:fill="auto"/>
          </w:tcPr>
          <w:p w14:paraId="6B340E06" w14:textId="77777777" w:rsidR="00467E8A" w:rsidRPr="009F4CD2" w:rsidRDefault="00467E8A" w:rsidP="00467E8A"/>
        </w:tc>
        <w:tc>
          <w:tcPr>
            <w:tcW w:w="1264" w:type="dxa"/>
          </w:tcPr>
          <w:p w14:paraId="470AEB00" w14:textId="77777777" w:rsidR="00467E8A" w:rsidRPr="009F4CD2" w:rsidRDefault="00467E8A" w:rsidP="00467E8A">
            <w:pPr>
              <w:rPr>
                <w:rFonts w:cs="Arial"/>
                <w:bCs/>
              </w:rPr>
            </w:pPr>
          </w:p>
        </w:tc>
      </w:tr>
      <w:tr w:rsidR="00467E8A" w:rsidRPr="009F4CD2" w14:paraId="2C73890F" w14:textId="77777777" w:rsidTr="00467E8A">
        <w:trPr>
          <w:trHeight w:val="288"/>
        </w:trPr>
        <w:tc>
          <w:tcPr>
            <w:tcW w:w="900" w:type="dxa"/>
            <w:vMerge/>
            <w:shd w:val="clear" w:color="auto" w:fill="auto"/>
          </w:tcPr>
          <w:p w14:paraId="0119F90F" w14:textId="77777777" w:rsidR="00467E8A" w:rsidRPr="009F4CD2" w:rsidRDefault="00467E8A" w:rsidP="00467E8A"/>
        </w:tc>
        <w:tc>
          <w:tcPr>
            <w:tcW w:w="1498" w:type="dxa"/>
            <w:vMerge/>
            <w:shd w:val="clear" w:color="auto" w:fill="auto"/>
          </w:tcPr>
          <w:p w14:paraId="5C74745D" w14:textId="77777777" w:rsidR="00467E8A" w:rsidRPr="009F4CD2" w:rsidRDefault="00467E8A" w:rsidP="00467E8A">
            <w:pPr>
              <w:rPr>
                <w:rFonts w:cs="Arial"/>
                <w:b/>
                <w:bCs/>
              </w:rPr>
            </w:pPr>
          </w:p>
        </w:tc>
        <w:tc>
          <w:tcPr>
            <w:tcW w:w="2974" w:type="dxa"/>
            <w:vMerge/>
            <w:shd w:val="clear" w:color="auto" w:fill="auto"/>
          </w:tcPr>
          <w:p w14:paraId="7AA0EB4D" w14:textId="77777777" w:rsidR="00467E8A" w:rsidRPr="009F4CD2" w:rsidRDefault="00467E8A" w:rsidP="00467E8A"/>
        </w:tc>
        <w:tc>
          <w:tcPr>
            <w:tcW w:w="4798" w:type="dxa"/>
            <w:shd w:val="clear" w:color="auto" w:fill="auto"/>
          </w:tcPr>
          <w:p w14:paraId="0A6FD446" w14:textId="77777777" w:rsidR="00467E8A" w:rsidRPr="001A343C" w:rsidRDefault="00467E8A" w:rsidP="00467E8A">
            <w:pPr>
              <w:rPr>
                <w:rStyle w:val="SAPScreenElement"/>
              </w:rPr>
            </w:pPr>
            <w:r w:rsidRPr="00A4532D">
              <w:rPr>
                <w:rStyle w:val="SAPScreenElement"/>
              </w:rPr>
              <w:t>Tax Code</w:t>
            </w:r>
            <w:r w:rsidRPr="006903F8">
              <w:t xml:space="preserve">: </w:t>
            </w:r>
            <w:r>
              <w:t>enter as appropriate</w:t>
            </w:r>
          </w:p>
        </w:tc>
        <w:tc>
          <w:tcPr>
            <w:tcW w:w="2852" w:type="dxa"/>
            <w:vMerge/>
            <w:shd w:val="clear" w:color="auto" w:fill="auto"/>
          </w:tcPr>
          <w:p w14:paraId="7F2F3919" w14:textId="77777777" w:rsidR="00467E8A" w:rsidRPr="009F4CD2" w:rsidRDefault="00467E8A" w:rsidP="00467E8A"/>
        </w:tc>
        <w:tc>
          <w:tcPr>
            <w:tcW w:w="1264" w:type="dxa"/>
          </w:tcPr>
          <w:p w14:paraId="51AE72B6" w14:textId="77777777" w:rsidR="00467E8A" w:rsidRPr="009F4CD2" w:rsidRDefault="00467E8A" w:rsidP="00467E8A">
            <w:pPr>
              <w:rPr>
                <w:rFonts w:cs="Arial"/>
                <w:bCs/>
              </w:rPr>
            </w:pPr>
          </w:p>
        </w:tc>
      </w:tr>
      <w:tr w:rsidR="00467E8A" w:rsidRPr="009F4CD2" w14:paraId="440882F2" w14:textId="77777777" w:rsidTr="00467E8A">
        <w:trPr>
          <w:trHeight w:val="576"/>
        </w:trPr>
        <w:tc>
          <w:tcPr>
            <w:tcW w:w="900" w:type="dxa"/>
            <w:vMerge/>
            <w:shd w:val="clear" w:color="auto" w:fill="auto"/>
          </w:tcPr>
          <w:p w14:paraId="675DCF3A" w14:textId="77777777" w:rsidR="00467E8A" w:rsidRPr="009F4CD2" w:rsidRDefault="00467E8A" w:rsidP="00467E8A"/>
        </w:tc>
        <w:tc>
          <w:tcPr>
            <w:tcW w:w="1498" w:type="dxa"/>
            <w:vMerge/>
            <w:shd w:val="clear" w:color="auto" w:fill="auto"/>
          </w:tcPr>
          <w:p w14:paraId="14E3C88D" w14:textId="77777777" w:rsidR="00467E8A" w:rsidRPr="009F4CD2" w:rsidRDefault="00467E8A" w:rsidP="00467E8A">
            <w:pPr>
              <w:rPr>
                <w:rFonts w:cs="Arial"/>
                <w:b/>
                <w:bCs/>
              </w:rPr>
            </w:pPr>
          </w:p>
        </w:tc>
        <w:tc>
          <w:tcPr>
            <w:tcW w:w="2974" w:type="dxa"/>
            <w:shd w:val="clear" w:color="auto" w:fill="auto"/>
          </w:tcPr>
          <w:p w14:paraId="019192F5" w14:textId="77777777" w:rsidR="00467E8A" w:rsidRPr="009F4CD2" w:rsidRDefault="00467E8A" w:rsidP="00467E8A">
            <w:r w:rsidRPr="00187B9E">
              <w:t xml:space="preserve">In the </w:t>
            </w:r>
            <w:r w:rsidRPr="00A4532D">
              <w:rPr>
                <w:rStyle w:val="SAPScreenElement"/>
              </w:rPr>
              <w:t>Tax Basis</w:t>
            </w:r>
            <w:r w:rsidRPr="00187B9E">
              <w:t xml:space="preserve"> </w:t>
            </w:r>
            <w:r>
              <w:t xml:space="preserve">part </w:t>
            </w:r>
            <w:r w:rsidRPr="00187B9E">
              <w:rPr>
                <w:rFonts w:cs="Arial"/>
                <w:bCs/>
              </w:rPr>
              <w:t>of the form</w:t>
            </w:r>
            <w:r w:rsidRPr="00187B9E">
              <w:t xml:space="preserve"> </w:t>
            </w:r>
            <w:r>
              <w:t xml:space="preserve">check either the </w:t>
            </w:r>
            <w:r w:rsidRPr="00A4532D">
              <w:rPr>
                <w:rStyle w:val="SAPScreenElement"/>
              </w:rPr>
              <w:t>Cumulative</w:t>
            </w:r>
            <w:r>
              <w:t xml:space="preserve"> or the </w:t>
            </w:r>
            <w:r w:rsidRPr="00A4532D">
              <w:rPr>
                <w:rStyle w:val="SAPScreenElement"/>
              </w:rPr>
              <w:t>Week1/Month1</w:t>
            </w:r>
            <w:r>
              <w:t xml:space="preserve"> radio button.</w:t>
            </w:r>
          </w:p>
        </w:tc>
        <w:tc>
          <w:tcPr>
            <w:tcW w:w="4798" w:type="dxa"/>
            <w:shd w:val="clear" w:color="auto" w:fill="auto"/>
          </w:tcPr>
          <w:p w14:paraId="48BF6A4A" w14:textId="77777777" w:rsidR="00467E8A" w:rsidRDefault="00467E8A" w:rsidP="00467E8A">
            <w:pPr>
              <w:pStyle w:val="ListParagraph"/>
              <w:numPr>
                <w:ilvl w:val="0"/>
                <w:numId w:val="8"/>
              </w:numPr>
              <w:ind w:left="162" w:hanging="162"/>
            </w:pPr>
            <w:r>
              <w:t xml:space="preserve">Check the </w:t>
            </w:r>
            <w:r w:rsidRPr="00A4532D">
              <w:rPr>
                <w:rStyle w:val="SAPScreenElement"/>
              </w:rPr>
              <w:t>Cumulative</w:t>
            </w:r>
            <w:r>
              <w:t xml:space="preserve"> radio button in case the tax is calculated using the cumulative method. </w:t>
            </w:r>
            <w:r w:rsidRPr="004A7164">
              <w:t>This means that tax free pay is apportioned over the year thereby allowing an amount of earnings tax free each pay period. So instead of one payment being taxed in isolation, all payments made so far this tax year are taken into account, the tax due is calculated, and the sum of tax that has been paid to date is deducted. What is left is the amount to be deducted from the employee this week or this month</w:t>
            </w:r>
            <w:r>
              <w:t>.</w:t>
            </w:r>
          </w:p>
          <w:p w14:paraId="725D75F1" w14:textId="77777777" w:rsidR="00467E8A" w:rsidRPr="009F4CD2" w:rsidRDefault="00467E8A" w:rsidP="00467E8A">
            <w:pPr>
              <w:pStyle w:val="ListParagraph"/>
              <w:numPr>
                <w:ilvl w:val="0"/>
                <w:numId w:val="8"/>
              </w:numPr>
              <w:ind w:left="162" w:hanging="162"/>
            </w:pPr>
            <w:r>
              <w:t xml:space="preserve">Check the </w:t>
            </w:r>
            <w:r w:rsidRPr="00A4532D">
              <w:rPr>
                <w:rStyle w:val="SAPScreenElement"/>
              </w:rPr>
              <w:t>Week1/Month1</w:t>
            </w:r>
            <w:r>
              <w:t xml:space="preserve"> radio button in case the tax is calculated using </w:t>
            </w:r>
            <w:r w:rsidRPr="004A7164">
              <w:t>a week 1/month 1 basis</w:t>
            </w:r>
            <w:r>
              <w:t xml:space="preserve">. </w:t>
            </w:r>
            <w:r w:rsidRPr="004A7164">
              <w:t>Whereas most tax is calculated on a cumulative basis, it is sometimes necessary to use this method instead, as where employees who are paid on a weekly basis are due to be paid on the last day of the year. This is because the cumulative basis only works with a year of 52 weeks and, were payroll to fall on the last day of the year that would be the 53rd week.</w:t>
            </w:r>
          </w:p>
        </w:tc>
        <w:tc>
          <w:tcPr>
            <w:tcW w:w="2852" w:type="dxa"/>
            <w:vMerge/>
            <w:shd w:val="clear" w:color="auto" w:fill="auto"/>
          </w:tcPr>
          <w:p w14:paraId="06829AC9" w14:textId="77777777" w:rsidR="00467E8A" w:rsidRPr="009F4CD2" w:rsidRDefault="00467E8A" w:rsidP="00467E8A"/>
        </w:tc>
        <w:tc>
          <w:tcPr>
            <w:tcW w:w="1264" w:type="dxa"/>
          </w:tcPr>
          <w:p w14:paraId="5B78CACA" w14:textId="77777777" w:rsidR="00467E8A" w:rsidRPr="009F4CD2" w:rsidRDefault="00467E8A" w:rsidP="00467E8A">
            <w:pPr>
              <w:rPr>
                <w:rFonts w:cs="Arial"/>
                <w:bCs/>
              </w:rPr>
            </w:pPr>
          </w:p>
        </w:tc>
      </w:tr>
      <w:tr w:rsidR="00467E8A" w:rsidRPr="009F4CD2" w14:paraId="1D57E75A" w14:textId="77777777" w:rsidTr="00467E8A">
        <w:trPr>
          <w:trHeight w:val="288"/>
        </w:trPr>
        <w:tc>
          <w:tcPr>
            <w:tcW w:w="900" w:type="dxa"/>
            <w:vMerge/>
            <w:shd w:val="clear" w:color="auto" w:fill="auto"/>
          </w:tcPr>
          <w:p w14:paraId="15945668" w14:textId="77777777" w:rsidR="00467E8A" w:rsidRPr="009F4CD2" w:rsidRDefault="00467E8A" w:rsidP="00467E8A"/>
        </w:tc>
        <w:tc>
          <w:tcPr>
            <w:tcW w:w="1498" w:type="dxa"/>
            <w:vMerge/>
            <w:shd w:val="clear" w:color="auto" w:fill="auto"/>
          </w:tcPr>
          <w:p w14:paraId="76C39B1C" w14:textId="77777777" w:rsidR="00467E8A" w:rsidRPr="009F4CD2" w:rsidRDefault="00467E8A" w:rsidP="00467E8A">
            <w:pPr>
              <w:rPr>
                <w:rFonts w:cs="Arial"/>
                <w:b/>
                <w:bCs/>
              </w:rPr>
            </w:pPr>
          </w:p>
        </w:tc>
        <w:tc>
          <w:tcPr>
            <w:tcW w:w="2974" w:type="dxa"/>
            <w:shd w:val="clear" w:color="auto" w:fill="auto"/>
          </w:tcPr>
          <w:p w14:paraId="49227E60" w14:textId="77777777" w:rsidR="00467E8A" w:rsidRDefault="00467E8A" w:rsidP="00467E8A">
            <w:r w:rsidRPr="00187B9E">
              <w:t xml:space="preserve">In the </w:t>
            </w:r>
            <w:r>
              <w:rPr>
                <w:rStyle w:val="SAPScreenElement"/>
              </w:rPr>
              <w:t>Starter</w:t>
            </w:r>
            <w:r w:rsidRPr="00187B9E">
              <w:t xml:space="preserve"> </w:t>
            </w:r>
            <w:r>
              <w:t xml:space="preserve">part </w:t>
            </w:r>
            <w:r w:rsidRPr="00187B9E">
              <w:rPr>
                <w:rFonts w:cs="Arial"/>
                <w:bCs/>
              </w:rPr>
              <w:t>of the form</w:t>
            </w:r>
            <w:r w:rsidRPr="00187B9E">
              <w:t xml:space="preserve"> </w:t>
            </w:r>
            <w:r w:rsidRPr="009A3187">
              <w:t>enter the figures from the new employee’s P45 or from the P6 sent by your tax office</w:t>
            </w:r>
            <w:r w:rsidRPr="00187B9E">
              <w:t>:</w:t>
            </w:r>
          </w:p>
          <w:p w14:paraId="4B5716CB" w14:textId="77777777" w:rsidR="00467E8A" w:rsidRPr="009F4CD2" w:rsidRDefault="00467E8A" w:rsidP="00467E8A">
            <w:pPr>
              <w:pStyle w:val="SAPNoteHeading"/>
              <w:ind w:left="342"/>
            </w:pPr>
            <w:r w:rsidRPr="009F4CD2">
              <w:rPr>
                <w:noProof/>
              </w:rPr>
              <w:drawing>
                <wp:inline distT="0" distB="0" distL="0" distR="0" wp14:anchorId="5C9A8163" wp14:editId="2E628E27">
                  <wp:extent cx="228600" cy="228600"/>
                  <wp:effectExtent l="0" t="0" r="0" b="0"/>
                  <wp:docPr id="32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F4CD2">
              <w:t> Note</w:t>
            </w:r>
          </w:p>
          <w:p w14:paraId="6712557E" w14:textId="77777777" w:rsidR="00467E8A" w:rsidRPr="009F4CD2" w:rsidRDefault="00467E8A" w:rsidP="00467E8A">
            <w:pPr>
              <w:ind w:left="342"/>
            </w:pPr>
            <w:r>
              <w:t xml:space="preserve">Relevant only for </w:t>
            </w:r>
            <w:r w:rsidRPr="00A4532D">
              <w:rPr>
                <w:rStyle w:val="SAPScreenElement"/>
              </w:rPr>
              <w:t>Tax Code Source</w:t>
            </w:r>
            <w:r w:rsidRPr="00641C7F">
              <w:rPr>
                <w:rStyle w:val="SAPUserEntry"/>
              </w:rPr>
              <w:t xml:space="preserve"> </w:t>
            </w:r>
            <w:r w:rsidRPr="009A3187">
              <w:rPr>
                <w:rStyle w:val="SAPUserEntry"/>
              </w:rPr>
              <w:t>EMP</w:t>
            </w:r>
            <w:r w:rsidRPr="00641C7F">
              <w:rPr>
                <w:rStyle w:val="SAPUserEntry"/>
              </w:rPr>
              <w:t xml:space="preserve"> </w:t>
            </w:r>
            <w:r>
              <w:t>and</w:t>
            </w:r>
            <w:r w:rsidRPr="00641C7F">
              <w:rPr>
                <w:rStyle w:val="SAPUserEntry"/>
              </w:rPr>
              <w:t xml:space="preserve"> </w:t>
            </w:r>
            <w:r w:rsidRPr="009A3187">
              <w:rPr>
                <w:rStyle w:val="SAPUserEntry"/>
              </w:rPr>
              <w:t>EXP</w:t>
            </w:r>
            <w:r>
              <w:t>.</w:t>
            </w:r>
          </w:p>
        </w:tc>
        <w:tc>
          <w:tcPr>
            <w:tcW w:w="4798" w:type="dxa"/>
            <w:shd w:val="clear" w:color="auto" w:fill="auto"/>
          </w:tcPr>
          <w:p w14:paraId="4566A441" w14:textId="77777777" w:rsidR="00467E8A" w:rsidRPr="009A3187" w:rsidRDefault="00467E8A" w:rsidP="00467E8A">
            <w:pPr>
              <w:rPr>
                <w:rStyle w:val="SAPScreenElement"/>
                <w:rFonts w:ascii="BentonSans Book" w:hAnsi="BentonSans Book"/>
                <w:color w:val="auto"/>
              </w:rPr>
            </w:pPr>
            <w:r w:rsidRPr="00A4532D">
              <w:rPr>
                <w:rStyle w:val="SAPScreenElement"/>
              </w:rPr>
              <w:t>Starter Declaration</w:t>
            </w:r>
            <w:r>
              <w:rPr>
                <w:rStyle w:val="SAPScreenElement"/>
              </w:rPr>
              <w:t xml:space="preserve">: </w:t>
            </w:r>
            <w:r>
              <w:t>select from drop-down as appropriate</w:t>
            </w:r>
          </w:p>
        </w:tc>
        <w:tc>
          <w:tcPr>
            <w:tcW w:w="2852" w:type="dxa"/>
            <w:vMerge/>
            <w:shd w:val="clear" w:color="auto" w:fill="auto"/>
          </w:tcPr>
          <w:p w14:paraId="0DB83785" w14:textId="77777777" w:rsidR="00467E8A" w:rsidRPr="009F4CD2" w:rsidRDefault="00467E8A" w:rsidP="00467E8A"/>
        </w:tc>
        <w:tc>
          <w:tcPr>
            <w:tcW w:w="1264" w:type="dxa"/>
          </w:tcPr>
          <w:p w14:paraId="6F369DFD" w14:textId="77777777" w:rsidR="00467E8A" w:rsidRPr="009F4CD2" w:rsidRDefault="00467E8A" w:rsidP="00467E8A">
            <w:pPr>
              <w:rPr>
                <w:rFonts w:cs="Arial"/>
                <w:bCs/>
              </w:rPr>
            </w:pPr>
          </w:p>
        </w:tc>
      </w:tr>
      <w:tr w:rsidR="00467E8A" w:rsidRPr="009F4CD2" w14:paraId="0739852C" w14:textId="77777777" w:rsidTr="00467E8A">
        <w:trPr>
          <w:trHeight w:val="288"/>
        </w:trPr>
        <w:tc>
          <w:tcPr>
            <w:tcW w:w="900" w:type="dxa"/>
            <w:vMerge/>
            <w:shd w:val="clear" w:color="auto" w:fill="auto"/>
          </w:tcPr>
          <w:p w14:paraId="505325A9" w14:textId="77777777" w:rsidR="00467E8A" w:rsidRPr="009F4CD2" w:rsidRDefault="00467E8A" w:rsidP="00467E8A"/>
        </w:tc>
        <w:tc>
          <w:tcPr>
            <w:tcW w:w="1498" w:type="dxa"/>
            <w:vMerge/>
            <w:shd w:val="clear" w:color="auto" w:fill="auto"/>
          </w:tcPr>
          <w:p w14:paraId="20D8A68E" w14:textId="77777777" w:rsidR="00467E8A" w:rsidRPr="009F4CD2" w:rsidRDefault="00467E8A" w:rsidP="00467E8A">
            <w:pPr>
              <w:rPr>
                <w:rFonts w:cs="Arial"/>
                <w:b/>
                <w:bCs/>
              </w:rPr>
            </w:pPr>
          </w:p>
        </w:tc>
        <w:tc>
          <w:tcPr>
            <w:tcW w:w="2974" w:type="dxa"/>
            <w:vMerge w:val="restart"/>
            <w:shd w:val="clear" w:color="auto" w:fill="auto"/>
          </w:tcPr>
          <w:p w14:paraId="327A471D" w14:textId="77777777" w:rsidR="00467E8A" w:rsidRPr="009F4CD2" w:rsidRDefault="00467E8A" w:rsidP="00467E8A">
            <w:r w:rsidRPr="00187B9E">
              <w:t xml:space="preserve">In the </w:t>
            </w:r>
            <w:r w:rsidRPr="00A4532D">
              <w:rPr>
                <w:rStyle w:val="SAPScreenElement"/>
              </w:rPr>
              <w:t>Previous Earnings</w:t>
            </w:r>
            <w:r>
              <w:rPr>
                <w:rStyle w:val="SAPScreenElement"/>
              </w:rPr>
              <w:t xml:space="preserve"> </w:t>
            </w:r>
            <w:r>
              <w:t xml:space="preserve">part </w:t>
            </w:r>
            <w:r w:rsidRPr="00187B9E">
              <w:rPr>
                <w:rFonts w:cs="Arial"/>
                <w:bCs/>
              </w:rPr>
              <w:t>of the form</w:t>
            </w:r>
            <w:r w:rsidRPr="00187B9E">
              <w:t xml:space="preserve"> make the following entries:</w:t>
            </w:r>
          </w:p>
        </w:tc>
        <w:tc>
          <w:tcPr>
            <w:tcW w:w="4798" w:type="dxa"/>
            <w:shd w:val="clear" w:color="auto" w:fill="auto"/>
          </w:tcPr>
          <w:p w14:paraId="1806FFD9" w14:textId="77777777" w:rsidR="00467E8A" w:rsidRPr="001A343C" w:rsidRDefault="00467E8A" w:rsidP="00467E8A">
            <w:pPr>
              <w:rPr>
                <w:rStyle w:val="SAPScreenElement"/>
              </w:rPr>
            </w:pPr>
            <w:r w:rsidRPr="00A4532D">
              <w:rPr>
                <w:rStyle w:val="SAPScreenElement"/>
              </w:rPr>
              <w:t>Taxable Pay</w:t>
            </w:r>
            <w:r w:rsidRPr="001A343C">
              <w:rPr>
                <w:rStyle w:val="SAPScreenElement"/>
              </w:rPr>
              <w:t>:</w:t>
            </w:r>
            <w:r w:rsidRPr="006903F8">
              <w:t xml:space="preserve"> </w:t>
            </w:r>
            <w:r>
              <w:t>e</w:t>
            </w:r>
            <w:r w:rsidRPr="004A7164">
              <w:t>nter the amount of taxable pay the employee has received for the year t</w:t>
            </w:r>
            <w:r>
              <w:t>o date as it appears on the P45</w:t>
            </w:r>
          </w:p>
        </w:tc>
        <w:tc>
          <w:tcPr>
            <w:tcW w:w="2852" w:type="dxa"/>
            <w:vMerge/>
            <w:shd w:val="clear" w:color="auto" w:fill="auto"/>
          </w:tcPr>
          <w:p w14:paraId="5F91F947" w14:textId="77777777" w:rsidR="00467E8A" w:rsidRPr="009F4CD2" w:rsidRDefault="00467E8A" w:rsidP="00467E8A"/>
        </w:tc>
        <w:tc>
          <w:tcPr>
            <w:tcW w:w="1264" w:type="dxa"/>
          </w:tcPr>
          <w:p w14:paraId="7E1503A3" w14:textId="77777777" w:rsidR="00467E8A" w:rsidRPr="009F4CD2" w:rsidRDefault="00467E8A" w:rsidP="00467E8A">
            <w:pPr>
              <w:rPr>
                <w:rFonts w:cs="Arial"/>
                <w:bCs/>
              </w:rPr>
            </w:pPr>
          </w:p>
        </w:tc>
      </w:tr>
      <w:tr w:rsidR="00467E8A" w:rsidRPr="009F4CD2" w14:paraId="73B69091" w14:textId="77777777" w:rsidTr="00467E8A">
        <w:trPr>
          <w:trHeight w:val="288"/>
        </w:trPr>
        <w:tc>
          <w:tcPr>
            <w:tcW w:w="900" w:type="dxa"/>
            <w:vMerge/>
            <w:shd w:val="clear" w:color="auto" w:fill="auto"/>
          </w:tcPr>
          <w:p w14:paraId="44B68D53" w14:textId="77777777" w:rsidR="00467E8A" w:rsidRPr="009F4CD2" w:rsidRDefault="00467E8A" w:rsidP="00467E8A"/>
        </w:tc>
        <w:tc>
          <w:tcPr>
            <w:tcW w:w="1498" w:type="dxa"/>
            <w:vMerge/>
            <w:shd w:val="clear" w:color="auto" w:fill="auto"/>
          </w:tcPr>
          <w:p w14:paraId="2A5886AA" w14:textId="77777777" w:rsidR="00467E8A" w:rsidRPr="009F4CD2" w:rsidRDefault="00467E8A" w:rsidP="00467E8A">
            <w:pPr>
              <w:rPr>
                <w:rFonts w:cs="Arial"/>
                <w:b/>
                <w:bCs/>
              </w:rPr>
            </w:pPr>
          </w:p>
        </w:tc>
        <w:tc>
          <w:tcPr>
            <w:tcW w:w="2974" w:type="dxa"/>
            <w:vMerge/>
            <w:shd w:val="clear" w:color="auto" w:fill="auto"/>
          </w:tcPr>
          <w:p w14:paraId="2132F59C" w14:textId="77777777" w:rsidR="00467E8A" w:rsidRPr="009F4CD2" w:rsidRDefault="00467E8A" w:rsidP="00467E8A"/>
        </w:tc>
        <w:tc>
          <w:tcPr>
            <w:tcW w:w="4798" w:type="dxa"/>
            <w:shd w:val="clear" w:color="auto" w:fill="auto"/>
          </w:tcPr>
          <w:p w14:paraId="3B0530F2" w14:textId="77777777" w:rsidR="00467E8A" w:rsidRPr="009F4CD2" w:rsidRDefault="00467E8A" w:rsidP="00467E8A">
            <w:pPr>
              <w:rPr>
                <w:rStyle w:val="SAPScreenElement"/>
              </w:rPr>
            </w:pPr>
            <w:r>
              <w:rPr>
                <w:rStyle w:val="SAPScreenElement"/>
              </w:rPr>
              <w:t xml:space="preserve">Tax: </w:t>
            </w:r>
            <w:r>
              <w:t>e</w:t>
            </w:r>
            <w:r w:rsidRPr="004A7164">
              <w:t>nter the amount of tax the employee has paid for the year to date as it appears on the P45</w:t>
            </w:r>
          </w:p>
        </w:tc>
        <w:tc>
          <w:tcPr>
            <w:tcW w:w="2852" w:type="dxa"/>
            <w:vMerge/>
            <w:shd w:val="clear" w:color="auto" w:fill="auto"/>
          </w:tcPr>
          <w:p w14:paraId="5133947F" w14:textId="77777777" w:rsidR="00467E8A" w:rsidRPr="009F4CD2" w:rsidRDefault="00467E8A" w:rsidP="00467E8A"/>
        </w:tc>
        <w:tc>
          <w:tcPr>
            <w:tcW w:w="1264" w:type="dxa"/>
          </w:tcPr>
          <w:p w14:paraId="42D4AB25" w14:textId="77777777" w:rsidR="00467E8A" w:rsidRPr="009F4CD2" w:rsidRDefault="00467E8A" w:rsidP="00467E8A">
            <w:pPr>
              <w:rPr>
                <w:rFonts w:cs="Arial"/>
                <w:bCs/>
              </w:rPr>
            </w:pPr>
          </w:p>
        </w:tc>
      </w:tr>
      <w:tr w:rsidR="00467E8A" w:rsidRPr="009F4CD2" w14:paraId="7D928C83" w14:textId="77777777" w:rsidTr="00467E8A">
        <w:trPr>
          <w:trHeight w:val="288"/>
        </w:trPr>
        <w:tc>
          <w:tcPr>
            <w:tcW w:w="900" w:type="dxa"/>
            <w:vMerge/>
            <w:shd w:val="clear" w:color="auto" w:fill="auto"/>
          </w:tcPr>
          <w:p w14:paraId="3DD4FA9E" w14:textId="77777777" w:rsidR="00467E8A" w:rsidRPr="009F4CD2" w:rsidRDefault="00467E8A" w:rsidP="00467E8A"/>
        </w:tc>
        <w:tc>
          <w:tcPr>
            <w:tcW w:w="1498" w:type="dxa"/>
            <w:vMerge/>
            <w:shd w:val="clear" w:color="auto" w:fill="auto"/>
          </w:tcPr>
          <w:p w14:paraId="2E9F67A0" w14:textId="77777777" w:rsidR="00467E8A" w:rsidRPr="009F4CD2" w:rsidRDefault="00467E8A" w:rsidP="00467E8A">
            <w:pPr>
              <w:rPr>
                <w:rFonts w:cs="Arial"/>
                <w:b/>
                <w:bCs/>
              </w:rPr>
            </w:pPr>
          </w:p>
        </w:tc>
        <w:tc>
          <w:tcPr>
            <w:tcW w:w="2974" w:type="dxa"/>
            <w:vMerge/>
            <w:shd w:val="clear" w:color="auto" w:fill="auto"/>
          </w:tcPr>
          <w:p w14:paraId="34573201" w14:textId="77777777" w:rsidR="00467E8A" w:rsidRPr="009F4CD2" w:rsidRDefault="00467E8A" w:rsidP="00467E8A"/>
        </w:tc>
        <w:tc>
          <w:tcPr>
            <w:tcW w:w="4798" w:type="dxa"/>
            <w:shd w:val="clear" w:color="auto" w:fill="auto"/>
          </w:tcPr>
          <w:p w14:paraId="102611C7" w14:textId="77777777" w:rsidR="00467E8A" w:rsidRPr="001A343C" w:rsidRDefault="00467E8A" w:rsidP="00467E8A">
            <w:pPr>
              <w:rPr>
                <w:rStyle w:val="SAPScreenElement"/>
              </w:rPr>
            </w:pPr>
            <w:r w:rsidRPr="007D214D">
              <w:rPr>
                <w:rStyle w:val="SAPScreenElement"/>
              </w:rPr>
              <w:t>Tax Week/Month</w:t>
            </w:r>
            <w:r>
              <w:rPr>
                <w:rStyle w:val="SAPScreenElement"/>
              </w:rPr>
              <w:t xml:space="preserve">: </w:t>
            </w:r>
            <w:r>
              <w:t>enter t</w:t>
            </w:r>
            <w:r w:rsidRPr="004A7164">
              <w:t xml:space="preserve">he last tax week for which a payment was made by the previous employer </w:t>
            </w:r>
            <w:r>
              <w:t>a</w:t>
            </w:r>
            <w:r w:rsidRPr="004A7164">
              <w:t>s given on the employee's P45 fo</w:t>
            </w:r>
            <w:r>
              <w:t>rm</w:t>
            </w:r>
          </w:p>
        </w:tc>
        <w:tc>
          <w:tcPr>
            <w:tcW w:w="2852" w:type="dxa"/>
            <w:vMerge/>
            <w:shd w:val="clear" w:color="auto" w:fill="auto"/>
          </w:tcPr>
          <w:p w14:paraId="1F84C8BA" w14:textId="77777777" w:rsidR="00467E8A" w:rsidRPr="009F4CD2" w:rsidRDefault="00467E8A" w:rsidP="00467E8A"/>
        </w:tc>
        <w:tc>
          <w:tcPr>
            <w:tcW w:w="1264" w:type="dxa"/>
          </w:tcPr>
          <w:p w14:paraId="44153B59" w14:textId="77777777" w:rsidR="00467E8A" w:rsidRPr="009F4CD2" w:rsidRDefault="00467E8A" w:rsidP="00467E8A">
            <w:pPr>
              <w:rPr>
                <w:rFonts w:cs="Arial"/>
                <w:bCs/>
              </w:rPr>
            </w:pPr>
          </w:p>
        </w:tc>
      </w:tr>
      <w:tr w:rsidR="00467E8A" w:rsidRPr="009F4CD2" w14:paraId="54DDB870" w14:textId="77777777" w:rsidTr="00467E8A">
        <w:trPr>
          <w:trHeight w:val="288"/>
        </w:trPr>
        <w:tc>
          <w:tcPr>
            <w:tcW w:w="900" w:type="dxa"/>
            <w:vMerge/>
            <w:shd w:val="clear" w:color="auto" w:fill="auto"/>
          </w:tcPr>
          <w:p w14:paraId="7A256CDB" w14:textId="77777777" w:rsidR="00467E8A" w:rsidRPr="009F4CD2" w:rsidRDefault="00467E8A" w:rsidP="00467E8A"/>
        </w:tc>
        <w:tc>
          <w:tcPr>
            <w:tcW w:w="1498" w:type="dxa"/>
            <w:vMerge/>
            <w:shd w:val="clear" w:color="auto" w:fill="auto"/>
          </w:tcPr>
          <w:p w14:paraId="08CE03B9" w14:textId="77777777" w:rsidR="00467E8A" w:rsidRPr="009F4CD2" w:rsidRDefault="00467E8A" w:rsidP="00467E8A">
            <w:pPr>
              <w:rPr>
                <w:rFonts w:cs="Arial"/>
                <w:b/>
                <w:bCs/>
              </w:rPr>
            </w:pPr>
          </w:p>
        </w:tc>
        <w:tc>
          <w:tcPr>
            <w:tcW w:w="2974" w:type="dxa"/>
            <w:vMerge/>
            <w:shd w:val="clear" w:color="auto" w:fill="auto"/>
          </w:tcPr>
          <w:p w14:paraId="627194EA" w14:textId="77777777" w:rsidR="00467E8A" w:rsidRPr="009F4CD2" w:rsidRDefault="00467E8A" w:rsidP="00467E8A"/>
        </w:tc>
        <w:tc>
          <w:tcPr>
            <w:tcW w:w="4798" w:type="dxa"/>
            <w:shd w:val="clear" w:color="auto" w:fill="auto"/>
          </w:tcPr>
          <w:p w14:paraId="3A6AC480" w14:textId="77777777" w:rsidR="00467E8A" w:rsidRPr="00795703" w:rsidRDefault="00467E8A" w:rsidP="00467E8A">
            <w:pPr>
              <w:rPr>
                <w:rStyle w:val="SAPScreenElement"/>
                <w:rFonts w:ascii="BentonSans Book" w:hAnsi="BentonSans Book"/>
                <w:color w:val="auto"/>
              </w:rPr>
            </w:pPr>
            <w:r w:rsidRPr="007D214D">
              <w:rPr>
                <w:rStyle w:val="SAPScreenElement"/>
              </w:rPr>
              <w:t>P45 Item 13 to be Used in Payroll</w:t>
            </w:r>
            <w:r>
              <w:rPr>
                <w:rStyle w:val="SAPScreenElement"/>
              </w:rPr>
              <w:t xml:space="preserve">: </w:t>
            </w:r>
            <w:r>
              <w:t xml:space="preserve">flag checkbox if </w:t>
            </w:r>
            <w:r w:rsidRPr="00795703">
              <w:t xml:space="preserve">the amount displayed for the </w:t>
            </w:r>
            <w:r w:rsidRPr="00795703">
              <w:rPr>
                <w:rStyle w:val="SAPScreenElement"/>
                <w:color w:val="auto"/>
              </w:rPr>
              <w:t>P45 Item 13</w:t>
            </w:r>
            <w:r w:rsidRPr="00795703">
              <w:t xml:space="preserve"> is</w:t>
            </w:r>
            <w:r>
              <w:t xml:space="preserve"> to be</w:t>
            </w:r>
            <w:r w:rsidRPr="00795703">
              <w:t xml:space="preserve"> used in payroll instead of the amount of tax paid taken from form P45 as specified by </w:t>
            </w:r>
            <w:r w:rsidRPr="00795703">
              <w:rPr>
                <w:rStyle w:val="SAPScreenElement"/>
                <w:color w:val="auto"/>
              </w:rPr>
              <w:t>P45 Tax Paid</w:t>
            </w:r>
          </w:p>
        </w:tc>
        <w:tc>
          <w:tcPr>
            <w:tcW w:w="2852" w:type="dxa"/>
            <w:vMerge/>
            <w:shd w:val="clear" w:color="auto" w:fill="auto"/>
          </w:tcPr>
          <w:p w14:paraId="2D014721" w14:textId="77777777" w:rsidR="00467E8A" w:rsidRPr="009F4CD2" w:rsidRDefault="00467E8A" w:rsidP="00467E8A"/>
        </w:tc>
        <w:tc>
          <w:tcPr>
            <w:tcW w:w="1264" w:type="dxa"/>
          </w:tcPr>
          <w:p w14:paraId="251294A8" w14:textId="77777777" w:rsidR="00467E8A" w:rsidRPr="009F4CD2" w:rsidRDefault="00467E8A" w:rsidP="00467E8A">
            <w:pPr>
              <w:rPr>
                <w:rFonts w:cs="Arial"/>
                <w:bCs/>
              </w:rPr>
            </w:pPr>
          </w:p>
        </w:tc>
      </w:tr>
      <w:tr w:rsidR="00467E8A" w:rsidRPr="009F4CD2" w14:paraId="2FF9FE45" w14:textId="77777777" w:rsidTr="00467E8A">
        <w:trPr>
          <w:trHeight w:val="288"/>
        </w:trPr>
        <w:tc>
          <w:tcPr>
            <w:tcW w:w="900" w:type="dxa"/>
            <w:vMerge/>
            <w:shd w:val="clear" w:color="auto" w:fill="auto"/>
          </w:tcPr>
          <w:p w14:paraId="58F97E7F" w14:textId="77777777" w:rsidR="00467E8A" w:rsidRPr="009F4CD2" w:rsidRDefault="00467E8A" w:rsidP="00467E8A"/>
        </w:tc>
        <w:tc>
          <w:tcPr>
            <w:tcW w:w="1498" w:type="dxa"/>
            <w:vMerge/>
            <w:shd w:val="clear" w:color="auto" w:fill="auto"/>
          </w:tcPr>
          <w:p w14:paraId="7676B7DC" w14:textId="77777777" w:rsidR="00467E8A" w:rsidRPr="009F4CD2" w:rsidRDefault="00467E8A" w:rsidP="00467E8A">
            <w:pPr>
              <w:rPr>
                <w:rFonts w:cs="Arial"/>
                <w:b/>
                <w:bCs/>
              </w:rPr>
            </w:pPr>
          </w:p>
        </w:tc>
        <w:tc>
          <w:tcPr>
            <w:tcW w:w="2974" w:type="dxa"/>
            <w:vMerge w:val="restart"/>
            <w:shd w:val="clear" w:color="auto" w:fill="auto"/>
          </w:tcPr>
          <w:p w14:paraId="43785813" w14:textId="77777777" w:rsidR="00467E8A" w:rsidRDefault="00467E8A" w:rsidP="00467E8A">
            <w:r w:rsidRPr="00187B9E">
              <w:t xml:space="preserve">In the </w:t>
            </w:r>
            <w:r>
              <w:rPr>
                <w:rStyle w:val="SAPScreenElement"/>
              </w:rPr>
              <w:t xml:space="preserve">Leaver </w:t>
            </w:r>
            <w:r>
              <w:t xml:space="preserve">part </w:t>
            </w:r>
            <w:r w:rsidRPr="00187B9E">
              <w:rPr>
                <w:rFonts w:cs="Arial"/>
                <w:bCs/>
              </w:rPr>
              <w:t>of the form</w:t>
            </w:r>
            <w:r w:rsidRPr="00187B9E">
              <w:t xml:space="preserve"> make the following entries:</w:t>
            </w:r>
          </w:p>
          <w:p w14:paraId="7AD7B321" w14:textId="77777777" w:rsidR="00467E8A" w:rsidRPr="002C326C" w:rsidRDefault="00467E8A" w:rsidP="00467E8A">
            <w:pPr>
              <w:ind w:left="256"/>
            </w:pPr>
            <w:r w:rsidRPr="002C326C">
              <w:rPr>
                <w:noProof/>
              </w:rPr>
              <w:drawing>
                <wp:inline distT="0" distB="0" distL="0" distR="0" wp14:anchorId="15F44A2F" wp14:editId="57CEA2A6">
                  <wp:extent cx="228600" cy="228600"/>
                  <wp:effectExtent l="0" t="0" r="0" b="0"/>
                  <wp:docPr id="33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C326C">
              <w:t> </w:t>
            </w:r>
            <w:r w:rsidRPr="002C326C">
              <w:rPr>
                <w:rFonts w:ascii="BentonSans Regular" w:hAnsi="BentonSans Regular"/>
                <w:color w:val="666666"/>
                <w:sz w:val="22"/>
              </w:rPr>
              <w:t>Note</w:t>
            </w:r>
          </w:p>
          <w:p w14:paraId="3FFFFE36" w14:textId="77777777" w:rsidR="00467E8A" w:rsidRPr="009F4CD2" w:rsidRDefault="00467E8A" w:rsidP="00467E8A">
            <w:pPr>
              <w:ind w:left="256"/>
            </w:pPr>
            <w:r>
              <w:t>Relevant only if the employee leaves the company.</w:t>
            </w:r>
          </w:p>
        </w:tc>
        <w:tc>
          <w:tcPr>
            <w:tcW w:w="4798" w:type="dxa"/>
            <w:shd w:val="clear" w:color="auto" w:fill="auto"/>
          </w:tcPr>
          <w:p w14:paraId="5AC835F5" w14:textId="77777777" w:rsidR="00467E8A" w:rsidRDefault="00467E8A" w:rsidP="00467E8A">
            <w:pPr>
              <w:rPr>
                <w:rStyle w:val="SAPScreenElement"/>
                <w:rFonts w:ascii="BentonSans Book" w:hAnsi="BentonSans Book"/>
                <w:color w:val="auto"/>
              </w:rPr>
            </w:pPr>
            <w:r w:rsidRPr="007D214D">
              <w:rPr>
                <w:rStyle w:val="SAPScreenElement"/>
              </w:rPr>
              <w:t>P45 Issue Date:</w:t>
            </w:r>
            <w:r>
              <w:t xml:space="preserve"> select from calendar help </w:t>
            </w:r>
            <w:r w:rsidRPr="00795703">
              <w:t>the date on which you issue the P45 form</w:t>
            </w:r>
          </w:p>
          <w:p w14:paraId="4DCAD7C3" w14:textId="77777777" w:rsidR="00467E8A" w:rsidRPr="002C326C" w:rsidRDefault="00467E8A" w:rsidP="00467E8A">
            <w:pPr>
              <w:ind w:left="349"/>
            </w:pPr>
            <w:r w:rsidRPr="002C326C">
              <w:rPr>
                <w:noProof/>
              </w:rPr>
              <w:drawing>
                <wp:inline distT="0" distB="0" distL="0" distR="0" wp14:anchorId="2D428F46" wp14:editId="6D7F4984">
                  <wp:extent cx="228600" cy="228600"/>
                  <wp:effectExtent l="0" t="0" r="0" b="0"/>
                  <wp:docPr id="33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C326C">
              <w:t> </w:t>
            </w:r>
            <w:r w:rsidRPr="002C326C">
              <w:rPr>
                <w:rFonts w:ascii="BentonSans Regular" w:hAnsi="BentonSans Regular"/>
                <w:color w:val="666666"/>
                <w:sz w:val="22"/>
              </w:rPr>
              <w:t>Note</w:t>
            </w:r>
          </w:p>
          <w:p w14:paraId="79C432EC" w14:textId="77777777" w:rsidR="00467E8A" w:rsidRPr="001A343C" w:rsidRDefault="00467E8A" w:rsidP="00467E8A">
            <w:pPr>
              <w:ind w:left="349"/>
              <w:rPr>
                <w:rStyle w:val="SAPScreenElement"/>
              </w:rPr>
            </w:pPr>
            <w:r w:rsidRPr="00795703">
              <w:t>In this field</w:t>
            </w:r>
            <w:r>
              <w:t>,</w:t>
            </w:r>
            <w:r w:rsidRPr="00795703">
              <w:t xml:space="preserve"> you can maintain a date earlier than the current system date, but not a date later than the current system date.</w:t>
            </w:r>
          </w:p>
        </w:tc>
        <w:tc>
          <w:tcPr>
            <w:tcW w:w="2852" w:type="dxa"/>
            <w:vMerge/>
            <w:shd w:val="clear" w:color="auto" w:fill="auto"/>
          </w:tcPr>
          <w:p w14:paraId="76E274D4" w14:textId="77777777" w:rsidR="00467E8A" w:rsidRPr="009F4CD2" w:rsidRDefault="00467E8A" w:rsidP="00467E8A"/>
        </w:tc>
        <w:tc>
          <w:tcPr>
            <w:tcW w:w="1264" w:type="dxa"/>
          </w:tcPr>
          <w:p w14:paraId="68A8D4D6" w14:textId="77777777" w:rsidR="00467E8A" w:rsidRPr="009F4CD2" w:rsidRDefault="00467E8A" w:rsidP="00467E8A">
            <w:pPr>
              <w:rPr>
                <w:rFonts w:cs="Arial"/>
                <w:bCs/>
              </w:rPr>
            </w:pPr>
          </w:p>
        </w:tc>
      </w:tr>
      <w:tr w:rsidR="00467E8A" w:rsidRPr="009F4CD2" w14:paraId="09E034A3" w14:textId="77777777" w:rsidTr="00467E8A">
        <w:trPr>
          <w:trHeight w:val="288"/>
        </w:trPr>
        <w:tc>
          <w:tcPr>
            <w:tcW w:w="900" w:type="dxa"/>
            <w:vMerge/>
            <w:shd w:val="clear" w:color="auto" w:fill="auto"/>
          </w:tcPr>
          <w:p w14:paraId="249C5F74" w14:textId="77777777" w:rsidR="00467E8A" w:rsidRPr="009F4CD2" w:rsidRDefault="00467E8A" w:rsidP="00467E8A"/>
        </w:tc>
        <w:tc>
          <w:tcPr>
            <w:tcW w:w="1498" w:type="dxa"/>
            <w:vMerge/>
            <w:shd w:val="clear" w:color="auto" w:fill="auto"/>
          </w:tcPr>
          <w:p w14:paraId="1E06BC6F" w14:textId="77777777" w:rsidR="00467E8A" w:rsidRPr="009F4CD2" w:rsidRDefault="00467E8A" w:rsidP="00467E8A">
            <w:pPr>
              <w:rPr>
                <w:rFonts w:cs="Arial"/>
                <w:b/>
                <w:bCs/>
              </w:rPr>
            </w:pPr>
          </w:p>
        </w:tc>
        <w:tc>
          <w:tcPr>
            <w:tcW w:w="2974" w:type="dxa"/>
            <w:vMerge/>
            <w:shd w:val="clear" w:color="auto" w:fill="auto"/>
          </w:tcPr>
          <w:p w14:paraId="0377B942" w14:textId="77777777" w:rsidR="00467E8A" w:rsidRPr="009F4CD2" w:rsidRDefault="00467E8A" w:rsidP="00467E8A"/>
        </w:tc>
        <w:tc>
          <w:tcPr>
            <w:tcW w:w="4798" w:type="dxa"/>
            <w:shd w:val="clear" w:color="auto" w:fill="auto"/>
          </w:tcPr>
          <w:p w14:paraId="230ABEAB" w14:textId="77777777" w:rsidR="00467E8A" w:rsidRPr="001A343C" w:rsidRDefault="00467E8A" w:rsidP="00467E8A">
            <w:pPr>
              <w:rPr>
                <w:rStyle w:val="SAPScreenElement"/>
              </w:rPr>
            </w:pPr>
            <w:r w:rsidRPr="007D214D">
              <w:rPr>
                <w:rStyle w:val="SAPScreenElement"/>
              </w:rPr>
              <w:t>P45 Sequence Number</w:t>
            </w:r>
            <w:r>
              <w:rPr>
                <w:rStyle w:val="SAPScreenElement"/>
              </w:rPr>
              <w:t xml:space="preserve">: </w:t>
            </w:r>
            <w:r>
              <w:t>field is updated by the report that prepares the P45 form</w:t>
            </w:r>
          </w:p>
        </w:tc>
        <w:tc>
          <w:tcPr>
            <w:tcW w:w="2852" w:type="dxa"/>
            <w:vMerge/>
            <w:shd w:val="clear" w:color="auto" w:fill="auto"/>
          </w:tcPr>
          <w:p w14:paraId="6E41679B" w14:textId="77777777" w:rsidR="00467E8A" w:rsidRPr="009F4CD2" w:rsidRDefault="00467E8A" w:rsidP="00467E8A"/>
        </w:tc>
        <w:tc>
          <w:tcPr>
            <w:tcW w:w="1264" w:type="dxa"/>
          </w:tcPr>
          <w:p w14:paraId="5E309C12" w14:textId="77777777" w:rsidR="00467E8A" w:rsidRPr="009F4CD2" w:rsidRDefault="00467E8A" w:rsidP="00467E8A">
            <w:pPr>
              <w:rPr>
                <w:rFonts w:cs="Arial"/>
                <w:bCs/>
              </w:rPr>
            </w:pPr>
          </w:p>
        </w:tc>
      </w:tr>
      <w:tr w:rsidR="00467E8A" w:rsidRPr="009F4CD2" w14:paraId="71CEAD72" w14:textId="77777777" w:rsidTr="00467E8A">
        <w:trPr>
          <w:trHeight w:val="288"/>
        </w:trPr>
        <w:tc>
          <w:tcPr>
            <w:tcW w:w="900" w:type="dxa"/>
            <w:vMerge/>
            <w:shd w:val="clear" w:color="auto" w:fill="auto"/>
          </w:tcPr>
          <w:p w14:paraId="794FF960" w14:textId="77777777" w:rsidR="00467E8A" w:rsidRPr="009F4CD2" w:rsidRDefault="00467E8A" w:rsidP="00467E8A"/>
        </w:tc>
        <w:tc>
          <w:tcPr>
            <w:tcW w:w="1498" w:type="dxa"/>
            <w:vMerge/>
            <w:shd w:val="clear" w:color="auto" w:fill="auto"/>
          </w:tcPr>
          <w:p w14:paraId="0C1EBF81" w14:textId="77777777" w:rsidR="00467E8A" w:rsidRPr="009F4CD2" w:rsidRDefault="00467E8A" w:rsidP="00467E8A">
            <w:pPr>
              <w:rPr>
                <w:rFonts w:cs="Arial"/>
                <w:b/>
                <w:bCs/>
              </w:rPr>
            </w:pPr>
          </w:p>
        </w:tc>
        <w:tc>
          <w:tcPr>
            <w:tcW w:w="2974" w:type="dxa"/>
            <w:vMerge/>
            <w:shd w:val="clear" w:color="auto" w:fill="auto"/>
          </w:tcPr>
          <w:p w14:paraId="12A5736F" w14:textId="77777777" w:rsidR="00467E8A" w:rsidRPr="009F4CD2" w:rsidRDefault="00467E8A" w:rsidP="00467E8A"/>
        </w:tc>
        <w:tc>
          <w:tcPr>
            <w:tcW w:w="4798" w:type="dxa"/>
            <w:shd w:val="clear" w:color="auto" w:fill="auto"/>
          </w:tcPr>
          <w:p w14:paraId="704A2C4F" w14:textId="77777777" w:rsidR="00467E8A" w:rsidRPr="001A343C" w:rsidRDefault="00467E8A" w:rsidP="00467E8A">
            <w:pPr>
              <w:rPr>
                <w:rStyle w:val="SAPScreenElement"/>
              </w:rPr>
            </w:pPr>
            <w:r>
              <w:rPr>
                <w:rStyle w:val="SAPScreenElement"/>
              </w:rPr>
              <w:t xml:space="preserve">Employee to Pensioner: </w:t>
            </w:r>
            <w:r>
              <w:t>flag checkbox if appropriate</w:t>
            </w:r>
          </w:p>
        </w:tc>
        <w:tc>
          <w:tcPr>
            <w:tcW w:w="2852" w:type="dxa"/>
            <w:vMerge/>
            <w:shd w:val="clear" w:color="auto" w:fill="auto"/>
          </w:tcPr>
          <w:p w14:paraId="6892BB5F" w14:textId="77777777" w:rsidR="00467E8A" w:rsidRPr="009F4CD2" w:rsidRDefault="00467E8A" w:rsidP="00467E8A"/>
        </w:tc>
        <w:tc>
          <w:tcPr>
            <w:tcW w:w="1264" w:type="dxa"/>
          </w:tcPr>
          <w:p w14:paraId="602B2245" w14:textId="77777777" w:rsidR="00467E8A" w:rsidRPr="009F4CD2" w:rsidRDefault="00467E8A" w:rsidP="00467E8A">
            <w:pPr>
              <w:rPr>
                <w:rFonts w:cs="Arial"/>
                <w:bCs/>
              </w:rPr>
            </w:pPr>
          </w:p>
        </w:tc>
      </w:tr>
      <w:tr w:rsidR="00467E8A" w:rsidRPr="009F4CD2" w14:paraId="02F8734E" w14:textId="77777777" w:rsidTr="00467E8A">
        <w:trPr>
          <w:trHeight w:val="288"/>
        </w:trPr>
        <w:tc>
          <w:tcPr>
            <w:tcW w:w="900" w:type="dxa"/>
            <w:vMerge/>
            <w:shd w:val="clear" w:color="auto" w:fill="auto"/>
          </w:tcPr>
          <w:p w14:paraId="20E0DC56" w14:textId="77777777" w:rsidR="00467E8A" w:rsidRPr="009F4CD2" w:rsidRDefault="00467E8A" w:rsidP="00467E8A"/>
        </w:tc>
        <w:tc>
          <w:tcPr>
            <w:tcW w:w="1498" w:type="dxa"/>
            <w:vMerge/>
            <w:shd w:val="clear" w:color="auto" w:fill="auto"/>
          </w:tcPr>
          <w:p w14:paraId="6D7194B3" w14:textId="77777777" w:rsidR="00467E8A" w:rsidRPr="009F4CD2" w:rsidRDefault="00467E8A" w:rsidP="00467E8A">
            <w:pPr>
              <w:rPr>
                <w:rFonts w:cs="Arial"/>
                <w:b/>
                <w:bCs/>
              </w:rPr>
            </w:pPr>
          </w:p>
        </w:tc>
        <w:tc>
          <w:tcPr>
            <w:tcW w:w="2974" w:type="dxa"/>
            <w:shd w:val="clear" w:color="auto" w:fill="auto"/>
          </w:tcPr>
          <w:p w14:paraId="39627F7A" w14:textId="77777777" w:rsidR="00467E8A" w:rsidRPr="009F4CD2" w:rsidRDefault="00467E8A" w:rsidP="00467E8A">
            <w:r w:rsidRPr="00187B9E">
              <w:t xml:space="preserve">In the </w:t>
            </w:r>
            <w:r>
              <w:rPr>
                <w:rStyle w:val="SAPScreenElement"/>
              </w:rPr>
              <w:t xml:space="preserve">Other Data </w:t>
            </w:r>
            <w:r>
              <w:t xml:space="preserve">part </w:t>
            </w:r>
            <w:r w:rsidRPr="00187B9E">
              <w:rPr>
                <w:rFonts w:cs="Arial"/>
                <w:bCs/>
              </w:rPr>
              <w:t>of the form</w:t>
            </w:r>
            <w:r w:rsidRPr="00187B9E">
              <w:t xml:space="preserve"> make the following entries:</w:t>
            </w:r>
          </w:p>
        </w:tc>
        <w:tc>
          <w:tcPr>
            <w:tcW w:w="4798" w:type="dxa"/>
            <w:shd w:val="clear" w:color="auto" w:fill="auto"/>
          </w:tcPr>
          <w:p w14:paraId="12C14D41" w14:textId="77777777" w:rsidR="00467E8A" w:rsidRPr="009D141C" w:rsidRDefault="00467E8A" w:rsidP="00467E8A">
            <w:pPr>
              <w:rPr>
                <w:rStyle w:val="SAPScreenElement"/>
                <w:rFonts w:ascii="BentonSans Book" w:hAnsi="BentonSans Book"/>
                <w:color w:val="auto"/>
              </w:rPr>
            </w:pPr>
            <w:r>
              <w:rPr>
                <w:rStyle w:val="SAPScreenElement"/>
              </w:rPr>
              <w:t>Withheld Tax Refund Indicator:</w:t>
            </w:r>
            <w:r>
              <w:t xml:space="preserve"> select from drop-down an appropriate action to be taken by payroll i</w:t>
            </w:r>
            <w:r w:rsidRPr="009D141C">
              <w:t>f a tax refund is being withheld for an employee</w:t>
            </w:r>
          </w:p>
        </w:tc>
        <w:tc>
          <w:tcPr>
            <w:tcW w:w="2852" w:type="dxa"/>
            <w:vMerge/>
            <w:shd w:val="clear" w:color="auto" w:fill="auto"/>
          </w:tcPr>
          <w:p w14:paraId="1CBD799A" w14:textId="77777777" w:rsidR="00467E8A" w:rsidRPr="009F4CD2" w:rsidRDefault="00467E8A" w:rsidP="00467E8A"/>
        </w:tc>
        <w:tc>
          <w:tcPr>
            <w:tcW w:w="1264" w:type="dxa"/>
          </w:tcPr>
          <w:p w14:paraId="2BEECB42" w14:textId="77777777" w:rsidR="00467E8A" w:rsidRPr="009F4CD2" w:rsidRDefault="00467E8A" w:rsidP="00467E8A">
            <w:pPr>
              <w:rPr>
                <w:rFonts w:cs="Arial"/>
                <w:bCs/>
              </w:rPr>
            </w:pPr>
          </w:p>
        </w:tc>
      </w:tr>
      <w:tr w:rsidR="00467E8A" w:rsidRPr="009F4CD2" w14:paraId="5E726699" w14:textId="77777777" w:rsidTr="00467E8A">
        <w:trPr>
          <w:trHeight w:val="576"/>
        </w:trPr>
        <w:tc>
          <w:tcPr>
            <w:tcW w:w="900" w:type="dxa"/>
            <w:shd w:val="clear" w:color="auto" w:fill="auto"/>
          </w:tcPr>
          <w:p w14:paraId="106C2006" w14:textId="77777777" w:rsidR="00467E8A" w:rsidRPr="009F4CD2" w:rsidRDefault="00467E8A" w:rsidP="00467E8A">
            <w:r w:rsidRPr="009F4CD2">
              <w:t>8</w:t>
            </w:r>
          </w:p>
        </w:tc>
        <w:tc>
          <w:tcPr>
            <w:tcW w:w="1498" w:type="dxa"/>
            <w:shd w:val="clear" w:color="auto" w:fill="auto"/>
          </w:tcPr>
          <w:p w14:paraId="1F1551DD" w14:textId="77777777" w:rsidR="00467E8A" w:rsidRPr="0064637F" w:rsidRDefault="00467E8A" w:rsidP="00467E8A">
            <w:pPr>
              <w:rPr>
                <w:rStyle w:val="SAPEmphasis"/>
              </w:rPr>
            </w:pPr>
            <w:r w:rsidRPr="0064637F">
              <w:rPr>
                <w:rStyle w:val="SAPEmphasis"/>
              </w:rPr>
              <w:t>Save Tax Data</w:t>
            </w:r>
          </w:p>
        </w:tc>
        <w:tc>
          <w:tcPr>
            <w:tcW w:w="2974" w:type="dxa"/>
            <w:shd w:val="clear" w:color="auto" w:fill="auto"/>
          </w:tcPr>
          <w:p w14:paraId="0FF240F0" w14:textId="77777777" w:rsidR="00467E8A" w:rsidRPr="009F4CD2" w:rsidRDefault="00467E8A" w:rsidP="00467E8A">
            <w:r w:rsidRPr="009F4CD2">
              <w:t xml:space="preserve">Choose the </w:t>
            </w:r>
            <w:r w:rsidRPr="009F4CD2">
              <w:rPr>
                <w:rStyle w:val="SAPScreenElement"/>
              </w:rPr>
              <w:t>Save</w:t>
            </w:r>
            <w:r w:rsidRPr="009F4CD2">
              <w:t xml:space="preserve"> button.</w:t>
            </w:r>
          </w:p>
        </w:tc>
        <w:tc>
          <w:tcPr>
            <w:tcW w:w="4798" w:type="dxa"/>
            <w:shd w:val="clear" w:color="auto" w:fill="auto"/>
          </w:tcPr>
          <w:p w14:paraId="5BB1ECC3" w14:textId="77777777" w:rsidR="00467E8A" w:rsidRPr="009F4CD2" w:rsidRDefault="00467E8A" w:rsidP="00467E8A"/>
        </w:tc>
        <w:tc>
          <w:tcPr>
            <w:tcW w:w="2852" w:type="dxa"/>
            <w:shd w:val="clear" w:color="auto" w:fill="auto"/>
          </w:tcPr>
          <w:p w14:paraId="53D4C9CF" w14:textId="77777777" w:rsidR="00467E8A" w:rsidRPr="009F4CD2" w:rsidRDefault="00467E8A" w:rsidP="00467E8A">
            <w:r w:rsidRPr="009F4CD2">
              <w:rPr>
                <w:rFonts w:cs="Arial"/>
                <w:bCs/>
              </w:rPr>
              <w:t>A system message about data saving is generated.</w:t>
            </w:r>
          </w:p>
        </w:tc>
        <w:tc>
          <w:tcPr>
            <w:tcW w:w="1264" w:type="dxa"/>
          </w:tcPr>
          <w:p w14:paraId="254EE34A" w14:textId="77777777" w:rsidR="00467E8A" w:rsidRPr="009F4CD2" w:rsidRDefault="00467E8A" w:rsidP="00467E8A">
            <w:pPr>
              <w:rPr>
                <w:rFonts w:cs="Arial"/>
                <w:bCs/>
              </w:rPr>
            </w:pPr>
          </w:p>
        </w:tc>
      </w:tr>
      <w:tr w:rsidR="00467E8A" w:rsidRPr="009F4CD2" w14:paraId="0235F4F1" w14:textId="77777777" w:rsidTr="00467E8A">
        <w:trPr>
          <w:trHeight w:val="357"/>
        </w:trPr>
        <w:tc>
          <w:tcPr>
            <w:tcW w:w="900" w:type="dxa"/>
            <w:shd w:val="clear" w:color="auto" w:fill="auto"/>
          </w:tcPr>
          <w:p w14:paraId="65D6D7D1" w14:textId="77777777" w:rsidR="00467E8A" w:rsidRPr="009F4CD2" w:rsidRDefault="00467E8A" w:rsidP="00467E8A">
            <w:r w:rsidRPr="009F4CD2">
              <w:t>9</w:t>
            </w:r>
          </w:p>
        </w:tc>
        <w:tc>
          <w:tcPr>
            <w:tcW w:w="1498" w:type="dxa"/>
            <w:shd w:val="clear" w:color="auto" w:fill="auto"/>
          </w:tcPr>
          <w:p w14:paraId="7E225DC4" w14:textId="77777777" w:rsidR="00467E8A" w:rsidRPr="0064637F" w:rsidRDefault="00467E8A" w:rsidP="00467E8A">
            <w:pPr>
              <w:rPr>
                <w:rStyle w:val="SAPEmphasis"/>
              </w:rPr>
            </w:pPr>
            <w:r w:rsidRPr="0064637F">
              <w:rPr>
                <w:rStyle w:val="SAPEmphasis"/>
              </w:rPr>
              <w:t xml:space="preserve">Select Offshore Tax </w:t>
            </w:r>
          </w:p>
        </w:tc>
        <w:tc>
          <w:tcPr>
            <w:tcW w:w="2974" w:type="dxa"/>
            <w:shd w:val="clear" w:color="auto" w:fill="auto"/>
          </w:tcPr>
          <w:p w14:paraId="0774172D" w14:textId="77777777" w:rsidR="00467E8A" w:rsidRPr="009F4CD2" w:rsidRDefault="00467E8A" w:rsidP="00467E8A">
            <w:r>
              <w:t xml:space="preserve">Select from the </w:t>
            </w:r>
            <w:r w:rsidRPr="006B4DCD">
              <w:rPr>
                <w:rStyle w:val="SAPScreenElement"/>
              </w:rPr>
              <w:t>Navigate to Mashup</w:t>
            </w:r>
            <w:r w:rsidRPr="00187B9E">
              <w:t xml:space="preserve"> drop-down</w:t>
            </w:r>
            <w:r>
              <w:t>,</w:t>
            </w:r>
            <w:r w:rsidRPr="00187B9E">
              <w:t xml:space="preserve"> located in the upper part of the</w:t>
            </w:r>
            <w:r>
              <w:t xml:space="preserve"> screen, value</w:t>
            </w:r>
            <w:r w:rsidRPr="00187B9E">
              <w:t xml:space="preserve"> </w:t>
            </w:r>
            <w:r>
              <w:rPr>
                <w:rStyle w:val="SAPScreenElement"/>
              </w:rPr>
              <w:t>Tax</w:t>
            </w:r>
            <w:r w:rsidRPr="00187B9E">
              <w:t xml:space="preserve"> </w:t>
            </w:r>
            <w:r w:rsidRPr="004E0842">
              <w:rPr>
                <w:rStyle w:val="SAPScreenElement"/>
              </w:rPr>
              <w:sym w:font="Symbol" w:char="F0AE"/>
            </w:r>
            <w:r>
              <w:t xml:space="preserve"> </w:t>
            </w:r>
            <w:r w:rsidRPr="00A3526C">
              <w:rPr>
                <w:rStyle w:val="SAPScreenElement"/>
              </w:rPr>
              <w:t>Offshore Tax</w:t>
            </w:r>
            <w:r w:rsidRPr="00187B9E">
              <w:t>.</w:t>
            </w:r>
          </w:p>
        </w:tc>
        <w:tc>
          <w:tcPr>
            <w:tcW w:w="4798" w:type="dxa"/>
            <w:shd w:val="clear" w:color="auto" w:fill="auto"/>
          </w:tcPr>
          <w:p w14:paraId="0BA9CD47" w14:textId="77777777" w:rsidR="00467E8A" w:rsidRPr="009F4CD2" w:rsidRDefault="00467E8A" w:rsidP="00467E8A">
            <w:pPr>
              <w:rPr>
                <w:i/>
              </w:rPr>
            </w:pPr>
          </w:p>
        </w:tc>
        <w:tc>
          <w:tcPr>
            <w:tcW w:w="2852" w:type="dxa"/>
            <w:shd w:val="clear" w:color="auto" w:fill="auto"/>
          </w:tcPr>
          <w:p w14:paraId="0C34CB8D" w14:textId="77777777" w:rsidR="00467E8A" w:rsidRPr="009F4CD2" w:rsidRDefault="00467E8A" w:rsidP="00467E8A">
            <w:r w:rsidRPr="009F4CD2">
              <w:t>You are linked to the embedded form containing a table with already existing records (if any, otherwise, the table is empty).</w:t>
            </w:r>
          </w:p>
        </w:tc>
        <w:tc>
          <w:tcPr>
            <w:tcW w:w="1264" w:type="dxa"/>
          </w:tcPr>
          <w:p w14:paraId="6071A0E2" w14:textId="77777777" w:rsidR="00467E8A" w:rsidRPr="009F4CD2" w:rsidRDefault="00467E8A" w:rsidP="00467E8A">
            <w:pPr>
              <w:rPr>
                <w:rFonts w:cs="Arial"/>
                <w:bCs/>
              </w:rPr>
            </w:pPr>
          </w:p>
        </w:tc>
      </w:tr>
      <w:tr w:rsidR="00467E8A" w:rsidRPr="009F4CD2" w14:paraId="29B3CA12" w14:textId="77777777" w:rsidTr="00467E8A">
        <w:trPr>
          <w:trHeight w:val="144"/>
        </w:trPr>
        <w:tc>
          <w:tcPr>
            <w:tcW w:w="900" w:type="dxa"/>
            <w:shd w:val="clear" w:color="auto" w:fill="auto"/>
          </w:tcPr>
          <w:p w14:paraId="6B02782C" w14:textId="77777777" w:rsidR="00467E8A" w:rsidRPr="009F4CD2" w:rsidRDefault="00467E8A" w:rsidP="00467E8A">
            <w:r w:rsidRPr="009F4CD2">
              <w:t>10</w:t>
            </w:r>
          </w:p>
        </w:tc>
        <w:tc>
          <w:tcPr>
            <w:tcW w:w="1498" w:type="dxa"/>
            <w:shd w:val="clear" w:color="auto" w:fill="auto"/>
          </w:tcPr>
          <w:p w14:paraId="58C919C9" w14:textId="77777777" w:rsidR="00467E8A" w:rsidRPr="0064637F" w:rsidRDefault="00467E8A" w:rsidP="00467E8A">
            <w:pPr>
              <w:rPr>
                <w:rStyle w:val="SAPEmphasis"/>
              </w:rPr>
            </w:pPr>
            <w:r w:rsidRPr="0064637F">
              <w:rPr>
                <w:rStyle w:val="SAPEmphasis"/>
              </w:rPr>
              <w:t>Create New Offshore Tax Record</w:t>
            </w:r>
          </w:p>
        </w:tc>
        <w:tc>
          <w:tcPr>
            <w:tcW w:w="2974" w:type="dxa"/>
            <w:shd w:val="clear" w:color="auto" w:fill="auto"/>
          </w:tcPr>
          <w:p w14:paraId="35EF10DB" w14:textId="77777777" w:rsidR="00467E8A" w:rsidRPr="009F4CD2" w:rsidRDefault="00467E8A" w:rsidP="00467E8A">
            <w:pPr>
              <w:rPr>
                <w:rFonts w:cs="Arial"/>
                <w:bCs/>
              </w:rPr>
            </w:pPr>
            <w:r w:rsidRPr="009F4CD2">
              <w:t xml:space="preserve">On the displayed </w:t>
            </w:r>
            <w:r>
              <w:rPr>
                <w:rStyle w:val="SAPScreenElement"/>
              </w:rPr>
              <w:t>Offshore</w:t>
            </w:r>
            <w:r w:rsidRPr="006903F8">
              <w:rPr>
                <w:rStyle w:val="SAPScreenElement"/>
              </w:rPr>
              <w:t xml:space="preserve"> Tax </w:t>
            </w:r>
            <w:r w:rsidRPr="009F4CD2">
              <w:t xml:space="preserve">page, select the </w:t>
            </w:r>
            <w:r w:rsidRPr="009F4CD2">
              <w:rPr>
                <w:rStyle w:val="SAPScreenElement"/>
              </w:rPr>
              <w:t xml:space="preserve">New </w:t>
            </w:r>
            <w:r w:rsidRPr="009F4CD2">
              <w:t>pushbutton.</w:t>
            </w:r>
          </w:p>
        </w:tc>
        <w:tc>
          <w:tcPr>
            <w:tcW w:w="4798" w:type="dxa"/>
            <w:shd w:val="clear" w:color="auto" w:fill="auto"/>
          </w:tcPr>
          <w:p w14:paraId="2F667D6C" w14:textId="77777777" w:rsidR="00467E8A" w:rsidRPr="009F4CD2" w:rsidRDefault="00467E8A" w:rsidP="00467E8A">
            <w:pPr>
              <w:rPr>
                <w:i/>
              </w:rPr>
            </w:pPr>
          </w:p>
        </w:tc>
        <w:tc>
          <w:tcPr>
            <w:tcW w:w="2852" w:type="dxa"/>
            <w:shd w:val="clear" w:color="auto" w:fill="auto"/>
          </w:tcPr>
          <w:p w14:paraId="09E6663D" w14:textId="77777777" w:rsidR="00467E8A" w:rsidRPr="009F4CD2" w:rsidRDefault="00467E8A" w:rsidP="00467E8A">
            <w:r w:rsidRPr="009F4CD2">
              <w:t>The fields to be filled show up below the table.</w:t>
            </w:r>
          </w:p>
        </w:tc>
        <w:tc>
          <w:tcPr>
            <w:tcW w:w="1264" w:type="dxa"/>
          </w:tcPr>
          <w:p w14:paraId="66ECE901" w14:textId="77777777" w:rsidR="00467E8A" w:rsidRPr="009F4CD2" w:rsidRDefault="00467E8A" w:rsidP="00467E8A">
            <w:pPr>
              <w:rPr>
                <w:rFonts w:cs="Arial"/>
                <w:bCs/>
              </w:rPr>
            </w:pPr>
          </w:p>
        </w:tc>
      </w:tr>
      <w:tr w:rsidR="00467E8A" w:rsidRPr="009F4CD2" w14:paraId="6C68F45B" w14:textId="77777777" w:rsidTr="00467E8A">
        <w:trPr>
          <w:trHeight w:val="340"/>
        </w:trPr>
        <w:tc>
          <w:tcPr>
            <w:tcW w:w="900" w:type="dxa"/>
            <w:vMerge w:val="restart"/>
            <w:shd w:val="clear" w:color="auto" w:fill="auto"/>
          </w:tcPr>
          <w:p w14:paraId="715BCDEE" w14:textId="77777777" w:rsidR="00467E8A" w:rsidRPr="009F4CD2" w:rsidRDefault="00467E8A" w:rsidP="00467E8A">
            <w:r w:rsidRPr="009F4CD2">
              <w:t>11</w:t>
            </w:r>
          </w:p>
        </w:tc>
        <w:tc>
          <w:tcPr>
            <w:tcW w:w="1498" w:type="dxa"/>
            <w:vMerge w:val="restart"/>
            <w:shd w:val="clear" w:color="auto" w:fill="auto"/>
          </w:tcPr>
          <w:p w14:paraId="69F828E8" w14:textId="77777777" w:rsidR="00467E8A" w:rsidRPr="0064637F" w:rsidRDefault="00467E8A" w:rsidP="00467E8A">
            <w:pPr>
              <w:rPr>
                <w:rStyle w:val="SAPEmphasis"/>
              </w:rPr>
            </w:pPr>
            <w:r w:rsidRPr="0064637F">
              <w:rPr>
                <w:rStyle w:val="SAPEmphasis"/>
              </w:rPr>
              <w:t>Maintain Offshore Tax Details</w:t>
            </w:r>
          </w:p>
        </w:tc>
        <w:tc>
          <w:tcPr>
            <w:tcW w:w="2974" w:type="dxa"/>
            <w:vMerge w:val="restart"/>
            <w:shd w:val="clear" w:color="auto" w:fill="auto"/>
          </w:tcPr>
          <w:p w14:paraId="70463973" w14:textId="77777777" w:rsidR="00467E8A" w:rsidRPr="009F4CD2" w:rsidRDefault="00467E8A" w:rsidP="00467E8A">
            <w:pPr>
              <w:rPr>
                <w:rFonts w:cs="Arial"/>
                <w:bCs/>
              </w:rPr>
            </w:pPr>
            <w:r w:rsidRPr="00187B9E">
              <w:t>Enter the validity period for the record:</w:t>
            </w:r>
          </w:p>
        </w:tc>
        <w:tc>
          <w:tcPr>
            <w:tcW w:w="4798" w:type="dxa"/>
            <w:shd w:val="clear" w:color="auto" w:fill="auto"/>
          </w:tcPr>
          <w:p w14:paraId="5116E391" w14:textId="77777777" w:rsidR="00467E8A" w:rsidRPr="00040EC3" w:rsidRDefault="00467E8A" w:rsidP="00467E8A">
            <w:pPr>
              <w:rPr>
                <w:i/>
              </w:rPr>
            </w:pPr>
            <w:r w:rsidRPr="009F4CD2">
              <w:rPr>
                <w:rStyle w:val="SAPScreenElement"/>
              </w:rPr>
              <w:t>Valid From:</w:t>
            </w:r>
            <w:r w:rsidRPr="009F4CD2">
              <w:rPr>
                <w:i/>
              </w:rPr>
              <w:t xml:space="preserve"> </w:t>
            </w:r>
            <w:r>
              <w:t>t</w:t>
            </w:r>
            <w:r w:rsidRPr="009F4CD2">
              <w:t>he validity start date is defaulted w</w:t>
            </w:r>
            <w:r>
              <w:t>ith the hire date; leave as is</w:t>
            </w:r>
          </w:p>
        </w:tc>
        <w:tc>
          <w:tcPr>
            <w:tcW w:w="2852" w:type="dxa"/>
            <w:shd w:val="clear" w:color="auto" w:fill="auto"/>
          </w:tcPr>
          <w:p w14:paraId="76251600" w14:textId="77777777" w:rsidR="00467E8A" w:rsidRPr="009F4CD2" w:rsidRDefault="00467E8A" w:rsidP="00467E8A"/>
        </w:tc>
        <w:tc>
          <w:tcPr>
            <w:tcW w:w="1264" w:type="dxa"/>
          </w:tcPr>
          <w:p w14:paraId="07CA0686" w14:textId="77777777" w:rsidR="00467E8A" w:rsidRPr="009F4CD2" w:rsidRDefault="00467E8A" w:rsidP="00467E8A">
            <w:pPr>
              <w:rPr>
                <w:rFonts w:cs="Arial"/>
                <w:bCs/>
              </w:rPr>
            </w:pPr>
          </w:p>
        </w:tc>
      </w:tr>
      <w:tr w:rsidR="00467E8A" w:rsidRPr="009F4CD2" w14:paraId="25D70659" w14:textId="77777777" w:rsidTr="00467E8A">
        <w:trPr>
          <w:trHeight w:val="357"/>
        </w:trPr>
        <w:tc>
          <w:tcPr>
            <w:tcW w:w="900" w:type="dxa"/>
            <w:vMerge/>
            <w:shd w:val="clear" w:color="auto" w:fill="auto"/>
          </w:tcPr>
          <w:p w14:paraId="1173314F" w14:textId="77777777" w:rsidR="00467E8A" w:rsidRPr="009F4CD2" w:rsidRDefault="00467E8A" w:rsidP="00467E8A"/>
        </w:tc>
        <w:tc>
          <w:tcPr>
            <w:tcW w:w="1498" w:type="dxa"/>
            <w:vMerge/>
            <w:shd w:val="clear" w:color="auto" w:fill="auto"/>
          </w:tcPr>
          <w:p w14:paraId="0B376D0F" w14:textId="77777777" w:rsidR="00467E8A" w:rsidRPr="009F4CD2" w:rsidRDefault="00467E8A" w:rsidP="00467E8A">
            <w:pPr>
              <w:rPr>
                <w:b/>
              </w:rPr>
            </w:pPr>
          </w:p>
        </w:tc>
        <w:tc>
          <w:tcPr>
            <w:tcW w:w="2974" w:type="dxa"/>
            <w:vMerge/>
            <w:shd w:val="clear" w:color="auto" w:fill="auto"/>
          </w:tcPr>
          <w:p w14:paraId="685F8541" w14:textId="77777777" w:rsidR="00467E8A" w:rsidRPr="009F4CD2" w:rsidRDefault="00467E8A" w:rsidP="00467E8A">
            <w:pPr>
              <w:rPr>
                <w:rFonts w:cs="Arial"/>
                <w:bCs/>
              </w:rPr>
            </w:pPr>
          </w:p>
        </w:tc>
        <w:tc>
          <w:tcPr>
            <w:tcW w:w="4798" w:type="dxa"/>
            <w:shd w:val="clear" w:color="auto" w:fill="auto"/>
          </w:tcPr>
          <w:p w14:paraId="33880048" w14:textId="77777777" w:rsidR="00467E8A" w:rsidRPr="00040EC3" w:rsidRDefault="00467E8A" w:rsidP="00467E8A">
            <w:r w:rsidRPr="009F4CD2">
              <w:rPr>
                <w:rStyle w:val="SAPScreenElement"/>
              </w:rPr>
              <w:t>To</w:t>
            </w:r>
            <w:r>
              <w:rPr>
                <w:rStyle w:val="SAPScreenElement"/>
              </w:rPr>
              <w:t>:</w:t>
            </w:r>
            <w:r w:rsidRPr="009F4CD2">
              <w:t xml:space="preserve"> </w:t>
            </w:r>
            <w:r>
              <w:t>t</w:t>
            </w:r>
            <w:r w:rsidRPr="009F4CD2">
              <w:t xml:space="preserve">he validity end date equals to the system </w:t>
            </w:r>
            <w:r>
              <w:t>high date, adapt as appropriate</w:t>
            </w:r>
          </w:p>
        </w:tc>
        <w:tc>
          <w:tcPr>
            <w:tcW w:w="2852" w:type="dxa"/>
            <w:shd w:val="clear" w:color="auto" w:fill="auto"/>
          </w:tcPr>
          <w:p w14:paraId="037F92B1" w14:textId="77777777" w:rsidR="00467E8A" w:rsidRPr="009F4CD2" w:rsidRDefault="00467E8A" w:rsidP="00467E8A"/>
        </w:tc>
        <w:tc>
          <w:tcPr>
            <w:tcW w:w="1264" w:type="dxa"/>
          </w:tcPr>
          <w:p w14:paraId="502B3D2F" w14:textId="77777777" w:rsidR="00467E8A" w:rsidRPr="009F4CD2" w:rsidRDefault="00467E8A" w:rsidP="00467E8A">
            <w:pPr>
              <w:rPr>
                <w:rFonts w:cs="Arial"/>
                <w:bCs/>
              </w:rPr>
            </w:pPr>
          </w:p>
        </w:tc>
      </w:tr>
      <w:tr w:rsidR="00467E8A" w:rsidRPr="009F4CD2" w14:paraId="553963EB" w14:textId="77777777" w:rsidTr="00467E8A">
        <w:trPr>
          <w:trHeight w:val="357"/>
        </w:trPr>
        <w:tc>
          <w:tcPr>
            <w:tcW w:w="900" w:type="dxa"/>
            <w:vMerge/>
            <w:shd w:val="clear" w:color="auto" w:fill="auto"/>
          </w:tcPr>
          <w:p w14:paraId="451B48BE" w14:textId="77777777" w:rsidR="00467E8A" w:rsidRPr="009F4CD2" w:rsidRDefault="00467E8A" w:rsidP="00467E8A"/>
        </w:tc>
        <w:tc>
          <w:tcPr>
            <w:tcW w:w="1498" w:type="dxa"/>
            <w:vMerge/>
            <w:shd w:val="clear" w:color="auto" w:fill="auto"/>
          </w:tcPr>
          <w:p w14:paraId="42C274A5" w14:textId="77777777" w:rsidR="00467E8A" w:rsidRPr="009F4CD2" w:rsidRDefault="00467E8A" w:rsidP="00467E8A">
            <w:pPr>
              <w:rPr>
                <w:b/>
              </w:rPr>
            </w:pPr>
          </w:p>
        </w:tc>
        <w:tc>
          <w:tcPr>
            <w:tcW w:w="2974" w:type="dxa"/>
            <w:vMerge w:val="restart"/>
            <w:shd w:val="clear" w:color="auto" w:fill="auto"/>
          </w:tcPr>
          <w:p w14:paraId="3901ACB1" w14:textId="77777777" w:rsidR="00467E8A" w:rsidRPr="00453432" w:rsidRDefault="00467E8A" w:rsidP="00467E8A">
            <w:pPr>
              <w:rPr>
                <w:rFonts w:cs="Arial"/>
                <w:bCs/>
              </w:rPr>
            </w:pPr>
            <w:r w:rsidRPr="00453432">
              <w:rPr>
                <w:rFonts w:cs="Arial"/>
                <w:bCs/>
              </w:rPr>
              <w:t xml:space="preserve">in the </w:t>
            </w:r>
            <w:r>
              <w:rPr>
                <w:rStyle w:val="SAPScreenElement"/>
              </w:rPr>
              <w:t>Isle of Man – Tax status</w:t>
            </w:r>
            <w:r w:rsidRPr="00453432">
              <w:rPr>
                <w:rStyle w:val="SAPScreenElement"/>
              </w:rPr>
              <w:t xml:space="preserve"> </w:t>
            </w:r>
            <w:r w:rsidRPr="00453432">
              <w:rPr>
                <w:rFonts w:cs="Arial"/>
                <w:bCs/>
              </w:rPr>
              <w:t>part of the form</w:t>
            </w:r>
            <w:r w:rsidRPr="00187B9E">
              <w:t xml:space="preserve"> make the following entries:</w:t>
            </w:r>
          </w:p>
        </w:tc>
        <w:tc>
          <w:tcPr>
            <w:tcW w:w="4798" w:type="dxa"/>
            <w:shd w:val="clear" w:color="auto" w:fill="auto"/>
          </w:tcPr>
          <w:p w14:paraId="104AD879" w14:textId="77777777" w:rsidR="00467E8A" w:rsidRDefault="00467E8A" w:rsidP="00467E8A">
            <w:r>
              <w:rPr>
                <w:rStyle w:val="SAPScreenElement"/>
              </w:rPr>
              <w:t>Residence</w:t>
            </w:r>
            <w:r w:rsidRPr="00453432">
              <w:rPr>
                <w:rStyle w:val="SAPScreenElement"/>
              </w:rPr>
              <w:t xml:space="preserve">: </w:t>
            </w:r>
            <w:r>
              <w:t>select the resident status of the employee from drop-down</w:t>
            </w:r>
          </w:p>
          <w:p w14:paraId="225F4917" w14:textId="77777777" w:rsidR="00467E8A" w:rsidRPr="002C326C" w:rsidRDefault="00467E8A" w:rsidP="00467E8A">
            <w:pPr>
              <w:ind w:left="349"/>
            </w:pPr>
            <w:r w:rsidRPr="002C326C">
              <w:rPr>
                <w:noProof/>
              </w:rPr>
              <w:drawing>
                <wp:inline distT="0" distB="0" distL="0" distR="0" wp14:anchorId="47344C08" wp14:editId="3C55AB25">
                  <wp:extent cx="228600" cy="228600"/>
                  <wp:effectExtent l="0" t="0" r="0" b="0"/>
                  <wp:docPr id="33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C326C">
              <w:t> </w:t>
            </w:r>
            <w:r w:rsidRPr="002C326C">
              <w:rPr>
                <w:rFonts w:ascii="BentonSans Regular" w:hAnsi="BentonSans Regular"/>
                <w:color w:val="666666"/>
                <w:sz w:val="22"/>
              </w:rPr>
              <w:t>Note</w:t>
            </w:r>
          </w:p>
          <w:p w14:paraId="3C83B47F" w14:textId="77777777" w:rsidR="00467E8A" w:rsidRPr="00453432" w:rsidRDefault="00467E8A" w:rsidP="00467E8A">
            <w:pPr>
              <w:ind w:left="349"/>
            </w:pPr>
            <w:r w:rsidRPr="009D141C">
              <w:t>Resident and non-resident employees are treated differently for tax (ITIP - Income Tax Installment Payments) purposes</w:t>
            </w:r>
            <w:r>
              <w:t>.</w:t>
            </w:r>
            <w:r w:rsidRPr="00795703">
              <w:t xml:space="preserve"> </w:t>
            </w:r>
          </w:p>
        </w:tc>
        <w:tc>
          <w:tcPr>
            <w:tcW w:w="2852" w:type="dxa"/>
            <w:shd w:val="clear" w:color="auto" w:fill="auto"/>
          </w:tcPr>
          <w:p w14:paraId="23B04E5F" w14:textId="77777777" w:rsidR="00467E8A" w:rsidRPr="009F4CD2" w:rsidRDefault="00467E8A" w:rsidP="00467E8A"/>
        </w:tc>
        <w:tc>
          <w:tcPr>
            <w:tcW w:w="1264" w:type="dxa"/>
          </w:tcPr>
          <w:p w14:paraId="3DBB4B02" w14:textId="77777777" w:rsidR="00467E8A" w:rsidRPr="009F4CD2" w:rsidRDefault="00467E8A" w:rsidP="00467E8A">
            <w:pPr>
              <w:rPr>
                <w:rFonts w:cs="Arial"/>
                <w:bCs/>
              </w:rPr>
            </w:pPr>
          </w:p>
        </w:tc>
      </w:tr>
      <w:tr w:rsidR="00467E8A" w:rsidRPr="009F4CD2" w14:paraId="1D8A7205" w14:textId="77777777" w:rsidTr="00467E8A">
        <w:trPr>
          <w:trHeight w:val="357"/>
        </w:trPr>
        <w:tc>
          <w:tcPr>
            <w:tcW w:w="900" w:type="dxa"/>
            <w:vMerge/>
            <w:shd w:val="clear" w:color="auto" w:fill="auto"/>
          </w:tcPr>
          <w:p w14:paraId="15BB0032" w14:textId="77777777" w:rsidR="00467E8A" w:rsidRPr="009F4CD2" w:rsidRDefault="00467E8A" w:rsidP="00467E8A"/>
        </w:tc>
        <w:tc>
          <w:tcPr>
            <w:tcW w:w="1498" w:type="dxa"/>
            <w:vMerge/>
            <w:shd w:val="clear" w:color="auto" w:fill="auto"/>
          </w:tcPr>
          <w:p w14:paraId="42033F21" w14:textId="77777777" w:rsidR="00467E8A" w:rsidRPr="009F4CD2" w:rsidRDefault="00467E8A" w:rsidP="00467E8A">
            <w:pPr>
              <w:rPr>
                <w:b/>
              </w:rPr>
            </w:pPr>
          </w:p>
        </w:tc>
        <w:tc>
          <w:tcPr>
            <w:tcW w:w="2974" w:type="dxa"/>
            <w:vMerge/>
            <w:shd w:val="clear" w:color="auto" w:fill="auto"/>
          </w:tcPr>
          <w:p w14:paraId="11999AF9" w14:textId="77777777" w:rsidR="00467E8A" w:rsidRPr="009F4CD2" w:rsidRDefault="00467E8A" w:rsidP="00467E8A">
            <w:pPr>
              <w:rPr>
                <w:rFonts w:cs="Arial"/>
                <w:bCs/>
              </w:rPr>
            </w:pPr>
          </w:p>
        </w:tc>
        <w:tc>
          <w:tcPr>
            <w:tcW w:w="4798" w:type="dxa"/>
            <w:shd w:val="clear" w:color="auto" w:fill="auto"/>
          </w:tcPr>
          <w:p w14:paraId="4CDB0EF5" w14:textId="77777777" w:rsidR="00467E8A" w:rsidRDefault="00467E8A" w:rsidP="00467E8A">
            <w:r w:rsidRPr="00C717E8">
              <w:rPr>
                <w:rStyle w:val="SAPScreenElement"/>
              </w:rPr>
              <w:t>Reference Number:</w:t>
            </w:r>
            <w:r>
              <w:rPr>
                <w:rStyle w:val="SAPScreenElement"/>
              </w:rPr>
              <w:t xml:space="preserve"> </w:t>
            </w:r>
            <w:r>
              <w:t>enter as appropriate</w:t>
            </w:r>
          </w:p>
          <w:p w14:paraId="0AD9B84E" w14:textId="77777777" w:rsidR="00467E8A" w:rsidRPr="002C326C" w:rsidRDefault="00467E8A" w:rsidP="00467E8A">
            <w:pPr>
              <w:ind w:left="349"/>
            </w:pPr>
            <w:r w:rsidRPr="002C326C">
              <w:rPr>
                <w:noProof/>
              </w:rPr>
              <w:drawing>
                <wp:inline distT="0" distB="0" distL="0" distR="0" wp14:anchorId="3D9374EC" wp14:editId="5CF94A57">
                  <wp:extent cx="228600" cy="228600"/>
                  <wp:effectExtent l="0" t="0" r="0" b="0"/>
                  <wp:docPr id="33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C326C">
              <w:t> </w:t>
            </w:r>
            <w:r w:rsidRPr="002C326C">
              <w:rPr>
                <w:rFonts w:ascii="BentonSans Regular" w:hAnsi="BentonSans Regular"/>
                <w:color w:val="666666"/>
                <w:sz w:val="22"/>
              </w:rPr>
              <w:t>Note</w:t>
            </w:r>
          </w:p>
          <w:p w14:paraId="5D804002" w14:textId="77777777" w:rsidR="00467E8A" w:rsidRPr="009F4CD2" w:rsidRDefault="00467E8A" w:rsidP="00467E8A">
            <w:pPr>
              <w:ind w:left="349"/>
              <w:rPr>
                <w:i/>
              </w:rPr>
            </w:pPr>
            <w:r w:rsidRPr="009D141C">
              <w:t>An employee's tax reference number is issued by the Income Tax Division and identifies the file belonging to the employee for tax purposes.</w:t>
            </w:r>
          </w:p>
        </w:tc>
        <w:tc>
          <w:tcPr>
            <w:tcW w:w="2852" w:type="dxa"/>
            <w:shd w:val="clear" w:color="auto" w:fill="auto"/>
          </w:tcPr>
          <w:p w14:paraId="1C2464FF" w14:textId="77777777" w:rsidR="00467E8A" w:rsidRPr="009F4CD2" w:rsidRDefault="00467E8A" w:rsidP="00467E8A"/>
        </w:tc>
        <w:tc>
          <w:tcPr>
            <w:tcW w:w="1264" w:type="dxa"/>
          </w:tcPr>
          <w:p w14:paraId="3B433D10" w14:textId="77777777" w:rsidR="00467E8A" w:rsidRPr="009F4CD2" w:rsidRDefault="00467E8A" w:rsidP="00467E8A">
            <w:pPr>
              <w:rPr>
                <w:rFonts w:cs="Arial"/>
                <w:bCs/>
              </w:rPr>
            </w:pPr>
          </w:p>
        </w:tc>
      </w:tr>
      <w:tr w:rsidR="00467E8A" w:rsidRPr="009F4CD2" w14:paraId="76966DA4" w14:textId="77777777" w:rsidTr="00467E8A">
        <w:trPr>
          <w:trHeight w:val="357"/>
        </w:trPr>
        <w:tc>
          <w:tcPr>
            <w:tcW w:w="900" w:type="dxa"/>
            <w:vMerge/>
            <w:shd w:val="clear" w:color="auto" w:fill="auto"/>
          </w:tcPr>
          <w:p w14:paraId="6344F02C" w14:textId="77777777" w:rsidR="00467E8A" w:rsidRPr="009F4CD2" w:rsidRDefault="00467E8A" w:rsidP="00467E8A"/>
        </w:tc>
        <w:tc>
          <w:tcPr>
            <w:tcW w:w="1498" w:type="dxa"/>
            <w:vMerge/>
            <w:shd w:val="clear" w:color="auto" w:fill="auto"/>
          </w:tcPr>
          <w:p w14:paraId="66BEB753" w14:textId="77777777" w:rsidR="00467E8A" w:rsidRPr="009F4CD2" w:rsidRDefault="00467E8A" w:rsidP="00467E8A">
            <w:pPr>
              <w:rPr>
                <w:b/>
              </w:rPr>
            </w:pPr>
          </w:p>
        </w:tc>
        <w:tc>
          <w:tcPr>
            <w:tcW w:w="2974" w:type="dxa"/>
            <w:vMerge/>
            <w:shd w:val="clear" w:color="auto" w:fill="auto"/>
          </w:tcPr>
          <w:p w14:paraId="3D8BE835" w14:textId="77777777" w:rsidR="00467E8A" w:rsidRPr="009F4CD2" w:rsidRDefault="00467E8A" w:rsidP="00467E8A">
            <w:pPr>
              <w:rPr>
                <w:rFonts w:cs="Arial"/>
                <w:bCs/>
              </w:rPr>
            </w:pPr>
          </w:p>
        </w:tc>
        <w:tc>
          <w:tcPr>
            <w:tcW w:w="4798" w:type="dxa"/>
            <w:shd w:val="clear" w:color="auto" w:fill="auto"/>
          </w:tcPr>
          <w:p w14:paraId="3B58192A" w14:textId="77777777" w:rsidR="00467E8A" w:rsidRDefault="00467E8A" w:rsidP="00467E8A">
            <w:r w:rsidRPr="00C717E8">
              <w:rPr>
                <w:rStyle w:val="SAPScreenElement"/>
              </w:rPr>
              <w:t>T10 Received</w:t>
            </w:r>
            <w:r>
              <w:rPr>
                <w:rStyle w:val="SAPScreenElement"/>
              </w:rPr>
              <w:t xml:space="preserve">: </w:t>
            </w:r>
            <w:r>
              <w:t xml:space="preserve">select from calendar help the date </w:t>
            </w:r>
            <w:r w:rsidRPr="009D141C">
              <w:t xml:space="preserve">on which you received Form </w:t>
            </w:r>
            <w:r w:rsidRPr="009D141C">
              <w:rPr>
                <w:rStyle w:val="SAPScreenElement"/>
                <w:color w:val="auto"/>
              </w:rPr>
              <w:t>T10 (Employee's Personal Details Form)</w:t>
            </w:r>
            <w:r w:rsidRPr="009D141C">
              <w:t xml:space="preserve">. </w:t>
            </w:r>
          </w:p>
          <w:p w14:paraId="3DCA26EA" w14:textId="77777777" w:rsidR="00467E8A" w:rsidRPr="002C326C" w:rsidRDefault="00467E8A" w:rsidP="00467E8A">
            <w:pPr>
              <w:ind w:left="349"/>
            </w:pPr>
            <w:r w:rsidRPr="002C326C">
              <w:rPr>
                <w:noProof/>
              </w:rPr>
              <w:drawing>
                <wp:inline distT="0" distB="0" distL="0" distR="0" wp14:anchorId="62A5C5D1" wp14:editId="0CA2D771">
                  <wp:extent cx="228600" cy="228600"/>
                  <wp:effectExtent l="0" t="0" r="0" b="0"/>
                  <wp:docPr id="33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C326C">
              <w:t> </w:t>
            </w:r>
            <w:r w:rsidRPr="002C326C">
              <w:rPr>
                <w:rFonts w:ascii="BentonSans Regular" w:hAnsi="BentonSans Regular"/>
                <w:color w:val="666666"/>
                <w:sz w:val="22"/>
              </w:rPr>
              <w:t>Note</w:t>
            </w:r>
          </w:p>
          <w:p w14:paraId="0F43C3DD" w14:textId="77777777" w:rsidR="00467E8A" w:rsidRPr="009D141C" w:rsidRDefault="00467E8A" w:rsidP="00467E8A">
            <w:pPr>
              <w:ind w:left="349"/>
              <w:rPr>
                <w:rStyle w:val="SAPScreenElement"/>
                <w:rFonts w:ascii="BentonSans Book" w:hAnsi="BentonSans Book"/>
                <w:color w:val="auto"/>
              </w:rPr>
            </w:pPr>
            <w:r>
              <w:t>T</w:t>
            </w:r>
            <w:r w:rsidRPr="009D141C">
              <w:t xml:space="preserve">his form </w:t>
            </w:r>
            <w:r>
              <w:t>is</w:t>
            </w:r>
            <w:r w:rsidRPr="009D141C">
              <w:t xml:space="preserve"> require</w:t>
            </w:r>
            <w:r>
              <w:t>d</w:t>
            </w:r>
            <w:r w:rsidRPr="009D141C">
              <w:t xml:space="preserve"> when you complete any Income Tax Form for </w:t>
            </w:r>
            <w:r>
              <w:t>the</w:t>
            </w:r>
            <w:r w:rsidRPr="009D141C">
              <w:t xml:space="preserve"> employee.</w:t>
            </w:r>
          </w:p>
        </w:tc>
        <w:tc>
          <w:tcPr>
            <w:tcW w:w="2852" w:type="dxa"/>
            <w:shd w:val="clear" w:color="auto" w:fill="auto"/>
          </w:tcPr>
          <w:p w14:paraId="35BDBB7E" w14:textId="77777777" w:rsidR="00467E8A" w:rsidRPr="009F4CD2" w:rsidRDefault="00467E8A" w:rsidP="00467E8A"/>
        </w:tc>
        <w:tc>
          <w:tcPr>
            <w:tcW w:w="1264" w:type="dxa"/>
          </w:tcPr>
          <w:p w14:paraId="4ACEB22E" w14:textId="77777777" w:rsidR="00467E8A" w:rsidRPr="009F4CD2" w:rsidRDefault="00467E8A" w:rsidP="00467E8A">
            <w:pPr>
              <w:rPr>
                <w:rFonts w:cs="Arial"/>
                <w:bCs/>
              </w:rPr>
            </w:pPr>
          </w:p>
        </w:tc>
      </w:tr>
      <w:tr w:rsidR="00467E8A" w:rsidRPr="009F4CD2" w14:paraId="5B00B88E" w14:textId="77777777" w:rsidTr="00467E8A">
        <w:trPr>
          <w:trHeight w:val="357"/>
        </w:trPr>
        <w:tc>
          <w:tcPr>
            <w:tcW w:w="900" w:type="dxa"/>
            <w:vMerge/>
            <w:shd w:val="clear" w:color="auto" w:fill="auto"/>
          </w:tcPr>
          <w:p w14:paraId="03F9321B" w14:textId="77777777" w:rsidR="00467E8A" w:rsidRPr="009F4CD2" w:rsidRDefault="00467E8A" w:rsidP="00467E8A"/>
        </w:tc>
        <w:tc>
          <w:tcPr>
            <w:tcW w:w="1498" w:type="dxa"/>
            <w:vMerge/>
            <w:shd w:val="clear" w:color="auto" w:fill="auto"/>
          </w:tcPr>
          <w:p w14:paraId="0A03DD4D" w14:textId="77777777" w:rsidR="00467E8A" w:rsidRPr="009F4CD2" w:rsidRDefault="00467E8A" w:rsidP="00467E8A">
            <w:pPr>
              <w:rPr>
                <w:b/>
              </w:rPr>
            </w:pPr>
          </w:p>
        </w:tc>
        <w:tc>
          <w:tcPr>
            <w:tcW w:w="2974" w:type="dxa"/>
            <w:vMerge w:val="restart"/>
            <w:shd w:val="clear" w:color="auto" w:fill="auto"/>
          </w:tcPr>
          <w:p w14:paraId="514D7BE2" w14:textId="77777777" w:rsidR="00467E8A" w:rsidRDefault="00467E8A" w:rsidP="00467E8A">
            <w:pPr>
              <w:rPr>
                <w:rFonts w:cs="Arial"/>
                <w:bCs/>
              </w:rPr>
            </w:pPr>
            <w:r w:rsidRPr="00453432">
              <w:rPr>
                <w:rFonts w:cs="Arial"/>
                <w:bCs/>
              </w:rPr>
              <w:t xml:space="preserve">in the </w:t>
            </w:r>
            <w:r>
              <w:rPr>
                <w:rStyle w:val="SAPScreenElement"/>
              </w:rPr>
              <w:t>Isle of Man – Current details</w:t>
            </w:r>
            <w:r w:rsidRPr="00453432">
              <w:rPr>
                <w:rStyle w:val="SAPScreenElement"/>
              </w:rPr>
              <w:t xml:space="preserve"> </w:t>
            </w:r>
            <w:r w:rsidRPr="00453432">
              <w:rPr>
                <w:rFonts w:cs="Arial"/>
                <w:bCs/>
              </w:rPr>
              <w:t>part of the form</w:t>
            </w:r>
            <w:r w:rsidRPr="00187B9E">
              <w:t xml:space="preserve"> make the following entries:</w:t>
            </w:r>
          </w:p>
        </w:tc>
        <w:tc>
          <w:tcPr>
            <w:tcW w:w="4798" w:type="dxa"/>
            <w:shd w:val="clear" w:color="auto" w:fill="auto"/>
          </w:tcPr>
          <w:p w14:paraId="24966DB0" w14:textId="77777777" w:rsidR="00467E8A" w:rsidRDefault="00467E8A" w:rsidP="00467E8A">
            <w:pPr>
              <w:rPr>
                <w:rStyle w:val="SAPScreenElement"/>
              </w:rPr>
            </w:pPr>
            <w:r>
              <w:rPr>
                <w:rStyle w:val="SAPScreenElement"/>
              </w:rPr>
              <w:t>Tax Code</w:t>
            </w:r>
            <w:r w:rsidRPr="00453432">
              <w:rPr>
                <w:rStyle w:val="SAPScreenElement"/>
              </w:rPr>
              <w:t xml:space="preserve">: </w:t>
            </w:r>
            <w:r>
              <w:t xml:space="preserve">enter the </w:t>
            </w:r>
            <w:r w:rsidRPr="009D141C">
              <w:t>tax code determined by the employee's tax office according to the employee's claim for tax allowances</w:t>
            </w:r>
          </w:p>
        </w:tc>
        <w:tc>
          <w:tcPr>
            <w:tcW w:w="2852" w:type="dxa"/>
            <w:shd w:val="clear" w:color="auto" w:fill="auto"/>
          </w:tcPr>
          <w:p w14:paraId="39FAB196" w14:textId="77777777" w:rsidR="00467E8A" w:rsidRPr="009F4CD2" w:rsidRDefault="00467E8A" w:rsidP="00467E8A"/>
        </w:tc>
        <w:tc>
          <w:tcPr>
            <w:tcW w:w="1264" w:type="dxa"/>
          </w:tcPr>
          <w:p w14:paraId="617B8741" w14:textId="77777777" w:rsidR="00467E8A" w:rsidRPr="009F4CD2" w:rsidRDefault="00467E8A" w:rsidP="00467E8A">
            <w:pPr>
              <w:rPr>
                <w:rFonts w:cs="Arial"/>
                <w:bCs/>
              </w:rPr>
            </w:pPr>
          </w:p>
        </w:tc>
      </w:tr>
      <w:tr w:rsidR="00467E8A" w:rsidRPr="009F4CD2" w14:paraId="7627278F" w14:textId="77777777" w:rsidTr="00467E8A">
        <w:trPr>
          <w:trHeight w:val="357"/>
        </w:trPr>
        <w:tc>
          <w:tcPr>
            <w:tcW w:w="900" w:type="dxa"/>
            <w:vMerge/>
            <w:shd w:val="clear" w:color="auto" w:fill="auto"/>
          </w:tcPr>
          <w:p w14:paraId="45B507A9" w14:textId="77777777" w:rsidR="00467E8A" w:rsidRPr="009F4CD2" w:rsidRDefault="00467E8A" w:rsidP="00467E8A"/>
        </w:tc>
        <w:tc>
          <w:tcPr>
            <w:tcW w:w="1498" w:type="dxa"/>
            <w:vMerge/>
            <w:shd w:val="clear" w:color="auto" w:fill="auto"/>
          </w:tcPr>
          <w:p w14:paraId="4CF3C3B2" w14:textId="77777777" w:rsidR="00467E8A" w:rsidRPr="009F4CD2" w:rsidRDefault="00467E8A" w:rsidP="00467E8A">
            <w:pPr>
              <w:rPr>
                <w:b/>
              </w:rPr>
            </w:pPr>
          </w:p>
        </w:tc>
        <w:tc>
          <w:tcPr>
            <w:tcW w:w="2974" w:type="dxa"/>
            <w:vMerge/>
            <w:shd w:val="clear" w:color="auto" w:fill="auto"/>
          </w:tcPr>
          <w:p w14:paraId="3EA773AF" w14:textId="77777777" w:rsidR="00467E8A" w:rsidRDefault="00467E8A" w:rsidP="00467E8A">
            <w:pPr>
              <w:rPr>
                <w:rFonts w:cs="Arial"/>
                <w:bCs/>
              </w:rPr>
            </w:pPr>
          </w:p>
        </w:tc>
        <w:tc>
          <w:tcPr>
            <w:tcW w:w="4798" w:type="dxa"/>
            <w:shd w:val="clear" w:color="auto" w:fill="auto"/>
          </w:tcPr>
          <w:p w14:paraId="390DC941" w14:textId="77777777" w:rsidR="00467E8A" w:rsidRDefault="00467E8A" w:rsidP="00467E8A">
            <w:r>
              <w:rPr>
                <w:rStyle w:val="SAPScreenElement"/>
              </w:rPr>
              <w:t>Tax Code Source</w:t>
            </w:r>
            <w:r w:rsidRPr="00C717E8">
              <w:rPr>
                <w:rStyle w:val="SAPScreenElement"/>
              </w:rPr>
              <w:t>:</w:t>
            </w:r>
            <w:r>
              <w:rPr>
                <w:rStyle w:val="SAPScreenElement"/>
              </w:rPr>
              <w:t xml:space="preserve"> </w:t>
            </w:r>
            <w:r>
              <w:t xml:space="preserve">select from drop-down, for example </w:t>
            </w:r>
            <w:r w:rsidRPr="00D432AE">
              <w:rPr>
                <w:rStyle w:val="SAPUserEntry"/>
              </w:rPr>
              <w:t>T21</w:t>
            </w:r>
            <w:r w:rsidRPr="00641C7F">
              <w:rPr>
                <w:b/>
              </w:rPr>
              <w:t xml:space="preserve"> </w:t>
            </w:r>
            <w:r w:rsidRPr="00D432AE">
              <w:rPr>
                <w:rStyle w:val="SAPUserEntry"/>
              </w:rPr>
              <w:t>(Certificate)</w:t>
            </w:r>
          </w:p>
          <w:p w14:paraId="60EEA3CB" w14:textId="77777777" w:rsidR="00467E8A" w:rsidRPr="002C326C" w:rsidRDefault="00467E8A" w:rsidP="00467E8A">
            <w:pPr>
              <w:ind w:left="349"/>
            </w:pPr>
            <w:r w:rsidRPr="002C326C">
              <w:rPr>
                <w:noProof/>
              </w:rPr>
              <w:drawing>
                <wp:inline distT="0" distB="0" distL="0" distR="0" wp14:anchorId="5E2FCED5" wp14:editId="6B1EB7D7">
                  <wp:extent cx="228600" cy="228600"/>
                  <wp:effectExtent l="0" t="0" r="0" b="0"/>
                  <wp:docPr id="33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C326C">
              <w:t> </w:t>
            </w:r>
            <w:r w:rsidRPr="002C326C">
              <w:rPr>
                <w:rFonts w:ascii="BentonSans Regular" w:hAnsi="BentonSans Regular"/>
                <w:color w:val="666666"/>
                <w:sz w:val="22"/>
              </w:rPr>
              <w:t>Note</w:t>
            </w:r>
          </w:p>
          <w:p w14:paraId="3E0E9324" w14:textId="77777777" w:rsidR="00467E8A" w:rsidRDefault="00467E8A" w:rsidP="00467E8A">
            <w:pPr>
              <w:ind w:left="349"/>
              <w:rPr>
                <w:rStyle w:val="SAPScreenElement"/>
              </w:rPr>
            </w:pPr>
            <w:r w:rsidRPr="00D432AE">
              <w:t>If the employee has no Form T21, implement the correct emergency code, and complete Form T20 and send it to the Income Tax Division. This should be entered into the system as the tax code source. Continue to use the emergency code until you are advised otherwise by Form T6.</w:t>
            </w:r>
            <w:r>
              <w:t xml:space="preserve"> </w:t>
            </w:r>
            <w:r w:rsidRPr="00D432AE">
              <w:t>If there is an amendment to the employee's code, you will be advised by Form T6.</w:t>
            </w:r>
            <w:r>
              <w:t xml:space="preserve"> </w:t>
            </w:r>
            <w:r w:rsidRPr="00D432AE">
              <w:t xml:space="preserve">You will generally be instructed about code changes for the new tax year by Forms T6/T6L in mid </w:t>
            </w:r>
            <w:r>
              <w:t xml:space="preserve">of </w:t>
            </w:r>
            <w:r w:rsidRPr="00D432AE">
              <w:t>March.</w:t>
            </w:r>
          </w:p>
        </w:tc>
        <w:tc>
          <w:tcPr>
            <w:tcW w:w="2852" w:type="dxa"/>
            <w:shd w:val="clear" w:color="auto" w:fill="auto"/>
          </w:tcPr>
          <w:p w14:paraId="502F913C" w14:textId="77777777" w:rsidR="00467E8A" w:rsidRPr="009F4CD2" w:rsidRDefault="00467E8A" w:rsidP="00467E8A"/>
        </w:tc>
        <w:tc>
          <w:tcPr>
            <w:tcW w:w="1264" w:type="dxa"/>
          </w:tcPr>
          <w:p w14:paraId="4BE39DBD" w14:textId="77777777" w:rsidR="00467E8A" w:rsidRPr="009F4CD2" w:rsidRDefault="00467E8A" w:rsidP="00467E8A">
            <w:pPr>
              <w:rPr>
                <w:rFonts w:cs="Arial"/>
                <w:bCs/>
              </w:rPr>
            </w:pPr>
          </w:p>
        </w:tc>
      </w:tr>
      <w:tr w:rsidR="00467E8A" w:rsidRPr="009F4CD2" w14:paraId="498FB6F8" w14:textId="77777777" w:rsidTr="00467E8A">
        <w:trPr>
          <w:trHeight w:val="357"/>
        </w:trPr>
        <w:tc>
          <w:tcPr>
            <w:tcW w:w="900" w:type="dxa"/>
            <w:vMerge/>
            <w:shd w:val="clear" w:color="auto" w:fill="auto"/>
          </w:tcPr>
          <w:p w14:paraId="5725993A" w14:textId="77777777" w:rsidR="00467E8A" w:rsidRPr="009F4CD2" w:rsidRDefault="00467E8A" w:rsidP="00467E8A"/>
        </w:tc>
        <w:tc>
          <w:tcPr>
            <w:tcW w:w="1498" w:type="dxa"/>
            <w:vMerge/>
            <w:shd w:val="clear" w:color="auto" w:fill="auto"/>
          </w:tcPr>
          <w:p w14:paraId="58741EB6" w14:textId="77777777" w:rsidR="00467E8A" w:rsidRPr="009F4CD2" w:rsidRDefault="00467E8A" w:rsidP="00467E8A">
            <w:pPr>
              <w:rPr>
                <w:b/>
              </w:rPr>
            </w:pPr>
          </w:p>
        </w:tc>
        <w:tc>
          <w:tcPr>
            <w:tcW w:w="2974" w:type="dxa"/>
            <w:vMerge/>
            <w:shd w:val="clear" w:color="auto" w:fill="auto"/>
          </w:tcPr>
          <w:p w14:paraId="79CB0162" w14:textId="77777777" w:rsidR="00467E8A" w:rsidRDefault="00467E8A" w:rsidP="00467E8A">
            <w:pPr>
              <w:rPr>
                <w:rFonts w:cs="Arial"/>
                <w:bCs/>
              </w:rPr>
            </w:pPr>
          </w:p>
        </w:tc>
        <w:tc>
          <w:tcPr>
            <w:tcW w:w="4798" w:type="dxa"/>
            <w:shd w:val="clear" w:color="auto" w:fill="auto"/>
          </w:tcPr>
          <w:p w14:paraId="7C010190" w14:textId="77777777" w:rsidR="00467E8A" w:rsidRDefault="00467E8A" w:rsidP="00467E8A">
            <w:pPr>
              <w:rPr>
                <w:rStyle w:val="SAPScreenElement"/>
              </w:rPr>
            </w:pPr>
            <w:r w:rsidRPr="00C717E8">
              <w:rPr>
                <w:rStyle w:val="SAPScreenElement"/>
              </w:rPr>
              <w:t>Received</w:t>
            </w:r>
            <w:r>
              <w:rPr>
                <w:rStyle w:val="SAPScreenElement"/>
              </w:rPr>
              <w:t xml:space="preserve">: </w:t>
            </w:r>
            <w:r>
              <w:t xml:space="preserve">select from calendar help the date </w:t>
            </w:r>
            <w:r w:rsidRPr="002565EB">
              <w:t>the employer receives the form containing the tax code for the new employee</w:t>
            </w:r>
            <w:r w:rsidRPr="002565EB">
              <w:rPr>
                <w:rStyle w:val="SAPScreenElement"/>
                <w:rFonts w:ascii="BentonSans Book" w:hAnsi="BentonSans Book"/>
                <w:color w:val="auto"/>
              </w:rPr>
              <w:t xml:space="preserve"> </w:t>
            </w:r>
          </w:p>
        </w:tc>
        <w:tc>
          <w:tcPr>
            <w:tcW w:w="2852" w:type="dxa"/>
            <w:shd w:val="clear" w:color="auto" w:fill="auto"/>
          </w:tcPr>
          <w:p w14:paraId="4DA5DFFB" w14:textId="77777777" w:rsidR="00467E8A" w:rsidRPr="009F4CD2" w:rsidRDefault="00467E8A" w:rsidP="00467E8A"/>
        </w:tc>
        <w:tc>
          <w:tcPr>
            <w:tcW w:w="1264" w:type="dxa"/>
          </w:tcPr>
          <w:p w14:paraId="6F8E84F6" w14:textId="77777777" w:rsidR="00467E8A" w:rsidRPr="009F4CD2" w:rsidRDefault="00467E8A" w:rsidP="00467E8A">
            <w:pPr>
              <w:rPr>
                <w:rFonts w:cs="Arial"/>
                <w:bCs/>
              </w:rPr>
            </w:pPr>
          </w:p>
        </w:tc>
      </w:tr>
      <w:tr w:rsidR="00467E8A" w:rsidRPr="009F4CD2" w14:paraId="58ABA0AE" w14:textId="77777777" w:rsidTr="00467E8A">
        <w:trPr>
          <w:trHeight w:val="357"/>
        </w:trPr>
        <w:tc>
          <w:tcPr>
            <w:tcW w:w="900" w:type="dxa"/>
            <w:vMerge/>
            <w:shd w:val="clear" w:color="auto" w:fill="auto"/>
          </w:tcPr>
          <w:p w14:paraId="296B2DA0" w14:textId="77777777" w:rsidR="00467E8A" w:rsidRPr="009F4CD2" w:rsidRDefault="00467E8A" w:rsidP="00467E8A"/>
        </w:tc>
        <w:tc>
          <w:tcPr>
            <w:tcW w:w="1498" w:type="dxa"/>
            <w:vMerge/>
            <w:shd w:val="clear" w:color="auto" w:fill="auto"/>
          </w:tcPr>
          <w:p w14:paraId="0FC20B53" w14:textId="77777777" w:rsidR="00467E8A" w:rsidRPr="009F4CD2" w:rsidRDefault="00467E8A" w:rsidP="00467E8A">
            <w:pPr>
              <w:rPr>
                <w:b/>
              </w:rPr>
            </w:pPr>
          </w:p>
        </w:tc>
        <w:tc>
          <w:tcPr>
            <w:tcW w:w="2974" w:type="dxa"/>
            <w:vMerge w:val="restart"/>
            <w:shd w:val="clear" w:color="auto" w:fill="auto"/>
          </w:tcPr>
          <w:p w14:paraId="22392B79" w14:textId="77777777" w:rsidR="00467E8A" w:rsidRDefault="00467E8A" w:rsidP="00467E8A">
            <w:pPr>
              <w:rPr>
                <w:rFonts w:cs="Arial"/>
                <w:bCs/>
              </w:rPr>
            </w:pPr>
            <w:r w:rsidRPr="00453432">
              <w:rPr>
                <w:rFonts w:cs="Arial"/>
                <w:bCs/>
              </w:rPr>
              <w:t xml:space="preserve">in the </w:t>
            </w:r>
            <w:r w:rsidRPr="00C717E8">
              <w:rPr>
                <w:rStyle w:val="SAPScreenElement"/>
              </w:rPr>
              <w:t>Jersey - Form 46(b) sent</w:t>
            </w:r>
            <w:r w:rsidRPr="00453432">
              <w:rPr>
                <w:rStyle w:val="SAPScreenElement"/>
              </w:rPr>
              <w:t xml:space="preserve"> </w:t>
            </w:r>
            <w:r w:rsidRPr="00453432">
              <w:rPr>
                <w:rFonts w:cs="Arial"/>
                <w:bCs/>
              </w:rPr>
              <w:t>part of the form</w:t>
            </w:r>
            <w:r w:rsidRPr="00187B9E">
              <w:t xml:space="preserve"> </w:t>
            </w:r>
            <w:r>
              <w:t>make the following entries</w:t>
            </w:r>
            <w:r w:rsidRPr="00453432">
              <w:rPr>
                <w:rFonts w:cs="Arial"/>
                <w:bCs/>
              </w:rPr>
              <w:t>:</w:t>
            </w:r>
          </w:p>
        </w:tc>
        <w:tc>
          <w:tcPr>
            <w:tcW w:w="4798" w:type="dxa"/>
            <w:shd w:val="clear" w:color="auto" w:fill="auto"/>
          </w:tcPr>
          <w:p w14:paraId="06457CE7" w14:textId="77777777" w:rsidR="00467E8A" w:rsidRDefault="00467E8A" w:rsidP="00467E8A">
            <w:pPr>
              <w:rPr>
                <w:rStyle w:val="SAPScreenElement"/>
              </w:rPr>
            </w:pPr>
            <w:r>
              <w:rPr>
                <w:rStyle w:val="SAPScreenElement"/>
              </w:rPr>
              <w:t>Original</w:t>
            </w:r>
            <w:r w:rsidRPr="00453432">
              <w:rPr>
                <w:rStyle w:val="SAPScreenElement"/>
              </w:rPr>
              <w:t xml:space="preserve">: </w:t>
            </w:r>
            <w:r>
              <w:t>select from calendar help the date on which you have submitted the original version of Form 46(b)</w:t>
            </w:r>
          </w:p>
        </w:tc>
        <w:tc>
          <w:tcPr>
            <w:tcW w:w="2852" w:type="dxa"/>
            <w:shd w:val="clear" w:color="auto" w:fill="auto"/>
          </w:tcPr>
          <w:p w14:paraId="32D56962" w14:textId="77777777" w:rsidR="00467E8A" w:rsidRPr="009F4CD2" w:rsidRDefault="00467E8A" w:rsidP="00467E8A"/>
        </w:tc>
        <w:tc>
          <w:tcPr>
            <w:tcW w:w="1264" w:type="dxa"/>
          </w:tcPr>
          <w:p w14:paraId="4038A8AC" w14:textId="77777777" w:rsidR="00467E8A" w:rsidRPr="009F4CD2" w:rsidRDefault="00467E8A" w:rsidP="00467E8A">
            <w:pPr>
              <w:rPr>
                <w:rFonts w:cs="Arial"/>
                <w:bCs/>
              </w:rPr>
            </w:pPr>
          </w:p>
        </w:tc>
      </w:tr>
      <w:tr w:rsidR="00467E8A" w:rsidRPr="009F4CD2" w14:paraId="1A199D3A" w14:textId="77777777" w:rsidTr="00467E8A">
        <w:trPr>
          <w:trHeight w:val="357"/>
        </w:trPr>
        <w:tc>
          <w:tcPr>
            <w:tcW w:w="900" w:type="dxa"/>
            <w:vMerge/>
            <w:shd w:val="clear" w:color="auto" w:fill="auto"/>
          </w:tcPr>
          <w:p w14:paraId="4B401704" w14:textId="77777777" w:rsidR="00467E8A" w:rsidRPr="009F4CD2" w:rsidRDefault="00467E8A" w:rsidP="00467E8A"/>
        </w:tc>
        <w:tc>
          <w:tcPr>
            <w:tcW w:w="1498" w:type="dxa"/>
            <w:vMerge/>
            <w:shd w:val="clear" w:color="auto" w:fill="auto"/>
          </w:tcPr>
          <w:p w14:paraId="74BFCC31" w14:textId="77777777" w:rsidR="00467E8A" w:rsidRPr="009F4CD2" w:rsidRDefault="00467E8A" w:rsidP="00467E8A">
            <w:pPr>
              <w:rPr>
                <w:b/>
              </w:rPr>
            </w:pPr>
          </w:p>
        </w:tc>
        <w:tc>
          <w:tcPr>
            <w:tcW w:w="2974" w:type="dxa"/>
            <w:vMerge/>
            <w:shd w:val="clear" w:color="auto" w:fill="auto"/>
          </w:tcPr>
          <w:p w14:paraId="7D096889" w14:textId="77777777" w:rsidR="00467E8A" w:rsidRDefault="00467E8A" w:rsidP="00467E8A">
            <w:pPr>
              <w:rPr>
                <w:rFonts w:cs="Arial"/>
                <w:bCs/>
              </w:rPr>
            </w:pPr>
          </w:p>
        </w:tc>
        <w:tc>
          <w:tcPr>
            <w:tcW w:w="4798" w:type="dxa"/>
            <w:shd w:val="clear" w:color="auto" w:fill="auto"/>
          </w:tcPr>
          <w:p w14:paraId="6CFC4FF8" w14:textId="77777777" w:rsidR="00467E8A" w:rsidRDefault="00467E8A" w:rsidP="00467E8A">
            <w:pPr>
              <w:rPr>
                <w:rStyle w:val="SAPScreenElement"/>
              </w:rPr>
            </w:pPr>
            <w:r w:rsidRPr="00C717E8">
              <w:rPr>
                <w:rStyle w:val="SAPScreenElement"/>
              </w:rPr>
              <w:t>Supplementary:</w:t>
            </w:r>
            <w:r>
              <w:rPr>
                <w:rStyle w:val="SAPScreenElement"/>
              </w:rPr>
              <w:t xml:space="preserve"> </w:t>
            </w:r>
            <w:r>
              <w:t xml:space="preserve">select from calendar help the date </w:t>
            </w:r>
            <w:r w:rsidRPr="002565EB">
              <w:t>you have submitted a Supplementary Card. This does not include the original information</w:t>
            </w:r>
            <w:r>
              <w:t>.</w:t>
            </w:r>
          </w:p>
        </w:tc>
        <w:tc>
          <w:tcPr>
            <w:tcW w:w="2852" w:type="dxa"/>
            <w:shd w:val="clear" w:color="auto" w:fill="auto"/>
          </w:tcPr>
          <w:p w14:paraId="2694D535" w14:textId="77777777" w:rsidR="00467E8A" w:rsidRPr="009F4CD2" w:rsidRDefault="00467E8A" w:rsidP="00467E8A"/>
        </w:tc>
        <w:tc>
          <w:tcPr>
            <w:tcW w:w="1264" w:type="dxa"/>
          </w:tcPr>
          <w:p w14:paraId="36C40C53" w14:textId="77777777" w:rsidR="00467E8A" w:rsidRPr="009F4CD2" w:rsidRDefault="00467E8A" w:rsidP="00467E8A">
            <w:pPr>
              <w:rPr>
                <w:rFonts w:cs="Arial"/>
                <w:bCs/>
              </w:rPr>
            </w:pPr>
          </w:p>
        </w:tc>
      </w:tr>
      <w:tr w:rsidR="00467E8A" w:rsidRPr="009F4CD2" w14:paraId="471A253D" w14:textId="77777777" w:rsidTr="00467E8A">
        <w:trPr>
          <w:trHeight w:val="357"/>
        </w:trPr>
        <w:tc>
          <w:tcPr>
            <w:tcW w:w="900" w:type="dxa"/>
            <w:vMerge/>
            <w:shd w:val="clear" w:color="auto" w:fill="auto"/>
          </w:tcPr>
          <w:p w14:paraId="63B18213" w14:textId="77777777" w:rsidR="00467E8A" w:rsidRPr="009F4CD2" w:rsidRDefault="00467E8A" w:rsidP="00467E8A"/>
        </w:tc>
        <w:tc>
          <w:tcPr>
            <w:tcW w:w="1498" w:type="dxa"/>
            <w:vMerge/>
            <w:shd w:val="clear" w:color="auto" w:fill="auto"/>
          </w:tcPr>
          <w:p w14:paraId="2BD80219" w14:textId="77777777" w:rsidR="00467E8A" w:rsidRPr="009F4CD2" w:rsidRDefault="00467E8A" w:rsidP="00467E8A">
            <w:pPr>
              <w:rPr>
                <w:b/>
              </w:rPr>
            </w:pPr>
          </w:p>
        </w:tc>
        <w:tc>
          <w:tcPr>
            <w:tcW w:w="2974" w:type="dxa"/>
            <w:vMerge/>
            <w:shd w:val="clear" w:color="auto" w:fill="auto"/>
          </w:tcPr>
          <w:p w14:paraId="18D541D7" w14:textId="77777777" w:rsidR="00467E8A" w:rsidRDefault="00467E8A" w:rsidP="00467E8A">
            <w:pPr>
              <w:rPr>
                <w:rFonts w:cs="Arial"/>
                <w:bCs/>
              </w:rPr>
            </w:pPr>
          </w:p>
        </w:tc>
        <w:tc>
          <w:tcPr>
            <w:tcW w:w="4798" w:type="dxa"/>
            <w:shd w:val="clear" w:color="auto" w:fill="auto"/>
          </w:tcPr>
          <w:p w14:paraId="484B96E4" w14:textId="77777777" w:rsidR="00467E8A" w:rsidRPr="002565EB" w:rsidRDefault="00467E8A" w:rsidP="00467E8A">
            <w:pPr>
              <w:rPr>
                <w:rStyle w:val="SAPScreenElement"/>
                <w:rFonts w:ascii="BentonSans Book" w:hAnsi="BentonSans Book"/>
                <w:color w:val="auto"/>
              </w:rPr>
            </w:pPr>
            <w:r>
              <w:rPr>
                <w:rStyle w:val="SAPScreenElement"/>
              </w:rPr>
              <w:t xml:space="preserve">Replacement: </w:t>
            </w:r>
            <w:r>
              <w:t>in case the i</w:t>
            </w:r>
            <w:r w:rsidRPr="002565EB">
              <w:t>nformation submitted on the original</w:t>
            </w:r>
            <w:r>
              <w:t xml:space="preserve"> version of Form 46(b)</w:t>
            </w:r>
            <w:r w:rsidRPr="002565EB">
              <w:t xml:space="preserve"> is found to be incorrect</w:t>
            </w:r>
            <w:r>
              <w:t>,</w:t>
            </w:r>
            <w:r w:rsidRPr="002565EB">
              <w:t xml:space="preserve"> select</w:t>
            </w:r>
            <w:r>
              <w:t xml:space="preserve"> from calendar help the date on which you have resent a </w:t>
            </w:r>
            <w:r w:rsidRPr="002565EB">
              <w:t xml:space="preserve">complete replacement of </w:t>
            </w:r>
            <w:r>
              <w:t xml:space="preserve">Form 46(b) </w:t>
            </w:r>
          </w:p>
        </w:tc>
        <w:tc>
          <w:tcPr>
            <w:tcW w:w="2852" w:type="dxa"/>
            <w:shd w:val="clear" w:color="auto" w:fill="auto"/>
          </w:tcPr>
          <w:p w14:paraId="16E8951A" w14:textId="77777777" w:rsidR="00467E8A" w:rsidRPr="009F4CD2" w:rsidRDefault="00467E8A" w:rsidP="00467E8A"/>
        </w:tc>
        <w:tc>
          <w:tcPr>
            <w:tcW w:w="1264" w:type="dxa"/>
          </w:tcPr>
          <w:p w14:paraId="73ACCBFA" w14:textId="77777777" w:rsidR="00467E8A" w:rsidRPr="009F4CD2" w:rsidRDefault="00467E8A" w:rsidP="00467E8A">
            <w:pPr>
              <w:rPr>
                <w:rFonts w:cs="Arial"/>
                <w:bCs/>
              </w:rPr>
            </w:pPr>
          </w:p>
        </w:tc>
      </w:tr>
      <w:tr w:rsidR="00467E8A" w:rsidRPr="009F4CD2" w14:paraId="233083D2" w14:textId="77777777" w:rsidTr="00467E8A">
        <w:trPr>
          <w:trHeight w:val="357"/>
        </w:trPr>
        <w:tc>
          <w:tcPr>
            <w:tcW w:w="900" w:type="dxa"/>
            <w:vMerge/>
            <w:shd w:val="clear" w:color="auto" w:fill="auto"/>
          </w:tcPr>
          <w:p w14:paraId="511372E5" w14:textId="77777777" w:rsidR="00467E8A" w:rsidRPr="009F4CD2" w:rsidRDefault="00467E8A" w:rsidP="00467E8A"/>
        </w:tc>
        <w:tc>
          <w:tcPr>
            <w:tcW w:w="1498" w:type="dxa"/>
            <w:vMerge/>
            <w:shd w:val="clear" w:color="auto" w:fill="auto"/>
          </w:tcPr>
          <w:p w14:paraId="722B9DF2" w14:textId="77777777" w:rsidR="00467E8A" w:rsidRPr="009F4CD2" w:rsidRDefault="00467E8A" w:rsidP="00467E8A">
            <w:pPr>
              <w:rPr>
                <w:b/>
              </w:rPr>
            </w:pPr>
          </w:p>
        </w:tc>
        <w:tc>
          <w:tcPr>
            <w:tcW w:w="2974" w:type="dxa"/>
            <w:vMerge w:val="restart"/>
            <w:shd w:val="clear" w:color="auto" w:fill="auto"/>
          </w:tcPr>
          <w:p w14:paraId="0E573631" w14:textId="77777777" w:rsidR="00467E8A" w:rsidRDefault="00467E8A" w:rsidP="00467E8A">
            <w:pPr>
              <w:rPr>
                <w:rFonts w:cs="Arial"/>
                <w:bCs/>
              </w:rPr>
            </w:pPr>
            <w:r w:rsidRPr="00453432">
              <w:rPr>
                <w:rFonts w:cs="Arial"/>
                <w:bCs/>
              </w:rPr>
              <w:t xml:space="preserve">in the </w:t>
            </w:r>
            <w:r w:rsidRPr="00C717E8">
              <w:rPr>
                <w:rStyle w:val="SAPScreenElement"/>
              </w:rPr>
              <w:t>Guernsey &amp; Alderney - Current details</w:t>
            </w:r>
            <w:r>
              <w:rPr>
                <w:rStyle w:val="SAPScreenElement"/>
              </w:rPr>
              <w:t xml:space="preserve"> </w:t>
            </w:r>
            <w:r w:rsidRPr="00453432">
              <w:rPr>
                <w:rFonts w:cs="Arial"/>
                <w:bCs/>
              </w:rPr>
              <w:t>part of the form</w:t>
            </w:r>
            <w:r w:rsidRPr="00187B9E">
              <w:t xml:space="preserve"> make the following entries:</w:t>
            </w:r>
          </w:p>
        </w:tc>
        <w:tc>
          <w:tcPr>
            <w:tcW w:w="4798" w:type="dxa"/>
            <w:shd w:val="clear" w:color="auto" w:fill="auto"/>
          </w:tcPr>
          <w:p w14:paraId="42C6B138" w14:textId="77777777" w:rsidR="00467E8A" w:rsidRDefault="00467E8A" w:rsidP="00467E8A">
            <w:r>
              <w:rPr>
                <w:rStyle w:val="SAPScreenElement"/>
              </w:rPr>
              <w:t>Tax Number</w:t>
            </w:r>
            <w:r w:rsidRPr="00453432">
              <w:rPr>
                <w:rStyle w:val="SAPScreenElement"/>
              </w:rPr>
              <w:t xml:space="preserve">: </w:t>
            </w:r>
            <w:r>
              <w:t>enter as appropriate</w:t>
            </w:r>
          </w:p>
          <w:p w14:paraId="5B898CC1" w14:textId="77777777" w:rsidR="00467E8A" w:rsidRPr="002C326C" w:rsidRDefault="00467E8A" w:rsidP="00467E8A">
            <w:pPr>
              <w:ind w:left="349"/>
            </w:pPr>
            <w:r w:rsidRPr="002C326C">
              <w:rPr>
                <w:noProof/>
              </w:rPr>
              <w:drawing>
                <wp:inline distT="0" distB="0" distL="0" distR="0" wp14:anchorId="147F939E" wp14:editId="7D4EC613">
                  <wp:extent cx="228600" cy="228600"/>
                  <wp:effectExtent l="0" t="0" r="0" b="0"/>
                  <wp:docPr id="33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C326C">
              <w:t> </w:t>
            </w:r>
            <w:r w:rsidRPr="002C326C">
              <w:rPr>
                <w:rFonts w:ascii="BentonSans Regular" w:hAnsi="BentonSans Regular"/>
                <w:color w:val="666666"/>
                <w:sz w:val="22"/>
              </w:rPr>
              <w:t>Note</w:t>
            </w:r>
          </w:p>
          <w:p w14:paraId="46E9B908" w14:textId="77777777" w:rsidR="00467E8A" w:rsidRDefault="00467E8A" w:rsidP="00467E8A">
            <w:pPr>
              <w:ind w:left="349"/>
              <w:rPr>
                <w:rStyle w:val="SAPScreenElement"/>
              </w:rPr>
            </w:pPr>
            <w:r w:rsidRPr="002565EB">
              <w:t>The tax number identifies the employee in the Guernsey ETI (Employees Tax Instalment) Scheme.</w:t>
            </w:r>
          </w:p>
        </w:tc>
        <w:tc>
          <w:tcPr>
            <w:tcW w:w="2852" w:type="dxa"/>
            <w:shd w:val="clear" w:color="auto" w:fill="auto"/>
          </w:tcPr>
          <w:p w14:paraId="0F6C377C" w14:textId="77777777" w:rsidR="00467E8A" w:rsidRPr="009F4CD2" w:rsidRDefault="00467E8A" w:rsidP="00467E8A"/>
        </w:tc>
        <w:tc>
          <w:tcPr>
            <w:tcW w:w="1264" w:type="dxa"/>
          </w:tcPr>
          <w:p w14:paraId="45993FC7" w14:textId="77777777" w:rsidR="00467E8A" w:rsidRPr="009F4CD2" w:rsidRDefault="00467E8A" w:rsidP="00467E8A">
            <w:pPr>
              <w:rPr>
                <w:rFonts w:cs="Arial"/>
                <w:bCs/>
              </w:rPr>
            </w:pPr>
          </w:p>
        </w:tc>
      </w:tr>
      <w:tr w:rsidR="00467E8A" w:rsidRPr="009F4CD2" w14:paraId="1D23AC70" w14:textId="77777777" w:rsidTr="00467E8A">
        <w:trPr>
          <w:trHeight w:val="357"/>
        </w:trPr>
        <w:tc>
          <w:tcPr>
            <w:tcW w:w="900" w:type="dxa"/>
            <w:vMerge/>
            <w:shd w:val="clear" w:color="auto" w:fill="auto"/>
          </w:tcPr>
          <w:p w14:paraId="173DD08E" w14:textId="77777777" w:rsidR="00467E8A" w:rsidRPr="009F4CD2" w:rsidRDefault="00467E8A" w:rsidP="00467E8A"/>
        </w:tc>
        <w:tc>
          <w:tcPr>
            <w:tcW w:w="1498" w:type="dxa"/>
            <w:vMerge/>
            <w:shd w:val="clear" w:color="auto" w:fill="auto"/>
          </w:tcPr>
          <w:p w14:paraId="39769314" w14:textId="77777777" w:rsidR="00467E8A" w:rsidRPr="009F4CD2" w:rsidRDefault="00467E8A" w:rsidP="00467E8A">
            <w:pPr>
              <w:rPr>
                <w:b/>
              </w:rPr>
            </w:pPr>
          </w:p>
        </w:tc>
        <w:tc>
          <w:tcPr>
            <w:tcW w:w="2974" w:type="dxa"/>
            <w:vMerge/>
            <w:shd w:val="clear" w:color="auto" w:fill="auto"/>
          </w:tcPr>
          <w:p w14:paraId="14F548A6" w14:textId="77777777" w:rsidR="00467E8A" w:rsidRDefault="00467E8A" w:rsidP="00467E8A">
            <w:pPr>
              <w:rPr>
                <w:rFonts w:cs="Arial"/>
                <w:bCs/>
              </w:rPr>
            </w:pPr>
          </w:p>
        </w:tc>
        <w:tc>
          <w:tcPr>
            <w:tcW w:w="4798" w:type="dxa"/>
            <w:shd w:val="clear" w:color="auto" w:fill="auto"/>
          </w:tcPr>
          <w:p w14:paraId="20F0CEBD" w14:textId="77777777" w:rsidR="00467E8A" w:rsidRDefault="00467E8A" w:rsidP="00467E8A">
            <w:r>
              <w:rPr>
                <w:rStyle w:val="SAPScreenElement"/>
              </w:rPr>
              <w:t>Tax Code</w:t>
            </w:r>
            <w:r w:rsidRPr="00453432">
              <w:rPr>
                <w:rStyle w:val="SAPScreenElement"/>
              </w:rPr>
              <w:t xml:space="preserve">: </w:t>
            </w:r>
            <w:r>
              <w:t>enter as appropriate</w:t>
            </w:r>
          </w:p>
          <w:p w14:paraId="5137F89C" w14:textId="77777777" w:rsidR="00467E8A" w:rsidRPr="002C326C" w:rsidRDefault="00467E8A" w:rsidP="00467E8A">
            <w:pPr>
              <w:ind w:left="349"/>
            </w:pPr>
            <w:r w:rsidRPr="002C326C">
              <w:rPr>
                <w:noProof/>
              </w:rPr>
              <w:drawing>
                <wp:inline distT="0" distB="0" distL="0" distR="0" wp14:anchorId="5211B126" wp14:editId="0BC5EE87">
                  <wp:extent cx="228600" cy="228600"/>
                  <wp:effectExtent l="0" t="0" r="0" b="0"/>
                  <wp:docPr id="33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C326C">
              <w:t> </w:t>
            </w:r>
            <w:r w:rsidRPr="002C326C">
              <w:rPr>
                <w:rFonts w:ascii="BentonSans Regular" w:hAnsi="BentonSans Regular"/>
                <w:color w:val="666666"/>
                <w:sz w:val="22"/>
              </w:rPr>
              <w:t>Note</w:t>
            </w:r>
          </w:p>
          <w:p w14:paraId="6B494B3E" w14:textId="77777777" w:rsidR="00467E8A" w:rsidRDefault="00467E8A" w:rsidP="00467E8A">
            <w:pPr>
              <w:ind w:left="349"/>
              <w:rPr>
                <w:rStyle w:val="SAPScreenElement"/>
              </w:rPr>
            </w:pPr>
            <w:r w:rsidRPr="002565EB">
              <w:t>The Guernsey tax code of an employee consists of an alphanumeric character followed by five numbers.</w:t>
            </w:r>
          </w:p>
        </w:tc>
        <w:tc>
          <w:tcPr>
            <w:tcW w:w="2852" w:type="dxa"/>
            <w:shd w:val="clear" w:color="auto" w:fill="auto"/>
          </w:tcPr>
          <w:p w14:paraId="75D869CE" w14:textId="77777777" w:rsidR="00467E8A" w:rsidRPr="009F4CD2" w:rsidRDefault="00467E8A" w:rsidP="00467E8A"/>
        </w:tc>
        <w:tc>
          <w:tcPr>
            <w:tcW w:w="1264" w:type="dxa"/>
          </w:tcPr>
          <w:p w14:paraId="0A5FED6A" w14:textId="77777777" w:rsidR="00467E8A" w:rsidRPr="009F4CD2" w:rsidRDefault="00467E8A" w:rsidP="00467E8A">
            <w:pPr>
              <w:rPr>
                <w:rFonts w:cs="Arial"/>
                <w:bCs/>
              </w:rPr>
            </w:pPr>
          </w:p>
        </w:tc>
      </w:tr>
      <w:tr w:rsidR="00467E8A" w:rsidRPr="009F4CD2" w14:paraId="2E27FDB7" w14:textId="77777777" w:rsidTr="00467E8A">
        <w:trPr>
          <w:trHeight w:val="357"/>
        </w:trPr>
        <w:tc>
          <w:tcPr>
            <w:tcW w:w="900" w:type="dxa"/>
            <w:vMerge/>
            <w:shd w:val="clear" w:color="auto" w:fill="auto"/>
          </w:tcPr>
          <w:p w14:paraId="7C9B0F9D" w14:textId="77777777" w:rsidR="00467E8A" w:rsidRPr="009F4CD2" w:rsidRDefault="00467E8A" w:rsidP="00467E8A"/>
        </w:tc>
        <w:tc>
          <w:tcPr>
            <w:tcW w:w="1498" w:type="dxa"/>
            <w:vMerge/>
            <w:shd w:val="clear" w:color="auto" w:fill="auto"/>
          </w:tcPr>
          <w:p w14:paraId="63B2EC73" w14:textId="77777777" w:rsidR="00467E8A" w:rsidRPr="009F4CD2" w:rsidRDefault="00467E8A" w:rsidP="00467E8A">
            <w:pPr>
              <w:rPr>
                <w:b/>
              </w:rPr>
            </w:pPr>
          </w:p>
        </w:tc>
        <w:tc>
          <w:tcPr>
            <w:tcW w:w="2974" w:type="dxa"/>
            <w:vMerge/>
            <w:shd w:val="clear" w:color="auto" w:fill="auto"/>
          </w:tcPr>
          <w:p w14:paraId="6225DFB3" w14:textId="77777777" w:rsidR="00467E8A" w:rsidRDefault="00467E8A" w:rsidP="00467E8A">
            <w:pPr>
              <w:rPr>
                <w:rFonts w:cs="Arial"/>
                <w:bCs/>
              </w:rPr>
            </w:pPr>
          </w:p>
        </w:tc>
        <w:tc>
          <w:tcPr>
            <w:tcW w:w="4798" w:type="dxa"/>
            <w:shd w:val="clear" w:color="auto" w:fill="auto"/>
          </w:tcPr>
          <w:p w14:paraId="6203D3C1" w14:textId="77777777" w:rsidR="00467E8A" w:rsidRDefault="00467E8A" w:rsidP="00467E8A">
            <w:r>
              <w:rPr>
                <w:rStyle w:val="SAPScreenElement"/>
              </w:rPr>
              <w:t>Tax Code Source</w:t>
            </w:r>
            <w:r w:rsidRPr="00C717E8">
              <w:rPr>
                <w:rStyle w:val="SAPScreenElement"/>
              </w:rPr>
              <w:t>:</w:t>
            </w:r>
            <w:r>
              <w:rPr>
                <w:rStyle w:val="SAPScreenElement"/>
              </w:rPr>
              <w:t xml:space="preserve"> </w:t>
            </w:r>
            <w:r>
              <w:t>select from drop-down</w:t>
            </w:r>
          </w:p>
          <w:p w14:paraId="47DF8B5F" w14:textId="77777777" w:rsidR="00467E8A" w:rsidRPr="002C326C" w:rsidRDefault="00467E8A" w:rsidP="00467E8A">
            <w:pPr>
              <w:ind w:left="349"/>
            </w:pPr>
            <w:r w:rsidRPr="002C326C">
              <w:rPr>
                <w:noProof/>
              </w:rPr>
              <w:drawing>
                <wp:inline distT="0" distB="0" distL="0" distR="0" wp14:anchorId="435C5DDA" wp14:editId="49893F7F">
                  <wp:extent cx="228600" cy="228600"/>
                  <wp:effectExtent l="0" t="0" r="0" b="0"/>
                  <wp:docPr id="33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C326C">
              <w:t> </w:t>
            </w:r>
            <w:r w:rsidRPr="002C326C">
              <w:rPr>
                <w:rFonts w:ascii="BentonSans Regular" w:hAnsi="BentonSans Regular"/>
                <w:color w:val="666666"/>
                <w:sz w:val="22"/>
              </w:rPr>
              <w:t>Note</w:t>
            </w:r>
          </w:p>
          <w:p w14:paraId="65F2A9CE" w14:textId="77777777" w:rsidR="00467E8A" w:rsidRDefault="00467E8A" w:rsidP="00467E8A">
            <w:pPr>
              <w:ind w:left="349"/>
              <w:rPr>
                <w:rStyle w:val="SAPScreenElement"/>
              </w:rPr>
            </w:pPr>
            <w:r w:rsidRPr="002565EB">
              <w:t>A coding notice is valid for the year shown on the notice. In addition, an employer may receive a direction notice from the tax office. This is generally issued at the employee's request to vary the amount of the tax installments deducted during the year.</w:t>
            </w:r>
          </w:p>
        </w:tc>
        <w:tc>
          <w:tcPr>
            <w:tcW w:w="2852" w:type="dxa"/>
            <w:shd w:val="clear" w:color="auto" w:fill="auto"/>
          </w:tcPr>
          <w:p w14:paraId="29692C10" w14:textId="77777777" w:rsidR="00467E8A" w:rsidRPr="009F4CD2" w:rsidRDefault="00467E8A" w:rsidP="00467E8A"/>
        </w:tc>
        <w:tc>
          <w:tcPr>
            <w:tcW w:w="1264" w:type="dxa"/>
          </w:tcPr>
          <w:p w14:paraId="42CC2EB0" w14:textId="77777777" w:rsidR="00467E8A" w:rsidRPr="009F4CD2" w:rsidRDefault="00467E8A" w:rsidP="00467E8A">
            <w:pPr>
              <w:rPr>
                <w:rFonts w:cs="Arial"/>
                <w:bCs/>
              </w:rPr>
            </w:pPr>
          </w:p>
        </w:tc>
      </w:tr>
      <w:tr w:rsidR="00467E8A" w:rsidRPr="009F4CD2" w14:paraId="443EB3E9" w14:textId="77777777" w:rsidTr="00467E8A">
        <w:trPr>
          <w:trHeight w:val="357"/>
        </w:trPr>
        <w:tc>
          <w:tcPr>
            <w:tcW w:w="900" w:type="dxa"/>
            <w:vMerge/>
            <w:shd w:val="clear" w:color="auto" w:fill="auto"/>
          </w:tcPr>
          <w:p w14:paraId="4F3D1EE9" w14:textId="77777777" w:rsidR="00467E8A" w:rsidRPr="009F4CD2" w:rsidRDefault="00467E8A" w:rsidP="00467E8A"/>
        </w:tc>
        <w:tc>
          <w:tcPr>
            <w:tcW w:w="1498" w:type="dxa"/>
            <w:vMerge/>
            <w:shd w:val="clear" w:color="auto" w:fill="auto"/>
          </w:tcPr>
          <w:p w14:paraId="76D7AAC8" w14:textId="77777777" w:rsidR="00467E8A" w:rsidRPr="009F4CD2" w:rsidRDefault="00467E8A" w:rsidP="00467E8A">
            <w:pPr>
              <w:rPr>
                <w:b/>
              </w:rPr>
            </w:pPr>
          </w:p>
        </w:tc>
        <w:tc>
          <w:tcPr>
            <w:tcW w:w="2974" w:type="dxa"/>
            <w:vMerge w:val="restart"/>
            <w:shd w:val="clear" w:color="auto" w:fill="auto"/>
          </w:tcPr>
          <w:p w14:paraId="4ABFA833" w14:textId="77777777" w:rsidR="00467E8A" w:rsidRDefault="00467E8A" w:rsidP="00467E8A">
            <w:pPr>
              <w:rPr>
                <w:rFonts w:cs="Arial"/>
                <w:bCs/>
              </w:rPr>
            </w:pPr>
            <w:r w:rsidRPr="00453432">
              <w:rPr>
                <w:rFonts w:cs="Arial"/>
                <w:bCs/>
              </w:rPr>
              <w:t xml:space="preserve">in the </w:t>
            </w:r>
            <w:r w:rsidRPr="00C717E8">
              <w:rPr>
                <w:rStyle w:val="SAPScreenElement"/>
              </w:rPr>
              <w:t xml:space="preserve">Guernsey &amp; Alderney - </w:t>
            </w:r>
            <w:r w:rsidRPr="00136F0D">
              <w:rPr>
                <w:rStyle w:val="SAPScreenElement"/>
              </w:rPr>
              <w:t>Direction notice</w:t>
            </w:r>
            <w:r>
              <w:rPr>
                <w:rStyle w:val="SAPScreenElement"/>
              </w:rPr>
              <w:t xml:space="preserve"> </w:t>
            </w:r>
            <w:r w:rsidRPr="00453432">
              <w:rPr>
                <w:rFonts w:cs="Arial"/>
                <w:bCs/>
              </w:rPr>
              <w:t>part of the form</w:t>
            </w:r>
            <w:r w:rsidRPr="00187B9E">
              <w:t xml:space="preserve"> </w:t>
            </w:r>
            <w:r>
              <w:t>make the following entries</w:t>
            </w:r>
            <w:r w:rsidRPr="00453432">
              <w:rPr>
                <w:rFonts w:cs="Arial"/>
                <w:bCs/>
              </w:rPr>
              <w:t>:</w:t>
            </w:r>
          </w:p>
          <w:p w14:paraId="35A49BF2" w14:textId="77777777" w:rsidR="00467E8A" w:rsidRDefault="00467E8A" w:rsidP="00467E8A">
            <w:pPr>
              <w:rPr>
                <w:rFonts w:ascii="BentonSans Regular" w:hAnsi="BentonSans Regular"/>
                <w:color w:val="666666"/>
                <w:sz w:val="22"/>
              </w:rPr>
            </w:pPr>
            <w:r w:rsidRPr="00225FEE">
              <w:rPr>
                <w:noProof/>
              </w:rPr>
              <w:drawing>
                <wp:inline distT="0" distB="0" distL="0" distR="0" wp14:anchorId="3155DA08" wp14:editId="459A3827">
                  <wp:extent cx="228600" cy="228600"/>
                  <wp:effectExtent l="0" t="0" r="0" b="0"/>
                  <wp:docPr id="3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25FEE">
              <w:rPr>
                <w:noProof/>
                <w:lang w:eastAsia="zh-CN"/>
              </w:rPr>
              <w:t xml:space="preserve"> </w:t>
            </w:r>
            <w:r>
              <w:rPr>
                <w:rFonts w:ascii="BentonSans Regular" w:hAnsi="BentonSans Regular"/>
                <w:color w:val="666666"/>
                <w:sz w:val="22"/>
              </w:rPr>
              <w:t>Caution</w:t>
            </w:r>
          </w:p>
          <w:p w14:paraId="06FF7094" w14:textId="77777777" w:rsidR="00467E8A" w:rsidRDefault="00467E8A" w:rsidP="00467E8A">
            <w:r w:rsidRPr="009472DC">
              <w:t>Relevant only if you have</w:t>
            </w:r>
            <w:r>
              <w:t xml:space="preserve"> selected for </w:t>
            </w:r>
            <w:r>
              <w:rPr>
                <w:rStyle w:val="SAPScreenElement"/>
              </w:rPr>
              <w:t xml:space="preserve">Tax Code Source </w:t>
            </w:r>
            <w:r>
              <w:t>value</w:t>
            </w:r>
            <w:r w:rsidRPr="00641C7F">
              <w:rPr>
                <w:rStyle w:val="SAPUserEntry"/>
              </w:rPr>
              <w:t xml:space="preserve"> </w:t>
            </w:r>
            <w:r>
              <w:rPr>
                <w:rStyle w:val="SAPUserEntry"/>
              </w:rPr>
              <w:t>Direction Notice</w:t>
            </w:r>
            <w:r>
              <w:t>!</w:t>
            </w:r>
          </w:p>
          <w:p w14:paraId="108E9331" w14:textId="77777777" w:rsidR="00467E8A" w:rsidRDefault="00467E8A" w:rsidP="00467E8A">
            <w:pPr>
              <w:rPr>
                <w:rFonts w:cs="Arial"/>
                <w:bCs/>
              </w:rPr>
            </w:pPr>
          </w:p>
        </w:tc>
        <w:tc>
          <w:tcPr>
            <w:tcW w:w="4798" w:type="dxa"/>
            <w:shd w:val="clear" w:color="auto" w:fill="auto"/>
          </w:tcPr>
          <w:p w14:paraId="48B185D5" w14:textId="77777777" w:rsidR="00467E8A" w:rsidRDefault="00467E8A" w:rsidP="00467E8A">
            <w:pPr>
              <w:rPr>
                <w:rStyle w:val="SAPScreenElement"/>
              </w:rPr>
            </w:pPr>
            <w:r>
              <w:rPr>
                <w:rStyle w:val="SAPScreenElement"/>
              </w:rPr>
              <w:t>Notice</w:t>
            </w:r>
            <w:r w:rsidRPr="00453432">
              <w:rPr>
                <w:rStyle w:val="SAPScreenElement"/>
              </w:rPr>
              <w:t xml:space="preserve">: </w:t>
            </w:r>
            <w:r>
              <w:t>select from drop-down</w:t>
            </w:r>
          </w:p>
        </w:tc>
        <w:tc>
          <w:tcPr>
            <w:tcW w:w="2852" w:type="dxa"/>
            <w:shd w:val="clear" w:color="auto" w:fill="auto"/>
          </w:tcPr>
          <w:p w14:paraId="5D681DB6" w14:textId="77777777" w:rsidR="00467E8A" w:rsidRPr="009F4CD2" w:rsidRDefault="00467E8A" w:rsidP="00467E8A"/>
        </w:tc>
        <w:tc>
          <w:tcPr>
            <w:tcW w:w="1264" w:type="dxa"/>
          </w:tcPr>
          <w:p w14:paraId="7E48A714" w14:textId="77777777" w:rsidR="00467E8A" w:rsidRPr="009F4CD2" w:rsidRDefault="00467E8A" w:rsidP="00467E8A">
            <w:pPr>
              <w:rPr>
                <w:rFonts w:cs="Arial"/>
                <w:bCs/>
              </w:rPr>
            </w:pPr>
          </w:p>
        </w:tc>
      </w:tr>
      <w:tr w:rsidR="00467E8A" w:rsidRPr="009F4CD2" w14:paraId="2DC75DEB" w14:textId="77777777" w:rsidTr="00467E8A">
        <w:trPr>
          <w:trHeight w:val="357"/>
        </w:trPr>
        <w:tc>
          <w:tcPr>
            <w:tcW w:w="900" w:type="dxa"/>
            <w:vMerge/>
            <w:shd w:val="clear" w:color="auto" w:fill="auto"/>
          </w:tcPr>
          <w:p w14:paraId="3488BF0C" w14:textId="77777777" w:rsidR="00467E8A" w:rsidRPr="009F4CD2" w:rsidRDefault="00467E8A" w:rsidP="00467E8A"/>
        </w:tc>
        <w:tc>
          <w:tcPr>
            <w:tcW w:w="1498" w:type="dxa"/>
            <w:vMerge/>
            <w:shd w:val="clear" w:color="auto" w:fill="auto"/>
          </w:tcPr>
          <w:p w14:paraId="7D15FB2F" w14:textId="77777777" w:rsidR="00467E8A" w:rsidRPr="009F4CD2" w:rsidRDefault="00467E8A" w:rsidP="00467E8A">
            <w:pPr>
              <w:rPr>
                <w:b/>
              </w:rPr>
            </w:pPr>
          </w:p>
        </w:tc>
        <w:tc>
          <w:tcPr>
            <w:tcW w:w="2974" w:type="dxa"/>
            <w:vMerge/>
            <w:shd w:val="clear" w:color="auto" w:fill="auto"/>
          </w:tcPr>
          <w:p w14:paraId="4F523362" w14:textId="77777777" w:rsidR="00467E8A" w:rsidRDefault="00467E8A" w:rsidP="00467E8A">
            <w:pPr>
              <w:rPr>
                <w:rFonts w:cs="Arial"/>
                <w:bCs/>
              </w:rPr>
            </w:pPr>
          </w:p>
        </w:tc>
        <w:tc>
          <w:tcPr>
            <w:tcW w:w="4798" w:type="dxa"/>
            <w:shd w:val="clear" w:color="auto" w:fill="auto"/>
          </w:tcPr>
          <w:p w14:paraId="1F8A1371" w14:textId="77777777" w:rsidR="00467E8A" w:rsidRDefault="00467E8A" w:rsidP="00467E8A">
            <w:pPr>
              <w:rPr>
                <w:rStyle w:val="SAPScreenElement"/>
              </w:rPr>
            </w:pPr>
            <w:r>
              <w:rPr>
                <w:rStyle w:val="SAPScreenElement"/>
              </w:rPr>
              <w:t xml:space="preserve">Amount: </w:t>
            </w:r>
            <w:r>
              <w:t>enter t</w:t>
            </w:r>
            <w:r w:rsidRPr="002565EB">
              <w:t>he amount to be refunded or deducted depending on the instructions given by the direction notice</w:t>
            </w:r>
          </w:p>
        </w:tc>
        <w:tc>
          <w:tcPr>
            <w:tcW w:w="2852" w:type="dxa"/>
            <w:shd w:val="clear" w:color="auto" w:fill="auto"/>
          </w:tcPr>
          <w:p w14:paraId="0F188B8E" w14:textId="77777777" w:rsidR="00467E8A" w:rsidRPr="009F4CD2" w:rsidRDefault="00467E8A" w:rsidP="00467E8A"/>
        </w:tc>
        <w:tc>
          <w:tcPr>
            <w:tcW w:w="1264" w:type="dxa"/>
          </w:tcPr>
          <w:p w14:paraId="3BAE6E39" w14:textId="77777777" w:rsidR="00467E8A" w:rsidRPr="009F4CD2" w:rsidRDefault="00467E8A" w:rsidP="00467E8A">
            <w:pPr>
              <w:rPr>
                <w:rFonts w:cs="Arial"/>
                <w:bCs/>
              </w:rPr>
            </w:pPr>
          </w:p>
        </w:tc>
      </w:tr>
      <w:tr w:rsidR="00467E8A" w:rsidRPr="009F4CD2" w14:paraId="096C7037" w14:textId="77777777" w:rsidTr="00467E8A">
        <w:trPr>
          <w:trHeight w:val="357"/>
        </w:trPr>
        <w:tc>
          <w:tcPr>
            <w:tcW w:w="900" w:type="dxa"/>
            <w:vMerge/>
            <w:shd w:val="clear" w:color="auto" w:fill="auto"/>
          </w:tcPr>
          <w:p w14:paraId="546AD8B6" w14:textId="77777777" w:rsidR="00467E8A" w:rsidRPr="009F4CD2" w:rsidRDefault="00467E8A" w:rsidP="00467E8A"/>
        </w:tc>
        <w:tc>
          <w:tcPr>
            <w:tcW w:w="1498" w:type="dxa"/>
            <w:vMerge/>
            <w:shd w:val="clear" w:color="auto" w:fill="auto"/>
          </w:tcPr>
          <w:p w14:paraId="22089DE1" w14:textId="77777777" w:rsidR="00467E8A" w:rsidRPr="009F4CD2" w:rsidRDefault="00467E8A" w:rsidP="00467E8A">
            <w:pPr>
              <w:rPr>
                <w:b/>
              </w:rPr>
            </w:pPr>
          </w:p>
        </w:tc>
        <w:tc>
          <w:tcPr>
            <w:tcW w:w="2974" w:type="dxa"/>
            <w:vMerge/>
            <w:shd w:val="clear" w:color="auto" w:fill="auto"/>
          </w:tcPr>
          <w:p w14:paraId="3F9D7976" w14:textId="77777777" w:rsidR="00467E8A" w:rsidRDefault="00467E8A" w:rsidP="00467E8A">
            <w:pPr>
              <w:rPr>
                <w:rFonts w:cs="Arial"/>
                <w:bCs/>
              </w:rPr>
            </w:pPr>
          </w:p>
        </w:tc>
        <w:tc>
          <w:tcPr>
            <w:tcW w:w="4798" w:type="dxa"/>
            <w:shd w:val="clear" w:color="auto" w:fill="auto"/>
          </w:tcPr>
          <w:p w14:paraId="17496A9A" w14:textId="77777777" w:rsidR="00467E8A" w:rsidRDefault="00467E8A" w:rsidP="00467E8A">
            <w:pPr>
              <w:rPr>
                <w:highlight w:val="yellow"/>
              </w:rPr>
            </w:pPr>
            <w:r>
              <w:rPr>
                <w:rStyle w:val="SAPScreenElement"/>
              </w:rPr>
              <w:t>Pay Days</w:t>
            </w:r>
            <w:r w:rsidRPr="00453432">
              <w:rPr>
                <w:rStyle w:val="SAPScreenElement"/>
              </w:rPr>
              <w:t xml:space="preserve">: </w:t>
            </w:r>
            <w:r w:rsidRPr="009472DC">
              <w:t>enter number of pay days</w:t>
            </w:r>
          </w:p>
          <w:p w14:paraId="768B5B67" w14:textId="77777777" w:rsidR="00467E8A" w:rsidRDefault="00467E8A" w:rsidP="00467E8A">
            <w:pPr>
              <w:ind w:left="349"/>
              <w:rPr>
                <w:rFonts w:ascii="BentonSans Regular" w:hAnsi="BentonSans Regular"/>
                <w:color w:val="666666"/>
                <w:sz w:val="22"/>
              </w:rPr>
            </w:pPr>
            <w:r w:rsidRPr="00225FEE">
              <w:rPr>
                <w:noProof/>
              </w:rPr>
              <w:drawing>
                <wp:inline distT="0" distB="0" distL="0" distR="0" wp14:anchorId="48690270" wp14:editId="7F8F6D75">
                  <wp:extent cx="228600" cy="228600"/>
                  <wp:effectExtent l="0" t="0" r="0" b="0"/>
                  <wp:docPr id="3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25FEE">
              <w:rPr>
                <w:noProof/>
                <w:lang w:eastAsia="zh-CN"/>
              </w:rPr>
              <w:t xml:space="preserve"> </w:t>
            </w:r>
            <w:r>
              <w:rPr>
                <w:rFonts w:ascii="BentonSans Regular" w:hAnsi="BentonSans Regular"/>
                <w:color w:val="666666"/>
                <w:sz w:val="22"/>
              </w:rPr>
              <w:t>Caution</w:t>
            </w:r>
          </w:p>
          <w:p w14:paraId="5B3E66DE" w14:textId="77777777" w:rsidR="00467E8A" w:rsidRPr="009472DC" w:rsidRDefault="00467E8A" w:rsidP="00467E8A">
            <w:pPr>
              <w:ind w:left="349"/>
              <w:rPr>
                <w:rStyle w:val="SAPScreenElement"/>
                <w:rFonts w:ascii="BentonSans Book" w:hAnsi="BentonSans Book"/>
                <w:color w:val="auto"/>
              </w:rPr>
            </w:pPr>
            <w:r>
              <w:t>Relevant</w:t>
            </w:r>
            <w:r w:rsidRPr="009472DC">
              <w:t xml:space="preserve"> only if you have</w:t>
            </w:r>
            <w:r>
              <w:t xml:space="preserve"> selected for </w:t>
            </w:r>
            <w:r>
              <w:rPr>
                <w:rStyle w:val="SAPScreenElement"/>
              </w:rPr>
              <w:t>Notice</w:t>
            </w:r>
            <w:r>
              <w:t xml:space="preserve"> value</w:t>
            </w:r>
            <w:r w:rsidRPr="00641C7F">
              <w:rPr>
                <w:rStyle w:val="SAPUserEntry"/>
              </w:rPr>
              <w:t xml:space="preserve"> </w:t>
            </w:r>
            <w:r w:rsidRPr="009472DC">
              <w:rPr>
                <w:rStyle w:val="SAPUserEntry"/>
              </w:rPr>
              <w:t>E</w:t>
            </w:r>
            <w:r>
              <w:t>!</w:t>
            </w:r>
          </w:p>
        </w:tc>
        <w:tc>
          <w:tcPr>
            <w:tcW w:w="2852" w:type="dxa"/>
            <w:shd w:val="clear" w:color="auto" w:fill="auto"/>
          </w:tcPr>
          <w:p w14:paraId="03FD3495" w14:textId="77777777" w:rsidR="00467E8A" w:rsidRPr="009F4CD2" w:rsidRDefault="00467E8A" w:rsidP="00467E8A"/>
        </w:tc>
        <w:tc>
          <w:tcPr>
            <w:tcW w:w="1264" w:type="dxa"/>
          </w:tcPr>
          <w:p w14:paraId="23D6FB1E" w14:textId="77777777" w:rsidR="00467E8A" w:rsidRPr="009F4CD2" w:rsidRDefault="00467E8A" w:rsidP="00467E8A">
            <w:pPr>
              <w:rPr>
                <w:rFonts w:cs="Arial"/>
                <w:bCs/>
              </w:rPr>
            </w:pPr>
          </w:p>
        </w:tc>
      </w:tr>
      <w:tr w:rsidR="00467E8A" w:rsidRPr="009F4CD2" w14:paraId="6D99D593" w14:textId="77777777" w:rsidTr="00467E8A">
        <w:trPr>
          <w:trHeight w:val="357"/>
        </w:trPr>
        <w:tc>
          <w:tcPr>
            <w:tcW w:w="900" w:type="dxa"/>
            <w:vMerge/>
            <w:shd w:val="clear" w:color="auto" w:fill="auto"/>
          </w:tcPr>
          <w:p w14:paraId="201997F1" w14:textId="77777777" w:rsidR="00467E8A" w:rsidRPr="009F4CD2" w:rsidRDefault="00467E8A" w:rsidP="00467E8A"/>
        </w:tc>
        <w:tc>
          <w:tcPr>
            <w:tcW w:w="1498" w:type="dxa"/>
            <w:vMerge/>
            <w:shd w:val="clear" w:color="auto" w:fill="auto"/>
          </w:tcPr>
          <w:p w14:paraId="10E6C79A" w14:textId="77777777" w:rsidR="00467E8A" w:rsidRPr="009F4CD2" w:rsidRDefault="00467E8A" w:rsidP="00467E8A">
            <w:pPr>
              <w:rPr>
                <w:b/>
              </w:rPr>
            </w:pPr>
          </w:p>
        </w:tc>
        <w:tc>
          <w:tcPr>
            <w:tcW w:w="2974" w:type="dxa"/>
            <w:vMerge/>
            <w:shd w:val="clear" w:color="auto" w:fill="auto"/>
          </w:tcPr>
          <w:p w14:paraId="00842AA1" w14:textId="77777777" w:rsidR="00467E8A" w:rsidRDefault="00467E8A" w:rsidP="00467E8A">
            <w:pPr>
              <w:rPr>
                <w:rFonts w:cs="Arial"/>
                <w:bCs/>
              </w:rPr>
            </w:pPr>
          </w:p>
        </w:tc>
        <w:tc>
          <w:tcPr>
            <w:tcW w:w="4798" w:type="dxa"/>
            <w:shd w:val="clear" w:color="auto" w:fill="auto"/>
          </w:tcPr>
          <w:p w14:paraId="69640122" w14:textId="77777777" w:rsidR="00467E8A" w:rsidRDefault="00467E8A" w:rsidP="00467E8A">
            <w:r w:rsidRPr="009472DC">
              <w:rPr>
                <w:rStyle w:val="SAPScreenElement"/>
              </w:rPr>
              <w:t xml:space="preserve">Until: </w:t>
            </w:r>
            <w:r w:rsidRPr="009472DC">
              <w:t xml:space="preserve">select from calendar help the date </w:t>
            </w:r>
            <w:r>
              <w:t xml:space="preserve">until when </w:t>
            </w:r>
            <w:r w:rsidRPr="009472DC">
              <w:t xml:space="preserve">the specified amount </w:t>
            </w:r>
            <w:r>
              <w:t>should be deducted</w:t>
            </w:r>
          </w:p>
          <w:p w14:paraId="3C8C5A5B" w14:textId="77777777" w:rsidR="00467E8A" w:rsidRDefault="00467E8A" w:rsidP="00467E8A">
            <w:pPr>
              <w:ind w:left="349"/>
              <w:rPr>
                <w:rFonts w:ascii="BentonSans Regular" w:hAnsi="BentonSans Regular"/>
                <w:color w:val="666666"/>
                <w:sz w:val="22"/>
              </w:rPr>
            </w:pPr>
            <w:r w:rsidRPr="00225FEE">
              <w:rPr>
                <w:noProof/>
              </w:rPr>
              <w:drawing>
                <wp:inline distT="0" distB="0" distL="0" distR="0" wp14:anchorId="3C671B7D" wp14:editId="5A965929">
                  <wp:extent cx="228600" cy="228600"/>
                  <wp:effectExtent l="0" t="0" r="0" b="0"/>
                  <wp:docPr id="3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25FEE">
              <w:rPr>
                <w:noProof/>
                <w:lang w:eastAsia="zh-CN"/>
              </w:rPr>
              <w:t xml:space="preserve"> </w:t>
            </w:r>
            <w:r>
              <w:rPr>
                <w:rFonts w:ascii="BentonSans Regular" w:hAnsi="BentonSans Regular"/>
                <w:color w:val="666666"/>
                <w:sz w:val="22"/>
              </w:rPr>
              <w:t>Caution</w:t>
            </w:r>
          </w:p>
          <w:p w14:paraId="6F7334AA" w14:textId="77777777" w:rsidR="00467E8A" w:rsidRDefault="00467E8A" w:rsidP="00467E8A">
            <w:pPr>
              <w:ind w:left="349"/>
              <w:rPr>
                <w:rStyle w:val="SAPScreenElement"/>
              </w:rPr>
            </w:pPr>
            <w:r>
              <w:t>Relevant</w:t>
            </w:r>
            <w:r w:rsidRPr="009472DC">
              <w:t xml:space="preserve"> only if you have</w:t>
            </w:r>
            <w:r>
              <w:t xml:space="preserve"> selected for </w:t>
            </w:r>
            <w:r>
              <w:rPr>
                <w:rStyle w:val="SAPScreenElement"/>
              </w:rPr>
              <w:t>Notice</w:t>
            </w:r>
            <w:r>
              <w:t xml:space="preserve"> value</w:t>
            </w:r>
            <w:r w:rsidRPr="00641C7F">
              <w:rPr>
                <w:rStyle w:val="SAPUserEntry"/>
              </w:rPr>
              <w:t xml:space="preserve"> </w:t>
            </w:r>
            <w:r>
              <w:rPr>
                <w:rStyle w:val="SAPUserEntry"/>
              </w:rPr>
              <w:t>F</w:t>
            </w:r>
            <w:r>
              <w:t>!</w:t>
            </w:r>
          </w:p>
        </w:tc>
        <w:tc>
          <w:tcPr>
            <w:tcW w:w="2852" w:type="dxa"/>
            <w:shd w:val="clear" w:color="auto" w:fill="auto"/>
          </w:tcPr>
          <w:p w14:paraId="31B85545" w14:textId="77777777" w:rsidR="00467E8A" w:rsidRPr="009F4CD2" w:rsidRDefault="00467E8A" w:rsidP="00467E8A"/>
        </w:tc>
        <w:tc>
          <w:tcPr>
            <w:tcW w:w="1264" w:type="dxa"/>
          </w:tcPr>
          <w:p w14:paraId="07AC071F" w14:textId="77777777" w:rsidR="00467E8A" w:rsidRPr="009F4CD2" w:rsidRDefault="00467E8A" w:rsidP="00467E8A">
            <w:pPr>
              <w:rPr>
                <w:rFonts w:cs="Arial"/>
                <w:bCs/>
              </w:rPr>
            </w:pPr>
          </w:p>
        </w:tc>
      </w:tr>
      <w:tr w:rsidR="00467E8A" w:rsidRPr="009F4CD2" w14:paraId="0F237709" w14:textId="77777777" w:rsidTr="00467E8A">
        <w:trPr>
          <w:trHeight w:val="357"/>
        </w:trPr>
        <w:tc>
          <w:tcPr>
            <w:tcW w:w="900" w:type="dxa"/>
            <w:vMerge/>
            <w:shd w:val="clear" w:color="auto" w:fill="auto"/>
          </w:tcPr>
          <w:p w14:paraId="41A353C6" w14:textId="77777777" w:rsidR="00467E8A" w:rsidRPr="009F4CD2" w:rsidRDefault="00467E8A" w:rsidP="00467E8A"/>
        </w:tc>
        <w:tc>
          <w:tcPr>
            <w:tcW w:w="1498" w:type="dxa"/>
            <w:vMerge/>
            <w:shd w:val="clear" w:color="auto" w:fill="auto"/>
          </w:tcPr>
          <w:p w14:paraId="31D1B802" w14:textId="77777777" w:rsidR="00467E8A" w:rsidRPr="009F4CD2" w:rsidRDefault="00467E8A" w:rsidP="00467E8A">
            <w:pPr>
              <w:rPr>
                <w:b/>
              </w:rPr>
            </w:pPr>
          </w:p>
        </w:tc>
        <w:tc>
          <w:tcPr>
            <w:tcW w:w="2974" w:type="dxa"/>
            <w:vMerge/>
            <w:shd w:val="clear" w:color="auto" w:fill="auto"/>
          </w:tcPr>
          <w:p w14:paraId="558CFFD7" w14:textId="77777777" w:rsidR="00467E8A" w:rsidRDefault="00467E8A" w:rsidP="00467E8A">
            <w:pPr>
              <w:rPr>
                <w:rFonts w:cs="Arial"/>
                <w:bCs/>
              </w:rPr>
            </w:pPr>
          </w:p>
        </w:tc>
        <w:tc>
          <w:tcPr>
            <w:tcW w:w="4798" w:type="dxa"/>
            <w:shd w:val="clear" w:color="auto" w:fill="auto"/>
          </w:tcPr>
          <w:p w14:paraId="1D3FB027" w14:textId="77777777" w:rsidR="00467E8A" w:rsidRDefault="00467E8A" w:rsidP="00467E8A">
            <w:r>
              <w:rPr>
                <w:rStyle w:val="SAPScreenElement"/>
              </w:rPr>
              <w:t xml:space="preserve">Date </w:t>
            </w:r>
            <w:r w:rsidRPr="00C717E8">
              <w:rPr>
                <w:rStyle w:val="SAPScreenElement"/>
              </w:rPr>
              <w:t>Received</w:t>
            </w:r>
            <w:r>
              <w:rPr>
                <w:rStyle w:val="SAPScreenElement"/>
              </w:rPr>
              <w:t xml:space="preserve">: </w:t>
            </w:r>
            <w:r>
              <w:t>select from calendar help the date the employer received the direction notice from the Income Tax Office</w:t>
            </w:r>
          </w:p>
          <w:p w14:paraId="2F5581DD" w14:textId="77777777" w:rsidR="00467E8A" w:rsidRPr="002C326C" w:rsidRDefault="00467E8A" w:rsidP="00467E8A">
            <w:pPr>
              <w:ind w:left="349"/>
            </w:pPr>
            <w:r w:rsidRPr="002C326C">
              <w:rPr>
                <w:noProof/>
              </w:rPr>
              <w:drawing>
                <wp:inline distT="0" distB="0" distL="0" distR="0" wp14:anchorId="54E75010" wp14:editId="48F74B4E">
                  <wp:extent cx="228600" cy="228600"/>
                  <wp:effectExtent l="0" t="0" r="0" b="0"/>
                  <wp:docPr id="34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C326C">
              <w:t> </w:t>
            </w:r>
            <w:r w:rsidRPr="002C326C">
              <w:rPr>
                <w:rFonts w:ascii="BentonSans Regular" w:hAnsi="BentonSans Regular"/>
                <w:color w:val="666666"/>
                <w:sz w:val="22"/>
              </w:rPr>
              <w:t>Note</w:t>
            </w:r>
          </w:p>
          <w:p w14:paraId="7E63CFE0" w14:textId="77777777" w:rsidR="00467E8A" w:rsidRPr="002565EB" w:rsidRDefault="00467E8A" w:rsidP="00467E8A">
            <w:pPr>
              <w:ind w:left="349"/>
              <w:rPr>
                <w:rStyle w:val="SAPScreenElement"/>
                <w:rFonts w:ascii="BentonSans Book" w:hAnsi="BentonSans Book"/>
                <w:color w:val="auto"/>
              </w:rPr>
            </w:pPr>
            <w:r>
              <w:t>If the employer receives more than one notice during a tax year, he must act on the most recent.</w:t>
            </w:r>
          </w:p>
        </w:tc>
        <w:tc>
          <w:tcPr>
            <w:tcW w:w="2852" w:type="dxa"/>
            <w:shd w:val="clear" w:color="auto" w:fill="auto"/>
          </w:tcPr>
          <w:p w14:paraId="562AC759" w14:textId="77777777" w:rsidR="00467E8A" w:rsidRPr="009F4CD2" w:rsidRDefault="00467E8A" w:rsidP="00467E8A"/>
        </w:tc>
        <w:tc>
          <w:tcPr>
            <w:tcW w:w="1264" w:type="dxa"/>
          </w:tcPr>
          <w:p w14:paraId="422E8EA7" w14:textId="77777777" w:rsidR="00467E8A" w:rsidRPr="009F4CD2" w:rsidRDefault="00467E8A" w:rsidP="00467E8A">
            <w:pPr>
              <w:rPr>
                <w:rFonts w:cs="Arial"/>
                <w:bCs/>
              </w:rPr>
            </w:pPr>
          </w:p>
        </w:tc>
      </w:tr>
      <w:tr w:rsidR="00467E8A" w:rsidRPr="009F4CD2" w14:paraId="078A253E" w14:textId="77777777" w:rsidTr="00467E8A">
        <w:trPr>
          <w:trHeight w:val="357"/>
        </w:trPr>
        <w:tc>
          <w:tcPr>
            <w:tcW w:w="900" w:type="dxa"/>
            <w:vMerge/>
            <w:shd w:val="clear" w:color="auto" w:fill="auto"/>
          </w:tcPr>
          <w:p w14:paraId="5E9A49FE" w14:textId="77777777" w:rsidR="00467E8A" w:rsidRPr="009F4CD2" w:rsidRDefault="00467E8A" w:rsidP="00467E8A"/>
        </w:tc>
        <w:tc>
          <w:tcPr>
            <w:tcW w:w="1498" w:type="dxa"/>
            <w:vMerge/>
            <w:shd w:val="clear" w:color="auto" w:fill="auto"/>
          </w:tcPr>
          <w:p w14:paraId="6015782D" w14:textId="77777777" w:rsidR="00467E8A" w:rsidRPr="009F4CD2" w:rsidRDefault="00467E8A" w:rsidP="00467E8A">
            <w:pPr>
              <w:rPr>
                <w:b/>
              </w:rPr>
            </w:pPr>
          </w:p>
        </w:tc>
        <w:tc>
          <w:tcPr>
            <w:tcW w:w="2974" w:type="dxa"/>
            <w:vMerge w:val="restart"/>
            <w:shd w:val="clear" w:color="auto" w:fill="auto"/>
          </w:tcPr>
          <w:p w14:paraId="32B04D8F" w14:textId="77777777" w:rsidR="00467E8A" w:rsidRPr="00187B9E" w:rsidRDefault="00467E8A" w:rsidP="00467E8A">
            <w:r w:rsidRPr="00453432">
              <w:rPr>
                <w:rFonts w:cs="Arial"/>
                <w:bCs/>
              </w:rPr>
              <w:t xml:space="preserve">in the </w:t>
            </w:r>
            <w:r w:rsidRPr="00C717E8">
              <w:rPr>
                <w:rStyle w:val="SAPScreenElement"/>
              </w:rPr>
              <w:t xml:space="preserve">Guernsey &amp; Alderney - </w:t>
            </w:r>
            <w:r w:rsidRPr="00136F0D">
              <w:rPr>
                <w:rStyle w:val="SAPScreenElement"/>
              </w:rPr>
              <w:t>Direction notice</w:t>
            </w:r>
            <w:r>
              <w:rPr>
                <w:rStyle w:val="SAPScreenElement"/>
              </w:rPr>
              <w:t xml:space="preserve"> </w:t>
            </w:r>
            <w:r w:rsidRPr="00453432">
              <w:rPr>
                <w:rFonts w:cs="Arial"/>
                <w:bCs/>
              </w:rPr>
              <w:t>part of the form</w:t>
            </w:r>
            <w:r w:rsidRPr="00187B9E">
              <w:t xml:space="preserve"> </w:t>
            </w:r>
            <w:r>
              <w:t>make the following entries</w:t>
            </w:r>
            <w:r w:rsidRPr="00453432">
              <w:rPr>
                <w:rFonts w:cs="Arial"/>
                <w:bCs/>
              </w:rPr>
              <w:t>:</w:t>
            </w:r>
          </w:p>
        </w:tc>
        <w:tc>
          <w:tcPr>
            <w:tcW w:w="4798" w:type="dxa"/>
            <w:shd w:val="clear" w:color="auto" w:fill="auto"/>
          </w:tcPr>
          <w:p w14:paraId="309C406A" w14:textId="77777777" w:rsidR="00467E8A" w:rsidRDefault="00467E8A" w:rsidP="00467E8A">
            <w:r w:rsidRPr="00136F0D">
              <w:rPr>
                <w:rStyle w:val="SAPScreenElement"/>
              </w:rPr>
              <w:t>Dates issued:</w:t>
            </w:r>
            <w:r>
              <w:t xml:space="preserve"> select from calendar help the date </w:t>
            </w:r>
            <w:r w:rsidRPr="002E14FE">
              <w:t>the employer issued a Certificate of Tax Deducted to the employee, at the employee's request</w:t>
            </w:r>
          </w:p>
          <w:p w14:paraId="755FF7B3" w14:textId="77777777" w:rsidR="00467E8A" w:rsidRPr="002C326C" w:rsidRDefault="00467E8A" w:rsidP="00467E8A">
            <w:pPr>
              <w:ind w:left="349"/>
            </w:pPr>
            <w:r w:rsidRPr="002C326C">
              <w:rPr>
                <w:noProof/>
              </w:rPr>
              <w:drawing>
                <wp:inline distT="0" distB="0" distL="0" distR="0" wp14:anchorId="5210D2D7" wp14:editId="6A756456">
                  <wp:extent cx="228600" cy="228600"/>
                  <wp:effectExtent l="0" t="0" r="0" b="0"/>
                  <wp:docPr id="34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C326C">
              <w:t> </w:t>
            </w:r>
            <w:r w:rsidRPr="002C326C">
              <w:rPr>
                <w:rFonts w:ascii="BentonSans Regular" w:hAnsi="BentonSans Regular"/>
                <w:color w:val="666666"/>
                <w:sz w:val="22"/>
              </w:rPr>
              <w:t>Note</w:t>
            </w:r>
          </w:p>
          <w:p w14:paraId="7DAE7C05" w14:textId="77777777" w:rsidR="00467E8A" w:rsidRPr="00162303" w:rsidRDefault="00467E8A" w:rsidP="00467E8A">
            <w:pPr>
              <w:ind w:left="349"/>
            </w:pPr>
            <w:r w:rsidRPr="00162303">
              <w:t>The certificate records the amount of tax deducted from the employee's pay since the beginning of the tax year, or the date employment commenced if that is later.</w:t>
            </w:r>
          </w:p>
          <w:p w14:paraId="29D8BE89" w14:textId="77777777" w:rsidR="00467E8A" w:rsidRDefault="00467E8A" w:rsidP="00467E8A">
            <w:pPr>
              <w:ind w:left="349"/>
              <w:rPr>
                <w:rStyle w:val="SAPScreenElement"/>
              </w:rPr>
            </w:pPr>
            <w:r w:rsidRPr="00162303">
              <w:t>The employer is not obliged to issue the certificate on more than two occasions during the year.</w:t>
            </w:r>
          </w:p>
        </w:tc>
        <w:tc>
          <w:tcPr>
            <w:tcW w:w="2852" w:type="dxa"/>
            <w:shd w:val="clear" w:color="auto" w:fill="auto"/>
          </w:tcPr>
          <w:p w14:paraId="7B1244D7" w14:textId="77777777" w:rsidR="00467E8A" w:rsidRPr="009F4CD2" w:rsidRDefault="00467E8A" w:rsidP="00467E8A"/>
        </w:tc>
        <w:tc>
          <w:tcPr>
            <w:tcW w:w="1264" w:type="dxa"/>
          </w:tcPr>
          <w:p w14:paraId="06E7D95B" w14:textId="77777777" w:rsidR="00467E8A" w:rsidRPr="009F4CD2" w:rsidRDefault="00467E8A" w:rsidP="00467E8A">
            <w:pPr>
              <w:rPr>
                <w:rFonts w:cs="Arial"/>
                <w:bCs/>
              </w:rPr>
            </w:pPr>
          </w:p>
        </w:tc>
      </w:tr>
      <w:tr w:rsidR="00467E8A" w:rsidRPr="009F4CD2" w14:paraId="3010492E" w14:textId="77777777" w:rsidTr="00467E8A">
        <w:trPr>
          <w:trHeight w:val="357"/>
        </w:trPr>
        <w:tc>
          <w:tcPr>
            <w:tcW w:w="900" w:type="dxa"/>
            <w:vMerge/>
            <w:shd w:val="clear" w:color="auto" w:fill="auto"/>
          </w:tcPr>
          <w:p w14:paraId="59C3834E" w14:textId="77777777" w:rsidR="00467E8A" w:rsidRPr="009F4CD2" w:rsidRDefault="00467E8A" w:rsidP="00467E8A"/>
        </w:tc>
        <w:tc>
          <w:tcPr>
            <w:tcW w:w="1498" w:type="dxa"/>
            <w:vMerge/>
            <w:shd w:val="clear" w:color="auto" w:fill="auto"/>
          </w:tcPr>
          <w:p w14:paraId="3C9121A0" w14:textId="77777777" w:rsidR="00467E8A" w:rsidRPr="009F4CD2" w:rsidRDefault="00467E8A" w:rsidP="00467E8A">
            <w:pPr>
              <w:rPr>
                <w:b/>
              </w:rPr>
            </w:pPr>
          </w:p>
        </w:tc>
        <w:tc>
          <w:tcPr>
            <w:tcW w:w="2974" w:type="dxa"/>
            <w:vMerge/>
            <w:shd w:val="clear" w:color="auto" w:fill="auto"/>
          </w:tcPr>
          <w:p w14:paraId="26C3CC3F" w14:textId="77777777" w:rsidR="00467E8A" w:rsidRPr="00187B9E" w:rsidRDefault="00467E8A" w:rsidP="00467E8A"/>
        </w:tc>
        <w:tc>
          <w:tcPr>
            <w:tcW w:w="4798" w:type="dxa"/>
            <w:shd w:val="clear" w:color="auto" w:fill="auto"/>
          </w:tcPr>
          <w:p w14:paraId="407F4D8D" w14:textId="77777777" w:rsidR="00467E8A" w:rsidRDefault="00467E8A" w:rsidP="00467E8A">
            <w:pPr>
              <w:rPr>
                <w:rStyle w:val="SAPScreenElement"/>
              </w:rPr>
            </w:pPr>
            <w:r>
              <w:rPr>
                <w:rStyle w:val="SAPScreenElement"/>
              </w:rPr>
              <w:t>2</w:t>
            </w:r>
            <w:r w:rsidRPr="00136F0D">
              <w:rPr>
                <w:rStyle w:val="SAPScreenElement"/>
                <w:vertAlign w:val="superscript"/>
              </w:rPr>
              <w:t>nd</w:t>
            </w:r>
            <w:r>
              <w:rPr>
                <w:rStyle w:val="SAPScreenElement"/>
              </w:rPr>
              <w:t xml:space="preserve"> issued date</w:t>
            </w:r>
            <w:r w:rsidRPr="00256E20">
              <w:rPr>
                <w:rStyle w:val="SAPScreenElement"/>
              </w:rPr>
              <w:t>:</w:t>
            </w:r>
            <w:r w:rsidRPr="00256E20">
              <w:t xml:space="preserve"> select from calendar help </w:t>
            </w:r>
            <w:r>
              <w:t>if appropriate</w:t>
            </w:r>
          </w:p>
        </w:tc>
        <w:tc>
          <w:tcPr>
            <w:tcW w:w="2852" w:type="dxa"/>
            <w:shd w:val="clear" w:color="auto" w:fill="auto"/>
          </w:tcPr>
          <w:p w14:paraId="6ECEEAB1" w14:textId="77777777" w:rsidR="00467E8A" w:rsidRPr="009F4CD2" w:rsidRDefault="00467E8A" w:rsidP="00467E8A"/>
        </w:tc>
        <w:tc>
          <w:tcPr>
            <w:tcW w:w="1264" w:type="dxa"/>
          </w:tcPr>
          <w:p w14:paraId="130E8BA7" w14:textId="77777777" w:rsidR="00467E8A" w:rsidRPr="009F4CD2" w:rsidRDefault="00467E8A" w:rsidP="00467E8A">
            <w:pPr>
              <w:rPr>
                <w:rFonts w:cs="Arial"/>
                <w:bCs/>
              </w:rPr>
            </w:pPr>
          </w:p>
        </w:tc>
      </w:tr>
      <w:tr w:rsidR="00467E8A" w:rsidRPr="009F4CD2" w14:paraId="1222AD5B" w14:textId="77777777" w:rsidTr="00467E8A">
        <w:trPr>
          <w:trHeight w:val="357"/>
        </w:trPr>
        <w:tc>
          <w:tcPr>
            <w:tcW w:w="900" w:type="dxa"/>
            <w:vMerge/>
            <w:shd w:val="clear" w:color="auto" w:fill="auto"/>
          </w:tcPr>
          <w:p w14:paraId="7BD4366F" w14:textId="77777777" w:rsidR="00467E8A" w:rsidRPr="009F4CD2" w:rsidRDefault="00467E8A" w:rsidP="00467E8A"/>
        </w:tc>
        <w:tc>
          <w:tcPr>
            <w:tcW w:w="1498" w:type="dxa"/>
            <w:vMerge/>
            <w:shd w:val="clear" w:color="auto" w:fill="auto"/>
          </w:tcPr>
          <w:p w14:paraId="17394088" w14:textId="77777777" w:rsidR="00467E8A" w:rsidRPr="009F4CD2" w:rsidRDefault="00467E8A" w:rsidP="00467E8A">
            <w:pPr>
              <w:rPr>
                <w:b/>
              </w:rPr>
            </w:pPr>
          </w:p>
        </w:tc>
        <w:tc>
          <w:tcPr>
            <w:tcW w:w="2974" w:type="dxa"/>
            <w:vMerge/>
            <w:shd w:val="clear" w:color="auto" w:fill="auto"/>
          </w:tcPr>
          <w:p w14:paraId="0A6D4CCB" w14:textId="77777777" w:rsidR="00467E8A" w:rsidRPr="00187B9E" w:rsidRDefault="00467E8A" w:rsidP="00467E8A"/>
        </w:tc>
        <w:tc>
          <w:tcPr>
            <w:tcW w:w="4798" w:type="dxa"/>
            <w:shd w:val="clear" w:color="auto" w:fill="auto"/>
          </w:tcPr>
          <w:p w14:paraId="1E27C1BE" w14:textId="77777777" w:rsidR="00467E8A" w:rsidRDefault="00467E8A" w:rsidP="00467E8A">
            <w:pPr>
              <w:rPr>
                <w:rStyle w:val="SAPScreenElement"/>
              </w:rPr>
            </w:pPr>
            <w:r>
              <w:rPr>
                <w:rStyle w:val="SAPScreenElement"/>
              </w:rPr>
              <w:t>3</w:t>
            </w:r>
            <w:r w:rsidRPr="00136F0D">
              <w:rPr>
                <w:rStyle w:val="SAPScreenElement"/>
                <w:vertAlign w:val="superscript"/>
              </w:rPr>
              <w:t>rd</w:t>
            </w:r>
            <w:r>
              <w:rPr>
                <w:rStyle w:val="SAPScreenElement"/>
              </w:rPr>
              <w:t xml:space="preserve"> issued date</w:t>
            </w:r>
            <w:r w:rsidRPr="00256E20">
              <w:rPr>
                <w:rStyle w:val="SAPScreenElement"/>
              </w:rPr>
              <w:t>:</w:t>
            </w:r>
            <w:r w:rsidRPr="00256E20">
              <w:t xml:space="preserve"> select from calendar help </w:t>
            </w:r>
            <w:r>
              <w:t>if appropriate</w:t>
            </w:r>
          </w:p>
        </w:tc>
        <w:tc>
          <w:tcPr>
            <w:tcW w:w="2852" w:type="dxa"/>
            <w:shd w:val="clear" w:color="auto" w:fill="auto"/>
          </w:tcPr>
          <w:p w14:paraId="76406020" w14:textId="77777777" w:rsidR="00467E8A" w:rsidRPr="009F4CD2" w:rsidRDefault="00467E8A" w:rsidP="00467E8A"/>
        </w:tc>
        <w:tc>
          <w:tcPr>
            <w:tcW w:w="1264" w:type="dxa"/>
          </w:tcPr>
          <w:p w14:paraId="1EB49E1E" w14:textId="77777777" w:rsidR="00467E8A" w:rsidRPr="009F4CD2" w:rsidRDefault="00467E8A" w:rsidP="00467E8A">
            <w:pPr>
              <w:rPr>
                <w:rFonts w:cs="Arial"/>
                <w:bCs/>
              </w:rPr>
            </w:pPr>
          </w:p>
        </w:tc>
      </w:tr>
      <w:tr w:rsidR="00467E8A" w:rsidRPr="009F4CD2" w14:paraId="2CF16FC0" w14:textId="77777777" w:rsidTr="00467E8A">
        <w:trPr>
          <w:trHeight w:val="357"/>
        </w:trPr>
        <w:tc>
          <w:tcPr>
            <w:tcW w:w="900" w:type="dxa"/>
            <w:vMerge/>
            <w:shd w:val="clear" w:color="auto" w:fill="auto"/>
          </w:tcPr>
          <w:p w14:paraId="57614856" w14:textId="77777777" w:rsidR="00467E8A" w:rsidRPr="009F4CD2" w:rsidRDefault="00467E8A" w:rsidP="00467E8A"/>
        </w:tc>
        <w:tc>
          <w:tcPr>
            <w:tcW w:w="1498" w:type="dxa"/>
            <w:vMerge/>
            <w:shd w:val="clear" w:color="auto" w:fill="auto"/>
          </w:tcPr>
          <w:p w14:paraId="4A20E1A2" w14:textId="77777777" w:rsidR="00467E8A" w:rsidRPr="009F4CD2" w:rsidRDefault="00467E8A" w:rsidP="00467E8A">
            <w:pPr>
              <w:rPr>
                <w:b/>
              </w:rPr>
            </w:pPr>
          </w:p>
        </w:tc>
        <w:tc>
          <w:tcPr>
            <w:tcW w:w="2974" w:type="dxa"/>
            <w:shd w:val="clear" w:color="auto" w:fill="auto"/>
          </w:tcPr>
          <w:p w14:paraId="6A7CEE3F" w14:textId="77777777" w:rsidR="00467E8A" w:rsidRDefault="00467E8A" w:rsidP="00467E8A">
            <w:pPr>
              <w:rPr>
                <w:rFonts w:cs="Arial"/>
                <w:bCs/>
              </w:rPr>
            </w:pPr>
            <w:r w:rsidRPr="00187B9E">
              <w:t xml:space="preserve">In the </w:t>
            </w:r>
            <w:r>
              <w:rPr>
                <w:rStyle w:val="SAPScreenElement"/>
              </w:rPr>
              <w:t>Notes</w:t>
            </w:r>
            <w:r w:rsidRPr="00187B9E">
              <w:rPr>
                <w:rFonts w:cs="Arial"/>
                <w:bCs/>
              </w:rPr>
              <w:t xml:space="preserve"> </w:t>
            </w:r>
            <w:r>
              <w:t xml:space="preserve">part </w:t>
            </w:r>
            <w:r w:rsidRPr="00187B9E">
              <w:rPr>
                <w:rFonts w:cs="Arial"/>
                <w:bCs/>
              </w:rPr>
              <w:t>of the form,</w:t>
            </w:r>
            <w:r>
              <w:rPr>
                <w:rFonts w:cs="Arial"/>
                <w:bCs/>
              </w:rPr>
              <w:t xml:space="preserve"> enter notes, if appropriate.</w:t>
            </w:r>
          </w:p>
        </w:tc>
        <w:tc>
          <w:tcPr>
            <w:tcW w:w="4798" w:type="dxa"/>
            <w:shd w:val="clear" w:color="auto" w:fill="auto"/>
          </w:tcPr>
          <w:p w14:paraId="55CCE464" w14:textId="77777777" w:rsidR="00467E8A" w:rsidRDefault="00467E8A" w:rsidP="00467E8A">
            <w:pPr>
              <w:rPr>
                <w:rStyle w:val="SAPScreenElement"/>
              </w:rPr>
            </w:pPr>
          </w:p>
        </w:tc>
        <w:tc>
          <w:tcPr>
            <w:tcW w:w="2852" w:type="dxa"/>
            <w:shd w:val="clear" w:color="auto" w:fill="auto"/>
          </w:tcPr>
          <w:p w14:paraId="3062B3AF" w14:textId="77777777" w:rsidR="00467E8A" w:rsidRPr="009F4CD2" w:rsidRDefault="00467E8A" w:rsidP="00467E8A"/>
        </w:tc>
        <w:tc>
          <w:tcPr>
            <w:tcW w:w="1264" w:type="dxa"/>
          </w:tcPr>
          <w:p w14:paraId="559414DE" w14:textId="77777777" w:rsidR="00467E8A" w:rsidRPr="009F4CD2" w:rsidRDefault="00467E8A" w:rsidP="00467E8A">
            <w:pPr>
              <w:rPr>
                <w:rFonts w:cs="Arial"/>
                <w:bCs/>
              </w:rPr>
            </w:pPr>
          </w:p>
        </w:tc>
      </w:tr>
      <w:tr w:rsidR="00467E8A" w:rsidRPr="009F4CD2" w14:paraId="2A3644F1" w14:textId="77777777" w:rsidTr="00467E8A">
        <w:trPr>
          <w:trHeight w:val="357"/>
        </w:trPr>
        <w:tc>
          <w:tcPr>
            <w:tcW w:w="900" w:type="dxa"/>
            <w:shd w:val="clear" w:color="auto" w:fill="auto"/>
          </w:tcPr>
          <w:p w14:paraId="4558F031" w14:textId="77777777" w:rsidR="00467E8A" w:rsidRPr="009F4CD2" w:rsidRDefault="00467E8A" w:rsidP="00467E8A">
            <w:r w:rsidRPr="009F4CD2">
              <w:t>12</w:t>
            </w:r>
          </w:p>
        </w:tc>
        <w:tc>
          <w:tcPr>
            <w:tcW w:w="1498" w:type="dxa"/>
            <w:shd w:val="clear" w:color="auto" w:fill="auto"/>
          </w:tcPr>
          <w:p w14:paraId="000360AC" w14:textId="77777777" w:rsidR="00467E8A" w:rsidRPr="0064637F" w:rsidRDefault="00467E8A" w:rsidP="00467E8A">
            <w:pPr>
              <w:rPr>
                <w:rStyle w:val="SAPEmphasis"/>
              </w:rPr>
            </w:pPr>
            <w:r w:rsidRPr="0064637F">
              <w:rPr>
                <w:rStyle w:val="SAPEmphasis"/>
              </w:rPr>
              <w:t>Save Offshore Tax Data</w:t>
            </w:r>
          </w:p>
        </w:tc>
        <w:tc>
          <w:tcPr>
            <w:tcW w:w="2974" w:type="dxa"/>
            <w:shd w:val="clear" w:color="auto" w:fill="auto"/>
          </w:tcPr>
          <w:p w14:paraId="1CA043EF" w14:textId="77777777" w:rsidR="00467E8A" w:rsidRPr="009F4CD2" w:rsidRDefault="00467E8A" w:rsidP="00467E8A">
            <w:pPr>
              <w:rPr>
                <w:rFonts w:cs="Arial"/>
                <w:bCs/>
              </w:rPr>
            </w:pPr>
            <w:r w:rsidRPr="009F4CD2">
              <w:t xml:space="preserve">Choose the </w:t>
            </w:r>
            <w:r w:rsidRPr="009F4CD2">
              <w:rPr>
                <w:rStyle w:val="SAPScreenElement"/>
              </w:rPr>
              <w:t>Save</w:t>
            </w:r>
            <w:r w:rsidRPr="009F4CD2">
              <w:t xml:space="preserve"> button.</w:t>
            </w:r>
          </w:p>
        </w:tc>
        <w:tc>
          <w:tcPr>
            <w:tcW w:w="4798" w:type="dxa"/>
            <w:shd w:val="clear" w:color="auto" w:fill="auto"/>
          </w:tcPr>
          <w:p w14:paraId="4B5AEA10" w14:textId="77777777" w:rsidR="00467E8A" w:rsidRPr="009F4CD2" w:rsidRDefault="00467E8A" w:rsidP="00467E8A">
            <w:pPr>
              <w:rPr>
                <w:i/>
              </w:rPr>
            </w:pPr>
          </w:p>
        </w:tc>
        <w:tc>
          <w:tcPr>
            <w:tcW w:w="2852" w:type="dxa"/>
            <w:shd w:val="clear" w:color="auto" w:fill="auto"/>
          </w:tcPr>
          <w:p w14:paraId="79D23EFD" w14:textId="77777777" w:rsidR="00467E8A" w:rsidRPr="009F4CD2" w:rsidRDefault="00467E8A" w:rsidP="00467E8A">
            <w:r w:rsidRPr="009F4CD2">
              <w:rPr>
                <w:rFonts w:cs="Arial"/>
                <w:bCs/>
              </w:rPr>
              <w:t>A system message about data saving is generated.</w:t>
            </w:r>
          </w:p>
        </w:tc>
        <w:tc>
          <w:tcPr>
            <w:tcW w:w="1264" w:type="dxa"/>
          </w:tcPr>
          <w:p w14:paraId="11C769E6" w14:textId="77777777" w:rsidR="00467E8A" w:rsidRPr="009F4CD2" w:rsidRDefault="00467E8A" w:rsidP="00467E8A">
            <w:pPr>
              <w:rPr>
                <w:rFonts w:cs="Arial"/>
                <w:bCs/>
              </w:rPr>
            </w:pPr>
          </w:p>
        </w:tc>
      </w:tr>
      <w:tr w:rsidR="00467E8A" w:rsidRPr="009F4CD2" w14:paraId="00A814D1" w14:textId="77777777" w:rsidTr="00467E8A">
        <w:trPr>
          <w:trHeight w:val="357"/>
        </w:trPr>
        <w:tc>
          <w:tcPr>
            <w:tcW w:w="900" w:type="dxa"/>
            <w:shd w:val="clear" w:color="auto" w:fill="auto"/>
          </w:tcPr>
          <w:p w14:paraId="7EFFA7B7" w14:textId="77777777" w:rsidR="00467E8A" w:rsidRPr="009F4CD2" w:rsidRDefault="00467E8A" w:rsidP="00467E8A">
            <w:r>
              <w:t>13</w:t>
            </w:r>
          </w:p>
        </w:tc>
        <w:tc>
          <w:tcPr>
            <w:tcW w:w="1498" w:type="dxa"/>
            <w:shd w:val="clear" w:color="auto" w:fill="auto"/>
          </w:tcPr>
          <w:p w14:paraId="30D21357" w14:textId="77777777" w:rsidR="00467E8A" w:rsidRPr="0064637F" w:rsidRDefault="00467E8A" w:rsidP="00467E8A">
            <w:pPr>
              <w:rPr>
                <w:rStyle w:val="SAPEmphasis"/>
              </w:rPr>
            </w:pPr>
            <w:r w:rsidRPr="0064637F">
              <w:rPr>
                <w:rStyle w:val="SAPEmphasis"/>
              </w:rPr>
              <w:t xml:space="preserve">Select Sickness Pay Control </w:t>
            </w:r>
          </w:p>
        </w:tc>
        <w:tc>
          <w:tcPr>
            <w:tcW w:w="2974" w:type="dxa"/>
            <w:shd w:val="clear" w:color="auto" w:fill="auto"/>
          </w:tcPr>
          <w:p w14:paraId="063CADD3" w14:textId="77777777" w:rsidR="00467E8A" w:rsidRPr="009F4CD2" w:rsidRDefault="00467E8A" w:rsidP="00467E8A">
            <w:r>
              <w:t xml:space="preserve">Select from the </w:t>
            </w:r>
            <w:r w:rsidRPr="006B4DCD">
              <w:rPr>
                <w:rStyle w:val="SAPScreenElement"/>
              </w:rPr>
              <w:t>Navigate to Mashup</w:t>
            </w:r>
            <w:r w:rsidRPr="00187B9E">
              <w:t xml:space="preserve"> drop-down</w:t>
            </w:r>
            <w:r>
              <w:t>,</w:t>
            </w:r>
            <w:r w:rsidRPr="00187B9E">
              <w:t xml:space="preserve"> located in the upper part of the</w:t>
            </w:r>
            <w:r>
              <w:t xml:space="preserve"> screen, value</w:t>
            </w:r>
            <w:r w:rsidRPr="00187B9E">
              <w:t xml:space="preserve"> </w:t>
            </w:r>
            <w:r>
              <w:rPr>
                <w:rStyle w:val="SAPScreenElement"/>
              </w:rPr>
              <w:t>Tax</w:t>
            </w:r>
            <w:r w:rsidRPr="00187B9E">
              <w:t xml:space="preserve"> </w:t>
            </w:r>
            <w:r w:rsidRPr="004E0842">
              <w:rPr>
                <w:rStyle w:val="SAPScreenElement"/>
              </w:rPr>
              <w:sym w:font="Symbol" w:char="F0AE"/>
            </w:r>
            <w:r>
              <w:t xml:space="preserve"> </w:t>
            </w:r>
            <w:r w:rsidRPr="00A3526C">
              <w:rPr>
                <w:rStyle w:val="SAPScreenElement"/>
              </w:rPr>
              <w:t>Sickness Pay Control</w:t>
            </w:r>
            <w:r w:rsidRPr="00187B9E">
              <w:t>.</w:t>
            </w:r>
          </w:p>
        </w:tc>
        <w:tc>
          <w:tcPr>
            <w:tcW w:w="4798" w:type="dxa"/>
            <w:shd w:val="clear" w:color="auto" w:fill="auto"/>
          </w:tcPr>
          <w:p w14:paraId="60E53A7D" w14:textId="77777777" w:rsidR="00467E8A" w:rsidRPr="009F4CD2" w:rsidRDefault="00467E8A" w:rsidP="00467E8A">
            <w:pPr>
              <w:rPr>
                <w:i/>
              </w:rPr>
            </w:pPr>
          </w:p>
        </w:tc>
        <w:tc>
          <w:tcPr>
            <w:tcW w:w="2852" w:type="dxa"/>
            <w:shd w:val="clear" w:color="auto" w:fill="auto"/>
          </w:tcPr>
          <w:p w14:paraId="5501A826" w14:textId="77777777" w:rsidR="00467E8A" w:rsidRPr="009F4CD2" w:rsidRDefault="00467E8A" w:rsidP="00467E8A">
            <w:pPr>
              <w:rPr>
                <w:rFonts w:cs="Arial"/>
                <w:bCs/>
              </w:rPr>
            </w:pPr>
            <w:r w:rsidRPr="009F4CD2">
              <w:t>You are linked to the embedded form containing a table with already existing records (if any, otherwise, the table is empty).</w:t>
            </w:r>
          </w:p>
        </w:tc>
        <w:tc>
          <w:tcPr>
            <w:tcW w:w="1264" w:type="dxa"/>
          </w:tcPr>
          <w:p w14:paraId="3B9C925F" w14:textId="77777777" w:rsidR="00467E8A" w:rsidRPr="009F4CD2" w:rsidRDefault="00467E8A" w:rsidP="00467E8A">
            <w:pPr>
              <w:rPr>
                <w:rFonts w:cs="Arial"/>
                <w:bCs/>
              </w:rPr>
            </w:pPr>
          </w:p>
        </w:tc>
      </w:tr>
      <w:tr w:rsidR="00467E8A" w:rsidRPr="009F4CD2" w14:paraId="2F6C2BF6" w14:textId="77777777" w:rsidTr="00467E8A">
        <w:trPr>
          <w:trHeight w:val="357"/>
        </w:trPr>
        <w:tc>
          <w:tcPr>
            <w:tcW w:w="900" w:type="dxa"/>
            <w:shd w:val="clear" w:color="auto" w:fill="auto"/>
          </w:tcPr>
          <w:p w14:paraId="4B334248" w14:textId="77777777" w:rsidR="00467E8A" w:rsidRPr="009F4CD2" w:rsidRDefault="00467E8A" w:rsidP="00467E8A">
            <w:r>
              <w:t>14</w:t>
            </w:r>
          </w:p>
        </w:tc>
        <w:tc>
          <w:tcPr>
            <w:tcW w:w="1498" w:type="dxa"/>
            <w:shd w:val="clear" w:color="auto" w:fill="auto"/>
          </w:tcPr>
          <w:p w14:paraId="0882B261" w14:textId="77777777" w:rsidR="00467E8A" w:rsidRPr="0064637F" w:rsidRDefault="00467E8A" w:rsidP="00467E8A">
            <w:pPr>
              <w:rPr>
                <w:rStyle w:val="SAPEmphasis"/>
              </w:rPr>
            </w:pPr>
            <w:r w:rsidRPr="0064637F">
              <w:rPr>
                <w:rStyle w:val="SAPEmphasis"/>
              </w:rPr>
              <w:t>Create New Sickness Pay Control Record</w:t>
            </w:r>
          </w:p>
        </w:tc>
        <w:tc>
          <w:tcPr>
            <w:tcW w:w="2974" w:type="dxa"/>
            <w:shd w:val="clear" w:color="auto" w:fill="auto"/>
          </w:tcPr>
          <w:p w14:paraId="1901F999" w14:textId="77777777" w:rsidR="00467E8A" w:rsidRPr="00187B9E" w:rsidRDefault="00467E8A" w:rsidP="00467E8A">
            <w:r w:rsidRPr="009F4CD2">
              <w:t xml:space="preserve">On the displayed </w:t>
            </w:r>
            <w:r w:rsidRPr="00A3526C">
              <w:rPr>
                <w:rStyle w:val="SAPScreenElement"/>
              </w:rPr>
              <w:t>Sickness Pay Control</w:t>
            </w:r>
            <w:r w:rsidDel="00A3526C">
              <w:rPr>
                <w:rStyle w:val="SAPScreenElement"/>
              </w:rPr>
              <w:t xml:space="preserve"> </w:t>
            </w:r>
            <w:r w:rsidRPr="009F4CD2">
              <w:t xml:space="preserve">page, select the </w:t>
            </w:r>
            <w:r w:rsidRPr="009F4CD2">
              <w:rPr>
                <w:rStyle w:val="SAPScreenElement"/>
              </w:rPr>
              <w:t xml:space="preserve">New </w:t>
            </w:r>
            <w:r w:rsidRPr="009F4CD2">
              <w:t>pushbutton.</w:t>
            </w:r>
          </w:p>
        </w:tc>
        <w:tc>
          <w:tcPr>
            <w:tcW w:w="4798" w:type="dxa"/>
            <w:shd w:val="clear" w:color="auto" w:fill="auto"/>
          </w:tcPr>
          <w:p w14:paraId="7BD12B8F" w14:textId="77777777" w:rsidR="00467E8A" w:rsidRPr="009F4CD2" w:rsidRDefault="00467E8A" w:rsidP="00467E8A">
            <w:pPr>
              <w:rPr>
                <w:i/>
              </w:rPr>
            </w:pPr>
          </w:p>
        </w:tc>
        <w:tc>
          <w:tcPr>
            <w:tcW w:w="2852" w:type="dxa"/>
            <w:shd w:val="clear" w:color="auto" w:fill="auto"/>
          </w:tcPr>
          <w:p w14:paraId="22810A02" w14:textId="77777777" w:rsidR="00467E8A" w:rsidRPr="009F4CD2" w:rsidRDefault="00467E8A" w:rsidP="00467E8A">
            <w:r w:rsidRPr="009F4CD2">
              <w:t>The fields to be filled show up below the table.</w:t>
            </w:r>
          </w:p>
        </w:tc>
        <w:tc>
          <w:tcPr>
            <w:tcW w:w="1264" w:type="dxa"/>
          </w:tcPr>
          <w:p w14:paraId="4B69A859" w14:textId="77777777" w:rsidR="00467E8A" w:rsidRPr="009F4CD2" w:rsidRDefault="00467E8A" w:rsidP="00467E8A">
            <w:pPr>
              <w:rPr>
                <w:rFonts w:cs="Arial"/>
                <w:bCs/>
              </w:rPr>
            </w:pPr>
          </w:p>
        </w:tc>
      </w:tr>
      <w:tr w:rsidR="00467E8A" w:rsidRPr="009F4CD2" w14:paraId="7A2B42B2" w14:textId="77777777" w:rsidTr="00467E8A">
        <w:trPr>
          <w:trHeight w:val="357"/>
        </w:trPr>
        <w:tc>
          <w:tcPr>
            <w:tcW w:w="900" w:type="dxa"/>
            <w:vMerge w:val="restart"/>
            <w:shd w:val="clear" w:color="auto" w:fill="auto"/>
          </w:tcPr>
          <w:p w14:paraId="63DF36BC" w14:textId="77777777" w:rsidR="00467E8A" w:rsidRPr="009F4CD2" w:rsidRDefault="00467E8A" w:rsidP="00467E8A">
            <w:r>
              <w:t>15</w:t>
            </w:r>
          </w:p>
        </w:tc>
        <w:tc>
          <w:tcPr>
            <w:tcW w:w="1498" w:type="dxa"/>
            <w:vMerge w:val="restart"/>
            <w:shd w:val="clear" w:color="auto" w:fill="auto"/>
          </w:tcPr>
          <w:p w14:paraId="0543B73F" w14:textId="77777777" w:rsidR="00467E8A" w:rsidRPr="0064637F" w:rsidRDefault="00467E8A" w:rsidP="00467E8A">
            <w:pPr>
              <w:rPr>
                <w:rStyle w:val="SAPEmphasis"/>
              </w:rPr>
            </w:pPr>
            <w:r w:rsidRPr="0064637F">
              <w:rPr>
                <w:rStyle w:val="SAPEmphasis"/>
              </w:rPr>
              <w:t>Maintain Sickness Pay Control Details</w:t>
            </w:r>
          </w:p>
        </w:tc>
        <w:tc>
          <w:tcPr>
            <w:tcW w:w="2974" w:type="dxa"/>
            <w:vMerge w:val="restart"/>
            <w:shd w:val="clear" w:color="auto" w:fill="auto"/>
          </w:tcPr>
          <w:p w14:paraId="11D9A369" w14:textId="77777777" w:rsidR="00467E8A" w:rsidRPr="009F4CD2" w:rsidRDefault="00467E8A" w:rsidP="00467E8A">
            <w:r w:rsidRPr="00187B9E">
              <w:t>Enter the validity period for the record:</w:t>
            </w:r>
          </w:p>
        </w:tc>
        <w:tc>
          <w:tcPr>
            <w:tcW w:w="4798" w:type="dxa"/>
            <w:shd w:val="clear" w:color="auto" w:fill="auto"/>
          </w:tcPr>
          <w:p w14:paraId="655EBD79" w14:textId="77777777" w:rsidR="00467E8A" w:rsidRPr="009F4CD2" w:rsidRDefault="00467E8A" w:rsidP="00467E8A">
            <w:pPr>
              <w:rPr>
                <w:i/>
              </w:rPr>
            </w:pPr>
            <w:r w:rsidRPr="009F4CD2">
              <w:rPr>
                <w:rStyle w:val="SAPScreenElement"/>
              </w:rPr>
              <w:t>Valid From:</w:t>
            </w:r>
            <w:r w:rsidRPr="009F4CD2">
              <w:rPr>
                <w:i/>
              </w:rPr>
              <w:t xml:space="preserve"> </w:t>
            </w:r>
            <w:r>
              <w:t>t</w:t>
            </w:r>
            <w:r w:rsidRPr="009F4CD2">
              <w:t>he validity start date is defaulted w</w:t>
            </w:r>
            <w:r>
              <w:t xml:space="preserve">ith the hire </w:t>
            </w:r>
            <w:r w:rsidRPr="00641C7F">
              <w:t>date; leave as is</w:t>
            </w:r>
          </w:p>
        </w:tc>
        <w:tc>
          <w:tcPr>
            <w:tcW w:w="2852" w:type="dxa"/>
            <w:shd w:val="clear" w:color="auto" w:fill="auto"/>
          </w:tcPr>
          <w:p w14:paraId="7E97ABFC" w14:textId="77777777" w:rsidR="00467E8A" w:rsidRPr="009F4CD2" w:rsidRDefault="00467E8A" w:rsidP="00467E8A"/>
        </w:tc>
        <w:tc>
          <w:tcPr>
            <w:tcW w:w="1264" w:type="dxa"/>
          </w:tcPr>
          <w:p w14:paraId="1BADEB5E" w14:textId="77777777" w:rsidR="00467E8A" w:rsidRPr="009F4CD2" w:rsidRDefault="00467E8A" w:rsidP="00467E8A">
            <w:pPr>
              <w:rPr>
                <w:rFonts w:cs="Arial"/>
                <w:bCs/>
              </w:rPr>
            </w:pPr>
          </w:p>
        </w:tc>
      </w:tr>
      <w:tr w:rsidR="00467E8A" w:rsidRPr="009F4CD2" w14:paraId="41BDD9BB" w14:textId="77777777" w:rsidTr="00467E8A">
        <w:trPr>
          <w:trHeight w:val="357"/>
        </w:trPr>
        <w:tc>
          <w:tcPr>
            <w:tcW w:w="900" w:type="dxa"/>
            <w:vMerge/>
            <w:shd w:val="clear" w:color="auto" w:fill="auto"/>
          </w:tcPr>
          <w:p w14:paraId="68AAA6CA" w14:textId="77777777" w:rsidR="00467E8A" w:rsidRPr="009F4CD2" w:rsidRDefault="00467E8A" w:rsidP="00467E8A"/>
        </w:tc>
        <w:tc>
          <w:tcPr>
            <w:tcW w:w="1498" w:type="dxa"/>
            <w:vMerge/>
            <w:shd w:val="clear" w:color="auto" w:fill="auto"/>
          </w:tcPr>
          <w:p w14:paraId="75CD8499" w14:textId="77777777" w:rsidR="00467E8A" w:rsidRDefault="00467E8A" w:rsidP="00467E8A">
            <w:pPr>
              <w:rPr>
                <w:rFonts w:cs="Arial"/>
                <w:b/>
                <w:bCs/>
              </w:rPr>
            </w:pPr>
          </w:p>
        </w:tc>
        <w:tc>
          <w:tcPr>
            <w:tcW w:w="2974" w:type="dxa"/>
            <w:vMerge/>
            <w:shd w:val="clear" w:color="auto" w:fill="auto"/>
          </w:tcPr>
          <w:p w14:paraId="6864CD07" w14:textId="77777777" w:rsidR="00467E8A" w:rsidRPr="00187B9E" w:rsidRDefault="00467E8A" w:rsidP="00467E8A"/>
        </w:tc>
        <w:tc>
          <w:tcPr>
            <w:tcW w:w="4798" w:type="dxa"/>
            <w:shd w:val="clear" w:color="auto" w:fill="auto"/>
          </w:tcPr>
          <w:p w14:paraId="7E1A71A9" w14:textId="77777777" w:rsidR="00467E8A" w:rsidRPr="009F4CD2" w:rsidRDefault="00467E8A" w:rsidP="00467E8A">
            <w:pPr>
              <w:rPr>
                <w:rStyle w:val="SAPScreenElement"/>
              </w:rPr>
            </w:pPr>
            <w:r w:rsidRPr="009F4CD2">
              <w:rPr>
                <w:rStyle w:val="SAPScreenElement"/>
              </w:rPr>
              <w:t>To</w:t>
            </w:r>
            <w:r>
              <w:rPr>
                <w:rStyle w:val="SAPScreenElement"/>
              </w:rPr>
              <w:t>:</w:t>
            </w:r>
            <w:r w:rsidRPr="009F4CD2">
              <w:t xml:space="preserve"> </w:t>
            </w:r>
            <w:r>
              <w:t>t</w:t>
            </w:r>
            <w:r w:rsidRPr="009F4CD2">
              <w:t xml:space="preserve">he validity end date equals to the system </w:t>
            </w:r>
            <w:r>
              <w:t>high date, adapt as appropriate</w:t>
            </w:r>
          </w:p>
        </w:tc>
        <w:tc>
          <w:tcPr>
            <w:tcW w:w="2852" w:type="dxa"/>
            <w:shd w:val="clear" w:color="auto" w:fill="auto"/>
          </w:tcPr>
          <w:p w14:paraId="578764B7" w14:textId="77777777" w:rsidR="00467E8A" w:rsidRPr="009F4CD2" w:rsidRDefault="00467E8A" w:rsidP="00467E8A"/>
        </w:tc>
        <w:tc>
          <w:tcPr>
            <w:tcW w:w="1264" w:type="dxa"/>
          </w:tcPr>
          <w:p w14:paraId="002FB84C" w14:textId="77777777" w:rsidR="00467E8A" w:rsidRPr="009F4CD2" w:rsidRDefault="00467E8A" w:rsidP="00467E8A">
            <w:pPr>
              <w:rPr>
                <w:rFonts w:cs="Arial"/>
                <w:bCs/>
              </w:rPr>
            </w:pPr>
          </w:p>
        </w:tc>
      </w:tr>
      <w:tr w:rsidR="00467E8A" w:rsidRPr="009F4CD2" w14:paraId="139AEA21" w14:textId="77777777" w:rsidTr="00467E8A">
        <w:trPr>
          <w:trHeight w:val="357"/>
        </w:trPr>
        <w:tc>
          <w:tcPr>
            <w:tcW w:w="900" w:type="dxa"/>
            <w:vMerge/>
            <w:shd w:val="clear" w:color="auto" w:fill="auto"/>
          </w:tcPr>
          <w:p w14:paraId="2B56B586" w14:textId="77777777" w:rsidR="00467E8A" w:rsidRPr="009F4CD2" w:rsidRDefault="00467E8A" w:rsidP="00467E8A"/>
        </w:tc>
        <w:tc>
          <w:tcPr>
            <w:tcW w:w="1498" w:type="dxa"/>
            <w:vMerge/>
            <w:shd w:val="clear" w:color="auto" w:fill="auto"/>
          </w:tcPr>
          <w:p w14:paraId="387EAEB2" w14:textId="77777777" w:rsidR="00467E8A" w:rsidRDefault="00467E8A" w:rsidP="00467E8A">
            <w:pPr>
              <w:rPr>
                <w:rFonts w:cs="Arial"/>
                <w:b/>
                <w:bCs/>
              </w:rPr>
            </w:pPr>
          </w:p>
        </w:tc>
        <w:tc>
          <w:tcPr>
            <w:tcW w:w="2974" w:type="dxa"/>
            <w:vMerge w:val="restart"/>
            <w:shd w:val="clear" w:color="auto" w:fill="auto"/>
          </w:tcPr>
          <w:p w14:paraId="6F00B469" w14:textId="77777777" w:rsidR="00467E8A" w:rsidRPr="00187B9E" w:rsidRDefault="00467E8A" w:rsidP="00467E8A">
            <w:r w:rsidRPr="00453432">
              <w:rPr>
                <w:rFonts w:cs="Arial"/>
                <w:bCs/>
              </w:rPr>
              <w:t xml:space="preserve">in the </w:t>
            </w:r>
            <w:r w:rsidRPr="00E76240">
              <w:rPr>
                <w:rStyle w:val="SAPScreenElement"/>
              </w:rPr>
              <w:t xml:space="preserve">Qualifying Day Pattern </w:t>
            </w:r>
            <w:r w:rsidRPr="00453432">
              <w:rPr>
                <w:rFonts w:cs="Arial"/>
                <w:bCs/>
              </w:rPr>
              <w:t>part of the form</w:t>
            </w:r>
            <w:r>
              <w:t xml:space="preserve"> make the following entries</w:t>
            </w:r>
            <w:r w:rsidRPr="00453432">
              <w:rPr>
                <w:rFonts w:cs="Arial"/>
                <w:bCs/>
              </w:rPr>
              <w:t>:</w:t>
            </w:r>
          </w:p>
        </w:tc>
        <w:tc>
          <w:tcPr>
            <w:tcW w:w="4798" w:type="dxa"/>
            <w:shd w:val="clear" w:color="auto" w:fill="auto"/>
          </w:tcPr>
          <w:p w14:paraId="09160082" w14:textId="77777777" w:rsidR="00467E8A" w:rsidRDefault="00467E8A" w:rsidP="00467E8A">
            <w:r w:rsidRPr="00E76240">
              <w:rPr>
                <w:rStyle w:val="SAPScreenElement"/>
              </w:rPr>
              <w:t>Qual.day pattern</w:t>
            </w:r>
            <w:r w:rsidRPr="00453432">
              <w:rPr>
                <w:rStyle w:val="SAPScreenElement"/>
              </w:rPr>
              <w:t xml:space="preserve">: </w:t>
            </w:r>
            <w:r>
              <w:t>select from value help as appropriate</w:t>
            </w:r>
          </w:p>
          <w:p w14:paraId="2C1E1F1E" w14:textId="77777777" w:rsidR="00467E8A" w:rsidRPr="002C326C" w:rsidRDefault="00467E8A" w:rsidP="00467E8A">
            <w:pPr>
              <w:ind w:left="349"/>
            </w:pPr>
            <w:r w:rsidRPr="002C326C">
              <w:rPr>
                <w:noProof/>
              </w:rPr>
              <w:drawing>
                <wp:inline distT="0" distB="0" distL="0" distR="0" wp14:anchorId="3497161A" wp14:editId="2337BBA3">
                  <wp:extent cx="228600" cy="228600"/>
                  <wp:effectExtent l="0" t="0" r="0" b="0"/>
                  <wp:docPr id="34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C326C">
              <w:t> </w:t>
            </w:r>
            <w:r w:rsidRPr="002C326C">
              <w:rPr>
                <w:rFonts w:ascii="BentonSans Regular" w:hAnsi="BentonSans Regular"/>
                <w:color w:val="666666"/>
                <w:sz w:val="22"/>
              </w:rPr>
              <w:t>Note</w:t>
            </w:r>
          </w:p>
          <w:p w14:paraId="1A9C9BF7" w14:textId="77777777" w:rsidR="00467E8A" w:rsidRPr="008D4011" w:rsidRDefault="00467E8A" w:rsidP="00467E8A">
            <w:pPr>
              <w:ind w:left="349"/>
            </w:pPr>
            <w:r w:rsidRPr="008D4011">
              <w:t>Qualifying days are the days for which Statutory Sick Pay (SSP) is paid. They should be those days on which an employee is scheduled to work.</w:t>
            </w:r>
          </w:p>
          <w:p w14:paraId="051812F3" w14:textId="77777777" w:rsidR="00467E8A" w:rsidRPr="008D4011" w:rsidRDefault="00467E8A" w:rsidP="00467E8A">
            <w:pPr>
              <w:ind w:left="349"/>
            </w:pPr>
            <w:r w:rsidRPr="008D4011">
              <w:t>There must be at least one qualifying day in every week, even when an employee is on holiday. Where an employee is not required at all during a particular week, the qualifying day should be the Wednesday.</w:t>
            </w:r>
          </w:p>
          <w:p w14:paraId="079B9AF2" w14:textId="77777777" w:rsidR="00467E8A" w:rsidRPr="00DC6770" w:rsidRDefault="00467E8A" w:rsidP="00467E8A">
            <w:pPr>
              <w:pStyle w:val="SAPNoteHeading"/>
              <w:ind w:left="342"/>
              <w:rPr>
                <w:rStyle w:val="SAPEmphasis"/>
              </w:rPr>
            </w:pPr>
            <w:r w:rsidRPr="00DC6770">
              <w:rPr>
                <w:noProof/>
              </w:rPr>
              <w:drawing>
                <wp:inline distT="0" distB="0" distL="0" distR="0" wp14:anchorId="2C262E0A" wp14:editId="4FC0F698">
                  <wp:extent cx="226060" cy="226060"/>
                  <wp:effectExtent l="0" t="0" r="0" b="0"/>
                  <wp:docPr id="3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DC6770">
              <w:t> Example</w:t>
            </w:r>
          </w:p>
          <w:p w14:paraId="7793DEE6" w14:textId="77777777" w:rsidR="00467E8A" w:rsidRPr="008D4011" w:rsidRDefault="00467E8A" w:rsidP="00467E8A">
            <w:pPr>
              <w:ind w:left="342"/>
            </w:pPr>
            <w:r w:rsidRPr="008D4011">
              <w:t>The Qualifying Day Pattern (QDP) represents the seven-week days, running from Sunday to Saturday. Therefore, the QDP for a typical working week is</w:t>
            </w:r>
            <w:r w:rsidRPr="00B51D0C">
              <w:rPr>
                <w:rStyle w:val="SAPUserEntry"/>
              </w:rPr>
              <w:t xml:space="preserve"> </w:t>
            </w:r>
            <w:r w:rsidRPr="008D4011">
              <w:rPr>
                <w:rStyle w:val="SAPUserEntry"/>
              </w:rPr>
              <w:t>NQQQQQN</w:t>
            </w:r>
            <w:r w:rsidRPr="008D4011">
              <w:t>:</w:t>
            </w:r>
          </w:p>
          <w:p w14:paraId="7EDB051A" w14:textId="77777777" w:rsidR="00467E8A" w:rsidRPr="008D4011" w:rsidRDefault="00467E8A" w:rsidP="00467E8A">
            <w:pPr>
              <w:ind w:left="529" w:hanging="180"/>
            </w:pPr>
            <w:r w:rsidRPr="008D4011">
              <w:t>•N = Non-qualifying day (Saturday and Sunday)</w:t>
            </w:r>
          </w:p>
          <w:p w14:paraId="335FB7D9" w14:textId="77777777" w:rsidR="00467E8A" w:rsidRPr="009F4CD2" w:rsidRDefault="00467E8A" w:rsidP="00467E8A">
            <w:pPr>
              <w:ind w:left="529" w:hanging="180"/>
              <w:rPr>
                <w:rStyle w:val="SAPScreenElement"/>
              </w:rPr>
            </w:pPr>
            <w:r w:rsidRPr="008D4011">
              <w:t>•Q = Qualifying day (Monday to Friday)</w:t>
            </w:r>
          </w:p>
        </w:tc>
        <w:tc>
          <w:tcPr>
            <w:tcW w:w="2852" w:type="dxa"/>
            <w:shd w:val="clear" w:color="auto" w:fill="auto"/>
          </w:tcPr>
          <w:p w14:paraId="7A1CCDFB" w14:textId="77777777" w:rsidR="00467E8A" w:rsidRPr="009F4CD2" w:rsidRDefault="00467E8A" w:rsidP="00467E8A"/>
        </w:tc>
        <w:tc>
          <w:tcPr>
            <w:tcW w:w="1264" w:type="dxa"/>
          </w:tcPr>
          <w:p w14:paraId="3E170155" w14:textId="77777777" w:rsidR="00467E8A" w:rsidRPr="009F4CD2" w:rsidRDefault="00467E8A" w:rsidP="00467E8A">
            <w:pPr>
              <w:rPr>
                <w:rFonts w:cs="Arial"/>
                <w:bCs/>
              </w:rPr>
            </w:pPr>
          </w:p>
        </w:tc>
      </w:tr>
      <w:tr w:rsidR="00467E8A" w:rsidRPr="009F4CD2" w14:paraId="13057D6C" w14:textId="77777777" w:rsidTr="00467E8A">
        <w:trPr>
          <w:trHeight w:val="357"/>
        </w:trPr>
        <w:tc>
          <w:tcPr>
            <w:tcW w:w="900" w:type="dxa"/>
            <w:vMerge/>
            <w:shd w:val="clear" w:color="auto" w:fill="auto"/>
          </w:tcPr>
          <w:p w14:paraId="3914BC12" w14:textId="77777777" w:rsidR="00467E8A" w:rsidRPr="009F4CD2" w:rsidRDefault="00467E8A" w:rsidP="00467E8A"/>
        </w:tc>
        <w:tc>
          <w:tcPr>
            <w:tcW w:w="1498" w:type="dxa"/>
            <w:vMerge/>
            <w:shd w:val="clear" w:color="auto" w:fill="auto"/>
          </w:tcPr>
          <w:p w14:paraId="6B7FCE56" w14:textId="77777777" w:rsidR="00467E8A" w:rsidRDefault="00467E8A" w:rsidP="00467E8A">
            <w:pPr>
              <w:rPr>
                <w:rFonts w:cs="Arial"/>
                <w:b/>
                <w:bCs/>
              </w:rPr>
            </w:pPr>
          </w:p>
        </w:tc>
        <w:tc>
          <w:tcPr>
            <w:tcW w:w="2974" w:type="dxa"/>
            <w:vMerge/>
            <w:shd w:val="clear" w:color="auto" w:fill="auto"/>
          </w:tcPr>
          <w:p w14:paraId="211BA43E" w14:textId="77777777" w:rsidR="00467E8A" w:rsidRPr="00453432" w:rsidRDefault="00467E8A" w:rsidP="00467E8A">
            <w:pPr>
              <w:rPr>
                <w:rFonts w:cs="Arial"/>
                <w:bCs/>
              </w:rPr>
            </w:pPr>
          </w:p>
        </w:tc>
        <w:tc>
          <w:tcPr>
            <w:tcW w:w="4798" w:type="dxa"/>
            <w:shd w:val="clear" w:color="auto" w:fill="auto"/>
          </w:tcPr>
          <w:p w14:paraId="3C78A0B0" w14:textId="77777777" w:rsidR="00467E8A" w:rsidRDefault="00467E8A" w:rsidP="00467E8A">
            <w:pPr>
              <w:rPr>
                <w:rStyle w:val="SAPScreenElement"/>
              </w:rPr>
            </w:pPr>
            <w:r>
              <w:rPr>
                <w:rStyle w:val="SAPScreenElement"/>
              </w:rPr>
              <w:t>Shift</w:t>
            </w:r>
            <w:r w:rsidRPr="00E76240">
              <w:rPr>
                <w:rStyle w:val="SAPScreenElement"/>
              </w:rPr>
              <w:t xml:space="preserve"> pattern</w:t>
            </w:r>
            <w:r>
              <w:rPr>
                <w:rStyle w:val="SAPScreenElement"/>
              </w:rPr>
              <w:t xml:space="preserve"> flag</w:t>
            </w:r>
            <w:r w:rsidRPr="00C717E8">
              <w:rPr>
                <w:rStyle w:val="SAPScreenElement"/>
              </w:rPr>
              <w:t>:</w:t>
            </w:r>
            <w:r>
              <w:rPr>
                <w:rStyle w:val="SAPScreenElement"/>
              </w:rPr>
              <w:t xml:space="preserve"> </w:t>
            </w:r>
            <w:r>
              <w:t xml:space="preserve">flag checkbox if the employee’s </w:t>
            </w:r>
            <w:r w:rsidRPr="008D4011">
              <w:t>shift schedule should be used as the Qualifying Day Pattern (QDP) for his or her SSP evaluation.</w:t>
            </w:r>
          </w:p>
        </w:tc>
        <w:tc>
          <w:tcPr>
            <w:tcW w:w="2852" w:type="dxa"/>
            <w:shd w:val="clear" w:color="auto" w:fill="auto"/>
          </w:tcPr>
          <w:p w14:paraId="7AB94252" w14:textId="77777777" w:rsidR="00467E8A" w:rsidRPr="009F4CD2" w:rsidRDefault="00467E8A" w:rsidP="00467E8A"/>
        </w:tc>
        <w:tc>
          <w:tcPr>
            <w:tcW w:w="1264" w:type="dxa"/>
          </w:tcPr>
          <w:p w14:paraId="30324172" w14:textId="77777777" w:rsidR="00467E8A" w:rsidRPr="009F4CD2" w:rsidRDefault="00467E8A" w:rsidP="00467E8A">
            <w:pPr>
              <w:rPr>
                <w:rFonts w:cs="Arial"/>
                <w:bCs/>
              </w:rPr>
            </w:pPr>
          </w:p>
        </w:tc>
      </w:tr>
      <w:tr w:rsidR="00467E8A" w:rsidRPr="009F4CD2" w14:paraId="4871C818" w14:textId="77777777" w:rsidTr="00467E8A">
        <w:trPr>
          <w:trHeight w:val="357"/>
        </w:trPr>
        <w:tc>
          <w:tcPr>
            <w:tcW w:w="900" w:type="dxa"/>
            <w:vMerge/>
            <w:shd w:val="clear" w:color="auto" w:fill="auto"/>
          </w:tcPr>
          <w:p w14:paraId="54A944E4" w14:textId="77777777" w:rsidR="00467E8A" w:rsidRPr="009F4CD2" w:rsidRDefault="00467E8A" w:rsidP="00467E8A"/>
        </w:tc>
        <w:tc>
          <w:tcPr>
            <w:tcW w:w="1498" w:type="dxa"/>
            <w:vMerge/>
            <w:shd w:val="clear" w:color="auto" w:fill="auto"/>
          </w:tcPr>
          <w:p w14:paraId="7CC4C28E" w14:textId="77777777" w:rsidR="00467E8A" w:rsidRDefault="00467E8A" w:rsidP="00467E8A">
            <w:pPr>
              <w:rPr>
                <w:rFonts w:cs="Arial"/>
                <w:b/>
                <w:bCs/>
              </w:rPr>
            </w:pPr>
          </w:p>
        </w:tc>
        <w:tc>
          <w:tcPr>
            <w:tcW w:w="2974" w:type="dxa"/>
            <w:vMerge w:val="restart"/>
            <w:shd w:val="clear" w:color="auto" w:fill="auto"/>
          </w:tcPr>
          <w:p w14:paraId="2368B8B9" w14:textId="77777777" w:rsidR="00467E8A" w:rsidRPr="00453432" w:rsidRDefault="00467E8A" w:rsidP="00467E8A">
            <w:pPr>
              <w:rPr>
                <w:rFonts w:cs="Arial"/>
                <w:bCs/>
              </w:rPr>
            </w:pPr>
            <w:r w:rsidRPr="00453432">
              <w:rPr>
                <w:rFonts w:cs="Arial"/>
                <w:bCs/>
              </w:rPr>
              <w:t xml:space="preserve">in the </w:t>
            </w:r>
            <w:r w:rsidRPr="00E76240">
              <w:rPr>
                <w:rStyle w:val="SAPScreenElement"/>
              </w:rPr>
              <w:t>Opted Out of SSP</w:t>
            </w:r>
            <w:r>
              <w:rPr>
                <w:rStyle w:val="SAPScreenElement"/>
              </w:rPr>
              <w:t xml:space="preserve"> </w:t>
            </w:r>
            <w:r w:rsidRPr="00453432">
              <w:rPr>
                <w:rFonts w:cs="Arial"/>
                <w:bCs/>
              </w:rPr>
              <w:t>part of the form</w:t>
            </w:r>
            <w:r>
              <w:t xml:space="preserve"> make the following entries</w:t>
            </w:r>
            <w:r w:rsidRPr="00453432">
              <w:rPr>
                <w:rFonts w:cs="Arial"/>
                <w:bCs/>
              </w:rPr>
              <w:t>:</w:t>
            </w:r>
          </w:p>
        </w:tc>
        <w:tc>
          <w:tcPr>
            <w:tcW w:w="4798" w:type="dxa"/>
            <w:shd w:val="clear" w:color="auto" w:fill="auto"/>
          </w:tcPr>
          <w:p w14:paraId="038363DB" w14:textId="77777777" w:rsidR="00467E8A" w:rsidRPr="008D4011" w:rsidRDefault="00467E8A" w:rsidP="00467E8A">
            <w:r w:rsidRPr="00E76240">
              <w:rPr>
                <w:rStyle w:val="SAPScreenElement"/>
              </w:rPr>
              <w:t>SSP easement</w:t>
            </w:r>
            <w:r w:rsidRPr="00453432">
              <w:rPr>
                <w:rStyle w:val="SAPScreenElement"/>
              </w:rPr>
              <w:t xml:space="preserve">: </w:t>
            </w:r>
            <w:r>
              <w:t xml:space="preserve">flag checkbox if </w:t>
            </w:r>
            <w:r w:rsidRPr="008D4011">
              <w:t>the employee has opted out of SSP</w:t>
            </w:r>
          </w:p>
          <w:p w14:paraId="629A8972" w14:textId="77777777" w:rsidR="00467E8A" w:rsidRPr="002C326C" w:rsidRDefault="00467E8A" w:rsidP="00467E8A">
            <w:pPr>
              <w:ind w:left="349"/>
            </w:pPr>
            <w:r w:rsidRPr="002C326C">
              <w:rPr>
                <w:noProof/>
              </w:rPr>
              <w:drawing>
                <wp:inline distT="0" distB="0" distL="0" distR="0" wp14:anchorId="38C11191" wp14:editId="61CBB42D">
                  <wp:extent cx="228600" cy="228600"/>
                  <wp:effectExtent l="0" t="0" r="0" b="0"/>
                  <wp:docPr id="34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C326C">
              <w:t> </w:t>
            </w:r>
            <w:r w:rsidRPr="002C326C">
              <w:rPr>
                <w:rFonts w:ascii="BentonSans Regular" w:hAnsi="BentonSans Regular"/>
                <w:color w:val="666666"/>
                <w:sz w:val="22"/>
              </w:rPr>
              <w:t>Note</w:t>
            </w:r>
          </w:p>
          <w:p w14:paraId="5D97BFCA" w14:textId="77777777" w:rsidR="00467E8A" w:rsidRPr="00E76240" w:rsidRDefault="00467E8A" w:rsidP="00467E8A">
            <w:pPr>
              <w:ind w:left="349"/>
              <w:rPr>
                <w:rStyle w:val="SAPScreenElement"/>
              </w:rPr>
            </w:pPr>
            <w:r w:rsidRPr="008D4011">
              <w:t>If the employee has opted out, the payroll driver will make no SSP payments to him or her during the period for which the indicator is set.</w:t>
            </w:r>
          </w:p>
        </w:tc>
        <w:tc>
          <w:tcPr>
            <w:tcW w:w="2852" w:type="dxa"/>
            <w:shd w:val="clear" w:color="auto" w:fill="auto"/>
          </w:tcPr>
          <w:p w14:paraId="21A59F5F" w14:textId="77777777" w:rsidR="00467E8A" w:rsidRPr="009F4CD2" w:rsidRDefault="00467E8A" w:rsidP="00467E8A"/>
        </w:tc>
        <w:tc>
          <w:tcPr>
            <w:tcW w:w="1264" w:type="dxa"/>
          </w:tcPr>
          <w:p w14:paraId="69DFC412" w14:textId="77777777" w:rsidR="00467E8A" w:rsidRPr="009F4CD2" w:rsidRDefault="00467E8A" w:rsidP="00467E8A">
            <w:pPr>
              <w:rPr>
                <w:rFonts w:cs="Arial"/>
                <w:bCs/>
              </w:rPr>
            </w:pPr>
          </w:p>
        </w:tc>
      </w:tr>
      <w:tr w:rsidR="00467E8A" w:rsidRPr="009F4CD2" w14:paraId="61E9CDCD" w14:textId="77777777" w:rsidTr="00467E8A">
        <w:trPr>
          <w:trHeight w:val="357"/>
        </w:trPr>
        <w:tc>
          <w:tcPr>
            <w:tcW w:w="900" w:type="dxa"/>
            <w:vMerge/>
            <w:shd w:val="clear" w:color="auto" w:fill="auto"/>
          </w:tcPr>
          <w:p w14:paraId="50162D97" w14:textId="77777777" w:rsidR="00467E8A" w:rsidRPr="009F4CD2" w:rsidRDefault="00467E8A" w:rsidP="00467E8A"/>
        </w:tc>
        <w:tc>
          <w:tcPr>
            <w:tcW w:w="1498" w:type="dxa"/>
            <w:vMerge/>
            <w:shd w:val="clear" w:color="auto" w:fill="auto"/>
          </w:tcPr>
          <w:p w14:paraId="7DDFD0C5" w14:textId="77777777" w:rsidR="00467E8A" w:rsidRDefault="00467E8A" w:rsidP="00467E8A">
            <w:pPr>
              <w:rPr>
                <w:rFonts w:cs="Arial"/>
                <w:b/>
                <w:bCs/>
              </w:rPr>
            </w:pPr>
          </w:p>
        </w:tc>
        <w:tc>
          <w:tcPr>
            <w:tcW w:w="2974" w:type="dxa"/>
            <w:vMerge/>
            <w:shd w:val="clear" w:color="auto" w:fill="auto"/>
          </w:tcPr>
          <w:p w14:paraId="0E590A62" w14:textId="77777777" w:rsidR="00467E8A" w:rsidRPr="00453432" w:rsidRDefault="00467E8A" w:rsidP="00467E8A">
            <w:pPr>
              <w:rPr>
                <w:rFonts w:cs="Arial"/>
                <w:bCs/>
              </w:rPr>
            </w:pPr>
          </w:p>
        </w:tc>
        <w:tc>
          <w:tcPr>
            <w:tcW w:w="4798" w:type="dxa"/>
            <w:shd w:val="clear" w:color="auto" w:fill="auto"/>
          </w:tcPr>
          <w:p w14:paraId="08F00BF9" w14:textId="77777777" w:rsidR="00467E8A" w:rsidRDefault="00467E8A" w:rsidP="00467E8A">
            <w:r w:rsidRPr="00E76240">
              <w:rPr>
                <w:rStyle w:val="SAPScreenElement"/>
              </w:rPr>
              <w:t>OSP scheme type</w:t>
            </w:r>
            <w:r w:rsidRPr="00C717E8">
              <w:rPr>
                <w:rStyle w:val="SAPScreenElement"/>
              </w:rPr>
              <w:t>:</w:t>
            </w:r>
            <w:r>
              <w:rPr>
                <w:rStyle w:val="SAPScreenElement"/>
              </w:rPr>
              <w:t xml:space="preserve"> </w:t>
            </w:r>
            <w:r>
              <w:t>select from value help as appropriate</w:t>
            </w:r>
          </w:p>
          <w:p w14:paraId="7C081609" w14:textId="77777777" w:rsidR="00467E8A" w:rsidRPr="002C326C" w:rsidRDefault="00467E8A" w:rsidP="00467E8A">
            <w:pPr>
              <w:ind w:left="349"/>
            </w:pPr>
            <w:r w:rsidRPr="002C326C">
              <w:rPr>
                <w:noProof/>
              </w:rPr>
              <w:drawing>
                <wp:inline distT="0" distB="0" distL="0" distR="0" wp14:anchorId="5ECC0DA5" wp14:editId="553450FA">
                  <wp:extent cx="228600" cy="228600"/>
                  <wp:effectExtent l="0" t="0" r="0" b="0"/>
                  <wp:docPr id="34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C326C">
              <w:t> </w:t>
            </w:r>
            <w:r w:rsidRPr="002C326C">
              <w:rPr>
                <w:rFonts w:ascii="BentonSans Regular" w:hAnsi="BentonSans Regular"/>
                <w:color w:val="666666"/>
                <w:sz w:val="22"/>
              </w:rPr>
              <w:t>Note</w:t>
            </w:r>
          </w:p>
          <w:p w14:paraId="5D425B84" w14:textId="77777777" w:rsidR="00467E8A" w:rsidRPr="00F949A8" w:rsidRDefault="00467E8A" w:rsidP="00467E8A">
            <w:pPr>
              <w:ind w:left="349"/>
              <w:rPr>
                <w:rStyle w:val="SAPScreenElement"/>
                <w:rFonts w:ascii="BentonSans Book" w:hAnsi="BentonSans Book"/>
                <w:color w:val="auto"/>
              </w:rPr>
            </w:pPr>
            <w:r>
              <w:t xml:space="preserve">OSP means “Occupational Sick Pay”. </w:t>
            </w:r>
            <w:r w:rsidRPr="00F949A8">
              <w:t xml:space="preserve">An employee may only be in </w:t>
            </w:r>
            <w:r>
              <w:t>one OSP scheme at any one time.</w:t>
            </w:r>
          </w:p>
        </w:tc>
        <w:tc>
          <w:tcPr>
            <w:tcW w:w="2852" w:type="dxa"/>
            <w:shd w:val="clear" w:color="auto" w:fill="auto"/>
          </w:tcPr>
          <w:p w14:paraId="55BDC7B8" w14:textId="77777777" w:rsidR="00467E8A" w:rsidRPr="009F4CD2" w:rsidRDefault="00467E8A" w:rsidP="00467E8A"/>
        </w:tc>
        <w:tc>
          <w:tcPr>
            <w:tcW w:w="1264" w:type="dxa"/>
          </w:tcPr>
          <w:p w14:paraId="6CA3C5D8" w14:textId="77777777" w:rsidR="00467E8A" w:rsidRPr="009F4CD2" w:rsidRDefault="00467E8A" w:rsidP="00467E8A">
            <w:pPr>
              <w:rPr>
                <w:rFonts w:cs="Arial"/>
                <w:bCs/>
              </w:rPr>
            </w:pPr>
          </w:p>
        </w:tc>
      </w:tr>
      <w:tr w:rsidR="00467E8A" w:rsidRPr="009F4CD2" w14:paraId="687E596D" w14:textId="77777777" w:rsidTr="00467E8A">
        <w:trPr>
          <w:trHeight w:val="357"/>
        </w:trPr>
        <w:tc>
          <w:tcPr>
            <w:tcW w:w="900" w:type="dxa"/>
            <w:shd w:val="clear" w:color="auto" w:fill="auto"/>
          </w:tcPr>
          <w:p w14:paraId="618925AF" w14:textId="77777777" w:rsidR="00467E8A" w:rsidRPr="009F4CD2" w:rsidRDefault="00467E8A" w:rsidP="00467E8A">
            <w:r>
              <w:t>16</w:t>
            </w:r>
          </w:p>
        </w:tc>
        <w:tc>
          <w:tcPr>
            <w:tcW w:w="1498" w:type="dxa"/>
            <w:shd w:val="clear" w:color="auto" w:fill="auto"/>
          </w:tcPr>
          <w:p w14:paraId="6577A036" w14:textId="77777777" w:rsidR="00467E8A" w:rsidRDefault="00467E8A" w:rsidP="00467E8A">
            <w:pPr>
              <w:rPr>
                <w:rFonts w:cs="Arial"/>
                <w:b/>
                <w:bCs/>
              </w:rPr>
            </w:pPr>
            <w:r w:rsidRPr="0064637F">
              <w:rPr>
                <w:rStyle w:val="SAPEmphasis"/>
              </w:rPr>
              <w:t>Save Sickness Pay Control Data</w:t>
            </w:r>
          </w:p>
        </w:tc>
        <w:tc>
          <w:tcPr>
            <w:tcW w:w="2974" w:type="dxa"/>
            <w:shd w:val="clear" w:color="auto" w:fill="auto"/>
          </w:tcPr>
          <w:p w14:paraId="394A1833" w14:textId="77777777" w:rsidR="00467E8A" w:rsidRPr="00453432" w:rsidRDefault="00467E8A" w:rsidP="00467E8A">
            <w:pPr>
              <w:rPr>
                <w:rFonts w:cs="Arial"/>
                <w:bCs/>
              </w:rPr>
            </w:pPr>
            <w:r w:rsidRPr="009F4CD2">
              <w:t xml:space="preserve">Choose the </w:t>
            </w:r>
            <w:r w:rsidRPr="009F4CD2">
              <w:rPr>
                <w:rStyle w:val="SAPScreenElement"/>
              </w:rPr>
              <w:t>Save</w:t>
            </w:r>
            <w:r w:rsidRPr="009F4CD2">
              <w:t xml:space="preserve"> button.</w:t>
            </w:r>
          </w:p>
        </w:tc>
        <w:tc>
          <w:tcPr>
            <w:tcW w:w="4798" w:type="dxa"/>
            <w:shd w:val="clear" w:color="auto" w:fill="auto"/>
          </w:tcPr>
          <w:p w14:paraId="6A8F3B89" w14:textId="77777777" w:rsidR="00467E8A" w:rsidRPr="00C717E8" w:rsidRDefault="00467E8A" w:rsidP="00467E8A">
            <w:pPr>
              <w:rPr>
                <w:rStyle w:val="SAPScreenElement"/>
              </w:rPr>
            </w:pPr>
          </w:p>
        </w:tc>
        <w:tc>
          <w:tcPr>
            <w:tcW w:w="2852" w:type="dxa"/>
            <w:shd w:val="clear" w:color="auto" w:fill="auto"/>
          </w:tcPr>
          <w:p w14:paraId="13EBDCE6" w14:textId="77777777" w:rsidR="00467E8A" w:rsidRPr="009F4CD2" w:rsidRDefault="00467E8A" w:rsidP="00467E8A">
            <w:r w:rsidRPr="009F4CD2">
              <w:rPr>
                <w:rFonts w:cs="Arial"/>
                <w:bCs/>
              </w:rPr>
              <w:t>A system message about data saving is generated.</w:t>
            </w:r>
          </w:p>
        </w:tc>
        <w:tc>
          <w:tcPr>
            <w:tcW w:w="1264" w:type="dxa"/>
          </w:tcPr>
          <w:p w14:paraId="5A862D22" w14:textId="77777777" w:rsidR="00467E8A" w:rsidRPr="009F4CD2" w:rsidRDefault="00467E8A" w:rsidP="00467E8A">
            <w:pPr>
              <w:rPr>
                <w:rFonts w:cs="Arial"/>
                <w:bCs/>
              </w:rPr>
            </w:pPr>
          </w:p>
        </w:tc>
      </w:tr>
    </w:tbl>
    <w:p w14:paraId="52398FE6" w14:textId="77777777" w:rsidR="00467E8A" w:rsidRPr="00187B9E" w:rsidRDefault="00467E8A" w:rsidP="00467E8A">
      <w:pPr>
        <w:pStyle w:val="Heading4"/>
      </w:pPr>
      <w:bookmarkStart w:id="1156" w:name="_Toc497634299"/>
      <w:bookmarkStart w:id="1157" w:name="_Toc497634300"/>
      <w:bookmarkStart w:id="1158" w:name="_Toc499726080"/>
      <w:bookmarkStart w:id="1159" w:name="_Toc507433249"/>
      <w:bookmarkEnd w:id="1156"/>
      <w:bookmarkEnd w:id="1157"/>
      <w:r w:rsidRPr="00187B9E">
        <w:t xml:space="preserve">Maintaining </w:t>
      </w:r>
      <w:r>
        <w:t>Social Insurance</w:t>
      </w:r>
      <w:r w:rsidRPr="00187B9E">
        <w:t xml:space="preserve"> Data</w:t>
      </w:r>
      <w:bookmarkEnd w:id="1158"/>
      <w:bookmarkEnd w:id="1159"/>
    </w:p>
    <w:p w14:paraId="05525A94" w14:textId="77777777" w:rsidR="00467E8A" w:rsidRPr="00187B9E" w:rsidRDefault="00467E8A" w:rsidP="00467E8A">
      <w:pPr>
        <w:pStyle w:val="SAPKeyblockTitle"/>
      </w:pPr>
      <w:r w:rsidRPr="00187B9E">
        <w:t>Test Administration</w:t>
      </w:r>
    </w:p>
    <w:p w14:paraId="43698215" w14:textId="77777777" w:rsidR="00467E8A" w:rsidRPr="00187B9E" w:rsidRDefault="00467E8A" w:rsidP="00467E8A">
      <w:r w:rsidRPr="00187B9E">
        <w:t>Customer project: Fill in the project-specific parts (highlighted).</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467E8A" w:rsidRPr="00187B9E" w14:paraId="3A9087E2"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41B040D0" w14:textId="77777777" w:rsidR="00467E8A" w:rsidRPr="00187B9E" w:rsidRDefault="00467E8A" w:rsidP="00467E8A">
            <w:pPr>
              <w:rPr>
                <w:rStyle w:val="SAPEmphasis"/>
              </w:rPr>
            </w:pPr>
            <w:r w:rsidRPr="00187B9E">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21B33598" w14:textId="77777777" w:rsidR="00467E8A" w:rsidRPr="00187B9E" w:rsidRDefault="00467E8A" w:rsidP="00467E8A">
            <w:r w:rsidRPr="00187B9E">
              <w:t>&lt;X.XX&gt;</w:t>
            </w:r>
          </w:p>
        </w:tc>
        <w:tc>
          <w:tcPr>
            <w:tcW w:w="2401" w:type="dxa"/>
            <w:tcBorders>
              <w:top w:val="single" w:sz="8" w:space="0" w:color="999999"/>
              <w:left w:val="single" w:sz="8" w:space="0" w:color="999999"/>
              <w:bottom w:val="single" w:sz="8" w:space="0" w:color="999999"/>
              <w:right w:val="single" w:sz="8" w:space="0" w:color="999999"/>
            </w:tcBorders>
            <w:hideMark/>
          </w:tcPr>
          <w:p w14:paraId="731BCD60" w14:textId="77777777" w:rsidR="00467E8A" w:rsidRPr="00187B9E" w:rsidRDefault="00467E8A" w:rsidP="00467E8A">
            <w:pPr>
              <w:rPr>
                <w:rStyle w:val="SAPEmphasis"/>
              </w:rPr>
            </w:pPr>
            <w:r w:rsidRPr="00187B9E">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0CA2CED2" w14:textId="77777777" w:rsidR="00467E8A" w:rsidRPr="00187B9E" w:rsidRDefault="00467E8A" w:rsidP="00467E8A"/>
        </w:tc>
        <w:tc>
          <w:tcPr>
            <w:tcW w:w="2402" w:type="dxa"/>
            <w:tcBorders>
              <w:top w:val="single" w:sz="8" w:space="0" w:color="999999"/>
              <w:left w:val="single" w:sz="8" w:space="0" w:color="999999"/>
              <w:bottom w:val="single" w:sz="8" w:space="0" w:color="999999"/>
              <w:right w:val="single" w:sz="8" w:space="0" w:color="999999"/>
            </w:tcBorders>
            <w:hideMark/>
          </w:tcPr>
          <w:p w14:paraId="5CE4F3FA" w14:textId="77777777" w:rsidR="00467E8A" w:rsidRPr="00187B9E" w:rsidRDefault="00467E8A" w:rsidP="00467E8A">
            <w:pPr>
              <w:rPr>
                <w:rStyle w:val="SAPEmphasis"/>
              </w:rPr>
            </w:pPr>
            <w:r w:rsidRPr="00187B9E">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5670A5AB" w14:textId="77777777" w:rsidR="00467E8A" w:rsidRPr="00187B9E" w:rsidRDefault="00467E8A" w:rsidP="00467E8A">
            <w:r>
              <w:t>&lt;date&gt;</w:t>
            </w:r>
          </w:p>
        </w:tc>
      </w:tr>
      <w:tr w:rsidR="00467E8A" w:rsidRPr="00187B9E" w14:paraId="786270AB"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55B9BF1E" w14:textId="77777777" w:rsidR="00467E8A" w:rsidRPr="00187B9E" w:rsidRDefault="00467E8A" w:rsidP="00467E8A">
            <w:pPr>
              <w:rPr>
                <w:rStyle w:val="SAPEmphasis"/>
              </w:rPr>
            </w:pPr>
            <w:r w:rsidRPr="00187B9E">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51E5CFD1" w14:textId="77777777" w:rsidR="00467E8A" w:rsidRPr="00187B9E" w:rsidRDefault="00467E8A" w:rsidP="00467E8A">
            <w:r w:rsidRPr="00187B9E">
              <w:t xml:space="preserve">HR </w:t>
            </w:r>
            <w:r w:rsidRPr="009F4CD2">
              <w:t>Administrator</w:t>
            </w:r>
          </w:p>
        </w:tc>
      </w:tr>
      <w:tr w:rsidR="00467E8A" w:rsidRPr="00187B9E" w14:paraId="444BB110"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738957F7" w14:textId="77777777" w:rsidR="00467E8A" w:rsidRPr="00187B9E" w:rsidRDefault="00467E8A" w:rsidP="00467E8A">
            <w:pPr>
              <w:rPr>
                <w:rStyle w:val="SAPEmphasis"/>
              </w:rPr>
            </w:pPr>
            <w:r w:rsidRPr="00187B9E">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770084B4" w14:textId="77777777" w:rsidR="00467E8A" w:rsidRPr="00187B9E" w:rsidRDefault="00467E8A" w:rsidP="00467E8A">
            <w:r w:rsidRPr="00187B9E">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69EFF5D5" w14:textId="77777777" w:rsidR="00467E8A" w:rsidRPr="00187B9E" w:rsidRDefault="00467E8A" w:rsidP="00467E8A">
            <w:pPr>
              <w:rPr>
                <w:rStyle w:val="SAPEmphasis"/>
              </w:rPr>
            </w:pPr>
            <w:r w:rsidRPr="00187B9E">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35B6E3BE" w14:textId="218A7AD9" w:rsidR="00467E8A" w:rsidRPr="00187B9E" w:rsidRDefault="001861CE" w:rsidP="00467E8A">
            <w:r>
              <w:t>&lt;duration&gt;</w:t>
            </w:r>
          </w:p>
        </w:tc>
      </w:tr>
    </w:tbl>
    <w:p w14:paraId="26D47FC4" w14:textId="77777777" w:rsidR="00467E8A" w:rsidRPr="00187B9E" w:rsidRDefault="00467E8A" w:rsidP="00467E8A">
      <w:pPr>
        <w:pStyle w:val="SAPKeyblockTitle"/>
      </w:pPr>
      <w:r w:rsidRPr="00187B9E">
        <w:t>Purpose</w:t>
      </w:r>
    </w:p>
    <w:p w14:paraId="41364A96" w14:textId="77777777" w:rsidR="00467E8A" w:rsidRPr="00950CA8" w:rsidRDefault="00467E8A" w:rsidP="00467E8A">
      <w:r w:rsidRPr="00950CA8">
        <w:t xml:space="preserve">The HR </w:t>
      </w:r>
      <w:r w:rsidRPr="009F4CD2">
        <w:t>Administrator</w:t>
      </w:r>
      <w:r w:rsidRPr="00950CA8">
        <w:t xml:space="preserve"> maintains social insurance data for an employee.</w:t>
      </w:r>
    </w:p>
    <w:p w14:paraId="5AD821CD" w14:textId="77777777" w:rsidR="00467E8A" w:rsidRPr="00950CA8" w:rsidRDefault="00467E8A" w:rsidP="00467E8A">
      <w:r w:rsidRPr="00950CA8">
        <w:t xml:space="preserve">In this chapter, we describe the maintenance of </w:t>
      </w:r>
      <w:r>
        <w:t>following</w:t>
      </w:r>
      <w:r w:rsidRPr="00950CA8">
        <w:t xml:space="preserve"> infotypes: </w:t>
      </w:r>
      <w:r>
        <w:t>National Insurance and Offshore Social Security</w:t>
      </w:r>
      <w:r w:rsidRPr="00950CA8">
        <w:t>.</w:t>
      </w:r>
    </w:p>
    <w:p w14:paraId="30958FFD" w14:textId="77777777" w:rsidR="00467E8A" w:rsidRDefault="00467E8A" w:rsidP="00467E8A">
      <w:r w:rsidRPr="00950CA8">
        <w:t xml:space="preserve">In the </w:t>
      </w:r>
      <w:r w:rsidRPr="00950CA8">
        <w:rPr>
          <w:rStyle w:val="SAPScreenElement"/>
        </w:rPr>
        <w:t xml:space="preserve">National Insurance </w:t>
      </w:r>
      <w:r w:rsidRPr="00950CA8">
        <w:t>infotype, employee’s National Insurance (NI) information</w:t>
      </w:r>
      <w:r>
        <w:t xml:space="preserve"> is stored. All the necessary information for National Insurance contribution (NIC) calculation is stored in this record. The Payroll component uses this data to make the correct NIC deductions from wages and salaries. When new employees join the company, a National Insurance record for each of them must be created. If you do not receive the National Insurance (NI) details immediately, you need not create this record for them until you receive the information. During their employment, employees’ NI situations may change. You need to create new records to reflect each of these changes. If an employee’s National Insurance status changes, you must create a new </w:t>
      </w:r>
      <w:r w:rsidRPr="00950CA8">
        <w:rPr>
          <w:rStyle w:val="SAPScreenElement"/>
        </w:rPr>
        <w:t xml:space="preserve">National Insurance </w:t>
      </w:r>
      <w:r>
        <w:t>record valid from the exact date of the change of status. This ensures that the payroll calculates the new contributions from the correct period within the tax year. In the case of underpayments, the arrears are recovered in accordance with the statutory regulations. Overpayments are refunded, and the cumulative are corrected for end-of-year reporting</w:t>
      </w:r>
    </w:p>
    <w:p w14:paraId="74C1A091" w14:textId="77777777" w:rsidR="00467E8A" w:rsidRDefault="00467E8A" w:rsidP="00467E8A">
      <w:r w:rsidRPr="00187B9E">
        <w:t xml:space="preserve">In the </w:t>
      </w:r>
      <w:r w:rsidRPr="00C94C5C">
        <w:rPr>
          <w:rStyle w:val="SAPScreenElement"/>
        </w:rPr>
        <w:t>Offshore</w:t>
      </w:r>
      <w:r>
        <w:t xml:space="preserve"> </w:t>
      </w:r>
      <w:r>
        <w:rPr>
          <w:rStyle w:val="SAPScreenElement"/>
        </w:rPr>
        <w:t xml:space="preserve">Social Security </w:t>
      </w:r>
      <w:r w:rsidRPr="00187B9E">
        <w:t>infotype</w:t>
      </w:r>
      <w:r>
        <w:t>,</w:t>
      </w:r>
      <w:r w:rsidRPr="001A1634">
        <w:t xml:space="preserve"> </w:t>
      </w:r>
      <w:r>
        <w:t>the</w:t>
      </w:r>
      <w:r w:rsidRPr="001A1634">
        <w:t xml:space="preserve"> </w:t>
      </w:r>
      <w:r w:rsidRPr="00415E82">
        <w:t xml:space="preserve">social security details </w:t>
      </w:r>
      <w:r w:rsidRPr="001A1634">
        <w:t>for resident and non-resident employees working in Jersey, or Guernsey and Alderney</w:t>
      </w:r>
      <w:r>
        <w:t>, is recorded.</w:t>
      </w:r>
    </w:p>
    <w:p w14:paraId="4339DBB4" w14:textId="77777777" w:rsidR="00467E8A" w:rsidRPr="009F4CD2" w:rsidRDefault="00467E8A" w:rsidP="00467E8A">
      <w:pPr>
        <w:pStyle w:val="SAPNoteHeading"/>
        <w:ind w:left="342"/>
      </w:pPr>
      <w:r w:rsidRPr="009F4CD2">
        <w:rPr>
          <w:noProof/>
        </w:rPr>
        <w:drawing>
          <wp:inline distT="0" distB="0" distL="0" distR="0" wp14:anchorId="53135F16" wp14:editId="2933A7C9">
            <wp:extent cx="228600" cy="228600"/>
            <wp:effectExtent l="0" t="0" r="0" b="0"/>
            <wp:docPr id="34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F4CD2">
        <w:t> Note</w:t>
      </w:r>
    </w:p>
    <w:p w14:paraId="1DAE5A24" w14:textId="77777777" w:rsidR="00467E8A" w:rsidRDefault="00467E8A" w:rsidP="00467E8A">
      <w:pPr>
        <w:ind w:left="342"/>
      </w:pPr>
      <w:r>
        <w:t>T</w:t>
      </w:r>
      <w:r w:rsidRPr="00415E82">
        <w:t>he Isle of Man has the same National Insurance system as Great Britain</w:t>
      </w:r>
      <w:r>
        <w:t xml:space="preserve">, therefore </w:t>
      </w:r>
      <w:r w:rsidRPr="00950CA8">
        <w:rPr>
          <w:rStyle w:val="SAPScreenElement"/>
        </w:rPr>
        <w:t xml:space="preserve">National Insurance </w:t>
      </w:r>
      <w:r>
        <w:t>infotype should be used for these employees.</w:t>
      </w:r>
    </w:p>
    <w:p w14:paraId="44C4D113" w14:textId="77777777" w:rsidR="00467E8A" w:rsidRPr="009F4CD2" w:rsidRDefault="00467E8A" w:rsidP="00467E8A">
      <w:pPr>
        <w:pStyle w:val="SAPKeyblockTitle"/>
      </w:pPr>
      <w:r w:rsidRPr="009F4CD2">
        <w:t>Procedure</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1498"/>
        <w:gridCol w:w="2974"/>
        <w:gridCol w:w="4798"/>
        <w:gridCol w:w="2852"/>
        <w:gridCol w:w="1264"/>
      </w:tblGrid>
      <w:tr w:rsidR="00467E8A" w:rsidRPr="009F4CD2" w14:paraId="4336B191" w14:textId="77777777" w:rsidTr="00467E8A">
        <w:trPr>
          <w:trHeight w:val="517"/>
          <w:tblHeader/>
        </w:trPr>
        <w:tc>
          <w:tcPr>
            <w:tcW w:w="900" w:type="dxa"/>
            <w:shd w:val="clear" w:color="auto" w:fill="999999"/>
          </w:tcPr>
          <w:p w14:paraId="4D959002" w14:textId="77777777" w:rsidR="00467E8A" w:rsidRPr="009F4CD2" w:rsidRDefault="00467E8A" w:rsidP="00467E8A">
            <w:pPr>
              <w:pStyle w:val="TableHeading"/>
              <w:rPr>
                <w:rFonts w:ascii="BentonSans Bold" w:hAnsi="BentonSans Bold"/>
                <w:bCs/>
                <w:color w:val="FFFFFF"/>
                <w:sz w:val="18"/>
              </w:rPr>
            </w:pPr>
            <w:r w:rsidRPr="009F4CD2">
              <w:rPr>
                <w:rFonts w:ascii="BentonSans Bold" w:hAnsi="BentonSans Bold"/>
                <w:bCs/>
                <w:color w:val="FFFFFF"/>
                <w:sz w:val="18"/>
              </w:rPr>
              <w:t>Test Step #</w:t>
            </w:r>
          </w:p>
        </w:tc>
        <w:tc>
          <w:tcPr>
            <w:tcW w:w="1498" w:type="dxa"/>
            <w:shd w:val="clear" w:color="auto" w:fill="999999"/>
          </w:tcPr>
          <w:p w14:paraId="7DC268DA" w14:textId="77777777" w:rsidR="00467E8A" w:rsidRPr="009F4CD2" w:rsidRDefault="00467E8A" w:rsidP="00467E8A">
            <w:pPr>
              <w:pStyle w:val="TableHeading"/>
              <w:rPr>
                <w:rFonts w:ascii="BentonSans Bold" w:hAnsi="BentonSans Bold"/>
                <w:bCs/>
                <w:color w:val="FFFFFF"/>
                <w:sz w:val="18"/>
              </w:rPr>
            </w:pPr>
            <w:r w:rsidRPr="009F4CD2">
              <w:rPr>
                <w:rFonts w:ascii="BentonSans Bold" w:hAnsi="BentonSans Bold"/>
                <w:bCs/>
                <w:color w:val="FFFFFF"/>
                <w:sz w:val="18"/>
              </w:rPr>
              <w:t>Test Step Name</w:t>
            </w:r>
          </w:p>
        </w:tc>
        <w:tc>
          <w:tcPr>
            <w:tcW w:w="2974" w:type="dxa"/>
            <w:shd w:val="clear" w:color="auto" w:fill="999999"/>
          </w:tcPr>
          <w:p w14:paraId="263D6204" w14:textId="77777777" w:rsidR="00467E8A" w:rsidRPr="009F4CD2" w:rsidRDefault="00467E8A" w:rsidP="00467E8A">
            <w:pPr>
              <w:pStyle w:val="TableHeading"/>
              <w:rPr>
                <w:rFonts w:ascii="BentonSans Bold" w:hAnsi="BentonSans Bold"/>
                <w:bCs/>
                <w:color w:val="FFFFFF"/>
                <w:sz w:val="18"/>
              </w:rPr>
            </w:pPr>
            <w:r w:rsidRPr="009F4CD2">
              <w:rPr>
                <w:rFonts w:ascii="BentonSans Bold" w:hAnsi="BentonSans Bold"/>
                <w:bCs/>
                <w:color w:val="FFFFFF"/>
                <w:sz w:val="18"/>
              </w:rPr>
              <w:t>Instruction</w:t>
            </w:r>
          </w:p>
        </w:tc>
        <w:tc>
          <w:tcPr>
            <w:tcW w:w="4798" w:type="dxa"/>
            <w:shd w:val="clear" w:color="auto" w:fill="999999"/>
          </w:tcPr>
          <w:p w14:paraId="1BE5FFCF" w14:textId="77777777" w:rsidR="00467E8A" w:rsidRPr="009F4CD2" w:rsidRDefault="00467E8A" w:rsidP="00467E8A">
            <w:pPr>
              <w:pStyle w:val="TableHeading"/>
              <w:rPr>
                <w:rFonts w:ascii="BentonSans Bold" w:hAnsi="BentonSans Bold"/>
                <w:bCs/>
                <w:color w:val="FFFFFF"/>
                <w:sz w:val="18"/>
              </w:rPr>
            </w:pPr>
            <w:r w:rsidRPr="009F4CD2">
              <w:rPr>
                <w:rFonts w:ascii="BentonSans Bold" w:hAnsi="BentonSans Bold"/>
                <w:bCs/>
                <w:color w:val="FFFFFF"/>
                <w:sz w:val="18"/>
              </w:rPr>
              <w:t>User Entries:</w:t>
            </w:r>
            <w:r w:rsidRPr="009F4CD2">
              <w:rPr>
                <w:rFonts w:ascii="BentonSans Bold" w:hAnsi="BentonSans Bold"/>
                <w:bCs/>
                <w:color w:val="FFFFFF"/>
                <w:sz w:val="18"/>
              </w:rPr>
              <w:br/>
              <w:t>Field Name: User Action and Value</w:t>
            </w:r>
          </w:p>
        </w:tc>
        <w:tc>
          <w:tcPr>
            <w:tcW w:w="2852" w:type="dxa"/>
            <w:shd w:val="clear" w:color="auto" w:fill="999999"/>
          </w:tcPr>
          <w:p w14:paraId="61935F32" w14:textId="77777777" w:rsidR="00467E8A" w:rsidRPr="009F4CD2" w:rsidRDefault="00467E8A" w:rsidP="00467E8A">
            <w:pPr>
              <w:pStyle w:val="TableHeading"/>
              <w:rPr>
                <w:rFonts w:ascii="BentonSans Bold" w:hAnsi="BentonSans Bold"/>
                <w:bCs/>
                <w:color w:val="FFFFFF"/>
                <w:sz w:val="18"/>
              </w:rPr>
            </w:pPr>
            <w:r w:rsidRPr="009F4CD2">
              <w:rPr>
                <w:rFonts w:ascii="BentonSans Bold" w:hAnsi="BentonSans Bold"/>
                <w:bCs/>
                <w:color w:val="FFFFFF"/>
                <w:sz w:val="18"/>
              </w:rPr>
              <w:t>Expected Result</w:t>
            </w:r>
          </w:p>
        </w:tc>
        <w:tc>
          <w:tcPr>
            <w:tcW w:w="1264" w:type="dxa"/>
            <w:shd w:val="clear" w:color="auto" w:fill="999999"/>
          </w:tcPr>
          <w:p w14:paraId="6DB7E770" w14:textId="77777777" w:rsidR="00467E8A" w:rsidRPr="009F4CD2" w:rsidRDefault="00467E8A" w:rsidP="00467E8A">
            <w:pPr>
              <w:pStyle w:val="TableHeading"/>
              <w:rPr>
                <w:rFonts w:ascii="BentonSans Bold" w:hAnsi="BentonSans Bold"/>
                <w:bCs/>
                <w:color w:val="FFFFFF"/>
                <w:sz w:val="18"/>
              </w:rPr>
            </w:pPr>
            <w:r w:rsidRPr="009F4CD2">
              <w:rPr>
                <w:rFonts w:ascii="BentonSans Bold" w:hAnsi="BentonSans Bold"/>
                <w:bCs/>
                <w:color w:val="FFFFFF"/>
                <w:sz w:val="18"/>
              </w:rPr>
              <w:t>Pass / Fail / Comment</w:t>
            </w:r>
          </w:p>
        </w:tc>
      </w:tr>
      <w:tr w:rsidR="00467E8A" w:rsidRPr="009F4CD2" w14:paraId="1E0A5A7F" w14:textId="77777777" w:rsidTr="00467E8A">
        <w:trPr>
          <w:trHeight w:val="288"/>
        </w:trPr>
        <w:tc>
          <w:tcPr>
            <w:tcW w:w="900" w:type="dxa"/>
            <w:shd w:val="clear" w:color="auto" w:fill="auto"/>
          </w:tcPr>
          <w:p w14:paraId="2446E783" w14:textId="77777777" w:rsidR="00467E8A" w:rsidRPr="009F4CD2" w:rsidRDefault="00467E8A" w:rsidP="00467E8A">
            <w:r w:rsidRPr="009F4CD2">
              <w:t>1</w:t>
            </w:r>
          </w:p>
        </w:tc>
        <w:tc>
          <w:tcPr>
            <w:tcW w:w="1498" w:type="dxa"/>
            <w:shd w:val="clear" w:color="auto" w:fill="auto"/>
          </w:tcPr>
          <w:p w14:paraId="4F2C4C47" w14:textId="77777777" w:rsidR="00467E8A" w:rsidRPr="0064637F" w:rsidRDefault="00467E8A" w:rsidP="00467E8A">
            <w:pPr>
              <w:rPr>
                <w:rStyle w:val="SAPEmphasis"/>
              </w:rPr>
            </w:pPr>
            <w:r w:rsidRPr="0064637F">
              <w:rPr>
                <w:rStyle w:val="SAPEmphasis"/>
              </w:rPr>
              <w:t>Log on</w:t>
            </w:r>
          </w:p>
        </w:tc>
        <w:tc>
          <w:tcPr>
            <w:tcW w:w="2974" w:type="dxa"/>
            <w:shd w:val="clear" w:color="auto" w:fill="auto"/>
          </w:tcPr>
          <w:p w14:paraId="717728C4" w14:textId="77777777" w:rsidR="00467E8A" w:rsidRPr="009F4CD2" w:rsidRDefault="00467E8A" w:rsidP="00467E8A">
            <w:r w:rsidRPr="009F4CD2">
              <w:t xml:space="preserve">Log on to </w:t>
            </w:r>
            <w:r w:rsidRPr="00924C51">
              <w:rPr>
                <w:rStyle w:val="SAPScreenElement"/>
                <w:color w:val="auto"/>
              </w:rPr>
              <w:t>Employee Central</w:t>
            </w:r>
            <w:r w:rsidRPr="00D60938">
              <w:t xml:space="preserve"> </w:t>
            </w:r>
            <w:r w:rsidRPr="009F4CD2">
              <w:t>as an HR Administrator.</w:t>
            </w:r>
          </w:p>
        </w:tc>
        <w:tc>
          <w:tcPr>
            <w:tcW w:w="4798" w:type="dxa"/>
            <w:shd w:val="clear" w:color="auto" w:fill="auto"/>
          </w:tcPr>
          <w:p w14:paraId="0363D367" w14:textId="77777777" w:rsidR="00467E8A" w:rsidRPr="009F4CD2" w:rsidRDefault="00467E8A" w:rsidP="00467E8A"/>
        </w:tc>
        <w:tc>
          <w:tcPr>
            <w:tcW w:w="2852" w:type="dxa"/>
            <w:shd w:val="clear" w:color="auto" w:fill="auto"/>
          </w:tcPr>
          <w:p w14:paraId="27B1D4FC" w14:textId="77777777" w:rsidR="00467E8A" w:rsidRPr="009F4CD2" w:rsidRDefault="00467E8A" w:rsidP="00467E8A">
            <w:r w:rsidRPr="009F4CD2">
              <w:t xml:space="preserve">The </w:t>
            </w:r>
            <w:r w:rsidRPr="009F4CD2">
              <w:rPr>
                <w:rStyle w:val="SAPScreenElement"/>
              </w:rPr>
              <w:t>Home</w:t>
            </w:r>
            <w:r w:rsidRPr="009F4CD2">
              <w:t xml:space="preserve"> page is displayed.</w:t>
            </w:r>
          </w:p>
        </w:tc>
        <w:tc>
          <w:tcPr>
            <w:tcW w:w="1264" w:type="dxa"/>
          </w:tcPr>
          <w:p w14:paraId="6C4494B8" w14:textId="77777777" w:rsidR="00467E8A" w:rsidRPr="009F4CD2" w:rsidRDefault="00467E8A" w:rsidP="00467E8A">
            <w:pPr>
              <w:rPr>
                <w:rFonts w:cs="Arial"/>
                <w:bCs/>
              </w:rPr>
            </w:pPr>
          </w:p>
        </w:tc>
      </w:tr>
      <w:tr w:rsidR="00467E8A" w:rsidRPr="009F4CD2" w14:paraId="6B8BD801" w14:textId="77777777" w:rsidTr="00467E8A">
        <w:trPr>
          <w:trHeight w:val="1137"/>
        </w:trPr>
        <w:tc>
          <w:tcPr>
            <w:tcW w:w="900" w:type="dxa"/>
            <w:shd w:val="clear" w:color="auto" w:fill="auto"/>
          </w:tcPr>
          <w:p w14:paraId="0E3E7329" w14:textId="77777777" w:rsidR="00467E8A" w:rsidRPr="009F4CD2" w:rsidRDefault="00467E8A" w:rsidP="00467E8A">
            <w:r w:rsidRPr="009F4CD2">
              <w:t>2</w:t>
            </w:r>
          </w:p>
        </w:tc>
        <w:tc>
          <w:tcPr>
            <w:tcW w:w="1498" w:type="dxa"/>
            <w:shd w:val="clear" w:color="auto" w:fill="auto"/>
          </w:tcPr>
          <w:p w14:paraId="0CD4A824" w14:textId="77777777" w:rsidR="00467E8A" w:rsidRPr="0064637F" w:rsidRDefault="00467E8A" w:rsidP="00467E8A">
            <w:pPr>
              <w:rPr>
                <w:rStyle w:val="SAPEmphasis"/>
              </w:rPr>
            </w:pPr>
            <w:r w:rsidRPr="0064637F">
              <w:rPr>
                <w:rStyle w:val="SAPEmphasis"/>
              </w:rPr>
              <w:t>Search Employee</w:t>
            </w:r>
          </w:p>
        </w:tc>
        <w:tc>
          <w:tcPr>
            <w:tcW w:w="2974" w:type="dxa"/>
            <w:shd w:val="clear" w:color="auto" w:fill="auto"/>
          </w:tcPr>
          <w:p w14:paraId="5543220D" w14:textId="77777777" w:rsidR="00467E8A" w:rsidRPr="009F4CD2" w:rsidRDefault="00467E8A" w:rsidP="00467E8A">
            <w:r w:rsidRPr="009F4CD2">
              <w:t>In the</w:t>
            </w:r>
            <w:r w:rsidRPr="009F4CD2">
              <w:rPr>
                <w:rStyle w:val="SAPScreenElement"/>
              </w:rPr>
              <w:t xml:space="preserve"> Search </w:t>
            </w:r>
            <w:r>
              <w:rPr>
                <w:rStyle w:val="SAPScreenElement"/>
              </w:rPr>
              <w:t>for actions or people</w:t>
            </w:r>
            <w:r w:rsidRPr="007D2354">
              <w:t xml:space="preserve"> </w:t>
            </w:r>
            <w:r w:rsidRPr="00F36E6B">
              <w:t>box</w:t>
            </w:r>
            <w:r>
              <w:t>,</w:t>
            </w:r>
            <w:r w:rsidRPr="009F4CD2">
              <w:t xml:space="preserve"> in the top right corner of the </w:t>
            </w:r>
            <w:r>
              <w:t>screen,</w:t>
            </w:r>
            <w:r w:rsidRPr="009F4CD2">
              <w:t xml:space="preserve"> enter the name (or name parts) of the employee for whom you want to maintain data.</w:t>
            </w:r>
          </w:p>
        </w:tc>
        <w:tc>
          <w:tcPr>
            <w:tcW w:w="4798" w:type="dxa"/>
            <w:shd w:val="clear" w:color="auto" w:fill="auto"/>
          </w:tcPr>
          <w:p w14:paraId="0B7E36AD" w14:textId="77777777" w:rsidR="00467E8A" w:rsidRPr="009F4CD2" w:rsidRDefault="00467E8A" w:rsidP="00467E8A"/>
        </w:tc>
        <w:tc>
          <w:tcPr>
            <w:tcW w:w="2852" w:type="dxa"/>
            <w:shd w:val="clear" w:color="auto" w:fill="auto"/>
          </w:tcPr>
          <w:p w14:paraId="0404382F" w14:textId="77777777" w:rsidR="00467E8A" w:rsidRPr="009F4CD2" w:rsidRDefault="00467E8A" w:rsidP="00467E8A">
            <w:r>
              <w:t xml:space="preserve">The autocomplete functionality suggests </w:t>
            </w:r>
            <w:r w:rsidRPr="009F4CD2">
              <w:t>a list of employees matching your search criteria.</w:t>
            </w:r>
          </w:p>
        </w:tc>
        <w:tc>
          <w:tcPr>
            <w:tcW w:w="1264" w:type="dxa"/>
          </w:tcPr>
          <w:p w14:paraId="30EC126E" w14:textId="77777777" w:rsidR="00467E8A" w:rsidRPr="009F4CD2" w:rsidRDefault="00467E8A" w:rsidP="00467E8A">
            <w:pPr>
              <w:rPr>
                <w:rFonts w:cs="Arial"/>
                <w:bCs/>
              </w:rPr>
            </w:pPr>
          </w:p>
        </w:tc>
      </w:tr>
      <w:tr w:rsidR="00467E8A" w:rsidRPr="009F4CD2" w14:paraId="07989D0F" w14:textId="77777777" w:rsidTr="00467E8A">
        <w:trPr>
          <w:trHeight w:val="576"/>
        </w:trPr>
        <w:tc>
          <w:tcPr>
            <w:tcW w:w="900" w:type="dxa"/>
            <w:shd w:val="clear" w:color="auto" w:fill="auto"/>
          </w:tcPr>
          <w:p w14:paraId="6EEA9A98" w14:textId="77777777" w:rsidR="00467E8A" w:rsidRPr="009F4CD2" w:rsidRDefault="00467E8A" w:rsidP="00467E8A">
            <w:r w:rsidRPr="009F4CD2">
              <w:t>3</w:t>
            </w:r>
          </w:p>
        </w:tc>
        <w:tc>
          <w:tcPr>
            <w:tcW w:w="1498" w:type="dxa"/>
            <w:shd w:val="clear" w:color="auto" w:fill="auto"/>
          </w:tcPr>
          <w:p w14:paraId="3939995A" w14:textId="77777777" w:rsidR="00467E8A" w:rsidRPr="0064637F" w:rsidRDefault="00467E8A" w:rsidP="00467E8A">
            <w:pPr>
              <w:rPr>
                <w:rStyle w:val="SAPEmphasis"/>
              </w:rPr>
            </w:pPr>
            <w:r w:rsidRPr="0064637F">
              <w:rPr>
                <w:rStyle w:val="SAPEmphasis"/>
              </w:rPr>
              <w:t>Select Employee</w:t>
            </w:r>
          </w:p>
        </w:tc>
        <w:tc>
          <w:tcPr>
            <w:tcW w:w="2974" w:type="dxa"/>
            <w:shd w:val="clear" w:color="auto" w:fill="auto"/>
          </w:tcPr>
          <w:p w14:paraId="71BCED54" w14:textId="77777777" w:rsidR="00467E8A" w:rsidRPr="009F4CD2" w:rsidRDefault="00467E8A" w:rsidP="00467E8A">
            <w:r w:rsidRPr="009F4CD2">
              <w:rPr>
                <w:rFonts w:cs="Arial"/>
                <w:bCs/>
              </w:rPr>
              <w:t>Select the appropriate employee from the result list.</w:t>
            </w:r>
          </w:p>
        </w:tc>
        <w:tc>
          <w:tcPr>
            <w:tcW w:w="4798" w:type="dxa"/>
            <w:shd w:val="clear" w:color="auto" w:fill="auto"/>
          </w:tcPr>
          <w:p w14:paraId="77E9B556" w14:textId="77777777" w:rsidR="00467E8A" w:rsidRPr="009F4CD2" w:rsidRDefault="00467E8A" w:rsidP="00467E8A"/>
        </w:tc>
        <w:tc>
          <w:tcPr>
            <w:tcW w:w="2852" w:type="dxa"/>
            <w:shd w:val="clear" w:color="auto" w:fill="auto"/>
          </w:tcPr>
          <w:p w14:paraId="5BDE8DF7" w14:textId="77777777" w:rsidR="00467E8A" w:rsidRPr="009F4CD2" w:rsidRDefault="00467E8A" w:rsidP="00467E8A">
            <w:r w:rsidRPr="009F4CD2">
              <w:t xml:space="preserve">You are directed to the </w:t>
            </w:r>
            <w:r w:rsidRPr="009F4CD2">
              <w:rPr>
                <w:rStyle w:val="SAPScreenElement"/>
              </w:rPr>
              <w:t>Employee Files</w:t>
            </w:r>
            <w:r w:rsidRPr="009F4CD2">
              <w:t xml:space="preserve"> page in which the profile of the employee is displayed.</w:t>
            </w:r>
          </w:p>
        </w:tc>
        <w:tc>
          <w:tcPr>
            <w:tcW w:w="1264" w:type="dxa"/>
          </w:tcPr>
          <w:p w14:paraId="03F921F6" w14:textId="77777777" w:rsidR="00467E8A" w:rsidRPr="009F4CD2" w:rsidRDefault="00467E8A" w:rsidP="00467E8A">
            <w:pPr>
              <w:rPr>
                <w:rFonts w:cs="Arial"/>
                <w:bCs/>
              </w:rPr>
            </w:pPr>
          </w:p>
        </w:tc>
      </w:tr>
      <w:tr w:rsidR="00467E8A" w:rsidRPr="009F4CD2" w14:paraId="19F3E7B8" w14:textId="77777777" w:rsidTr="00467E8A">
        <w:trPr>
          <w:trHeight w:val="144"/>
        </w:trPr>
        <w:tc>
          <w:tcPr>
            <w:tcW w:w="900" w:type="dxa"/>
            <w:shd w:val="clear" w:color="auto" w:fill="auto"/>
          </w:tcPr>
          <w:p w14:paraId="04CDEEE4" w14:textId="77777777" w:rsidR="00467E8A" w:rsidRPr="009F4CD2" w:rsidRDefault="00467E8A" w:rsidP="00467E8A">
            <w:r w:rsidRPr="009F4CD2">
              <w:t>4</w:t>
            </w:r>
          </w:p>
        </w:tc>
        <w:tc>
          <w:tcPr>
            <w:tcW w:w="1498" w:type="dxa"/>
            <w:shd w:val="clear" w:color="auto" w:fill="auto"/>
          </w:tcPr>
          <w:p w14:paraId="6B525B45" w14:textId="77777777" w:rsidR="00467E8A" w:rsidRPr="009F4CD2" w:rsidRDefault="00467E8A" w:rsidP="00467E8A">
            <w:pPr>
              <w:rPr>
                <w:rFonts w:cs="Arial"/>
                <w:b/>
                <w:bCs/>
              </w:rPr>
            </w:pPr>
            <w:r w:rsidRPr="00386D74">
              <w:rPr>
                <w:rStyle w:val="SAPEmphasis"/>
              </w:rPr>
              <w:t>Go to</w:t>
            </w:r>
            <w:r w:rsidRPr="009F4CD2">
              <w:rPr>
                <w:rFonts w:cs="Arial"/>
                <w:b/>
                <w:bCs/>
              </w:rPr>
              <w:t xml:space="preserve"> </w:t>
            </w:r>
            <w:r w:rsidRPr="009F4CD2">
              <w:rPr>
                <w:rStyle w:val="SAPScreenElement"/>
                <w:b/>
                <w:color w:val="auto"/>
              </w:rPr>
              <w:t>Payroll Information</w:t>
            </w:r>
            <w:r w:rsidRPr="009F4CD2">
              <w:rPr>
                <w:rFonts w:cs="Arial"/>
                <w:b/>
                <w:bCs/>
              </w:rPr>
              <w:t xml:space="preserve"> </w:t>
            </w:r>
            <w:r>
              <w:rPr>
                <w:rStyle w:val="SAPEmphasis"/>
              </w:rPr>
              <w:t>subsection</w:t>
            </w:r>
          </w:p>
        </w:tc>
        <w:tc>
          <w:tcPr>
            <w:tcW w:w="2974" w:type="dxa"/>
            <w:shd w:val="clear" w:color="auto" w:fill="auto"/>
          </w:tcPr>
          <w:p w14:paraId="518459FB" w14:textId="77777777" w:rsidR="00467E8A" w:rsidRPr="009F4CD2" w:rsidRDefault="00467E8A" w:rsidP="00467E8A">
            <w:r>
              <w:t xml:space="preserve">Go </w:t>
            </w:r>
            <w:r w:rsidRPr="008E6890">
              <w:t>to</w:t>
            </w:r>
            <w:r w:rsidRPr="008E6890">
              <w:rPr>
                <w:rFonts w:cs="Arial"/>
                <w:bCs/>
              </w:rPr>
              <w:t xml:space="preserve"> the </w:t>
            </w:r>
            <w:r w:rsidRPr="006B4DCD">
              <w:rPr>
                <w:rStyle w:val="SAPScreenElement"/>
              </w:rPr>
              <w:t>Employment Information</w:t>
            </w:r>
            <w:r w:rsidRPr="008E6890">
              <w:rPr>
                <w:rFonts w:cs="Arial"/>
                <w:bCs/>
              </w:rPr>
              <w:t xml:space="preserve"> section</w:t>
            </w:r>
            <w:r w:rsidRPr="006B4DCD">
              <w:rPr>
                <w:rFonts w:cs="Arial"/>
                <w:bCs/>
              </w:rPr>
              <w:t xml:space="preserve"> and there </w:t>
            </w:r>
            <w:r w:rsidRPr="008E6890">
              <w:rPr>
                <w:rFonts w:cs="Arial"/>
                <w:bCs/>
              </w:rPr>
              <w:t xml:space="preserve">scroll to the </w:t>
            </w:r>
            <w:r w:rsidRPr="006B4DCD">
              <w:rPr>
                <w:rStyle w:val="SAPScreenElement"/>
              </w:rPr>
              <w:t>Payroll Information</w:t>
            </w:r>
            <w:r w:rsidRPr="008E6890">
              <w:rPr>
                <w:rFonts w:cs="Arial"/>
                <w:bCs/>
              </w:rPr>
              <w:t xml:space="preserve"> subsection</w:t>
            </w:r>
            <w:r w:rsidRPr="008E6890">
              <w:rPr>
                <w:rStyle w:val="SAPScreenElement"/>
              </w:rPr>
              <w:t>.</w:t>
            </w:r>
          </w:p>
        </w:tc>
        <w:tc>
          <w:tcPr>
            <w:tcW w:w="4798" w:type="dxa"/>
            <w:shd w:val="clear" w:color="auto" w:fill="auto"/>
          </w:tcPr>
          <w:p w14:paraId="5D7CCC05" w14:textId="77777777" w:rsidR="00467E8A" w:rsidRPr="009F4CD2" w:rsidRDefault="00467E8A" w:rsidP="00467E8A"/>
        </w:tc>
        <w:tc>
          <w:tcPr>
            <w:tcW w:w="2852" w:type="dxa"/>
            <w:shd w:val="clear" w:color="auto" w:fill="auto"/>
          </w:tcPr>
          <w:p w14:paraId="17ABD3DB" w14:textId="77777777" w:rsidR="00467E8A" w:rsidRPr="009F4CD2" w:rsidRDefault="00467E8A" w:rsidP="00467E8A">
            <w:pPr>
              <w:rPr>
                <w:color w:val="1F497D"/>
                <w:highlight w:val="yellow"/>
              </w:rPr>
            </w:pPr>
            <w:r w:rsidRPr="009F4CD2">
              <w:t xml:space="preserve">The </w:t>
            </w:r>
            <w:r w:rsidRPr="009F4CD2">
              <w:rPr>
                <w:rStyle w:val="SAPScreenElement"/>
              </w:rPr>
              <w:t>Payroll Information</w:t>
            </w:r>
            <w:r w:rsidRPr="009F4CD2">
              <w:t xml:space="preserve"> </w:t>
            </w:r>
            <w:r>
              <w:t>subsection</w:t>
            </w:r>
            <w:r w:rsidRPr="009F4CD2">
              <w:t xml:space="preserve"> is displayed. It contains </w:t>
            </w:r>
            <w:r>
              <w:t>several block</w:t>
            </w:r>
            <w:r w:rsidRPr="009F4CD2">
              <w:t>s configured as per your requirements.</w:t>
            </w:r>
          </w:p>
        </w:tc>
        <w:tc>
          <w:tcPr>
            <w:tcW w:w="1264" w:type="dxa"/>
          </w:tcPr>
          <w:p w14:paraId="35EB2B96" w14:textId="77777777" w:rsidR="00467E8A" w:rsidRPr="009F4CD2" w:rsidRDefault="00467E8A" w:rsidP="00467E8A">
            <w:pPr>
              <w:rPr>
                <w:rFonts w:cs="Arial"/>
                <w:bCs/>
              </w:rPr>
            </w:pPr>
          </w:p>
        </w:tc>
      </w:tr>
      <w:tr w:rsidR="00467E8A" w:rsidRPr="009F4CD2" w14:paraId="180CB6CD" w14:textId="77777777" w:rsidTr="00467E8A">
        <w:trPr>
          <w:trHeight w:val="283"/>
        </w:trPr>
        <w:tc>
          <w:tcPr>
            <w:tcW w:w="900" w:type="dxa"/>
            <w:shd w:val="clear" w:color="auto" w:fill="auto"/>
          </w:tcPr>
          <w:p w14:paraId="3D0D4999" w14:textId="77777777" w:rsidR="00467E8A" w:rsidRPr="009F4CD2" w:rsidRDefault="00467E8A" w:rsidP="00467E8A">
            <w:r w:rsidRPr="009F4CD2">
              <w:t>5</w:t>
            </w:r>
          </w:p>
        </w:tc>
        <w:tc>
          <w:tcPr>
            <w:tcW w:w="1498" w:type="dxa"/>
            <w:shd w:val="clear" w:color="auto" w:fill="auto"/>
          </w:tcPr>
          <w:p w14:paraId="41CD3E8F" w14:textId="77777777" w:rsidR="00467E8A" w:rsidRPr="0064637F" w:rsidRDefault="00467E8A" w:rsidP="00467E8A">
            <w:pPr>
              <w:rPr>
                <w:rStyle w:val="SAPEmphasis"/>
              </w:rPr>
            </w:pPr>
            <w:r w:rsidRPr="0064637F">
              <w:rPr>
                <w:rStyle w:val="SAPEmphasis"/>
              </w:rPr>
              <w:t xml:space="preserve">Select National Insurance </w:t>
            </w:r>
          </w:p>
        </w:tc>
        <w:tc>
          <w:tcPr>
            <w:tcW w:w="2974" w:type="dxa"/>
            <w:shd w:val="clear" w:color="auto" w:fill="auto"/>
          </w:tcPr>
          <w:p w14:paraId="79E5D4D4" w14:textId="77777777" w:rsidR="00467E8A" w:rsidRPr="009F4CD2" w:rsidRDefault="00467E8A" w:rsidP="00467E8A">
            <w:r w:rsidRPr="009F4CD2">
              <w:t xml:space="preserve">In the </w:t>
            </w:r>
            <w:r>
              <w:rPr>
                <w:rStyle w:val="SAPScreenElement"/>
              </w:rPr>
              <w:t>Social Insurance</w:t>
            </w:r>
            <w:r w:rsidRPr="009F4CD2">
              <w:t xml:space="preserve"> </w:t>
            </w:r>
            <w:r>
              <w:t>block,</w:t>
            </w:r>
            <w:r w:rsidRPr="009F4CD2">
              <w:t xml:space="preserve"> select the </w:t>
            </w:r>
            <w:r>
              <w:rPr>
                <w:rStyle w:val="SAPScreenElement"/>
              </w:rPr>
              <w:t>National Insurance</w:t>
            </w:r>
            <w:r w:rsidRPr="009F4CD2">
              <w:rPr>
                <w:rStyle w:val="SAPScreenElement"/>
              </w:rPr>
              <w:t xml:space="preserve"> </w:t>
            </w:r>
            <w:r w:rsidRPr="009F4CD2">
              <w:t>link.</w:t>
            </w:r>
          </w:p>
        </w:tc>
        <w:tc>
          <w:tcPr>
            <w:tcW w:w="4798" w:type="dxa"/>
            <w:shd w:val="clear" w:color="auto" w:fill="auto"/>
          </w:tcPr>
          <w:p w14:paraId="0122C3E7" w14:textId="77777777" w:rsidR="00467E8A" w:rsidRPr="009F4CD2" w:rsidRDefault="00467E8A" w:rsidP="00467E8A"/>
        </w:tc>
        <w:tc>
          <w:tcPr>
            <w:tcW w:w="2852" w:type="dxa"/>
            <w:shd w:val="clear" w:color="auto" w:fill="auto"/>
          </w:tcPr>
          <w:p w14:paraId="2DC22433" w14:textId="77777777" w:rsidR="00467E8A" w:rsidRPr="009F4CD2" w:rsidRDefault="00467E8A" w:rsidP="00467E8A">
            <w:r w:rsidRPr="009F4CD2">
              <w:t xml:space="preserve">You are linked to </w:t>
            </w:r>
            <w:r>
              <w:t>Employee Central Payroll</w:t>
            </w:r>
            <w:r w:rsidRPr="009F4CD2">
              <w:t>, where you need to enter logon details. The appropriate embedded form then appears containing a table with already existing records (if any, otherwise, the table is empty).</w:t>
            </w:r>
          </w:p>
        </w:tc>
        <w:tc>
          <w:tcPr>
            <w:tcW w:w="1264" w:type="dxa"/>
          </w:tcPr>
          <w:p w14:paraId="0BF3839C" w14:textId="77777777" w:rsidR="00467E8A" w:rsidRPr="009F4CD2" w:rsidRDefault="00467E8A" w:rsidP="00467E8A">
            <w:pPr>
              <w:rPr>
                <w:rFonts w:cs="Arial"/>
                <w:bCs/>
              </w:rPr>
            </w:pPr>
          </w:p>
        </w:tc>
      </w:tr>
      <w:tr w:rsidR="00467E8A" w:rsidRPr="009F4CD2" w14:paraId="46B98728" w14:textId="77777777" w:rsidTr="00467E8A">
        <w:trPr>
          <w:trHeight w:val="576"/>
        </w:trPr>
        <w:tc>
          <w:tcPr>
            <w:tcW w:w="900" w:type="dxa"/>
            <w:shd w:val="clear" w:color="auto" w:fill="auto"/>
          </w:tcPr>
          <w:p w14:paraId="3ACD9E5E" w14:textId="77777777" w:rsidR="00467E8A" w:rsidRPr="009F4CD2" w:rsidRDefault="00467E8A" w:rsidP="00467E8A">
            <w:r w:rsidRPr="009F4CD2">
              <w:t>6</w:t>
            </w:r>
          </w:p>
        </w:tc>
        <w:tc>
          <w:tcPr>
            <w:tcW w:w="1498" w:type="dxa"/>
            <w:shd w:val="clear" w:color="auto" w:fill="auto"/>
          </w:tcPr>
          <w:p w14:paraId="7D414DB4" w14:textId="77777777" w:rsidR="00467E8A" w:rsidRPr="0064637F" w:rsidRDefault="00467E8A" w:rsidP="00467E8A">
            <w:pPr>
              <w:rPr>
                <w:rStyle w:val="SAPEmphasis"/>
              </w:rPr>
            </w:pPr>
            <w:r w:rsidRPr="0064637F">
              <w:rPr>
                <w:rStyle w:val="SAPEmphasis"/>
              </w:rPr>
              <w:t>Create New National Insurance Record</w:t>
            </w:r>
          </w:p>
        </w:tc>
        <w:tc>
          <w:tcPr>
            <w:tcW w:w="2974" w:type="dxa"/>
            <w:shd w:val="clear" w:color="auto" w:fill="auto"/>
          </w:tcPr>
          <w:p w14:paraId="4D4EFAE9" w14:textId="77777777" w:rsidR="00467E8A" w:rsidRPr="009F4CD2" w:rsidRDefault="00467E8A" w:rsidP="00467E8A">
            <w:r w:rsidRPr="009F4CD2">
              <w:t xml:space="preserve">On the displayed </w:t>
            </w:r>
            <w:r>
              <w:rPr>
                <w:rStyle w:val="SAPScreenElement"/>
              </w:rPr>
              <w:t>Social Insurance</w:t>
            </w:r>
            <w:r w:rsidRPr="009F4CD2">
              <w:t xml:space="preserve"> page</w:t>
            </w:r>
            <w:r>
              <w:t>,</w:t>
            </w:r>
            <w:r w:rsidRPr="009F4CD2">
              <w:t xml:space="preserve"> select the </w:t>
            </w:r>
            <w:r w:rsidRPr="009F4CD2">
              <w:rPr>
                <w:rStyle w:val="SAPScreenElement"/>
              </w:rPr>
              <w:t>New</w:t>
            </w:r>
            <w:r w:rsidRPr="009F4CD2">
              <w:t xml:space="preserve"> pushbutton.</w:t>
            </w:r>
          </w:p>
        </w:tc>
        <w:tc>
          <w:tcPr>
            <w:tcW w:w="4798" w:type="dxa"/>
            <w:shd w:val="clear" w:color="auto" w:fill="auto"/>
          </w:tcPr>
          <w:p w14:paraId="69FC94AF" w14:textId="77777777" w:rsidR="00467E8A" w:rsidRPr="009F4CD2" w:rsidRDefault="00467E8A" w:rsidP="00467E8A"/>
        </w:tc>
        <w:tc>
          <w:tcPr>
            <w:tcW w:w="2852" w:type="dxa"/>
            <w:shd w:val="clear" w:color="auto" w:fill="auto"/>
          </w:tcPr>
          <w:p w14:paraId="19E0E7D3" w14:textId="77777777" w:rsidR="00467E8A" w:rsidRPr="009F4CD2" w:rsidRDefault="00467E8A" w:rsidP="00467E8A">
            <w:r w:rsidRPr="009F4CD2">
              <w:t>The fields to be filled in the form show up below the table.</w:t>
            </w:r>
          </w:p>
        </w:tc>
        <w:tc>
          <w:tcPr>
            <w:tcW w:w="1264" w:type="dxa"/>
          </w:tcPr>
          <w:p w14:paraId="642A52DB" w14:textId="77777777" w:rsidR="00467E8A" w:rsidRPr="009F4CD2" w:rsidRDefault="00467E8A" w:rsidP="00467E8A">
            <w:pPr>
              <w:rPr>
                <w:rFonts w:cs="Arial"/>
                <w:bCs/>
              </w:rPr>
            </w:pPr>
          </w:p>
        </w:tc>
      </w:tr>
      <w:tr w:rsidR="00467E8A" w:rsidRPr="009F4CD2" w14:paraId="6C30AFC0" w14:textId="77777777" w:rsidTr="00467E8A">
        <w:trPr>
          <w:trHeight w:val="288"/>
        </w:trPr>
        <w:tc>
          <w:tcPr>
            <w:tcW w:w="900" w:type="dxa"/>
            <w:vMerge w:val="restart"/>
            <w:shd w:val="clear" w:color="auto" w:fill="auto"/>
          </w:tcPr>
          <w:p w14:paraId="5682DD13" w14:textId="77777777" w:rsidR="00467E8A" w:rsidRPr="009F4CD2" w:rsidRDefault="00467E8A" w:rsidP="00467E8A">
            <w:r w:rsidRPr="009F4CD2">
              <w:t>7</w:t>
            </w:r>
          </w:p>
        </w:tc>
        <w:tc>
          <w:tcPr>
            <w:tcW w:w="1498" w:type="dxa"/>
            <w:vMerge w:val="restart"/>
            <w:shd w:val="clear" w:color="auto" w:fill="auto"/>
          </w:tcPr>
          <w:p w14:paraId="7568100B" w14:textId="77777777" w:rsidR="00467E8A" w:rsidRPr="0064637F" w:rsidRDefault="00467E8A" w:rsidP="00467E8A">
            <w:pPr>
              <w:rPr>
                <w:rStyle w:val="SAPEmphasis"/>
              </w:rPr>
            </w:pPr>
            <w:r w:rsidRPr="0064637F">
              <w:rPr>
                <w:rStyle w:val="SAPEmphasis"/>
              </w:rPr>
              <w:t>Maintain National Insurance Details</w:t>
            </w:r>
          </w:p>
        </w:tc>
        <w:tc>
          <w:tcPr>
            <w:tcW w:w="2974" w:type="dxa"/>
            <w:vMerge w:val="restart"/>
            <w:shd w:val="clear" w:color="auto" w:fill="auto"/>
          </w:tcPr>
          <w:p w14:paraId="343C76A6" w14:textId="77777777" w:rsidR="00467E8A" w:rsidRPr="009F4CD2" w:rsidRDefault="00467E8A" w:rsidP="00467E8A">
            <w:r w:rsidRPr="00187B9E">
              <w:t>Enter the validity period for the record:</w:t>
            </w:r>
          </w:p>
        </w:tc>
        <w:tc>
          <w:tcPr>
            <w:tcW w:w="4798" w:type="dxa"/>
            <w:shd w:val="clear" w:color="auto" w:fill="auto"/>
          </w:tcPr>
          <w:p w14:paraId="0EA09380" w14:textId="77777777" w:rsidR="00467E8A" w:rsidRPr="009F4CD2" w:rsidRDefault="00467E8A" w:rsidP="00467E8A">
            <w:r w:rsidRPr="009F4CD2">
              <w:rPr>
                <w:rStyle w:val="SAPScreenElement"/>
              </w:rPr>
              <w:t>Valid From:</w:t>
            </w:r>
            <w:r w:rsidRPr="009F4CD2">
              <w:rPr>
                <w:i/>
              </w:rPr>
              <w:t xml:space="preserve"> </w:t>
            </w:r>
            <w:r>
              <w:t>t</w:t>
            </w:r>
            <w:r w:rsidRPr="009F4CD2">
              <w:t>he validity start date is defaulted w</w:t>
            </w:r>
            <w:r>
              <w:t>ith the hire date; leave as is</w:t>
            </w:r>
          </w:p>
        </w:tc>
        <w:tc>
          <w:tcPr>
            <w:tcW w:w="2852" w:type="dxa"/>
            <w:vMerge w:val="restart"/>
            <w:shd w:val="clear" w:color="auto" w:fill="auto"/>
          </w:tcPr>
          <w:p w14:paraId="41475D22" w14:textId="77777777" w:rsidR="00467E8A" w:rsidRPr="009F4CD2" w:rsidRDefault="00467E8A" w:rsidP="00467E8A"/>
        </w:tc>
        <w:tc>
          <w:tcPr>
            <w:tcW w:w="1264" w:type="dxa"/>
          </w:tcPr>
          <w:p w14:paraId="69CCADB4" w14:textId="77777777" w:rsidR="00467E8A" w:rsidRPr="009F4CD2" w:rsidRDefault="00467E8A" w:rsidP="00467E8A">
            <w:pPr>
              <w:rPr>
                <w:rFonts w:cs="Arial"/>
                <w:bCs/>
              </w:rPr>
            </w:pPr>
          </w:p>
        </w:tc>
      </w:tr>
      <w:tr w:rsidR="00467E8A" w:rsidRPr="009F4CD2" w14:paraId="5FDB8589" w14:textId="77777777" w:rsidTr="00467E8A">
        <w:trPr>
          <w:trHeight w:val="288"/>
        </w:trPr>
        <w:tc>
          <w:tcPr>
            <w:tcW w:w="900" w:type="dxa"/>
            <w:vMerge/>
            <w:shd w:val="clear" w:color="auto" w:fill="auto"/>
          </w:tcPr>
          <w:p w14:paraId="22D33F07" w14:textId="77777777" w:rsidR="00467E8A" w:rsidRPr="009F4CD2" w:rsidRDefault="00467E8A" w:rsidP="00467E8A"/>
        </w:tc>
        <w:tc>
          <w:tcPr>
            <w:tcW w:w="1498" w:type="dxa"/>
            <w:vMerge/>
            <w:shd w:val="clear" w:color="auto" w:fill="auto"/>
          </w:tcPr>
          <w:p w14:paraId="1D25C723" w14:textId="77777777" w:rsidR="00467E8A" w:rsidRPr="009F4CD2" w:rsidRDefault="00467E8A" w:rsidP="00467E8A">
            <w:pPr>
              <w:rPr>
                <w:rFonts w:cs="Arial"/>
                <w:b/>
                <w:bCs/>
              </w:rPr>
            </w:pPr>
          </w:p>
        </w:tc>
        <w:tc>
          <w:tcPr>
            <w:tcW w:w="2974" w:type="dxa"/>
            <w:vMerge/>
            <w:shd w:val="clear" w:color="auto" w:fill="auto"/>
          </w:tcPr>
          <w:p w14:paraId="4D554A27" w14:textId="77777777" w:rsidR="00467E8A" w:rsidRPr="009F4CD2" w:rsidRDefault="00467E8A" w:rsidP="00467E8A"/>
        </w:tc>
        <w:tc>
          <w:tcPr>
            <w:tcW w:w="4798" w:type="dxa"/>
            <w:shd w:val="clear" w:color="auto" w:fill="auto"/>
          </w:tcPr>
          <w:p w14:paraId="5C0A9C19" w14:textId="77777777" w:rsidR="00467E8A" w:rsidRPr="009F4CD2" w:rsidRDefault="00467E8A" w:rsidP="00467E8A">
            <w:pPr>
              <w:rPr>
                <w:rStyle w:val="SAPScreenElement"/>
              </w:rPr>
            </w:pPr>
            <w:r w:rsidRPr="009F4CD2">
              <w:rPr>
                <w:rStyle w:val="SAPScreenElement"/>
              </w:rPr>
              <w:t>To</w:t>
            </w:r>
            <w:r>
              <w:rPr>
                <w:rStyle w:val="SAPScreenElement"/>
              </w:rPr>
              <w:t>:</w:t>
            </w:r>
            <w:r w:rsidRPr="009F4CD2">
              <w:t xml:space="preserve"> </w:t>
            </w:r>
            <w:r>
              <w:t>t</w:t>
            </w:r>
            <w:r w:rsidRPr="009F4CD2">
              <w:t xml:space="preserve">he validity end date equals to the system </w:t>
            </w:r>
            <w:r>
              <w:t>high date, adapt as appropriate</w:t>
            </w:r>
          </w:p>
        </w:tc>
        <w:tc>
          <w:tcPr>
            <w:tcW w:w="2852" w:type="dxa"/>
            <w:vMerge/>
            <w:shd w:val="clear" w:color="auto" w:fill="auto"/>
          </w:tcPr>
          <w:p w14:paraId="1E13546F" w14:textId="77777777" w:rsidR="00467E8A" w:rsidRPr="009F4CD2" w:rsidRDefault="00467E8A" w:rsidP="00467E8A"/>
        </w:tc>
        <w:tc>
          <w:tcPr>
            <w:tcW w:w="1264" w:type="dxa"/>
          </w:tcPr>
          <w:p w14:paraId="669AE8A2" w14:textId="77777777" w:rsidR="00467E8A" w:rsidRPr="009F4CD2" w:rsidRDefault="00467E8A" w:rsidP="00467E8A">
            <w:pPr>
              <w:rPr>
                <w:rFonts w:cs="Arial"/>
                <w:bCs/>
              </w:rPr>
            </w:pPr>
          </w:p>
        </w:tc>
      </w:tr>
      <w:tr w:rsidR="00467E8A" w:rsidRPr="009F4CD2" w14:paraId="65B9510A" w14:textId="77777777" w:rsidTr="00467E8A">
        <w:trPr>
          <w:trHeight w:val="288"/>
        </w:trPr>
        <w:tc>
          <w:tcPr>
            <w:tcW w:w="900" w:type="dxa"/>
            <w:vMerge/>
            <w:shd w:val="clear" w:color="auto" w:fill="auto"/>
          </w:tcPr>
          <w:p w14:paraId="039ECE30" w14:textId="77777777" w:rsidR="00467E8A" w:rsidRPr="009F4CD2" w:rsidRDefault="00467E8A" w:rsidP="00467E8A"/>
        </w:tc>
        <w:tc>
          <w:tcPr>
            <w:tcW w:w="1498" w:type="dxa"/>
            <w:vMerge/>
            <w:shd w:val="clear" w:color="auto" w:fill="auto"/>
          </w:tcPr>
          <w:p w14:paraId="7E58ACC0" w14:textId="77777777" w:rsidR="00467E8A" w:rsidRPr="009F4CD2" w:rsidRDefault="00467E8A" w:rsidP="00467E8A">
            <w:pPr>
              <w:rPr>
                <w:rFonts w:cs="Arial"/>
                <w:b/>
                <w:bCs/>
              </w:rPr>
            </w:pPr>
          </w:p>
        </w:tc>
        <w:tc>
          <w:tcPr>
            <w:tcW w:w="2974" w:type="dxa"/>
            <w:shd w:val="clear" w:color="auto" w:fill="auto"/>
          </w:tcPr>
          <w:p w14:paraId="2AE82D20" w14:textId="77777777" w:rsidR="00467E8A" w:rsidRPr="009F4CD2" w:rsidRDefault="00467E8A" w:rsidP="00467E8A">
            <w:r w:rsidRPr="00187B9E">
              <w:t xml:space="preserve">In the </w:t>
            </w:r>
            <w:r>
              <w:rPr>
                <w:rStyle w:val="SAPScreenElement"/>
              </w:rPr>
              <w:t>Current</w:t>
            </w:r>
            <w:r w:rsidRPr="00496AF9">
              <w:rPr>
                <w:rStyle w:val="SAPScreenElement"/>
              </w:rPr>
              <w:t xml:space="preserve"> </w:t>
            </w:r>
            <w:r>
              <w:rPr>
                <w:rStyle w:val="SAPScreenElement"/>
              </w:rPr>
              <w:t>D</w:t>
            </w:r>
            <w:r w:rsidRPr="00496AF9">
              <w:rPr>
                <w:rStyle w:val="SAPScreenElement"/>
              </w:rPr>
              <w:t>etails</w:t>
            </w:r>
            <w:r w:rsidRPr="00187B9E">
              <w:t xml:space="preserve"> </w:t>
            </w:r>
            <w:r>
              <w:t xml:space="preserve">part </w:t>
            </w:r>
            <w:r w:rsidRPr="00187B9E">
              <w:rPr>
                <w:rFonts w:cs="Arial"/>
                <w:bCs/>
              </w:rPr>
              <w:t>of the form</w:t>
            </w:r>
            <w:r w:rsidRPr="00187B9E">
              <w:t xml:space="preserve"> make the following entries:</w:t>
            </w:r>
          </w:p>
        </w:tc>
        <w:tc>
          <w:tcPr>
            <w:tcW w:w="4798" w:type="dxa"/>
            <w:shd w:val="clear" w:color="auto" w:fill="auto"/>
          </w:tcPr>
          <w:p w14:paraId="2817E357" w14:textId="77777777" w:rsidR="00467E8A" w:rsidRDefault="00467E8A" w:rsidP="00467E8A">
            <w:pPr>
              <w:rPr>
                <w:highlight w:val="cyan"/>
              </w:rPr>
            </w:pPr>
            <w:r>
              <w:rPr>
                <w:rStyle w:val="SAPScreenElement"/>
              </w:rPr>
              <w:t>NI Category</w:t>
            </w:r>
            <w:r w:rsidRPr="001A343C">
              <w:t>:</w:t>
            </w:r>
            <w:r w:rsidRPr="009F4CD2">
              <w:t xml:space="preserve"> </w:t>
            </w:r>
            <w:r>
              <w:t>select from drop-down</w:t>
            </w:r>
          </w:p>
          <w:p w14:paraId="37795BB8" w14:textId="77777777" w:rsidR="00467E8A" w:rsidRPr="009F4CD2" w:rsidRDefault="00467E8A" w:rsidP="00467E8A">
            <w:pPr>
              <w:pStyle w:val="SAPNoteHeading"/>
              <w:ind w:left="342"/>
            </w:pPr>
            <w:r w:rsidRPr="009F4CD2">
              <w:rPr>
                <w:noProof/>
              </w:rPr>
              <w:drawing>
                <wp:inline distT="0" distB="0" distL="0" distR="0" wp14:anchorId="3DB886DD" wp14:editId="6B1A92A4">
                  <wp:extent cx="228600" cy="228600"/>
                  <wp:effectExtent l="0" t="0" r="0" b="0"/>
                  <wp:docPr id="34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F4CD2">
              <w:t> Note</w:t>
            </w:r>
          </w:p>
          <w:p w14:paraId="45C076E3" w14:textId="77777777" w:rsidR="00467E8A" w:rsidRPr="00EE1F4B" w:rsidRDefault="00467E8A" w:rsidP="00467E8A">
            <w:pPr>
              <w:ind w:left="342"/>
              <w:rPr>
                <w:highlight w:val="cyan"/>
              </w:rPr>
            </w:pPr>
            <w:r w:rsidRPr="00092E57">
              <w:t>The category code is the letter used to identify the method of calculating National Insurance Contribution (NIC) payments for both the employee and employer; the most commonly used are A and D for ordinary employees.</w:t>
            </w:r>
          </w:p>
        </w:tc>
        <w:tc>
          <w:tcPr>
            <w:tcW w:w="2852" w:type="dxa"/>
            <w:vMerge/>
            <w:shd w:val="clear" w:color="auto" w:fill="auto"/>
          </w:tcPr>
          <w:p w14:paraId="039DC287" w14:textId="77777777" w:rsidR="00467E8A" w:rsidRPr="009F4CD2" w:rsidRDefault="00467E8A" w:rsidP="00467E8A"/>
        </w:tc>
        <w:tc>
          <w:tcPr>
            <w:tcW w:w="1264" w:type="dxa"/>
          </w:tcPr>
          <w:p w14:paraId="563C6346" w14:textId="77777777" w:rsidR="00467E8A" w:rsidRPr="009F4CD2" w:rsidRDefault="00467E8A" w:rsidP="00467E8A">
            <w:pPr>
              <w:rPr>
                <w:rFonts w:cs="Arial"/>
                <w:bCs/>
              </w:rPr>
            </w:pPr>
          </w:p>
        </w:tc>
      </w:tr>
      <w:tr w:rsidR="00467E8A" w:rsidRPr="009F4CD2" w14:paraId="6A0EE238" w14:textId="77777777" w:rsidTr="00467E8A">
        <w:trPr>
          <w:trHeight w:val="576"/>
        </w:trPr>
        <w:tc>
          <w:tcPr>
            <w:tcW w:w="900" w:type="dxa"/>
            <w:vMerge/>
            <w:shd w:val="clear" w:color="auto" w:fill="auto"/>
          </w:tcPr>
          <w:p w14:paraId="1166D9F5" w14:textId="77777777" w:rsidR="00467E8A" w:rsidRPr="009F4CD2" w:rsidRDefault="00467E8A" w:rsidP="00467E8A"/>
        </w:tc>
        <w:tc>
          <w:tcPr>
            <w:tcW w:w="1498" w:type="dxa"/>
            <w:vMerge/>
            <w:shd w:val="clear" w:color="auto" w:fill="auto"/>
          </w:tcPr>
          <w:p w14:paraId="31C44001" w14:textId="77777777" w:rsidR="00467E8A" w:rsidRPr="009F4CD2" w:rsidRDefault="00467E8A" w:rsidP="00467E8A">
            <w:pPr>
              <w:rPr>
                <w:rFonts w:cs="Arial"/>
                <w:b/>
                <w:bCs/>
              </w:rPr>
            </w:pPr>
          </w:p>
        </w:tc>
        <w:tc>
          <w:tcPr>
            <w:tcW w:w="2974" w:type="dxa"/>
            <w:vMerge w:val="restart"/>
            <w:shd w:val="clear" w:color="auto" w:fill="auto"/>
          </w:tcPr>
          <w:p w14:paraId="50D84273" w14:textId="77777777" w:rsidR="00467E8A" w:rsidRPr="009F4CD2" w:rsidRDefault="00467E8A" w:rsidP="00467E8A">
            <w:r w:rsidRPr="00187B9E">
              <w:t xml:space="preserve">In the </w:t>
            </w:r>
            <w:r>
              <w:rPr>
                <w:rStyle w:val="SAPScreenElement"/>
              </w:rPr>
              <w:t>Additional Indicators</w:t>
            </w:r>
            <w:r w:rsidRPr="00187B9E">
              <w:t xml:space="preserve"> </w:t>
            </w:r>
            <w:r>
              <w:t xml:space="preserve">part </w:t>
            </w:r>
            <w:r w:rsidRPr="00187B9E">
              <w:rPr>
                <w:rFonts w:cs="Arial"/>
                <w:bCs/>
              </w:rPr>
              <w:t>of the form</w:t>
            </w:r>
            <w:r>
              <w:rPr>
                <w:rFonts w:cs="Arial"/>
                <w:bCs/>
              </w:rPr>
              <w:t xml:space="preserve"> make the following entries if appropriate:</w:t>
            </w:r>
          </w:p>
        </w:tc>
        <w:tc>
          <w:tcPr>
            <w:tcW w:w="4798" w:type="dxa"/>
            <w:shd w:val="clear" w:color="auto" w:fill="auto"/>
          </w:tcPr>
          <w:p w14:paraId="137A18B0" w14:textId="77777777" w:rsidR="00467E8A" w:rsidRPr="009F4CD2" w:rsidRDefault="00467E8A" w:rsidP="00467E8A">
            <w:r w:rsidRPr="007F3628">
              <w:rPr>
                <w:rStyle w:val="SAPScreenElement"/>
              </w:rPr>
              <w:t>Company Director</w:t>
            </w:r>
            <w:r>
              <w:rPr>
                <w:rStyle w:val="SAPScreenElement"/>
              </w:rPr>
              <w:t>:</w:t>
            </w:r>
            <w:r w:rsidRPr="00187B9E">
              <w:t xml:space="preserve"> </w:t>
            </w:r>
            <w:r>
              <w:t xml:space="preserve">flag the check box, if </w:t>
            </w:r>
            <w:r w:rsidRPr="00950CA8">
              <w:t>the employee is a company director</w:t>
            </w:r>
          </w:p>
        </w:tc>
        <w:tc>
          <w:tcPr>
            <w:tcW w:w="2852" w:type="dxa"/>
            <w:vMerge/>
            <w:shd w:val="clear" w:color="auto" w:fill="auto"/>
          </w:tcPr>
          <w:p w14:paraId="4E11C26C" w14:textId="77777777" w:rsidR="00467E8A" w:rsidRPr="009F4CD2" w:rsidRDefault="00467E8A" w:rsidP="00467E8A"/>
        </w:tc>
        <w:tc>
          <w:tcPr>
            <w:tcW w:w="1264" w:type="dxa"/>
          </w:tcPr>
          <w:p w14:paraId="1A5C82B4" w14:textId="77777777" w:rsidR="00467E8A" w:rsidRPr="009F4CD2" w:rsidRDefault="00467E8A" w:rsidP="00467E8A">
            <w:pPr>
              <w:rPr>
                <w:rFonts w:cs="Arial"/>
                <w:bCs/>
              </w:rPr>
            </w:pPr>
          </w:p>
        </w:tc>
      </w:tr>
      <w:tr w:rsidR="00467E8A" w:rsidRPr="009F4CD2" w14:paraId="38B4B6C8" w14:textId="77777777" w:rsidTr="00467E8A">
        <w:trPr>
          <w:trHeight w:val="288"/>
        </w:trPr>
        <w:tc>
          <w:tcPr>
            <w:tcW w:w="900" w:type="dxa"/>
            <w:vMerge/>
            <w:shd w:val="clear" w:color="auto" w:fill="auto"/>
          </w:tcPr>
          <w:p w14:paraId="58096C56" w14:textId="77777777" w:rsidR="00467E8A" w:rsidRPr="009F4CD2" w:rsidRDefault="00467E8A" w:rsidP="00467E8A"/>
        </w:tc>
        <w:tc>
          <w:tcPr>
            <w:tcW w:w="1498" w:type="dxa"/>
            <w:vMerge/>
            <w:shd w:val="clear" w:color="auto" w:fill="auto"/>
          </w:tcPr>
          <w:p w14:paraId="7C8E11F4" w14:textId="77777777" w:rsidR="00467E8A" w:rsidRPr="009F4CD2" w:rsidRDefault="00467E8A" w:rsidP="00467E8A">
            <w:pPr>
              <w:rPr>
                <w:rFonts w:cs="Arial"/>
                <w:b/>
                <w:bCs/>
              </w:rPr>
            </w:pPr>
          </w:p>
        </w:tc>
        <w:tc>
          <w:tcPr>
            <w:tcW w:w="2974" w:type="dxa"/>
            <w:vMerge/>
            <w:shd w:val="clear" w:color="auto" w:fill="auto"/>
          </w:tcPr>
          <w:p w14:paraId="7153C15D" w14:textId="77777777" w:rsidR="00467E8A" w:rsidRPr="00187B9E" w:rsidRDefault="00467E8A" w:rsidP="00467E8A"/>
        </w:tc>
        <w:tc>
          <w:tcPr>
            <w:tcW w:w="4798" w:type="dxa"/>
            <w:shd w:val="clear" w:color="auto" w:fill="auto"/>
          </w:tcPr>
          <w:p w14:paraId="352DF337" w14:textId="77777777" w:rsidR="00467E8A" w:rsidRDefault="00467E8A" w:rsidP="00467E8A">
            <w:r w:rsidRPr="00415E82">
              <w:rPr>
                <w:rStyle w:val="SAPScreenElement"/>
              </w:rPr>
              <w:t>Director Regular Payments</w:t>
            </w:r>
            <w:r>
              <w:rPr>
                <w:rStyle w:val="SAPScreenElement"/>
                <w:rFonts w:ascii="BentonSans Book" w:hAnsi="BentonSans Book"/>
                <w:color w:val="auto"/>
              </w:rPr>
              <w:t xml:space="preserve">: </w:t>
            </w:r>
            <w:r>
              <w:t>flag the check box, if the employee (</w:t>
            </w:r>
            <w:r w:rsidRPr="00415E82">
              <w:t>director</w:t>
            </w:r>
            <w:r>
              <w:t>)</w:t>
            </w:r>
            <w:r w:rsidRPr="00415E82">
              <w:t xml:space="preserve"> wishes his or her NICs to be calculated using the earnings for the pay period, and not using annual cumulations</w:t>
            </w:r>
          </w:p>
          <w:p w14:paraId="3ED84425" w14:textId="77777777" w:rsidR="00467E8A" w:rsidRPr="009F4CD2" w:rsidRDefault="00467E8A" w:rsidP="00467E8A">
            <w:pPr>
              <w:pStyle w:val="SAPNoteHeading"/>
              <w:ind w:left="342"/>
            </w:pPr>
            <w:r w:rsidRPr="009F4CD2">
              <w:rPr>
                <w:noProof/>
              </w:rPr>
              <w:drawing>
                <wp:inline distT="0" distB="0" distL="0" distR="0" wp14:anchorId="75788CEB" wp14:editId="2CC31094">
                  <wp:extent cx="228600" cy="228600"/>
                  <wp:effectExtent l="0" t="0" r="0" b="0"/>
                  <wp:docPr id="35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F4CD2">
              <w:t> Note</w:t>
            </w:r>
          </w:p>
          <w:p w14:paraId="09BB1E01" w14:textId="77777777" w:rsidR="00467E8A" w:rsidRPr="009D141C" w:rsidRDefault="00467E8A" w:rsidP="00467E8A">
            <w:pPr>
              <w:ind w:left="342"/>
              <w:rPr>
                <w:rStyle w:val="SAPScreenElement"/>
                <w:rFonts w:ascii="BentonSans Book" w:hAnsi="BentonSans Book"/>
                <w:color w:val="auto"/>
              </w:rPr>
            </w:pPr>
            <w:r>
              <w:t>Flagging this check box</w:t>
            </w:r>
            <w:r w:rsidRPr="00415E82">
              <w:t xml:space="preserve"> means that NICs are calculated in the same way as they are for all other employees (non-directors). Cumulative figures are only used in the last period of the year, or if a director leaves in the middle of a tax year. In such cases, the figures must be recalculated based on the annual limits</w:t>
            </w:r>
            <w:r w:rsidRPr="00092E57">
              <w:t>.</w:t>
            </w:r>
          </w:p>
        </w:tc>
        <w:tc>
          <w:tcPr>
            <w:tcW w:w="2852" w:type="dxa"/>
            <w:vMerge/>
            <w:shd w:val="clear" w:color="auto" w:fill="auto"/>
          </w:tcPr>
          <w:p w14:paraId="6A7AC8AE" w14:textId="77777777" w:rsidR="00467E8A" w:rsidRPr="009F4CD2" w:rsidRDefault="00467E8A" w:rsidP="00467E8A"/>
        </w:tc>
        <w:tc>
          <w:tcPr>
            <w:tcW w:w="1264" w:type="dxa"/>
          </w:tcPr>
          <w:p w14:paraId="03719D85" w14:textId="77777777" w:rsidR="00467E8A" w:rsidRPr="009F4CD2" w:rsidRDefault="00467E8A" w:rsidP="00467E8A">
            <w:pPr>
              <w:rPr>
                <w:rFonts w:cs="Arial"/>
                <w:bCs/>
              </w:rPr>
            </w:pPr>
          </w:p>
        </w:tc>
      </w:tr>
      <w:tr w:rsidR="00467E8A" w:rsidRPr="009F4CD2" w14:paraId="020952CD" w14:textId="77777777" w:rsidTr="00467E8A">
        <w:trPr>
          <w:trHeight w:val="288"/>
        </w:trPr>
        <w:tc>
          <w:tcPr>
            <w:tcW w:w="900" w:type="dxa"/>
            <w:vMerge/>
            <w:shd w:val="clear" w:color="auto" w:fill="auto"/>
          </w:tcPr>
          <w:p w14:paraId="07D4EABB" w14:textId="77777777" w:rsidR="00467E8A" w:rsidRPr="009F4CD2" w:rsidRDefault="00467E8A" w:rsidP="00467E8A"/>
        </w:tc>
        <w:tc>
          <w:tcPr>
            <w:tcW w:w="1498" w:type="dxa"/>
            <w:vMerge/>
            <w:shd w:val="clear" w:color="auto" w:fill="auto"/>
          </w:tcPr>
          <w:p w14:paraId="0E3DB3C5" w14:textId="77777777" w:rsidR="00467E8A" w:rsidRPr="009F4CD2" w:rsidRDefault="00467E8A" w:rsidP="00467E8A">
            <w:pPr>
              <w:rPr>
                <w:rFonts w:cs="Arial"/>
                <w:b/>
                <w:bCs/>
              </w:rPr>
            </w:pPr>
          </w:p>
        </w:tc>
        <w:tc>
          <w:tcPr>
            <w:tcW w:w="2974" w:type="dxa"/>
            <w:shd w:val="clear" w:color="auto" w:fill="auto"/>
          </w:tcPr>
          <w:p w14:paraId="70264A01" w14:textId="77777777" w:rsidR="00467E8A" w:rsidRPr="009F4CD2" w:rsidRDefault="00467E8A" w:rsidP="00467E8A">
            <w:r w:rsidRPr="00187B9E">
              <w:t xml:space="preserve">In the </w:t>
            </w:r>
            <w:r>
              <w:rPr>
                <w:rStyle w:val="SAPScreenElement"/>
              </w:rPr>
              <w:t>Notes</w:t>
            </w:r>
            <w:r w:rsidRPr="00187B9E">
              <w:rPr>
                <w:rFonts w:cs="Arial"/>
                <w:bCs/>
              </w:rPr>
              <w:t xml:space="preserve"> </w:t>
            </w:r>
            <w:r>
              <w:t xml:space="preserve">part </w:t>
            </w:r>
            <w:r w:rsidRPr="00187B9E">
              <w:rPr>
                <w:rFonts w:cs="Arial"/>
                <w:bCs/>
              </w:rPr>
              <w:t>of the form,</w:t>
            </w:r>
            <w:r>
              <w:rPr>
                <w:rFonts w:cs="Arial"/>
                <w:bCs/>
              </w:rPr>
              <w:t xml:space="preserve"> enter notes, if appropriate.</w:t>
            </w:r>
          </w:p>
        </w:tc>
        <w:tc>
          <w:tcPr>
            <w:tcW w:w="4798" w:type="dxa"/>
            <w:shd w:val="clear" w:color="auto" w:fill="auto"/>
          </w:tcPr>
          <w:p w14:paraId="07F20679" w14:textId="77777777" w:rsidR="00467E8A" w:rsidRPr="009D141C" w:rsidRDefault="00467E8A" w:rsidP="00467E8A">
            <w:pPr>
              <w:rPr>
                <w:rStyle w:val="SAPScreenElement"/>
                <w:rFonts w:ascii="BentonSans Book" w:hAnsi="BentonSans Book"/>
                <w:color w:val="auto"/>
              </w:rPr>
            </w:pPr>
          </w:p>
        </w:tc>
        <w:tc>
          <w:tcPr>
            <w:tcW w:w="2852" w:type="dxa"/>
            <w:vMerge/>
            <w:shd w:val="clear" w:color="auto" w:fill="auto"/>
          </w:tcPr>
          <w:p w14:paraId="6AEEF80B" w14:textId="77777777" w:rsidR="00467E8A" w:rsidRPr="009F4CD2" w:rsidRDefault="00467E8A" w:rsidP="00467E8A"/>
        </w:tc>
        <w:tc>
          <w:tcPr>
            <w:tcW w:w="1264" w:type="dxa"/>
          </w:tcPr>
          <w:p w14:paraId="6CAE9EA7" w14:textId="77777777" w:rsidR="00467E8A" w:rsidRPr="009F4CD2" w:rsidRDefault="00467E8A" w:rsidP="00467E8A">
            <w:pPr>
              <w:rPr>
                <w:rFonts w:cs="Arial"/>
                <w:bCs/>
              </w:rPr>
            </w:pPr>
          </w:p>
        </w:tc>
      </w:tr>
      <w:tr w:rsidR="00467E8A" w:rsidRPr="009F4CD2" w14:paraId="7876E1E4" w14:textId="77777777" w:rsidTr="00467E8A">
        <w:trPr>
          <w:trHeight w:val="576"/>
        </w:trPr>
        <w:tc>
          <w:tcPr>
            <w:tcW w:w="900" w:type="dxa"/>
            <w:shd w:val="clear" w:color="auto" w:fill="auto"/>
          </w:tcPr>
          <w:p w14:paraId="3ABA25C4" w14:textId="77777777" w:rsidR="00467E8A" w:rsidRPr="009F4CD2" w:rsidRDefault="00467E8A" w:rsidP="00467E8A">
            <w:r w:rsidRPr="009F4CD2">
              <w:t>8</w:t>
            </w:r>
          </w:p>
        </w:tc>
        <w:tc>
          <w:tcPr>
            <w:tcW w:w="1498" w:type="dxa"/>
            <w:shd w:val="clear" w:color="auto" w:fill="auto"/>
          </w:tcPr>
          <w:p w14:paraId="124798E4" w14:textId="77777777" w:rsidR="00467E8A" w:rsidRPr="0064637F" w:rsidRDefault="00467E8A" w:rsidP="00467E8A">
            <w:pPr>
              <w:rPr>
                <w:rStyle w:val="SAPEmphasis"/>
              </w:rPr>
            </w:pPr>
            <w:r w:rsidRPr="0064637F">
              <w:rPr>
                <w:rStyle w:val="SAPEmphasis"/>
              </w:rPr>
              <w:t>Save National Insurance Data</w:t>
            </w:r>
          </w:p>
        </w:tc>
        <w:tc>
          <w:tcPr>
            <w:tcW w:w="2974" w:type="dxa"/>
            <w:shd w:val="clear" w:color="auto" w:fill="auto"/>
          </w:tcPr>
          <w:p w14:paraId="5FC10E49" w14:textId="77777777" w:rsidR="00467E8A" w:rsidRPr="009F4CD2" w:rsidRDefault="00467E8A" w:rsidP="00467E8A">
            <w:r w:rsidRPr="009F4CD2">
              <w:t xml:space="preserve">Choose the </w:t>
            </w:r>
            <w:r w:rsidRPr="009F4CD2">
              <w:rPr>
                <w:rStyle w:val="SAPScreenElement"/>
              </w:rPr>
              <w:t>Save</w:t>
            </w:r>
            <w:r w:rsidRPr="009F4CD2">
              <w:t xml:space="preserve"> button.</w:t>
            </w:r>
          </w:p>
        </w:tc>
        <w:tc>
          <w:tcPr>
            <w:tcW w:w="4798" w:type="dxa"/>
            <w:shd w:val="clear" w:color="auto" w:fill="auto"/>
          </w:tcPr>
          <w:p w14:paraId="0C4DEDD9" w14:textId="77777777" w:rsidR="00467E8A" w:rsidRPr="009F4CD2" w:rsidRDefault="00467E8A" w:rsidP="00467E8A"/>
        </w:tc>
        <w:tc>
          <w:tcPr>
            <w:tcW w:w="2852" w:type="dxa"/>
            <w:shd w:val="clear" w:color="auto" w:fill="auto"/>
          </w:tcPr>
          <w:p w14:paraId="24AA63D1" w14:textId="77777777" w:rsidR="00467E8A" w:rsidRPr="009F4CD2" w:rsidRDefault="00467E8A" w:rsidP="00467E8A">
            <w:r w:rsidRPr="009F4CD2">
              <w:rPr>
                <w:rFonts w:cs="Arial"/>
                <w:bCs/>
              </w:rPr>
              <w:t>A system message about data saving is generated.</w:t>
            </w:r>
          </w:p>
        </w:tc>
        <w:tc>
          <w:tcPr>
            <w:tcW w:w="1264" w:type="dxa"/>
          </w:tcPr>
          <w:p w14:paraId="37C4156E" w14:textId="77777777" w:rsidR="00467E8A" w:rsidRPr="009F4CD2" w:rsidRDefault="00467E8A" w:rsidP="00467E8A">
            <w:pPr>
              <w:rPr>
                <w:rFonts w:cs="Arial"/>
                <w:bCs/>
              </w:rPr>
            </w:pPr>
          </w:p>
        </w:tc>
      </w:tr>
      <w:tr w:rsidR="00467E8A" w:rsidRPr="009F4CD2" w14:paraId="27AC7C96" w14:textId="77777777" w:rsidTr="00467E8A">
        <w:trPr>
          <w:trHeight w:val="576"/>
        </w:trPr>
        <w:tc>
          <w:tcPr>
            <w:tcW w:w="900" w:type="dxa"/>
            <w:shd w:val="clear" w:color="auto" w:fill="auto"/>
          </w:tcPr>
          <w:p w14:paraId="03C4EC3B" w14:textId="77777777" w:rsidR="00467E8A" w:rsidRPr="009F4CD2" w:rsidRDefault="00467E8A" w:rsidP="00467E8A">
            <w:r>
              <w:t>9</w:t>
            </w:r>
          </w:p>
        </w:tc>
        <w:tc>
          <w:tcPr>
            <w:tcW w:w="1498" w:type="dxa"/>
            <w:shd w:val="clear" w:color="auto" w:fill="auto"/>
          </w:tcPr>
          <w:p w14:paraId="34A74569" w14:textId="77777777" w:rsidR="00467E8A" w:rsidRPr="0064637F" w:rsidRDefault="00467E8A" w:rsidP="00467E8A">
            <w:pPr>
              <w:rPr>
                <w:rStyle w:val="SAPEmphasis"/>
              </w:rPr>
            </w:pPr>
            <w:r w:rsidRPr="0064637F">
              <w:rPr>
                <w:rStyle w:val="SAPEmphasis"/>
              </w:rPr>
              <w:t xml:space="preserve">Select Offshore Social Security </w:t>
            </w:r>
          </w:p>
        </w:tc>
        <w:tc>
          <w:tcPr>
            <w:tcW w:w="2974" w:type="dxa"/>
            <w:shd w:val="clear" w:color="auto" w:fill="auto"/>
          </w:tcPr>
          <w:p w14:paraId="101EACE8" w14:textId="77777777" w:rsidR="00467E8A" w:rsidRPr="009F4CD2" w:rsidRDefault="00467E8A" w:rsidP="00467E8A">
            <w:r>
              <w:t xml:space="preserve">Select from the </w:t>
            </w:r>
            <w:r w:rsidRPr="006B4DCD">
              <w:rPr>
                <w:rStyle w:val="SAPScreenElement"/>
              </w:rPr>
              <w:t>Navigate to Mashup</w:t>
            </w:r>
            <w:r w:rsidRPr="00187B9E">
              <w:t xml:space="preserve"> drop-down</w:t>
            </w:r>
            <w:r>
              <w:t>,</w:t>
            </w:r>
            <w:r w:rsidRPr="00187B9E">
              <w:t xml:space="preserve"> located in the upper part of the</w:t>
            </w:r>
            <w:r>
              <w:t xml:space="preserve"> screen, value</w:t>
            </w:r>
            <w:r w:rsidRPr="00187B9E">
              <w:t xml:space="preserve"> </w:t>
            </w:r>
            <w:r w:rsidRPr="007F3628">
              <w:rPr>
                <w:rStyle w:val="SAPScreenElement"/>
              </w:rPr>
              <w:t>Social Insurance</w:t>
            </w:r>
            <w:r w:rsidRPr="00187B9E">
              <w:t xml:space="preserve"> </w:t>
            </w:r>
            <w:r w:rsidRPr="004E0842">
              <w:rPr>
                <w:rStyle w:val="SAPScreenElement"/>
              </w:rPr>
              <w:sym w:font="Symbol" w:char="F0AE"/>
            </w:r>
            <w:r>
              <w:t xml:space="preserve"> </w:t>
            </w:r>
            <w:r w:rsidRPr="006E28DA">
              <w:rPr>
                <w:rStyle w:val="SAPScreenElement"/>
              </w:rPr>
              <w:t>Offshore Social Security</w:t>
            </w:r>
            <w:r w:rsidRPr="00187B9E">
              <w:t>.</w:t>
            </w:r>
          </w:p>
        </w:tc>
        <w:tc>
          <w:tcPr>
            <w:tcW w:w="4798" w:type="dxa"/>
            <w:shd w:val="clear" w:color="auto" w:fill="auto"/>
          </w:tcPr>
          <w:p w14:paraId="03DBF902" w14:textId="77777777" w:rsidR="00467E8A" w:rsidRPr="009F4CD2" w:rsidRDefault="00467E8A" w:rsidP="00467E8A"/>
        </w:tc>
        <w:tc>
          <w:tcPr>
            <w:tcW w:w="2852" w:type="dxa"/>
            <w:shd w:val="clear" w:color="auto" w:fill="auto"/>
          </w:tcPr>
          <w:p w14:paraId="28EC6219" w14:textId="77777777" w:rsidR="00467E8A" w:rsidRPr="009F4CD2" w:rsidRDefault="00467E8A" w:rsidP="00467E8A">
            <w:pPr>
              <w:rPr>
                <w:rFonts w:cs="Arial"/>
                <w:bCs/>
              </w:rPr>
            </w:pPr>
            <w:r w:rsidRPr="009F4CD2">
              <w:t>You are linked to the embedded form containing a table with already existing records (if any, otherwise, the table is empty).</w:t>
            </w:r>
          </w:p>
        </w:tc>
        <w:tc>
          <w:tcPr>
            <w:tcW w:w="1264" w:type="dxa"/>
          </w:tcPr>
          <w:p w14:paraId="0F7C1E8B" w14:textId="77777777" w:rsidR="00467E8A" w:rsidRPr="009F4CD2" w:rsidRDefault="00467E8A" w:rsidP="00467E8A">
            <w:pPr>
              <w:rPr>
                <w:rFonts w:cs="Arial"/>
                <w:bCs/>
              </w:rPr>
            </w:pPr>
          </w:p>
        </w:tc>
      </w:tr>
      <w:tr w:rsidR="00467E8A" w:rsidRPr="009F4CD2" w14:paraId="5B75C1D6" w14:textId="77777777" w:rsidTr="00467E8A">
        <w:trPr>
          <w:trHeight w:val="576"/>
        </w:trPr>
        <w:tc>
          <w:tcPr>
            <w:tcW w:w="900" w:type="dxa"/>
            <w:shd w:val="clear" w:color="auto" w:fill="auto"/>
          </w:tcPr>
          <w:p w14:paraId="1F3441EA" w14:textId="77777777" w:rsidR="00467E8A" w:rsidRPr="009F4CD2" w:rsidRDefault="00467E8A" w:rsidP="00467E8A">
            <w:r>
              <w:t>10</w:t>
            </w:r>
          </w:p>
        </w:tc>
        <w:tc>
          <w:tcPr>
            <w:tcW w:w="1498" w:type="dxa"/>
            <w:shd w:val="clear" w:color="auto" w:fill="auto"/>
          </w:tcPr>
          <w:p w14:paraId="32D1630F" w14:textId="77777777" w:rsidR="00467E8A" w:rsidRPr="0064637F" w:rsidRDefault="00467E8A" w:rsidP="00467E8A">
            <w:pPr>
              <w:rPr>
                <w:rStyle w:val="SAPEmphasis"/>
              </w:rPr>
            </w:pPr>
            <w:r w:rsidRPr="0064637F">
              <w:rPr>
                <w:rStyle w:val="SAPEmphasis"/>
              </w:rPr>
              <w:t>Create New Offshore Social Security Record</w:t>
            </w:r>
          </w:p>
        </w:tc>
        <w:tc>
          <w:tcPr>
            <w:tcW w:w="2974" w:type="dxa"/>
            <w:shd w:val="clear" w:color="auto" w:fill="auto"/>
          </w:tcPr>
          <w:p w14:paraId="25D20101" w14:textId="77777777" w:rsidR="00467E8A" w:rsidRPr="009F4CD2" w:rsidRDefault="00467E8A" w:rsidP="00467E8A">
            <w:r w:rsidRPr="009F4CD2">
              <w:t xml:space="preserve">On the displayed </w:t>
            </w:r>
            <w:r w:rsidRPr="006E28DA">
              <w:rPr>
                <w:rStyle w:val="SAPScreenElement"/>
              </w:rPr>
              <w:t xml:space="preserve">Offshore Social Security </w:t>
            </w:r>
            <w:r w:rsidRPr="009F4CD2">
              <w:t xml:space="preserve">page, select the </w:t>
            </w:r>
            <w:r w:rsidRPr="009F4CD2">
              <w:rPr>
                <w:rStyle w:val="SAPScreenElement"/>
              </w:rPr>
              <w:t xml:space="preserve">New </w:t>
            </w:r>
            <w:r w:rsidRPr="009F4CD2">
              <w:t>pushbutton.</w:t>
            </w:r>
          </w:p>
        </w:tc>
        <w:tc>
          <w:tcPr>
            <w:tcW w:w="4798" w:type="dxa"/>
            <w:shd w:val="clear" w:color="auto" w:fill="auto"/>
          </w:tcPr>
          <w:p w14:paraId="047D52F1" w14:textId="77777777" w:rsidR="00467E8A" w:rsidRPr="009F4CD2" w:rsidRDefault="00467E8A" w:rsidP="00467E8A"/>
        </w:tc>
        <w:tc>
          <w:tcPr>
            <w:tcW w:w="2852" w:type="dxa"/>
            <w:shd w:val="clear" w:color="auto" w:fill="auto"/>
          </w:tcPr>
          <w:p w14:paraId="56E39747" w14:textId="77777777" w:rsidR="00467E8A" w:rsidRPr="009F4CD2" w:rsidRDefault="00467E8A" w:rsidP="00467E8A">
            <w:pPr>
              <w:rPr>
                <w:rFonts w:cs="Arial"/>
                <w:bCs/>
              </w:rPr>
            </w:pPr>
            <w:r w:rsidRPr="009F4CD2">
              <w:t>The fields to be filled show up below the table.</w:t>
            </w:r>
          </w:p>
        </w:tc>
        <w:tc>
          <w:tcPr>
            <w:tcW w:w="1264" w:type="dxa"/>
          </w:tcPr>
          <w:p w14:paraId="742F73AE" w14:textId="77777777" w:rsidR="00467E8A" w:rsidRPr="009F4CD2" w:rsidRDefault="00467E8A" w:rsidP="00467E8A">
            <w:pPr>
              <w:rPr>
                <w:rFonts w:cs="Arial"/>
                <w:bCs/>
              </w:rPr>
            </w:pPr>
          </w:p>
        </w:tc>
      </w:tr>
      <w:tr w:rsidR="00467E8A" w:rsidRPr="009F4CD2" w14:paraId="3700FF7B" w14:textId="77777777" w:rsidTr="00467E8A">
        <w:trPr>
          <w:trHeight w:val="576"/>
        </w:trPr>
        <w:tc>
          <w:tcPr>
            <w:tcW w:w="900" w:type="dxa"/>
            <w:vMerge w:val="restart"/>
            <w:shd w:val="clear" w:color="auto" w:fill="auto"/>
          </w:tcPr>
          <w:p w14:paraId="4F9A10AC" w14:textId="77777777" w:rsidR="00467E8A" w:rsidRPr="009F4CD2" w:rsidRDefault="00467E8A" w:rsidP="00467E8A">
            <w:r>
              <w:t>11</w:t>
            </w:r>
          </w:p>
        </w:tc>
        <w:tc>
          <w:tcPr>
            <w:tcW w:w="1498" w:type="dxa"/>
            <w:vMerge w:val="restart"/>
            <w:shd w:val="clear" w:color="auto" w:fill="auto"/>
          </w:tcPr>
          <w:p w14:paraId="647E7FD5" w14:textId="77777777" w:rsidR="00467E8A" w:rsidRPr="0064637F" w:rsidRDefault="00467E8A" w:rsidP="00467E8A">
            <w:pPr>
              <w:rPr>
                <w:rStyle w:val="SAPEmphasis"/>
              </w:rPr>
            </w:pPr>
            <w:r w:rsidRPr="0064637F">
              <w:rPr>
                <w:rStyle w:val="SAPEmphasis"/>
              </w:rPr>
              <w:t>Maintain Offshore Social Security Details</w:t>
            </w:r>
          </w:p>
        </w:tc>
        <w:tc>
          <w:tcPr>
            <w:tcW w:w="2974" w:type="dxa"/>
            <w:vMerge w:val="restart"/>
            <w:shd w:val="clear" w:color="auto" w:fill="auto"/>
          </w:tcPr>
          <w:p w14:paraId="63FAF70D" w14:textId="77777777" w:rsidR="00467E8A" w:rsidRPr="009F4CD2" w:rsidRDefault="00467E8A" w:rsidP="00467E8A">
            <w:r w:rsidRPr="00187B9E">
              <w:t>Enter the validity period for the record:</w:t>
            </w:r>
          </w:p>
        </w:tc>
        <w:tc>
          <w:tcPr>
            <w:tcW w:w="4798" w:type="dxa"/>
            <w:shd w:val="clear" w:color="auto" w:fill="auto"/>
          </w:tcPr>
          <w:p w14:paraId="2DE4A469" w14:textId="77777777" w:rsidR="00467E8A" w:rsidRPr="009F4CD2" w:rsidRDefault="00467E8A" w:rsidP="00467E8A">
            <w:r w:rsidRPr="009F4CD2">
              <w:rPr>
                <w:rStyle w:val="SAPScreenElement"/>
              </w:rPr>
              <w:t>Valid From:</w:t>
            </w:r>
            <w:r w:rsidRPr="009F4CD2">
              <w:rPr>
                <w:i/>
              </w:rPr>
              <w:t xml:space="preserve"> </w:t>
            </w:r>
            <w:r>
              <w:t>t</w:t>
            </w:r>
            <w:r w:rsidRPr="009F4CD2">
              <w:t>he validity start date is defaulted w</w:t>
            </w:r>
            <w:r>
              <w:t>ith the hire date; leave as is</w:t>
            </w:r>
          </w:p>
        </w:tc>
        <w:tc>
          <w:tcPr>
            <w:tcW w:w="2852" w:type="dxa"/>
            <w:shd w:val="clear" w:color="auto" w:fill="auto"/>
          </w:tcPr>
          <w:p w14:paraId="37841F32" w14:textId="77777777" w:rsidR="00467E8A" w:rsidRPr="009F4CD2" w:rsidRDefault="00467E8A" w:rsidP="00467E8A"/>
        </w:tc>
        <w:tc>
          <w:tcPr>
            <w:tcW w:w="1264" w:type="dxa"/>
          </w:tcPr>
          <w:p w14:paraId="62AD8CD7" w14:textId="77777777" w:rsidR="00467E8A" w:rsidRPr="009F4CD2" w:rsidRDefault="00467E8A" w:rsidP="00467E8A">
            <w:pPr>
              <w:rPr>
                <w:rFonts w:cs="Arial"/>
                <w:bCs/>
              </w:rPr>
            </w:pPr>
          </w:p>
        </w:tc>
      </w:tr>
      <w:tr w:rsidR="00467E8A" w:rsidRPr="009F4CD2" w14:paraId="7DC57043" w14:textId="77777777" w:rsidTr="00467E8A">
        <w:trPr>
          <w:trHeight w:val="576"/>
        </w:trPr>
        <w:tc>
          <w:tcPr>
            <w:tcW w:w="900" w:type="dxa"/>
            <w:vMerge/>
            <w:shd w:val="clear" w:color="auto" w:fill="auto"/>
          </w:tcPr>
          <w:p w14:paraId="3C55D053" w14:textId="77777777" w:rsidR="00467E8A" w:rsidRPr="009F4CD2" w:rsidRDefault="00467E8A" w:rsidP="00467E8A"/>
        </w:tc>
        <w:tc>
          <w:tcPr>
            <w:tcW w:w="1498" w:type="dxa"/>
            <w:vMerge/>
            <w:shd w:val="clear" w:color="auto" w:fill="auto"/>
          </w:tcPr>
          <w:p w14:paraId="4325D44C" w14:textId="77777777" w:rsidR="00467E8A" w:rsidRPr="009F4CD2" w:rsidRDefault="00467E8A" w:rsidP="00467E8A">
            <w:pPr>
              <w:rPr>
                <w:rFonts w:cs="Arial"/>
                <w:b/>
                <w:bCs/>
              </w:rPr>
            </w:pPr>
          </w:p>
        </w:tc>
        <w:tc>
          <w:tcPr>
            <w:tcW w:w="2974" w:type="dxa"/>
            <w:vMerge/>
            <w:shd w:val="clear" w:color="auto" w:fill="auto"/>
          </w:tcPr>
          <w:p w14:paraId="1D4E40C7" w14:textId="77777777" w:rsidR="00467E8A" w:rsidRPr="009F4CD2" w:rsidRDefault="00467E8A" w:rsidP="00467E8A"/>
        </w:tc>
        <w:tc>
          <w:tcPr>
            <w:tcW w:w="4798" w:type="dxa"/>
            <w:shd w:val="clear" w:color="auto" w:fill="auto"/>
          </w:tcPr>
          <w:p w14:paraId="5E17CB9D" w14:textId="77777777" w:rsidR="00467E8A" w:rsidRPr="009F4CD2" w:rsidRDefault="00467E8A" w:rsidP="00467E8A">
            <w:r w:rsidRPr="009F4CD2">
              <w:rPr>
                <w:rStyle w:val="SAPScreenElement"/>
              </w:rPr>
              <w:t>To</w:t>
            </w:r>
            <w:r>
              <w:rPr>
                <w:rStyle w:val="SAPScreenElement"/>
              </w:rPr>
              <w:t>:</w:t>
            </w:r>
            <w:r w:rsidRPr="009F4CD2">
              <w:t xml:space="preserve"> </w:t>
            </w:r>
            <w:r>
              <w:t>t</w:t>
            </w:r>
            <w:r w:rsidRPr="009F4CD2">
              <w:t xml:space="preserve">he validity end date equals to the system </w:t>
            </w:r>
            <w:r>
              <w:t>high date, adapt as appropriate</w:t>
            </w:r>
          </w:p>
        </w:tc>
        <w:tc>
          <w:tcPr>
            <w:tcW w:w="2852" w:type="dxa"/>
            <w:shd w:val="clear" w:color="auto" w:fill="auto"/>
          </w:tcPr>
          <w:p w14:paraId="51EB1E26" w14:textId="77777777" w:rsidR="00467E8A" w:rsidRPr="009F4CD2" w:rsidRDefault="00467E8A" w:rsidP="00467E8A"/>
        </w:tc>
        <w:tc>
          <w:tcPr>
            <w:tcW w:w="1264" w:type="dxa"/>
          </w:tcPr>
          <w:p w14:paraId="43F08905" w14:textId="77777777" w:rsidR="00467E8A" w:rsidRPr="009F4CD2" w:rsidRDefault="00467E8A" w:rsidP="00467E8A">
            <w:pPr>
              <w:rPr>
                <w:rFonts w:cs="Arial"/>
                <w:bCs/>
              </w:rPr>
            </w:pPr>
          </w:p>
        </w:tc>
      </w:tr>
      <w:tr w:rsidR="00467E8A" w:rsidRPr="009F4CD2" w14:paraId="74BDAD6C" w14:textId="77777777" w:rsidTr="00467E8A">
        <w:trPr>
          <w:trHeight w:val="576"/>
        </w:trPr>
        <w:tc>
          <w:tcPr>
            <w:tcW w:w="900" w:type="dxa"/>
            <w:vMerge/>
            <w:shd w:val="clear" w:color="auto" w:fill="auto"/>
          </w:tcPr>
          <w:p w14:paraId="1A70A650" w14:textId="77777777" w:rsidR="00467E8A" w:rsidRPr="009F4CD2" w:rsidRDefault="00467E8A" w:rsidP="00467E8A"/>
        </w:tc>
        <w:tc>
          <w:tcPr>
            <w:tcW w:w="1498" w:type="dxa"/>
            <w:vMerge/>
            <w:shd w:val="clear" w:color="auto" w:fill="auto"/>
          </w:tcPr>
          <w:p w14:paraId="6EA91B29" w14:textId="77777777" w:rsidR="00467E8A" w:rsidRPr="009F4CD2" w:rsidRDefault="00467E8A" w:rsidP="00467E8A">
            <w:pPr>
              <w:rPr>
                <w:rFonts w:cs="Arial"/>
                <w:b/>
                <w:bCs/>
              </w:rPr>
            </w:pPr>
          </w:p>
        </w:tc>
        <w:tc>
          <w:tcPr>
            <w:tcW w:w="2974" w:type="dxa"/>
            <w:vMerge w:val="restart"/>
            <w:shd w:val="clear" w:color="auto" w:fill="auto"/>
          </w:tcPr>
          <w:p w14:paraId="6883D466" w14:textId="77777777" w:rsidR="00467E8A" w:rsidRPr="009F4CD2" w:rsidRDefault="00467E8A" w:rsidP="00467E8A">
            <w:r w:rsidRPr="00453432">
              <w:rPr>
                <w:rFonts w:cs="Arial"/>
                <w:bCs/>
              </w:rPr>
              <w:t xml:space="preserve">in the </w:t>
            </w:r>
            <w:r w:rsidRPr="00C717E8">
              <w:rPr>
                <w:rStyle w:val="SAPScreenElement"/>
              </w:rPr>
              <w:t xml:space="preserve">Jersey </w:t>
            </w:r>
            <w:r>
              <w:rPr>
                <w:rStyle w:val="SAPScreenElement"/>
              </w:rPr>
              <w:t>–</w:t>
            </w:r>
            <w:r w:rsidRPr="00C717E8">
              <w:rPr>
                <w:rStyle w:val="SAPScreenElement"/>
              </w:rPr>
              <w:t xml:space="preserve"> </w:t>
            </w:r>
            <w:r>
              <w:rPr>
                <w:rStyle w:val="SAPScreenElement"/>
              </w:rPr>
              <w:t>Registration card</w:t>
            </w:r>
            <w:r w:rsidRPr="00453432">
              <w:rPr>
                <w:rStyle w:val="SAPScreenElement"/>
              </w:rPr>
              <w:t xml:space="preserve"> </w:t>
            </w:r>
            <w:r w:rsidRPr="00453432">
              <w:rPr>
                <w:rFonts w:cs="Arial"/>
                <w:bCs/>
              </w:rPr>
              <w:t>part of the form</w:t>
            </w:r>
            <w:r w:rsidRPr="00187B9E">
              <w:t xml:space="preserve"> </w:t>
            </w:r>
            <w:r>
              <w:t>make the following entries</w:t>
            </w:r>
            <w:r w:rsidRPr="00453432">
              <w:rPr>
                <w:rFonts w:cs="Arial"/>
                <w:bCs/>
              </w:rPr>
              <w:t>:</w:t>
            </w:r>
          </w:p>
        </w:tc>
        <w:tc>
          <w:tcPr>
            <w:tcW w:w="4798" w:type="dxa"/>
            <w:shd w:val="clear" w:color="auto" w:fill="auto"/>
          </w:tcPr>
          <w:p w14:paraId="24784B76" w14:textId="77777777" w:rsidR="00467E8A" w:rsidRDefault="00467E8A" w:rsidP="00467E8A">
            <w:r>
              <w:rPr>
                <w:rStyle w:val="SAPScreenElement"/>
              </w:rPr>
              <w:t>Jersey Registration Card</w:t>
            </w:r>
            <w:r w:rsidRPr="00453432">
              <w:rPr>
                <w:rStyle w:val="SAPScreenElement"/>
              </w:rPr>
              <w:t xml:space="preserve">: </w:t>
            </w:r>
            <w:r>
              <w:t>select from drop-down</w:t>
            </w:r>
          </w:p>
          <w:p w14:paraId="35F3B1C1" w14:textId="77777777" w:rsidR="00467E8A" w:rsidRPr="009F4CD2" w:rsidRDefault="00467E8A" w:rsidP="00467E8A">
            <w:pPr>
              <w:pStyle w:val="SAPNoteHeading"/>
              <w:ind w:left="342"/>
            </w:pPr>
            <w:r w:rsidRPr="009F4CD2">
              <w:rPr>
                <w:noProof/>
              </w:rPr>
              <w:drawing>
                <wp:inline distT="0" distB="0" distL="0" distR="0" wp14:anchorId="525FC552" wp14:editId="3F21C689">
                  <wp:extent cx="228600" cy="228600"/>
                  <wp:effectExtent l="0" t="0" r="0" b="0"/>
                  <wp:docPr id="35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F4CD2">
              <w:t> Note</w:t>
            </w:r>
          </w:p>
          <w:p w14:paraId="60F70251" w14:textId="77777777" w:rsidR="00467E8A" w:rsidRPr="009F4CD2" w:rsidRDefault="00467E8A" w:rsidP="00467E8A">
            <w:pPr>
              <w:ind w:left="342"/>
            </w:pPr>
            <w:r>
              <w:t xml:space="preserve">In case of a blue card, </w:t>
            </w:r>
            <w:r w:rsidRPr="00092E57">
              <w:t>both primary and secondary contributions are payable for the employee concerned</w:t>
            </w:r>
            <w:r>
              <w:t xml:space="preserve">. In case of a red card, </w:t>
            </w:r>
            <w:r w:rsidRPr="00092E57">
              <w:t>only secondary contributions are payable for the employee concerned</w:t>
            </w:r>
            <w:r>
              <w:t>.</w:t>
            </w:r>
          </w:p>
        </w:tc>
        <w:tc>
          <w:tcPr>
            <w:tcW w:w="2852" w:type="dxa"/>
            <w:shd w:val="clear" w:color="auto" w:fill="auto"/>
          </w:tcPr>
          <w:p w14:paraId="7F20C905" w14:textId="77777777" w:rsidR="00467E8A" w:rsidRPr="009F4CD2" w:rsidRDefault="00467E8A" w:rsidP="00467E8A"/>
        </w:tc>
        <w:tc>
          <w:tcPr>
            <w:tcW w:w="1264" w:type="dxa"/>
          </w:tcPr>
          <w:p w14:paraId="27CCBEBA" w14:textId="77777777" w:rsidR="00467E8A" w:rsidRPr="009F4CD2" w:rsidRDefault="00467E8A" w:rsidP="00467E8A">
            <w:pPr>
              <w:rPr>
                <w:rFonts w:cs="Arial"/>
                <w:bCs/>
              </w:rPr>
            </w:pPr>
          </w:p>
        </w:tc>
      </w:tr>
      <w:tr w:rsidR="00467E8A" w:rsidRPr="009F4CD2" w14:paraId="21731A2E" w14:textId="77777777" w:rsidTr="00467E8A">
        <w:trPr>
          <w:trHeight w:val="576"/>
        </w:trPr>
        <w:tc>
          <w:tcPr>
            <w:tcW w:w="900" w:type="dxa"/>
            <w:vMerge/>
            <w:shd w:val="clear" w:color="auto" w:fill="auto"/>
          </w:tcPr>
          <w:p w14:paraId="2BB30FDB" w14:textId="77777777" w:rsidR="00467E8A" w:rsidRPr="009F4CD2" w:rsidRDefault="00467E8A" w:rsidP="00467E8A"/>
        </w:tc>
        <w:tc>
          <w:tcPr>
            <w:tcW w:w="1498" w:type="dxa"/>
            <w:vMerge/>
            <w:shd w:val="clear" w:color="auto" w:fill="auto"/>
          </w:tcPr>
          <w:p w14:paraId="0F7415B6" w14:textId="77777777" w:rsidR="00467E8A" w:rsidRPr="009F4CD2" w:rsidRDefault="00467E8A" w:rsidP="00467E8A">
            <w:pPr>
              <w:rPr>
                <w:rFonts w:cs="Arial"/>
                <w:b/>
                <w:bCs/>
              </w:rPr>
            </w:pPr>
          </w:p>
        </w:tc>
        <w:tc>
          <w:tcPr>
            <w:tcW w:w="2974" w:type="dxa"/>
            <w:vMerge/>
            <w:shd w:val="clear" w:color="auto" w:fill="auto"/>
          </w:tcPr>
          <w:p w14:paraId="73718FBA" w14:textId="77777777" w:rsidR="00467E8A" w:rsidRPr="009F4CD2" w:rsidRDefault="00467E8A" w:rsidP="00467E8A"/>
        </w:tc>
        <w:tc>
          <w:tcPr>
            <w:tcW w:w="4798" w:type="dxa"/>
            <w:shd w:val="clear" w:color="auto" w:fill="auto"/>
          </w:tcPr>
          <w:p w14:paraId="66A3BDA4" w14:textId="77777777" w:rsidR="00467E8A" w:rsidRPr="009F4CD2" w:rsidRDefault="00467E8A" w:rsidP="00467E8A">
            <w:r w:rsidRPr="006E28DA">
              <w:rPr>
                <w:rStyle w:val="SAPScreenElement"/>
              </w:rPr>
              <w:t>JSY registration Card Received</w:t>
            </w:r>
            <w:r w:rsidRPr="00C717E8">
              <w:rPr>
                <w:rStyle w:val="SAPScreenElement"/>
              </w:rPr>
              <w:t>:</w:t>
            </w:r>
            <w:r>
              <w:rPr>
                <w:rStyle w:val="SAPScreenElement"/>
              </w:rPr>
              <w:t xml:space="preserve"> </w:t>
            </w:r>
            <w:r>
              <w:t xml:space="preserve">select from calendar help the date </w:t>
            </w:r>
            <w:r w:rsidRPr="002565EB">
              <w:t xml:space="preserve">you have </w:t>
            </w:r>
            <w:r>
              <w:t>received the Jersey registration card</w:t>
            </w:r>
          </w:p>
        </w:tc>
        <w:tc>
          <w:tcPr>
            <w:tcW w:w="2852" w:type="dxa"/>
            <w:shd w:val="clear" w:color="auto" w:fill="auto"/>
          </w:tcPr>
          <w:p w14:paraId="32AF2C26" w14:textId="77777777" w:rsidR="00467E8A" w:rsidRPr="009F4CD2" w:rsidRDefault="00467E8A" w:rsidP="00467E8A"/>
        </w:tc>
        <w:tc>
          <w:tcPr>
            <w:tcW w:w="1264" w:type="dxa"/>
          </w:tcPr>
          <w:p w14:paraId="053D730B" w14:textId="77777777" w:rsidR="00467E8A" w:rsidRPr="009F4CD2" w:rsidRDefault="00467E8A" w:rsidP="00467E8A">
            <w:pPr>
              <w:rPr>
                <w:rFonts w:cs="Arial"/>
                <w:bCs/>
              </w:rPr>
            </w:pPr>
          </w:p>
        </w:tc>
      </w:tr>
      <w:tr w:rsidR="00467E8A" w:rsidRPr="009F4CD2" w14:paraId="5091DBCC" w14:textId="77777777" w:rsidTr="00467E8A">
        <w:trPr>
          <w:trHeight w:val="576"/>
        </w:trPr>
        <w:tc>
          <w:tcPr>
            <w:tcW w:w="900" w:type="dxa"/>
            <w:vMerge/>
            <w:shd w:val="clear" w:color="auto" w:fill="auto"/>
          </w:tcPr>
          <w:p w14:paraId="57C01E7E" w14:textId="77777777" w:rsidR="00467E8A" w:rsidRPr="009F4CD2" w:rsidRDefault="00467E8A" w:rsidP="00467E8A"/>
        </w:tc>
        <w:tc>
          <w:tcPr>
            <w:tcW w:w="1498" w:type="dxa"/>
            <w:vMerge/>
            <w:shd w:val="clear" w:color="auto" w:fill="auto"/>
          </w:tcPr>
          <w:p w14:paraId="005EA211" w14:textId="77777777" w:rsidR="00467E8A" w:rsidRPr="009F4CD2" w:rsidRDefault="00467E8A" w:rsidP="00467E8A">
            <w:pPr>
              <w:rPr>
                <w:rFonts w:cs="Arial"/>
                <w:b/>
                <w:bCs/>
              </w:rPr>
            </w:pPr>
          </w:p>
        </w:tc>
        <w:tc>
          <w:tcPr>
            <w:tcW w:w="2974" w:type="dxa"/>
            <w:vMerge w:val="restart"/>
            <w:shd w:val="clear" w:color="auto" w:fill="auto"/>
          </w:tcPr>
          <w:p w14:paraId="497C14EE" w14:textId="77777777" w:rsidR="00467E8A" w:rsidRPr="009F4CD2" w:rsidRDefault="00467E8A" w:rsidP="00467E8A">
            <w:r w:rsidRPr="00453432">
              <w:rPr>
                <w:rFonts w:cs="Arial"/>
                <w:bCs/>
              </w:rPr>
              <w:t xml:space="preserve">in the </w:t>
            </w:r>
            <w:r w:rsidRPr="00C717E8">
              <w:rPr>
                <w:rStyle w:val="SAPScreenElement"/>
              </w:rPr>
              <w:t xml:space="preserve">Guernsey &amp; Alderney - </w:t>
            </w:r>
            <w:r>
              <w:rPr>
                <w:rStyle w:val="SAPScreenElement"/>
              </w:rPr>
              <w:t>Registration card</w:t>
            </w:r>
            <w:r w:rsidRPr="00453432">
              <w:rPr>
                <w:rStyle w:val="SAPScreenElement"/>
              </w:rPr>
              <w:t xml:space="preserve"> </w:t>
            </w:r>
            <w:r w:rsidRPr="00453432">
              <w:rPr>
                <w:rFonts w:cs="Arial"/>
                <w:bCs/>
              </w:rPr>
              <w:t>part of the form</w:t>
            </w:r>
            <w:r w:rsidRPr="00187B9E">
              <w:t xml:space="preserve"> make the following entries:</w:t>
            </w:r>
          </w:p>
        </w:tc>
        <w:tc>
          <w:tcPr>
            <w:tcW w:w="4798" w:type="dxa"/>
            <w:shd w:val="clear" w:color="auto" w:fill="auto"/>
          </w:tcPr>
          <w:p w14:paraId="383BD57D" w14:textId="77777777" w:rsidR="00467E8A" w:rsidRPr="009F4CD2" w:rsidRDefault="00467E8A" w:rsidP="00467E8A">
            <w:r w:rsidRPr="006E28DA">
              <w:rPr>
                <w:rStyle w:val="SAPScreenElement"/>
              </w:rPr>
              <w:t>Guernsey Registration</w:t>
            </w:r>
            <w:r>
              <w:rPr>
                <w:rStyle w:val="SAPScreenElement"/>
              </w:rPr>
              <w:t xml:space="preserve"> Card</w:t>
            </w:r>
            <w:r w:rsidRPr="00453432">
              <w:rPr>
                <w:rStyle w:val="SAPScreenElement"/>
              </w:rPr>
              <w:t xml:space="preserve">: </w:t>
            </w:r>
            <w:r>
              <w:t>select from drop-down as appropriate</w:t>
            </w:r>
          </w:p>
        </w:tc>
        <w:tc>
          <w:tcPr>
            <w:tcW w:w="2852" w:type="dxa"/>
            <w:shd w:val="clear" w:color="auto" w:fill="auto"/>
          </w:tcPr>
          <w:p w14:paraId="6A79FB44" w14:textId="77777777" w:rsidR="00467E8A" w:rsidRPr="009F4CD2" w:rsidRDefault="00467E8A" w:rsidP="00467E8A"/>
        </w:tc>
        <w:tc>
          <w:tcPr>
            <w:tcW w:w="1264" w:type="dxa"/>
          </w:tcPr>
          <w:p w14:paraId="64A95E41" w14:textId="77777777" w:rsidR="00467E8A" w:rsidRPr="009F4CD2" w:rsidRDefault="00467E8A" w:rsidP="00467E8A">
            <w:pPr>
              <w:rPr>
                <w:rFonts w:cs="Arial"/>
                <w:bCs/>
              </w:rPr>
            </w:pPr>
          </w:p>
        </w:tc>
      </w:tr>
      <w:tr w:rsidR="00467E8A" w:rsidRPr="009F4CD2" w14:paraId="7D2815C6" w14:textId="77777777" w:rsidTr="00467E8A">
        <w:trPr>
          <w:trHeight w:val="576"/>
        </w:trPr>
        <w:tc>
          <w:tcPr>
            <w:tcW w:w="900" w:type="dxa"/>
            <w:vMerge/>
            <w:shd w:val="clear" w:color="auto" w:fill="auto"/>
          </w:tcPr>
          <w:p w14:paraId="06AA0870" w14:textId="77777777" w:rsidR="00467E8A" w:rsidRPr="009F4CD2" w:rsidRDefault="00467E8A" w:rsidP="00467E8A"/>
        </w:tc>
        <w:tc>
          <w:tcPr>
            <w:tcW w:w="1498" w:type="dxa"/>
            <w:vMerge/>
            <w:shd w:val="clear" w:color="auto" w:fill="auto"/>
          </w:tcPr>
          <w:p w14:paraId="441276AC" w14:textId="77777777" w:rsidR="00467E8A" w:rsidRPr="009F4CD2" w:rsidRDefault="00467E8A" w:rsidP="00467E8A">
            <w:pPr>
              <w:rPr>
                <w:rFonts w:cs="Arial"/>
                <w:b/>
                <w:bCs/>
              </w:rPr>
            </w:pPr>
          </w:p>
        </w:tc>
        <w:tc>
          <w:tcPr>
            <w:tcW w:w="2974" w:type="dxa"/>
            <w:vMerge/>
            <w:shd w:val="clear" w:color="auto" w:fill="auto"/>
          </w:tcPr>
          <w:p w14:paraId="135F70FD" w14:textId="77777777" w:rsidR="00467E8A" w:rsidRPr="009F4CD2" w:rsidRDefault="00467E8A" w:rsidP="00467E8A"/>
        </w:tc>
        <w:tc>
          <w:tcPr>
            <w:tcW w:w="4798" w:type="dxa"/>
            <w:shd w:val="clear" w:color="auto" w:fill="auto"/>
          </w:tcPr>
          <w:p w14:paraId="4F7E5ED8" w14:textId="77777777" w:rsidR="00467E8A" w:rsidRPr="009F4CD2" w:rsidRDefault="00467E8A" w:rsidP="00467E8A">
            <w:r w:rsidRPr="006E28DA">
              <w:rPr>
                <w:rStyle w:val="SAPScreenElement"/>
              </w:rPr>
              <w:t>GSY registration Card Received</w:t>
            </w:r>
            <w:r w:rsidRPr="00C717E8">
              <w:rPr>
                <w:rStyle w:val="SAPScreenElement"/>
              </w:rPr>
              <w:t>:</w:t>
            </w:r>
            <w:r>
              <w:rPr>
                <w:rStyle w:val="SAPScreenElement"/>
              </w:rPr>
              <w:t xml:space="preserve"> </w:t>
            </w:r>
            <w:r>
              <w:t xml:space="preserve">select from calendar help the date </w:t>
            </w:r>
            <w:r w:rsidRPr="002565EB">
              <w:t xml:space="preserve">you have </w:t>
            </w:r>
            <w:r>
              <w:t xml:space="preserve">received the </w:t>
            </w:r>
            <w:r w:rsidRPr="006E28DA">
              <w:t xml:space="preserve">Guernsey </w:t>
            </w:r>
            <w:r>
              <w:t>registration card</w:t>
            </w:r>
          </w:p>
        </w:tc>
        <w:tc>
          <w:tcPr>
            <w:tcW w:w="2852" w:type="dxa"/>
            <w:shd w:val="clear" w:color="auto" w:fill="auto"/>
          </w:tcPr>
          <w:p w14:paraId="3E096281" w14:textId="77777777" w:rsidR="00467E8A" w:rsidRPr="009F4CD2" w:rsidRDefault="00467E8A" w:rsidP="00467E8A"/>
        </w:tc>
        <w:tc>
          <w:tcPr>
            <w:tcW w:w="1264" w:type="dxa"/>
          </w:tcPr>
          <w:p w14:paraId="0914C722" w14:textId="77777777" w:rsidR="00467E8A" w:rsidRPr="009F4CD2" w:rsidRDefault="00467E8A" w:rsidP="00467E8A">
            <w:pPr>
              <w:rPr>
                <w:rFonts w:cs="Arial"/>
                <w:bCs/>
              </w:rPr>
            </w:pPr>
          </w:p>
        </w:tc>
      </w:tr>
      <w:tr w:rsidR="00467E8A" w:rsidRPr="009F4CD2" w14:paraId="70562B88" w14:textId="77777777" w:rsidTr="00467E8A">
        <w:trPr>
          <w:trHeight w:val="576"/>
        </w:trPr>
        <w:tc>
          <w:tcPr>
            <w:tcW w:w="900" w:type="dxa"/>
            <w:vMerge/>
            <w:shd w:val="clear" w:color="auto" w:fill="auto"/>
          </w:tcPr>
          <w:p w14:paraId="05D85680" w14:textId="77777777" w:rsidR="00467E8A" w:rsidRPr="009F4CD2" w:rsidRDefault="00467E8A" w:rsidP="00467E8A"/>
        </w:tc>
        <w:tc>
          <w:tcPr>
            <w:tcW w:w="1498" w:type="dxa"/>
            <w:vMerge/>
            <w:shd w:val="clear" w:color="auto" w:fill="auto"/>
          </w:tcPr>
          <w:p w14:paraId="577B32DB" w14:textId="77777777" w:rsidR="00467E8A" w:rsidRPr="009F4CD2" w:rsidRDefault="00467E8A" w:rsidP="00467E8A">
            <w:pPr>
              <w:rPr>
                <w:rFonts w:cs="Arial"/>
                <w:b/>
                <w:bCs/>
              </w:rPr>
            </w:pPr>
          </w:p>
        </w:tc>
        <w:tc>
          <w:tcPr>
            <w:tcW w:w="2974" w:type="dxa"/>
            <w:shd w:val="clear" w:color="auto" w:fill="auto"/>
          </w:tcPr>
          <w:p w14:paraId="2C5AEAE7" w14:textId="77777777" w:rsidR="00467E8A" w:rsidRDefault="00467E8A" w:rsidP="00467E8A">
            <w:pPr>
              <w:rPr>
                <w:rFonts w:cs="Arial"/>
                <w:bCs/>
              </w:rPr>
            </w:pPr>
            <w:r w:rsidRPr="00453432">
              <w:rPr>
                <w:rFonts w:cs="Arial"/>
                <w:bCs/>
              </w:rPr>
              <w:t xml:space="preserve">In the </w:t>
            </w:r>
            <w:r>
              <w:rPr>
                <w:rStyle w:val="SAPScreenElement"/>
              </w:rPr>
              <w:t xml:space="preserve">Residence </w:t>
            </w:r>
            <w:r w:rsidRPr="00453432">
              <w:rPr>
                <w:rFonts w:cs="Arial"/>
                <w:bCs/>
              </w:rPr>
              <w:t>part of the form</w:t>
            </w:r>
            <w:r>
              <w:rPr>
                <w:rFonts w:cs="Arial"/>
                <w:bCs/>
              </w:rPr>
              <w:t>:</w:t>
            </w:r>
          </w:p>
          <w:p w14:paraId="36F2769C" w14:textId="77777777" w:rsidR="00467E8A" w:rsidRPr="002C326C" w:rsidRDefault="00467E8A" w:rsidP="00467E8A">
            <w:r w:rsidRPr="002C326C">
              <w:rPr>
                <w:noProof/>
              </w:rPr>
              <w:drawing>
                <wp:inline distT="0" distB="0" distL="0" distR="0" wp14:anchorId="0DCA5741" wp14:editId="26821828">
                  <wp:extent cx="228600" cy="228600"/>
                  <wp:effectExtent l="0" t="0" r="0" b="0"/>
                  <wp:docPr id="25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C326C">
              <w:t> </w:t>
            </w:r>
            <w:r w:rsidRPr="002C326C">
              <w:rPr>
                <w:rFonts w:ascii="BentonSans Regular" w:hAnsi="BentonSans Regular"/>
                <w:color w:val="666666"/>
                <w:sz w:val="22"/>
              </w:rPr>
              <w:t>Note</w:t>
            </w:r>
          </w:p>
          <w:p w14:paraId="0EBD1E95" w14:textId="77777777" w:rsidR="00467E8A" w:rsidRPr="009F4CD2" w:rsidRDefault="00467E8A" w:rsidP="00467E8A">
            <w:r>
              <w:rPr>
                <w:rFonts w:cs="Arial"/>
                <w:bCs/>
              </w:rPr>
              <w:t xml:space="preserve">Relevant only if the employee has left </w:t>
            </w:r>
            <w:r w:rsidRPr="00092E57">
              <w:rPr>
                <w:rFonts w:cs="Arial"/>
                <w:bCs/>
              </w:rPr>
              <w:t xml:space="preserve">Guernsey </w:t>
            </w:r>
            <w:r>
              <w:rPr>
                <w:rFonts w:cs="Arial"/>
                <w:bCs/>
              </w:rPr>
              <w:t>and</w:t>
            </w:r>
            <w:r w:rsidRPr="00092E57">
              <w:rPr>
                <w:rFonts w:cs="Arial"/>
                <w:bCs/>
              </w:rPr>
              <w:t xml:space="preserve"> Alderney</w:t>
            </w:r>
            <w:r>
              <w:rPr>
                <w:rFonts w:cs="Arial"/>
                <w:bCs/>
              </w:rPr>
              <w:t>.</w:t>
            </w:r>
          </w:p>
        </w:tc>
        <w:tc>
          <w:tcPr>
            <w:tcW w:w="4798" w:type="dxa"/>
            <w:shd w:val="clear" w:color="auto" w:fill="auto"/>
          </w:tcPr>
          <w:p w14:paraId="084B00CA" w14:textId="77777777" w:rsidR="00467E8A" w:rsidRPr="009F4CD2" w:rsidRDefault="00467E8A" w:rsidP="00467E8A">
            <w:r>
              <w:t xml:space="preserve">Flag the </w:t>
            </w:r>
            <w:r w:rsidRPr="00092E57">
              <w:rPr>
                <w:rStyle w:val="SAPScreenElement"/>
              </w:rPr>
              <w:t>Left Island</w:t>
            </w:r>
            <w:r>
              <w:t xml:space="preserve"> check box if the </w:t>
            </w:r>
            <w:r w:rsidRPr="00092E57">
              <w:t>employee ceases employment (and the registration card is returned to the employee)</w:t>
            </w:r>
            <w:r>
              <w:t xml:space="preserve">, and enter the </w:t>
            </w:r>
            <w:r w:rsidRPr="00092E57">
              <w:rPr>
                <w:rStyle w:val="SAPScreenElement"/>
              </w:rPr>
              <w:t>Date</w:t>
            </w:r>
            <w:r>
              <w:t xml:space="preserve"> </w:t>
            </w:r>
            <w:r w:rsidRPr="00092E57">
              <w:t>the employee left the island</w:t>
            </w:r>
            <w:r w:rsidRPr="00453432">
              <w:rPr>
                <w:rFonts w:cs="Arial"/>
                <w:bCs/>
              </w:rPr>
              <w:t>:</w:t>
            </w:r>
          </w:p>
        </w:tc>
        <w:tc>
          <w:tcPr>
            <w:tcW w:w="2852" w:type="dxa"/>
            <w:shd w:val="clear" w:color="auto" w:fill="auto"/>
          </w:tcPr>
          <w:p w14:paraId="406A03E0" w14:textId="77777777" w:rsidR="00467E8A" w:rsidRPr="009F4CD2" w:rsidRDefault="00467E8A" w:rsidP="00467E8A"/>
        </w:tc>
        <w:tc>
          <w:tcPr>
            <w:tcW w:w="1264" w:type="dxa"/>
          </w:tcPr>
          <w:p w14:paraId="3E236E95" w14:textId="77777777" w:rsidR="00467E8A" w:rsidRPr="009F4CD2" w:rsidRDefault="00467E8A" w:rsidP="00467E8A">
            <w:pPr>
              <w:rPr>
                <w:rFonts w:cs="Arial"/>
                <w:bCs/>
              </w:rPr>
            </w:pPr>
          </w:p>
        </w:tc>
      </w:tr>
      <w:tr w:rsidR="00467E8A" w:rsidRPr="009F4CD2" w14:paraId="3FB024E4" w14:textId="77777777" w:rsidTr="00467E8A">
        <w:trPr>
          <w:trHeight w:val="576"/>
        </w:trPr>
        <w:tc>
          <w:tcPr>
            <w:tcW w:w="900" w:type="dxa"/>
            <w:vMerge/>
            <w:shd w:val="clear" w:color="auto" w:fill="auto"/>
          </w:tcPr>
          <w:p w14:paraId="34D105B4" w14:textId="77777777" w:rsidR="00467E8A" w:rsidRPr="009F4CD2" w:rsidRDefault="00467E8A" w:rsidP="00467E8A"/>
        </w:tc>
        <w:tc>
          <w:tcPr>
            <w:tcW w:w="1498" w:type="dxa"/>
            <w:vMerge/>
            <w:shd w:val="clear" w:color="auto" w:fill="auto"/>
          </w:tcPr>
          <w:p w14:paraId="51D4A9A0" w14:textId="77777777" w:rsidR="00467E8A" w:rsidRPr="009F4CD2" w:rsidRDefault="00467E8A" w:rsidP="00467E8A">
            <w:pPr>
              <w:rPr>
                <w:rFonts w:cs="Arial"/>
                <w:b/>
                <w:bCs/>
              </w:rPr>
            </w:pPr>
          </w:p>
        </w:tc>
        <w:tc>
          <w:tcPr>
            <w:tcW w:w="2974" w:type="dxa"/>
            <w:shd w:val="clear" w:color="auto" w:fill="auto"/>
          </w:tcPr>
          <w:p w14:paraId="667C33CB" w14:textId="77777777" w:rsidR="00467E8A" w:rsidRPr="009F4CD2" w:rsidRDefault="00467E8A" w:rsidP="00467E8A">
            <w:r w:rsidRPr="00187B9E">
              <w:t xml:space="preserve">In the </w:t>
            </w:r>
            <w:r>
              <w:rPr>
                <w:rStyle w:val="SAPScreenElement"/>
              </w:rPr>
              <w:t>Notes</w:t>
            </w:r>
            <w:r w:rsidRPr="00187B9E">
              <w:rPr>
                <w:rFonts w:cs="Arial"/>
                <w:bCs/>
              </w:rPr>
              <w:t xml:space="preserve"> </w:t>
            </w:r>
            <w:r>
              <w:t xml:space="preserve">part </w:t>
            </w:r>
            <w:r w:rsidRPr="00187B9E">
              <w:rPr>
                <w:rFonts w:cs="Arial"/>
                <w:bCs/>
              </w:rPr>
              <w:t>of the form,</w:t>
            </w:r>
            <w:r>
              <w:rPr>
                <w:rFonts w:cs="Arial"/>
                <w:bCs/>
              </w:rPr>
              <w:t xml:space="preserve"> enter notes, if appropriate.</w:t>
            </w:r>
          </w:p>
        </w:tc>
        <w:tc>
          <w:tcPr>
            <w:tcW w:w="4798" w:type="dxa"/>
            <w:shd w:val="clear" w:color="auto" w:fill="auto"/>
          </w:tcPr>
          <w:p w14:paraId="45DBD653" w14:textId="77777777" w:rsidR="00467E8A" w:rsidRPr="009F4CD2" w:rsidRDefault="00467E8A" w:rsidP="00467E8A"/>
        </w:tc>
        <w:tc>
          <w:tcPr>
            <w:tcW w:w="2852" w:type="dxa"/>
            <w:shd w:val="clear" w:color="auto" w:fill="auto"/>
          </w:tcPr>
          <w:p w14:paraId="1DBA175B" w14:textId="77777777" w:rsidR="00467E8A" w:rsidRPr="009F4CD2" w:rsidRDefault="00467E8A" w:rsidP="00467E8A"/>
        </w:tc>
        <w:tc>
          <w:tcPr>
            <w:tcW w:w="1264" w:type="dxa"/>
          </w:tcPr>
          <w:p w14:paraId="071EB270" w14:textId="77777777" w:rsidR="00467E8A" w:rsidRPr="009F4CD2" w:rsidRDefault="00467E8A" w:rsidP="00467E8A">
            <w:pPr>
              <w:rPr>
                <w:rFonts w:cs="Arial"/>
                <w:bCs/>
              </w:rPr>
            </w:pPr>
          </w:p>
        </w:tc>
      </w:tr>
      <w:tr w:rsidR="00467E8A" w:rsidRPr="009F4CD2" w14:paraId="421FC929" w14:textId="77777777" w:rsidTr="00467E8A">
        <w:trPr>
          <w:trHeight w:val="576"/>
        </w:trPr>
        <w:tc>
          <w:tcPr>
            <w:tcW w:w="900" w:type="dxa"/>
            <w:shd w:val="clear" w:color="auto" w:fill="auto"/>
          </w:tcPr>
          <w:p w14:paraId="63840D20" w14:textId="77777777" w:rsidR="00467E8A" w:rsidRPr="009F4CD2" w:rsidRDefault="00467E8A" w:rsidP="00467E8A">
            <w:r>
              <w:t>12</w:t>
            </w:r>
          </w:p>
        </w:tc>
        <w:tc>
          <w:tcPr>
            <w:tcW w:w="1498" w:type="dxa"/>
            <w:shd w:val="clear" w:color="auto" w:fill="auto"/>
          </w:tcPr>
          <w:p w14:paraId="5BF87DB5" w14:textId="77777777" w:rsidR="00467E8A" w:rsidRPr="009F4CD2" w:rsidRDefault="00467E8A" w:rsidP="00467E8A">
            <w:pPr>
              <w:rPr>
                <w:rFonts w:cs="Arial"/>
                <w:b/>
                <w:bCs/>
              </w:rPr>
            </w:pPr>
            <w:r w:rsidRPr="0064637F">
              <w:rPr>
                <w:rStyle w:val="SAPEmphasis"/>
              </w:rPr>
              <w:t>Save Offshore Social Security Data</w:t>
            </w:r>
          </w:p>
        </w:tc>
        <w:tc>
          <w:tcPr>
            <w:tcW w:w="2974" w:type="dxa"/>
            <w:shd w:val="clear" w:color="auto" w:fill="auto"/>
          </w:tcPr>
          <w:p w14:paraId="66FB76F9" w14:textId="77777777" w:rsidR="00467E8A" w:rsidRPr="009F4CD2" w:rsidRDefault="00467E8A" w:rsidP="00467E8A">
            <w:r w:rsidRPr="009F4CD2">
              <w:t xml:space="preserve">Choose the </w:t>
            </w:r>
            <w:r w:rsidRPr="009F4CD2">
              <w:rPr>
                <w:rStyle w:val="SAPScreenElement"/>
              </w:rPr>
              <w:t>Save</w:t>
            </w:r>
            <w:r w:rsidRPr="009F4CD2">
              <w:t xml:space="preserve"> button.</w:t>
            </w:r>
          </w:p>
        </w:tc>
        <w:tc>
          <w:tcPr>
            <w:tcW w:w="4798" w:type="dxa"/>
            <w:shd w:val="clear" w:color="auto" w:fill="auto"/>
          </w:tcPr>
          <w:p w14:paraId="58100FB6" w14:textId="77777777" w:rsidR="00467E8A" w:rsidRPr="009F4CD2" w:rsidRDefault="00467E8A" w:rsidP="00467E8A"/>
        </w:tc>
        <w:tc>
          <w:tcPr>
            <w:tcW w:w="2852" w:type="dxa"/>
            <w:shd w:val="clear" w:color="auto" w:fill="auto"/>
          </w:tcPr>
          <w:p w14:paraId="7B37B07A" w14:textId="77777777" w:rsidR="00467E8A" w:rsidRPr="009F4CD2" w:rsidRDefault="00467E8A" w:rsidP="00467E8A">
            <w:r w:rsidRPr="009F4CD2">
              <w:rPr>
                <w:rFonts w:cs="Arial"/>
                <w:bCs/>
              </w:rPr>
              <w:t>A system message about data saving is generated.</w:t>
            </w:r>
          </w:p>
        </w:tc>
        <w:tc>
          <w:tcPr>
            <w:tcW w:w="1264" w:type="dxa"/>
          </w:tcPr>
          <w:p w14:paraId="227A1FB9" w14:textId="77777777" w:rsidR="00467E8A" w:rsidRPr="009F4CD2" w:rsidRDefault="00467E8A" w:rsidP="00467E8A">
            <w:pPr>
              <w:rPr>
                <w:rFonts w:cs="Arial"/>
                <w:bCs/>
              </w:rPr>
            </w:pPr>
          </w:p>
        </w:tc>
      </w:tr>
    </w:tbl>
    <w:p w14:paraId="5874F246" w14:textId="77777777" w:rsidR="00467E8A" w:rsidRDefault="00467E8A" w:rsidP="00467E8A">
      <w:pPr>
        <w:pStyle w:val="Heading4"/>
      </w:pPr>
      <w:bookmarkStart w:id="1160" w:name="_Toc464837538"/>
      <w:bookmarkStart w:id="1161" w:name="_Toc499726081"/>
      <w:bookmarkStart w:id="1162" w:name="_Toc507433250"/>
      <w:r w:rsidRPr="00187B9E">
        <w:t xml:space="preserve">Maintaining </w:t>
      </w:r>
      <w:r>
        <w:t>Compensation</w:t>
      </w:r>
      <w:r w:rsidRPr="00187B9E">
        <w:t xml:space="preserve"> Data</w:t>
      </w:r>
      <w:bookmarkEnd w:id="1160"/>
      <w:bookmarkEnd w:id="1161"/>
      <w:bookmarkEnd w:id="1162"/>
    </w:p>
    <w:p w14:paraId="197F531B" w14:textId="77777777" w:rsidR="00467E8A" w:rsidRPr="00187B9E" w:rsidRDefault="00467E8A" w:rsidP="00467E8A">
      <w:pPr>
        <w:pStyle w:val="SAPKeyblockTitle"/>
      </w:pPr>
      <w:r w:rsidRPr="00187B9E">
        <w:t>Test Administration</w:t>
      </w:r>
    </w:p>
    <w:p w14:paraId="44A3E6F5" w14:textId="77777777" w:rsidR="00467E8A" w:rsidRPr="00187B9E" w:rsidRDefault="00467E8A" w:rsidP="00467E8A">
      <w:r w:rsidRPr="00187B9E">
        <w:t>Customer project: Fill in the project-specific parts (highlighted).</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467E8A" w:rsidRPr="00187B9E" w14:paraId="087FACB5"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5EE02F07" w14:textId="77777777" w:rsidR="00467E8A" w:rsidRPr="00187B9E" w:rsidRDefault="00467E8A" w:rsidP="00467E8A">
            <w:pPr>
              <w:rPr>
                <w:rStyle w:val="SAPEmphasis"/>
              </w:rPr>
            </w:pPr>
            <w:r w:rsidRPr="00187B9E">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5978FA34" w14:textId="77777777" w:rsidR="00467E8A" w:rsidRPr="00187B9E" w:rsidRDefault="00467E8A" w:rsidP="00467E8A">
            <w:r w:rsidRPr="00187B9E">
              <w:t>&lt;X.XX&gt;</w:t>
            </w:r>
          </w:p>
        </w:tc>
        <w:tc>
          <w:tcPr>
            <w:tcW w:w="2401" w:type="dxa"/>
            <w:tcBorders>
              <w:top w:val="single" w:sz="8" w:space="0" w:color="999999"/>
              <w:left w:val="single" w:sz="8" w:space="0" w:color="999999"/>
              <w:bottom w:val="single" w:sz="8" w:space="0" w:color="999999"/>
              <w:right w:val="single" w:sz="8" w:space="0" w:color="999999"/>
            </w:tcBorders>
            <w:hideMark/>
          </w:tcPr>
          <w:p w14:paraId="112394DB" w14:textId="77777777" w:rsidR="00467E8A" w:rsidRPr="00187B9E" w:rsidRDefault="00467E8A" w:rsidP="00467E8A">
            <w:pPr>
              <w:rPr>
                <w:rStyle w:val="SAPEmphasis"/>
              </w:rPr>
            </w:pPr>
            <w:r w:rsidRPr="00187B9E">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1D12419E" w14:textId="77777777" w:rsidR="00467E8A" w:rsidRPr="00187B9E" w:rsidRDefault="00467E8A" w:rsidP="00467E8A"/>
        </w:tc>
        <w:tc>
          <w:tcPr>
            <w:tcW w:w="2402" w:type="dxa"/>
            <w:tcBorders>
              <w:top w:val="single" w:sz="8" w:space="0" w:color="999999"/>
              <w:left w:val="single" w:sz="8" w:space="0" w:color="999999"/>
              <w:bottom w:val="single" w:sz="8" w:space="0" w:color="999999"/>
              <w:right w:val="single" w:sz="8" w:space="0" w:color="999999"/>
            </w:tcBorders>
            <w:hideMark/>
          </w:tcPr>
          <w:p w14:paraId="606C1CBE" w14:textId="77777777" w:rsidR="00467E8A" w:rsidRPr="00187B9E" w:rsidRDefault="00467E8A" w:rsidP="00467E8A">
            <w:pPr>
              <w:rPr>
                <w:rStyle w:val="SAPEmphasis"/>
              </w:rPr>
            </w:pPr>
            <w:r w:rsidRPr="00187B9E">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2E9796C4" w14:textId="77777777" w:rsidR="00467E8A" w:rsidRPr="00187B9E" w:rsidRDefault="00467E8A" w:rsidP="00467E8A">
            <w:r>
              <w:t>&lt;date&gt;</w:t>
            </w:r>
          </w:p>
        </w:tc>
      </w:tr>
      <w:tr w:rsidR="00467E8A" w:rsidRPr="00187B9E" w14:paraId="629A2AD5"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25114484" w14:textId="77777777" w:rsidR="00467E8A" w:rsidRPr="00187B9E" w:rsidRDefault="00467E8A" w:rsidP="00467E8A">
            <w:pPr>
              <w:rPr>
                <w:rStyle w:val="SAPEmphasis"/>
              </w:rPr>
            </w:pPr>
            <w:r w:rsidRPr="00187B9E">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227E4E9A" w14:textId="77777777" w:rsidR="00467E8A" w:rsidRPr="00187B9E" w:rsidRDefault="00467E8A" w:rsidP="00467E8A">
            <w:r w:rsidRPr="00187B9E">
              <w:t xml:space="preserve">HR </w:t>
            </w:r>
            <w:r w:rsidRPr="009F4CD2">
              <w:t>Administrator</w:t>
            </w:r>
          </w:p>
        </w:tc>
      </w:tr>
      <w:tr w:rsidR="00467E8A" w:rsidRPr="00187B9E" w14:paraId="5E8D4A3E"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4F6A12C2" w14:textId="77777777" w:rsidR="00467E8A" w:rsidRPr="00187B9E" w:rsidRDefault="00467E8A" w:rsidP="00467E8A">
            <w:pPr>
              <w:rPr>
                <w:rStyle w:val="SAPEmphasis"/>
              </w:rPr>
            </w:pPr>
            <w:r w:rsidRPr="00187B9E">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335E6D1A" w14:textId="77777777" w:rsidR="00467E8A" w:rsidRPr="00187B9E" w:rsidRDefault="00467E8A" w:rsidP="00467E8A">
            <w:r w:rsidRPr="00187B9E">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488C4301" w14:textId="77777777" w:rsidR="00467E8A" w:rsidRPr="00187B9E" w:rsidRDefault="00467E8A" w:rsidP="00467E8A">
            <w:pPr>
              <w:rPr>
                <w:rStyle w:val="SAPEmphasis"/>
              </w:rPr>
            </w:pPr>
            <w:r w:rsidRPr="00187B9E">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47F35EEB" w14:textId="73FB8E73" w:rsidR="00467E8A" w:rsidRPr="00187B9E" w:rsidRDefault="001861CE" w:rsidP="00467E8A">
            <w:r>
              <w:t>&lt;duration&gt;</w:t>
            </w:r>
          </w:p>
        </w:tc>
      </w:tr>
    </w:tbl>
    <w:p w14:paraId="6D660370" w14:textId="77777777" w:rsidR="00467E8A" w:rsidRPr="00187B9E" w:rsidRDefault="00467E8A" w:rsidP="00467E8A">
      <w:pPr>
        <w:pStyle w:val="SAPKeyblockTitle"/>
      </w:pPr>
      <w:r w:rsidRPr="00187B9E">
        <w:t>Purpose</w:t>
      </w:r>
    </w:p>
    <w:p w14:paraId="7D9ED47F" w14:textId="77777777" w:rsidR="00467E8A" w:rsidRDefault="00467E8A" w:rsidP="00467E8A">
      <w:r w:rsidRPr="002C326C">
        <w:t xml:space="preserve">The HR </w:t>
      </w:r>
      <w:r w:rsidRPr="009F4CD2">
        <w:t>Administrator</w:t>
      </w:r>
      <w:r w:rsidRPr="002C326C">
        <w:t xml:space="preserve"> maintains </w:t>
      </w:r>
      <w:r>
        <w:t xml:space="preserve">compensation </w:t>
      </w:r>
      <w:r w:rsidRPr="002C326C">
        <w:t xml:space="preserve">data for employees. </w:t>
      </w:r>
    </w:p>
    <w:p w14:paraId="514B133B" w14:textId="77777777" w:rsidR="00467E8A" w:rsidRPr="00950CA8" w:rsidRDefault="00467E8A" w:rsidP="00467E8A">
      <w:r w:rsidRPr="00950CA8">
        <w:t xml:space="preserve">In this chapter, we describe the maintenance of </w:t>
      </w:r>
      <w:r>
        <w:t>following</w:t>
      </w:r>
      <w:r w:rsidRPr="00950CA8">
        <w:t xml:space="preserve"> infotypes: </w:t>
      </w:r>
      <w:r w:rsidRPr="00D13B0E">
        <w:t>Bar Point Information</w:t>
      </w:r>
      <w:r>
        <w:t xml:space="preserve">, </w:t>
      </w:r>
      <w:r w:rsidRPr="00D13B0E">
        <w:t>Predetermination PAYE and NIC Adjust</w:t>
      </w:r>
      <w:r>
        <w:t>,</w:t>
      </w:r>
      <w:r w:rsidRPr="00950CA8">
        <w:t xml:space="preserve"> and </w:t>
      </w:r>
      <w:r w:rsidRPr="00D13B0E">
        <w:t>Payment Made in Error</w:t>
      </w:r>
      <w:r w:rsidRPr="00950CA8">
        <w:t>.</w:t>
      </w:r>
    </w:p>
    <w:p w14:paraId="482DAB74" w14:textId="77777777" w:rsidR="00467E8A" w:rsidRDefault="00467E8A" w:rsidP="00467E8A">
      <w:r w:rsidRPr="00950CA8">
        <w:t xml:space="preserve">In the </w:t>
      </w:r>
      <w:r w:rsidRPr="00D13B0E">
        <w:rPr>
          <w:rStyle w:val="SAPScreenElement"/>
        </w:rPr>
        <w:t xml:space="preserve">Predetermination PAYE and NIC Adjust </w:t>
      </w:r>
      <w:r w:rsidRPr="00950CA8">
        <w:t>infotype,</w:t>
      </w:r>
      <w:r w:rsidRPr="00D13B0E">
        <w:t xml:space="preserve"> </w:t>
      </w:r>
      <w:r>
        <w:t>adjustments to Tax and National Insurance contribution (NIC) amount, as well as the reason for the adjustment are stored. In case of any discrepancy between the actual tax and NIC amount payable, and the amount that the system calculates for the employee, you must manually calculate the difference amount and enter the same here. The system uses the information in this infotype to adjust the tax amount and employee and employer NIC contribution amounts. The information stored in this infotype can be used for audit purposes.</w:t>
      </w:r>
    </w:p>
    <w:p w14:paraId="1B1765FF" w14:textId="77777777" w:rsidR="00467E8A" w:rsidRDefault="00467E8A" w:rsidP="00467E8A">
      <w:r>
        <w:t xml:space="preserve">To implement the National Insurance Payment in Error (NIPE) functionality, you must handle your master data processing differently. You use Infotype </w:t>
      </w:r>
      <w:r w:rsidRPr="00996918">
        <w:rPr>
          <w:rStyle w:val="SAPScreenElement"/>
        </w:rPr>
        <w:t xml:space="preserve">Payment Made in Error </w:t>
      </w:r>
      <w:r>
        <w:t xml:space="preserve">as part of this revised handling of NI Payments in Error in Payroll. </w:t>
      </w:r>
      <w:r w:rsidRPr="00996918">
        <w:t xml:space="preserve">For each NI payment in error you wish to correct, you must create a new infotype </w:t>
      </w:r>
      <w:r w:rsidRPr="00754968">
        <w:rPr>
          <w:rStyle w:val="SAPScreenElement"/>
        </w:rPr>
        <w:t>Payment Made in Error</w:t>
      </w:r>
      <w:r w:rsidRPr="00996918">
        <w:t xml:space="preserve"> record for each affected employee. Creating this infotype record initiates new handling of NI payment in error calculations for this employee in </w:t>
      </w:r>
      <w:r>
        <w:t>the Payroll.</w:t>
      </w:r>
    </w:p>
    <w:p w14:paraId="6BB0ADD8" w14:textId="77777777" w:rsidR="00467E8A" w:rsidRPr="00DC6770" w:rsidRDefault="00467E8A" w:rsidP="00467E8A">
      <w:pPr>
        <w:pStyle w:val="SAPNoteHeading"/>
        <w:ind w:left="720"/>
        <w:rPr>
          <w:rStyle w:val="SAPEmphasis"/>
        </w:rPr>
      </w:pPr>
      <w:r w:rsidRPr="00DC6770">
        <w:rPr>
          <w:noProof/>
        </w:rPr>
        <w:drawing>
          <wp:inline distT="0" distB="0" distL="0" distR="0" wp14:anchorId="67E56B34" wp14:editId="674E9E54">
            <wp:extent cx="226060" cy="226060"/>
            <wp:effectExtent l="0" t="0" r="0" b="0"/>
            <wp:docPr id="1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DC6770">
        <w:t> Example</w:t>
      </w:r>
    </w:p>
    <w:p w14:paraId="740A18DF" w14:textId="77777777" w:rsidR="00467E8A" w:rsidRDefault="00467E8A" w:rsidP="00467E8A">
      <w:pPr>
        <w:ind w:left="720"/>
      </w:pPr>
      <w:r>
        <w:t xml:space="preserve">If a bonus paid to an employee had a wrong amount (for example 1000 GBP instead of 500 GBP), you want to fix this error and ensure that the correction </w:t>
      </w:r>
      <w:r w:rsidRPr="00996918">
        <w:t>handles the NI calculations correctly</w:t>
      </w:r>
      <w:r>
        <w:t xml:space="preserve">. For this, you need to reduce the amount in infotype </w:t>
      </w:r>
      <w:r w:rsidRPr="00996918">
        <w:rPr>
          <w:rStyle w:val="SAPScreenElement"/>
        </w:rPr>
        <w:t>Additional Payments</w:t>
      </w:r>
      <w:r>
        <w:t xml:space="preserve">, create a new record for infotype </w:t>
      </w:r>
      <w:r w:rsidRPr="00996918">
        <w:rPr>
          <w:rStyle w:val="SAPScreenElement"/>
        </w:rPr>
        <w:t>Payment Made in Error</w:t>
      </w:r>
      <w:r>
        <w:t>, and run the payroll.</w:t>
      </w:r>
    </w:p>
    <w:p w14:paraId="4269284F" w14:textId="77777777" w:rsidR="00467E8A" w:rsidRPr="009F4CD2" w:rsidRDefault="00467E8A" w:rsidP="00467E8A">
      <w:pPr>
        <w:pStyle w:val="SAPKeyblockTitle"/>
      </w:pPr>
      <w:r w:rsidRPr="009F4CD2">
        <w:t>Procedure</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1772"/>
        <w:gridCol w:w="2700"/>
        <w:gridCol w:w="4798"/>
        <w:gridCol w:w="2852"/>
        <w:gridCol w:w="1264"/>
      </w:tblGrid>
      <w:tr w:rsidR="00467E8A" w:rsidRPr="009F4CD2" w14:paraId="142CB8D9" w14:textId="77777777" w:rsidTr="00467E8A">
        <w:trPr>
          <w:trHeight w:val="517"/>
          <w:tblHeader/>
        </w:trPr>
        <w:tc>
          <w:tcPr>
            <w:tcW w:w="900" w:type="dxa"/>
            <w:shd w:val="clear" w:color="auto" w:fill="999999"/>
          </w:tcPr>
          <w:p w14:paraId="573C3DEF" w14:textId="77777777" w:rsidR="00467E8A" w:rsidRPr="009F4CD2" w:rsidRDefault="00467E8A" w:rsidP="00467E8A">
            <w:pPr>
              <w:pStyle w:val="TableHeading"/>
              <w:rPr>
                <w:rFonts w:ascii="BentonSans Bold" w:hAnsi="BentonSans Bold"/>
                <w:bCs/>
                <w:color w:val="FFFFFF"/>
                <w:sz w:val="18"/>
              </w:rPr>
            </w:pPr>
            <w:r w:rsidRPr="009F4CD2">
              <w:rPr>
                <w:rFonts w:ascii="BentonSans Bold" w:hAnsi="BentonSans Bold"/>
                <w:bCs/>
                <w:color w:val="FFFFFF"/>
                <w:sz w:val="18"/>
              </w:rPr>
              <w:t>Test Step #</w:t>
            </w:r>
          </w:p>
        </w:tc>
        <w:tc>
          <w:tcPr>
            <w:tcW w:w="1772" w:type="dxa"/>
            <w:shd w:val="clear" w:color="auto" w:fill="999999"/>
          </w:tcPr>
          <w:p w14:paraId="3D20CE7E" w14:textId="77777777" w:rsidR="00467E8A" w:rsidRPr="009F4CD2" w:rsidRDefault="00467E8A" w:rsidP="00467E8A">
            <w:pPr>
              <w:pStyle w:val="TableHeading"/>
              <w:rPr>
                <w:rFonts w:ascii="BentonSans Bold" w:hAnsi="BentonSans Bold"/>
                <w:bCs/>
                <w:color w:val="FFFFFF"/>
                <w:sz w:val="18"/>
              </w:rPr>
            </w:pPr>
            <w:r w:rsidRPr="009F4CD2">
              <w:rPr>
                <w:rFonts w:ascii="BentonSans Bold" w:hAnsi="BentonSans Bold"/>
                <w:bCs/>
                <w:color w:val="FFFFFF"/>
                <w:sz w:val="18"/>
              </w:rPr>
              <w:t>Test Step Name</w:t>
            </w:r>
          </w:p>
        </w:tc>
        <w:tc>
          <w:tcPr>
            <w:tcW w:w="2700" w:type="dxa"/>
            <w:shd w:val="clear" w:color="auto" w:fill="999999"/>
          </w:tcPr>
          <w:p w14:paraId="2E9E9B5B" w14:textId="77777777" w:rsidR="00467E8A" w:rsidRPr="009F4CD2" w:rsidRDefault="00467E8A" w:rsidP="00467E8A">
            <w:pPr>
              <w:pStyle w:val="TableHeading"/>
              <w:rPr>
                <w:rFonts w:ascii="BentonSans Bold" w:hAnsi="BentonSans Bold"/>
                <w:bCs/>
                <w:color w:val="FFFFFF"/>
                <w:sz w:val="18"/>
              </w:rPr>
            </w:pPr>
            <w:r w:rsidRPr="009F4CD2">
              <w:rPr>
                <w:rFonts w:ascii="BentonSans Bold" w:hAnsi="BentonSans Bold"/>
                <w:bCs/>
                <w:color w:val="FFFFFF"/>
                <w:sz w:val="18"/>
              </w:rPr>
              <w:t>Instruction</w:t>
            </w:r>
          </w:p>
        </w:tc>
        <w:tc>
          <w:tcPr>
            <w:tcW w:w="4798" w:type="dxa"/>
            <w:shd w:val="clear" w:color="auto" w:fill="999999"/>
          </w:tcPr>
          <w:p w14:paraId="15BAB4E6" w14:textId="77777777" w:rsidR="00467E8A" w:rsidRPr="009F4CD2" w:rsidRDefault="00467E8A" w:rsidP="00467E8A">
            <w:pPr>
              <w:pStyle w:val="TableHeading"/>
              <w:rPr>
                <w:rFonts w:ascii="BentonSans Bold" w:hAnsi="BentonSans Bold"/>
                <w:bCs/>
                <w:color w:val="FFFFFF"/>
                <w:sz w:val="18"/>
              </w:rPr>
            </w:pPr>
            <w:r w:rsidRPr="009F4CD2">
              <w:rPr>
                <w:rFonts w:ascii="BentonSans Bold" w:hAnsi="BentonSans Bold"/>
                <w:bCs/>
                <w:color w:val="FFFFFF"/>
                <w:sz w:val="18"/>
              </w:rPr>
              <w:t>User Entries:</w:t>
            </w:r>
            <w:r w:rsidRPr="009F4CD2">
              <w:rPr>
                <w:rFonts w:ascii="BentonSans Bold" w:hAnsi="BentonSans Bold"/>
                <w:bCs/>
                <w:color w:val="FFFFFF"/>
                <w:sz w:val="18"/>
              </w:rPr>
              <w:br/>
              <w:t>Field Name: User Action and Value</w:t>
            </w:r>
          </w:p>
        </w:tc>
        <w:tc>
          <w:tcPr>
            <w:tcW w:w="2852" w:type="dxa"/>
            <w:shd w:val="clear" w:color="auto" w:fill="999999"/>
          </w:tcPr>
          <w:p w14:paraId="36BA8FEE" w14:textId="77777777" w:rsidR="00467E8A" w:rsidRPr="009F4CD2" w:rsidRDefault="00467E8A" w:rsidP="00467E8A">
            <w:pPr>
              <w:pStyle w:val="TableHeading"/>
              <w:rPr>
                <w:rFonts w:ascii="BentonSans Bold" w:hAnsi="BentonSans Bold"/>
                <w:bCs/>
                <w:color w:val="FFFFFF"/>
                <w:sz w:val="18"/>
              </w:rPr>
            </w:pPr>
            <w:r w:rsidRPr="009F4CD2">
              <w:rPr>
                <w:rFonts w:ascii="BentonSans Bold" w:hAnsi="BentonSans Bold"/>
                <w:bCs/>
                <w:color w:val="FFFFFF"/>
                <w:sz w:val="18"/>
              </w:rPr>
              <w:t>Expected Result</w:t>
            </w:r>
          </w:p>
        </w:tc>
        <w:tc>
          <w:tcPr>
            <w:tcW w:w="1264" w:type="dxa"/>
            <w:shd w:val="clear" w:color="auto" w:fill="999999"/>
          </w:tcPr>
          <w:p w14:paraId="2E307607" w14:textId="77777777" w:rsidR="00467E8A" w:rsidRPr="009F4CD2" w:rsidRDefault="00467E8A" w:rsidP="00467E8A">
            <w:pPr>
              <w:pStyle w:val="TableHeading"/>
              <w:rPr>
                <w:rFonts w:ascii="BentonSans Bold" w:hAnsi="BentonSans Bold"/>
                <w:bCs/>
                <w:color w:val="FFFFFF"/>
                <w:sz w:val="18"/>
              </w:rPr>
            </w:pPr>
            <w:r w:rsidRPr="009F4CD2">
              <w:rPr>
                <w:rFonts w:ascii="BentonSans Bold" w:hAnsi="BentonSans Bold"/>
                <w:bCs/>
                <w:color w:val="FFFFFF"/>
                <w:sz w:val="18"/>
              </w:rPr>
              <w:t>Pass / Fail / Comment</w:t>
            </w:r>
          </w:p>
        </w:tc>
      </w:tr>
      <w:tr w:rsidR="00467E8A" w:rsidRPr="009F4CD2" w14:paraId="0DC8814A" w14:textId="77777777" w:rsidTr="00467E8A">
        <w:trPr>
          <w:trHeight w:val="288"/>
        </w:trPr>
        <w:tc>
          <w:tcPr>
            <w:tcW w:w="900" w:type="dxa"/>
            <w:shd w:val="clear" w:color="auto" w:fill="auto"/>
          </w:tcPr>
          <w:p w14:paraId="12BC0931" w14:textId="77777777" w:rsidR="00467E8A" w:rsidRPr="009F4CD2" w:rsidRDefault="00467E8A" w:rsidP="00467E8A">
            <w:r w:rsidRPr="009F4CD2">
              <w:t>1</w:t>
            </w:r>
          </w:p>
        </w:tc>
        <w:tc>
          <w:tcPr>
            <w:tcW w:w="1772" w:type="dxa"/>
            <w:shd w:val="clear" w:color="auto" w:fill="auto"/>
          </w:tcPr>
          <w:p w14:paraId="52B964A8" w14:textId="77777777" w:rsidR="00467E8A" w:rsidRPr="0064637F" w:rsidRDefault="00467E8A" w:rsidP="00467E8A">
            <w:pPr>
              <w:rPr>
                <w:rStyle w:val="SAPEmphasis"/>
              </w:rPr>
            </w:pPr>
            <w:r w:rsidRPr="0064637F">
              <w:rPr>
                <w:rStyle w:val="SAPEmphasis"/>
              </w:rPr>
              <w:t>Log on</w:t>
            </w:r>
          </w:p>
        </w:tc>
        <w:tc>
          <w:tcPr>
            <w:tcW w:w="2700" w:type="dxa"/>
            <w:shd w:val="clear" w:color="auto" w:fill="auto"/>
          </w:tcPr>
          <w:p w14:paraId="2D57624A" w14:textId="77777777" w:rsidR="00467E8A" w:rsidRPr="009F4CD2" w:rsidRDefault="00467E8A" w:rsidP="00467E8A">
            <w:r w:rsidRPr="009F4CD2">
              <w:t xml:space="preserve">Log on to </w:t>
            </w:r>
            <w:r w:rsidRPr="00924C51">
              <w:rPr>
                <w:rStyle w:val="SAPScreenElement"/>
                <w:color w:val="auto"/>
              </w:rPr>
              <w:t>Employee Central</w:t>
            </w:r>
            <w:r w:rsidRPr="00D60938">
              <w:t xml:space="preserve"> </w:t>
            </w:r>
            <w:r w:rsidRPr="009F4CD2">
              <w:t>as an HR Administrator.</w:t>
            </w:r>
          </w:p>
        </w:tc>
        <w:tc>
          <w:tcPr>
            <w:tcW w:w="4798" w:type="dxa"/>
            <w:shd w:val="clear" w:color="auto" w:fill="auto"/>
          </w:tcPr>
          <w:p w14:paraId="0C6281E2" w14:textId="77777777" w:rsidR="00467E8A" w:rsidRPr="009F4CD2" w:rsidRDefault="00467E8A" w:rsidP="00467E8A"/>
        </w:tc>
        <w:tc>
          <w:tcPr>
            <w:tcW w:w="2852" w:type="dxa"/>
            <w:shd w:val="clear" w:color="auto" w:fill="auto"/>
          </w:tcPr>
          <w:p w14:paraId="3A1D7C24" w14:textId="77777777" w:rsidR="00467E8A" w:rsidRPr="009F4CD2" w:rsidRDefault="00467E8A" w:rsidP="00467E8A">
            <w:r w:rsidRPr="009F4CD2">
              <w:t xml:space="preserve">The </w:t>
            </w:r>
            <w:r w:rsidRPr="009F4CD2">
              <w:rPr>
                <w:rStyle w:val="SAPScreenElement"/>
              </w:rPr>
              <w:t>Home</w:t>
            </w:r>
            <w:r w:rsidRPr="009F4CD2">
              <w:t xml:space="preserve"> page is displayed.</w:t>
            </w:r>
          </w:p>
        </w:tc>
        <w:tc>
          <w:tcPr>
            <w:tcW w:w="1264" w:type="dxa"/>
          </w:tcPr>
          <w:p w14:paraId="18303E08" w14:textId="77777777" w:rsidR="00467E8A" w:rsidRPr="009F4CD2" w:rsidRDefault="00467E8A" w:rsidP="00467E8A">
            <w:pPr>
              <w:rPr>
                <w:rFonts w:cs="Arial"/>
                <w:bCs/>
              </w:rPr>
            </w:pPr>
          </w:p>
        </w:tc>
      </w:tr>
      <w:tr w:rsidR="00467E8A" w:rsidRPr="009F4CD2" w14:paraId="05E8C4FF" w14:textId="77777777" w:rsidTr="00467E8A">
        <w:trPr>
          <w:trHeight w:val="1137"/>
        </w:trPr>
        <w:tc>
          <w:tcPr>
            <w:tcW w:w="900" w:type="dxa"/>
            <w:shd w:val="clear" w:color="auto" w:fill="auto"/>
          </w:tcPr>
          <w:p w14:paraId="6014B931" w14:textId="77777777" w:rsidR="00467E8A" w:rsidRPr="009F4CD2" w:rsidRDefault="00467E8A" w:rsidP="00467E8A">
            <w:r w:rsidRPr="009F4CD2">
              <w:t>2</w:t>
            </w:r>
          </w:p>
        </w:tc>
        <w:tc>
          <w:tcPr>
            <w:tcW w:w="1772" w:type="dxa"/>
            <w:shd w:val="clear" w:color="auto" w:fill="auto"/>
          </w:tcPr>
          <w:p w14:paraId="16116751" w14:textId="77777777" w:rsidR="00467E8A" w:rsidRPr="0064637F" w:rsidRDefault="00467E8A" w:rsidP="00467E8A">
            <w:pPr>
              <w:rPr>
                <w:rStyle w:val="SAPEmphasis"/>
              </w:rPr>
            </w:pPr>
            <w:r w:rsidRPr="0064637F">
              <w:rPr>
                <w:rStyle w:val="SAPEmphasis"/>
              </w:rPr>
              <w:t>Search Employee</w:t>
            </w:r>
          </w:p>
        </w:tc>
        <w:tc>
          <w:tcPr>
            <w:tcW w:w="2700" w:type="dxa"/>
            <w:shd w:val="clear" w:color="auto" w:fill="auto"/>
          </w:tcPr>
          <w:p w14:paraId="34B55216" w14:textId="77777777" w:rsidR="00467E8A" w:rsidRPr="009F4CD2" w:rsidRDefault="00467E8A" w:rsidP="00467E8A">
            <w:r w:rsidRPr="009F4CD2">
              <w:t>In the</w:t>
            </w:r>
            <w:r w:rsidRPr="009F4CD2">
              <w:rPr>
                <w:rStyle w:val="SAPScreenElement"/>
              </w:rPr>
              <w:t xml:space="preserve"> Search </w:t>
            </w:r>
            <w:r>
              <w:rPr>
                <w:rStyle w:val="SAPScreenElement"/>
              </w:rPr>
              <w:t>for actions or people</w:t>
            </w:r>
            <w:r w:rsidRPr="007D2354">
              <w:t xml:space="preserve"> </w:t>
            </w:r>
            <w:r w:rsidRPr="00F36E6B">
              <w:t>box</w:t>
            </w:r>
            <w:r>
              <w:t>,</w:t>
            </w:r>
            <w:r w:rsidRPr="009F4CD2">
              <w:t xml:space="preserve"> in the top right corner of the </w:t>
            </w:r>
            <w:r>
              <w:t>screen,</w:t>
            </w:r>
            <w:r w:rsidRPr="009F4CD2">
              <w:t xml:space="preserve"> enter the name (or name parts) of the employee for whom you want to maintain data.</w:t>
            </w:r>
          </w:p>
        </w:tc>
        <w:tc>
          <w:tcPr>
            <w:tcW w:w="4798" w:type="dxa"/>
            <w:shd w:val="clear" w:color="auto" w:fill="auto"/>
          </w:tcPr>
          <w:p w14:paraId="2B1AF0A8" w14:textId="77777777" w:rsidR="00467E8A" w:rsidRPr="009F4CD2" w:rsidRDefault="00467E8A" w:rsidP="00467E8A"/>
        </w:tc>
        <w:tc>
          <w:tcPr>
            <w:tcW w:w="2852" w:type="dxa"/>
            <w:shd w:val="clear" w:color="auto" w:fill="auto"/>
          </w:tcPr>
          <w:p w14:paraId="438F2EA1" w14:textId="77777777" w:rsidR="00467E8A" w:rsidRPr="009F4CD2" w:rsidRDefault="00467E8A" w:rsidP="00467E8A">
            <w:r>
              <w:t xml:space="preserve">The autocomplete functionality suggests </w:t>
            </w:r>
            <w:r w:rsidRPr="009F4CD2">
              <w:t>a list of employees matching your search criteria.</w:t>
            </w:r>
          </w:p>
        </w:tc>
        <w:tc>
          <w:tcPr>
            <w:tcW w:w="1264" w:type="dxa"/>
          </w:tcPr>
          <w:p w14:paraId="66FCA8E8" w14:textId="77777777" w:rsidR="00467E8A" w:rsidRPr="009F4CD2" w:rsidRDefault="00467E8A" w:rsidP="00467E8A">
            <w:pPr>
              <w:rPr>
                <w:rFonts w:cs="Arial"/>
                <w:bCs/>
              </w:rPr>
            </w:pPr>
          </w:p>
        </w:tc>
      </w:tr>
      <w:tr w:rsidR="00467E8A" w:rsidRPr="009F4CD2" w14:paraId="75096B15" w14:textId="77777777" w:rsidTr="00467E8A">
        <w:trPr>
          <w:trHeight w:val="576"/>
        </w:trPr>
        <w:tc>
          <w:tcPr>
            <w:tcW w:w="900" w:type="dxa"/>
            <w:shd w:val="clear" w:color="auto" w:fill="auto"/>
          </w:tcPr>
          <w:p w14:paraId="4DDA0FA7" w14:textId="77777777" w:rsidR="00467E8A" w:rsidRPr="009F4CD2" w:rsidRDefault="00467E8A" w:rsidP="00467E8A">
            <w:r w:rsidRPr="009F4CD2">
              <w:t>3</w:t>
            </w:r>
          </w:p>
        </w:tc>
        <w:tc>
          <w:tcPr>
            <w:tcW w:w="1772" w:type="dxa"/>
            <w:shd w:val="clear" w:color="auto" w:fill="auto"/>
          </w:tcPr>
          <w:p w14:paraId="4197492B" w14:textId="77777777" w:rsidR="00467E8A" w:rsidRPr="0064637F" w:rsidRDefault="00467E8A" w:rsidP="00467E8A">
            <w:pPr>
              <w:rPr>
                <w:rStyle w:val="SAPEmphasis"/>
              </w:rPr>
            </w:pPr>
            <w:r w:rsidRPr="0064637F">
              <w:rPr>
                <w:rStyle w:val="SAPEmphasis"/>
              </w:rPr>
              <w:t>Select Employee</w:t>
            </w:r>
          </w:p>
        </w:tc>
        <w:tc>
          <w:tcPr>
            <w:tcW w:w="2700" w:type="dxa"/>
            <w:shd w:val="clear" w:color="auto" w:fill="auto"/>
          </w:tcPr>
          <w:p w14:paraId="63DEC5BE" w14:textId="77777777" w:rsidR="00467E8A" w:rsidRPr="009F4CD2" w:rsidRDefault="00467E8A" w:rsidP="00467E8A">
            <w:r w:rsidRPr="009F4CD2">
              <w:rPr>
                <w:rFonts w:cs="Arial"/>
                <w:bCs/>
              </w:rPr>
              <w:t>Select the appropriate employee from the result list.</w:t>
            </w:r>
          </w:p>
        </w:tc>
        <w:tc>
          <w:tcPr>
            <w:tcW w:w="4798" w:type="dxa"/>
            <w:shd w:val="clear" w:color="auto" w:fill="auto"/>
          </w:tcPr>
          <w:p w14:paraId="74550308" w14:textId="77777777" w:rsidR="00467E8A" w:rsidRPr="009F4CD2" w:rsidRDefault="00467E8A" w:rsidP="00467E8A"/>
        </w:tc>
        <w:tc>
          <w:tcPr>
            <w:tcW w:w="2852" w:type="dxa"/>
            <w:shd w:val="clear" w:color="auto" w:fill="auto"/>
          </w:tcPr>
          <w:p w14:paraId="7C623127" w14:textId="77777777" w:rsidR="00467E8A" w:rsidRPr="009F4CD2" w:rsidRDefault="00467E8A" w:rsidP="00467E8A">
            <w:r w:rsidRPr="009F4CD2">
              <w:t xml:space="preserve">You are directed to the </w:t>
            </w:r>
            <w:r w:rsidRPr="009F4CD2">
              <w:rPr>
                <w:rStyle w:val="SAPScreenElement"/>
              </w:rPr>
              <w:t>Employee Files</w:t>
            </w:r>
            <w:r w:rsidRPr="009F4CD2">
              <w:t xml:space="preserve"> page in which the profile of the employee is displayed.</w:t>
            </w:r>
          </w:p>
        </w:tc>
        <w:tc>
          <w:tcPr>
            <w:tcW w:w="1264" w:type="dxa"/>
          </w:tcPr>
          <w:p w14:paraId="5E04B10F" w14:textId="77777777" w:rsidR="00467E8A" w:rsidRPr="009F4CD2" w:rsidRDefault="00467E8A" w:rsidP="00467E8A">
            <w:pPr>
              <w:rPr>
                <w:rFonts w:cs="Arial"/>
                <w:bCs/>
              </w:rPr>
            </w:pPr>
          </w:p>
        </w:tc>
      </w:tr>
      <w:tr w:rsidR="00467E8A" w:rsidRPr="009F4CD2" w14:paraId="3496C8C6" w14:textId="77777777" w:rsidTr="00467E8A">
        <w:trPr>
          <w:trHeight w:val="144"/>
        </w:trPr>
        <w:tc>
          <w:tcPr>
            <w:tcW w:w="900" w:type="dxa"/>
            <w:shd w:val="clear" w:color="auto" w:fill="auto"/>
          </w:tcPr>
          <w:p w14:paraId="055DEE48" w14:textId="77777777" w:rsidR="00467E8A" w:rsidRPr="009F4CD2" w:rsidRDefault="00467E8A" w:rsidP="00467E8A">
            <w:r w:rsidRPr="009F4CD2">
              <w:t>4</w:t>
            </w:r>
          </w:p>
        </w:tc>
        <w:tc>
          <w:tcPr>
            <w:tcW w:w="1772" w:type="dxa"/>
            <w:shd w:val="clear" w:color="auto" w:fill="auto"/>
          </w:tcPr>
          <w:p w14:paraId="7F8AF820" w14:textId="77777777" w:rsidR="00467E8A" w:rsidRPr="009F4CD2" w:rsidRDefault="00467E8A" w:rsidP="00467E8A">
            <w:pPr>
              <w:rPr>
                <w:rFonts w:cs="Arial"/>
                <w:b/>
                <w:bCs/>
              </w:rPr>
            </w:pPr>
            <w:r w:rsidRPr="00386D74">
              <w:rPr>
                <w:rStyle w:val="SAPEmphasis"/>
              </w:rPr>
              <w:t>Go to</w:t>
            </w:r>
            <w:r w:rsidRPr="009F4CD2">
              <w:rPr>
                <w:rFonts w:cs="Arial"/>
                <w:b/>
                <w:bCs/>
              </w:rPr>
              <w:t xml:space="preserve"> </w:t>
            </w:r>
            <w:r w:rsidRPr="009F4CD2">
              <w:rPr>
                <w:rStyle w:val="SAPScreenElement"/>
                <w:b/>
                <w:color w:val="auto"/>
              </w:rPr>
              <w:t>Payroll Information</w:t>
            </w:r>
            <w:r w:rsidRPr="009F4CD2">
              <w:rPr>
                <w:rFonts w:cs="Arial"/>
                <w:b/>
                <w:bCs/>
              </w:rPr>
              <w:t xml:space="preserve"> </w:t>
            </w:r>
            <w:r>
              <w:rPr>
                <w:rStyle w:val="SAPEmphasis"/>
              </w:rPr>
              <w:t>subsection</w:t>
            </w:r>
          </w:p>
        </w:tc>
        <w:tc>
          <w:tcPr>
            <w:tcW w:w="2700" w:type="dxa"/>
            <w:shd w:val="clear" w:color="auto" w:fill="auto"/>
          </w:tcPr>
          <w:p w14:paraId="115DD7C4" w14:textId="77777777" w:rsidR="00467E8A" w:rsidRPr="009F4CD2" w:rsidRDefault="00467E8A" w:rsidP="00467E8A">
            <w:r>
              <w:t xml:space="preserve">Go </w:t>
            </w:r>
            <w:r w:rsidRPr="008E6890">
              <w:t>to</w:t>
            </w:r>
            <w:r w:rsidRPr="008E6890">
              <w:rPr>
                <w:rFonts w:cs="Arial"/>
                <w:bCs/>
              </w:rPr>
              <w:t xml:space="preserve"> the </w:t>
            </w:r>
            <w:r w:rsidRPr="006B4DCD">
              <w:rPr>
                <w:rStyle w:val="SAPScreenElement"/>
              </w:rPr>
              <w:t>Employment Information</w:t>
            </w:r>
            <w:r w:rsidRPr="008E6890">
              <w:rPr>
                <w:rFonts w:cs="Arial"/>
                <w:bCs/>
              </w:rPr>
              <w:t xml:space="preserve"> section</w:t>
            </w:r>
            <w:r w:rsidRPr="006B4DCD">
              <w:rPr>
                <w:rFonts w:cs="Arial"/>
                <w:bCs/>
              </w:rPr>
              <w:t xml:space="preserve"> and there </w:t>
            </w:r>
            <w:r w:rsidRPr="008E6890">
              <w:rPr>
                <w:rFonts w:cs="Arial"/>
                <w:bCs/>
              </w:rPr>
              <w:t xml:space="preserve">scroll to the </w:t>
            </w:r>
            <w:r w:rsidRPr="006B4DCD">
              <w:rPr>
                <w:rStyle w:val="SAPScreenElement"/>
              </w:rPr>
              <w:t>Payroll Information</w:t>
            </w:r>
            <w:r w:rsidRPr="008E6890">
              <w:rPr>
                <w:rFonts w:cs="Arial"/>
                <w:bCs/>
              </w:rPr>
              <w:t xml:space="preserve"> subsection</w:t>
            </w:r>
            <w:r>
              <w:rPr>
                <w:rStyle w:val="SAPScreenElement"/>
              </w:rPr>
              <w:t>.</w:t>
            </w:r>
          </w:p>
        </w:tc>
        <w:tc>
          <w:tcPr>
            <w:tcW w:w="4798" w:type="dxa"/>
            <w:shd w:val="clear" w:color="auto" w:fill="auto"/>
          </w:tcPr>
          <w:p w14:paraId="582B42A8" w14:textId="77777777" w:rsidR="00467E8A" w:rsidRPr="009F4CD2" w:rsidRDefault="00467E8A" w:rsidP="00467E8A"/>
        </w:tc>
        <w:tc>
          <w:tcPr>
            <w:tcW w:w="2852" w:type="dxa"/>
            <w:shd w:val="clear" w:color="auto" w:fill="auto"/>
          </w:tcPr>
          <w:p w14:paraId="0EA919AD" w14:textId="77777777" w:rsidR="00467E8A" w:rsidRPr="009F4CD2" w:rsidRDefault="00467E8A" w:rsidP="00467E8A">
            <w:pPr>
              <w:rPr>
                <w:color w:val="1F497D"/>
                <w:highlight w:val="yellow"/>
              </w:rPr>
            </w:pPr>
            <w:r w:rsidRPr="009F4CD2">
              <w:t xml:space="preserve">The </w:t>
            </w:r>
            <w:r w:rsidRPr="009F4CD2">
              <w:rPr>
                <w:rStyle w:val="SAPScreenElement"/>
              </w:rPr>
              <w:t>Payroll Information</w:t>
            </w:r>
            <w:r w:rsidRPr="009F4CD2">
              <w:t xml:space="preserve"> </w:t>
            </w:r>
            <w:r>
              <w:t>subsection</w:t>
            </w:r>
            <w:r w:rsidRPr="009F4CD2">
              <w:t xml:space="preserve"> is displayed. It contains </w:t>
            </w:r>
            <w:r>
              <w:t>several block</w:t>
            </w:r>
            <w:r w:rsidRPr="009F4CD2">
              <w:t>s configured as per your requirements.</w:t>
            </w:r>
          </w:p>
        </w:tc>
        <w:tc>
          <w:tcPr>
            <w:tcW w:w="1264" w:type="dxa"/>
          </w:tcPr>
          <w:p w14:paraId="084AB1E1" w14:textId="77777777" w:rsidR="00467E8A" w:rsidRPr="009F4CD2" w:rsidRDefault="00467E8A" w:rsidP="00467E8A">
            <w:pPr>
              <w:rPr>
                <w:rFonts w:cs="Arial"/>
                <w:bCs/>
              </w:rPr>
            </w:pPr>
          </w:p>
        </w:tc>
      </w:tr>
      <w:tr w:rsidR="00467E8A" w:rsidRPr="009F4CD2" w14:paraId="642E8AEC" w14:textId="77777777" w:rsidTr="00467E8A">
        <w:trPr>
          <w:trHeight w:val="283"/>
        </w:trPr>
        <w:tc>
          <w:tcPr>
            <w:tcW w:w="900" w:type="dxa"/>
            <w:shd w:val="clear" w:color="auto" w:fill="auto"/>
          </w:tcPr>
          <w:p w14:paraId="17A12B13" w14:textId="77777777" w:rsidR="00467E8A" w:rsidRPr="009F4CD2" w:rsidRDefault="00467E8A" w:rsidP="00467E8A">
            <w:r w:rsidRPr="009F4CD2">
              <w:t>5</w:t>
            </w:r>
          </w:p>
        </w:tc>
        <w:tc>
          <w:tcPr>
            <w:tcW w:w="1772" w:type="dxa"/>
            <w:shd w:val="clear" w:color="auto" w:fill="auto"/>
          </w:tcPr>
          <w:p w14:paraId="1CFE34E5" w14:textId="77777777" w:rsidR="00467E8A" w:rsidRPr="0064637F" w:rsidRDefault="00467E8A" w:rsidP="00467E8A">
            <w:pPr>
              <w:rPr>
                <w:rStyle w:val="SAPEmphasis"/>
              </w:rPr>
            </w:pPr>
            <w:r w:rsidRPr="0064637F">
              <w:rPr>
                <w:rStyle w:val="SAPEmphasis"/>
              </w:rPr>
              <w:t>Select Predetermination PAYE and NIC Adjust</w:t>
            </w:r>
          </w:p>
        </w:tc>
        <w:tc>
          <w:tcPr>
            <w:tcW w:w="2700" w:type="dxa"/>
            <w:shd w:val="clear" w:color="auto" w:fill="auto"/>
          </w:tcPr>
          <w:p w14:paraId="5F40097C" w14:textId="77777777" w:rsidR="00467E8A" w:rsidRPr="009F4CD2" w:rsidRDefault="00467E8A" w:rsidP="00467E8A">
            <w:r w:rsidRPr="009F4CD2">
              <w:t xml:space="preserve">In the </w:t>
            </w:r>
            <w:r>
              <w:rPr>
                <w:rStyle w:val="SAPScreenElement"/>
              </w:rPr>
              <w:t>Compensation</w:t>
            </w:r>
            <w:r w:rsidRPr="009F4CD2">
              <w:t xml:space="preserve"> </w:t>
            </w:r>
            <w:r>
              <w:t>block,</w:t>
            </w:r>
            <w:r w:rsidRPr="009F4CD2">
              <w:t xml:space="preserve"> select the </w:t>
            </w:r>
            <w:r w:rsidRPr="00D13B0E">
              <w:rPr>
                <w:rStyle w:val="SAPScreenElement"/>
              </w:rPr>
              <w:t xml:space="preserve">Predetermination PAYE and NIC Adjust </w:t>
            </w:r>
            <w:r w:rsidRPr="009F4CD2">
              <w:t>link.</w:t>
            </w:r>
          </w:p>
        </w:tc>
        <w:tc>
          <w:tcPr>
            <w:tcW w:w="4798" w:type="dxa"/>
            <w:shd w:val="clear" w:color="auto" w:fill="auto"/>
          </w:tcPr>
          <w:p w14:paraId="36B8C126" w14:textId="77777777" w:rsidR="00467E8A" w:rsidRPr="009F4CD2" w:rsidRDefault="00467E8A" w:rsidP="00467E8A"/>
        </w:tc>
        <w:tc>
          <w:tcPr>
            <w:tcW w:w="2852" w:type="dxa"/>
            <w:shd w:val="clear" w:color="auto" w:fill="auto"/>
          </w:tcPr>
          <w:p w14:paraId="68D6A63E" w14:textId="77777777" w:rsidR="00467E8A" w:rsidRPr="009F4CD2" w:rsidRDefault="00467E8A" w:rsidP="00467E8A">
            <w:r w:rsidRPr="009F4CD2">
              <w:t xml:space="preserve">You are linked to </w:t>
            </w:r>
            <w:r>
              <w:t>Employee Central Payroll</w:t>
            </w:r>
            <w:r w:rsidRPr="009F4CD2">
              <w:t>, where you need to enter logon details. The appropriate embedded form then appears containing a table with already existing records (if any, otherwise, the table is empty).</w:t>
            </w:r>
          </w:p>
        </w:tc>
        <w:tc>
          <w:tcPr>
            <w:tcW w:w="1264" w:type="dxa"/>
          </w:tcPr>
          <w:p w14:paraId="0DB497C1" w14:textId="77777777" w:rsidR="00467E8A" w:rsidRPr="009F4CD2" w:rsidRDefault="00467E8A" w:rsidP="00467E8A">
            <w:pPr>
              <w:rPr>
                <w:rFonts w:cs="Arial"/>
                <w:bCs/>
              </w:rPr>
            </w:pPr>
          </w:p>
        </w:tc>
      </w:tr>
      <w:tr w:rsidR="00467E8A" w:rsidRPr="009F4CD2" w14:paraId="4F6E1607" w14:textId="77777777" w:rsidTr="00467E8A">
        <w:trPr>
          <w:trHeight w:val="576"/>
        </w:trPr>
        <w:tc>
          <w:tcPr>
            <w:tcW w:w="900" w:type="dxa"/>
            <w:shd w:val="clear" w:color="auto" w:fill="auto"/>
          </w:tcPr>
          <w:p w14:paraId="68946855" w14:textId="77777777" w:rsidR="00467E8A" w:rsidRPr="009F4CD2" w:rsidRDefault="00467E8A" w:rsidP="00467E8A">
            <w:r w:rsidRPr="009F4CD2">
              <w:t>6</w:t>
            </w:r>
          </w:p>
        </w:tc>
        <w:tc>
          <w:tcPr>
            <w:tcW w:w="1772" w:type="dxa"/>
            <w:shd w:val="clear" w:color="auto" w:fill="auto"/>
          </w:tcPr>
          <w:p w14:paraId="20737499" w14:textId="77777777" w:rsidR="00467E8A" w:rsidRPr="0064637F" w:rsidRDefault="00467E8A" w:rsidP="00467E8A">
            <w:pPr>
              <w:rPr>
                <w:rStyle w:val="SAPEmphasis"/>
              </w:rPr>
            </w:pPr>
            <w:r w:rsidRPr="0064637F">
              <w:rPr>
                <w:rStyle w:val="SAPEmphasis"/>
              </w:rPr>
              <w:t>Create New Predetermination PAYE and NIC Adjust Record</w:t>
            </w:r>
          </w:p>
        </w:tc>
        <w:tc>
          <w:tcPr>
            <w:tcW w:w="2700" w:type="dxa"/>
            <w:shd w:val="clear" w:color="auto" w:fill="auto"/>
          </w:tcPr>
          <w:p w14:paraId="084CE4C2" w14:textId="77777777" w:rsidR="00467E8A" w:rsidRPr="009F4CD2" w:rsidRDefault="00467E8A" w:rsidP="00467E8A">
            <w:r w:rsidRPr="009F4CD2">
              <w:t xml:space="preserve">On the displayed </w:t>
            </w:r>
            <w:r w:rsidRPr="00D13B0E">
              <w:rPr>
                <w:rStyle w:val="SAPScreenElement"/>
              </w:rPr>
              <w:t>Predetermination PAYE and NIC Adjust</w:t>
            </w:r>
            <w:r w:rsidRPr="009F4CD2">
              <w:t xml:space="preserve"> page</w:t>
            </w:r>
            <w:r>
              <w:t>,</w:t>
            </w:r>
            <w:r w:rsidRPr="009F4CD2">
              <w:t xml:space="preserve"> select the </w:t>
            </w:r>
            <w:r w:rsidRPr="009F4CD2">
              <w:rPr>
                <w:rStyle w:val="SAPScreenElement"/>
              </w:rPr>
              <w:t>New</w:t>
            </w:r>
            <w:r w:rsidRPr="009F4CD2">
              <w:t xml:space="preserve"> pushbutton.</w:t>
            </w:r>
          </w:p>
        </w:tc>
        <w:tc>
          <w:tcPr>
            <w:tcW w:w="4798" w:type="dxa"/>
            <w:shd w:val="clear" w:color="auto" w:fill="auto"/>
          </w:tcPr>
          <w:p w14:paraId="08F08B6B" w14:textId="77777777" w:rsidR="00467E8A" w:rsidRPr="009F4CD2" w:rsidRDefault="00467E8A" w:rsidP="00467E8A"/>
        </w:tc>
        <w:tc>
          <w:tcPr>
            <w:tcW w:w="2852" w:type="dxa"/>
            <w:shd w:val="clear" w:color="auto" w:fill="auto"/>
          </w:tcPr>
          <w:p w14:paraId="0F215068" w14:textId="77777777" w:rsidR="00467E8A" w:rsidRPr="009F4CD2" w:rsidRDefault="00467E8A" w:rsidP="00467E8A">
            <w:r w:rsidRPr="009F4CD2">
              <w:t>The fields to be filled in the form show up below the table.</w:t>
            </w:r>
          </w:p>
        </w:tc>
        <w:tc>
          <w:tcPr>
            <w:tcW w:w="1264" w:type="dxa"/>
          </w:tcPr>
          <w:p w14:paraId="0C1652AB" w14:textId="77777777" w:rsidR="00467E8A" w:rsidRPr="009F4CD2" w:rsidRDefault="00467E8A" w:rsidP="00467E8A">
            <w:pPr>
              <w:rPr>
                <w:rFonts w:cs="Arial"/>
                <w:bCs/>
              </w:rPr>
            </w:pPr>
          </w:p>
        </w:tc>
      </w:tr>
      <w:tr w:rsidR="00467E8A" w:rsidRPr="009F4CD2" w14:paraId="096BA43A" w14:textId="77777777" w:rsidTr="00467E8A">
        <w:trPr>
          <w:trHeight w:val="288"/>
        </w:trPr>
        <w:tc>
          <w:tcPr>
            <w:tcW w:w="900" w:type="dxa"/>
            <w:vMerge w:val="restart"/>
            <w:shd w:val="clear" w:color="auto" w:fill="auto"/>
          </w:tcPr>
          <w:p w14:paraId="4D4FF551" w14:textId="77777777" w:rsidR="00467E8A" w:rsidRPr="009F4CD2" w:rsidRDefault="00467E8A" w:rsidP="00467E8A">
            <w:r w:rsidRPr="009F4CD2">
              <w:t>7</w:t>
            </w:r>
          </w:p>
        </w:tc>
        <w:tc>
          <w:tcPr>
            <w:tcW w:w="1772" w:type="dxa"/>
            <w:vMerge w:val="restart"/>
            <w:shd w:val="clear" w:color="auto" w:fill="auto"/>
          </w:tcPr>
          <w:p w14:paraId="0F82F80D" w14:textId="77777777" w:rsidR="00467E8A" w:rsidRPr="0064637F" w:rsidRDefault="00467E8A" w:rsidP="00467E8A">
            <w:pPr>
              <w:rPr>
                <w:rStyle w:val="SAPEmphasis"/>
              </w:rPr>
            </w:pPr>
            <w:r w:rsidRPr="0064637F">
              <w:rPr>
                <w:rStyle w:val="SAPEmphasis"/>
              </w:rPr>
              <w:t>Maintain Predetermination PAYE and NIC Adjust Details</w:t>
            </w:r>
          </w:p>
        </w:tc>
        <w:tc>
          <w:tcPr>
            <w:tcW w:w="2700" w:type="dxa"/>
            <w:vMerge w:val="restart"/>
            <w:shd w:val="clear" w:color="auto" w:fill="auto"/>
          </w:tcPr>
          <w:p w14:paraId="2E72B31C" w14:textId="77777777" w:rsidR="00467E8A" w:rsidRPr="009F4CD2" w:rsidRDefault="00467E8A" w:rsidP="00467E8A">
            <w:r w:rsidRPr="00187B9E">
              <w:t>Enter the validity period for the record:</w:t>
            </w:r>
          </w:p>
        </w:tc>
        <w:tc>
          <w:tcPr>
            <w:tcW w:w="4798" w:type="dxa"/>
            <w:shd w:val="clear" w:color="auto" w:fill="auto"/>
          </w:tcPr>
          <w:p w14:paraId="014E0F58" w14:textId="77777777" w:rsidR="00467E8A" w:rsidRPr="009F4CD2" w:rsidRDefault="00467E8A" w:rsidP="00467E8A">
            <w:r w:rsidRPr="009F4CD2">
              <w:rPr>
                <w:rStyle w:val="SAPScreenElement"/>
              </w:rPr>
              <w:t>Valid From:</w:t>
            </w:r>
            <w:r w:rsidRPr="009F4CD2">
              <w:rPr>
                <w:i/>
              </w:rPr>
              <w:t xml:space="preserve"> </w:t>
            </w:r>
            <w:r>
              <w:t>select as appropriate from calendar help</w:t>
            </w:r>
          </w:p>
        </w:tc>
        <w:tc>
          <w:tcPr>
            <w:tcW w:w="2852" w:type="dxa"/>
            <w:vMerge w:val="restart"/>
            <w:shd w:val="clear" w:color="auto" w:fill="auto"/>
          </w:tcPr>
          <w:p w14:paraId="2AAF521A" w14:textId="77777777" w:rsidR="00467E8A" w:rsidRPr="009F4CD2" w:rsidRDefault="00467E8A" w:rsidP="00467E8A"/>
        </w:tc>
        <w:tc>
          <w:tcPr>
            <w:tcW w:w="1264" w:type="dxa"/>
          </w:tcPr>
          <w:p w14:paraId="22ED6C97" w14:textId="77777777" w:rsidR="00467E8A" w:rsidRPr="009F4CD2" w:rsidRDefault="00467E8A" w:rsidP="00467E8A">
            <w:pPr>
              <w:rPr>
                <w:rFonts w:cs="Arial"/>
                <w:bCs/>
              </w:rPr>
            </w:pPr>
          </w:p>
        </w:tc>
      </w:tr>
      <w:tr w:rsidR="00467E8A" w:rsidRPr="009F4CD2" w14:paraId="6BD12D96" w14:textId="77777777" w:rsidTr="00467E8A">
        <w:trPr>
          <w:trHeight w:val="288"/>
        </w:trPr>
        <w:tc>
          <w:tcPr>
            <w:tcW w:w="900" w:type="dxa"/>
            <w:vMerge/>
            <w:shd w:val="clear" w:color="auto" w:fill="auto"/>
          </w:tcPr>
          <w:p w14:paraId="01880C38" w14:textId="77777777" w:rsidR="00467E8A" w:rsidRPr="009F4CD2" w:rsidRDefault="00467E8A" w:rsidP="00467E8A"/>
        </w:tc>
        <w:tc>
          <w:tcPr>
            <w:tcW w:w="1772" w:type="dxa"/>
            <w:vMerge/>
            <w:shd w:val="clear" w:color="auto" w:fill="auto"/>
          </w:tcPr>
          <w:p w14:paraId="5B497295" w14:textId="77777777" w:rsidR="00467E8A" w:rsidRPr="009F4CD2" w:rsidRDefault="00467E8A" w:rsidP="00467E8A">
            <w:pPr>
              <w:rPr>
                <w:rFonts w:cs="Arial"/>
                <w:b/>
                <w:bCs/>
              </w:rPr>
            </w:pPr>
          </w:p>
        </w:tc>
        <w:tc>
          <w:tcPr>
            <w:tcW w:w="2700" w:type="dxa"/>
            <w:vMerge/>
            <w:shd w:val="clear" w:color="auto" w:fill="auto"/>
          </w:tcPr>
          <w:p w14:paraId="2BBDA319" w14:textId="77777777" w:rsidR="00467E8A" w:rsidRPr="009F4CD2" w:rsidRDefault="00467E8A" w:rsidP="00467E8A"/>
        </w:tc>
        <w:tc>
          <w:tcPr>
            <w:tcW w:w="4798" w:type="dxa"/>
            <w:shd w:val="clear" w:color="auto" w:fill="auto"/>
          </w:tcPr>
          <w:p w14:paraId="2526BF10" w14:textId="77777777" w:rsidR="00467E8A" w:rsidRPr="009F4CD2" w:rsidRDefault="00467E8A" w:rsidP="00467E8A">
            <w:pPr>
              <w:rPr>
                <w:rStyle w:val="SAPScreenElement"/>
              </w:rPr>
            </w:pPr>
            <w:r w:rsidRPr="009F4CD2">
              <w:rPr>
                <w:rStyle w:val="SAPScreenElement"/>
              </w:rPr>
              <w:t>To</w:t>
            </w:r>
            <w:r>
              <w:rPr>
                <w:rStyle w:val="SAPScreenElement"/>
              </w:rPr>
              <w:t>:</w:t>
            </w:r>
            <w:r w:rsidRPr="009F4CD2">
              <w:t xml:space="preserve"> </w:t>
            </w:r>
            <w:r>
              <w:t>select as appropriate from calendar help</w:t>
            </w:r>
          </w:p>
        </w:tc>
        <w:tc>
          <w:tcPr>
            <w:tcW w:w="2852" w:type="dxa"/>
            <w:vMerge/>
            <w:shd w:val="clear" w:color="auto" w:fill="auto"/>
          </w:tcPr>
          <w:p w14:paraId="5A7C9F81" w14:textId="77777777" w:rsidR="00467E8A" w:rsidRPr="009F4CD2" w:rsidRDefault="00467E8A" w:rsidP="00467E8A"/>
        </w:tc>
        <w:tc>
          <w:tcPr>
            <w:tcW w:w="1264" w:type="dxa"/>
          </w:tcPr>
          <w:p w14:paraId="79FFF7C5" w14:textId="77777777" w:rsidR="00467E8A" w:rsidRPr="009F4CD2" w:rsidRDefault="00467E8A" w:rsidP="00467E8A">
            <w:pPr>
              <w:rPr>
                <w:rFonts w:cs="Arial"/>
                <w:bCs/>
              </w:rPr>
            </w:pPr>
          </w:p>
        </w:tc>
      </w:tr>
      <w:tr w:rsidR="00467E8A" w:rsidRPr="009F4CD2" w14:paraId="529705E2" w14:textId="77777777" w:rsidTr="00467E8A">
        <w:trPr>
          <w:trHeight w:val="288"/>
        </w:trPr>
        <w:tc>
          <w:tcPr>
            <w:tcW w:w="900" w:type="dxa"/>
            <w:vMerge/>
            <w:shd w:val="clear" w:color="auto" w:fill="auto"/>
          </w:tcPr>
          <w:p w14:paraId="52CEB86B" w14:textId="77777777" w:rsidR="00467E8A" w:rsidRPr="009F4CD2" w:rsidRDefault="00467E8A" w:rsidP="00467E8A"/>
        </w:tc>
        <w:tc>
          <w:tcPr>
            <w:tcW w:w="1772" w:type="dxa"/>
            <w:vMerge/>
            <w:shd w:val="clear" w:color="auto" w:fill="auto"/>
          </w:tcPr>
          <w:p w14:paraId="5F85D47C" w14:textId="77777777" w:rsidR="00467E8A" w:rsidRPr="009F4CD2" w:rsidRDefault="00467E8A" w:rsidP="00467E8A">
            <w:pPr>
              <w:rPr>
                <w:rFonts w:cs="Arial"/>
                <w:b/>
                <w:bCs/>
              </w:rPr>
            </w:pPr>
          </w:p>
        </w:tc>
        <w:tc>
          <w:tcPr>
            <w:tcW w:w="2700" w:type="dxa"/>
            <w:shd w:val="clear" w:color="auto" w:fill="auto"/>
          </w:tcPr>
          <w:p w14:paraId="2C357D4D" w14:textId="77777777" w:rsidR="00467E8A" w:rsidRPr="009F4CD2" w:rsidRDefault="00467E8A" w:rsidP="00467E8A">
            <w:r w:rsidRPr="00187B9E">
              <w:t xml:space="preserve">In the </w:t>
            </w:r>
            <w:r w:rsidRPr="00020235">
              <w:rPr>
                <w:rStyle w:val="SAPScreenElement"/>
              </w:rPr>
              <w:t>Predetermination PAYE and NIC adjust</w:t>
            </w:r>
            <w:r w:rsidRPr="00187B9E">
              <w:t xml:space="preserve"> </w:t>
            </w:r>
            <w:r>
              <w:t xml:space="preserve">part </w:t>
            </w:r>
            <w:r w:rsidRPr="00187B9E">
              <w:rPr>
                <w:rFonts w:cs="Arial"/>
                <w:bCs/>
              </w:rPr>
              <w:t>of the form</w:t>
            </w:r>
            <w:r w:rsidRPr="00187B9E">
              <w:t xml:space="preserve"> make the following entries:</w:t>
            </w:r>
          </w:p>
        </w:tc>
        <w:tc>
          <w:tcPr>
            <w:tcW w:w="4798" w:type="dxa"/>
            <w:shd w:val="clear" w:color="auto" w:fill="auto"/>
          </w:tcPr>
          <w:p w14:paraId="1B14CE2A" w14:textId="77777777" w:rsidR="00467E8A" w:rsidRDefault="00467E8A" w:rsidP="00467E8A">
            <w:r>
              <w:rPr>
                <w:rStyle w:val="SAPScreenElement"/>
              </w:rPr>
              <w:t>Adjustment Date</w:t>
            </w:r>
            <w:r w:rsidRPr="001A343C">
              <w:t>:</w:t>
            </w:r>
            <w:r w:rsidRPr="009F4CD2">
              <w:t xml:space="preserve"> </w:t>
            </w:r>
            <w:r>
              <w:t xml:space="preserve">select from calendar help </w:t>
            </w:r>
            <w:r w:rsidRPr="00890040">
              <w:t xml:space="preserve">the date that falls in the period in which you </w:t>
            </w:r>
            <w:r>
              <w:t>want to adjust the amount</w:t>
            </w:r>
          </w:p>
          <w:p w14:paraId="0835D6E9" w14:textId="77777777" w:rsidR="00467E8A" w:rsidRPr="009F4CD2" w:rsidRDefault="00467E8A" w:rsidP="00467E8A">
            <w:pPr>
              <w:pStyle w:val="SAPNoteHeading"/>
              <w:ind w:left="342"/>
            </w:pPr>
            <w:r w:rsidRPr="009F4CD2">
              <w:rPr>
                <w:noProof/>
              </w:rPr>
              <w:drawing>
                <wp:inline distT="0" distB="0" distL="0" distR="0" wp14:anchorId="4E1CE0B2" wp14:editId="44E4E0E2">
                  <wp:extent cx="228600" cy="228600"/>
                  <wp:effectExtent l="0" t="0" r="0" b="0"/>
                  <wp:docPr id="25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F4CD2">
              <w:t> Note</w:t>
            </w:r>
          </w:p>
          <w:p w14:paraId="14825E39" w14:textId="77777777" w:rsidR="00467E8A" w:rsidRPr="00EE1F4B" w:rsidRDefault="00467E8A" w:rsidP="00467E8A">
            <w:pPr>
              <w:ind w:left="342"/>
              <w:rPr>
                <w:highlight w:val="cyan"/>
              </w:rPr>
            </w:pPr>
            <w:r>
              <w:t xml:space="preserve">The </w:t>
            </w:r>
            <w:r w:rsidRPr="00890040">
              <w:rPr>
                <w:rStyle w:val="SAPScreenElement"/>
              </w:rPr>
              <w:t>NI Number</w:t>
            </w:r>
            <w:r>
              <w:t xml:space="preserve"> is defaulted.</w:t>
            </w:r>
          </w:p>
        </w:tc>
        <w:tc>
          <w:tcPr>
            <w:tcW w:w="2852" w:type="dxa"/>
            <w:vMerge/>
            <w:shd w:val="clear" w:color="auto" w:fill="auto"/>
          </w:tcPr>
          <w:p w14:paraId="68655F4F" w14:textId="77777777" w:rsidR="00467E8A" w:rsidRPr="009F4CD2" w:rsidRDefault="00467E8A" w:rsidP="00467E8A"/>
        </w:tc>
        <w:tc>
          <w:tcPr>
            <w:tcW w:w="1264" w:type="dxa"/>
          </w:tcPr>
          <w:p w14:paraId="14065928" w14:textId="77777777" w:rsidR="00467E8A" w:rsidRPr="009F4CD2" w:rsidRDefault="00467E8A" w:rsidP="00467E8A">
            <w:pPr>
              <w:rPr>
                <w:rFonts w:cs="Arial"/>
                <w:bCs/>
              </w:rPr>
            </w:pPr>
          </w:p>
        </w:tc>
      </w:tr>
      <w:tr w:rsidR="00467E8A" w:rsidRPr="009F4CD2" w14:paraId="5D21386D" w14:textId="77777777" w:rsidTr="00467E8A">
        <w:trPr>
          <w:trHeight w:val="576"/>
        </w:trPr>
        <w:tc>
          <w:tcPr>
            <w:tcW w:w="900" w:type="dxa"/>
            <w:vMerge/>
            <w:shd w:val="clear" w:color="auto" w:fill="auto"/>
          </w:tcPr>
          <w:p w14:paraId="06C98B58" w14:textId="77777777" w:rsidR="00467E8A" w:rsidRPr="009F4CD2" w:rsidRDefault="00467E8A" w:rsidP="00467E8A"/>
        </w:tc>
        <w:tc>
          <w:tcPr>
            <w:tcW w:w="1772" w:type="dxa"/>
            <w:vMerge/>
            <w:shd w:val="clear" w:color="auto" w:fill="auto"/>
          </w:tcPr>
          <w:p w14:paraId="7CF35315" w14:textId="77777777" w:rsidR="00467E8A" w:rsidRPr="009F4CD2" w:rsidRDefault="00467E8A" w:rsidP="00467E8A">
            <w:pPr>
              <w:rPr>
                <w:rFonts w:cs="Arial"/>
                <w:b/>
                <w:bCs/>
              </w:rPr>
            </w:pPr>
          </w:p>
        </w:tc>
        <w:tc>
          <w:tcPr>
            <w:tcW w:w="2700" w:type="dxa"/>
            <w:vMerge w:val="restart"/>
            <w:shd w:val="clear" w:color="auto" w:fill="auto"/>
          </w:tcPr>
          <w:p w14:paraId="1DC73B9A" w14:textId="77777777" w:rsidR="00467E8A" w:rsidRPr="009F4CD2" w:rsidRDefault="00467E8A" w:rsidP="00467E8A">
            <w:r w:rsidRPr="00187B9E">
              <w:t xml:space="preserve">In the </w:t>
            </w:r>
            <w:r w:rsidRPr="00020235">
              <w:rPr>
                <w:rStyle w:val="SAPScreenElement"/>
              </w:rPr>
              <w:t xml:space="preserve">Tax Adjustment </w:t>
            </w:r>
            <w:r>
              <w:t xml:space="preserve">part </w:t>
            </w:r>
            <w:r w:rsidRPr="00187B9E">
              <w:rPr>
                <w:rFonts w:cs="Arial"/>
                <w:bCs/>
              </w:rPr>
              <w:t>of the form</w:t>
            </w:r>
            <w:r>
              <w:rPr>
                <w:rFonts w:cs="Arial"/>
                <w:bCs/>
              </w:rPr>
              <w:t xml:space="preserve"> make the following entries if appropriate:</w:t>
            </w:r>
          </w:p>
        </w:tc>
        <w:tc>
          <w:tcPr>
            <w:tcW w:w="4798" w:type="dxa"/>
            <w:shd w:val="clear" w:color="auto" w:fill="auto"/>
          </w:tcPr>
          <w:p w14:paraId="7F4636DE" w14:textId="77777777" w:rsidR="00467E8A" w:rsidRDefault="00467E8A" w:rsidP="00467E8A">
            <w:r w:rsidRPr="00020235">
              <w:rPr>
                <w:rStyle w:val="SAPScreenElement"/>
              </w:rPr>
              <w:t>Tax Adjustment</w:t>
            </w:r>
            <w:r>
              <w:rPr>
                <w:rStyle w:val="SAPScreenElement"/>
              </w:rPr>
              <w:t xml:space="preserve"> Amount:</w:t>
            </w:r>
            <w:r w:rsidRPr="00187B9E">
              <w:t xml:space="preserve"> </w:t>
            </w:r>
            <w:r>
              <w:t xml:space="preserve">enter the difference between </w:t>
            </w:r>
            <w:r w:rsidRPr="00890040">
              <w:t xml:space="preserve">the actual tax </w:t>
            </w:r>
            <w:r>
              <w:t>amount</w:t>
            </w:r>
            <w:r w:rsidRPr="00890040">
              <w:t xml:space="preserve"> and the tax that the system calculates for the employee</w:t>
            </w:r>
          </w:p>
          <w:p w14:paraId="43B3DE21" w14:textId="77777777" w:rsidR="00467E8A" w:rsidRPr="009F4CD2" w:rsidRDefault="00467E8A" w:rsidP="00467E8A">
            <w:pPr>
              <w:pStyle w:val="SAPNoteHeading"/>
              <w:ind w:left="342"/>
            </w:pPr>
            <w:r w:rsidRPr="009F4CD2">
              <w:rPr>
                <w:noProof/>
              </w:rPr>
              <w:drawing>
                <wp:inline distT="0" distB="0" distL="0" distR="0" wp14:anchorId="1B941E3D" wp14:editId="1C58BF5D">
                  <wp:extent cx="228600" cy="228600"/>
                  <wp:effectExtent l="0" t="0" r="0" b="0"/>
                  <wp:docPr id="25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F4CD2">
              <w:t> Note</w:t>
            </w:r>
          </w:p>
          <w:p w14:paraId="665D7F03" w14:textId="77777777" w:rsidR="00467E8A" w:rsidRPr="009F4CD2" w:rsidRDefault="00467E8A" w:rsidP="00467E8A">
            <w:pPr>
              <w:ind w:left="342"/>
            </w:pPr>
            <w:r>
              <w:t>You must calculate the difference manually.</w:t>
            </w:r>
          </w:p>
        </w:tc>
        <w:tc>
          <w:tcPr>
            <w:tcW w:w="2852" w:type="dxa"/>
            <w:vMerge/>
            <w:shd w:val="clear" w:color="auto" w:fill="auto"/>
          </w:tcPr>
          <w:p w14:paraId="2BDE8CED" w14:textId="77777777" w:rsidR="00467E8A" w:rsidRPr="009F4CD2" w:rsidRDefault="00467E8A" w:rsidP="00467E8A"/>
        </w:tc>
        <w:tc>
          <w:tcPr>
            <w:tcW w:w="1264" w:type="dxa"/>
          </w:tcPr>
          <w:p w14:paraId="13D13D16" w14:textId="77777777" w:rsidR="00467E8A" w:rsidRPr="009F4CD2" w:rsidRDefault="00467E8A" w:rsidP="00467E8A">
            <w:pPr>
              <w:rPr>
                <w:rFonts w:cs="Arial"/>
                <w:bCs/>
              </w:rPr>
            </w:pPr>
          </w:p>
        </w:tc>
      </w:tr>
      <w:tr w:rsidR="00467E8A" w:rsidRPr="009F4CD2" w14:paraId="213067DF" w14:textId="77777777" w:rsidTr="00467E8A">
        <w:trPr>
          <w:trHeight w:val="288"/>
        </w:trPr>
        <w:tc>
          <w:tcPr>
            <w:tcW w:w="900" w:type="dxa"/>
            <w:vMerge/>
            <w:shd w:val="clear" w:color="auto" w:fill="auto"/>
          </w:tcPr>
          <w:p w14:paraId="5E7E99B8" w14:textId="77777777" w:rsidR="00467E8A" w:rsidRPr="009F4CD2" w:rsidRDefault="00467E8A" w:rsidP="00467E8A"/>
        </w:tc>
        <w:tc>
          <w:tcPr>
            <w:tcW w:w="1772" w:type="dxa"/>
            <w:vMerge/>
            <w:shd w:val="clear" w:color="auto" w:fill="auto"/>
          </w:tcPr>
          <w:p w14:paraId="39DC05CE" w14:textId="77777777" w:rsidR="00467E8A" w:rsidRPr="009F4CD2" w:rsidRDefault="00467E8A" w:rsidP="00467E8A">
            <w:pPr>
              <w:rPr>
                <w:rFonts w:cs="Arial"/>
                <w:b/>
                <w:bCs/>
              </w:rPr>
            </w:pPr>
          </w:p>
        </w:tc>
        <w:tc>
          <w:tcPr>
            <w:tcW w:w="2700" w:type="dxa"/>
            <w:vMerge/>
            <w:shd w:val="clear" w:color="auto" w:fill="auto"/>
          </w:tcPr>
          <w:p w14:paraId="48D78122" w14:textId="77777777" w:rsidR="00467E8A" w:rsidRPr="00187B9E" w:rsidRDefault="00467E8A" w:rsidP="00467E8A"/>
        </w:tc>
        <w:tc>
          <w:tcPr>
            <w:tcW w:w="4798" w:type="dxa"/>
            <w:shd w:val="clear" w:color="auto" w:fill="auto"/>
          </w:tcPr>
          <w:p w14:paraId="0E81D244" w14:textId="77777777" w:rsidR="00467E8A" w:rsidRPr="009D141C" w:rsidRDefault="00467E8A" w:rsidP="00467E8A">
            <w:pPr>
              <w:rPr>
                <w:rStyle w:val="SAPScreenElement"/>
                <w:rFonts w:ascii="BentonSans Book" w:hAnsi="BentonSans Book"/>
                <w:color w:val="auto"/>
              </w:rPr>
            </w:pPr>
            <w:r w:rsidRPr="00020235">
              <w:rPr>
                <w:rStyle w:val="SAPScreenElement"/>
              </w:rPr>
              <w:t>Reason for Adjustment</w:t>
            </w:r>
            <w:r>
              <w:rPr>
                <w:rStyle w:val="SAPScreenElement"/>
                <w:rFonts w:ascii="BentonSans Book" w:hAnsi="BentonSans Book"/>
                <w:color w:val="auto"/>
              </w:rPr>
              <w:t xml:space="preserve">: </w:t>
            </w:r>
            <w:r>
              <w:t xml:space="preserve">enter </w:t>
            </w:r>
            <w:r w:rsidRPr="007F13F8">
              <w:t>a detailed description of why you are adjusting the amount</w:t>
            </w:r>
          </w:p>
        </w:tc>
        <w:tc>
          <w:tcPr>
            <w:tcW w:w="2852" w:type="dxa"/>
            <w:vMerge/>
            <w:shd w:val="clear" w:color="auto" w:fill="auto"/>
          </w:tcPr>
          <w:p w14:paraId="256C372C" w14:textId="77777777" w:rsidR="00467E8A" w:rsidRPr="009F4CD2" w:rsidRDefault="00467E8A" w:rsidP="00467E8A"/>
        </w:tc>
        <w:tc>
          <w:tcPr>
            <w:tcW w:w="1264" w:type="dxa"/>
          </w:tcPr>
          <w:p w14:paraId="438D5CDD" w14:textId="77777777" w:rsidR="00467E8A" w:rsidRPr="009F4CD2" w:rsidRDefault="00467E8A" w:rsidP="00467E8A">
            <w:pPr>
              <w:rPr>
                <w:rFonts w:cs="Arial"/>
                <w:bCs/>
              </w:rPr>
            </w:pPr>
          </w:p>
        </w:tc>
      </w:tr>
      <w:tr w:rsidR="00467E8A" w:rsidRPr="009F4CD2" w14:paraId="28B681E4" w14:textId="77777777" w:rsidTr="00467E8A">
        <w:trPr>
          <w:trHeight w:val="288"/>
        </w:trPr>
        <w:tc>
          <w:tcPr>
            <w:tcW w:w="900" w:type="dxa"/>
            <w:vMerge/>
            <w:shd w:val="clear" w:color="auto" w:fill="auto"/>
          </w:tcPr>
          <w:p w14:paraId="590DAAD4" w14:textId="77777777" w:rsidR="00467E8A" w:rsidRPr="009F4CD2" w:rsidRDefault="00467E8A" w:rsidP="00467E8A"/>
        </w:tc>
        <w:tc>
          <w:tcPr>
            <w:tcW w:w="1772" w:type="dxa"/>
            <w:vMerge/>
            <w:shd w:val="clear" w:color="auto" w:fill="auto"/>
          </w:tcPr>
          <w:p w14:paraId="7C5F7887" w14:textId="77777777" w:rsidR="00467E8A" w:rsidRPr="009F4CD2" w:rsidRDefault="00467E8A" w:rsidP="00467E8A">
            <w:pPr>
              <w:rPr>
                <w:rFonts w:cs="Arial"/>
                <w:b/>
                <w:bCs/>
              </w:rPr>
            </w:pPr>
          </w:p>
        </w:tc>
        <w:tc>
          <w:tcPr>
            <w:tcW w:w="2700" w:type="dxa"/>
            <w:vMerge w:val="restart"/>
            <w:shd w:val="clear" w:color="auto" w:fill="auto"/>
          </w:tcPr>
          <w:p w14:paraId="759FDA5C" w14:textId="77777777" w:rsidR="00467E8A" w:rsidRPr="00187B9E" w:rsidRDefault="00467E8A" w:rsidP="00467E8A">
            <w:r w:rsidRPr="00187B9E">
              <w:t xml:space="preserve">In the </w:t>
            </w:r>
            <w:r>
              <w:rPr>
                <w:rStyle w:val="SAPScreenElement"/>
              </w:rPr>
              <w:t>NIC</w:t>
            </w:r>
            <w:r w:rsidRPr="00020235">
              <w:rPr>
                <w:rStyle w:val="SAPScreenElement"/>
              </w:rPr>
              <w:t xml:space="preserve"> Adjustment </w:t>
            </w:r>
            <w:r>
              <w:t xml:space="preserve">part </w:t>
            </w:r>
            <w:r w:rsidRPr="00187B9E">
              <w:rPr>
                <w:rFonts w:cs="Arial"/>
                <w:bCs/>
              </w:rPr>
              <w:t>of the form</w:t>
            </w:r>
            <w:r>
              <w:rPr>
                <w:rFonts w:cs="Arial"/>
                <w:bCs/>
              </w:rPr>
              <w:t xml:space="preserve"> make the following entries if appropriate:</w:t>
            </w:r>
          </w:p>
        </w:tc>
        <w:tc>
          <w:tcPr>
            <w:tcW w:w="4798" w:type="dxa"/>
            <w:shd w:val="clear" w:color="auto" w:fill="auto"/>
          </w:tcPr>
          <w:p w14:paraId="1088FD6D" w14:textId="77777777" w:rsidR="00467E8A" w:rsidRDefault="00467E8A" w:rsidP="00467E8A">
            <w:r w:rsidRPr="00020235">
              <w:rPr>
                <w:rStyle w:val="SAPScreenElement"/>
              </w:rPr>
              <w:t>EE NI Adjustment Amount</w:t>
            </w:r>
            <w:r>
              <w:rPr>
                <w:rStyle w:val="SAPScreenElement"/>
                <w:rFonts w:ascii="BentonSans Book" w:hAnsi="BentonSans Book"/>
                <w:color w:val="auto"/>
              </w:rPr>
              <w:t>:</w:t>
            </w:r>
            <w:r>
              <w:t xml:space="preserve"> enter </w:t>
            </w:r>
            <w:r w:rsidRPr="007F13F8">
              <w:t>the difference between the employer’s actual contribution to NIC amount and the amount that the system calculates</w:t>
            </w:r>
            <w:r>
              <w:t xml:space="preserve"> </w:t>
            </w:r>
          </w:p>
          <w:p w14:paraId="726EF7C4" w14:textId="77777777" w:rsidR="00467E8A" w:rsidRPr="009F4CD2" w:rsidRDefault="00467E8A" w:rsidP="00467E8A">
            <w:pPr>
              <w:pStyle w:val="SAPNoteHeading"/>
              <w:ind w:left="342"/>
            </w:pPr>
            <w:r w:rsidRPr="009F4CD2">
              <w:rPr>
                <w:noProof/>
              </w:rPr>
              <w:drawing>
                <wp:inline distT="0" distB="0" distL="0" distR="0" wp14:anchorId="13B204EA" wp14:editId="2F734C57">
                  <wp:extent cx="228600" cy="228600"/>
                  <wp:effectExtent l="0" t="0" r="0" b="0"/>
                  <wp:docPr id="26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F4CD2">
              <w:t> Note</w:t>
            </w:r>
          </w:p>
          <w:p w14:paraId="26240ABF" w14:textId="77777777" w:rsidR="00467E8A" w:rsidRDefault="00467E8A" w:rsidP="00467E8A">
            <w:pPr>
              <w:ind w:left="342"/>
            </w:pPr>
            <w:r>
              <w:t>You must calculate the difference manually.</w:t>
            </w:r>
          </w:p>
          <w:p w14:paraId="4FBD14A2" w14:textId="77777777" w:rsidR="00467E8A" w:rsidRPr="009D141C" w:rsidRDefault="00467E8A" w:rsidP="00467E8A">
            <w:pPr>
              <w:ind w:left="342"/>
              <w:rPr>
                <w:rStyle w:val="SAPScreenElement"/>
                <w:rFonts w:ascii="BentonSans Book" w:hAnsi="BentonSans Book"/>
                <w:color w:val="auto"/>
              </w:rPr>
            </w:pPr>
            <w:r>
              <w:rPr>
                <w:rStyle w:val="SAPScreenElement"/>
                <w:rFonts w:ascii="BentonSans Book" w:hAnsi="BentonSans Book"/>
                <w:color w:val="auto"/>
              </w:rPr>
              <w:t>Currency is defaulted to</w:t>
            </w:r>
            <w:r w:rsidRPr="00641C7F">
              <w:rPr>
                <w:rStyle w:val="SAPUserEntry"/>
                <w:color w:val="auto"/>
              </w:rPr>
              <w:t xml:space="preserve"> </w:t>
            </w:r>
            <w:r w:rsidRPr="007F13F8">
              <w:rPr>
                <w:rStyle w:val="SAPUserEntry"/>
                <w:color w:val="auto"/>
              </w:rPr>
              <w:t>GBP</w:t>
            </w:r>
            <w:r>
              <w:rPr>
                <w:rStyle w:val="SAPScreenElement"/>
                <w:rFonts w:ascii="BentonSans Book" w:hAnsi="BentonSans Book"/>
                <w:color w:val="auto"/>
              </w:rPr>
              <w:t>.</w:t>
            </w:r>
          </w:p>
        </w:tc>
        <w:tc>
          <w:tcPr>
            <w:tcW w:w="2852" w:type="dxa"/>
            <w:vMerge/>
            <w:shd w:val="clear" w:color="auto" w:fill="auto"/>
          </w:tcPr>
          <w:p w14:paraId="23CD5D20" w14:textId="77777777" w:rsidR="00467E8A" w:rsidRPr="009F4CD2" w:rsidRDefault="00467E8A" w:rsidP="00467E8A"/>
        </w:tc>
        <w:tc>
          <w:tcPr>
            <w:tcW w:w="1264" w:type="dxa"/>
          </w:tcPr>
          <w:p w14:paraId="187A590A" w14:textId="77777777" w:rsidR="00467E8A" w:rsidRPr="009F4CD2" w:rsidRDefault="00467E8A" w:rsidP="00467E8A">
            <w:pPr>
              <w:rPr>
                <w:rFonts w:cs="Arial"/>
                <w:bCs/>
              </w:rPr>
            </w:pPr>
          </w:p>
        </w:tc>
      </w:tr>
      <w:tr w:rsidR="00467E8A" w:rsidRPr="009F4CD2" w14:paraId="07CD30BC" w14:textId="77777777" w:rsidTr="00467E8A">
        <w:trPr>
          <w:trHeight w:val="288"/>
        </w:trPr>
        <w:tc>
          <w:tcPr>
            <w:tcW w:w="900" w:type="dxa"/>
            <w:vMerge/>
            <w:shd w:val="clear" w:color="auto" w:fill="auto"/>
          </w:tcPr>
          <w:p w14:paraId="7CA1D693" w14:textId="77777777" w:rsidR="00467E8A" w:rsidRPr="009F4CD2" w:rsidRDefault="00467E8A" w:rsidP="00467E8A"/>
        </w:tc>
        <w:tc>
          <w:tcPr>
            <w:tcW w:w="1772" w:type="dxa"/>
            <w:vMerge/>
            <w:shd w:val="clear" w:color="auto" w:fill="auto"/>
          </w:tcPr>
          <w:p w14:paraId="67B1C1EE" w14:textId="77777777" w:rsidR="00467E8A" w:rsidRPr="009F4CD2" w:rsidRDefault="00467E8A" w:rsidP="00467E8A">
            <w:pPr>
              <w:rPr>
                <w:rFonts w:cs="Arial"/>
                <w:b/>
                <w:bCs/>
              </w:rPr>
            </w:pPr>
          </w:p>
        </w:tc>
        <w:tc>
          <w:tcPr>
            <w:tcW w:w="2700" w:type="dxa"/>
            <w:vMerge/>
            <w:shd w:val="clear" w:color="auto" w:fill="auto"/>
          </w:tcPr>
          <w:p w14:paraId="2969C378" w14:textId="77777777" w:rsidR="00467E8A" w:rsidRPr="00187B9E" w:rsidRDefault="00467E8A" w:rsidP="00467E8A"/>
        </w:tc>
        <w:tc>
          <w:tcPr>
            <w:tcW w:w="4798" w:type="dxa"/>
            <w:shd w:val="clear" w:color="auto" w:fill="auto"/>
          </w:tcPr>
          <w:p w14:paraId="597C9DAC" w14:textId="77777777" w:rsidR="00467E8A" w:rsidRDefault="00467E8A" w:rsidP="00467E8A">
            <w:r w:rsidRPr="00020235">
              <w:rPr>
                <w:rStyle w:val="SAPScreenElement"/>
              </w:rPr>
              <w:t>ER NI Adjustment Amount</w:t>
            </w:r>
            <w:r>
              <w:rPr>
                <w:rStyle w:val="SAPScreenElement"/>
                <w:rFonts w:ascii="BentonSans Book" w:hAnsi="BentonSans Book"/>
                <w:color w:val="auto"/>
              </w:rPr>
              <w:t>:</w:t>
            </w:r>
            <w:r>
              <w:t xml:space="preserve"> enter </w:t>
            </w:r>
            <w:r w:rsidRPr="007F13F8">
              <w:t>the difference between the employer’s actual contribution to NIC amount and the amount that the system calculates</w:t>
            </w:r>
            <w:r>
              <w:t xml:space="preserve"> </w:t>
            </w:r>
          </w:p>
          <w:p w14:paraId="1CB9A97A" w14:textId="77777777" w:rsidR="00467E8A" w:rsidRPr="009F4CD2" w:rsidRDefault="00467E8A" w:rsidP="00467E8A">
            <w:pPr>
              <w:pStyle w:val="SAPNoteHeading"/>
              <w:ind w:left="342"/>
            </w:pPr>
            <w:r w:rsidRPr="009F4CD2">
              <w:rPr>
                <w:noProof/>
              </w:rPr>
              <w:drawing>
                <wp:inline distT="0" distB="0" distL="0" distR="0" wp14:anchorId="75447C72" wp14:editId="5F670F42">
                  <wp:extent cx="228600" cy="228600"/>
                  <wp:effectExtent l="0" t="0" r="0" b="0"/>
                  <wp:docPr id="26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F4CD2">
              <w:t> Note</w:t>
            </w:r>
          </w:p>
          <w:p w14:paraId="19A76691" w14:textId="77777777" w:rsidR="00467E8A" w:rsidRDefault="00467E8A" w:rsidP="00467E8A">
            <w:pPr>
              <w:ind w:left="342"/>
            </w:pPr>
            <w:r>
              <w:t>You must calculate the difference manually.</w:t>
            </w:r>
          </w:p>
          <w:p w14:paraId="461699D3" w14:textId="77777777" w:rsidR="00467E8A" w:rsidRPr="009D141C" w:rsidRDefault="00467E8A" w:rsidP="00467E8A">
            <w:pPr>
              <w:ind w:left="342"/>
              <w:rPr>
                <w:rStyle w:val="SAPScreenElement"/>
                <w:rFonts w:ascii="BentonSans Book" w:hAnsi="BentonSans Book"/>
                <w:color w:val="auto"/>
              </w:rPr>
            </w:pPr>
            <w:r>
              <w:rPr>
                <w:rStyle w:val="SAPScreenElement"/>
                <w:rFonts w:ascii="BentonSans Book" w:hAnsi="BentonSans Book"/>
                <w:color w:val="auto"/>
              </w:rPr>
              <w:t>Currency is defaulted to</w:t>
            </w:r>
            <w:r w:rsidRPr="00641C7F">
              <w:rPr>
                <w:rStyle w:val="SAPUserEntry"/>
                <w:color w:val="auto"/>
              </w:rPr>
              <w:t xml:space="preserve"> </w:t>
            </w:r>
            <w:r w:rsidRPr="007F13F8">
              <w:rPr>
                <w:rStyle w:val="SAPUserEntry"/>
                <w:color w:val="auto"/>
              </w:rPr>
              <w:t>GBP</w:t>
            </w:r>
            <w:r>
              <w:rPr>
                <w:rStyle w:val="SAPScreenElement"/>
                <w:rFonts w:ascii="BentonSans Book" w:hAnsi="BentonSans Book"/>
                <w:color w:val="auto"/>
              </w:rPr>
              <w:t>.</w:t>
            </w:r>
          </w:p>
        </w:tc>
        <w:tc>
          <w:tcPr>
            <w:tcW w:w="2852" w:type="dxa"/>
            <w:vMerge/>
            <w:shd w:val="clear" w:color="auto" w:fill="auto"/>
          </w:tcPr>
          <w:p w14:paraId="6C1802A0" w14:textId="77777777" w:rsidR="00467E8A" w:rsidRPr="009F4CD2" w:rsidRDefault="00467E8A" w:rsidP="00467E8A"/>
        </w:tc>
        <w:tc>
          <w:tcPr>
            <w:tcW w:w="1264" w:type="dxa"/>
          </w:tcPr>
          <w:p w14:paraId="70299F32" w14:textId="77777777" w:rsidR="00467E8A" w:rsidRPr="009F4CD2" w:rsidRDefault="00467E8A" w:rsidP="00467E8A">
            <w:pPr>
              <w:rPr>
                <w:rFonts w:cs="Arial"/>
                <w:bCs/>
              </w:rPr>
            </w:pPr>
          </w:p>
        </w:tc>
      </w:tr>
      <w:tr w:rsidR="00467E8A" w:rsidRPr="009F4CD2" w14:paraId="78BBBE8B" w14:textId="77777777" w:rsidTr="00467E8A">
        <w:trPr>
          <w:trHeight w:val="288"/>
        </w:trPr>
        <w:tc>
          <w:tcPr>
            <w:tcW w:w="900" w:type="dxa"/>
            <w:vMerge/>
            <w:shd w:val="clear" w:color="auto" w:fill="auto"/>
          </w:tcPr>
          <w:p w14:paraId="65D3619B" w14:textId="77777777" w:rsidR="00467E8A" w:rsidRPr="009F4CD2" w:rsidRDefault="00467E8A" w:rsidP="00467E8A"/>
        </w:tc>
        <w:tc>
          <w:tcPr>
            <w:tcW w:w="1772" w:type="dxa"/>
            <w:vMerge/>
            <w:shd w:val="clear" w:color="auto" w:fill="auto"/>
          </w:tcPr>
          <w:p w14:paraId="795451D2" w14:textId="77777777" w:rsidR="00467E8A" w:rsidRPr="009F4CD2" w:rsidRDefault="00467E8A" w:rsidP="00467E8A">
            <w:pPr>
              <w:rPr>
                <w:rFonts w:cs="Arial"/>
                <w:b/>
                <w:bCs/>
              </w:rPr>
            </w:pPr>
          </w:p>
        </w:tc>
        <w:tc>
          <w:tcPr>
            <w:tcW w:w="2700" w:type="dxa"/>
            <w:vMerge/>
            <w:shd w:val="clear" w:color="auto" w:fill="auto"/>
          </w:tcPr>
          <w:p w14:paraId="32D3CF50" w14:textId="77777777" w:rsidR="00467E8A" w:rsidRPr="00187B9E" w:rsidRDefault="00467E8A" w:rsidP="00467E8A"/>
        </w:tc>
        <w:tc>
          <w:tcPr>
            <w:tcW w:w="4798" w:type="dxa"/>
            <w:shd w:val="clear" w:color="auto" w:fill="auto"/>
          </w:tcPr>
          <w:p w14:paraId="02C50ACE" w14:textId="77777777" w:rsidR="00467E8A" w:rsidRPr="009D141C" w:rsidRDefault="00467E8A" w:rsidP="00467E8A">
            <w:pPr>
              <w:rPr>
                <w:rStyle w:val="SAPScreenElement"/>
                <w:rFonts w:ascii="BentonSans Book" w:hAnsi="BentonSans Book"/>
                <w:color w:val="auto"/>
              </w:rPr>
            </w:pPr>
            <w:r w:rsidRPr="00020235">
              <w:rPr>
                <w:rStyle w:val="SAPScreenElement"/>
              </w:rPr>
              <w:t>Reason for Adjustment</w:t>
            </w:r>
            <w:r>
              <w:rPr>
                <w:rStyle w:val="SAPScreenElement"/>
                <w:rFonts w:ascii="BentonSans Book" w:hAnsi="BentonSans Book"/>
                <w:color w:val="auto"/>
              </w:rPr>
              <w:t xml:space="preserve">: </w:t>
            </w:r>
            <w:r>
              <w:t xml:space="preserve">enter </w:t>
            </w:r>
            <w:r w:rsidRPr="007F13F8">
              <w:t>a detailed description of why you are adjusting the amount</w:t>
            </w:r>
          </w:p>
        </w:tc>
        <w:tc>
          <w:tcPr>
            <w:tcW w:w="2852" w:type="dxa"/>
            <w:vMerge/>
            <w:shd w:val="clear" w:color="auto" w:fill="auto"/>
          </w:tcPr>
          <w:p w14:paraId="5C3C3309" w14:textId="77777777" w:rsidR="00467E8A" w:rsidRPr="009F4CD2" w:rsidRDefault="00467E8A" w:rsidP="00467E8A"/>
        </w:tc>
        <w:tc>
          <w:tcPr>
            <w:tcW w:w="1264" w:type="dxa"/>
          </w:tcPr>
          <w:p w14:paraId="0C7ED4F0" w14:textId="77777777" w:rsidR="00467E8A" w:rsidRPr="009F4CD2" w:rsidRDefault="00467E8A" w:rsidP="00467E8A">
            <w:pPr>
              <w:rPr>
                <w:rFonts w:cs="Arial"/>
                <w:bCs/>
              </w:rPr>
            </w:pPr>
          </w:p>
        </w:tc>
      </w:tr>
      <w:tr w:rsidR="00467E8A" w:rsidRPr="009F4CD2" w14:paraId="634A1AC0" w14:textId="77777777" w:rsidTr="00467E8A">
        <w:trPr>
          <w:trHeight w:val="576"/>
        </w:trPr>
        <w:tc>
          <w:tcPr>
            <w:tcW w:w="900" w:type="dxa"/>
            <w:shd w:val="clear" w:color="auto" w:fill="auto"/>
          </w:tcPr>
          <w:p w14:paraId="5589E603" w14:textId="77777777" w:rsidR="00467E8A" w:rsidRPr="009F4CD2" w:rsidRDefault="00467E8A" w:rsidP="00467E8A">
            <w:r w:rsidRPr="009F4CD2">
              <w:t>8</w:t>
            </w:r>
          </w:p>
        </w:tc>
        <w:tc>
          <w:tcPr>
            <w:tcW w:w="1772" w:type="dxa"/>
            <w:shd w:val="clear" w:color="auto" w:fill="auto"/>
          </w:tcPr>
          <w:p w14:paraId="2649E353" w14:textId="77777777" w:rsidR="00467E8A" w:rsidRPr="0064637F" w:rsidRDefault="00467E8A" w:rsidP="00467E8A">
            <w:pPr>
              <w:rPr>
                <w:rStyle w:val="SAPEmphasis"/>
              </w:rPr>
            </w:pPr>
            <w:r w:rsidRPr="0064637F">
              <w:rPr>
                <w:rStyle w:val="SAPEmphasis"/>
              </w:rPr>
              <w:t>Save Predetermination PAYE and NIC Adjust Data</w:t>
            </w:r>
          </w:p>
        </w:tc>
        <w:tc>
          <w:tcPr>
            <w:tcW w:w="2700" w:type="dxa"/>
            <w:shd w:val="clear" w:color="auto" w:fill="auto"/>
          </w:tcPr>
          <w:p w14:paraId="7BA29FA5" w14:textId="77777777" w:rsidR="00467E8A" w:rsidRPr="009F4CD2" w:rsidRDefault="00467E8A" w:rsidP="00467E8A">
            <w:r w:rsidRPr="009F4CD2">
              <w:t xml:space="preserve">Choose the </w:t>
            </w:r>
            <w:r w:rsidRPr="009F4CD2">
              <w:rPr>
                <w:rStyle w:val="SAPScreenElement"/>
              </w:rPr>
              <w:t>Save</w:t>
            </w:r>
            <w:r w:rsidRPr="009F4CD2">
              <w:t xml:space="preserve"> button.</w:t>
            </w:r>
          </w:p>
        </w:tc>
        <w:tc>
          <w:tcPr>
            <w:tcW w:w="4798" w:type="dxa"/>
            <w:shd w:val="clear" w:color="auto" w:fill="auto"/>
          </w:tcPr>
          <w:p w14:paraId="28D37B7F" w14:textId="77777777" w:rsidR="00467E8A" w:rsidRPr="009F4CD2" w:rsidRDefault="00467E8A" w:rsidP="00467E8A"/>
        </w:tc>
        <w:tc>
          <w:tcPr>
            <w:tcW w:w="2852" w:type="dxa"/>
            <w:shd w:val="clear" w:color="auto" w:fill="auto"/>
          </w:tcPr>
          <w:p w14:paraId="54358908" w14:textId="77777777" w:rsidR="00467E8A" w:rsidRPr="009F4CD2" w:rsidRDefault="00467E8A" w:rsidP="00467E8A">
            <w:r w:rsidRPr="009F4CD2">
              <w:rPr>
                <w:rFonts w:cs="Arial"/>
                <w:bCs/>
              </w:rPr>
              <w:t>A system message about data saving is generated.</w:t>
            </w:r>
          </w:p>
        </w:tc>
        <w:tc>
          <w:tcPr>
            <w:tcW w:w="1264" w:type="dxa"/>
          </w:tcPr>
          <w:p w14:paraId="24D6E634" w14:textId="77777777" w:rsidR="00467E8A" w:rsidRPr="009F4CD2" w:rsidRDefault="00467E8A" w:rsidP="00467E8A">
            <w:pPr>
              <w:rPr>
                <w:rFonts w:cs="Arial"/>
                <w:bCs/>
              </w:rPr>
            </w:pPr>
          </w:p>
        </w:tc>
      </w:tr>
      <w:tr w:rsidR="00467E8A" w:rsidRPr="009F4CD2" w14:paraId="619BA418" w14:textId="77777777" w:rsidTr="00467E8A">
        <w:trPr>
          <w:trHeight w:val="576"/>
        </w:trPr>
        <w:tc>
          <w:tcPr>
            <w:tcW w:w="900" w:type="dxa"/>
            <w:shd w:val="clear" w:color="auto" w:fill="auto"/>
          </w:tcPr>
          <w:p w14:paraId="2CF12AFE" w14:textId="77777777" w:rsidR="00467E8A" w:rsidRPr="009F4CD2" w:rsidRDefault="00467E8A" w:rsidP="00467E8A">
            <w:r>
              <w:t>9</w:t>
            </w:r>
          </w:p>
        </w:tc>
        <w:tc>
          <w:tcPr>
            <w:tcW w:w="1772" w:type="dxa"/>
            <w:shd w:val="clear" w:color="auto" w:fill="auto"/>
          </w:tcPr>
          <w:p w14:paraId="3B0B13B0" w14:textId="77777777" w:rsidR="00467E8A" w:rsidRPr="0064637F" w:rsidRDefault="00467E8A" w:rsidP="00467E8A">
            <w:pPr>
              <w:rPr>
                <w:rStyle w:val="SAPEmphasis"/>
              </w:rPr>
            </w:pPr>
            <w:r w:rsidRPr="0064637F">
              <w:rPr>
                <w:rStyle w:val="SAPEmphasis"/>
              </w:rPr>
              <w:t xml:space="preserve">Select Bar Point Information </w:t>
            </w:r>
          </w:p>
        </w:tc>
        <w:tc>
          <w:tcPr>
            <w:tcW w:w="2700" w:type="dxa"/>
            <w:shd w:val="clear" w:color="auto" w:fill="auto"/>
          </w:tcPr>
          <w:p w14:paraId="32FF105E" w14:textId="77777777" w:rsidR="00467E8A" w:rsidRPr="009F4CD2" w:rsidRDefault="00467E8A" w:rsidP="00467E8A">
            <w:r>
              <w:t xml:space="preserve">Select from the </w:t>
            </w:r>
            <w:r w:rsidRPr="006B4DCD">
              <w:rPr>
                <w:rStyle w:val="SAPScreenElement"/>
              </w:rPr>
              <w:t>Navigate to Mashup</w:t>
            </w:r>
            <w:r w:rsidRPr="00187B9E">
              <w:t xml:space="preserve"> drop-down</w:t>
            </w:r>
            <w:r>
              <w:t>,</w:t>
            </w:r>
            <w:r w:rsidRPr="00187B9E">
              <w:t xml:space="preserve"> located in the upper part of the</w:t>
            </w:r>
            <w:r>
              <w:t xml:space="preserve"> screen, value</w:t>
            </w:r>
            <w:r w:rsidRPr="00187B9E">
              <w:t xml:space="preserve"> </w:t>
            </w:r>
            <w:r>
              <w:rPr>
                <w:rStyle w:val="SAPScreenElement"/>
              </w:rPr>
              <w:t>Compensation</w:t>
            </w:r>
            <w:r w:rsidRPr="009F4CD2">
              <w:t xml:space="preserve"> </w:t>
            </w:r>
            <w:r w:rsidRPr="004E0842">
              <w:rPr>
                <w:rStyle w:val="SAPScreenElement"/>
              </w:rPr>
              <w:sym w:font="Symbol" w:char="F0AE"/>
            </w:r>
            <w:r>
              <w:t xml:space="preserve"> </w:t>
            </w:r>
            <w:r w:rsidRPr="00BD3B1E">
              <w:rPr>
                <w:rStyle w:val="SAPScreenElement"/>
              </w:rPr>
              <w:t>Bar Point Information</w:t>
            </w:r>
            <w:r w:rsidRPr="00187B9E">
              <w:t>.</w:t>
            </w:r>
          </w:p>
        </w:tc>
        <w:tc>
          <w:tcPr>
            <w:tcW w:w="4798" w:type="dxa"/>
            <w:shd w:val="clear" w:color="auto" w:fill="auto"/>
          </w:tcPr>
          <w:p w14:paraId="7E23C049" w14:textId="77777777" w:rsidR="00467E8A" w:rsidRPr="009F4CD2" w:rsidRDefault="00467E8A" w:rsidP="00467E8A"/>
        </w:tc>
        <w:tc>
          <w:tcPr>
            <w:tcW w:w="2852" w:type="dxa"/>
            <w:shd w:val="clear" w:color="auto" w:fill="auto"/>
          </w:tcPr>
          <w:p w14:paraId="3C949E11" w14:textId="77777777" w:rsidR="00467E8A" w:rsidRPr="009F4CD2" w:rsidRDefault="00467E8A" w:rsidP="00467E8A">
            <w:pPr>
              <w:rPr>
                <w:rFonts w:cs="Arial"/>
                <w:bCs/>
              </w:rPr>
            </w:pPr>
            <w:r w:rsidRPr="009F4CD2">
              <w:t>You are linked to the embedded form containing a table with already existing records (if any, otherwise, the table is empty).</w:t>
            </w:r>
          </w:p>
        </w:tc>
        <w:tc>
          <w:tcPr>
            <w:tcW w:w="1264" w:type="dxa"/>
          </w:tcPr>
          <w:p w14:paraId="2C80BB3B" w14:textId="77777777" w:rsidR="00467E8A" w:rsidRPr="009F4CD2" w:rsidRDefault="00467E8A" w:rsidP="00467E8A">
            <w:pPr>
              <w:rPr>
                <w:rFonts w:cs="Arial"/>
                <w:bCs/>
              </w:rPr>
            </w:pPr>
          </w:p>
        </w:tc>
      </w:tr>
      <w:tr w:rsidR="00467E8A" w:rsidRPr="009F4CD2" w14:paraId="2F4C4019" w14:textId="77777777" w:rsidTr="00467E8A">
        <w:trPr>
          <w:trHeight w:val="576"/>
        </w:trPr>
        <w:tc>
          <w:tcPr>
            <w:tcW w:w="900" w:type="dxa"/>
            <w:shd w:val="clear" w:color="auto" w:fill="auto"/>
          </w:tcPr>
          <w:p w14:paraId="2AF30882" w14:textId="77777777" w:rsidR="00467E8A" w:rsidRPr="009F4CD2" w:rsidRDefault="00467E8A" w:rsidP="00467E8A">
            <w:r>
              <w:t>10</w:t>
            </w:r>
          </w:p>
        </w:tc>
        <w:tc>
          <w:tcPr>
            <w:tcW w:w="1772" w:type="dxa"/>
            <w:shd w:val="clear" w:color="auto" w:fill="auto"/>
          </w:tcPr>
          <w:p w14:paraId="489A2A42" w14:textId="77777777" w:rsidR="00467E8A" w:rsidRPr="0064637F" w:rsidRDefault="00467E8A" w:rsidP="00467E8A">
            <w:pPr>
              <w:rPr>
                <w:rStyle w:val="SAPEmphasis"/>
              </w:rPr>
            </w:pPr>
            <w:r w:rsidRPr="0064637F">
              <w:rPr>
                <w:rStyle w:val="SAPEmphasis"/>
              </w:rPr>
              <w:t>Create New Bar Point Information Record</w:t>
            </w:r>
          </w:p>
        </w:tc>
        <w:tc>
          <w:tcPr>
            <w:tcW w:w="2700" w:type="dxa"/>
            <w:shd w:val="clear" w:color="auto" w:fill="auto"/>
          </w:tcPr>
          <w:p w14:paraId="5D54074F" w14:textId="77777777" w:rsidR="00467E8A" w:rsidRPr="009F4CD2" w:rsidRDefault="00467E8A" w:rsidP="00467E8A">
            <w:r w:rsidRPr="009F4CD2">
              <w:t xml:space="preserve">On the displayed </w:t>
            </w:r>
            <w:r w:rsidRPr="00BD3B1E">
              <w:rPr>
                <w:rStyle w:val="SAPScreenElement"/>
              </w:rPr>
              <w:t>Bar Point Information</w:t>
            </w:r>
            <w:r w:rsidRPr="006E28DA">
              <w:rPr>
                <w:rStyle w:val="SAPScreenElement"/>
              </w:rPr>
              <w:t xml:space="preserve"> </w:t>
            </w:r>
            <w:r w:rsidRPr="009F4CD2">
              <w:t xml:space="preserve">page, select the </w:t>
            </w:r>
            <w:r w:rsidRPr="009F4CD2">
              <w:rPr>
                <w:rStyle w:val="SAPScreenElement"/>
              </w:rPr>
              <w:t xml:space="preserve">New </w:t>
            </w:r>
            <w:r w:rsidRPr="009F4CD2">
              <w:t>pushbutton.</w:t>
            </w:r>
          </w:p>
        </w:tc>
        <w:tc>
          <w:tcPr>
            <w:tcW w:w="4798" w:type="dxa"/>
            <w:shd w:val="clear" w:color="auto" w:fill="auto"/>
          </w:tcPr>
          <w:p w14:paraId="7BA939A9" w14:textId="77777777" w:rsidR="00467E8A" w:rsidRPr="009F4CD2" w:rsidRDefault="00467E8A" w:rsidP="00467E8A"/>
        </w:tc>
        <w:tc>
          <w:tcPr>
            <w:tcW w:w="2852" w:type="dxa"/>
            <w:shd w:val="clear" w:color="auto" w:fill="auto"/>
          </w:tcPr>
          <w:p w14:paraId="2616120A" w14:textId="77777777" w:rsidR="00467E8A" w:rsidRPr="009F4CD2" w:rsidRDefault="00467E8A" w:rsidP="00467E8A">
            <w:pPr>
              <w:rPr>
                <w:rFonts w:cs="Arial"/>
                <w:bCs/>
              </w:rPr>
            </w:pPr>
            <w:r w:rsidRPr="009F4CD2">
              <w:t>The fields to be filled show up below the table.</w:t>
            </w:r>
          </w:p>
        </w:tc>
        <w:tc>
          <w:tcPr>
            <w:tcW w:w="1264" w:type="dxa"/>
          </w:tcPr>
          <w:p w14:paraId="37BED709" w14:textId="77777777" w:rsidR="00467E8A" w:rsidRPr="009F4CD2" w:rsidRDefault="00467E8A" w:rsidP="00467E8A">
            <w:pPr>
              <w:rPr>
                <w:rFonts w:cs="Arial"/>
                <w:bCs/>
              </w:rPr>
            </w:pPr>
          </w:p>
        </w:tc>
      </w:tr>
      <w:tr w:rsidR="00467E8A" w:rsidRPr="009F4CD2" w14:paraId="7CD9E915" w14:textId="77777777" w:rsidTr="00467E8A">
        <w:trPr>
          <w:trHeight w:val="576"/>
        </w:trPr>
        <w:tc>
          <w:tcPr>
            <w:tcW w:w="900" w:type="dxa"/>
            <w:vMerge w:val="restart"/>
            <w:shd w:val="clear" w:color="auto" w:fill="auto"/>
          </w:tcPr>
          <w:p w14:paraId="1B43D208" w14:textId="77777777" w:rsidR="00467E8A" w:rsidRPr="009F4CD2" w:rsidRDefault="00467E8A" w:rsidP="00467E8A">
            <w:r>
              <w:t>11</w:t>
            </w:r>
          </w:p>
        </w:tc>
        <w:tc>
          <w:tcPr>
            <w:tcW w:w="1772" w:type="dxa"/>
            <w:vMerge w:val="restart"/>
            <w:shd w:val="clear" w:color="auto" w:fill="auto"/>
          </w:tcPr>
          <w:p w14:paraId="13DD334F" w14:textId="77777777" w:rsidR="00467E8A" w:rsidRPr="0064637F" w:rsidRDefault="00467E8A" w:rsidP="00467E8A">
            <w:pPr>
              <w:rPr>
                <w:rStyle w:val="SAPEmphasis"/>
              </w:rPr>
            </w:pPr>
            <w:r w:rsidRPr="0064637F">
              <w:rPr>
                <w:rStyle w:val="SAPEmphasis"/>
              </w:rPr>
              <w:t>Maintain Bar Point Information Details</w:t>
            </w:r>
          </w:p>
        </w:tc>
        <w:tc>
          <w:tcPr>
            <w:tcW w:w="2700" w:type="dxa"/>
            <w:vMerge w:val="restart"/>
            <w:shd w:val="clear" w:color="auto" w:fill="auto"/>
          </w:tcPr>
          <w:p w14:paraId="28060C3B" w14:textId="77777777" w:rsidR="00467E8A" w:rsidRPr="009F4CD2" w:rsidRDefault="00467E8A" w:rsidP="00467E8A">
            <w:r w:rsidRPr="00187B9E">
              <w:t>Enter the validity period for the record:</w:t>
            </w:r>
          </w:p>
        </w:tc>
        <w:tc>
          <w:tcPr>
            <w:tcW w:w="4798" w:type="dxa"/>
            <w:shd w:val="clear" w:color="auto" w:fill="auto"/>
          </w:tcPr>
          <w:p w14:paraId="0B10058F" w14:textId="77777777" w:rsidR="00467E8A" w:rsidRPr="009F4CD2" w:rsidRDefault="00467E8A" w:rsidP="00467E8A">
            <w:r w:rsidRPr="009F4CD2">
              <w:rPr>
                <w:rStyle w:val="SAPScreenElement"/>
              </w:rPr>
              <w:t>Valid From:</w:t>
            </w:r>
            <w:r w:rsidRPr="009F4CD2">
              <w:rPr>
                <w:i/>
              </w:rPr>
              <w:t xml:space="preserve"> </w:t>
            </w:r>
            <w:r>
              <w:t>today’s</w:t>
            </w:r>
            <w:r w:rsidRPr="009F4CD2">
              <w:t xml:space="preserve"> date is defaulted</w:t>
            </w:r>
            <w:r>
              <w:t>; adapt as appropriate</w:t>
            </w:r>
          </w:p>
        </w:tc>
        <w:tc>
          <w:tcPr>
            <w:tcW w:w="2852" w:type="dxa"/>
            <w:vMerge w:val="restart"/>
            <w:shd w:val="clear" w:color="auto" w:fill="auto"/>
          </w:tcPr>
          <w:p w14:paraId="00B1F56D" w14:textId="77777777" w:rsidR="00467E8A" w:rsidRPr="009F4CD2" w:rsidRDefault="00467E8A" w:rsidP="00467E8A"/>
        </w:tc>
        <w:tc>
          <w:tcPr>
            <w:tcW w:w="1264" w:type="dxa"/>
          </w:tcPr>
          <w:p w14:paraId="46210C19" w14:textId="77777777" w:rsidR="00467E8A" w:rsidRPr="009F4CD2" w:rsidRDefault="00467E8A" w:rsidP="00467E8A">
            <w:pPr>
              <w:rPr>
                <w:rFonts w:cs="Arial"/>
                <w:bCs/>
              </w:rPr>
            </w:pPr>
          </w:p>
        </w:tc>
      </w:tr>
      <w:tr w:rsidR="00467E8A" w:rsidRPr="009F4CD2" w14:paraId="20867975" w14:textId="77777777" w:rsidTr="00467E8A">
        <w:trPr>
          <w:trHeight w:val="576"/>
        </w:trPr>
        <w:tc>
          <w:tcPr>
            <w:tcW w:w="900" w:type="dxa"/>
            <w:vMerge/>
            <w:shd w:val="clear" w:color="auto" w:fill="auto"/>
          </w:tcPr>
          <w:p w14:paraId="4ECFB34E" w14:textId="77777777" w:rsidR="00467E8A" w:rsidRPr="009F4CD2" w:rsidRDefault="00467E8A" w:rsidP="00467E8A"/>
        </w:tc>
        <w:tc>
          <w:tcPr>
            <w:tcW w:w="1772" w:type="dxa"/>
            <w:vMerge/>
            <w:shd w:val="clear" w:color="auto" w:fill="auto"/>
          </w:tcPr>
          <w:p w14:paraId="111E87BD" w14:textId="77777777" w:rsidR="00467E8A" w:rsidRPr="009F4CD2" w:rsidRDefault="00467E8A" w:rsidP="00467E8A">
            <w:pPr>
              <w:rPr>
                <w:rFonts w:cs="Arial"/>
                <w:b/>
                <w:bCs/>
              </w:rPr>
            </w:pPr>
          </w:p>
        </w:tc>
        <w:tc>
          <w:tcPr>
            <w:tcW w:w="2700" w:type="dxa"/>
            <w:vMerge/>
            <w:shd w:val="clear" w:color="auto" w:fill="auto"/>
          </w:tcPr>
          <w:p w14:paraId="5B4A0D50" w14:textId="77777777" w:rsidR="00467E8A" w:rsidRPr="009F4CD2" w:rsidRDefault="00467E8A" w:rsidP="00467E8A"/>
        </w:tc>
        <w:tc>
          <w:tcPr>
            <w:tcW w:w="4798" w:type="dxa"/>
            <w:shd w:val="clear" w:color="auto" w:fill="auto"/>
          </w:tcPr>
          <w:p w14:paraId="42EDA3FC" w14:textId="77777777" w:rsidR="00467E8A" w:rsidRPr="009F4CD2" w:rsidRDefault="00467E8A" w:rsidP="00467E8A">
            <w:r w:rsidRPr="009F4CD2">
              <w:rPr>
                <w:rStyle w:val="SAPScreenElement"/>
              </w:rPr>
              <w:t>To</w:t>
            </w:r>
            <w:r>
              <w:rPr>
                <w:rStyle w:val="SAPScreenElement"/>
              </w:rPr>
              <w:t>:</w:t>
            </w:r>
            <w:r w:rsidRPr="009F4CD2">
              <w:t xml:space="preserve"> </w:t>
            </w:r>
            <w:r>
              <w:t>t</w:t>
            </w:r>
            <w:r w:rsidRPr="009F4CD2">
              <w:t xml:space="preserve">he validity end date equals to the system </w:t>
            </w:r>
            <w:r>
              <w:t>high date, adapt as appropriate</w:t>
            </w:r>
          </w:p>
        </w:tc>
        <w:tc>
          <w:tcPr>
            <w:tcW w:w="2852" w:type="dxa"/>
            <w:vMerge/>
            <w:shd w:val="clear" w:color="auto" w:fill="auto"/>
          </w:tcPr>
          <w:p w14:paraId="31B8BFEF" w14:textId="77777777" w:rsidR="00467E8A" w:rsidRPr="009F4CD2" w:rsidRDefault="00467E8A" w:rsidP="00467E8A"/>
        </w:tc>
        <w:tc>
          <w:tcPr>
            <w:tcW w:w="1264" w:type="dxa"/>
          </w:tcPr>
          <w:p w14:paraId="17A7EEF2" w14:textId="77777777" w:rsidR="00467E8A" w:rsidRPr="009F4CD2" w:rsidRDefault="00467E8A" w:rsidP="00467E8A">
            <w:pPr>
              <w:rPr>
                <w:rFonts w:cs="Arial"/>
                <w:bCs/>
              </w:rPr>
            </w:pPr>
          </w:p>
        </w:tc>
      </w:tr>
      <w:tr w:rsidR="00467E8A" w:rsidRPr="009F4CD2" w14:paraId="13E59BB8" w14:textId="77777777" w:rsidTr="00467E8A">
        <w:trPr>
          <w:trHeight w:val="576"/>
        </w:trPr>
        <w:tc>
          <w:tcPr>
            <w:tcW w:w="900" w:type="dxa"/>
            <w:vMerge/>
            <w:shd w:val="clear" w:color="auto" w:fill="auto"/>
          </w:tcPr>
          <w:p w14:paraId="61EE322D" w14:textId="77777777" w:rsidR="00467E8A" w:rsidRPr="009F4CD2" w:rsidRDefault="00467E8A" w:rsidP="00467E8A"/>
        </w:tc>
        <w:tc>
          <w:tcPr>
            <w:tcW w:w="1772" w:type="dxa"/>
            <w:vMerge/>
            <w:shd w:val="clear" w:color="auto" w:fill="auto"/>
          </w:tcPr>
          <w:p w14:paraId="0A07DCCA" w14:textId="77777777" w:rsidR="00467E8A" w:rsidRPr="009F4CD2" w:rsidRDefault="00467E8A" w:rsidP="00467E8A">
            <w:pPr>
              <w:rPr>
                <w:rFonts w:cs="Arial"/>
                <w:b/>
                <w:bCs/>
              </w:rPr>
            </w:pPr>
          </w:p>
        </w:tc>
        <w:tc>
          <w:tcPr>
            <w:tcW w:w="2700" w:type="dxa"/>
            <w:vMerge w:val="restart"/>
            <w:shd w:val="clear" w:color="auto" w:fill="auto"/>
          </w:tcPr>
          <w:p w14:paraId="6AADEF32" w14:textId="77777777" w:rsidR="00467E8A" w:rsidRDefault="00467E8A" w:rsidP="00467E8A">
            <w:pPr>
              <w:rPr>
                <w:rFonts w:cs="Arial"/>
                <w:bCs/>
              </w:rPr>
            </w:pPr>
            <w:r w:rsidRPr="00453432">
              <w:rPr>
                <w:rFonts w:cs="Arial"/>
                <w:bCs/>
              </w:rPr>
              <w:t xml:space="preserve">in the </w:t>
            </w:r>
            <w:r w:rsidRPr="00BD3B1E">
              <w:rPr>
                <w:rStyle w:val="SAPScreenElement"/>
              </w:rPr>
              <w:t>Pay scale settings</w:t>
            </w:r>
            <w:r w:rsidRPr="00453432">
              <w:rPr>
                <w:rStyle w:val="SAPScreenElement"/>
              </w:rPr>
              <w:t xml:space="preserve"> </w:t>
            </w:r>
            <w:r w:rsidRPr="00453432">
              <w:rPr>
                <w:rFonts w:cs="Arial"/>
                <w:bCs/>
              </w:rPr>
              <w:t>part of the form</w:t>
            </w:r>
            <w:r w:rsidRPr="00187B9E">
              <w:t xml:space="preserve"> </w:t>
            </w:r>
            <w:r>
              <w:t>make the following entries</w:t>
            </w:r>
            <w:r w:rsidRPr="00453432">
              <w:rPr>
                <w:rFonts w:cs="Arial"/>
                <w:bCs/>
              </w:rPr>
              <w:t>:</w:t>
            </w:r>
          </w:p>
          <w:p w14:paraId="2DBE4BC0" w14:textId="77777777" w:rsidR="00467E8A" w:rsidRDefault="00467E8A" w:rsidP="00467E8A">
            <w:pPr>
              <w:rPr>
                <w:rFonts w:cs="Arial"/>
                <w:bCs/>
              </w:rPr>
            </w:pPr>
          </w:p>
          <w:p w14:paraId="786CBE84" w14:textId="77777777" w:rsidR="00467E8A" w:rsidRPr="002C326C" w:rsidRDefault="00467E8A" w:rsidP="00467E8A">
            <w:pPr>
              <w:ind w:left="-14"/>
            </w:pPr>
            <w:r w:rsidRPr="002C326C">
              <w:rPr>
                <w:noProof/>
              </w:rPr>
              <w:drawing>
                <wp:inline distT="0" distB="0" distL="0" distR="0" wp14:anchorId="0FC13BE9" wp14:editId="03240076">
                  <wp:extent cx="228600" cy="228600"/>
                  <wp:effectExtent l="0" t="0" r="0" b="0"/>
                  <wp:docPr id="26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C326C">
              <w:t> </w:t>
            </w:r>
            <w:r w:rsidRPr="002C326C">
              <w:rPr>
                <w:rFonts w:ascii="BentonSans Regular" w:hAnsi="BentonSans Regular"/>
                <w:color w:val="666666"/>
                <w:sz w:val="22"/>
              </w:rPr>
              <w:t>Note</w:t>
            </w:r>
          </w:p>
          <w:p w14:paraId="7ED5CFE0" w14:textId="77777777" w:rsidR="00467E8A" w:rsidRDefault="00467E8A" w:rsidP="00467E8A">
            <w:pPr>
              <w:ind w:left="-14"/>
              <w:rPr>
                <w:rFonts w:cs="Arial"/>
                <w:bCs/>
              </w:rPr>
            </w:pPr>
            <w:r>
              <w:rPr>
                <w:rFonts w:cs="Arial"/>
                <w:bCs/>
              </w:rPr>
              <w:t>The current values for the employee are read-only.</w:t>
            </w:r>
          </w:p>
          <w:p w14:paraId="6B94C360" w14:textId="77777777" w:rsidR="00467E8A" w:rsidRPr="009F4CD2" w:rsidRDefault="00467E8A" w:rsidP="00467E8A"/>
        </w:tc>
        <w:tc>
          <w:tcPr>
            <w:tcW w:w="4798" w:type="dxa"/>
            <w:shd w:val="clear" w:color="auto" w:fill="auto"/>
          </w:tcPr>
          <w:p w14:paraId="45183595" w14:textId="77777777" w:rsidR="00467E8A" w:rsidRPr="009F4CD2" w:rsidRDefault="00467E8A" w:rsidP="00467E8A">
            <w:r w:rsidRPr="00BD3B1E">
              <w:rPr>
                <w:rStyle w:val="SAPScreenElement"/>
              </w:rPr>
              <w:t>Pay scale type</w:t>
            </w:r>
            <w:r w:rsidRPr="00453432">
              <w:rPr>
                <w:rStyle w:val="SAPScreenElement"/>
              </w:rPr>
              <w:t xml:space="preserve">: </w:t>
            </w:r>
            <w:r>
              <w:t>defaults to employee’s current pay scale type; adapt by selecting from value help</w:t>
            </w:r>
          </w:p>
        </w:tc>
        <w:tc>
          <w:tcPr>
            <w:tcW w:w="2852" w:type="dxa"/>
            <w:vMerge/>
            <w:shd w:val="clear" w:color="auto" w:fill="auto"/>
          </w:tcPr>
          <w:p w14:paraId="4CCC6AC6" w14:textId="77777777" w:rsidR="00467E8A" w:rsidRPr="009F4CD2" w:rsidRDefault="00467E8A" w:rsidP="00467E8A"/>
        </w:tc>
        <w:tc>
          <w:tcPr>
            <w:tcW w:w="1264" w:type="dxa"/>
          </w:tcPr>
          <w:p w14:paraId="5928F902" w14:textId="77777777" w:rsidR="00467E8A" w:rsidRPr="009F4CD2" w:rsidRDefault="00467E8A" w:rsidP="00467E8A">
            <w:pPr>
              <w:rPr>
                <w:rFonts w:cs="Arial"/>
                <w:bCs/>
              </w:rPr>
            </w:pPr>
          </w:p>
        </w:tc>
      </w:tr>
      <w:tr w:rsidR="00467E8A" w:rsidRPr="009F4CD2" w14:paraId="6E670925" w14:textId="77777777" w:rsidTr="00467E8A">
        <w:trPr>
          <w:trHeight w:val="576"/>
        </w:trPr>
        <w:tc>
          <w:tcPr>
            <w:tcW w:w="900" w:type="dxa"/>
            <w:vMerge/>
            <w:shd w:val="clear" w:color="auto" w:fill="auto"/>
          </w:tcPr>
          <w:p w14:paraId="6A939B16" w14:textId="77777777" w:rsidR="00467E8A" w:rsidRPr="009F4CD2" w:rsidRDefault="00467E8A" w:rsidP="00467E8A"/>
        </w:tc>
        <w:tc>
          <w:tcPr>
            <w:tcW w:w="1772" w:type="dxa"/>
            <w:vMerge/>
            <w:shd w:val="clear" w:color="auto" w:fill="auto"/>
          </w:tcPr>
          <w:p w14:paraId="3BB19281" w14:textId="77777777" w:rsidR="00467E8A" w:rsidRPr="009F4CD2" w:rsidRDefault="00467E8A" w:rsidP="00467E8A">
            <w:pPr>
              <w:rPr>
                <w:rFonts w:cs="Arial"/>
                <w:b/>
                <w:bCs/>
              </w:rPr>
            </w:pPr>
          </w:p>
        </w:tc>
        <w:tc>
          <w:tcPr>
            <w:tcW w:w="2700" w:type="dxa"/>
            <w:vMerge/>
            <w:shd w:val="clear" w:color="auto" w:fill="auto"/>
          </w:tcPr>
          <w:p w14:paraId="264E2DD7" w14:textId="77777777" w:rsidR="00467E8A" w:rsidRPr="009F4CD2" w:rsidRDefault="00467E8A" w:rsidP="00467E8A"/>
        </w:tc>
        <w:tc>
          <w:tcPr>
            <w:tcW w:w="4798" w:type="dxa"/>
            <w:shd w:val="clear" w:color="auto" w:fill="auto"/>
          </w:tcPr>
          <w:p w14:paraId="204155D1" w14:textId="77777777" w:rsidR="00467E8A" w:rsidRPr="006E28DA" w:rsidRDefault="00467E8A" w:rsidP="00467E8A">
            <w:pPr>
              <w:rPr>
                <w:rStyle w:val="SAPScreenElement"/>
              </w:rPr>
            </w:pPr>
            <w:r>
              <w:rPr>
                <w:rStyle w:val="SAPScreenElement"/>
              </w:rPr>
              <w:t>Pay Scale Area:</w:t>
            </w:r>
            <w:r>
              <w:t xml:space="preserve"> defaults to employee’s current pay scale area; adapt by selecting from value help</w:t>
            </w:r>
          </w:p>
        </w:tc>
        <w:tc>
          <w:tcPr>
            <w:tcW w:w="2852" w:type="dxa"/>
            <w:vMerge/>
            <w:shd w:val="clear" w:color="auto" w:fill="auto"/>
          </w:tcPr>
          <w:p w14:paraId="0585FC0F" w14:textId="77777777" w:rsidR="00467E8A" w:rsidRPr="009F4CD2" w:rsidRDefault="00467E8A" w:rsidP="00467E8A"/>
        </w:tc>
        <w:tc>
          <w:tcPr>
            <w:tcW w:w="1264" w:type="dxa"/>
          </w:tcPr>
          <w:p w14:paraId="002389B8" w14:textId="77777777" w:rsidR="00467E8A" w:rsidRPr="009F4CD2" w:rsidRDefault="00467E8A" w:rsidP="00467E8A">
            <w:pPr>
              <w:rPr>
                <w:rFonts w:cs="Arial"/>
                <w:bCs/>
              </w:rPr>
            </w:pPr>
          </w:p>
        </w:tc>
      </w:tr>
      <w:tr w:rsidR="00467E8A" w:rsidRPr="009F4CD2" w14:paraId="08B8718F" w14:textId="77777777" w:rsidTr="00467E8A">
        <w:trPr>
          <w:trHeight w:val="576"/>
        </w:trPr>
        <w:tc>
          <w:tcPr>
            <w:tcW w:w="900" w:type="dxa"/>
            <w:vMerge/>
            <w:shd w:val="clear" w:color="auto" w:fill="auto"/>
          </w:tcPr>
          <w:p w14:paraId="01D6BE38" w14:textId="77777777" w:rsidR="00467E8A" w:rsidRPr="009F4CD2" w:rsidRDefault="00467E8A" w:rsidP="00467E8A"/>
        </w:tc>
        <w:tc>
          <w:tcPr>
            <w:tcW w:w="1772" w:type="dxa"/>
            <w:vMerge/>
            <w:shd w:val="clear" w:color="auto" w:fill="auto"/>
          </w:tcPr>
          <w:p w14:paraId="264C09E4" w14:textId="77777777" w:rsidR="00467E8A" w:rsidRPr="009F4CD2" w:rsidRDefault="00467E8A" w:rsidP="00467E8A">
            <w:pPr>
              <w:rPr>
                <w:rFonts w:cs="Arial"/>
                <w:b/>
                <w:bCs/>
              </w:rPr>
            </w:pPr>
          </w:p>
        </w:tc>
        <w:tc>
          <w:tcPr>
            <w:tcW w:w="2700" w:type="dxa"/>
            <w:vMerge/>
            <w:shd w:val="clear" w:color="auto" w:fill="auto"/>
          </w:tcPr>
          <w:p w14:paraId="4E24355D" w14:textId="77777777" w:rsidR="00467E8A" w:rsidRPr="009F4CD2" w:rsidRDefault="00467E8A" w:rsidP="00467E8A"/>
        </w:tc>
        <w:tc>
          <w:tcPr>
            <w:tcW w:w="4798" w:type="dxa"/>
            <w:shd w:val="clear" w:color="auto" w:fill="auto"/>
          </w:tcPr>
          <w:p w14:paraId="5E2010D7" w14:textId="77777777" w:rsidR="00467E8A" w:rsidRPr="006E28DA" w:rsidRDefault="00467E8A" w:rsidP="00467E8A">
            <w:pPr>
              <w:rPr>
                <w:rStyle w:val="SAPScreenElement"/>
              </w:rPr>
            </w:pPr>
            <w:r w:rsidRPr="00BD3B1E">
              <w:rPr>
                <w:rStyle w:val="SAPScreenElement"/>
              </w:rPr>
              <w:t>Pay Scale Group</w:t>
            </w:r>
            <w:r>
              <w:rPr>
                <w:rStyle w:val="SAPScreenElement"/>
              </w:rPr>
              <w:t>:</w:t>
            </w:r>
            <w:r>
              <w:t xml:space="preserve"> defaults to employee’s current pay scale group; adapt by selecting from value help</w:t>
            </w:r>
          </w:p>
        </w:tc>
        <w:tc>
          <w:tcPr>
            <w:tcW w:w="2852" w:type="dxa"/>
            <w:vMerge/>
            <w:shd w:val="clear" w:color="auto" w:fill="auto"/>
          </w:tcPr>
          <w:p w14:paraId="0F330311" w14:textId="77777777" w:rsidR="00467E8A" w:rsidRPr="009F4CD2" w:rsidRDefault="00467E8A" w:rsidP="00467E8A"/>
        </w:tc>
        <w:tc>
          <w:tcPr>
            <w:tcW w:w="1264" w:type="dxa"/>
          </w:tcPr>
          <w:p w14:paraId="3309596D" w14:textId="77777777" w:rsidR="00467E8A" w:rsidRPr="009F4CD2" w:rsidRDefault="00467E8A" w:rsidP="00467E8A">
            <w:pPr>
              <w:rPr>
                <w:rFonts w:cs="Arial"/>
                <w:bCs/>
              </w:rPr>
            </w:pPr>
          </w:p>
        </w:tc>
      </w:tr>
      <w:tr w:rsidR="00467E8A" w:rsidRPr="009F4CD2" w14:paraId="274C3790" w14:textId="77777777" w:rsidTr="00467E8A">
        <w:trPr>
          <w:trHeight w:val="576"/>
        </w:trPr>
        <w:tc>
          <w:tcPr>
            <w:tcW w:w="900" w:type="dxa"/>
            <w:vMerge/>
            <w:shd w:val="clear" w:color="auto" w:fill="auto"/>
          </w:tcPr>
          <w:p w14:paraId="26E92EF4" w14:textId="77777777" w:rsidR="00467E8A" w:rsidRPr="009F4CD2" w:rsidRDefault="00467E8A" w:rsidP="00467E8A"/>
        </w:tc>
        <w:tc>
          <w:tcPr>
            <w:tcW w:w="1772" w:type="dxa"/>
            <w:vMerge/>
            <w:shd w:val="clear" w:color="auto" w:fill="auto"/>
          </w:tcPr>
          <w:p w14:paraId="5ABAFC5D" w14:textId="77777777" w:rsidR="00467E8A" w:rsidRPr="009F4CD2" w:rsidRDefault="00467E8A" w:rsidP="00467E8A">
            <w:pPr>
              <w:rPr>
                <w:rFonts w:cs="Arial"/>
                <w:b/>
                <w:bCs/>
              </w:rPr>
            </w:pPr>
          </w:p>
        </w:tc>
        <w:tc>
          <w:tcPr>
            <w:tcW w:w="2700" w:type="dxa"/>
            <w:vMerge/>
            <w:shd w:val="clear" w:color="auto" w:fill="auto"/>
          </w:tcPr>
          <w:p w14:paraId="52705EB1" w14:textId="77777777" w:rsidR="00467E8A" w:rsidRPr="009F4CD2" w:rsidRDefault="00467E8A" w:rsidP="00467E8A"/>
        </w:tc>
        <w:tc>
          <w:tcPr>
            <w:tcW w:w="4798" w:type="dxa"/>
            <w:shd w:val="clear" w:color="auto" w:fill="auto"/>
          </w:tcPr>
          <w:p w14:paraId="3BED7D26" w14:textId="77777777" w:rsidR="00467E8A" w:rsidRDefault="00467E8A" w:rsidP="00467E8A">
            <w:r w:rsidRPr="00BD3B1E">
              <w:rPr>
                <w:rStyle w:val="SAPScreenElement"/>
              </w:rPr>
              <w:t>Bar point level</w:t>
            </w:r>
            <w:r>
              <w:rPr>
                <w:rStyle w:val="SAPScreenElement"/>
              </w:rPr>
              <w:t xml:space="preserve">: </w:t>
            </w:r>
            <w:r>
              <w:t>select from value help</w:t>
            </w:r>
          </w:p>
          <w:p w14:paraId="20E6F445" w14:textId="77777777" w:rsidR="00467E8A" w:rsidRPr="002C326C" w:rsidRDefault="00467E8A" w:rsidP="00467E8A">
            <w:pPr>
              <w:ind w:left="349"/>
            </w:pPr>
            <w:r w:rsidRPr="002C326C">
              <w:rPr>
                <w:noProof/>
              </w:rPr>
              <w:drawing>
                <wp:inline distT="0" distB="0" distL="0" distR="0" wp14:anchorId="173265CB" wp14:editId="0377D5B3">
                  <wp:extent cx="228600" cy="228600"/>
                  <wp:effectExtent l="0" t="0" r="0" b="0"/>
                  <wp:docPr id="26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C326C">
              <w:t> </w:t>
            </w:r>
            <w:r w:rsidRPr="002C326C">
              <w:rPr>
                <w:rFonts w:ascii="BentonSans Regular" w:hAnsi="BentonSans Regular"/>
                <w:color w:val="666666"/>
                <w:sz w:val="22"/>
              </w:rPr>
              <w:t>Note</w:t>
            </w:r>
          </w:p>
          <w:p w14:paraId="5735D042" w14:textId="77777777" w:rsidR="00467E8A" w:rsidRPr="00602346" w:rsidRDefault="00467E8A" w:rsidP="00467E8A">
            <w:pPr>
              <w:ind w:left="349"/>
              <w:rPr>
                <w:rStyle w:val="SAPScreenElement"/>
                <w:rFonts w:ascii="BentonSans Book" w:hAnsi="BentonSans Book" w:cs="Arial"/>
                <w:bCs/>
                <w:color w:val="auto"/>
              </w:rPr>
            </w:pPr>
            <w:r w:rsidRPr="00602346">
              <w:rPr>
                <w:rFonts w:cs="Arial"/>
                <w:bCs/>
              </w:rPr>
              <w:t>The bar point level serves to define a maximum pay scale level of an employee</w:t>
            </w:r>
            <w:r>
              <w:rPr>
                <w:rFonts w:cs="Arial"/>
                <w:bCs/>
              </w:rPr>
              <w:t>.</w:t>
            </w:r>
          </w:p>
        </w:tc>
        <w:tc>
          <w:tcPr>
            <w:tcW w:w="2852" w:type="dxa"/>
            <w:vMerge/>
            <w:shd w:val="clear" w:color="auto" w:fill="auto"/>
          </w:tcPr>
          <w:p w14:paraId="468361F9" w14:textId="77777777" w:rsidR="00467E8A" w:rsidRPr="009F4CD2" w:rsidRDefault="00467E8A" w:rsidP="00467E8A"/>
        </w:tc>
        <w:tc>
          <w:tcPr>
            <w:tcW w:w="1264" w:type="dxa"/>
          </w:tcPr>
          <w:p w14:paraId="395259CF" w14:textId="77777777" w:rsidR="00467E8A" w:rsidRPr="009F4CD2" w:rsidRDefault="00467E8A" w:rsidP="00467E8A">
            <w:pPr>
              <w:rPr>
                <w:rFonts w:cs="Arial"/>
                <w:bCs/>
              </w:rPr>
            </w:pPr>
          </w:p>
        </w:tc>
      </w:tr>
      <w:tr w:rsidR="00467E8A" w:rsidRPr="009F4CD2" w14:paraId="7E20479C" w14:textId="77777777" w:rsidTr="00467E8A">
        <w:trPr>
          <w:trHeight w:val="576"/>
        </w:trPr>
        <w:tc>
          <w:tcPr>
            <w:tcW w:w="900" w:type="dxa"/>
            <w:vMerge/>
            <w:shd w:val="clear" w:color="auto" w:fill="auto"/>
          </w:tcPr>
          <w:p w14:paraId="31FC4F3A" w14:textId="77777777" w:rsidR="00467E8A" w:rsidRPr="009F4CD2" w:rsidRDefault="00467E8A" w:rsidP="00467E8A"/>
        </w:tc>
        <w:tc>
          <w:tcPr>
            <w:tcW w:w="1772" w:type="dxa"/>
            <w:vMerge/>
            <w:shd w:val="clear" w:color="auto" w:fill="auto"/>
          </w:tcPr>
          <w:p w14:paraId="37783B96" w14:textId="77777777" w:rsidR="00467E8A" w:rsidRPr="009F4CD2" w:rsidRDefault="00467E8A" w:rsidP="00467E8A">
            <w:pPr>
              <w:rPr>
                <w:rFonts w:cs="Arial"/>
                <w:b/>
                <w:bCs/>
              </w:rPr>
            </w:pPr>
          </w:p>
        </w:tc>
        <w:tc>
          <w:tcPr>
            <w:tcW w:w="2700" w:type="dxa"/>
            <w:vMerge w:val="restart"/>
            <w:shd w:val="clear" w:color="auto" w:fill="auto"/>
          </w:tcPr>
          <w:p w14:paraId="1A92C954" w14:textId="77777777" w:rsidR="00467E8A" w:rsidRPr="0045253E" w:rsidRDefault="00467E8A" w:rsidP="00467E8A">
            <w:pPr>
              <w:rPr>
                <w:rFonts w:cs="Arial"/>
                <w:bCs/>
              </w:rPr>
            </w:pPr>
            <w:r w:rsidRPr="00453432">
              <w:rPr>
                <w:rFonts w:cs="Arial"/>
                <w:bCs/>
              </w:rPr>
              <w:t xml:space="preserve">in the </w:t>
            </w:r>
            <w:r>
              <w:rPr>
                <w:rStyle w:val="SAPScreenElement"/>
              </w:rPr>
              <w:t>Bar point setup</w:t>
            </w:r>
            <w:r w:rsidRPr="00453432">
              <w:rPr>
                <w:rStyle w:val="SAPScreenElement"/>
              </w:rPr>
              <w:t xml:space="preserve"> </w:t>
            </w:r>
            <w:r w:rsidRPr="00453432">
              <w:rPr>
                <w:rFonts w:cs="Arial"/>
                <w:bCs/>
              </w:rPr>
              <w:t>part of the form</w:t>
            </w:r>
            <w:r w:rsidRPr="00187B9E">
              <w:t xml:space="preserve"> </w:t>
            </w:r>
            <w:r>
              <w:t>make the following entries</w:t>
            </w:r>
            <w:r w:rsidRPr="00453432">
              <w:rPr>
                <w:rFonts w:cs="Arial"/>
                <w:bCs/>
              </w:rPr>
              <w:t>:</w:t>
            </w:r>
          </w:p>
        </w:tc>
        <w:tc>
          <w:tcPr>
            <w:tcW w:w="4798" w:type="dxa"/>
            <w:shd w:val="clear" w:color="auto" w:fill="auto"/>
          </w:tcPr>
          <w:p w14:paraId="0C425B35" w14:textId="77777777" w:rsidR="00467E8A" w:rsidRPr="009F4CD2" w:rsidRDefault="00467E8A" w:rsidP="00467E8A">
            <w:r w:rsidRPr="00FE4D93">
              <w:rPr>
                <w:rStyle w:val="SAPScreenElement"/>
              </w:rPr>
              <w:t>Personnel number</w:t>
            </w:r>
            <w:r w:rsidRPr="00453432">
              <w:rPr>
                <w:rStyle w:val="SAPScreenElement"/>
              </w:rPr>
              <w:t xml:space="preserve">: </w:t>
            </w:r>
            <w:r>
              <w:t xml:space="preserve">enter </w:t>
            </w:r>
            <w:r w:rsidRPr="00FE4D93">
              <w:t>personnel number of the manager who authorized the employee's bar point settings</w:t>
            </w:r>
          </w:p>
        </w:tc>
        <w:tc>
          <w:tcPr>
            <w:tcW w:w="2852" w:type="dxa"/>
            <w:vMerge/>
            <w:shd w:val="clear" w:color="auto" w:fill="auto"/>
          </w:tcPr>
          <w:p w14:paraId="68B1C2DD" w14:textId="77777777" w:rsidR="00467E8A" w:rsidRPr="009F4CD2" w:rsidRDefault="00467E8A" w:rsidP="00467E8A"/>
        </w:tc>
        <w:tc>
          <w:tcPr>
            <w:tcW w:w="1264" w:type="dxa"/>
          </w:tcPr>
          <w:p w14:paraId="068D847C" w14:textId="77777777" w:rsidR="00467E8A" w:rsidRPr="009F4CD2" w:rsidRDefault="00467E8A" w:rsidP="00467E8A">
            <w:pPr>
              <w:rPr>
                <w:rFonts w:cs="Arial"/>
                <w:bCs/>
              </w:rPr>
            </w:pPr>
          </w:p>
        </w:tc>
      </w:tr>
      <w:tr w:rsidR="00467E8A" w:rsidRPr="009F4CD2" w14:paraId="541EFCD4" w14:textId="77777777" w:rsidTr="00467E8A">
        <w:trPr>
          <w:trHeight w:val="288"/>
        </w:trPr>
        <w:tc>
          <w:tcPr>
            <w:tcW w:w="900" w:type="dxa"/>
            <w:vMerge/>
            <w:shd w:val="clear" w:color="auto" w:fill="auto"/>
          </w:tcPr>
          <w:p w14:paraId="37681F36" w14:textId="77777777" w:rsidR="00467E8A" w:rsidRPr="009F4CD2" w:rsidRDefault="00467E8A" w:rsidP="00467E8A"/>
        </w:tc>
        <w:tc>
          <w:tcPr>
            <w:tcW w:w="1772" w:type="dxa"/>
            <w:vMerge/>
            <w:shd w:val="clear" w:color="auto" w:fill="auto"/>
          </w:tcPr>
          <w:p w14:paraId="3082380E" w14:textId="77777777" w:rsidR="00467E8A" w:rsidRPr="009F4CD2" w:rsidRDefault="00467E8A" w:rsidP="00467E8A">
            <w:pPr>
              <w:rPr>
                <w:rFonts w:cs="Arial"/>
                <w:b/>
                <w:bCs/>
              </w:rPr>
            </w:pPr>
          </w:p>
        </w:tc>
        <w:tc>
          <w:tcPr>
            <w:tcW w:w="2700" w:type="dxa"/>
            <w:vMerge/>
            <w:shd w:val="clear" w:color="auto" w:fill="auto"/>
          </w:tcPr>
          <w:p w14:paraId="0EAD37F9" w14:textId="77777777" w:rsidR="00467E8A" w:rsidRPr="009F4CD2" w:rsidRDefault="00467E8A" w:rsidP="00467E8A"/>
        </w:tc>
        <w:tc>
          <w:tcPr>
            <w:tcW w:w="4798" w:type="dxa"/>
            <w:shd w:val="clear" w:color="auto" w:fill="auto"/>
          </w:tcPr>
          <w:p w14:paraId="2648F87E" w14:textId="77777777" w:rsidR="00467E8A" w:rsidRPr="009F4CD2" w:rsidRDefault="00467E8A" w:rsidP="00467E8A">
            <w:r>
              <w:rPr>
                <w:rStyle w:val="SAPScreenElement"/>
              </w:rPr>
              <w:t>Reason for Change</w:t>
            </w:r>
            <w:r w:rsidRPr="00C717E8">
              <w:rPr>
                <w:rStyle w:val="SAPScreenElement"/>
              </w:rPr>
              <w:t>:</w:t>
            </w:r>
            <w:r>
              <w:rPr>
                <w:rStyle w:val="SAPScreenElement"/>
              </w:rPr>
              <w:t xml:space="preserve"> </w:t>
            </w:r>
            <w:r>
              <w:t>select from value help</w:t>
            </w:r>
          </w:p>
        </w:tc>
        <w:tc>
          <w:tcPr>
            <w:tcW w:w="2852" w:type="dxa"/>
            <w:vMerge/>
            <w:shd w:val="clear" w:color="auto" w:fill="auto"/>
          </w:tcPr>
          <w:p w14:paraId="5871B39E" w14:textId="77777777" w:rsidR="00467E8A" w:rsidRPr="009F4CD2" w:rsidRDefault="00467E8A" w:rsidP="00467E8A"/>
        </w:tc>
        <w:tc>
          <w:tcPr>
            <w:tcW w:w="1264" w:type="dxa"/>
          </w:tcPr>
          <w:p w14:paraId="1D0496EE" w14:textId="77777777" w:rsidR="00467E8A" w:rsidRPr="009F4CD2" w:rsidRDefault="00467E8A" w:rsidP="00467E8A">
            <w:pPr>
              <w:rPr>
                <w:rFonts w:cs="Arial"/>
                <w:bCs/>
              </w:rPr>
            </w:pPr>
          </w:p>
        </w:tc>
      </w:tr>
      <w:tr w:rsidR="00467E8A" w:rsidRPr="009F4CD2" w14:paraId="51589F51" w14:textId="77777777" w:rsidTr="00467E8A">
        <w:trPr>
          <w:trHeight w:val="576"/>
        </w:trPr>
        <w:tc>
          <w:tcPr>
            <w:tcW w:w="900" w:type="dxa"/>
            <w:vMerge/>
            <w:shd w:val="clear" w:color="auto" w:fill="auto"/>
          </w:tcPr>
          <w:p w14:paraId="43D63F16" w14:textId="77777777" w:rsidR="00467E8A" w:rsidRPr="009F4CD2" w:rsidRDefault="00467E8A" w:rsidP="00467E8A"/>
        </w:tc>
        <w:tc>
          <w:tcPr>
            <w:tcW w:w="1772" w:type="dxa"/>
            <w:vMerge/>
            <w:shd w:val="clear" w:color="auto" w:fill="auto"/>
          </w:tcPr>
          <w:p w14:paraId="0D3F0251" w14:textId="77777777" w:rsidR="00467E8A" w:rsidRPr="009F4CD2" w:rsidRDefault="00467E8A" w:rsidP="00467E8A">
            <w:pPr>
              <w:rPr>
                <w:rFonts w:cs="Arial"/>
                <w:b/>
                <w:bCs/>
              </w:rPr>
            </w:pPr>
          </w:p>
        </w:tc>
        <w:tc>
          <w:tcPr>
            <w:tcW w:w="2700" w:type="dxa"/>
            <w:vMerge w:val="restart"/>
            <w:shd w:val="clear" w:color="auto" w:fill="auto"/>
          </w:tcPr>
          <w:p w14:paraId="4548904D" w14:textId="77777777" w:rsidR="00467E8A" w:rsidRDefault="00467E8A" w:rsidP="00467E8A">
            <w:pPr>
              <w:rPr>
                <w:rFonts w:cs="Arial"/>
                <w:bCs/>
              </w:rPr>
            </w:pPr>
            <w:r w:rsidRPr="00453432">
              <w:rPr>
                <w:rFonts w:cs="Arial"/>
                <w:bCs/>
              </w:rPr>
              <w:t xml:space="preserve">in the </w:t>
            </w:r>
            <w:r>
              <w:rPr>
                <w:rStyle w:val="SAPScreenElement"/>
              </w:rPr>
              <w:t>Bar point override</w:t>
            </w:r>
            <w:r w:rsidRPr="00453432">
              <w:rPr>
                <w:rStyle w:val="SAPScreenElement"/>
              </w:rPr>
              <w:t xml:space="preserve"> </w:t>
            </w:r>
            <w:r w:rsidRPr="00453432">
              <w:rPr>
                <w:rFonts w:cs="Arial"/>
                <w:bCs/>
              </w:rPr>
              <w:t>part of the form</w:t>
            </w:r>
            <w:r w:rsidRPr="00187B9E">
              <w:t xml:space="preserve"> </w:t>
            </w:r>
            <w:r>
              <w:t>make the following entries</w:t>
            </w:r>
            <w:r w:rsidRPr="00453432">
              <w:rPr>
                <w:rFonts w:cs="Arial"/>
                <w:bCs/>
              </w:rPr>
              <w:t>:</w:t>
            </w:r>
          </w:p>
          <w:p w14:paraId="0BD4C0A1" w14:textId="77777777" w:rsidR="00467E8A" w:rsidRPr="002C326C" w:rsidRDefault="00467E8A" w:rsidP="00467E8A">
            <w:r w:rsidRPr="002C326C">
              <w:rPr>
                <w:noProof/>
              </w:rPr>
              <w:drawing>
                <wp:inline distT="0" distB="0" distL="0" distR="0" wp14:anchorId="274DD9F1" wp14:editId="70AEC8F1">
                  <wp:extent cx="228600" cy="228600"/>
                  <wp:effectExtent l="0" t="0" r="0" b="0"/>
                  <wp:docPr id="26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C326C">
              <w:t> </w:t>
            </w:r>
            <w:r w:rsidRPr="002C326C">
              <w:rPr>
                <w:rFonts w:ascii="BentonSans Regular" w:hAnsi="BentonSans Regular"/>
                <w:color w:val="666666"/>
                <w:sz w:val="22"/>
              </w:rPr>
              <w:t>Note</w:t>
            </w:r>
          </w:p>
          <w:p w14:paraId="7BEE8E1E" w14:textId="77777777" w:rsidR="00467E8A" w:rsidRPr="009F4CD2" w:rsidRDefault="00467E8A" w:rsidP="00467E8A">
            <w:r w:rsidRPr="0045253E">
              <w:t xml:space="preserve">As it is necessary to keep the bar point history information, </w:t>
            </w:r>
            <w:r>
              <w:t xml:space="preserve">this section </w:t>
            </w:r>
            <w:r w:rsidRPr="0045253E">
              <w:t>should be used to show that the current bar point has been overridden.</w:t>
            </w:r>
          </w:p>
        </w:tc>
        <w:tc>
          <w:tcPr>
            <w:tcW w:w="4798" w:type="dxa"/>
            <w:shd w:val="clear" w:color="auto" w:fill="auto"/>
          </w:tcPr>
          <w:p w14:paraId="09CF067E" w14:textId="77777777" w:rsidR="00467E8A" w:rsidRDefault="00467E8A" w:rsidP="00467E8A">
            <w:r w:rsidRPr="00FE4D93">
              <w:rPr>
                <w:rStyle w:val="SAPScreenElement"/>
              </w:rPr>
              <w:t>Personnel number</w:t>
            </w:r>
            <w:r w:rsidRPr="00453432">
              <w:rPr>
                <w:rStyle w:val="SAPScreenElement"/>
              </w:rPr>
              <w:t xml:space="preserve">: </w:t>
            </w:r>
            <w:r>
              <w:t>enter</w:t>
            </w:r>
            <w:r w:rsidRPr="00FE4D93">
              <w:t xml:space="preserve"> personnel number </w:t>
            </w:r>
            <w:r>
              <w:t>of</w:t>
            </w:r>
            <w:r w:rsidRPr="00FE4D93">
              <w:t xml:space="preserve"> the person who overrides the employee's bar point level.</w:t>
            </w:r>
          </w:p>
          <w:p w14:paraId="6638D155" w14:textId="77777777" w:rsidR="00467E8A" w:rsidRPr="002C326C" w:rsidRDefault="00467E8A" w:rsidP="00467E8A">
            <w:pPr>
              <w:ind w:left="342"/>
            </w:pPr>
            <w:r w:rsidRPr="002C326C">
              <w:rPr>
                <w:noProof/>
              </w:rPr>
              <w:drawing>
                <wp:inline distT="0" distB="0" distL="0" distR="0" wp14:anchorId="7C5FAFF2" wp14:editId="7DEDD46A">
                  <wp:extent cx="228600" cy="228600"/>
                  <wp:effectExtent l="0" t="0" r="0" b="0"/>
                  <wp:docPr id="26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C326C">
              <w:t> </w:t>
            </w:r>
            <w:r w:rsidRPr="002C326C">
              <w:rPr>
                <w:rFonts w:ascii="BentonSans Regular" w:hAnsi="BentonSans Regular"/>
                <w:color w:val="666666"/>
                <w:sz w:val="22"/>
              </w:rPr>
              <w:t>Note</w:t>
            </w:r>
          </w:p>
          <w:p w14:paraId="2CC3A79C" w14:textId="77777777" w:rsidR="00467E8A" w:rsidRPr="009F4CD2" w:rsidRDefault="00467E8A" w:rsidP="00467E8A">
            <w:pPr>
              <w:ind w:left="342"/>
            </w:pPr>
            <w:r w:rsidRPr="0045253E">
              <w:t xml:space="preserve">If a personnel number or a name is stored </w:t>
            </w:r>
            <w:r>
              <w:t>in this field</w:t>
            </w:r>
            <w:r w:rsidRPr="0045253E">
              <w:t>, the bar point level is regarded as no longer valid</w:t>
            </w:r>
            <w:r>
              <w:t>.</w:t>
            </w:r>
          </w:p>
        </w:tc>
        <w:tc>
          <w:tcPr>
            <w:tcW w:w="2852" w:type="dxa"/>
            <w:vMerge/>
            <w:shd w:val="clear" w:color="auto" w:fill="auto"/>
          </w:tcPr>
          <w:p w14:paraId="6901DD91" w14:textId="77777777" w:rsidR="00467E8A" w:rsidRPr="009F4CD2" w:rsidRDefault="00467E8A" w:rsidP="00467E8A"/>
        </w:tc>
        <w:tc>
          <w:tcPr>
            <w:tcW w:w="1264" w:type="dxa"/>
          </w:tcPr>
          <w:p w14:paraId="079DF1F9" w14:textId="77777777" w:rsidR="00467E8A" w:rsidRPr="009F4CD2" w:rsidRDefault="00467E8A" w:rsidP="00467E8A">
            <w:pPr>
              <w:rPr>
                <w:rFonts w:cs="Arial"/>
                <w:bCs/>
              </w:rPr>
            </w:pPr>
          </w:p>
        </w:tc>
      </w:tr>
      <w:tr w:rsidR="00467E8A" w:rsidRPr="009F4CD2" w14:paraId="652F833F" w14:textId="77777777" w:rsidTr="00467E8A">
        <w:trPr>
          <w:trHeight w:val="288"/>
        </w:trPr>
        <w:tc>
          <w:tcPr>
            <w:tcW w:w="900" w:type="dxa"/>
            <w:vMerge/>
            <w:shd w:val="clear" w:color="auto" w:fill="auto"/>
          </w:tcPr>
          <w:p w14:paraId="4FE4D9AA" w14:textId="77777777" w:rsidR="00467E8A" w:rsidRPr="009F4CD2" w:rsidRDefault="00467E8A" w:rsidP="00467E8A"/>
        </w:tc>
        <w:tc>
          <w:tcPr>
            <w:tcW w:w="1772" w:type="dxa"/>
            <w:vMerge/>
            <w:shd w:val="clear" w:color="auto" w:fill="auto"/>
          </w:tcPr>
          <w:p w14:paraId="197F3689" w14:textId="77777777" w:rsidR="00467E8A" w:rsidRPr="009F4CD2" w:rsidRDefault="00467E8A" w:rsidP="00467E8A">
            <w:pPr>
              <w:rPr>
                <w:rFonts w:cs="Arial"/>
                <w:b/>
                <w:bCs/>
              </w:rPr>
            </w:pPr>
          </w:p>
        </w:tc>
        <w:tc>
          <w:tcPr>
            <w:tcW w:w="2700" w:type="dxa"/>
            <w:vMerge/>
            <w:shd w:val="clear" w:color="auto" w:fill="auto"/>
          </w:tcPr>
          <w:p w14:paraId="405BEF33" w14:textId="77777777" w:rsidR="00467E8A" w:rsidRPr="009F4CD2" w:rsidRDefault="00467E8A" w:rsidP="00467E8A"/>
        </w:tc>
        <w:tc>
          <w:tcPr>
            <w:tcW w:w="4798" w:type="dxa"/>
            <w:shd w:val="clear" w:color="auto" w:fill="auto"/>
          </w:tcPr>
          <w:p w14:paraId="21F451AB" w14:textId="77777777" w:rsidR="00467E8A" w:rsidRPr="009F4CD2" w:rsidRDefault="00467E8A" w:rsidP="00467E8A">
            <w:r>
              <w:rPr>
                <w:rStyle w:val="SAPScreenElement"/>
              </w:rPr>
              <w:t>Reason for Change</w:t>
            </w:r>
            <w:r w:rsidRPr="00C717E8">
              <w:rPr>
                <w:rStyle w:val="SAPScreenElement"/>
              </w:rPr>
              <w:t>:</w:t>
            </w:r>
            <w:r>
              <w:rPr>
                <w:rStyle w:val="SAPScreenElement"/>
              </w:rPr>
              <w:t xml:space="preserve"> </w:t>
            </w:r>
            <w:r>
              <w:t>select from value help</w:t>
            </w:r>
          </w:p>
        </w:tc>
        <w:tc>
          <w:tcPr>
            <w:tcW w:w="2852" w:type="dxa"/>
            <w:vMerge/>
            <w:shd w:val="clear" w:color="auto" w:fill="auto"/>
          </w:tcPr>
          <w:p w14:paraId="34EDD44E" w14:textId="77777777" w:rsidR="00467E8A" w:rsidRPr="009F4CD2" w:rsidRDefault="00467E8A" w:rsidP="00467E8A"/>
        </w:tc>
        <w:tc>
          <w:tcPr>
            <w:tcW w:w="1264" w:type="dxa"/>
          </w:tcPr>
          <w:p w14:paraId="22F67D3E" w14:textId="77777777" w:rsidR="00467E8A" w:rsidRPr="009F4CD2" w:rsidRDefault="00467E8A" w:rsidP="00467E8A">
            <w:pPr>
              <w:rPr>
                <w:rFonts w:cs="Arial"/>
                <w:bCs/>
              </w:rPr>
            </w:pPr>
          </w:p>
        </w:tc>
      </w:tr>
      <w:tr w:rsidR="00467E8A" w:rsidRPr="009F4CD2" w14:paraId="5EF6D706" w14:textId="77777777" w:rsidTr="00467E8A">
        <w:trPr>
          <w:trHeight w:val="288"/>
        </w:trPr>
        <w:tc>
          <w:tcPr>
            <w:tcW w:w="900" w:type="dxa"/>
            <w:vMerge/>
            <w:shd w:val="clear" w:color="auto" w:fill="auto"/>
          </w:tcPr>
          <w:p w14:paraId="6ACAEBEA" w14:textId="77777777" w:rsidR="00467E8A" w:rsidRPr="009F4CD2" w:rsidRDefault="00467E8A" w:rsidP="00467E8A"/>
        </w:tc>
        <w:tc>
          <w:tcPr>
            <w:tcW w:w="1772" w:type="dxa"/>
            <w:vMerge/>
            <w:shd w:val="clear" w:color="auto" w:fill="auto"/>
          </w:tcPr>
          <w:p w14:paraId="05C95CA8" w14:textId="77777777" w:rsidR="00467E8A" w:rsidRPr="009F4CD2" w:rsidRDefault="00467E8A" w:rsidP="00467E8A">
            <w:pPr>
              <w:rPr>
                <w:rFonts w:cs="Arial"/>
                <w:b/>
                <w:bCs/>
              </w:rPr>
            </w:pPr>
          </w:p>
        </w:tc>
        <w:tc>
          <w:tcPr>
            <w:tcW w:w="2700" w:type="dxa"/>
            <w:vMerge/>
            <w:shd w:val="clear" w:color="auto" w:fill="auto"/>
          </w:tcPr>
          <w:p w14:paraId="18F45B32" w14:textId="77777777" w:rsidR="00467E8A" w:rsidRPr="009F4CD2" w:rsidRDefault="00467E8A" w:rsidP="00467E8A"/>
        </w:tc>
        <w:tc>
          <w:tcPr>
            <w:tcW w:w="4798" w:type="dxa"/>
            <w:shd w:val="clear" w:color="auto" w:fill="auto"/>
          </w:tcPr>
          <w:p w14:paraId="715B4F8C" w14:textId="77777777" w:rsidR="00467E8A" w:rsidRDefault="00467E8A" w:rsidP="00467E8A">
            <w:pPr>
              <w:rPr>
                <w:rStyle w:val="SAPScreenElement"/>
              </w:rPr>
            </w:pPr>
            <w:r w:rsidRPr="0045253E">
              <w:t>Change the end date of the current infotype record.</w:t>
            </w:r>
          </w:p>
        </w:tc>
        <w:tc>
          <w:tcPr>
            <w:tcW w:w="2852" w:type="dxa"/>
            <w:vMerge/>
            <w:shd w:val="clear" w:color="auto" w:fill="auto"/>
          </w:tcPr>
          <w:p w14:paraId="5707AB83" w14:textId="77777777" w:rsidR="00467E8A" w:rsidRPr="009F4CD2" w:rsidRDefault="00467E8A" w:rsidP="00467E8A"/>
        </w:tc>
        <w:tc>
          <w:tcPr>
            <w:tcW w:w="1264" w:type="dxa"/>
          </w:tcPr>
          <w:p w14:paraId="5C4BB1F4" w14:textId="77777777" w:rsidR="00467E8A" w:rsidRPr="009F4CD2" w:rsidRDefault="00467E8A" w:rsidP="00467E8A">
            <w:pPr>
              <w:rPr>
                <w:rFonts w:cs="Arial"/>
                <w:bCs/>
              </w:rPr>
            </w:pPr>
          </w:p>
        </w:tc>
      </w:tr>
      <w:tr w:rsidR="00467E8A" w:rsidRPr="009F4CD2" w14:paraId="28139046" w14:textId="77777777" w:rsidTr="00467E8A">
        <w:trPr>
          <w:trHeight w:val="576"/>
        </w:trPr>
        <w:tc>
          <w:tcPr>
            <w:tcW w:w="900" w:type="dxa"/>
            <w:shd w:val="clear" w:color="auto" w:fill="auto"/>
          </w:tcPr>
          <w:p w14:paraId="3EA3E4E9" w14:textId="77777777" w:rsidR="00467E8A" w:rsidRPr="009F4CD2" w:rsidRDefault="00467E8A" w:rsidP="00467E8A">
            <w:r>
              <w:t>12</w:t>
            </w:r>
          </w:p>
        </w:tc>
        <w:tc>
          <w:tcPr>
            <w:tcW w:w="1772" w:type="dxa"/>
            <w:shd w:val="clear" w:color="auto" w:fill="auto"/>
          </w:tcPr>
          <w:p w14:paraId="30918F6B" w14:textId="77777777" w:rsidR="00467E8A" w:rsidRPr="0064637F" w:rsidRDefault="00467E8A" w:rsidP="00467E8A">
            <w:pPr>
              <w:rPr>
                <w:rStyle w:val="SAPEmphasis"/>
              </w:rPr>
            </w:pPr>
            <w:r w:rsidRPr="0064637F">
              <w:rPr>
                <w:rStyle w:val="SAPEmphasis"/>
              </w:rPr>
              <w:t>Save Bar Point Information Data</w:t>
            </w:r>
          </w:p>
        </w:tc>
        <w:tc>
          <w:tcPr>
            <w:tcW w:w="2700" w:type="dxa"/>
            <w:shd w:val="clear" w:color="auto" w:fill="auto"/>
          </w:tcPr>
          <w:p w14:paraId="5B37CE5E" w14:textId="77777777" w:rsidR="00467E8A" w:rsidRPr="009F4CD2" w:rsidRDefault="00467E8A" w:rsidP="00467E8A">
            <w:r w:rsidRPr="009F4CD2">
              <w:t xml:space="preserve">Choose the </w:t>
            </w:r>
            <w:r w:rsidRPr="009F4CD2">
              <w:rPr>
                <w:rStyle w:val="SAPScreenElement"/>
              </w:rPr>
              <w:t>Save</w:t>
            </w:r>
            <w:r w:rsidRPr="009F4CD2">
              <w:t xml:space="preserve"> button.</w:t>
            </w:r>
          </w:p>
        </w:tc>
        <w:tc>
          <w:tcPr>
            <w:tcW w:w="4798" w:type="dxa"/>
            <w:shd w:val="clear" w:color="auto" w:fill="auto"/>
          </w:tcPr>
          <w:p w14:paraId="06F4C577" w14:textId="77777777" w:rsidR="00467E8A" w:rsidRPr="009F4CD2" w:rsidRDefault="00467E8A" w:rsidP="00467E8A"/>
        </w:tc>
        <w:tc>
          <w:tcPr>
            <w:tcW w:w="2852" w:type="dxa"/>
            <w:shd w:val="clear" w:color="auto" w:fill="auto"/>
          </w:tcPr>
          <w:p w14:paraId="77482D7C" w14:textId="77777777" w:rsidR="00467E8A" w:rsidRPr="009F4CD2" w:rsidRDefault="00467E8A" w:rsidP="00467E8A">
            <w:r w:rsidRPr="009F4CD2">
              <w:rPr>
                <w:rFonts w:cs="Arial"/>
                <w:bCs/>
              </w:rPr>
              <w:t>A system message about data saving is generated.</w:t>
            </w:r>
          </w:p>
        </w:tc>
        <w:tc>
          <w:tcPr>
            <w:tcW w:w="1264" w:type="dxa"/>
          </w:tcPr>
          <w:p w14:paraId="2705E449" w14:textId="77777777" w:rsidR="00467E8A" w:rsidRPr="009F4CD2" w:rsidRDefault="00467E8A" w:rsidP="00467E8A">
            <w:pPr>
              <w:rPr>
                <w:rFonts w:cs="Arial"/>
                <w:bCs/>
              </w:rPr>
            </w:pPr>
          </w:p>
        </w:tc>
      </w:tr>
      <w:tr w:rsidR="00467E8A" w:rsidRPr="009F4CD2" w14:paraId="7BED5126" w14:textId="77777777" w:rsidTr="00467E8A">
        <w:trPr>
          <w:trHeight w:val="576"/>
        </w:trPr>
        <w:tc>
          <w:tcPr>
            <w:tcW w:w="900" w:type="dxa"/>
            <w:shd w:val="clear" w:color="auto" w:fill="auto"/>
          </w:tcPr>
          <w:p w14:paraId="11929969" w14:textId="77777777" w:rsidR="00467E8A" w:rsidRPr="009F4CD2" w:rsidRDefault="00467E8A" w:rsidP="00467E8A">
            <w:r>
              <w:t>13</w:t>
            </w:r>
          </w:p>
        </w:tc>
        <w:tc>
          <w:tcPr>
            <w:tcW w:w="1772" w:type="dxa"/>
            <w:shd w:val="clear" w:color="auto" w:fill="auto"/>
          </w:tcPr>
          <w:p w14:paraId="40140BAA" w14:textId="77777777" w:rsidR="00467E8A" w:rsidRPr="0064637F" w:rsidRDefault="00467E8A" w:rsidP="00467E8A">
            <w:pPr>
              <w:rPr>
                <w:rStyle w:val="SAPEmphasis"/>
              </w:rPr>
            </w:pPr>
            <w:r w:rsidRPr="0064637F">
              <w:rPr>
                <w:rStyle w:val="SAPEmphasis"/>
              </w:rPr>
              <w:t xml:space="preserve">Select Payment Made in Error </w:t>
            </w:r>
          </w:p>
        </w:tc>
        <w:tc>
          <w:tcPr>
            <w:tcW w:w="2700" w:type="dxa"/>
            <w:shd w:val="clear" w:color="auto" w:fill="auto"/>
          </w:tcPr>
          <w:p w14:paraId="5C104D47" w14:textId="77777777" w:rsidR="00467E8A" w:rsidRPr="009F4CD2" w:rsidRDefault="00467E8A" w:rsidP="00467E8A">
            <w:r>
              <w:t xml:space="preserve">Select from the </w:t>
            </w:r>
            <w:r w:rsidRPr="006B4DCD">
              <w:rPr>
                <w:rStyle w:val="SAPScreenElement"/>
              </w:rPr>
              <w:t>Navigate to Mashup</w:t>
            </w:r>
            <w:r w:rsidRPr="00187B9E">
              <w:t xml:space="preserve"> drop-down</w:t>
            </w:r>
            <w:r>
              <w:t>,</w:t>
            </w:r>
            <w:r w:rsidRPr="00187B9E">
              <w:t xml:space="preserve"> located in the upper part of the</w:t>
            </w:r>
            <w:r>
              <w:t xml:space="preserve"> screen, value</w:t>
            </w:r>
            <w:r w:rsidRPr="00187B9E">
              <w:t xml:space="preserve"> </w:t>
            </w:r>
            <w:r>
              <w:rPr>
                <w:rStyle w:val="SAPScreenElement"/>
              </w:rPr>
              <w:t>Compensation</w:t>
            </w:r>
            <w:r w:rsidRPr="009F4CD2">
              <w:t xml:space="preserve"> </w:t>
            </w:r>
            <w:r w:rsidRPr="004E0842">
              <w:rPr>
                <w:rStyle w:val="SAPScreenElement"/>
              </w:rPr>
              <w:sym w:font="Symbol" w:char="F0AE"/>
            </w:r>
            <w:r>
              <w:t xml:space="preserve"> </w:t>
            </w:r>
            <w:r w:rsidRPr="00EF5C88">
              <w:rPr>
                <w:rStyle w:val="SAPScreenElement"/>
              </w:rPr>
              <w:t>Payment Made in Error</w:t>
            </w:r>
            <w:r w:rsidRPr="00187B9E">
              <w:t>.</w:t>
            </w:r>
          </w:p>
        </w:tc>
        <w:tc>
          <w:tcPr>
            <w:tcW w:w="4798" w:type="dxa"/>
            <w:shd w:val="clear" w:color="auto" w:fill="auto"/>
          </w:tcPr>
          <w:p w14:paraId="7871726F" w14:textId="77777777" w:rsidR="00467E8A" w:rsidRPr="009F4CD2" w:rsidRDefault="00467E8A" w:rsidP="00467E8A"/>
        </w:tc>
        <w:tc>
          <w:tcPr>
            <w:tcW w:w="2852" w:type="dxa"/>
            <w:shd w:val="clear" w:color="auto" w:fill="auto"/>
          </w:tcPr>
          <w:p w14:paraId="333FFDC4" w14:textId="77777777" w:rsidR="00467E8A" w:rsidRPr="009F4CD2" w:rsidRDefault="00467E8A" w:rsidP="00467E8A">
            <w:pPr>
              <w:rPr>
                <w:rFonts w:cs="Arial"/>
                <w:bCs/>
              </w:rPr>
            </w:pPr>
            <w:r w:rsidRPr="009F4CD2">
              <w:t>You are linked to the embedded form containing a table with already existing records (if any, otherwise, the table is empty).</w:t>
            </w:r>
          </w:p>
        </w:tc>
        <w:tc>
          <w:tcPr>
            <w:tcW w:w="1264" w:type="dxa"/>
          </w:tcPr>
          <w:p w14:paraId="38F72258" w14:textId="77777777" w:rsidR="00467E8A" w:rsidRPr="009F4CD2" w:rsidRDefault="00467E8A" w:rsidP="00467E8A">
            <w:pPr>
              <w:rPr>
                <w:rFonts w:cs="Arial"/>
                <w:bCs/>
              </w:rPr>
            </w:pPr>
          </w:p>
        </w:tc>
      </w:tr>
      <w:tr w:rsidR="00467E8A" w:rsidRPr="009F4CD2" w14:paraId="0923B97C" w14:textId="77777777" w:rsidTr="00467E8A">
        <w:trPr>
          <w:trHeight w:val="576"/>
        </w:trPr>
        <w:tc>
          <w:tcPr>
            <w:tcW w:w="900" w:type="dxa"/>
            <w:shd w:val="clear" w:color="auto" w:fill="auto"/>
          </w:tcPr>
          <w:p w14:paraId="5A4F0E12" w14:textId="77777777" w:rsidR="00467E8A" w:rsidRPr="009F4CD2" w:rsidRDefault="00467E8A" w:rsidP="00467E8A">
            <w:r>
              <w:t>14</w:t>
            </w:r>
          </w:p>
        </w:tc>
        <w:tc>
          <w:tcPr>
            <w:tcW w:w="1772" w:type="dxa"/>
            <w:shd w:val="clear" w:color="auto" w:fill="auto"/>
          </w:tcPr>
          <w:p w14:paraId="25DBBEB4" w14:textId="77777777" w:rsidR="00467E8A" w:rsidRPr="0064637F" w:rsidRDefault="00467E8A" w:rsidP="00467E8A">
            <w:pPr>
              <w:rPr>
                <w:rStyle w:val="SAPEmphasis"/>
              </w:rPr>
            </w:pPr>
            <w:r w:rsidRPr="0064637F">
              <w:rPr>
                <w:rStyle w:val="SAPEmphasis"/>
              </w:rPr>
              <w:t>Create New Payment Made in Error Record</w:t>
            </w:r>
          </w:p>
        </w:tc>
        <w:tc>
          <w:tcPr>
            <w:tcW w:w="2700" w:type="dxa"/>
            <w:shd w:val="clear" w:color="auto" w:fill="auto"/>
          </w:tcPr>
          <w:p w14:paraId="7A2FC406" w14:textId="77777777" w:rsidR="00467E8A" w:rsidRPr="009F4CD2" w:rsidRDefault="00467E8A" w:rsidP="00467E8A">
            <w:r w:rsidRPr="009F4CD2">
              <w:t xml:space="preserve">On the displayed </w:t>
            </w:r>
            <w:r w:rsidRPr="00EF5C88">
              <w:rPr>
                <w:rStyle w:val="SAPScreenElement"/>
              </w:rPr>
              <w:t>Payment Made in Error</w:t>
            </w:r>
            <w:r w:rsidRPr="000C377A">
              <w:rPr>
                <w:rStyle w:val="SAPScreenElement"/>
              </w:rPr>
              <w:t xml:space="preserve"> </w:t>
            </w:r>
            <w:r w:rsidRPr="009F4CD2">
              <w:t>page</w:t>
            </w:r>
            <w:r>
              <w:t>,</w:t>
            </w:r>
            <w:r w:rsidRPr="009F4CD2">
              <w:t xml:space="preserve"> select the </w:t>
            </w:r>
            <w:r w:rsidRPr="009F4CD2">
              <w:rPr>
                <w:rStyle w:val="SAPScreenElement"/>
              </w:rPr>
              <w:t>New</w:t>
            </w:r>
            <w:r w:rsidRPr="009F4CD2">
              <w:t xml:space="preserve"> </w:t>
            </w:r>
            <w:r w:rsidRPr="00FD06AE">
              <w:rPr>
                <w:rStyle w:val="SAPScreenElement"/>
              </w:rPr>
              <w:sym w:font="Symbol" w:char="F0AE"/>
            </w:r>
            <w:r w:rsidRPr="00FD06AE">
              <w:rPr>
                <w:rStyle w:val="SAPScreenElement"/>
              </w:rPr>
              <w:t xml:space="preserve"> &lt;type&gt;</w:t>
            </w:r>
            <w:r>
              <w:t xml:space="preserve"> </w:t>
            </w:r>
            <w:r w:rsidRPr="009F4CD2">
              <w:t>pushbutton.</w:t>
            </w:r>
          </w:p>
        </w:tc>
        <w:tc>
          <w:tcPr>
            <w:tcW w:w="4798" w:type="dxa"/>
            <w:shd w:val="clear" w:color="auto" w:fill="auto"/>
          </w:tcPr>
          <w:p w14:paraId="158002B5" w14:textId="77777777" w:rsidR="00467E8A" w:rsidRPr="009F4CD2" w:rsidRDefault="00467E8A" w:rsidP="00467E8A">
            <w:r>
              <w:t xml:space="preserve">Select for example </w:t>
            </w:r>
            <w:r w:rsidRPr="00DC1D21">
              <w:rPr>
                <w:rStyle w:val="SAPScreenElement"/>
              </w:rPr>
              <w:t>Salary</w:t>
            </w:r>
            <w:r>
              <w:rPr>
                <w:rStyle w:val="SAPScreenElement"/>
              </w:rPr>
              <w:t xml:space="preserve">. </w:t>
            </w:r>
          </w:p>
        </w:tc>
        <w:tc>
          <w:tcPr>
            <w:tcW w:w="2852" w:type="dxa"/>
            <w:shd w:val="clear" w:color="auto" w:fill="auto"/>
          </w:tcPr>
          <w:p w14:paraId="6AF49C37" w14:textId="77777777" w:rsidR="00467E8A" w:rsidRPr="009F4CD2" w:rsidRDefault="00467E8A" w:rsidP="00467E8A">
            <w:r w:rsidRPr="009F4CD2">
              <w:t>The fields to be filled in the form show up below the table.</w:t>
            </w:r>
          </w:p>
        </w:tc>
        <w:tc>
          <w:tcPr>
            <w:tcW w:w="1264" w:type="dxa"/>
          </w:tcPr>
          <w:p w14:paraId="4519C83E" w14:textId="77777777" w:rsidR="00467E8A" w:rsidRPr="009F4CD2" w:rsidRDefault="00467E8A" w:rsidP="00467E8A">
            <w:pPr>
              <w:rPr>
                <w:rFonts w:cs="Arial"/>
                <w:bCs/>
              </w:rPr>
            </w:pPr>
          </w:p>
        </w:tc>
      </w:tr>
      <w:tr w:rsidR="00467E8A" w:rsidRPr="009F4CD2" w14:paraId="56026B69" w14:textId="77777777" w:rsidTr="00467E8A">
        <w:trPr>
          <w:trHeight w:val="288"/>
        </w:trPr>
        <w:tc>
          <w:tcPr>
            <w:tcW w:w="900" w:type="dxa"/>
            <w:vMerge w:val="restart"/>
            <w:shd w:val="clear" w:color="auto" w:fill="auto"/>
          </w:tcPr>
          <w:p w14:paraId="3A8F7E0C" w14:textId="77777777" w:rsidR="00467E8A" w:rsidRPr="009F4CD2" w:rsidRDefault="00467E8A" w:rsidP="00467E8A">
            <w:r>
              <w:t>15</w:t>
            </w:r>
          </w:p>
        </w:tc>
        <w:tc>
          <w:tcPr>
            <w:tcW w:w="1772" w:type="dxa"/>
            <w:vMerge w:val="restart"/>
            <w:shd w:val="clear" w:color="auto" w:fill="auto"/>
          </w:tcPr>
          <w:p w14:paraId="2DE36E73" w14:textId="77777777" w:rsidR="00467E8A" w:rsidRPr="0064637F" w:rsidRDefault="00467E8A" w:rsidP="00467E8A">
            <w:pPr>
              <w:rPr>
                <w:rStyle w:val="SAPEmphasis"/>
              </w:rPr>
            </w:pPr>
            <w:r w:rsidRPr="0064637F">
              <w:rPr>
                <w:rStyle w:val="SAPEmphasis"/>
              </w:rPr>
              <w:t>Maintain Payment Made in Error Details</w:t>
            </w:r>
          </w:p>
        </w:tc>
        <w:tc>
          <w:tcPr>
            <w:tcW w:w="2700" w:type="dxa"/>
            <w:shd w:val="clear" w:color="auto" w:fill="auto"/>
          </w:tcPr>
          <w:p w14:paraId="0910EE53" w14:textId="77777777" w:rsidR="00467E8A" w:rsidRPr="009F4CD2" w:rsidRDefault="00467E8A" w:rsidP="00467E8A">
            <w:r w:rsidRPr="00187B9E">
              <w:t xml:space="preserve">Enter the validity </w:t>
            </w:r>
            <w:r>
              <w:t>date</w:t>
            </w:r>
            <w:r w:rsidRPr="00187B9E">
              <w:t xml:space="preserve"> for the record:</w:t>
            </w:r>
          </w:p>
        </w:tc>
        <w:tc>
          <w:tcPr>
            <w:tcW w:w="4798" w:type="dxa"/>
            <w:shd w:val="clear" w:color="auto" w:fill="auto"/>
          </w:tcPr>
          <w:p w14:paraId="699390A2" w14:textId="77777777" w:rsidR="00467E8A" w:rsidRPr="009F4CD2" w:rsidRDefault="00467E8A" w:rsidP="00467E8A">
            <w:r w:rsidRPr="009F4CD2">
              <w:rPr>
                <w:rStyle w:val="SAPScreenElement"/>
              </w:rPr>
              <w:t xml:space="preserve">Valid </w:t>
            </w:r>
            <w:r>
              <w:rPr>
                <w:rStyle w:val="SAPScreenElement"/>
              </w:rPr>
              <w:t>On</w:t>
            </w:r>
            <w:r w:rsidRPr="009F4CD2">
              <w:rPr>
                <w:rStyle w:val="SAPScreenElement"/>
              </w:rPr>
              <w:t>:</w:t>
            </w:r>
            <w:r w:rsidRPr="009F4CD2">
              <w:rPr>
                <w:i/>
              </w:rPr>
              <w:t xml:space="preserve"> </w:t>
            </w:r>
            <w:r>
              <w:t>select from calendar help</w:t>
            </w:r>
          </w:p>
        </w:tc>
        <w:tc>
          <w:tcPr>
            <w:tcW w:w="2852" w:type="dxa"/>
            <w:vMerge w:val="restart"/>
            <w:shd w:val="clear" w:color="auto" w:fill="auto"/>
          </w:tcPr>
          <w:p w14:paraId="5D2096AE" w14:textId="77777777" w:rsidR="00467E8A" w:rsidRPr="009F4CD2" w:rsidRDefault="00467E8A" w:rsidP="00467E8A"/>
        </w:tc>
        <w:tc>
          <w:tcPr>
            <w:tcW w:w="1264" w:type="dxa"/>
          </w:tcPr>
          <w:p w14:paraId="46416668" w14:textId="77777777" w:rsidR="00467E8A" w:rsidRPr="009F4CD2" w:rsidRDefault="00467E8A" w:rsidP="00467E8A">
            <w:pPr>
              <w:rPr>
                <w:rFonts w:cs="Arial"/>
                <w:bCs/>
              </w:rPr>
            </w:pPr>
          </w:p>
        </w:tc>
      </w:tr>
      <w:tr w:rsidR="00467E8A" w:rsidRPr="009F4CD2" w14:paraId="113218EE" w14:textId="77777777" w:rsidTr="00467E8A">
        <w:trPr>
          <w:trHeight w:val="576"/>
        </w:trPr>
        <w:tc>
          <w:tcPr>
            <w:tcW w:w="900" w:type="dxa"/>
            <w:vMerge/>
            <w:shd w:val="clear" w:color="auto" w:fill="auto"/>
          </w:tcPr>
          <w:p w14:paraId="35DF8DDC" w14:textId="77777777" w:rsidR="00467E8A" w:rsidRPr="009F4CD2" w:rsidRDefault="00467E8A" w:rsidP="00467E8A"/>
        </w:tc>
        <w:tc>
          <w:tcPr>
            <w:tcW w:w="1772" w:type="dxa"/>
            <w:vMerge/>
            <w:shd w:val="clear" w:color="auto" w:fill="auto"/>
          </w:tcPr>
          <w:p w14:paraId="5C520E48" w14:textId="77777777" w:rsidR="00467E8A" w:rsidRPr="009F4CD2" w:rsidRDefault="00467E8A" w:rsidP="00467E8A">
            <w:pPr>
              <w:rPr>
                <w:rFonts w:cs="Arial"/>
                <w:b/>
                <w:bCs/>
              </w:rPr>
            </w:pPr>
          </w:p>
        </w:tc>
        <w:tc>
          <w:tcPr>
            <w:tcW w:w="2700" w:type="dxa"/>
            <w:vMerge w:val="restart"/>
            <w:shd w:val="clear" w:color="auto" w:fill="auto"/>
          </w:tcPr>
          <w:p w14:paraId="52FAC66F" w14:textId="77777777" w:rsidR="00467E8A" w:rsidRDefault="00467E8A" w:rsidP="00467E8A">
            <w:pPr>
              <w:rPr>
                <w:rFonts w:cs="Arial"/>
                <w:bCs/>
              </w:rPr>
            </w:pPr>
            <w:r w:rsidRPr="00453432">
              <w:rPr>
                <w:rFonts w:cs="Arial"/>
                <w:bCs/>
              </w:rPr>
              <w:t xml:space="preserve">in the </w:t>
            </w:r>
            <w:r w:rsidRPr="00DC1D21">
              <w:rPr>
                <w:rStyle w:val="SAPScreenElement"/>
              </w:rPr>
              <w:t>Payment made in Error GB</w:t>
            </w:r>
            <w:r>
              <w:rPr>
                <w:rStyle w:val="SAPScreenElement"/>
              </w:rPr>
              <w:t xml:space="preserve"> </w:t>
            </w:r>
            <w:r w:rsidRPr="00453432">
              <w:rPr>
                <w:rFonts w:cs="Arial"/>
                <w:bCs/>
              </w:rPr>
              <w:t>part of the form</w:t>
            </w:r>
            <w:r w:rsidRPr="00187B9E">
              <w:t xml:space="preserve"> </w:t>
            </w:r>
            <w:r>
              <w:t>make the following entries</w:t>
            </w:r>
            <w:r w:rsidRPr="00453432">
              <w:rPr>
                <w:rFonts w:cs="Arial"/>
                <w:bCs/>
              </w:rPr>
              <w:t>:</w:t>
            </w:r>
          </w:p>
          <w:p w14:paraId="799B67D6" w14:textId="77777777" w:rsidR="00467E8A" w:rsidRPr="0045253E" w:rsidRDefault="00467E8A" w:rsidP="00467E8A">
            <w:pPr>
              <w:rPr>
                <w:highlight w:val="yellow"/>
              </w:rPr>
            </w:pPr>
          </w:p>
        </w:tc>
        <w:tc>
          <w:tcPr>
            <w:tcW w:w="4798" w:type="dxa"/>
            <w:shd w:val="clear" w:color="auto" w:fill="auto"/>
          </w:tcPr>
          <w:p w14:paraId="59EB82F0" w14:textId="77777777" w:rsidR="00467E8A" w:rsidRDefault="00467E8A" w:rsidP="00467E8A">
            <w:r>
              <w:rPr>
                <w:rStyle w:val="SAPScreenElement"/>
              </w:rPr>
              <w:t>Wage Type</w:t>
            </w:r>
            <w:r w:rsidRPr="001A343C">
              <w:t>:</w:t>
            </w:r>
            <w:r w:rsidRPr="009F4CD2">
              <w:t xml:space="preserve"> </w:t>
            </w:r>
            <w:r>
              <w:t>defaulted from the value selected in test step # 12</w:t>
            </w:r>
          </w:p>
          <w:p w14:paraId="3B0B1751" w14:textId="77777777" w:rsidR="00467E8A" w:rsidRPr="002C326C" w:rsidRDefault="00467E8A" w:rsidP="00467E8A">
            <w:pPr>
              <w:ind w:left="342"/>
            </w:pPr>
            <w:r w:rsidRPr="002C326C">
              <w:rPr>
                <w:noProof/>
              </w:rPr>
              <w:drawing>
                <wp:inline distT="0" distB="0" distL="0" distR="0" wp14:anchorId="27FAF04E" wp14:editId="60E1954F">
                  <wp:extent cx="228600" cy="228600"/>
                  <wp:effectExtent l="0" t="0" r="0" b="0"/>
                  <wp:docPr id="17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C326C">
              <w:t> </w:t>
            </w:r>
            <w:r w:rsidRPr="002C326C">
              <w:rPr>
                <w:rFonts w:ascii="BentonSans Regular" w:hAnsi="BentonSans Regular"/>
                <w:color w:val="666666"/>
                <w:sz w:val="22"/>
              </w:rPr>
              <w:t>Note</w:t>
            </w:r>
          </w:p>
          <w:p w14:paraId="338A4802" w14:textId="77777777" w:rsidR="00467E8A" w:rsidRPr="009F4CD2" w:rsidRDefault="00467E8A" w:rsidP="00467E8A">
            <w:pPr>
              <w:ind w:left="342"/>
            </w:pPr>
            <w:r>
              <w:t xml:space="preserve">It must be the same as it was originally entered on infotype </w:t>
            </w:r>
            <w:r w:rsidRPr="00001535">
              <w:rPr>
                <w:rStyle w:val="SAPScreenElement"/>
              </w:rPr>
              <w:t>Additional Payments (IT0015)</w:t>
            </w:r>
            <w:r>
              <w:rPr>
                <w:rStyle w:val="SAPScreenElement"/>
              </w:rPr>
              <w:t>.</w:t>
            </w:r>
          </w:p>
        </w:tc>
        <w:tc>
          <w:tcPr>
            <w:tcW w:w="2852" w:type="dxa"/>
            <w:vMerge/>
            <w:shd w:val="clear" w:color="auto" w:fill="auto"/>
          </w:tcPr>
          <w:p w14:paraId="5AF93670" w14:textId="77777777" w:rsidR="00467E8A" w:rsidRPr="009F4CD2" w:rsidRDefault="00467E8A" w:rsidP="00467E8A">
            <w:pPr>
              <w:rPr>
                <w:rFonts w:cs="Arial"/>
                <w:bCs/>
              </w:rPr>
            </w:pPr>
          </w:p>
        </w:tc>
        <w:tc>
          <w:tcPr>
            <w:tcW w:w="1264" w:type="dxa"/>
          </w:tcPr>
          <w:p w14:paraId="25AA4BFE" w14:textId="77777777" w:rsidR="00467E8A" w:rsidRPr="009F4CD2" w:rsidRDefault="00467E8A" w:rsidP="00467E8A">
            <w:pPr>
              <w:rPr>
                <w:rFonts w:cs="Arial"/>
                <w:bCs/>
              </w:rPr>
            </w:pPr>
          </w:p>
        </w:tc>
      </w:tr>
      <w:tr w:rsidR="00467E8A" w:rsidRPr="009F4CD2" w14:paraId="1C039866" w14:textId="77777777" w:rsidTr="00467E8A">
        <w:trPr>
          <w:trHeight w:val="288"/>
        </w:trPr>
        <w:tc>
          <w:tcPr>
            <w:tcW w:w="900" w:type="dxa"/>
            <w:vMerge/>
            <w:shd w:val="clear" w:color="auto" w:fill="auto"/>
          </w:tcPr>
          <w:p w14:paraId="49F32B24" w14:textId="77777777" w:rsidR="00467E8A" w:rsidRPr="009F4CD2" w:rsidRDefault="00467E8A" w:rsidP="00467E8A"/>
        </w:tc>
        <w:tc>
          <w:tcPr>
            <w:tcW w:w="1772" w:type="dxa"/>
            <w:vMerge/>
            <w:shd w:val="clear" w:color="auto" w:fill="auto"/>
          </w:tcPr>
          <w:p w14:paraId="10CAE543" w14:textId="77777777" w:rsidR="00467E8A" w:rsidRPr="009F4CD2" w:rsidRDefault="00467E8A" w:rsidP="00467E8A">
            <w:pPr>
              <w:rPr>
                <w:rFonts w:cs="Arial"/>
                <w:b/>
                <w:bCs/>
              </w:rPr>
            </w:pPr>
          </w:p>
        </w:tc>
        <w:tc>
          <w:tcPr>
            <w:tcW w:w="2700" w:type="dxa"/>
            <w:vMerge/>
            <w:shd w:val="clear" w:color="auto" w:fill="auto"/>
          </w:tcPr>
          <w:p w14:paraId="52CA055E" w14:textId="77777777" w:rsidR="00467E8A" w:rsidRPr="0045253E" w:rsidRDefault="00467E8A" w:rsidP="00467E8A">
            <w:pPr>
              <w:rPr>
                <w:highlight w:val="yellow"/>
              </w:rPr>
            </w:pPr>
          </w:p>
        </w:tc>
        <w:tc>
          <w:tcPr>
            <w:tcW w:w="4798" w:type="dxa"/>
            <w:shd w:val="clear" w:color="auto" w:fill="auto"/>
          </w:tcPr>
          <w:p w14:paraId="2B3CD2AC" w14:textId="77777777" w:rsidR="00467E8A" w:rsidRPr="00DC1D21" w:rsidRDefault="00467E8A" w:rsidP="00467E8A">
            <w:r w:rsidRPr="00DC1D21">
              <w:rPr>
                <w:rStyle w:val="SAPScreenElement"/>
              </w:rPr>
              <w:t>Date of origin:</w:t>
            </w:r>
            <w:r>
              <w:t xml:space="preserve"> select from calendar help the same as it was originally entered on infotype </w:t>
            </w:r>
            <w:r w:rsidRPr="00001535">
              <w:rPr>
                <w:rStyle w:val="SAPScreenElement"/>
              </w:rPr>
              <w:t>Additional Payments (IT0015)</w:t>
            </w:r>
          </w:p>
        </w:tc>
        <w:tc>
          <w:tcPr>
            <w:tcW w:w="2852" w:type="dxa"/>
            <w:vMerge/>
            <w:shd w:val="clear" w:color="auto" w:fill="auto"/>
          </w:tcPr>
          <w:p w14:paraId="576ADD0F" w14:textId="77777777" w:rsidR="00467E8A" w:rsidRPr="009F4CD2" w:rsidRDefault="00467E8A" w:rsidP="00467E8A">
            <w:pPr>
              <w:rPr>
                <w:rFonts w:cs="Arial"/>
                <w:bCs/>
              </w:rPr>
            </w:pPr>
          </w:p>
        </w:tc>
        <w:tc>
          <w:tcPr>
            <w:tcW w:w="1264" w:type="dxa"/>
          </w:tcPr>
          <w:p w14:paraId="39AF7AB7" w14:textId="77777777" w:rsidR="00467E8A" w:rsidRPr="009F4CD2" w:rsidRDefault="00467E8A" w:rsidP="00467E8A">
            <w:pPr>
              <w:rPr>
                <w:rFonts w:cs="Arial"/>
                <w:bCs/>
              </w:rPr>
            </w:pPr>
          </w:p>
        </w:tc>
      </w:tr>
      <w:tr w:rsidR="00467E8A" w:rsidRPr="009F4CD2" w14:paraId="08AA5E86" w14:textId="77777777" w:rsidTr="00467E8A">
        <w:trPr>
          <w:trHeight w:val="576"/>
        </w:trPr>
        <w:tc>
          <w:tcPr>
            <w:tcW w:w="900" w:type="dxa"/>
            <w:vMerge/>
            <w:shd w:val="clear" w:color="auto" w:fill="auto"/>
          </w:tcPr>
          <w:p w14:paraId="50FA3355" w14:textId="77777777" w:rsidR="00467E8A" w:rsidRPr="009F4CD2" w:rsidRDefault="00467E8A" w:rsidP="00467E8A"/>
        </w:tc>
        <w:tc>
          <w:tcPr>
            <w:tcW w:w="1772" w:type="dxa"/>
            <w:vMerge/>
            <w:shd w:val="clear" w:color="auto" w:fill="auto"/>
          </w:tcPr>
          <w:p w14:paraId="29901926" w14:textId="77777777" w:rsidR="00467E8A" w:rsidRPr="009F4CD2" w:rsidRDefault="00467E8A" w:rsidP="00467E8A">
            <w:pPr>
              <w:rPr>
                <w:rFonts w:cs="Arial"/>
                <w:b/>
                <w:bCs/>
              </w:rPr>
            </w:pPr>
          </w:p>
        </w:tc>
        <w:tc>
          <w:tcPr>
            <w:tcW w:w="2700" w:type="dxa"/>
            <w:vMerge/>
            <w:shd w:val="clear" w:color="auto" w:fill="auto"/>
          </w:tcPr>
          <w:p w14:paraId="18219568" w14:textId="77777777" w:rsidR="00467E8A" w:rsidRPr="0045253E" w:rsidRDefault="00467E8A" w:rsidP="00467E8A">
            <w:pPr>
              <w:rPr>
                <w:highlight w:val="yellow"/>
              </w:rPr>
            </w:pPr>
          </w:p>
        </w:tc>
        <w:tc>
          <w:tcPr>
            <w:tcW w:w="4798" w:type="dxa"/>
            <w:shd w:val="clear" w:color="auto" w:fill="auto"/>
          </w:tcPr>
          <w:p w14:paraId="5B6D7F03" w14:textId="77777777" w:rsidR="00467E8A" w:rsidRDefault="00467E8A" w:rsidP="00467E8A">
            <w:r w:rsidRPr="00DC1D21">
              <w:rPr>
                <w:rStyle w:val="SAPScreenElement"/>
              </w:rPr>
              <w:t>Subsequent retro behavior:</w:t>
            </w:r>
            <w:r>
              <w:t xml:space="preserve"> select from drop-down</w:t>
            </w:r>
          </w:p>
          <w:p w14:paraId="12AE73D4" w14:textId="77777777" w:rsidR="00467E8A" w:rsidRPr="002C326C" w:rsidRDefault="00467E8A" w:rsidP="00467E8A">
            <w:pPr>
              <w:ind w:left="342"/>
            </w:pPr>
            <w:r w:rsidRPr="002C326C">
              <w:rPr>
                <w:noProof/>
              </w:rPr>
              <w:drawing>
                <wp:inline distT="0" distB="0" distL="0" distR="0" wp14:anchorId="4929E1A6" wp14:editId="66C270FF">
                  <wp:extent cx="228600" cy="228600"/>
                  <wp:effectExtent l="0" t="0" r="0" b="0"/>
                  <wp:docPr id="17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C326C">
              <w:t> </w:t>
            </w:r>
            <w:r w:rsidRPr="002C326C">
              <w:rPr>
                <w:rFonts w:ascii="BentonSans Regular" w:hAnsi="BentonSans Regular"/>
                <w:color w:val="666666"/>
                <w:sz w:val="22"/>
              </w:rPr>
              <w:t>Note</w:t>
            </w:r>
          </w:p>
          <w:p w14:paraId="499E4868" w14:textId="77777777" w:rsidR="00467E8A" w:rsidRDefault="00467E8A" w:rsidP="00467E8A">
            <w:pPr>
              <w:ind w:left="342"/>
            </w:pPr>
            <w:r>
              <w:t>This field controls the subsequent retro behavior after an initial National Insurance Payment in Error (NIPE) correction, for the same wage type on the same date.</w:t>
            </w:r>
          </w:p>
          <w:p w14:paraId="584CA70E" w14:textId="77777777" w:rsidR="00467E8A" w:rsidRDefault="00467E8A" w:rsidP="006135FF">
            <w:pPr>
              <w:pStyle w:val="ListParagraph"/>
              <w:numPr>
                <w:ilvl w:val="0"/>
                <w:numId w:val="25"/>
              </w:numPr>
              <w:ind w:left="799" w:hanging="450"/>
            </w:pPr>
            <w:r>
              <w:t>If you set this field to</w:t>
            </w:r>
            <w:r w:rsidRPr="00641C7F">
              <w:rPr>
                <w:rStyle w:val="SAPUserEntry"/>
              </w:rPr>
              <w:t xml:space="preserve"> </w:t>
            </w:r>
            <w:r w:rsidRPr="00001535">
              <w:rPr>
                <w:rStyle w:val="SAPUserEntry"/>
              </w:rPr>
              <w:t>When Paid</w:t>
            </w:r>
            <w:r>
              <w:t>, any subsequent changes to the payment in error wage type amount are carried forward to the next IN-period.</w:t>
            </w:r>
          </w:p>
          <w:p w14:paraId="0FB1A5CC" w14:textId="77777777" w:rsidR="00467E8A" w:rsidRPr="009F4CD2" w:rsidRDefault="00467E8A" w:rsidP="006135FF">
            <w:pPr>
              <w:pStyle w:val="ListParagraph"/>
              <w:numPr>
                <w:ilvl w:val="0"/>
                <w:numId w:val="25"/>
              </w:numPr>
              <w:ind w:left="799" w:hanging="450"/>
            </w:pPr>
            <w:r>
              <w:t>If you set this field to</w:t>
            </w:r>
            <w:r w:rsidRPr="00641C7F">
              <w:rPr>
                <w:rStyle w:val="SAPUserEntry"/>
              </w:rPr>
              <w:t xml:space="preserve"> </w:t>
            </w:r>
            <w:r w:rsidRPr="00001535">
              <w:rPr>
                <w:rStyle w:val="SAPUserEntry"/>
              </w:rPr>
              <w:t>When Earned</w:t>
            </w:r>
            <w:r>
              <w:t>, any subsequent changes are treated as if they had all occurred in the originating period of the wage type.</w:t>
            </w:r>
          </w:p>
        </w:tc>
        <w:tc>
          <w:tcPr>
            <w:tcW w:w="2852" w:type="dxa"/>
            <w:vMerge/>
            <w:shd w:val="clear" w:color="auto" w:fill="auto"/>
          </w:tcPr>
          <w:p w14:paraId="2D323131" w14:textId="77777777" w:rsidR="00467E8A" w:rsidRPr="009F4CD2" w:rsidRDefault="00467E8A" w:rsidP="00467E8A">
            <w:pPr>
              <w:rPr>
                <w:rFonts w:cs="Arial"/>
                <w:bCs/>
              </w:rPr>
            </w:pPr>
          </w:p>
        </w:tc>
        <w:tc>
          <w:tcPr>
            <w:tcW w:w="1264" w:type="dxa"/>
          </w:tcPr>
          <w:p w14:paraId="7995F379" w14:textId="77777777" w:rsidR="00467E8A" w:rsidRPr="009F4CD2" w:rsidRDefault="00467E8A" w:rsidP="00467E8A">
            <w:pPr>
              <w:rPr>
                <w:rFonts w:cs="Arial"/>
                <w:bCs/>
              </w:rPr>
            </w:pPr>
          </w:p>
        </w:tc>
      </w:tr>
      <w:tr w:rsidR="00467E8A" w:rsidRPr="009F4CD2" w14:paraId="244149D8" w14:textId="77777777" w:rsidTr="00467E8A">
        <w:trPr>
          <w:trHeight w:val="576"/>
        </w:trPr>
        <w:tc>
          <w:tcPr>
            <w:tcW w:w="900" w:type="dxa"/>
            <w:vMerge/>
            <w:shd w:val="clear" w:color="auto" w:fill="auto"/>
          </w:tcPr>
          <w:p w14:paraId="0AF8EE02" w14:textId="77777777" w:rsidR="00467E8A" w:rsidRPr="009F4CD2" w:rsidRDefault="00467E8A" w:rsidP="00467E8A"/>
        </w:tc>
        <w:tc>
          <w:tcPr>
            <w:tcW w:w="1772" w:type="dxa"/>
            <w:vMerge/>
            <w:shd w:val="clear" w:color="auto" w:fill="auto"/>
          </w:tcPr>
          <w:p w14:paraId="0ACF8677" w14:textId="77777777" w:rsidR="00467E8A" w:rsidRPr="009F4CD2" w:rsidRDefault="00467E8A" w:rsidP="00467E8A">
            <w:pPr>
              <w:rPr>
                <w:rFonts w:cs="Arial"/>
                <w:b/>
                <w:bCs/>
              </w:rPr>
            </w:pPr>
          </w:p>
        </w:tc>
        <w:tc>
          <w:tcPr>
            <w:tcW w:w="2700" w:type="dxa"/>
            <w:shd w:val="clear" w:color="auto" w:fill="auto"/>
          </w:tcPr>
          <w:p w14:paraId="56663E7F" w14:textId="77777777" w:rsidR="00467E8A" w:rsidRPr="009F4CD2" w:rsidRDefault="00467E8A" w:rsidP="00467E8A">
            <w:r w:rsidRPr="00187B9E">
              <w:t xml:space="preserve">In the </w:t>
            </w:r>
            <w:r>
              <w:rPr>
                <w:rStyle w:val="SAPScreenElement"/>
              </w:rPr>
              <w:t>Notes</w:t>
            </w:r>
            <w:r w:rsidRPr="00187B9E">
              <w:rPr>
                <w:rFonts w:cs="Arial"/>
                <w:bCs/>
              </w:rPr>
              <w:t xml:space="preserve"> </w:t>
            </w:r>
            <w:r>
              <w:t xml:space="preserve">part </w:t>
            </w:r>
            <w:r w:rsidRPr="00187B9E">
              <w:rPr>
                <w:rFonts w:cs="Arial"/>
                <w:bCs/>
              </w:rPr>
              <w:t>of the form,</w:t>
            </w:r>
            <w:r>
              <w:rPr>
                <w:rFonts w:cs="Arial"/>
                <w:bCs/>
              </w:rPr>
              <w:t xml:space="preserve"> enter notes, if appropriate.</w:t>
            </w:r>
          </w:p>
        </w:tc>
        <w:tc>
          <w:tcPr>
            <w:tcW w:w="4798" w:type="dxa"/>
            <w:shd w:val="clear" w:color="auto" w:fill="auto"/>
          </w:tcPr>
          <w:p w14:paraId="2B7881FA" w14:textId="77777777" w:rsidR="00467E8A" w:rsidRPr="009F4CD2" w:rsidRDefault="00467E8A" w:rsidP="00467E8A"/>
        </w:tc>
        <w:tc>
          <w:tcPr>
            <w:tcW w:w="2852" w:type="dxa"/>
            <w:vMerge/>
            <w:shd w:val="clear" w:color="auto" w:fill="auto"/>
          </w:tcPr>
          <w:p w14:paraId="491F269E" w14:textId="77777777" w:rsidR="00467E8A" w:rsidRPr="009F4CD2" w:rsidRDefault="00467E8A" w:rsidP="00467E8A">
            <w:pPr>
              <w:rPr>
                <w:rFonts w:cs="Arial"/>
                <w:bCs/>
              </w:rPr>
            </w:pPr>
          </w:p>
        </w:tc>
        <w:tc>
          <w:tcPr>
            <w:tcW w:w="1264" w:type="dxa"/>
          </w:tcPr>
          <w:p w14:paraId="4B194A39" w14:textId="77777777" w:rsidR="00467E8A" w:rsidRPr="009F4CD2" w:rsidRDefault="00467E8A" w:rsidP="00467E8A">
            <w:pPr>
              <w:rPr>
                <w:rFonts w:cs="Arial"/>
                <w:bCs/>
              </w:rPr>
            </w:pPr>
          </w:p>
        </w:tc>
      </w:tr>
      <w:tr w:rsidR="00467E8A" w:rsidRPr="009F4CD2" w14:paraId="1762BAE1" w14:textId="77777777" w:rsidTr="00467E8A">
        <w:trPr>
          <w:trHeight w:val="576"/>
        </w:trPr>
        <w:tc>
          <w:tcPr>
            <w:tcW w:w="900" w:type="dxa"/>
            <w:shd w:val="clear" w:color="auto" w:fill="auto"/>
          </w:tcPr>
          <w:p w14:paraId="77BAB4D6" w14:textId="77777777" w:rsidR="00467E8A" w:rsidRPr="009F4CD2" w:rsidRDefault="00467E8A" w:rsidP="00467E8A">
            <w:r>
              <w:t>16</w:t>
            </w:r>
          </w:p>
        </w:tc>
        <w:tc>
          <w:tcPr>
            <w:tcW w:w="1772" w:type="dxa"/>
            <w:shd w:val="clear" w:color="auto" w:fill="auto"/>
          </w:tcPr>
          <w:p w14:paraId="50B87FFC" w14:textId="77777777" w:rsidR="00467E8A" w:rsidRPr="009F4CD2" w:rsidRDefault="00467E8A" w:rsidP="00467E8A">
            <w:pPr>
              <w:rPr>
                <w:rFonts w:cs="Arial"/>
                <w:b/>
                <w:bCs/>
              </w:rPr>
            </w:pPr>
            <w:r w:rsidRPr="0064637F">
              <w:rPr>
                <w:rStyle w:val="SAPEmphasis"/>
              </w:rPr>
              <w:t>Save Payment Made in Error Data</w:t>
            </w:r>
          </w:p>
        </w:tc>
        <w:tc>
          <w:tcPr>
            <w:tcW w:w="2700" w:type="dxa"/>
            <w:shd w:val="clear" w:color="auto" w:fill="auto"/>
          </w:tcPr>
          <w:p w14:paraId="5112C555" w14:textId="77777777" w:rsidR="00467E8A" w:rsidRPr="009F4CD2" w:rsidRDefault="00467E8A" w:rsidP="00467E8A">
            <w:r w:rsidRPr="009F4CD2">
              <w:t xml:space="preserve">Choose the </w:t>
            </w:r>
            <w:r w:rsidRPr="009F4CD2">
              <w:rPr>
                <w:rStyle w:val="SAPScreenElement"/>
              </w:rPr>
              <w:t>Save</w:t>
            </w:r>
            <w:r w:rsidRPr="009F4CD2">
              <w:t xml:space="preserve"> button.</w:t>
            </w:r>
          </w:p>
        </w:tc>
        <w:tc>
          <w:tcPr>
            <w:tcW w:w="4798" w:type="dxa"/>
            <w:shd w:val="clear" w:color="auto" w:fill="auto"/>
          </w:tcPr>
          <w:p w14:paraId="58291F1A" w14:textId="77777777" w:rsidR="00467E8A" w:rsidRPr="009F4CD2" w:rsidRDefault="00467E8A" w:rsidP="00467E8A"/>
        </w:tc>
        <w:tc>
          <w:tcPr>
            <w:tcW w:w="2852" w:type="dxa"/>
            <w:shd w:val="clear" w:color="auto" w:fill="auto"/>
          </w:tcPr>
          <w:p w14:paraId="3C9AFE63" w14:textId="77777777" w:rsidR="00467E8A" w:rsidRPr="009F4CD2" w:rsidRDefault="00467E8A" w:rsidP="00467E8A">
            <w:r w:rsidRPr="009F4CD2">
              <w:rPr>
                <w:rFonts w:cs="Arial"/>
                <w:bCs/>
              </w:rPr>
              <w:t>A system message about data saving is generated.</w:t>
            </w:r>
          </w:p>
        </w:tc>
        <w:tc>
          <w:tcPr>
            <w:tcW w:w="1264" w:type="dxa"/>
          </w:tcPr>
          <w:p w14:paraId="211E02EB" w14:textId="77777777" w:rsidR="00467E8A" w:rsidRPr="009F4CD2" w:rsidRDefault="00467E8A" w:rsidP="00467E8A">
            <w:pPr>
              <w:rPr>
                <w:rFonts w:cs="Arial"/>
                <w:bCs/>
              </w:rPr>
            </w:pPr>
          </w:p>
        </w:tc>
      </w:tr>
    </w:tbl>
    <w:p w14:paraId="41A8047B" w14:textId="77777777" w:rsidR="00467E8A" w:rsidRDefault="00467E8A" w:rsidP="00467E8A">
      <w:pPr>
        <w:pStyle w:val="Heading4"/>
      </w:pPr>
      <w:bookmarkStart w:id="1163" w:name="_Toc464837539"/>
      <w:bookmarkStart w:id="1164" w:name="_Toc499726082"/>
      <w:bookmarkStart w:id="1165" w:name="_Toc507433251"/>
      <w:r w:rsidRPr="00187B9E">
        <w:t xml:space="preserve">Maintaining </w:t>
      </w:r>
      <w:r>
        <w:t>Earnings and Deductions</w:t>
      </w:r>
      <w:bookmarkEnd w:id="1163"/>
      <w:bookmarkEnd w:id="1164"/>
      <w:bookmarkEnd w:id="1165"/>
    </w:p>
    <w:p w14:paraId="65C0CC1B" w14:textId="77777777" w:rsidR="00467E8A" w:rsidRPr="00187B9E" w:rsidRDefault="00467E8A" w:rsidP="00467E8A">
      <w:pPr>
        <w:pStyle w:val="SAPKeyblockTitle"/>
      </w:pPr>
      <w:r w:rsidRPr="00187B9E">
        <w:t>Test Administration</w:t>
      </w:r>
    </w:p>
    <w:p w14:paraId="30631774" w14:textId="77777777" w:rsidR="00467E8A" w:rsidRPr="00187B9E" w:rsidRDefault="00467E8A" w:rsidP="00467E8A">
      <w:r w:rsidRPr="00187B9E">
        <w:t>Customer project: Fill in the project-specific parts (highlighted).</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467E8A" w:rsidRPr="00187B9E" w14:paraId="1B631AA6"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64878957" w14:textId="77777777" w:rsidR="00467E8A" w:rsidRPr="00187B9E" w:rsidRDefault="00467E8A" w:rsidP="00467E8A">
            <w:pPr>
              <w:rPr>
                <w:rStyle w:val="SAPEmphasis"/>
              </w:rPr>
            </w:pPr>
            <w:r w:rsidRPr="00187B9E">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3EACC465" w14:textId="77777777" w:rsidR="00467E8A" w:rsidRPr="00187B9E" w:rsidRDefault="00467E8A" w:rsidP="00467E8A">
            <w:r w:rsidRPr="00187B9E">
              <w:t>&lt;X.XX&gt;</w:t>
            </w:r>
          </w:p>
        </w:tc>
        <w:tc>
          <w:tcPr>
            <w:tcW w:w="2401" w:type="dxa"/>
            <w:tcBorders>
              <w:top w:val="single" w:sz="8" w:space="0" w:color="999999"/>
              <w:left w:val="single" w:sz="8" w:space="0" w:color="999999"/>
              <w:bottom w:val="single" w:sz="8" w:space="0" w:color="999999"/>
              <w:right w:val="single" w:sz="8" w:space="0" w:color="999999"/>
            </w:tcBorders>
            <w:hideMark/>
          </w:tcPr>
          <w:p w14:paraId="04F71EDA" w14:textId="77777777" w:rsidR="00467E8A" w:rsidRPr="00187B9E" w:rsidRDefault="00467E8A" w:rsidP="00467E8A">
            <w:pPr>
              <w:rPr>
                <w:rStyle w:val="SAPEmphasis"/>
              </w:rPr>
            </w:pPr>
            <w:r w:rsidRPr="00187B9E">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1767419A" w14:textId="77777777" w:rsidR="00467E8A" w:rsidRPr="00187B9E" w:rsidRDefault="00467E8A" w:rsidP="00467E8A"/>
        </w:tc>
        <w:tc>
          <w:tcPr>
            <w:tcW w:w="2402" w:type="dxa"/>
            <w:tcBorders>
              <w:top w:val="single" w:sz="8" w:space="0" w:color="999999"/>
              <w:left w:val="single" w:sz="8" w:space="0" w:color="999999"/>
              <w:bottom w:val="single" w:sz="8" w:space="0" w:color="999999"/>
              <w:right w:val="single" w:sz="8" w:space="0" w:color="999999"/>
            </w:tcBorders>
            <w:hideMark/>
          </w:tcPr>
          <w:p w14:paraId="6F4C7175" w14:textId="77777777" w:rsidR="00467E8A" w:rsidRPr="00187B9E" w:rsidRDefault="00467E8A" w:rsidP="00467E8A">
            <w:pPr>
              <w:rPr>
                <w:rStyle w:val="SAPEmphasis"/>
              </w:rPr>
            </w:pPr>
            <w:r w:rsidRPr="00187B9E">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62A97E67" w14:textId="77777777" w:rsidR="00467E8A" w:rsidRPr="00187B9E" w:rsidRDefault="00467E8A" w:rsidP="00467E8A">
            <w:r>
              <w:t>&lt;date&gt;</w:t>
            </w:r>
          </w:p>
        </w:tc>
      </w:tr>
      <w:tr w:rsidR="00467E8A" w:rsidRPr="00187B9E" w14:paraId="63BDB6B5"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440214FE" w14:textId="77777777" w:rsidR="00467E8A" w:rsidRPr="00187B9E" w:rsidRDefault="00467E8A" w:rsidP="00467E8A">
            <w:pPr>
              <w:rPr>
                <w:rStyle w:val="SAPEmphasis"/>
              </w:rPr>
            </w:pPr>
            <w:r w:rsidRPr="00187B9E">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1EEC2114" w14:textId="77777777" w:rsidR="00467E8A" w:rsidRPr="00187B9E" w:rsidRDefault="00467E8A" w:rsidP="00467E8A">
            <w:r w:rsidRPr="00187B9E">
              <w:t xml:space="preserve">HR </w:t>
            </w:r>
            <w:r w:rsidRPr="009F4CD2">
              <w:t>Administrator</w:t>
            </w:r>
          </w:p>
        </w:tc>
      </w:tr>
      <w:tr w:rsidR="00467E8A" w:rsidRPr="00187B9E" w14:paraId="015D5EB1"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001731AC" w14:textId="77777777" w:rsidR="00467E8A" w:rsidRPr="00187B9E" w:rsidRDefault="00467E8A" w:rsidP="00467E8A">
            <w:pPr>
              <w:rPr>
                <w:rStyle w:val="SAPEmphasis"/>
              </w:rPr>
            </w:pPr>
            <w:r w:rsidRPr="00187B9E">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14D946E3" w14:textId="77777777" w:rsidR="00467E8A" w:rsidRPr="00187B9E" w:rsidRDefault="00467E8A" w:rsidP="00467E8A">
            <w:r w:rsidRPr="00187B9E">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6E813D2B" w14:textId="77777777" w:rsidR="00467E8A" w:rsidRPr="00187B9E" w:rsidRDefault="00467E8A" w:rsidP="00467E8A">
            <w:pPr>
              <w:rPr>
                <w:rStyle w:val="SAPEmphasis"/>
              </w:rPr>
            </w:pPr>
            <w:r w:rsidRPr="00187B9E">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6F1485C9" w14:textId="7ED6E3DA" w:rsidR="00467E8A" w:rsidRPr="00187B9E" w:rsidRDefault="001861CE" w:rsidP="00467E8A">
            <w:r>
              <w:t>&lt;duration&gt;</w:t>
            </w:r>
          </w:p>
        </w:tc>
      </w:tr>
    </w:tbl>
    <w:p w14:paraId="76066AB7" w14:textId="77777777" w:rsidR="00467E8A" w:rsidRPr="00187B9E" w:rsidRDefault="00467E8A" w:rsidP="00467E8A">
      <w:pPr>
        <w:pStyle w:val="SAPKeyblockTitle"/>
      </w:pPr>
      <w:r w:rsidRPr="00187B9E">
        <w:t>Purpose</w:t>
      </w:r>
    </w:p>
    <w:p w14:paraId="6F38D415" w14:textId="77777777" w:rsidR="00467E8A" w:rsidRDefault="00467E8A" w:rsidP="00467E8A">
      <w:r w:rsidRPr="002C326C">
        <w:t xml:space="preserve">The HR </w:t>
      </w:r>
      <w:r w:rsidRPr="009F4CD2">
        <w:t>Administrator</w:t>
      </w:r>
      <w:r w:rsidRPr="002C326C">
        <w:t xml:space="preserve"> maintains </w:t>
      </w:r>
      <w:r>
        <w:t>earnings and deductions related data</w:t>
      </w:r>
      <w:r w:rsidRPr="002C326C">
        <w:t xml:space="preserve"> for employees. </w:t>
      </w:r>
    </w:p>
    <w:p w14:paraId="722D1AB1" w14:textId="77777777" w:rsidR="00467E8A" w:rsidRPr="00950CA8" w:rsidRDefault="00467E8A" w:rsidP="00467E8A">
      <w:r w:rsidRPr="00950CA8">
        <w:t xml:space="preserve">In this chapter, we describe the maintenance of </w:t>
      </w:r>
      <w:r>
        <w:t>following</w:t>
      </w:r>
      <w:r w:rsidRPr="00950CA8">
        <w:t xml:space="preserve"> infotypes: </w:t>
      </w:r>
      <w:r>
        <w:t>Court Orders</w:t>
      </w:r>
      <w:r w:rsidRPr="00950CA8">
        <w:t xml:space="preserve"> and </w:t>
      </w:r>
      <w:r>
        <w:t>External Transfers</w:t>
      </w:r>
      <w:r w:rsidRPr="00950CA8">
        <w:t>.</w:t>
      </w:r>
    </w:p>
    <w:p w14:paraId="4765FC40" w14:textId="77777777" w:rsidR="00467E8A" w:rsidRDefault="00467E8A" w:rsidP="00467E8A">
      <w:r>
        <w:t>The</w:t>
      </w:r>
      <w:r w:rsidRPr="00950CA8">
        <w:t xml:space="preserve"> </w:t>
      </w:r>
      <w:r>
        <w:rPr>
          <w:rStyle w:val="SAPScreenElement"/>
        </w:rPr>
        <w:t>Court Orders</w:t>
      </w:r>
      <w:r w:rsidRPr="00D13B0E">
        <w:rPr>
          <w:rStyle w:val="SAPScreenElement"/>
        </w:rPr>
        <w:t xml:space="preserve"> </w:t>
      </w:r>
      <w:r>
        <w:t xml:space="preserve">infotype, </w:t>
      </w:r>
      <w:r w:rsidRPr="00FD06AE">
        <w:t>used with a court order subtype, records any court orders made against an employee that are to be paid through the payroll.</w:t>
      </w:r>
      <w:r>
        <w:t xml:space="preserve"> </w:t>
      </w:r>
      <w:r w:rsidRPr="00FD06AE">
        <w:t xml:space="preserve">If you receive notification from the court or local authority that deductions are to be made from an employee's earnings, you must create a </w:t>
      </w:r>
      <w:r>
        <w:rPr>
          <w:rStyle w:val="SAPScreenElement"/>
        </w:rPr>
        <w:t>Court Orders</w:t>
      </w:r>
      <w:r w:rsidRPr="00D13B0E">
        <w:rPr>
          <w:rStyle w:val="SAPScreenElement"/>
        </w:rPr>
        <w:t xml:space="preserve"> </w:t>
      </w:r>
      <w:r w:rsidRPr="00FD06AE">
        <w:t xml:space="preserve">record for </w:t>
      </w:r>
      <w:r>
        <w:t>the employee</w:t>
      </w:r>
      <w:r w:rsidRPr="00FD06AE">
        <w:t>, with the appropriate court order subtype.</w:t>
      </w:r>
      <w:r>
        <w:t xml:space="preserve"> As example, we consider the court order type </w:t>
      </w:r>
      <w:r w:rsidRPr="00EB554B">
        <w:rPr>
          <w:rStyle w:val="SAPScreenElement"/>
        </w:rPr>
        <w:t>Child Support Deduction of Earnings Order (DEO)</w:t>
      </w:r>
      <w:r>
        <w:t>, relevant for all regions within the United Kingdom. Depending on the court order type you select, different fields than those mentioned in the Procedure table below need to be filled.</w:t>
      </w:r>
    </w:p>
    <w:p w14:paraId="2E8AF825" w14:textId="77777777" w:rsidR="00467E8A" w:rsidRDefault="00467E8A" w:rsidP="00467E8A">
      <w:r w:rsidRPr="00950CA8">
        <w:t xml:space="preserve">In the </w:t>
      </w:r>
      <w:r w:rsidRPr="00FD06AE">
        <w:rPr>
          <w:rStyle w:val="SAPScreenElement"/>
        </w:rPr>
        <w:t>External Transfers</w:t>
      </w:r>
      <w:r w:rsidRPr="00D13B0E">
        <w:rPr>
          <w:rStyle w:val="SAPScreenElement"/>
        </w:rPr>
        <w:t xml:space="preserve"> </w:t>
      </w:r>
      <w:r w:rsidRPr="00950CA8">
        <w:t>infotype,</w:t>
      </w:r>
      <w:r w:rsidRPr="00D13B0E">
        <w:t xml:space="preserve"> </w:t>
      </w:r>
      <w:r w:rsidRPr="00C930FA">
        <w:t xml:space="preserve">information on payments to be made to third parties for an employee </w:t>
      </w:r>
      <w:r>
        <w:t>is stored.</w:t>
      </w:r>
    </w:p>
    <w:p w14:paraId="245E7591" w14:textId="77777777" w:rsidR="00467E8A" w:rsidRPr="009F4CD2" w:rsidRDefault="00467E8A" w:rsidP="00467E8A">
      <w:pPr>
        <w:pStyle w:val="SAPKeyblockTitle"/>
      </w:pPr>
      <w:r w:rsidRPr="009F4CD2">
        <w:t>Procedure</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1682"/>
        <w:gridCol w:w="2790"/>
        <w:gridCol w:w="4860"/>
        <w:gridCol w:w="2790"/>
        <w:gridCol w:w="1264"/>
      </w:tblGrid>
      <w:tr w:rsidR="00467E8A" w:rsidRPr="009F4CD2" w14:paraId="770B193B" w14:textId="77777777" w:rsidTr="00467E8A">
        <w:trPr>
          <w:trHeight w:val="517"/>
          <w:tblHeader/>
        </w:trPr>
        <w:tc>
          <w:tcPr>
            <w:tcW w:w="900" w:type="dxa"/>
            <w:shd w:val="clear" w:color="auto" w:fill="999999"/>
          </w:tcPr>
          <w:p w14:paraId="56D0F226" w14:textId="77777777" w:rsidR="00467E8A" w:rsidRPr="009F4CD2" w:rsidRDefault="00467E8A" w:rsidP="00467E8A">
            <w:pPr>
              <w:pStyle w:val="TableHeading"/>
              <w:rPr>
                <w:rFonts w:ascii="BentonSans Bold" w:hAnsi="BentonSans Bold"/>
                <w:bCs/>
                <w:color w:val="FFFFFF"/>
                <w:sz w:val="18"/>
              </w:rPr>
            </w:pPr>
            <w:r w:rsidRPr="009F4CD2">
              <w:rPr>
                <w:rFonts w:ascii="BentonSans Bold" w:hAnsi="BentonSans Bold"/>
                <w:bCs/>
                <w:color w:val="FFFFFF"/>
                <w:sz w:val="18"/>
              </w:rPr>
              <w:t>Test Step #</w:t>
            </w:r>
          </w:p>
        </w:tc>
        <w:tc>
          <w:tcPr>
            <w:tcW w:w="1682" w:type="dxa"/>
            <w:shd w:val="clear" w:color="auto" w:fill="999999"/>
          </w:tcPr>
          <w:p w14:paraId="28E677AB" w14:textId="77777777" w:rsidR="00467E8A" w:rsidRPr="009F4CD2" w:rsidRDefault="00467E8A" w:rsidP="00467E8A">
            <w:pPr>
              <w:pStyle w:val="TableHeading"/>
              <w:rPr>
                <w:rFonts w:ascii="BentonSans Bold" w:hAnsi="BentonSans Bold"/>
                <w:bCs/>
                <w:color w:val="FFFFFF"/>
                <w:sz w:val="18"/>
              </w:rPr>
            </w:pPr>
            <w:r w:rsidRPr="009F4CD2">
              <w:rPr>
                <w:rFonts w:ascii="BentonSans Bold" w:hAnsi="BentonSans Bold"/>
                <w:bCs/>
                <w:color w:val="FFFFFF"/>
                <w:sz w:val="18"/>
              </w:rPr>
              <w:t>Test Step Name</w:t>
            </w:r>
          </w:p>
        </w:tc>
        <w:tc>
          <w:tcPr>
            <w:tcW w:w="2790" w:type="dxa"/>
            <w:shd w:val="clear" w:color="auto" w:fill="999999"/>
          </w:tcPr>
          <w:p w14:paraId="2C89A91F" w14:textId="77777777" w:rsidR="00467E8A" w:rsidRPr="009F4CD2" w:rsidRDefault="00467E8A" w:rsidP="00467E8A">
            <w:pPr>
              <w:pStyle w:val="TableHeading"/>
              <w:rPr>
                <w:rFonts w:ascii="BentonSans Bold" w:hAnsi="BentonSans Bold"/>
                <w:bCs/>
                <w:color w:val="FFFFFF"/>
                <w:sz w:val="18"/>
              </w:rPr>
            </w:pPr>
            <w:r w:rsidRPr="009F4CD2">
              <w:rPr>
                <w:rFonts w:ascii="BentonSans Bold" w:hAnsi="BentonSans Bold"/>
                <w:bCs/>
                <w:color w:val="FFFFFF"/>
                <w:sz w:val="18"/>
              </w:rPr>
              <w:t>Instruction</w:t>
            </w:r>
          </w:p>
        </w:tc>
        <w:tc>
          <w:tcPr>
            <w:tcW w:w="4860" w:type="dxa"/>
            <w:shd w:val="clear" w:color="auto" w:fill="999999"/>
          </w:tcPr>
          <w:p w14:paraId="3829E779" w14:textId="77777777" w:rsidR="00467E8A" w:rsidRPr="009F4CD2" w:rsidRDefault="00467E8A" w:rsidP="00467E8A">
            <w:pPr>
              <w:pStyle w:val="TableHeading"/>
              <w:rPr>
                <w:rFonts w:ascii="BentonSans Bold" w:hAnsi="BentonSans Bold"/>
                <w:bCs/>
                <w:color w:val="FFFFFF"/>
                <w:sz w:val="18"/>
              </w:rPr>
            </w:pPr>
            <w:r w:rsidRPr="009F4CD2">
              <w:rPr>
                <w:rFonts w:ascii="BentonSans Bold" w:hAnsi="BentonSans Bold"/>
                <w:bCs/>
                <w:color w:val="FFFFFF"/>
                <w:sz w:val="18"/>
              </w:rPr>
              <w:t>User Entries:</w:t>
            </w:r>
            <w:r w:rsidRPr="009F4CD2">
              <w:rPr>
                <w:rFonts w:ascii="BentonSans Bold" w:hAnsi="BentonSans Bold"/>
                <w:bCs/>
                <w:color w:val="FFFFFF"/>
                <w:sz w:val="18"/>
              </w:rPr>
              <w:br/>
              <w:t>Field Name: User Action and Value</w:t>
            </w:r>
          </w:p>
        </w:tc>
        <w:tc>
          <w:tcPr>
            <w:tcW w:w="2790" w:type="dxa"/>
            <w:shd w:val="clear" w:color="auto" w:fill="999999"/>
          </w:tcPr>
          <w:p w14:paraId="3AA1E54C" w14:textId="77777777" w:rsidR="00467E8A" w:rsidRPr="009F4CD2" w:rsidRDefault="00467E8A" w:rsidP="00467E8A">
            <w:pPr>
              <w:pStyle w:val="TableHeading"/>
              <w:rPr>
                <w:rFonts w:ascii="BentonSans Bold" w:hAnsi="BentonSans Bold"/>
                <w:bCs/>
                <w:color w:val="FFFFFF"/>
                <w:sz w:val="18"/>
              </w:rPr>
            </w:pPr>
            <w:r w:rsidRPr="009F4CD2">
              <w:rPr>
                <w:rFonts w:ascii="BentonSans Bold" w:hAnsi="BentonSans Bold"/>
                <w:bCs/>
                <w:color w:val="FFFFFF"/>
                <w:sz w:val="18"/>
              </w:rPr>
              <w:t>Expected Result</w:t>
            </w:r>
          </w:p>
        </w:tc>
        <w:tc>
          <w:tcPr>
            <w:tcW w:w="1264" w:type="dxa"/>
            <w:shd w:val="clear" w:color="auto" w:fill="999999"/>
          </w:tcPr>
          <w:p w14:paraId="6FE6745D" w14:textId="77777777" w:rsidR="00467E8A" w:rsidRPr="009F4CD2" w:rsidRDefault="00467E8A" w:rsidP="00467E8A">
            <w:pPr>
              <w:pStyle w:val="TableHeading"/>
              <w:rPr>
                <w:rFonts w:ascii="BentonSans Bold" w:hAnsi="BentonSans Bold"/>
                <w:bCs/>
                <w:color w:val="FFFFFF"/>
                <w:sz w:val="18"/>
              </w:rPr>
            </w:pPr>
            <w:r w:rsidRPr="009F4CD2">
              <w:rPr>
                <w:rFonts w:ascii="BentonSans Bold" w:hAnsi="BentonSans Bold"/>
                <w:bCs/>
                <w:color w:val="FFFFFF"/>
                <w:sz w:val="18"/>
              </w:rPr>
              <w:t>Pass / Fail / Comment</w:t>
            </w:r>
          </w:p>
        </w:tc>
      </w:tr>
      <w:tr w:rsidR="00467E8A" w:rsidRPr="009F4CD2" w14:paraId="4E7BC14D" w14:textId="77777777" w:rsidTr="00467E8A">
        <w:trPr>
          <w:trHeight w:val="288"/>
        </w:trPr>
        <w:tc>
          <w:tcPr>
            <w:tcW w:w="900" w:type="dxa"/>
            <w:shd w:val="clear" w:color="auto" w:fill="auto"/>
          </w:tcPr>
          <w:p w14:paraId="7FD3D99A" w14:textId="77777777" w:rsidR="00467E8A" w:rsidRPr="009F4CD2" w:rsidRDefault="00467E8A" w:rsidP="00467E8A">
            <w:r w:rsidRPr="009F4CD2">
              <w:t>1</w:t>
            </w:r>
          </w:p>
        </w:tc>
        <w:tc>
          <w:tcPr>
            <w:tcW w:w="1682" w:type="dxa"/>
            <w:shd w:val="clear" w:color="auto" w:fill="auto"/>
          </w:tcPr>
          <w:p w14:paraId="7D4FDBCF" w14:textId="77777777" w:rsidR="00467E8A" w:rsidRPr="0064637F" w:rsidRDefault="00467E8A" w:rsidP="00467E8A">
            <w:pPr>
              <w:rPr>
                <w:rStyle w:val="SAPEmphasis"/>
              </w:rPr>
            </w:pPr>
            <w:r w:rsidRPr="0064637F">
              <w:rPr>
                <w:rStyle w:val="SAPEmphasis"/>
              </w:rPr>
              <w:t>Log on</w:t>
            </w:r>
          </w:p>
        </w:tc>
        <w:tc>
          <w:tcPr>
            <w:tcW w:w="2790" w:type="dxa"/>
            <w:shd w:val="clear" w:color="auto" w:fill="auto"/>
          </w:tcPr>
          <w:p w14:paraId="7BB07F91" w14:textId="77777777" w:rsidR="00467E8A" w:rsidRPr="009F4CD2" w:rsidRDefault="00467E8A" w:rsidP="00467E8A">
            <w:r w:rsidRPr="009F4CD2">
              <w:t xml:space="preserve">Log on to </w:t>
            </w:r>
            <w:r w:rsidRPr="00924C51">
              <w:rPr>
                <w:rStyle w:val="SAPScreenElement"/>
                <w:color w:val="auto"/>
              </w:rPr>
              <w:t>Employee Central</w:t>
            </w:r>
            <w:r w:rsidRPr="00D60938">
              <w:t xml:space="preserve"> </w:t>
            </w:r>
            <w:r w:rsidRPr="009F4CD2">
              <w:t>as an HR Administrator.</w:t>
            </w:r>
          </w:p>
        </w:tc>
        <w:tc>
          <w:tcPr>
            <w:tcW w:w="4860" w:type="dxa"/>
            <w:shd w:val="clear" w:color="auto" w:fill="auto"/>
          </w:tcPr>
          <w:p w14:paraId="3D1AE91E" w14:textId="77777777" w:rsidR="00467E8A" w:rsidRPr="009F4CD2" w:rsidRDefault="00467E8A" w:rsidP="00467E8A"/>
        </w:tc>
        <w:tc>
          <w:tcPr>
            <w:tcW w:w="2790" w:type="dxa"/>
            <w:shd w:val="clear" w:color="auto" w:fill="auto"/>
          </w:tcPr>
          <w:p w14:paraId="4C6DFF16" w14:textId="77777777" w:rsidR="00467E8A" w:rsidRPr="009F4CD2" w:rsidRDefault="00467E8A" w:rsidP="00467E8A">
            <w:r w:rsidRPr="009F4CD2">
              <w:t xml:space="preserve">The </w:t>
            </w:r>
            <w:r w:rsidRPr="009F4CD2">
              <w:rPr>
                <w:rStyle w:val="SAPScreenElement"/>
              </w:rPr>
              <w:t>Home</w:t>
            </w:r>
            <w:r w:rsidRPr="009F4CD2">
              <w:t xml:space="preserve"> page is displayed.</w:t>
            </w:r>
          </w:p>
        </w:tc>
        <w:tc>
          <w:tcPr>
            <w:tcW w:w="1264" w:type="dxa"/>
          </w:tcPr>
          <w:p w14:paraId="32DFCB01" w14:textId="77777777" w:rsidR="00467E8A" w:rsidRPr="009F4CD2" w:rsidRDefault="00467E8A" w:rsidP="00467E8A">
            <w:pPr>
              <w:rPr>
                <w:rFonts w:cs="Arial"/>
                <w:bCs/>
              </w:rPr>
            </w:pPr>
          </w:p>
        </w:tc>
      </w:tr>
      <w:tr w:rsidR="00467E8A" w:rsidRPr="009F4CD2" w14:paraId="246FA9E4" w14:textId="77777777" w:rsidTr="00467E8A">
        <w:trPr>
          <w:trHeight w:val="1137"/>
        </w:trPr>
        <w:tc>
          <w:tcPr>
            <w:tcW w:w="900" w:type="dxa"/>
            <w:shd w:val="clear" w:color="auto" w:fill="auto"/>
          </w:tcPr>
          <w:p w14:paraId="7CB37BF0" w14:textId="77777777" w:rsidR="00467E8A" w:rsidRPr="009F4CD2" w:rsidRDefault="00467E8A" w:rsidP="00467E8A">
            <w:r w:rsidRPr="009F4CD2">
              <w:t>2</w:t>
            </w:r>
          </w:p>
        </w:tc>
        <w:tc>
          <w:tcPr>
            <w:tcW w:w="1682" w:type="dxa"/>
            <w:shd w:val="clear" w:color="auto" w:fill="auto"/>
          </w:tcPr>
          <w:p w14:paraId="0CA6A5A5" w14:textId="77777777" w:rsidR="00467E8A" w:rsidRPr="0064637F" w:rsidRDefault="00467E8A" w:rsidP="00467E8A">
            <w:pPr>
              <w:rPr>
                <w:rStyle w:val="SAPEmphasis"/>
              </w:rPr>
            </w:pPr>
            <w:r w:rsidRPr="0064637F">
              <w:rPr>
                <w:rStyle w:val="SAPEmphasis"/>
              </w:rPr>
              <w:t>Search Employee</w:t>
            </w:r>
          </w:p>
        </w:tc>
        <w:tc>
          <w:tcPr>
            <w:tcW w:w="2790" w:type="dxa"/>
            <w:shd w:val="clear" w:color="auto" w:fill="auto"/>
          </w:tcPr>
          <w:p w14:paraId="702D5D5E" w14:textId="77777777" w:rsidR="00467E8A" w:rsidRPr="009F4CD2" w:rsidRDefault="00467E8A" w:rsidP="00467E8A">
            <w:r w:rsidRPr="009F4CD2">
              <w:t>In the</w:t>
            </w:r>
            <w:r w:rsidRPr="009F4CD2">
              <w:rPr>
                <w:rStyle w:val="SAPScreenElement"/>
              </w:rPr>
              <w:t xml:space="preserve"> Search </w:t>
            </w:r>
            <w:r>
              <w:rPr>
                <w:rStyle w:val="SAPScreenElement"/>
              </w:rPr>
              <w:t>for actions or people</w:t>
            </w:r>
            <w:r w:rsidRPr="007D2354">
              <w:t xml:space="preserve"> </w:t>
            </w:r>
            <w:r w:rsidRPr="00F36E6B">
              <w:t>box</w:t>
            </w:r>
            <w:r>
              <w:t>,</w:t>
            </w:r>
            <w:r w:rsidRPr="009F4CD2">
              <w:t xml:space="preserve"> in the top right corner of the </w:t>
            </w:r>
            <w:r>
              <w:t>screen,</w:t>
            </w:r>
            <w:r w:rsidRPr="009F4CD2">
              <w:t xml:space="preserve"> enter the name (or name parts) of the employee for whom you want to maintain data.</w:t>
            </w:r>
          </w:p>
        </w:tc>
        <w:tc>
          <w:tcPr>
            <w:tcW w:w="4860" w:type="dxa"/>
            <w:shd w:val="clear" w:color="auto" w:fill="auto"/>
          </w:tcPr>
          <w:p w14:paraId="1763C25B" w14:textId="77777777" w:rsidR="00467E8A" w:rsidRPr="009F4CD2" w:rsidRDefault="00467E8A" w:rsidP="00467E8A"/>
        </w:tc>
        <w:tc>
          <w:tcPr>
            <w:tcW w:w="2790" w:type="dxa"/>
            <w:shd w:val="clear" w:color="auto" w:fill="auto"/>
          </w:tcPr>
          <w:p w14:paraId="6923E36A" w14:textId="77777777" w:rsidR="00467E8A" w:rsidRPr="009F4CD2" w:rsidRDefault="00467E8A" w:rsidP="00467E8A">
            <w:r>
              <w:t xml:space="preserve">The autocomplete functionality suggests </w:t>
            </w:r>
            <w:r w:rsidRPr="009F4CD2">
              <w:t>a list of employees matching your search criteria.</w:t>
            </w:r>
          </w:p>
        </w:tc>
        <w:tc>
          <w:tcPr>
            <w:tcW w:w="1264" w:type="dxa"/>
          </w:tcPr>
          <w:p w14:paraId="20D848DA" w14:textId="77777777" w:rsidR="00467E8A" w:rsidRPr="009F4CD2" w:rsidRDefault="00467E8A" w:rsidP="00467E8A">
            <w:pPr>
              <w:rPr>
                <w:rFonts w:cs="Arial"/>
                <w:bCs/>
              </w:rPr>
            </w:pPr>
          </w:p>
        </w:tc>
      </w:tr>
      <w:tr w:rsidR="00467E8A" w:rsidRPr="009F4CD2" w14:paraId="790D9EBD" w14:textId="77777777" w:rsidTr="00467E8A">
        <w:trPr>
          <w:trHeight w:val="576"/>
        </w:trPr>
        <w:tc>
          <w:tcPr>
            <w:tcW w:w="900" w:type="dxa"/>
            <w:shd w:val="clear" w:color="auto" w:fill="auto"/>
          </w:tcPr>
          <w:p w14:paraId="6AD5495F" w14:textId="77777777" w:rsidR="00467E8A" w:rsidRPr="009F4CD2" w:rsidRDefault="00467E8A" w:rsidP="00467E8A">
            <w:r w:rsidRPr="009F4CD2">
              <w:t>3</w:t>
            </w:r>
          </w:p>
        </w:tc>
        <w:tc>
          <w:tcPr>
            <w:tcW w:w="1682" w:type="dxa"/>
            <w:shd w:val="clear" w:color="auto" w:fill="auto"/>
          </w:tcPr>
          <w:p w14:paraId="136CAE89" w14:textId="77777777" w:rsidR="00467E8A" w:rsidRPr="0064637F" w:rsidRDefault="00467E8A" w:rsidP="00467E8A">
            <w:pPr>
              <w:rPr>
                <w:rStyle w:val="SAPEmphasis"/>
              </w:rPr>
            </w:pPr>
            <w:r w:rsidRPr="0064637F">
              <w:rPr>
                <w:rStyle w:val="SAPEmphasis"/>
              </w:rPr>
              <w:t>Select Employee</w:t>
            </w:r>
          </w:p>
        </w:tc>
        <w:tc>
          <w:tcPr>
            <w:tcW w:w="2790" w:type="dxa"/>
            <w:shd w:val="clear" w:color="auto" w:fill="auto"/>
          </w:tcPr>
          <w:p w14:paraId="4B707C56" w14:textId="77777777" w:rsidR="00467E8A" w:rsidRPr="009F4CD2" w:rsidRDefault="00467E8A" w:rsidP="00467E8A">
            <w:r w:rsidRPr="009F4CD2">
              <w:rPr>
                <w:rFonts w:cs="Arial"/>
                <w:bCs/>
              </w:rPr>
              <w:t>Select the appropriate employee from the result list.</w:t>
            </w:r>
          </w:p>
        </w:tc>
        <w:tc>
          <w:tcPr>
            <w:tcW w:w="4860" w:type="dxa"/>
            <w:shd w:val="clear" w:color="auto" w:fill="auto"/>
          </w:tcPr>
          <w:p w14:paraId="355EBC6B" w14:textId="77777777" w:rsidR="00467E8A" w:rsidRPr="009F4CD2" w:rsidRDefault="00467E8A" w:rsidP="00467E8A"/>
        </w:tc>
        <w:tc>
          <w:tcPr>
            <w:tcW w:w="2790" w:type="dxa"/>
            <w:shd w:val="clear" w:color="auto" w:fill="auto"/>
          </w:tcPr>
          <w:p w14:paraId="0E6F3229" w14:textId="77777777" w:rsidR="00467E8A" w:rsidRPr="009F4CD2" w:rsidRDefault="00467E8A" w:rsidP="00467E8A">
            <w:r w:rsidRPr="009F4CD2">
              <w:t xml:space="preserve">You are directed to the </w:t>
            </w:r>
            <w:r w:rsidRPr="009F4CD2">
              <w:rPr>
                <w:rStyle w:val="SAPScreenElement"/>
              </w:rPr>
              <w:t>Employee Files</w:t>
            </w:r>
            <w:r w:rsidRPr="009F4CD2">
              <w:t xml:space="preserve"> page in which the profile of the employee is displayed.</w:t>
            </w:r>
          </w:p>
        </w:tc>
        <w:tc>
          <w:tcPr>
            <w:tcW w:w="1264" w:type="dxa"/>
          </w:tcPr>
          <w:p w14:paraId="5AE407D7" w14:textId="77777777" w:rsidR="00467E8A" w:rsidRPr="009F4CD2" w:rsidRDefault="00467E8A" w:rsidP="00467E8A">
            <w:pPr>
              <w:rPr>
                <w:rFonts w:cs="Arial"/>
                <w:bCs/>
              </w:rPr>
            </w:pPr>
          </w:p>
        </w:tc>
      </w:tr>
      <w:tr w:rsidR="00467E8A" w:rsidRPr="009F4CD2" w14:paraId="50C17739" w14:textId="77777777" w:rsidTr="00467E8A">
        <w:trPr>
          <w:trHeight w:val="144"/>
        </w:trPr>
        <w:tc>
          <w:tcPr>
            <w:tcW w:w="900" w:type="dxa"/>
            <w:shd w:val="clear" w:color="auto" w:fill="auto"/>
          </w:tcPr>
          <w:p w14:paraId="1A8FBE7C" w14:textId="77777777" w:rsidR="00467E8A" w:rsidRPr="009F4CD2" w:rsidRDefault="00467E8A" w:rsidP="00467E8A">
            <w:r w:rsidRPr="009F4CD2">
              <w:t>4</w:t>
            </w:r>
          </w:p>
        </w:tc>
        <w:tc>
          <w:tcPr>
            <w:tcW w:w="1682" w:type="dxa"/>
            <w:shd w:val="clear" w:color="auto" w:fill="auto"/>
          </w:tcPr>
          <w:p w14:paraId="178B5E69" w14:textId="77777777" w:rsidR="00467E8A" w:rsidRPr="009F4CD2" w:rsidRDefault="00467E8A" w:rsidP="00467E8A">
            <w:pPr>
              <w:rPr>
                <w:rFonts w:cs="Arial"/>
                <w:b/>
                <w:bCs/>
              </w:rPr>
            </w:pPr>
            <w:r w:rsidRPr="00386D74">
              <w:rPr>
                <w:rStyle w:val="SAPEmphasis"/>
              </w:rPr>
              <w:t>Go to</w:t>
            </w:r>
            <w:r w:rsidRPr="009F4CD2">
              <w:rPr>
                <w:rFonts w:cs="Arial"/>
                <w:b/>
                <w:bCs/>
              </w:rPr>
              <w:t xml:space="preserve"> </w:t>
            </w:r>
            <w:r w:rsidRPr="009F4CD2">
              <w:rPr>
                <w:rStyle w:val="SAPScreenElement"/>
                <w:b/>
                <w:color w:val="auto"/>
              </w:rPr>
              <w:t>Payroll Information</w:t>
            </w:r>
            <w:r w:rsidRPr="009F4CD2">
              <w:rPr>
                <w:rFonts w:cs="Arial"/>
                <w:b/>
                <w:bCs/>
              </w:rPr>
              <w:t xml:space="preserve"> </w:t>
            </w:r>
            <w:r>
              <w:rPr>
                <w:rStyle w:val="SAPEmphasis"/>
              </w:rPr>
              <w:t>subsection</w:t>
            </w:r>
          </w:p>
        </w:tc>
        <w:tc>
          <w:tcPr>
            <w:tcW w:w="2790" w:type="dxa"/>
            <w:shd w:val="clear" w:color="auto" w:fill="auto"/>
          </w:tcPr>
          <w:p w14:paraId="58B1A0EF" w14:textId="77777777" w:rsidR="00467E8A" w:rsidRPr="009F4CD2" w:rsidRDefault="00467E8A" w:rsidP="00467E8A">
            <w:r>
              <w:t xml:space="preserve">Go </w:t>
            </w:r>
            <w:r w:rsidRPr="008E6890">
              <w:t>to</w:t>
            </w:r>
            <w:r w:rsidRPr="008E6890">
              <w:rPr>
                <w:rFonts w:cs="Arial"/>
                <w:bCs/>
              </w:rPr>
              <w:t xml:space="preserve"> the </w:t>
            </w:r>
            <w:r w:rsidRPr="006B4DCD">
              <w:rPr>
                <w:rStyle w:val="SAPScreenElement"/>
              </w:rPr>
              <w:t>Employment Information</w:t>
            </w:r>
            <w:r w:rsidRPr="008E6890">
              <w:rPr>
                <w:rFonts w:cs="Arial"/>
                <w:bCs/>
              </w:rPr>
              <w:t xml:space="preserve"> section</w:t>
            </w:r>
            <w:r w:rsidRPr="006B4DCD">
              <w:rPr>
                <w:rFonts w:cs="Arial"/>
                <w:bCs/>
              </w:rPr>
              <w:t xml:space="preserve"> and there </w:t>
            </w:r>
            <w:r w:rsidRPr="008E6890">
              <w:rPr>
                <w:rFonts w:cs="Arial"/>
                <w:bCs/>
              </w:rPr>
              <w:t xml:space="preserve">scroll to the </w:t>
            </w:r>
            <w:r w:rsidRPr="006B4DCD">
              <w:rPr>
                <w:rStyle w:val="SAPScreenElement"/>
              </w:rPr>
              <w:t>Payroll Information</w:t>
            </w:r>
            <w:r w:rsidRPr="008E6890">
              <w:rPr>
                <w:rFonts w:cs="Arial"/>
                <w:bCs/>
              </w:rPr>
              <w:t xml:space="preserve"> subsection</w:t>
            </w:r>
            <w:r>
              <w:rPr>
                <w:rStyle w:val="SAPScreenElement"/>
              </w:rPr>
              <w:t>.</w:t>
            </w:r>
          </w:p>
        </w:tc>
        <w:tc>
          <w:tcPr>
            <w:tcW w:w="4860" w:type="dxa"/>
            <w:shd w:val="clear" w:color="auto" w:fill="auto"/>
          </w:tcPr>
          <w:p w14:paraId="3177D2E8" w14:textId="77777777" w:rsidR="00467E8A" w:rsidRPr="009F4CD2" w:rsidRDefault="00467E8A" w:rsidP="00467E8A"/>
        </w:tc>
        <w:tc>
          <w:tcPr>
            <w:tcW w:w="2790" w:type="dxa"/>
            <w:shd w:val="clear" w:color="auto" w:fill="auto"/>
          </w:tcPr>
          <w:p w14:paraId="5CE2DF34" w14:textId="77777777" w:rsidR="00467E8A" w:rsidRPr="009F4CD2" w:rsidRDefault="00467E8A" w:rsidP="00467E8A">
            <w:pPr>
              <w:rPr>
                <w:color w:val="1F497D"/>
                <w:highlight w:val="yellow"/>
              </w:rPr>
            </w:pPr>
            <w:r w:rsidRPr="009F4CD2">
              <w:t xml:space="preserve">The </w:t>
            </w:r>
            <w:r w:rsidRPr="009F4CD2">
              <w:rPr>
                <w:rStyle w:val="SAPScreenElement"/>
              </w:rPr>
              <w:t>Payroll Information</w:t>
            </w:r>
            <w:r w:rsidRPr="009F4CD2">
              <w:t xml:space="preserve"> </w:t>
            </w:r>
            <w:r>
              <w:t>subsection</w:t>
            </w:r>
            <w:r w:rsidRPr="009F4CD2">
              <w:t xml:space="preserve"> is displayed. It contains </w:t>
            </w:r>
            <w:r>
              <w:t>several block</w:t>
            </w:r>
            <w:r w:rsidRPr="009F4CD2">
              <w:t>s configured as per your requirements.</w:t>
            </w:r>
          </w:p>
        </w:tc>
        <w:tc>
          <w:tcPr>
            <w:tcW w:w="1264" w:type="dxa"/>
          </w:tcPr>
          <w:p w14:paraId="0699AE54" w14:textId="77777777" w:rsidR="00467E8A" w:rsidRPr="009F4CD2" w:rsidRDefault="00467E8A" w:rsidP="00467E8A">
            <w:pPr>
              <w:rPr>
                <w:rFonts w:cs="Arial"/>
                <w:bCs/>
              </w:rPr>
            </w:pPr>
          </w:p>
        </w:tc>
      </w:tr>
      <w:tr w:rsidR="00467E8A" w:rsidRPr="009F4CD2" w14:paraId="6BB1DB05" w14:textId="77777777" w:rsidTr="00467E8A">
        <w:trPr>
          <w:trHeight w:val="283"/>
        </w:trPr>
        <w:tc>
          <w:tcPr>
            <w:tcW w:w="900" w:type="dxa"/>
            <w:shd w:val="clear" w:color="auto" w:fill="auto"/>
          </w:tcPr>
          <w:p w14:paraId="2907B414" w14:textId="77777777" w:rsidR="00467E8A" w:rsidRPr="009F4CD2" w:rsidRDefault="00467E8A" w:rsidP="00467E8A">
            <w:r w:rsidRPr="009F4CD2">
              <w:t>5</w:t>
            </w:r>
          </w:p>
        </w:tc>
        <w:tc>
          <w:tcPr>
            <w:tcW w:w="1682" w:type="dxa"/>
            <w:shd w:val="clear" w:color="auto" w:fill="auto"/>
          </w:tcPr>
          <w:p w14:paraId="27942C19" w14:textId="77777777" w:rsidR="00467E8A" w:rsidRPr="009F4CD2" w:rsidRDefault="00467E8A" w:rsidP="00467E8A">
            <w:pPr>
              <w:rPr>
                <w:rFonts w:cs="Arial"/>
                <w:b/>
                <w:bCs/>
              </w:rPr>
            </w:pPr>
            <w:r w:rsidRPr="009F4CD2">
              <w:rPr>
                <w:rFonts w:cs="Arial"/>
                <w:b/>
                <w:bCs/>
              </w:rPr>
              <w:t xml:space="preserve">Select </w:t>
            </w:r>
            <w:r>
              <w:rPr>
                <w:rFonts w:cs="Arial"/>
                <w:b/>
                <w:bCs/>
              </w:rPr>
              <w:t>Court Orders</w:t>
            </w:r>
          </w:p>
        </w:tc>
        <w:tc>
          <w:tcPr>
            <w:tcW w:w="2790" w:type="dxa"/>
            <w:shd w:val="clear" w:color="auto" w:fill="auto"/>
          </w:tcPr>
          <w:p w14:paraId="7A6C83D6" w14:textId="77777777" w:rsidR="00467E8A" w:rsidRPr="009F4CD2" w:rsidRDefault="00467E8A" w:rsidP="00467E8A">
            <w:r w:rsidRPr="009F4CD2">
              <w:t xml:space="preserve">In the </w:t>
            </w:r>
            <w:r w:rsidRPr="00FD06AE">
              <w:rPr>
                <w:rStyle w:val="SAPScreenElement"/>
              </w:rPr>
              <w:t xml:space="preserve">Earnings and Deductions </w:t>
            </w:r>
            <w:r>
              <w:t>block,</w:t>
            </w:r>
            <w:r w:rsidRPr="009F4CD2">
              <w:t xml:space="preserve"> select the </w:t>
            </w:r>
            <w:r>
              <w:rPr>
                <w:rStyle w:val="SAPScreenElement"/>
              </w:rPr>
              <w:t xml:space="preserve">Court Orders </w:t>
            </w:r>
            <w:r w:rsidRPr="009F4CD2">
              <w:t>link.</w:t>
            </w:r>
          </w:p>
        </w:tc>
        <w:tc>
          <w:tcPr>
            <w:tcW w:w="4860" w:type="dxa"/>
            <w:shd w:val="clear" w:color="auto" w:fill="auto"/>
          </w:tcPr>
          <w:p w14:paraId="300A90E5" w14:textId="77777777" w:rsidR="00467E8A" w:rsidRPr="009F4CD2" w:rsidRDefault="00467E8A" w:rsidP="00467E8A"/>
        </w:tc>
        <w:tc>
          <w:tcPr>
            <w:tcW w:w="2790" w:type="dxa"/>
            <w:shd w:val="clear" w:color="auto" w:fill="auto"/>
          </w:tcPr>
          <w:p w14:paraId="20656740" w14:textId="77777777" w:rsidR="00467E8A" w:rsidRPr="009F4CD2" w:rsidRDefault="00467E8A" w:rsidP="00467E8A">
            <w:r w:rsidRPr="009F4CD2">
              <w:t xml:space="preserve">You are linked to </w:t>
            </w:r>
            <w:r>
              <w:t>Employee Central Payroll</w:t>
            </w:r>
            <w:r w:rsidRPr="009F4CD2">
              <w:t>, where you need to enter logon details. The appropriate embedded form then appears containing a table with already existing records (if any, otherwise, the table is empty).</w:t>
            </w:r>
          </w:p>
        </w:tc>
        <w:tc>
          <w:tcPr>
            <w:tcW w:w="1264" w:type="dxa"/>
          </w:tcPr>
          <w:p w14:paraId="6D36D5B8" w14:textId="77777777" w:rsidR="00467E8A" w:rsidRPr="009F4CD2" w:rsidRDefault="00467E8A" w:rsidP="00467E8A">
            <w:pPr>
              <w:rPr>
                <w:rFonts w:cs="Arial"/>
                <w:bCs/>
              </w:rPr>
            </w:pPr>
          </w:p>
        </w:tc>
      </w:tr>
      <w:tr w:rsidR="00467E8A" w:rsidRPr="009F4CD2" w14:paraId="60E04D22" w14:textId="77777777" w:rsidTr="00467E8A">
        <w:trPr>
          <w:trHeight w:val="576"/>
        </w:trPr>
        <w:tc>
          <w:tcPr>
            <w:tcW w:w="900" w:type="dxa"/>
            <w:shd w:val="clear" w:color="auto" w:fill="auto"/>
          </w:tcPr>
          <w:p w14:paraId="212C2D4E" w14:textId="77777777" w:rsidR="00467E8A" w:rsidRPr="009F4CD2" w:rsidRDefault="00467E8A" w:rsidP="00467E8A">
            <w:r w:rsidRPr="009F4CD2">
              <w:t>6</w:t>
            </w:r>
          </w:p>
        </w:tc>
        <w:tc>
          <w:tcPr>
            <w:tcW w:w="1682" w:type="dxa"/>
            <w:shd w:val="clear" w:color="auto" w:fill="auto"/>
          </w:tcPr>
          <w:p w14:paraId="36D2BEC3" w14:textId="77777777" w:rsidR="00467E8A" w:rsidRPr="0064637F" w:rsidRDefault="00467E8A" w:rsidP="00467E8A">
            <w:pPr>
              <w:rPr>
                <w:rStyle w:val="SAPEmphasis"/>
              </w:rPr>
            </w:pPr>
            <w:r w:rsidRPr="0064637F">
              <w:rPr>
                <w:rStyle w:val="SAPEmphasis"/>
              </w:rPr>
              <w:t>Create New Court Orders Record</w:t>
            </w:r>
          </w:p>
        </w:tc>
        <w:tc>
          <w:tcPr>
            <w:tcW w:w="2790" w:type="dxa"/>
            <w:shd w:val="clear" w:color="auto" w:fill="auto"/>
          </w:tcPr>
          <w:p w14:paraId="4DED05DF" w14:textId="77777777" w:rsidR="00467E8A" w:rsidRPr="009F4CD2" w:rsidRDefault="00467E8A" w:rsidP="00467E8A">
            <w:r w:rsidRPr="009F4CD2">
              <w:t xml:space="preserve">On the displayed </w:t>
            </w:r>
            <w:r>
              <w:rPr>
                <w:rStyle w:val="SAPScreenElement"/>
              </w:rPr>
              <w:t xml:space="preserve">Court Orders </w:t>
            </w:r>
            <w:r w:rsidRPr="009F4CD2">
              <w:t>page</w:t>
            </w:r>
            <w:r>
              <w:t>,</w:t>
            </w:r>
            <w:r w:rsidRPr="009F4CD2">
              <w:t xml:space="preserve"> select the </w:t>
            </w:r>
            <w:r w:rsidRPr="009F4CD2">
              <w:rPr>
                <w:rStyle w:val="SAPScreenElement"/>
              </w:rPr>
              <w:t>New</w:t>
            </w:r>
            <w:r w:rsidRPr="009F4CD2">
              <w:t xml:space="preserve"> </w:t>
            </w:r>
            <w:r w:rsidRPr="00FD06AE">
              <w:rPr>
                <w:rStyle w:val="SAPScreenElement"/>
              </w:rPr>
              <w:sym w:font="Symbol" w:char="F0AE"/>
            </w:r>
            <w:r w:rsidRPr="00FD06AE">
              <w:rPr>
                <w:rStyle w:val="SAPScreenElement"/>
              </w:rPr>
              <w:t xml:space="preserve"> &lt;court order type&gt;</w:t>
            </w:r>
            <w:r>
              <w:t xml:space="preserve"> </w:t>
            </w:r>
            <w:r w:rsidRPr="009F4CD2">
              <w:t>pushbutton.</w:t>
            </w:r>
          </w:p>
        </w:tc>
        <w:tc>
          <w:tcPr>
            <w:tcW w:w="4860" w:type="dxa"/>
            <w:shd w:val="clear" w:color="auto" w:fill="auto"/>
          </w:tcPr>
          <w:p w14:paraId="19071D59" w14:textId="77777777" w:rsidR="00467E8A" w:rsidRPr="009F4CD2" w:rsidRDefault="00467E8A" w:rsidP="00467E8A">
            <w:r>
              <w:t xml:space="preserve">Select for example </w:t>
            </w:r>
            <w:r w:rsidRPr="00EB554B">
              <w:rPr>
                <w:rStyle w:val="SAPScreenElement"/>
              </w:rPr>
              <w:t>Child Support (DEO)</w:t>
            </w:r>
            <w:r>
              <w:rPr>
                <w:rStyle w:val="SAPScreenElement"/>
              </w:rPr>
              <w:t xml:space="preserve"> (All Regions)</w:t>
            </w:r>
          </w:p>
        </w:tc>
        <w:tc>
          <w:tcPr>
            <w:tcW w:w="2790" w:type="dxa"/>
            <w:shd w:val="clear" w:color="auto" w:fill="auto"/>
          </w:tcPr>
          <w:p w14:paraId="40FD90EF" w14:textId="77777777" w:rsidR="00467E8A" w:rsidRPr="009F4CD2" w:rsidRDefault="00467E8A" w:rsidP="00467E8A">
            <w:r w:rsidRPr="009F4CD2">
              <w:t>The fields to be filled in the form show up below the table.</w:t>
            </w:r>
          </w:p>
        </w:tc>
        <w:tc>
          <w:tcPr>
            <w:tcW w:w="1264" w:type="dxa"/>
          </w:tcPr>
          <w:p w14:paraId="5AAE041A" w14:textId="77777777" w:rsidR="00467E8A" w:rsidRPr="009F4CD2" w:rsidRDefault="00467E8A" w:rsidP="00467E8A">
            <w:pPr>
              <w:rPr>
                <w:rFonts w:cs="Arial"/>
                <w:bCs/>
              </w:rPr>
            </w:pPr>
          </w:p>
        </w:tc>
      </w:tr>
      <w:tr w:rsidR="00467E8A" w:rsidRPr="009F4CD2" w14:paraId="79C7F3DD" w14:textId="77777777" w:rsidTr="00467E8A">
        <w:trPr>
          <w:trHeight w:val="288"/>
        </w:trPr>
        <w:tc>
          <w:tcPr>
            <w:tcW w:w="900" w:type="dxa"/>
            <w:vMerge w:val="restart"/>
            <w:shd w:val="clear" w:color="auto" w:fill="auto"/>
          </w:tcPr>
          <w:p w14:paraId="17FBFC94" w14:textId="77777777" w:rsidR="00467E8A" w:rsidRPr="009F4CD2" w:rsidRDefault="00467E8A" w:rsidP="00467E8A">
            <w:r w:rsidRPr="009F4CD2">
              <w:t>7</w:t>
            </w:r>
          </w:p>
        </w:tc>
        <w:tc>
          <w:tcPr>
            <w:tcW w:w="1682" w:type="dxa"/>
            <w:vMerge w:val="restart"/>
            <w:shd w:val="clear" w:color="auto" w:fill="auto"/>
          </w:tcPr>
          <w:p w14:paraId="39156A78" w14:textId="77777777" w:rsidR="00467E8A" w:rsidRPr="0064637F" w:rsidRDefault="00467E8A" w:rsidP="00467E8A">
            <w:pPr>
              <w:rPr>
                <w:rStyle w:val="SAPEmphasis"/>
              </w:rPr>
            </w:pPr>
            <w:r w:rsidRPr="0064637F">
              <w:rPr>
                <w:rStyle w:val="SAPEmphasis"/>
              </w:rPr>
              <w:t>Maintain Court Orders Details</w:t>
            </w:r>
          </w:p>
        </w:tc>
        <w:tc>
          <w:tcPr>
            <w:tcW w:w="2790" w:type="dxa"/>
            <w:vMerge w:val="restart"/>
            <w:shd w:val="clear" w:color="auto" w:fill="auto"/>
          </w:tcPr>
          <w:p w14:paraId="05A259FC" w14:textId="77777777" w:rsidR="00467E8A" w:rsidRPr="009F4CD2" w:rsidRDefault="00467E8A" w:rsidP="00467E8A">
            <w:r w:rsidRPr="00187B9E">
              <w:t>Enter the validity period for the record:</w:t>
            </w:r>
          </w:p>
        </w:tc>
        <w:tc>
          <w:tcPr>
            <w:tcW w:w="4860" w:type="dxa"/>
            <w:shd w:val="clear" w:color="auto" w:fill="auto"/>
          </w:tcPr>
          <w:p w14:paraId="4062CA99" w14:textId="77777777" w:rsidR="00467E8A" w:rsidRPr="009F4CD2" w:rsidRDefault="00467E8A" w:rsidP="00467E8A">
            <w:r w:rsidRPr="009F4CD2">
              <w:rPr>
                <w:rStyle w:val="SAPScreenElement"/>
              </w:rPr>
              <w:t>Valid From:</w:t>
            </w:r>
            <w:r w:rsidRPr="009F4CD2">
              <w:rPr>
                <w:i/>
              </w:rPr>
              <w:t xml:space="preserve"> </w:t>
            </w:r>
            <w:r>
              <w:t>defaults to today’s date; select as appropriate from calendar help</w:t>
            </w:r>
          </w:p>
        </w:tc>
        <w:tc>
          <w:tcPr>
            <w:tcW w:w="2790" w:type="dxa"/>
            <w:vMerge w:val="restart"/>
            <w:shd w:val="clear" w:color="auto" w:fill="auto"/>
          </w:tcPr>
          <w:p w14:paraId="2903364F" w14:textId="77777777" w:rsidR="00467E8A" w:rsidRPr="009F4CD2" w:rsidRDefault="00467E8A" w:rsidP="00467E8A"/>
        </w:tc>
        <w:tc>
          <w:tcPr>
            <w:tcW w:w="1264" w:type="dxa"/>
          </w:tcPr>
          <w:p w14:paraId="7B474FA9" w14:textId="77777777" w:rsidR="00467E8A" w:rsidRPr="009F4CD2" w:rsidRDefault="00467E8A" w:rsidP="00467E8A">
            <w:pPr>
              <w:rPr>
                <w:rFonts w:cs="Arial"/>
                <w:bCs/>
              </w:rPr>
            </w:pPr>
          </w:p>
        </w:tc>
      </w:tr>
      <w:tr w:rsidR="00467E8A" w:rsidRPr="009F4CD2" w14:paraId="5513D2FB" w14:textId="77777777" w:rsidTr="00467E8A">
        <w:trPr>
          <w:trHeight w:val="288"/>
        </w:trPr>
        <w:tc>
          <w:tcPr>
            <w:tcW w:w="900" w:type="dxa"/>
            <w:vMerge/>
            <w:shd w:val="clear" w:color="auto" w:fill="auto"/>
          </w:tcPr>
          <w:p w14:paraId="06E34DAA" w14:textId="77777777" w:rsidR="00467E8A" w:rsidRPr="009F4CD2" w:rsidRDefault="00467E8A" w:rsidP="00467E8A"/>
        </w:tc>
        <w:tc>
          <w:tcPr>
            <w:tcW w:w="1682" w:type="dxa"/>
            <w:vMerge/>
            <w:shd w:val="clear" w:color="auto" w:fill="auto"/>
          </w:tcPr>
          <w:p w14:paraId="59272748" w14:textId="77777777" w:rsidR="00467E8A" w:rsidRPr="009F4CD2" w:rsidRDefault="00467E8A" w:rsidP="00467E8A">
            <w:pPr>
              <w:rPr>
                <w:rFonts w:cs="Arial"/>
                <w:b/>
                <w:bCs/>
              </w:rPr>
            </w:pPr>
          </w:p>
        </w:tc>
        <w:tc>
          <w:tcPr>
            <w:tcW w:w="2790" w:type="dxa"/>
            <w:vMerge/>
            <w:shd w:val="clear" w:color="auto" w:fill="auto"/>
          </w:tcPr>
          <w:p w14:paraId="4E1ADBA8" w14:textId="77777777" w:rsidR="00467E8A" w:rsidRPr="009F4CD2" w:rsidRDefault="00467E8A" w:rsidP="00467E8A"/>
        </w:tc>
        <w:tc>
          <w:tcPr>
            <w:tcW w:w="4860" w:type="dxa"/>
            <w:shd w:val="clear" w:color="auto" w:fill="auto"/>
          </w:tcPr>
          <w:p w14:paraId="7769A873" w14:textId="77777777" w:rsidR="00467E8A" w:rsidRPr="009F4CD2" w:rsidRDefault="00467E8A" w:rsidP="00467E8A">
            <w:pPr>
              <w:rPr>
                <w:rStyle w:val="SAPScreenElement"/>
              </w:rPr>
            </w:pPr>
            <w:r w:rsidRPr="009F4CD2">
              <w:rPr>
                <w:rStyle w:val="SAPScreenElement"/>
              </w:rPr>
              <w:t>To</w:t>
            </w:r>
            <w:r>
              <w:rPr>
                <w:rStyle w:val="SAPScreenElement"/>
              </w:rPr>
              <w:t>:</w:t>
            </w:r>
            <w:r w:rsidRPr="009F4CD2">
              <w:t xml:space="preserve"> </w:t>
            </w:r>
            <w:r>
              <w:t>select as appropriate from calendar help</w:t>
            </w:r>
          </w:p>
        </w:tc>
        <w:tc>
          <w:tcPr>
            <w:tcW w:w="2790" w:type="dxa"/>
            <w:vMerge/>
            <w:shd w:val="clear" w:color="auto" w:fill="auto"/>
          </w:tcPr>
          <w:p w14:paraId="2B703D9D" w14:textId="77777777" w:rsidR="00467E8A" w:rsidRPr="009F4CD2" w:rsidRDefault="00467E8A" w:rsidP="00467E8A"/>
        </w:tc>
        <w:tc>
          <w:tcPr>
            <w:tcW w:w="1264" w:type="dxa"/>
          </w:tcPr>
          <w:p w14:paraId="0BF87100" w14:textId="77777777" w:rsidR="00467E8A" w:rsidRPr="009F4CD2" w:rsidRDefault="00467E8A" w:rsidP="00467E8A">
            <w:pPr>
              <w:rPr>
                <w:rFonts w:cs="Arial"/>
                <w:bCs/>
              </w:rPr>
            </w:pPr>
          </w:p>
        </w:tc>
      </w:tr>
      <w:tr w:rsidR="00467E8A" w:rsidRPr="009F4CD2" w14:paraId="711AE49A" w14:textId="77777777" w:rsidTr="00467E8A">
        <w:trPr>
          <w:trHeight w:val="288"/>
        </w:trPr>
        <w:tc>
          <w:tcPr>
            <w:tcW w:w="900" w:type="dxa"/>
            <w:vMerge/>
            <w:shd w:val="clear" w:color="auto" w:fill="auto"/>
          </w:tcPr>
          <w:p w14:paraId="7491DA0C" w14:textId="77777777" w:rsidR="00467E8A" w:rsidRPr="009F4CD2" w:rsidRDefault="00467E8A" w:rsidP="00467E8A"/>
        </w:tc>
        <w:tc>
          <w:tcPr>
            <w:tcW w:w="1682" w:type="dxa"/>
            <w:vMerge/>
            <w:shd w:val="clear" w:color="auto" w:fill="auto"/>
          </w:tcPr>
          <w:p w14:paraId="1A66E9A9" w14:textId="77777777" w:rsidR="00467E8A" w:rsidRPr="009F4CD2" w:rsidRDefault="00467E8A" w:rsidP="00467E8A">
            <w:pPr>
              <w:rPr>
                <w:rFonts w:cs="Arial"/>
                <w:b/>
                <w:bCs/>
              </w:rPr>
            </w:pPr>
          </w:p>
        </w:tc>
        <w:tc>
          <w:tcPr>
            <w:tcW w:w="2790" w:type="dxa"/>
            <w:vMerge w:val="restart"/>
            <w:shd w:val="clear" w:color="auto" w:fill="auto"/>
          </w:tcPr>
          <w:p w14:paraId="791EB010" w14:textId="77777777" w:rsidR="00467E8A" w:rsidRDefault="00467E8A" w:rsidP="00467E8A">
            <w:r w:rsidRPr="00187B9E">
              <w:t xml:space="preserve">In the </w:t>
            </w:r>
            <w:r>
              <w:rPr>
                <w:rStyle w:val="SAPScreenElement"/>
              </w:rPr>
              <w:t>Identification</w:t>
            </w:r>
            <w:r w:rsidRPr="00187B9E">
              <w:t xml:space="preserve"> </w:t>
            </w:r>
            <w:r>
              <w:t xml:space="preserve">part </w:t>
            </w:r>
            <w:r w:rsidRPr="00187B9E">
              <w:rPr>
                <w:rFonts w:cs="Arial"/>
                <w:bCs/>
              </w:rPr>
              <w:t>of the form</w:t>
            </w:r>
            <w:r w:rsidRPr="00187B9E">
              <w:t xml:space="preserve"> make the following entries:</w:t>
            </w:r>
          </w:p>
          <w:p w14:paraId="29555471" w14:textId="77777777" w:rsidR="00467E8A" w:rsidRDefault="00467E8A" w:rsidP="00467E8A"/>
          <w:p w14:paraId="49954BFE" w14:textId="77777777" w:rsidR="00467E8A" w:rsidRPr="009F4CD2" w:rsidRDefault="00467E8A" w:rsidP="00467E8A">
            <w:pPr>
              <w:pStyle w:val="SAPNoteHeading"/>
              <w:ind w:left="0"/>
            </w:pPr>
            <w:r w:rsidRPr="009F4CD2">
              <w:rPr>
                <w:noProof/>
              </w:rPr>
              <w:drawing>
                <wp:inline distT="0" distB="0" distL="0" distR="0" wp14:anchorId="4C75E2B8" wp14:editId="61877EE3">
                  <wp:extent cx="228600" cy="228600"/>
                  <wp:effectExtent l="0" t="0" r="0" b="0"/>
                  <wp:docPr id="26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F4CD2">
              <w:t> Note</w:t>
            </w:r>
          </w:p>
          <w:p w14:paraId="7F911A0C" w14:textId="77777777" w:rsidR="00467E8A" w:rsidRPr="009F4CD2" w:rsidRDefault="00467E8A" w:rsidP="00467E8A">
            <w:r w:rsidRPr="00AC3C04">
              <w:t>This data is located on the court order that you receive from the court or local authority</w:t>
            </w:r>
            <w:r>
              <w:t>.</w:t>
            </w:r>
          </w:p>
        </w:tc>
        <w:tc>
          <w:tcPr>
            <w:tcW w:w="4860" w:type="dxa"/>
            <w:shd w:val="clear" w:color="auto" w:fill="auto"/>
          </w:tcPr>
          <w:p w14:paraId="7CA14933" w14:textId="77777777" w:rsidR="00467E8A" w:rsidRDefault="00467E8A" w:rsidP="00467E8A">
            <w:r>
              <w:rPr>
                <w:rStyle w:val="SAPScreenElement"/>
              </w:rPr>
              <w:t>Object ID</w:t>
            </w:r>
            <w:r w:rsidRPr="001A343C">
              <w:t>:</w:t>
            </w:r>
            <w:r w:rsidRPr="009F4CD2">
              <w:t xml:space="preserve"> </w:t>
            </w:r>
            <w:r w:rsidRPr="00AC3C04">
              <w:t xml:space="preserve">generated automatically by the system </w:t>
            </w:r>
          </w:p>
          <w:p w14:paraId="528219B2" w14:textId="77777777" w:rsidR="00467E8A" w:rsidRPr="009F4CD2" w:rsidRDefault="00467E8A" w:rsidP="00467E8A">
            <w:pPr>
              <w:pStyle w:val="SAPNoteHeading"/>
              <w:ind w:left="342"/>
            </w:pPr>
            <w:r w:rsidRPr="009F4CD2">
              <w:rPr>
                <w:noProof/>
              </w:rPr>
              <w:drawing>
                <wp:inline distT="0" distB="0" distL="0" distR="0" wp14:anchorId="261BC6B3" wp14:editId="12A27AA6">
                  <wp:extent cx="228600" cy="228600"/>
                  <wp:effectExtent l="0" t="0" r="0" b="0"/>
                  <wp:docPr id="26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F4CD2">
              <w:t> Note</w:t>
            </w:r>
          </w:p>
          <w:p w14:paraId="6420985B" w14:textId="77777777" w:rsidR="00467E8A" w:rsidRPr="00EE1F4B" w:rsidRDefault="00467E8A" w:rsidP="00467E8A">
            <w:pPr>
              <w:ind w:left="342"/>
              <w:rPr>
                <w:highlight w:val="cyan"/>
              </w:rPr>
            </w:pPr>
            <w:r>
              <w:t xml:space="preserve">It </w:t>
            </w:r>
            <w:r w:rsidRPr="00AC3C04">
              <w:t>is used by the Payroll Results report to differentiate between the payments for different court orders</w:t>
            </w:r>
            <w:r>
              <w:t>.</w:t>
            </w:r>
          </w:p>
        </w:tc>
        <w:tc>
          <w:tcPr>
            <w:tcW w:w="2790" w:type="dxa"/>
            <w:vMerge/>
            <w:shd w:val="clear" w:color="auto" w:fill="auto"/>
          </w:tcPr>
          <w:p w14:paraId="5181BAF7" w14:textId="77777777" w:rsidR="00467E8A" w:rsidRPr="009F4CD2" w:rsidRDefault="00467E8A" w:rsidP="00467E8A"/>
        </w:tc>
        <w:tc>
          <w:tcPr>
            <w:tcW w:w="1264" w:type="dxa"/>
          </w:tcPr>
          <w:p w14:paraId="78EE82BF" w14:textId="77777777" w:rsidR="00467E8A" w:rsidRPr="009F4CD2" w:rsidRDefault="00467E8A" w:rsidP="00467E8A">
            <w:pPr>
              <w:rPr>
                <w:rFonts w:cs="Arial"/>
                <w:bCs/>
              </w:rPr>
            </w:pPr>
          </w:p>
        </w:tc>
      </w:tr>
      <w:tr w:rsidR="00467E8A" w:rsidRPr="009F4CD2" w14:paraId="3D59AEB4" w14:textId="77777777" w:rsidTr="00467E8A">
        <w:trPr>
          <w:trHeight w:val="288"/>
        </w:trPr>
        <w:tc>
          <w:tcPr>
            <w:tcW w:w="900" w:type="dxa"/>
            <w:vMerge/>
            <w:shd w:val="clear" w:color="auto" w:fill="auto"/>
          </w:tcPr>
          <w:p w14:paraId="2FC0D4AB" w14:textId="77777777" w:rsidR="00467E8A" w:rsidRPr="009F4CD2" w:rsidRDefault="00467E8A" w:rsidP="00467E8A"/>
        </w:tc>
        <w:tc>
          <w:tcPr>
            <w:tcW w:w="1682" w:type="dxa"/>
            <w:vMerge/>
            <w:shd w:val="clear" w:color="auto" w:fill="auto"/>
          </w:tcPr>
          <w:p w14:paraId="13AB6D2E" w14:textId="77777777" w:rsidR="00467E8A" w:rsidRPr="009F4CD2" w:rsidRDefault="00467E8A" w:rsidP="00467E8A">
            <w:pPr>
              <w:rPr>
                <w:rFonts w:cs="Arial"/>
                <w:b/>
                <w:bCs/>
              </w:rPr>
            </w:pPr>
          </w:p>
        </w:tc>
        <w:tc>
          <w:tcPr>
            <w:tcW w:w="2790" w:type="dxa"/>
            <w:vMerge/>
            <w:shd w:val="clear" w:color="auto" w:fill="auto"/>
          </w:tcPr>
          <w:p w14:paraId="32883502" w14:textId="77777777" w:rsidR="00467E8A" w:rsidRPr="00187B9E" w:rsidRDefault="00467E8A" w:rsidP="00467E8A"/>
        </w:tc>
        <w:tc>
          <w:tcPr>
            <w:tcW w:w="4860" w:type="dxa"/>
            <w:shd w:val="clear" w:color="auto" w:fill="auto"/>
          </w:tcPr>
          <w:p w14:paraId="2E666984" w14:textId="77777777" w:rsidR="00467E8A" w:rsidRDefault="00467E8A" w:rsidP="00467E8A">
            <w:pPr>
              <w:rPr>
                <w:rStyle w:val="SAPScreenElement"/>
              </w:rPr>
            </w:pPr>
            <w:r w:rsidRPr="000B4755">
              <w:rPr>
                <w:rStyle w:val="SAPScreenElement"/>
              </w:rPr>
              <w:t>Plaintiff ref.:</w:t>
            </w:r>
            <w:r>
              <w:rPr>
                <w:rStyle w:val="SAPScreenElement"/>
              </w:rPr>
              <w:t xml:space="preserve"> </w:t>
            </w:r>
            <w:r>
              <w:t>enter the reference number</w:t>
            </w:r>
          </w:p>
        </w:tc>
        <w:tc>
          <w:tcPr>
            <w:tcW w:w="2790" w:type="dxa"/>
            <w:vMerge/>
            <w:shd w:val="clear" w:color="auto" w:fill="auto"/>
          </w:tcPr>
          <w:p w14:paraId="29EAB3FD" w14:textId="77777777" w:rsidR="00467E8A" w:rsidRPr="009F4CD2" w:rsidRDefault="00467E8A" w:rsidP="00467E8A"/>
        </w:tc>
        <w:tc>
          <w:tcPr>
            <w:tcW w:w="1264" w:type="dxa"/>
          </w:tcPr>
          <w:p w14:paraId="2C07ABE1" w14:textId="77777777" w:rsidR="00467E8A" w:rsidRPr="009F4CD2" w:rsidRDefault="00467E8A" w:rsidP="00467E8A">
            <w:pPr>
              <w:rPr>
                <w:rFonts w:cs="Arial"/>
                <w:bCs/>
              </w:rPr>
            </w:pPr>
          </w:p>
        </w:tc>
      </w:tr>
      <w:tr w:rsidR="00467E8A" w:rsidRPr="009F4CD2" w14:paraId="39417278" w14:textId="77777777" w:rsidTr="00467E8A">
        <w:trPr>
          <w:trHeight w:val="288"/>
        </w:trPr>
        <w:tc>
          <w:tcPr>
            <w:tcW w:w="900" w:type="dxa"/>
            <w:vMerge/>
            <w:shd w:val="clear" w:color="auto" w:fill="auto"/>
          </w:tcPr>
          <w:p w14:paraId="349012AC" w14:textId="77777777" w:rsidR="00467E8A" w:rsidRPr="009F4CD2" w:rsidRDefault="00467E8A" w:rsidP="00467E8A"/>
        </w:tc>
        <w:tc>
          <w:tcPr>
            <w:tcW w:w="1682" w:type="dxa"/>
            <w:vMerge/>
            <w:shd w:val="clear" w:color="auto" w:fill="auto"/>
          </w:tcPr>
          <w:p w14:paraId="16291DD0" w14:textId="77777777" w:rsidR="00467E8A" w:rsidRPr="009F4CD2" w:rsidRDefault="00467E8A" w:rsidP="00467E8A">
            <w:pPr>
              <w:rPr>
                <w:rFonts w:cs="Arial"/>
                <w:b/>
                <w:bCs/>
              </w:rPr>
            </w:pPr>
          </w:p>
        </w:tc>
        <w:tc>
          <w:tcPr>
            <w:tcW w:w="2790" w:type="dxa"/>
            <w:vMerge/>
            <w:shd w:val="clear" w:color="auto" w:fill="auto"/>
          </w:tcPr>
          <w:p w14:paraId="4269796C" w14:textId="77777777" w:rsidR="00467E8A" w:rsidRPr="00187B9E" w:rsidRDefault="00467E8A" w:rsidP="00467E8A"/>
        </w:tc>
        <w:tc>
          <w:tcPr>
            <w:tcW w:w="4860" w:type="dxa"/>
            <w:shd w:val="clear" w:color="auto" w:fill="auto"/>
          </w:tcPr>
          <w:p w14:paraId="6363FB4D" w14:textId="77777777" w:rsidR="00467E8A" w:rsidRDefault="00467E8A" w:rsidP="00467E8A">
            <w:pPr>
              <w:rPr>
                <w:rStyle w:val="SAPScreenElement"/>
              </w:rPr>
            </w:pPr>
            <w:r>
              <w:rPr>
                <w:rStyle w:val="SAPScreenElement"/>
              </w:rPr>
              <w:t xml:space="preserve">Issuing Authority: </w:t>
            </w:r>
            <w:r>
              <w:t>enter the court reference</w:t>
            </w:r>
          </w:p>
        </w:tc>
        <w:tc>
          <w:tcPr>
            <w:tcW w:w="2790" w:type="dxa"/>
            <w:vMerge/>
            <w:shd w:val="clear" w:color="auto" w:fill="auto"/>
          </w:tcPr>
          <w:p w14:paraId="0DAC955D" w14:textId="77777777" w:rsidR="00467E8A" w:rsidRPr="009F4CD2" w:rsidRDefault="00467E8A" w:rsidP="00467E8A"/>
        </w:tc>
        <w:tc>
          <w:tcPr>
            <w:tcW w:w="1264" w:type="dxa"/>
          </w:tcPr>
          <w:p w14:paraId="30EAC2D7" w14:textId="77777777" w:rsidR="00467E8A" w:rsidRPr="009F4CD2" w:rsidRDefault="00467E8A" w:rsidP="00467E8A">
            <w:pPr>
              <w:rPr>
                <w:rFonts w:cs="Arial"/>
                <w:bCs/>
              </w:rPr>
            </w:pPr>
          </w:p>
        </w:tc>
      </w:tr>
      <w:tr w:rsidR="00467E8A" w:rsidRPr="009F4CD2" w14:paraId="3EF5164B" w14:textId="77777777" w:rsidTr="00467E8A">
        <w:trPr>
          <w:trHeight w:val="288"/>
        </w:trPr>
        <w:tc>
          <w:tcPr>
            <w:tcW w:w="900" w:type="dxa"/>
            <w:vMerge/>
            <w:shd w:val="clear" w:color="auto" w:fill="auto"/>
          </w:tcPr>
          <w:p w14:paraId="1ED1408F" w14:textId="77777777" w:rsidR="00467E8A" w:rsidRPr="009F4CD2" w:rsidRDefault="00467E8A" w:rsidP="00467E8A"/>
        </w:tc>
        <w:tc>
          <w:tcPr>
            <w:tcW w:w="1682" w:type="dxa"/>
            <w:vMerge/>
            <w:shd w:val="clear" w:color="auto" w:fill="auto"/>
          </w:tcPr>
          <w:p w14:paraId="5CA6750E" w14:textId="77777777" w:rsidR="00467E8A" w:rsidRPr="009F4CD2" w:rsidRDefault="00467E8A" w:rsidP="00467E8A">
            <w:pPr>
              <w:rPr>
                <w:rFonts w:cs="Arial"/>
                <w:b/>
                <w:bCs/>
              </w:rPr>
            </w:pPr>
          </w:p>
        </w:tc>
        <w:tc>
          <w:tcPr>
            <w:tcW w:w="2790" w:type="dxa"/>
            <w:vMerge/>
            <w:shd w:val="clear" w:color="auto" w:fill="auto"/>
          </w:tcPr>
          <w:p w14:paraId="78E58262" w14:textId="77777777" w:rsidR="00467E8A" w:rsidRPr="00187B9E" w:rsidRDefault="00467E8A" w:rsidP="00467E8A"/>
        </w:tc>
        <w:tc>
          <w:tcPr>
            <w:tcW w:w="4860" w:type="dxa"/>
            <w:shd w:val="clear" w:color="auto" w:fill="auto"/>
          </w:tcPr>
          <w:p w14:paraId="17C7E3D0" w14:textId="77777777" w:rsidR="00467E8A" w:rsidRDefault="00467E8A" w:rsidP="00467E8A">
            <w:pPr>
              <w:rPr>
                <w:rStyle w:val="SAPScreenElement"/>
              </w:rPr>
            </w:pPr>
            <w:r w:rsidRPr="000B4755">
              <w:rPr>
                <w:rStyle w:val="SAPScreenElement"/>
              </w:rPr>
              <w:t>Date of Issue or Receipt</w:t>
            </w:r>
            <w:r>
              <w:rPr>
                <w:rStyle w:val="SAPScreenElement"/>
              </w:rPr>
              <w:t xml:space="preserve">: </w:t>
            </w:r>
            <w:r>
              <w:t>select from calendar help the date the court order was issued or received by you</w:t>
            </w:r>
          </w:p>
        </w:tc>
        <w:tc>
          <w:tcPr>
            <w:tcW w:w="2790" w:type="dxa"/>
            <w:vMerge/>
            <w:shd w:val="clear" w:color="auto" w:fill="auto"/>
          </w:tcPr>
          <w:p w14:paraId="6A7B5FED" w14:textId="77777777" w:rsidR="00467E8A" w:rsidRPr="009F4CD2" w:rsidRDefault="00467E8A" w:rsidP="00467E8A"/>
        </w:tc>
        <w:tc>
          <w:tcPr>
            <w:tcW w:w="1264" w:type="dxa"/>
          </w:tcPr>
          <w:p w14:paraId="1A1BFE3C" w14:textId="77777777" w:rsidR="00467E8A" w:rsidRPr="009F4CD2" w:rsidRDefault="00467E8A" w:rsidP="00467E8A">
            <w:pPr>
              <w:rPr>
                <w:rFonts w:cs="Arial"/>
                <w:bCs/>
              </w:rPr>
            </w:pPr>
          </w:p>
        </w:tc>
      </w:tr>
      <w:tr w:rsidR="00467E8A" w:rsidRPr="009F4CD2" w14:paraId="74C9B890" w14:textId="77777777" w:rsidTr="00467E8A">
        <w:trPr>
          <w:trHeight w:val="288"/>
        </w:trPr>
        <w:tc>
          <w:tcPr>
            <w:tcW w:w="900" w:type="dxa"/>
            <w:vMerge/>
            <w:shd w:val="clear" w:color="auto" w:fill="auto"/>
          </w:tcPr>
          <w:p w14:paraId="5B65148F" w14:textId="77777777" w:rsidR="00467E8A" w:rsidRPr="009F4CD2" w:rsidRDefault="00467E8A" w:rsidP="00467E8A"/>
        </w:tc>
        <w:tc>
          <w:tcPr>
            <w:tcW w:w="1682" w:type="dxa"/>
            <w:vMerge/>
            <w:shd w:val="clear" w:color="auto" w:fill="auto"/>
          </w:tcPr>
          <w:p w14:paraId="4FD29F92" w14:textId="77777777" w:rsidR="00467E8A" w:rsidRPr="009F4CD2" w:rsidRDefault="00467E8A" w:rsidP="00467E8A">
            <w:pPr>
              <w:rPr>
                <w:rFonts w:cs="Arial"/>
                <w:b/>
                <w:bCs/>
              </w:rPr>
            </w:pPr>
          </w:p>
        </w:tc>
        <w:tc>
          <w:tcPr>
            <w:tcW w:w="2790" w:type="dxa"/>
            <w:vMerge/>
            <w:shd w:val="clear" w:color="auto" w:fill="auto"/>
          </w:tcPr>
          <w:p w14:paraId="5E4073E9" w14:textId="77777777" w:rsidR="00467E8A" w:rsidRPr="00187B9E" w:rsidRDefault="00467E8A" w:rsidP="00467E8A"/>
        </w:tc>
        <w:tc>
          <w:tcPr>
            <w:tcW w:w="4860" w:type="dxa"/>
            <w:shd w:val="clear" w:color="auto" w:fill="auto"/>
          </w:tcPr>
          <w:p w14:paraId="69ABA39C" w14:textId="77777777" w:rsidR="00467E8A" w:rsidRDefault="00467E8A" w:rsidP="00467E8A">
            <w:r>
              <w:rPr>
                <w:rStyle w:val="SAPScreenElement"/>
              </w:rPr>
              <w:t xml:space="preserve">CAPS: </w:t>
            </w:r>
            <w:r>
              <w:t>flag check box if the</w:t>
            </w:r>
            <w:r w:rsidRPr="00AC3C04">
              <w:t xml:space="preserve"> court order payments </w:t>
            </w:r>
            <w:r>
              <w:t xml:space="preserve">are made </w:t>
            </w:r>
            <w:r w:rsidRPr="00AC3C04">
              <w:t>through the Centralization of Attachment of Earnings Orders Payment System (CAPS</w:t>
            </w:r>
            <w:r>
              <w:t>)</w:t>
            </w:r>
          </w:p>
          <w:p w14:paraId="78B07C13" w14:textId="77777777" w:rsidR="00467E8A" w:rsidRPr="009F4CD2" w:rsidRDefault="00467E8A" w:rsidP="00467E8A">
            <w:pPr>
              <w:pStyle w:val="SAPNoteHeading"/>
              <w:ind w:left="342"/>
            </w:pPr>
            <w:r w:rsidRPr="009F4CD2">
              <w:rPr>
                <w:noProof/>
              </w:rPr>
              <w:drawing>
                <wp:inline distT="0" distB="0" distL="0" distR="0" wp14:anchorId="7E47FFED" wp14:editId="2B322E32">
                  <wp:extent cx="228600" cy="228600"/>
                  <wp:effectExtent l="0" t="0" r="0" b="0"/>
                  <wp:docPr id="26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F4CD2">
              <w:t> Note</w:t>
            </w:r>
          </w:p>
          <w:p w14:paraId="2594CE07" w14:textId="77777777" w:rsidR="00467E8A" w:rsidRDefault="00467E8A" w:rsidP="00467E8A">
            <w:pPr>
              <w:ind w:left="342"/>
              <w:rPr>
                <w:rStyle w:val="SAPScreenElement"/>
              </w:rPr>
            </w:pPr>
            <w:r w:rsidRPr="00AC3C04">
              <w:t xml:space="preserve">You </w:t>
            </w:r>
            <w:r>
              <w:t>can</w:t>
            </w:r>
            <w:r w:rsidRPr="00AC3C04">
              <w:t xml:space="preserve"> send all court order deductions to this central government agency, which then distributes the appropriate amounts to each court involved</w:t>
            </w:r>
            <w:r>
              <w:t>.</w:t>
            </w:r>
          </w:p>
        </w:tc>
        <w:tc>
          <w:tcPr>
            <w:tcW w:w="2790" w:type="dxa"/>
            <w:vMerge/>
            <w:shd w:val="clear" w:color="auto" w:fill="auto"/>
          </w:tcPr>
          <w:p w14:paraId="58B0B663" w14:textId="77777777" w:rsidR="00467E8A" w:rsidRPr="009F4CD2" w:rsidRDefault="00467E8A" w:rsidP="00467E8A"/>
        </w:tc>
        <w:tc>
          <w:tcPr>
            <w:tcW w:w="1264" w:type="dxa"/>
          </w:tcPr>
          <w:p w14:paraId="0E51D79F" w14:textId="77777777" w:rsidR="00467E8A" w:rsidRPr="009F4CD2" w:rsidRDefault="00467E8A" w:rsidP="00467E8A">
            <w:pPr>
              <w:rPr>
                <w:rFonts w:cs="Arial"/>
                <w:bCs/>
              </w:rPr>
            </w:pPr>
          </w:p>
        </w:tc>
      </w:tr>
      <w:tr w:rsidR="00467E8A" w:rsidRPr="009F4CD2" w14:paraId="30356DAD" w14:textId="77777777" w:rsidTr="00467E8A">
        <w:trPr>
          <w:trHeight w:val="288"/>
        </w:trPr>
        <w:tc>
          <w:tcPr>
            <w:tcW w:w="900" w:type="dxa"/>
            <w:vMerge/>
            <w:shd w:val="clear" w:color="auto" w:fill="auto"/>
          </w:tcPr>
          <w:p w14:paraId="79BA694A" w14:textId="77777777" w:rsidR="00467E8A" w:rsidRPr="009F4CD2" w:rsidRDefault="00467E8A" w:rsidP="00467E8A"/>
        </w:tc>
        <w:tc>
          <w:tcPr>
            <w:tcW w:w="1682" w:type="dxa"/>
            <w:vMerge/>
            <w:shd w:val="clear" w:color="auto" w:fill="auto"/>
          </w:tcPr>
          <w:p w14:paraId="7F663B2F" w14:textId="77777777" w:rsidR="00467E8A" w:rsidRPr="009F4CD2" w:rsidRDefault="00467E8A" w:rsidP="00467E8A">
            <w:pPr>
              <w:rPr>
                <w:rFonts w:cs="Arial"/>
                <w:b/>
                <w:bCs/>
              </w:rPr>
            </w:pPr>
          </w:p>
        </w:tc>
        <w:tc>
          <w:tcPr>
            <w:tcW w:w="2790" w:type="dxa"/>
            <w:vMerge/>
            <w:shd w:val="clear" w:color="auto" w:fill="auto"/>
          </w:tcPr>
          <w:p w14:paraId="0FF96B4B" w14:textId="77777777" w:rsidR="00467E8A" w:rsidRPr="00187B9E" w:rsidRDefault="00467E8A" w:rsidP="00467E8A"/>
        </w:tc>
        <w:tc>
          <w:tcPr>
            <w:tcW w:w="4860" w:type="dxa"/>
            <w:shd w:val="clear" w:color="auto" w:fill="auto"/>
          </w:tcPr>
          <w:p w14:paraId="6E95E167" w14:textId="77777777" w:rsidR="00467E8A" w:rsidRDefault="00467E8A" w:rsidP="00467E8A">
            <w:r w:rsidRPr="000B4755">
              <w:rPr>
                <w:rStyle w:val="SAPScreenElement"/>
              </w:rPr>
              <w:t>Process Arrears</w:t>
            </w:r>
            <w:r>
              <w:rPr>
                <w:rStyle w:val="SAPScreenElement"/>
              </w:rPr>
              <w:t xml:space="preserve">: </w:t>
            </w:r>
            <w:r>
              <w:t xml:space="preserve">flag check box if </w:t>
            </w:r>
            <w:r w:rsidRPr="0074790B">
              <w:t>you want to carry forward arrears from existing court order to the new cou</w:t>
            </w:r>
            <w:r>
              <w:t>rt order issued to the employee</w:t>
            </w:r>
          </w:p>
          <w:p w14:paraId="06F51F5D" w14:textId="77777777" w:rsidR="00467E8A" w:rsidRPr="009F4CD2" w:rsidRDefault="00467E8A" w:rsidP="00467E8A">
            <w:pPr>
              <w:pStyle w:val="SAPNoteHeading"/>
              <w:ind w:left="342"/>
            </w:pPr>
            <w:r w:rsidRPr="009F4CD2">
              <w:rPr>
                <w:noProof/>
              </w:rPr>
              <w:drawing>
                <wp:inline distT="0" distB="0" distL="0" distR="0" wp14:anchorId="3F22FAD2" wp14:editId="3BFD2F25">
                  <wp:extent cx="228600" cy="228600"/>
                  <wp:effectExtent l="0" t="0" r="0" b="0"/>
                  <wp:docPr id="16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F4CD2">
              <w:t> Note</w:t>
            </w:r>
          </w:p>
          <w:p w14:paraId="04C0D87A" w14:textId="77777777" w:rsidR="00467E8A" w:rsidRDefault="00467E8A" w:rsidP="00467E8A">
            <w:pPr>
              <w:ind w:left="342"/>
              <w:rPr>
                <w:rStyle w:val="SAPScreenElement"/>
              </w:rPr>
            </w:pPr>
            <w:r>
              <w:t>T</w:t>
            </w:r>
            <w:r w:rsidRPr="0074790B">
              <w:t>his checkbox is relevant only for new court orders</w:t>
            </w:r>
            <w:r>
              <w:t>.</w:t>
            </w:r>
          </w:p>
        </w:tc>
        <w:tc>
          <w:tcPr>
            <w:tcW w:w="2790" w:type="dxa"/>
            <w:vMerge/>
            <w:shd w:val="clear" w:color="auto" w:fill="auto"/>
          </w:tcPr>
          <w:p w14:paraId="753D81CE" w14:textId="77777777" w:rsidR="00467E8A" w:rsidRPr="009F4CD2" w:rsidRDefault="00467E8A" w:rsidP="00467E8A"/>
        </w:tc>
        <w:tc>
          <w:tcPr>
            <w:tcW w:w="1264" w:type="dxa"/>
          </w:tcPr>
          <w:p w14:paraId="53A9B299" w14:textId="77777777" w:rsidR="00467E8A" w:rsidRPr="009F4CD2" w:rsidRDefault="00467E8A" w:rsidP="00467E8A">
            <w:pPr>
              <w:rPr>
                <w:rFonts w:cs="Arial"/>
                <w:bCs/>
              </w:rPr>
            </w:pPr>
          </w:p>
        </w:tc>
      </w:tr>
      <w:tr w:rsidR="00467E8A" w:rsidRPr="009F4CD2" w14:paraId="75E5BE01" w14:textId="77777777" w:rsidTr="00467E8A">
        <w:trPr>
          <w:trHeight w:val="288"/>
        </w:trPr>
        <w:tc>
          <w:tcPr>
            <w:tcW w:w="900" w:type="dxa"/>
            <w:vMerge/>
            <w:shd w:val="clear" w:color="auto" w:fill="auto"/>
          </w:tcPr>
          <w:p w14:paraId="0CBD5460" w14:textId="77777777" w:rsidR="00467E8A" w:rsidRPr="009F4CD2" w:rsidRDefault="00467E8A" w:rsidP="00467E8A"/>
        </w:tc>
        <w:tc>
          <w:tcPr>
            <w:tcW w:w="1682" w:type="dxa"/>
            <w:vMerge/>
            <w:shd w:val="clear" w:color="auto" w:fill="auto"/>
          </w:tcPr>
          <w:p w14:paraId="565AA823" w14:textId="77777777" w:rsidR="00467E8A" w:rsidRPr="009F4CD2" w:rsidRDefault="00467E8A" w:rsidP="00467E8A">
            <w:pPr>
              <w:rPr>
                <w:rFonts w:cs="Arial"/>
                <w:b/>
                <w:bCs/>
              </w:rPr>
            </w:pPr>
          </w:p>
        </w:tc>
        <w:tc>
          <w:tcPr>
            <w:tcW w:w="2790" w:type="dxa"/>
            <w:vMerge w:val="restart"/>
            <w:shd w:val="clear" w:color="auto" w:fill="auto"/>
          </w:tcPr>
          <w:p w14:paraId="6EF12892" w14:textId="77777777" w:rsidR="00467E8A" w:rsidRDefault="00467E8A" w:rsidP="00467E8A">
            <w:r w:rsidRPr="00187B9E">
              <w:t xml:space="preserve">In the </w:t>
            </w:r>
            <w:r w:rsidRPr="000B4755">
              <w:rPr>
                <w:rStyle w:val="SAPScreenElement"/>
              </w:rPr>
              <w:t>Monet</w:t>
            </w:r>
            <w:r>
              <w:rPr>
                <w:rStyle w:val="SAPScreenElement"/>
              </w:rPr>
              <w:t>a</w:t>
            </w:r>
            <w:r w:rsidRPr="000B4755">
              <w:rPr>
                <w:rStyle w:val="SAPScreenElement"/>
              </w:rPr>
              <w:t>ry Values</w:t>
            </w:r>
            <w:r>
              <w:rPr>
                <w:rStyle w:val="SAPScreenElement"/>
              </w:rPr>
              <w:t xml:space="preserve"> </w:t>
            </w:r>
            <w:r>
              <w:t xml:space="preserve">part </w:t>
            </w:r>
            <w:r w:rsidRPr="00187B9E">
              <w:rPr>
                <w:rFonts w:cs="Arial"/>
                <w:bCs/>
              </w:rPr>
              <w:t>of the form</w:t>
            </w:r>
            <w:r w:rsidRPr="00187B9E">
              <w:t xml:space="preserve"> make the following entries:</w:t>
            </w:r>
          </w:p>
          <w:p w14:paraId="34AE4B6C" w14:textId="77777777" w:rsidR="00467E8A" w:rsidRDefault="00467E8A" w:rsidP="00467E8A"/>
          <w:p w14:paraId="1D9034BF" w14:textId="77777777" w:rsidR="00467E8A" w:rsidRPr="00187B9E" w:rsidRDefault="00467E8A" w:rsidP="00467E8A"/>
        </w:tc>
        <w:tc>
          <w:tcPr>
            <w:tcW w:w="4860" w:type="dxa"/>
            <w:shd w:val="clear" w:color="auto" w:fill="auto"/>
          </w:tcPr>
          <w:p w14:paraId="404433F1" w14:textId="77777777" w:rsidR="00467E8A" w:rsidRDefault="00467E8A" w:rsidP="00467E8A">
            <w:pPr>
              <w:rPr>
                <w:rStyle w:val="SAPScreenElement"/>
              </w:rPr>
            </w:pPr>
            <w:r>
              <w:rPr>
                <w:rStyle w:val="SAPScreenElement"/>
              </w:rPr>
              <w:t xml:space="preserve">Standard Payment: </w:t>
            </w:r>
            <w:r>
              <w:t xml:space="preserve">enter </w:t>
            </w:r>
            <w:r w:rsidRPr="0074790B">
              <w:t>the standard amount that will be deducted from the employee's earnings</w:t>
            </w:r>
          </w:p>
        </w:tc>
        <w:tc>
          <w:tcPr>
            <w:tcW w:w="2790" w:type="dxa"/>
            <w:vMerge/>
            <w:shd w:val="clear" w:color="auto" w:fill="auto"/>
          </w:tcPr>
          <w:p w14:paraId="13897301" w14:textId="77777777" w:rsidR="00467E8A" w:rsidRPr="009F4CD2" w:rsidRDefault="00467E8A" w:rsidP="00467E8A"/>
        </w:tc>
        <w:tc>
          <w:tcPr>
            <w:tcW w:w="1264" w:type="dxa"/>
          </w:tcPr>
          <w:p w14:paraId="1B0DA7A9" w14:textId="77777777" w:rsidR="00467E8A" w:rsidRPr="009F4CD2" w:rsidRDefault="00467E8A" w:rsidP="00467E8A">
            <w:pPr>
              <w:rPr>
                <w:rFonts w:cs="Arial"/>
                <w:bCs/>
              </w:rPr>
            </w:pPr>
          </w:p>
        </w:tc>
      </w:tr>
      <w:tr w:rsidR="00467E8A" w:rsidRPr="009F4CD2" w14:paraId="0E17033F" w14:textId="77777777" w:rsidTr="00467E8A">
        <w:trPr>
          <w:trHeight w:val="288"/>
        </w:trPr>
        <w:tc>
          <w:tcPr>
            <w:tcW w:w="900" w:type="dxa"/>
            <w:vMerge/>
            <w:shd w:val="clear" w:color="auto" w:fill="auto"/>
          </w:tcPr>
          <w:p w14:paraId="09B734BD" w14:textId="77777777" w:rsidR="00467E8A" w:rsidRPr="009F4CD2" w:rsidRDefault="00467E8A" w:rsidP="00467E8A"/>
        </w:tc>
        <w:tc>
          <w:tcPr>
            <w:tcW w:w="1682" w:type="dxa"/>
            <w:vMerge/>
            <w:shd w:val="clear" w:color="auto" w:fill="auto"/>
          </w:tcPr>
          <w:p w14:paraId="546EDA40" w14:textId="77777777" w:rsidR="00467E8A" w:rsidRPr="009F4CD2" w:rsidRDefault="00467E8A" w:rsidP="00467E8A">
            <w:pPr>
              <w:rPr>
                <w:rFonts w:cs="Arial"/>
                <w:b/>
                <w:bCs/>
              </w:rPr>
            </w:pPr>
          </w:p>
        </w:tc>
        <w:tc>
          <w:tcPr>
            <w:tcW w:w="2790" w:type="dxa"/>
            <w:vMerge/>
            <w:shd w:val="clear" w:color="auto" w:fill="auto"/>
          </w:tcPr>
          <w:p w14:paraId="3BB7ADCE" w14:textId="77777777" w:rsidR="00467E8A" w:rsidRPr="00187B9E" w:rsidRDefault="00467E8A" w:rsidP="00467E8A"/>
        </w:tc>
        <w:tc>
          <w:tcPr>
            <w:tcW w:w="4860" w:type="dxa"/>
            <w:shd w:val="clear" w:color="auto" w:fill="auto"/>
          </w:tcPr>
          <w:p w14:paraId="10938889" w14:textId="77777777" w:rsidR="00467E8A" w:rsidRDefault="00467E8A" w:rsidP="00467E8A">
            <w:pPr>
              <w:rPr>
                <w:rStyle w:val="SAPScreenElement"/>
              </w:rPr>
            </w:pPr>
            <w:r>
              <w:rPr>
                <w:rStyle w:val="SAPScreenElement"/>
              </w:rPr>
              <w:t xml:space="preserve">Protected Earnings: </w:t>
            </w:r>
            <w:r>
              <w:t xml:space="preserve">enter </w:t>
            </w:r>
            <w:r w:rsidRPr="0074790B">
              <w:t>the sum that the court has declared the debtor may retain before any deductions can be made</w:t>
            </w:r>
          </w:p>
        </w:tc>
        <w:tc>
          <w:tcPr>
            <w:tcW w:w="2790" w:type="dxa"/>
            <w:vMerge/>
            <w:shd w:val="clear" w:color="auto" w:fill="auto"/>
          </w:tcPr>
          <w:p w14:paraId="06E9BB4D" w14:textId="77777777" w:rsidR="00467E8A" w:rsidRPr="009F4CD2" w:rsidRDefault="00467E8A" w:rsidP="00467E8A"/>
        </w:tc>
        <w:tc>
          <w:tcPr>
            <w:tcW w:w="1264" w:type="dxa"/>
          </w:tcPr>
          <w:p w14:paraId="4FC3300B" w14:textId="77777777" w:rsidR="00467E8A" w:rsidRPr="009F4CD2" w:rsidRDefault="00467E8A" w:rsidP="00467E8A">
            <w:pPr>
              <w:rPr>
                <w:rFonts w:cs="Arial"/>
                <w:bCs/>
              </w:rPr>
            </w:pPr>
          </w:p>
        </w:tc>
      </w:tr>
      <w:tr w:rsidR="00467E8A" w:rsidRPr="009F4CD2" w14:paraId="37B0D70C" w14:textId="77777777" w:rsidTr="00467E8A">
        <w:trPr>
          <w:trHeight w:val="288"/>
        </w:trPr>
        <w:tc>
          <w:tcPr>
            <w:tcW w:w="900" w:type="dxa"/>
            <w:vMerge/>
            <w:shd w:val="clear" w:color="auto" w:fill="auto"/>
          </w:tcPr>
          <w:p w14:paraId="23E434EC" w14:textId="77777777" w:rsidR="00467E8A" w:rsidRPr="009F4CD2" w:rsidRDefault="00467E8A" w:rsidP="00467E8A"/>
        </w:tc>
        <w:tc>
          <w:tcPr>
            <w:tcW w:w="1682" w:type="dxa"/>
            <w:vMerge/>
            <w:shd w:val="clear" w:color="auto" w:fill="auto"/>
          </w:tcPr>
          <w:p w14:paraId="04CEFB95" w14:textId="77777777" w:rsidR="00467E8A" w:rsidRPr="009F4CD2" w:rsidRDefault="00467E8A" w:rsidP="00467E8A">
            <w:pPr>
              <w:rPr>
                <w:rFonts w:cs="Arial"/>
                <w:b/>
                <w:bCs/>
              </w:rPr>
            </w:pPr>
          </w:p>
        </w:tc>
        <w:tc>
          <w:tcPr>
            <w:tcW w:w="2790" w:type="dxa"/>
            <w:vMerge/>
            <w:shd w:val="clear" w:color="auto" w:fill="auto"/>
          </w:tcPr>
          <w:p w14:paraId="13963F4D" w14:textId="77777777" w:rsidR="00467E8A" w:rsidRPr="00187B9E" w:rsidRDefault="00467E8A" w:rsidP="00467E8A"/>
        </w:tc>
        <w:tc>
          <w:tcPr>
            <w:tcW w:w="4860" w:type="dxa"/>
            <w:shd w:val="clear" w:color="auto" w:fill="auto"/>
          </w:tcPr>
          <w:p w14:paraId="06071AFC" w14:textId="77777777" w:rsidR="00467E8A" w:rsidRDefault="00467E8A" w:rsidP="00467E8A">
            <w:pPr>
              <w:rPr>
                <w:rStyle w:val="SAPScreenElement"/>
              </w:rPr>
            </w:pPr>
            <w:r>
              <w:rPr>
                <w:rStyle w:val="SAPScreenElement"/>
              </w:rPr>
              <w:t xml:space="preserve">Total Sum: </w:t>
            </w:r>
            <w:r>
              <w:t>read-only</w:t>
            </w:r>
          </w:p>
        </w:tc>
        <w:tc>
          <w:tcPr>
            <w:tcW w:w="2790" w:type="dxa"/>
            <w:vMerge/>
            <w:shd w:val="clear" w:color="auto" w:fill="auto"/>
          </w:tcPr>
          <w:p w14:paraId="59A2D6E4" w14:textId="77777777" w:rsidR="00467E8A" w:rsidRPr="009F4CD2" w:rsidRDefault="00467E8A" w:rsidP="00467E8A"/>
        </w:tc>
        <w:tc>
          <w:tcPr>
            <w:tcW w:w="1264" w:type="dxa"/>
          </w:tcPr>
          <w:p w14:paraId="571ABC26" w14:textId="77777777" w:rsidR="00467E8A" w:rsidRPr="009F4CD2" w:rsidRDefault="00467E8A" w:rsidP="00467E8A">
            <w:pPr>
              <w:rPr>
                <w:rFonts w:cs="Arial"/>
                <w:bCs/>
              </w:rPr>
            </w:pPr>
          </w:p>
        </w:tc>
      </w:tr>
      <w:tr w:rsidR="00467E8A" w:rsidRPr="009F4CD2" w14:paraId="5346CB99" w14:textId="77777777" w:rsidTr="00467E8A">
        <w:trPr>
          <w:trHeight w:val="288"/>
        </w:trPr>
        <w:tc>
          <w:tcPr>
            <w:tcW w:w="900" w:type="dxa"/>
            <w:vMerge/>
            <w:shd w:val="clear" w:color="auto" w:fill="auto"/>
          </w:tcPr>
          <w:p w14:paraId="1636A7A7" w14:textId="77777777" w:rsidR="00467E8A" w:rsidRPr="009F4CD2" w:rsidRDefault="00467E8A" w:rsidP="00467E8A"/>
        </w:tc>
        <w:tc>
          <w:tcPr>
            <w:tcW w:w="1682" w:type="dxa"/>
            <w:vMerge/>
            <w:shd w:val="clear" w:color="auto" w:fill="auto"/>
          </w:tcPr>
          <w:p w14:paraId="49CA5F4D" w14:textId="77777777" w:rsidR="00467E8A" w:rsidRPr="009F4CD2" w:rsidRDefault="00467E8A" w:rsidP="00467E8A">
            <w:pPr>
              <w:rPr>
                <w:rFonts w:cs="Arial"/>
                <w:b/>
                <w:bCs/>
              </w:rPr>
            </w:pPr>
          </w:p>
        </w:tc>
        <w:tc>
          <w:tcPr>
            <w:tcW w:w="2790" w:type="dxa"/>
            <w:vMerge/>
            <w:shd w:val="clear" w:color="auto" w:fill="auto"/>
          </w:tcPr>
          <w:p w14:paraId="73B6D833" w14:textId="77777777" w:rsidR="00467E8A" w:rsidRPr="00187B9E" w:rsidRDefault="00467E8A" w:rsidP="00467E8A"/>
        </w:tc>
        <w:tc>
          <w:tcPr>
            <w:tcW w:w="4860" w:type="dxa"/>
            <w:shd w:val="clear" w:color="auto" w:fill="auto"/>
          </w:tcPr>
          <w:p w14:paraId="48910474" w14:textId="77777777" w:rsidR="00467E8A" w:rsidRDefault="00467E8A" w:rsidP="00467E8A">
            <w:pPr>
              <w:rPr>
                <w:rStyle w:val="SAPScreenElement"/>
              </w:rPr>
            </w:pPr>
            <w:r>
              <w:rPr>
                <w:rStyle w:val="SAPScreenElement"/>
              </w:rPr>
              <w:t xml:space="preserve">Currency: </w:t>
            </w:r>
            <w:r>
              <w:t>default to</w:t>
            </w:r>
            <w:r w:rsidRPr="00641C7F">
              <w:rPr>
                <w:rStyle w:val="SAPUserEntry"/>
                <w:color w:val="auto"/>
              </w:rPr>
              <w:t xml:space="preserve"> </w:t>
            </w:r>
            <w:r w:rsidRPr="007F13F8">
              <w:rPr>
                <w:rStyle w:val="SAPUserEntry"/>
                <w:color w:val="auto"/>
              </w:rPr>
              <w:t>GBP</w:t>
            </w:r>
            <w:r>
              <w:t>, adapt if appropriate</w:t>
            </w:r>
          </w:p>
        </w:tc>
        <w:tc>
          <w:tcPr>
            <w:tcW w:w="2790" w:type="dxa"/>
            <w:vMerge/>
            <w:shd w:val="clear" w:color="auto" w:fill="auto"/>
          </w:tcPr>
          <w:p w14:paraId="7E64AD94" w14:textId="77777777" w:rsidR="00467E8A" w:rsidRPr="009F4CD2" w:rsidRDefault="00467E8A" w:rsidP="00467E8A"/>
        </w:tc>
        <w:tc>
          <w:tcPr>
            <w:tcW w:w="1264" w:type="dxa"/>
          </w:tcPr>
          <w:p w14:paraId="776405FE" w14:textId="77777777" w:rsidR="00467E8A" w:rsidRPr="009F4CD2" w:rsidRDefault="00467E8A" w:rsidP="00467E8A">
            <w:pPr>
              <w:rPr>
                <w:rFonts w:cs="Arial"/>
                <w:bCs/>
              </w:rPr>
            </w:pPr>
          </w:p>
        </w:tc>
      </w:tr>
      <w:tr w:rsidR="00467E8A" w:rsidRPr="009F4CD2" w14:paraId="184CD86E" w14:textId="77777777" w:rsidTr="00467E8A">
        <w:trPr>
          <w:trHeight w:val="576"/>
        </w:trPr>
        <w:tc>
          <w:tcPr>
            <w:tcW w:w="900" w:type="dxa"/>
            <w:vMerge/>
            <w:shd w:val="clear" w:color="auto" w:fill="auto"/>
          </w:tcPr>
          <w:p w14:paraId="5DFD7CD4" w14:textId="77777777" w:rsidR="00467E8A" w:rsidRPr="009F4CD2" w:rsidRDefault="00467E8A" w:rsidP="00467E8A"/>
        </w:tc>
        <w:tc>
          <w:tcPr>
            <w:tcW w:w="1682" w:type="dxa"/>
            <w:vMerge/>
            <w:shd w:val="clear" w:color="auto" w:fill="auto"/>
          </w:tcPr>
          <w:p w14:paraId="60AABF75" w14:textId="77777777" w:rsidR="00467E8A" w:rsidRPr="009F4CD2" w:rsidRDefault="00467E8A" w:rsidP="00467E8A">
            <w:pPr>
              <w:rPr>
                <w:rFonts w:cs="Arial"/>
                <w:b/>
                <w:bCs/>
              </w:rPr>
            </w:pPr>
          </w:p>
        </w:tc>
        <w:tc>
          <w:tcPr>
            <w:tcW w:w="2790" w:type="dxa"/>
            <w:vMerge w:val="restart"/>
            <w:shd w:val="clear" w:color="auto" w:fill="auto"/>
          </w:tcPr>
          <w:p w14:paraId="117FE1AB" w14:textId="77777777" w:rsidR="00467E8A" w:rsidRDefault="00467E8A" w:rsidP="00467E8A">
            <w:pPr>
              <w:rPr>
                <w:rFonts w:cs="Arial"/>
                <w:bCs/>
              </w:rPr>
            </w:pPr>
            <w:r w:rsidRPr="00187B9E">
              <w:t xml:space="preserve">In the </w:t>
            </w:r>
            <w:r>
              <w:rPr>
                <w:rStyle w:val="SAPScreenElement"/>
              </w:rPr>
              <w:t>Payee</w:t>
            </w:r>
            <w:r w:rsidRPr="00020235">
              <w:rPr>
                <w:rStyle w:val="SAPScreenElement"/>
              </w:rPr>
              <w:t xml:space="preserve"> </w:t>
            </w:r>
            <w:r>
              <w:t xml:space="preserve">part </w:t>
            </w:r>
            <w:r w:rsidRPr="00187B9E">
              <w:rPr>
                <w:rFonts w:cs="Arial"/>
                <w:bCs/>
              </w:rPr>
              <w:t>of the form</w:t>
            </w:r>
            <w:r>
              <w:rPr>
                <w:rFonts w:cs="Arial"/>
                <w:bCs/>
              </w:rPr>
              <w:t xml:space="preserve"> enter the payee details required for paying court orders:</w:t>
            </w:r>
          </w:p>
          <w:p w14:paraId="720121C1" w14:textId="77777777" w:rsidR="00467E8A" w:rsidRDefault="00467E8A" w:rsidP="00467E8A">
            <w:pPr>
              <w:pStyle w:val="SAPNoteHeading"/>
              <w:ind w:left="0"/>
            </w:pPr>
            <w:r w:rsidRPr="009F4CD2">
              <w:rPr>
                <w:noProof/>
              </w:rPr>
              <w:drawing>
                <wp:inline distT="0" distB="0" distL="0" distR="0" wp14:anchorId="7B0664A5" wp14:editId="3F5015B6">
                  <wp:extent cx="228600" cy="228600"/>
                  <wp:effectExtent l="0" t="0" r="0" b="0"/>
                  <wp:docPr id="16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F4CD2">
              <w:t> Note</w:t>
            </w:r>
          </w:p>
          <w:p w14:paraId="3078D1A4" w14:textId="77777777" w:rsidR="00467E8A" w:rsidRPr="009F4CD2" w:rsidRDefault="00467E8A" w:rsidP="00467E8A">
            <w:pPr>
              <w:pStyle w:val="NoteParagraph"/>
              <w:ind w:left="0"/>
            </w:pPr>
            <w:r>
              <w:t xml:space="preserve">If </w:t>
            </w:r>
            <w:r w:rsidRPr="0074790B">
              <w:t>you choose to make the payments by bank transfer, you also need to enter the bank details.</w:t>
            </w:r>
            <w:r>
              <w:t xml:space="preserve"> </w:t>
            </w:r>
            <w:r w:rsidRPr="0074790B">
              <w:t>Once a payment has been made for a court order in a particular payroll period, the bank details cannot be changed for this payroll period. These bank details may only be changed for future payroll periods</w:t>
            </w:r>
            <w:r>
              <w:t>.</w:t>
            </w:r>
          </w:p>
        </w:tc>
        <w:tc>
          <w:tcPr>
            <w:tcW w:w="4860" w:type="dxa"/>
            <w:shd w:val="clear" w:color="auto" w:fill="auto"/>
          </w:tcPr>
          <w:p w14:paraId="260F430B" w14:textId="77777777" w:rsidR="00467E8A" w:rsidRPr="009F4CD2" w:rsidRDefault="00467E8A" w:rsidP="00467E8A">
            <w:r>
              <w:rPr>
                <w:rStyle w:val="SAPScreenElement"/>
              </w:rPr>
              <w:t>Payee:</w:t>
            </w:r>
            <w:r w:rsidRPr="00187B9E">
              <w:t xml:space="preserve"> </w:t>
            </w:r>
            <w:r>
              <w:t xml:space="preserve">select from drop-down the </w:t>
            </w:r>
            <w:r w:rsidRPr="0074790B">
              <w:t>payee key for bank transfers to display bank data for payees</w:t>
            </w:r>
          </w:p>
        </w:tc>
        <w:tc>
          <w:tcPr>
            <w:tcW w:w="2790" w:type="dxa"/>
            <w:vMerge/>
            <w:shd w:val="clear" w:color="auto" w:fill="auto"/>
          </w:tcPr>
          <w:p w14:paraId="328BB4E5" w14:textId="77777777" w:rsidR="00467E8A" w:rsidRPr="009F4CD2" w:rsidRDefault="00467E8A" w:rsidP="00467E8A"/>
        </w:tc>
        <w:tc>
          <w:tcPr>
            <w:tcW w:w="1264" w:type="dxa"/>
          </w:tcPr>
          <w:p w14:paraId="34A77C00" w14:textId="77777777" w:rsidR="00467E8A" w:rsidRPr="009F4CD2" w:rsidRDefault="00467E8A" w:rsidP="00467E8A">
            <w:pPr>
              <w:rPr>
                <w:rFonts w:cs="Arial"/>
                <w:bCs/>
              </w:rPr>
            </w:pPr>
          </w:p>
        </w:tc>
      </w:tr>
      <w:tr w:rsidR="00467E8A" w:rsidRPr="009F4CD2" w14:paraId="71B677CE" w14:textId="77777777" w:rsidTr="00467E8A">
        <w:trPr>
          <w:trHeight w:val="288"/>
        </w:trPr>
        <w:tc>
          <w:tcPr>
            <w:tcW w:w="900" w:type="dxa"/>
            <w:vMerge/>
            <w:shd w:val="clear" w:color="auto" w:fill="auto"/>
          </w:tcPr>
          <w:p w14:paraId="5717B1ED" w14:textId="77777777" w:rsidR="00467E8A" w:rsidRPr="009F4CD2" w:rsidRDefault="00467E8A" w:rsidP="00467E8A"/>
        </w:tc>
        <w:tc>
          <w:tcPr>
            <w:tcW w:w="1682" w:type="dxa"/>
            <w:vMerge/>
            <w:shd w:val="clear" w:color="auto" w:fill="auto"/>
          </w:tcPr>
          <w:p w14:paraId="4311B341" w14:textId="77777777" w:rsidR="00467E8A" w:rsidRPr="009F4CD2" w:rsidRDefault="00467E8A" w:rsidP="00467E8A">
            <w:pPr>
              <w:rPr>
                <w:rFonts w:cs="Arial"/>
                <w:b/>
                <w:bCs/>
              </w:rPr>
            </w:pPr>
          </w:p>
        </w:tc>
        <w:tc>
          <w:tcPr>
            <w:tcW w:w="2790" w:type="dxa"/>
            <w:vMerge/>
            <w:shd w:val="clear" w:color="auto" w:fill="auto"/>
          </w:tcPr>
          <w:p w14:paraId="19169C82" w14:textId="77777777" w:rsidR="00467E8A" w:rsidRPr="00187B9E" w:rsidRDefault="00467E8A" w:rsidP="00467E8A"/>
        </w:tc>
        <w:tc>
          <w:tcPr>
            <w:tcW w:w="4860" w:type="dxa"/>
            <w:shd w:val="clear" w:color="auto" w:fill="auto"/>
          </w:tcPr>
          <w:p w14:paraId="137EDD2E" w14:textId="77777777" w:rsidR="00467E8A" w:rsidRPr="00020235" w:rsidRDefault="00467E8A" w:rsidP="00467E8A">
            <w:pPr>
              <w:rPr>
                <w:rStyle w:val="SAPScreenElement"/>
              </w:rPr>
            </w:pPr>
            <w:r w:rsidRPr="000B4755">
              <w:rPr>
                <w:rStyle w:val="SAPScreenElement"/>
              </w:rPr>
              <w:t>Postal Code / City</w:t>
            </w:r>
            <w:r>
              <w:rPr>
                <w:rStyle w:val="SAPScreenElement"/>
              </w:rPr>
              <w:t>:</w:t>
            </w:r>
            <w:r>
              <w:t xml:space="preserve"> enter as appropriate</w:t>
            </w:r>
          </w:p>
        </w:tc>
        <w:tc>
          <w:tcPr>
            <w:tcW w:w="2790" w:type="dxa"/>
            <w:vMerge/>
            <w:shd w:val="clear" w:color="auto" w:fill="auto"/>
          </w:tcPr>
          <w:p w14:paraId="04F7D8CC" w14:textId="77777777" w:rsidR="00467E8A" w:rsidRPr="009F4CD2" w:rsidRDefault="00467E8A" w:rsidP="00467E8A"/>
        </w:tc>
        <w:tc>
          <w:tcPr>
            <w:tcW w:w="1264" w:type="dxa"/>
          </w:tcPr>
          <w:p w14:paraId="3344CE98" w14:textId="77777777" w:rsidR="00467E8A" w:rsidRPr="009F4CD2" w:rsidRDefault="00467E8A" w:rsidP="00467E8A">
            <w:pPr>
              <w:rPr>
                <w:rFonts w:cs="Arial"/>
                <w:bCs/>
              </w:rPr>
            </w:pPr>
          </w:p>
        </w:tc>
      </w:tr>
      <w:tr w:rsidR="00467E8A" w:rsidRPr="009F4CD2" w14:paraId="52FE7ACC" w14:textId="77777777" w:rsidTr="00467E8A">
        <w:trPr>
          <w:trHeight w:val="288"/>
        </w:trPr>
        <w:tc>
          <w:tcPr>
            <w:tcW w:w="900" w:type="dxa"/>
            <w:vMerge/>
            <w:shd w:val="clear" w:color="auto" w:fill="auto"/>
          </w:tcPr>
          <w:p w14:paraId="001F0AD5" w14:textId="77777777" w:rsidR="00467E8A" w:rsidRPr="009F4CD2" w:rsidRDefault="00467E8A" w:rsidP="00467E8A"/>
        </w:tc>
        <w:tc>
          <w:tcPr>
            <w:tcW w:w="1682" w:type="dxa"/>
            <w:vMerge/>
            <w:shd w:val="clear" w:color="auto" w:fill="auto"/>
          </w:tcPr>
          <w:p w14:paraId="41EF3D8F" w14:textId="77777777" w:rsidR="00467E8A" w:rsidRPr="009F4CD2" w:rsidRDefault="00467E8A" w:rsidP="00467E8A">
            <w:pPr>
              <w:rPr>
                <w:rFonts w:cs="Arial"/>
                <w:b/>
                <w:bCs/>
              </w:rPr>
            </w:pPr>
          </w:p>
        </w:tc>
        <w:tc>
          <w:tcPr>
            <w:tcW w:w="2790" w:type="dxa"/>
            <w:vMerge/>
            <w:shd w:val="clear" w:color="auto" w:fill="auto"/>
          </w:tcPr>
          <w:p w14:paraId="121968ED" w14:textId="77777777" w:rsidR="00467E8A" w:rsidRPr="00187B9E" w:rsidRDefault="00467E8A" w:rsidP="00467E8A"/>
        </w:tc>
        <w:tc>
          <w:tcPr>
            <w:tcW w:w="4860" w:type="dxa"/>
            <w:shd w:val="clear" w:color="auto" w:fill="auto"/>
          </w:tcPr>
          <w:p w14:paraId="73DB0304" w14:textId="77777777" w:rsidR="00467E8A" w:rsidRPr="00020235" w:rsidRDefault="00467E8A" w:rsidP="00467E8A">
            <w:pPr>
              <w:rPr>
                <w:rStyle w:val="SAPScreenElement"/>
              </w:rPr>
            </w:pPr>
            <w:r>
              <w:rPr>
                <w:rStyle w:val="SAPScreenElement"/>
              </w:rPr>
              <w:t xml:space="preserve">Bank Country: </w:t>
            </w:r>
            <w:r>
              <w:t xml:space="preserve">defaults to </w:t>
            </w:r>
            <w:r w:rsidRPr="007F13F8">
              <w:rPr>
                <w:rStyle w:val="SAPUserEntry"/>
                <w:color w:val="auto"/>
              </w:rPr>
              <w:t>GB</w:t>
            </w:r>
            <w:r>
              <w:t>, adapt if appropriate</w:t>
            </w:r>
          </w:p>
        </w:tc>
        <w:tc>
          <w:tcPr>
            <w:tcW w:w="2790" w:type="dxa"/>
            <w:vMerge/>
            <w:shd w:val="clear" w:color="auto" w:fill="auto"/>
          </w:tcPr>
          <w:p w14:paraId="340FB620" w14:textId="77777777" w:rsidR="00467E8A" w:rsidRPr="009F4CD2" w:rsidRDefault="00467E8A" w:rsidP="00467E8A"/>
        </w:tc>
        <w:tc>
          <w:tcPr>
            <w:tcW w:w="1264" w:type="dxa"/>
          </w:tcPr>
          <w:p w14:paraId="59CAC543" w14:textId="77777777" w:rsidR="00467E8A" w:rsidRPr="009F4CD2" w:rsidRDefault="00467E8A" w:rsidP="00467E8A">
            <w:pPr>
              <w:rPr>
                <w:rFonts w:cs="Arial"/>
                <w:bCs/>
              </w:rPr>
            </w:pPr>
          </w:p>
        </w:tc>
      </w:tr>
      <w:tr w:rsidR="00467E8A" w:rsidRPr="009F4CD2" w14:paraId="13235F82" w14:textId="77777777" w:rsidTr="00467E8A">
        <w:trPr>
          <w:trHeight w:val="288"/>
        </w:trPr>
        <w:tc>
          <w:tcPr>
            <w:tcW w:w="900" w:type="dxa"/>
            <w:vMerge/>
            <w:shd w:val="clear" w:color="auto" w:fill="auto"/>
          </w:tcPr>
          <w:p w14:paraId="07B9CDB0" w14:textId="77777777" w:rsidR="00467E8A" w:rsidRPr="009F4CD2" w:rsidRDefault="00467E8A" w:rsidP="00467E8A"/>
        </w:tc>
        <w:tc>
          <w:tcPr>
            <w:tcW w:w="1682" w:type="dxa"/>
            <w:vMerge/>
            <w:shd w:val="clear" w:color="auto" w:fill="auto"/>
          </w:tcPr>
          <w:p w14:paraId="7E1489CA" w14:textId="77777777" w:rsidR="00467E8A" w:rsidRPr="009F4CD2" w:rsidRDefault="00467E8A" w:rsidP="00467E8A">
            <w:pPr>
              <w:rPr>
                <w:rFonts w:cs="Arial"/>
                <w:b/>
                <w:bCs/>
              </w:rPr>
            </w:pPr>
          </w:p>
        </w:tc>
        <w:tc>
          <w:tcPr>
            <w:tcW w:w="2790" w:type="dxa"/>
            <w:vMerge/>
            <w:shd w:val="clear" w:color="auto" w:fill="auto"/>
          </w:tcPr>
          <w:p w14:paraId="74F6F4B4" w14:textId="77777777" w:rsidR="00467E8A" w:rsidRPr="00187B9E" w:rsidRDefault="00467E8A" w:rsidP="00467E8A"/>
        </w:tc>
        <w:tc>
          <w:tcPr>
            <w:tcW w:w="4860" w:type="dxa"/>
            <w:shd w:val="clear" w:color="auto" w:fill="auto"/>
          </w:tcPr>
          <w:p w14:paraId="41169401" w14:textId="77777777" w:rsidR="00467E8A" w:rsidRPr="00020235" w:rsidRDefault="00467E8A" w:rsidP="00467E8A">
            <w:pPr>
              <w:rPr>
                <w:rStyle w:val="SAPScreenElement"/>
              </w:rPr>
            </w:pPr>
            <w:r>
              <w:rPr>
                <w:rStyle w:val="SAPScreenElement"/>
              </w:rPr>
              <w:t xml:space="preserve">Bank Key: </w:t>
            </w:r>
            <w:r>
              <w:t>select from value help</w:t>
            </w:r>
          </w:p>
        </w:tc>
        <w:tc>
          <w:tcPr>
            <w:tcW w:w="2790" w:type="dxa"/>
            <w:vMerge/>
            <w:shd w:val="clear" w:color="auto" w:fill="auto"/>
          </w:tcPr>
          <w:p w14:paraId="1A38B286" w14:textId="77777777" w:rsidR="00467E8A" w:rsidRPr="009F4CD2" w:rsidRDefault="00467E8A" w:rsidP="00467E8A"/>
        </w:tc>
        <w:tc>
          <w:tcPr>
            <w:tcW w:w="1264" w:type="dxa"/>
          </w:tcPr>
          <w:p w14:paraId="0C256F16" w14:textId="77777777" w:rsidR="00467E8A" w:rsidRPr="009F4CD2" w:rsidRDefault="00467E8A" w:rsidP="00467E8A">
            <w:pPr>
              <w:rPr>
                <w:rFonts w:cs="Arial"/>
                <w:bCs/>
              </w:rPr>
            </w:pPr>
          </w:p>
        </w:tc>
      </w:tr>
      <w:tr w:rsidR="00467E8A" w:rsidRPr="009F4CD2" w14:paraId="4AF081DF" w14:textId="77777777" w:rsidTr="00467E8A">
        <w:trPr>
          <w:trHeight w:val="288"/>
        </w:trPr>
        <w:tc>
          <w:tcPr>
            <w:tcW w:w="900" w:type="dxa"/>
            <w:vMerge/>
            <w:shd w:val="clear" w:color="auto" w:fill="auto"/>
          </w:tcPr>
          <w:p w14:paraId="4F13C0C3" w14:textId="77777777" w:rsidR="00467E8A" w:rsidRPr="009F4CD2" w:rsidRDefault="00467E8A" w:rsidP="00467E8A"/>
        </w:tc>
        <w:tc>
          <w:tcPr>
            <w:tcW w:w="1682" w:type="dxa"/>
            <w:vMerge/>
            <w:shd w:val="clear" w:color="auto" w:fill="auto"/>
          </w:tcPr>
          <w:p w14:paraId="43D6DE11" w14:textId="77777777" w:rsidR="00467E8A" w:rsidRPr="009F4CD2" w:rsidRDefault="00467E8A" w:rsidP="00467E8A">
            <w:pPr>
              <w:rPr>
                <w:rFonts w:cs="Arial"/>
                <w:b/>
                <w:bCs/>
              </w:rPr>
            </w:pPr>
          </w:p>
        </w:tc>
        <w:tc>
          <w:tcPr>
            <w:tcW w:w="2790" w:type="dxa"/>
            <w:vMerge/>
            <w:shd w:val="clear" w:color="auto" w:fill="auto"/>
          </w:tcPr>
          <w:p w14:paraId="25121B3A" w14:textId="77777777" w:rsidR="00467E8A" w:rsidRPr="00187B9E" w:rsidRDefault="00467E8A" w:rsidP="00467E8A"/>
        </w:tc>
        <w:tc>
          <w:tcPr>
            <w:tcW w:w="4860" w:type="dxa"/>
            <w:shd w:val="clear" w:color="auto" w:fill="auto"/>
          </w:tcPr>
          <w:p w14:paraId="42AB4CDF" w14:textId="77777777" w:rsidR="00467E8A" w:rsidRPr="00020235" w:rsidRDefault="00467E8A" w:rsidP="00467E8A">
            <w:pPr>
              <w:rPr>
                <w:rStyle w:val="SAPScreenElement"/>
              </w:rPr>
            </w:pPr>
            <w:r>
              <w:rPr>
                <w:rStyle w:val="SAPScreenElement"/>
              </w:rPr>
              <w:t xml:space="preserve">Bank Account: </w:t>
            </w:r>
            <w:r>
              <w:t>enter as appropriate</w:t>
            </w:r>
          </w:p>
        </w:tc>
        <w:tc>
          <w:tcPr>
            <w:tcW w:w="2790" w:type="dxa"/>
            <w:vMerge/>
            <w:shd w:val="clear" w:color="auto" w:fill="auto"/>
          </w:tcPr>
          <w:p w14:paraId="40B0E7D2" w14:textId="77777777" w:rsidR="00467E8A" w:rsidRPr="009F4CD2" w:rsidRDefault="00467E8A" w:rsidP="00467E8A"/>
        </w:tc>
        <w:tc>
          <w:tcPr>
            <w:tcW w:w="1264" w:type="dxa"/>
          </w:tcPr>
          <w:p w14:paraId="5DBA30D7" w14:textId="77777777" w:rsidR="00467E8A" w:rsidRPr="009F4CD2" w:rsidRDefault="00467E8A" w:rsidP="00467E8A">
            <w:pPr>
              <w:rPr>
                <w:rFonts w:cs="Arial"/>
                <w:bCs/>
              </w:rPr>
            </w:pPr>
          </w:p>
        </w:tc>
      </w:tr>
      <w:tr w:rsidR="00467E8A" w:rsidRPr="009F4CD2" w14:paraId="2B06E748" w14:textId="77777777" w:rsidTr="00467E8A">
        <w:trPr>
          <w:trHeight w:val="288"/>
        </w:trPr>
        <w:tc>
          <w:tcPr>
            <w:tcW w:w="900" w:type="dxa"/>
            <w:vMerge/>
            <w:shd w:val="clear" w:color="auto" w:fill="auto"/>
          </w:tcPr>
          <w:p w14:paraId="07B312B8" w14:textId="77777777" w:rsidR="00467E8A" w:rsidRPr="009F4CD2" w:rsidRDefault="00467E8A" w:rsidP="00467E8A"/>
        </w:tc>
        <w:tc>
          <w:tcPr>
            <w:tcW w:w="1682" w:type="dxa"/>
            <w:vMerge/>
            <w:shd w:val="clear" w:color="auto" w:fill="auto"/>
          </w:tcPr>
          <w:p w14:paraId="7BE1D3FD" w14:textId="77777777" w:rsidR="00467E8A" w:rsidRPr="009F4CD2" w:rsidRDefault="00467E8A" w:rsidP="00467E8A">
            <w:pPr>
              <w:rPr>
                <w:rFonts w:cs="Arial"/>
                <w:b/>
                <w:bCs/>
              </w:rPr>
            </w:pPr>
          </w:p>
        </w:tc>
        <w:tc>
          <w:tcPr>
            <w:tcW w:w="2790" w:type="dxa"/>
            <w:vMerge/>
            <w:shd w:val="clear" w:color="auto" w:fill="auto"/>
          </w:tcPr>
          <w:p w14:paraId="218E8520" w14:textId="77777777" w:rsidR="00467E8A" w:rsidRPr="00187B9E" w:rsidRDefault="00467E8A" w:rsidP="00467E8A"/>
        </w:tc>
        <w:tc>
          <w:tcPr>
            <w:tcW w:w="4860" w:type="dxa"/>
            <w:shd w:val="clear" w:color="auto" w:fill="auto"/>
          </w:tcPr>
          <w:p w14:paraId="7395EBF9" w14:textId="77777777" w:rsidR="00467E8A" w:rsidRPr="00020235" w:rsidRDefault="00467E8A" w:rsidP="00467E8A">
            <w:pPr>
              <w:rPr>
                <w:rStyle w:val="SAPScreenElement"/>
              </w:rPr>
            </w:pPr>
            <w:r>
              <w:rPr>
                <w:rStyle w:val="SAPScreenElement"/>
              </w:rPr>
              <w:t xml:space="preserve">IBAN: </w:t>
            </w:r>
            <w:r>
              <w:t>choose</w:t>
            </w:r>
            <w:r w:rsidRPr="00C930FA">
              <w:t xml:space="preserve"> </w:t>
            </w:r>
            <w:r w:rsidRPr="00C930FA">
              <w:rPr>
                <w:rStyle w:val="SAPScreenElement"/>
              </w:rPr>
              <w:t>Propose IBAN</w:t>
            </w:r>
            <w:r w:rsidRPr="00C930FA">
              <w:t xml:space="preserve"> button</w:t>
            </w:r>
          </w:p>
        </w:tc>
        <w:tc>
          <w:tcPr>
            <w:tcW w:w="2790" w:type="dxa"/>
            <w:vMerge/>
            <w:shd w:val="clear" w:color="auto" w:fill="auto"/>
          </w:tcPr>
          <w:p w14:paraId="598A9702" w14:textId="77777777" w:rsidR="00467E8A" w:rsidRPr="009F4CD2" w:rsidRDefault="00467E8A" w:rsidP="00467E8A"/>
        </w:tc>
        <w:tc>
          <w:tcPr>
            <w:tcW w:w="1264" w:type="dxa"/>
          </w:tcPr>
          <w:p w14:paraId="34D002C4" w14:textId="77777777" w:rsidR="00467E8A" w:rsidRPr="009F4CD2" w:rsidRDefault="00467E8A" w:rsidP="00467E8A">
            <w:pPr>
              <w:rPr>
                <w:rFonts w:cs="Arial"/>
                <w:bCs/>
              </w:rPr>
            </w:pPr>
          </w:p>
        </w:tc>
      </w:tr>
      <w:tr w:rsidR="00467E8A" w:rsidRPr="009F4CD2" w14:paraId="22F52909" w14:textId="77777777" w:rsidTr="00467E8A">
        <w:trPr>
          <w:trHeight w:val="576"/>
        </w:trPr>
        <w:tc>
          <w:tcPr>
            <w:tcW w:w="900" w:type="dxa"/>
            <w:vMerge/>
            <w:shd w:val="clear" w:color="auto" w:fill="auto"/>
          </w:tcPr>
          <w:p w14:paraId="42E372F9" w14:textId="77777777" w:rsidR="00467E8A" w:rsidRPr="009F4CD2" w:rsidRDefault="00467E8A" w:rsidP="00467E8A"/>
        </w:tc>
        <w:tc>
          <w:tcPr>
            <w:tcW w:w="1682" w:type="dxa"/>
            <w:vMerge/>
            <w:shd w:val="clear" w:color="auto" w:fill="auto"/>
          </w:tcPr>
          <w:p w14:paraId="2ABE8EAE" w14:textId="77777777" w:rsidR="00467E8A" w:rsidRPr="009F4CD2" w:rsidRDefault="00467E8A" w:rsidP="00467E8A">
            <w:pPr>
              <w:rPr>
                <w:rFonts w:cs="Arial"/>
                <w:b/>
                <w:bCs/>
              </w:rPr>
            </w:pPr>
          </w:p>
        </w:tc>
        <w:tc>
          <w:tcPr>
            <w:tcW w:w="2790" w:type="dxa"/>
            <w:vMerge/>
            <w:shd w:val="clear" w:color="auto" w:fill="auto"/>
          </w:tcPr>
          <w:p w14:paraId="6B7462FA" w14:textId="77777777" w:rsidR="00467E8A" w:rsidRPr="00187B9E" w:rsidRDefault="00467E8A" w:rsidP="00467E8A"/>
        </w:tc>
        <w:tc>
          <w:tcPr>
            <w:tcW w:w="4860" w:type="dxa"/>
            <w:shd w:val="clear" w:color="auto" w:fill="auto"/>
          </w:tcPr>
          <w:p w14:paraId="6B0612BE" w14:textId="77777777" w:rsidR="00467E8A" w:rsidRPr="00020235" w:rsidRDefault="00467E8A" w:rsidP="00467E8A">
            <w:pPr>
              <w:rPr>
                <w:rStyle w:val="SAPScreenElement"/>
              </w:rPr>
            </w:pPr>
            <w:r>
              <w:rPr>
                <w:rStyle w:val="SAPScreenElement"/>
              </w:rPr>
              <w:t xml:space="preserve">Payment Method: </w:t>
            </w:r>
            <w:r>
              <w:t>select</w:t>
            </w:r>
            <w:r w:rsidRPr="00641C7F">
              <w:rPr>
                <w:rStyle w:val="SAPUserEntry"/>
                <w:color w:val="auto"/>
              </w:rPr>
              <w:t xml:space="preserve"> </w:t>
            </w:r>
            <w:r w:rsidRPr="0058154B">
              <w:rPr>
                <w:rStyle w:val="SAPUserEntry"/>
              </w:rPr>
              <w:t>E</w:t>
            </w:r>
            <w:r w:rsidRPr="0058154B">
              <w:t xml:space="preserve"> </w:t>
            </w:r>
            <w:r w:rsidRPr="0058154B">
              <w:rPr>
                <w:rStyle w:val="SAPUserEntry"/>
              </w:rPr>
              <w:t>(BACS</w:t>
            </w:r>
            <w:r w:rsidRPr="0058154B">
              <w:rPr>
                <w:b/>
              </w:rPr>
              <w:t xml:space="preserve"> </w:t>
            </w:r>
            <w:r w:rsidRPr="0058154B">
              <w:rPr>
                <w:rStyle w:val="SAPUserEntry"/>
              </w:rPr>
              <w:t>Transfer)</w:t>
            </w:r>
            <w:r>
              <w:t xml:space="preserve"> from value help</w:t>
            </w:r>
          </w:p>
        </w:tc>
        <w:tc>
          <w:tcPr>
            <w:tcW w:w="2790" w:type="dxa"/>
            <w:vMerge/>
            <w:shd w:val="clear" w:color="auto" w:fill="auto"/>
          </w:tcPr>
          <w:p w14:paraId="630A0206" w14:textId="77777777" w:rsidR="00467E8A" w:rsidRPr="009F4CD2" w:rsidRDefault="00467E8A" w:rsidP="00467E8A"/>
        </w:tc>
        <w:tc>
          <w:tcPr>
            <w:tcW w:w="1264" w:type="dxa"/>
          </w:tcPr>
          <w:p w14:paraId="11FC9BE4" w14:textId="77777777" w:rsidR="00467E8A" w:rsidRPr="009F4CD2" w:rsidRDefault="00467E8A" w:rsidP="00467E8A">
            <w:pPr>
              <w:rPr>
                <w:rFonts w:cs="Arial"/>
                <w:bCs/>
              </w:rPr>
            </w:pPr>
          </w:p>
        </w:tc>
      </w:tr>
      <w:tr w:rsidR="00467E8A" w:rsidRPr="009F4CD2" w14:paraId="4F8D560F" w14:textId="77777777" w:rsidTr="00467E8A">
        <w:trPr>
          <w:trHeight w:val="288"/>
        </w:trPr>
        <w:tc>
          <w:tcPr>
            <w:tcW w:w="900" w:type="dxa"/>
            <w:vMerge/>
            <w:shd w:val="clear" w:color="auto" w:fill="auto"/>
          </w:tcPr>
          <w:p w14:paraId="32340261" w14:textId="77777777" w:rsidR="00467E8A" w:rsidRPr="009F4CD2" w:rsidRDefault="00467E8A" w:rsidP="00467E8A"/>
        </w:tc>
        <w:tc>
          <w:tcPr>
            <w:tcW w:w="1682" w:type="dxa"/>
            <w:vMerge/>
            <w:shd w:val="clear" w:color="auto" w:fill="auto"/>
          </w:tcPr>
          <w:p w14:paraId="104C215A" w14:textId="77777777" w:rsidR="00467E8A" w:rsidRPr="009F4CD2" w:rsidRDefault="00467E8A" w:rsidP="00467E8A">
            <w:pPr>
              <w:rPr>
                <w:rFonts w:cs="Arial"/>
                <w:b/>
                <w:bCs/>
              </w:rPr>
            </w:pPr>
          </w:p>
        </w:tc>
        <w:tc>
          <w:tcPr>
            <w:tcW w:w="2790" w:type="dxa"/>
            <w:vMerge w:val="restart"/>
            <w:shd w:val="clear" w:color="auto" w:fill="auto"/>
          </w:tcPr>
          <w:p w14:paraId="53A83291" w14:textId="77777777" w:rsidR="00467E8A" w:rsidRPr="00187B9E" w:rsidRDefault="00467E8A" w:rsidP="00467E8A">
            <w:r w:rsidRPr="00187B9E">
              <w:t xml:space="preserve">In the </w:t>
            </w:r>
            <w:r>
              <w:rPr>
                <w:rStyle w:val="SAPScreenElement"/>
              </w:rPr>
              <w:t xml:space="preserve">Payment Dates </w:t>
            </w:r>
            <w:r>
              <w:t xml:space="preserve">part </w:t>
            </w:r>
            <w:r w:rsidRPr="00187B9E">
              <w:rPr>
                <w:rFonts w:cs="Arial"/>
                <w:bCs/>
              </w:rPr>
              <w:t>of the form,</w:t>
            </w:r>
            <w:r w:rsidRPr="00187B9E">
              <w:t xml:space="preserve"> </w:t>
            </w:r>
            <w:r>
              <w:t>enter either the period or the date on which the first court order deduction should be made.</w:t>
            </w:r>
          </w:p>
        </w:tc>
        <w:tc>
          <w:tcPr>
            <w:tcW w:w="4860" w:type="dxa"/>
            <w:shd w:val="clear" w:color="auto" w:fill="auto"/>
          </w:tcPr>
          <w:p w14:paraId="76A8B957" w14:textId="77777777" w:rsidR="00467E8A" w:rsidRDefault="00467E8A" w:rsidP="00467E8A">
            <w:pPr>
              <w:rPr>
                <w:rStyle w:val="SAPScreenElement"/>
              </w:rPr>
            </w:pPr>
            <w:r w:rsidRPr="000B4755">
              <w:rPr>
                <w:rStyle w:val="SAPScreenElement"/>
              </w:rPr>
              <w:t>1st payment period</w:t>
            </w:r>
            <w:r>
              <w:rPr>
                <w:rStyle w:val="SAPScreenElement"/>
              </w:rPr>
              <w:t>:</w:t>
            </w:r>
            <w:r>
              <w:t xml:space="preserve"> enter </w:t>
            </w:r>
            <w:r w:rsidRPr="008A1474">
              <w:t>the payroll period in which t</w:t>
            </w:r>
            <w:r>
              <w:t>he first payment should be made</w:t>
            </w:r>
          </w:p>
        </w:tc>
        <w:tc>
          <w:tcPr>
            <w:tcW w:w="2790" w:type="dxa"/>
            <w:vMerge/>
            <w:shd w:val="clear" w:color="auto" w:fill="auto"/>
          </w:tcPr>
          <w:p w14:paraId="41DB488C" w14:textId="77777777" w:rsidR="00467E8A" w:rsidRPr="009F4CD2" w:rsidRDefault="00467E8A" w:rsidP="00467E8A"/>
        </w:tc>
        <w:tc>
          <w:tcPr>
            <w:tcW w:w="1264" w:type="dxa"/>
          </w:tcPr>
          <w:p w14:paraId="147B0C23" w14:textId="77777777" w:rsidR="00467E8A" w:rsidRPr="009F4CD2" w:rsidRDefault="00467E8A" w:rsidP="00467E8A">
            <w:pPr>
              <w:rPr>
                <w:rFonts w:cs="Arial"/>
                <w:bCs/>
              </w:rPr>
            </w:pPr>
          </w:p>
        </w:tc>
      </w:tr>
      <w:tr w:rsidR="00467E8A" w:rsidRPr="009F4CD2" w14:paraId="43D85217" w14:textId="77777777" w:rsidTr="00467E8A">
        <w:trPr>
          <w:trHeight w:val="288"/>
        </w:trPr>
        <w:tc>
          <w:tcPr>
            <w:tcW w:w="900" w:type="dxa"/>
            <w:vMerge/>
            <w:shd w:val="clear" w:color="auto" w:fill="auto"/>
          </w:tcPr>
          <w:p w14:paraId="7C2B51E4" w14:textId="77777777" w:rsidR="00467E8A" w:rsidRPr="009F4CD2" w:rsidRDefault="00467E8A" w:rsidP="00467E8A"/>
        </w:tc>
        <w:tc>
          <w:tcPr>
            <w:tcW w:w="1682" w:type="dxa"/>
            <w:vMerge/>
            <w:shd w:val="clear" w:color="auto" w:fill="auto"/>
          </w:tcPr>
          <w:p w14:paraId="24F18CDE" w14:textId="77777777" w:rsidR="00467E8A" w:rsidRPr="009F4CD2" w:rsidRDefault="00467E8A" w:rsidP="00467E8A">
            <w:pPr>
              <w:rPr>
                <w:rFonts w:cs="Arial"/>
                <w:b/>
                <w:bCs/>
              </w:rPr>
            </w:pPr>
          </w:p>
        </w:tc>
        <w:tc>
          <w:tcPr>
            <w:tcW w:w="2790" w:type="dxa"/>
            <w:vMerge/>
            <w:shd w:val="clear" w:color="auto" w:fill="auto"/>
          </w:tcPr>
          <w:p w14:paraId="61B5EFFF" w14:textId="77777777" w:rsidR="00467E8A" w:rsidRPr="00187B9E" w:rsidRDefault="00467E8A" w:rsidP="00467E8A"/>
        </w:tc>
        <w:tc>
          <w:tcPr>
            <w:tcW w:w="4860" w:type="dxa"/>
            <w:shd w:val="clear" w:color="auto" w:fill="auto"/>
          </w:tcPr>
          <w:p w14:paraId="1BC4F131" w14:textId="77777777" w:rsidR="00467E8A" w:rsidRDefault="00467E8A" w:rsidP="00467E8A">
            <w:pPr>
              <w:rPr>
                <w:rStyle w:val="SAPScreenElement"/>
              </w:rPr>
            </w:pPr>
            <w:r w:rsidRPr="000B4755">
              <w:rPr>
                <w:rStyle w:val="SAPScreenElement"/>
              </w:rPr>
              <w:t>Interval in periods</w:t>
            </w:r>
            <w:r>
              <w:rPr>
                <w:rStyle w:val="SAPScreenElement"/>
              </w:rPr>
              <w:t xml:space="preserve">: </w:t>
            </w:r>
            <w:r>
              <w:t xml:space="preserve">enter </w:t>
            </w:r>
            <w:r w:rsidRPr="008A1474">
              <w:t>the number of periods that should lie b</w:t>
            </w:r>
            <w:r>
              <w:t>etween two consecutive payments</w:t>
            </w:r>
          </w:p>
        </w:tc>
        <w:tc>
          <w:tcPr>
            <w:tcW w:w="2790" w:type="dxa"/>
            <w:vMerge/>
            <w:shd w:val="clear" w:color="auto" w:fill="auto"/>
          </w:tcPr>
          <w:p w14:paraId="6D659953" w14:textId="77777777" w:rsidR="00467E8A" w:rsidRPr="009F4CD2" w:rsidRDefault="00467E8A" w:rsidP="00467E8A"/>
        </w:tc>
        <w:tc>
          <w:tcPr>
            <w:tcW w:w="1264" w:type="dxa"/>
          </w:tcPr>
          <w:p w14:paraId="6DB7EBA7" w14:textId="77777777" w:rsidR="00467E8A" w:rsidRPr="009F4CD2" w:rsidRDefault="00467E8A" w:rsidP="00467E8A">
            <w:pPr>
              <w:rPr>
                <w:rFonts w:cs="Arial"/>
                <w:bCs/>
              </w:rPr>
            </w:pPr>
          </w:p>
        </w:tc>
      </w:tr>
      <w:tr w:rsidR="00467E8A" w:rsidRPr="009F4CD2" w14:paraId="29FBC297" w14:textId="77777777" w:rsidTr="00467E8A">
        <w:trPr>
          <w:trHeight w:val="288"/>
        </w:trPr>
        <w:tc>
          <w:tcPr>
            <w:tcW w:w="900" w:type="dxa"/>
            <w:vMerge/>
            <w:shd w:val="clear" w:color="auto" w:fill="auto"/>
          </w:tcPr>
          <w:p w14:paraId="5CD20FE6" w14:textId="77777777" w:rsidR="00467E8A" w:rsidRPr="009F4CD2" w:rsidRDefault="00467E8A" w:rsidP="00467E8A"/>
        </w:tc>
        <w:tc>
          <w:tcPr>
            <w:tcW w:w="1682" w:type="dxa"/>
            <w:vMerge/>
            <w:shd w:val="clear" w:color="auto" w:fill="auto"/>
          </w:tcPr>
          <w:p w14:paraId="01B8D8B4" w14:textId="77777777" w:rsidR="00467E8A" w:rsidRPr="009F4CD2" w:rsidRDefault="00467E8A" w:rsidP="00467E8A">
            <w:pPr>
              <w:rPr>
                <w:rFonts w:cs="Arial"/>
                <w:b/>
                <w:bCs/>
              </w:rPr>
            </w:pPr>
          </w:p>
        </w:tc>
        <w:tc>
          <w:tcPr>
            <w:tcW w:w="2790" w:type="dxa"/>
            <w:vMerge/>
            <w:shd w:val="clear" w:color="auto" w:fill="auto"/>
          </w:tcPr>
          <w:p w14:paraId="2B5E2551" w14:textId="77777777" w:rsidR="00467E8A" w:rsidRPr="00187B9E" w:rsidRDefault="00467E8A" w:rsidP="00467E8A"/>
        </w:tc>
        <w:tc>
          <w:tcPr>
            <w:tcW w:w="4860" w:type="dxa"/>
            <w:shd w:val="clear" w:color="auto" w:fill="auto"/>
          </w:tcPr>
          <w:p w14:paraId="55CA698C" w14:textId="77777777" w:rsidR="00467E8A" w:rsidRPr="000B4755" w:rsidRDefault="00467E8A" w:rsidP="00467E8A">
            <w:pPr>
              <w:rPr>
                <w:rStyle w:val="SAPScreenElement"/>
              </w:rPr>
            </w:pPr>
            <w:r>
              <w:rPr>
                <w:rStyle w:val="SAPScreenElement"/>
              </w:rPr>
              <w:t>OR</w:t>
            </w:r>
          </w:p>
        </w:tc>
        <w:tc>
          <w:tcPr>
            <w:tcW w:w="2790" w:type="dxa"/>
            <w:vMerge/>
            <w:shd w:val="clear" w:color="auto" w:fill="auto"/>
          </w:tcPr>
          <w:p w14:paraId="513FF786" w14:textId="77777777" w:rsidR="00467E8A" w:rsidRPr="009F4CD2" w:rsidRDefault="00467E8A" w:rsidP="00467E8A"/>
        </w:tc>
        <w:tc>
          <w:tcPr>
            <w:tcW w:w="1264" w:type="dxa"/>
          </w:tcPr>
          <w:p w14:paraId="1E07BD74" w14:textId="77777777" w:rsidR="00467E8A" w:rsidRPr="009F4CD2" w:rsidRDefault="00467E8A" w:rsidP="00467E8A">
            <w:pPr>
              <w:rPr>
                <w:rFonts w:cs="Arial"/>
                <w:bCs/>
              </w:rPr>
            </w:pPr>
          </w:p>
        </w:tc>
      </w:tr>
      <w:tr w:rsidR="00467E8A" w:rsidRPr="009F4CD2" w14:paraId="22A8764C" w14:textId="77777777" w:rsidTr="00467E8A">
        <w:trPr>
          <w:trHeight w:val="288"/>
        </w:trPr>
        <w:tc>
          <w:tcPr>
            <w:tcW w:w="900" w:type="dxa"/>
            <w:vMerge/>
            <w:shd w:val="clear" w:color="auto" w:fill="auto"/>
          </w:tcPr>
          <w:p w14:paraId="3A64DE37" w14:textId="77777777" w:rsidR="00467E8A" w:rsidRPr="009F4CD2" w:rsidRDefault="00467E8A" w:rsidP="00467E8A"/>
        </w:tc>
        <w:tc>
          <w:tcPr>
            <w:tcW w:w="1682" w:type="dxa"/>
            <w:vMerge/>
            <w:shd w:val="clear" w:color="auto" w:fill="auto"/>
          </w:tcPr>
          <w:p w14:paraId="4AADC922" w14:textId="77777777" w:rsidR="00467E8A" w:rsidRPr="009F4CD2" w:rsidRDefault="00467E8A" w:rsidP="00467E8A">
            <w:pPr>
              <w:rPr>
                <w:rFonts w:cs="Arial"/>
                <w:b/>
                <w:bCs/>
              </w:rPr>
            </w:pPr>
          </w:p>
        </w:tc>
        <w:tc>
          <w:tcPr>
            <w:tcW w:w="2790" w:type="dxa"/>
            <w:vMerge/>
            <w:shd w:val="clear" w:color="auto" w:fill="auto"/>
          </w:tcPr>
          <w:p w14:paraId="0809FF70" w14:textId="77777777" w:rsidR="00467E8A" w:rsidRPr="00187B9E" w:rsidRDefault="00467E8A" w:rsidP="00467E8A"/>
        </w:tc>
        <w:tc>
          <w:tcPr>
            <w:tcW w:w="4860" w:type="dxa"/>
            <w:shd w:val="clear" w:color="auto" w:fill="auto"/>
          </w:tcPr>
          <w:p w14:paraId="02991640" w14:textId="77777777" w:rsidR="00467E8A" w:rsidRDefault="00467E8A" w:rsidP="00467E8A">
            <w:pPr>
              <w:rPr>
                <w:rStyle w:val="SAPScreenElement"/>
              </w:rPr>
            </w:pPr>
            <w:r w:rsidRPr="000B4755">
              <w:rPr>
                <w:rStyle w:val="SAPScreenElement"/>
              </w:rPr>
              <w:t xml:space="preserve">1st payment </w:t>
            </w:r>
            <w:r>
              <w:rPr>
                <w:rStyle w:val="SAPScreenElement"/>
              </w:rPr>
              <w:t>date:</w:t>
            </w:r>
            <w:r>
              <w:t xml:space="preserve"> select from calendar help the </w:t>
            </w:r>
            <w:r w:rsidRPr="008A1474">
              <w:t>date of the first accounting period in which the employee wishes to start a deduction</w:t>
            </w:r>
          </w:p>
        </w:tc>
        <w:tc>
          <w:tcPr>
            <w:tcW w:w="2790" w:type="dxa"/>
            <w:vMerge/>
            <w:shd w:val="clear" w:color="auto" w:fill="auto"/>
          </w:tcPr>
          <w:p w14:paraId="45F74F52" w14:textId="77777777" w:rsidR="00467E8A" w:rsidRPr="009F4CD2" w:rsidRDefault="00467E8A" w:rsidP="00467E8A"/>
        </w:tc>
        <w:tc>
          <w:tcPr>
            <w:tcW w:w="1264" w:type="dxa"/>
          </w:tcPr>
          <w:p w14:paraId="3BAACDDD" w14:textId="77777777" w:rsidR="00467E8A" w:rsidRPr="009F4CD2" w:rsidRDefault="00467E8A" w:rsidP="00467E8A">
            <w:pPr>
              <w:rPr>
                <w:rFonts w:cs="Arial"/>
                <w:bCs/>
              </w:rPr>
            </w:pPr>
          </w:p>
        </w:tc>
      </w:tr>
      <w:tr w:rsidR="00467E8A" w:rsidRPr="009F4CD2" w14:paraId="17E3F0BA" w14:textId="77777777" w:rsidTr="00467E8A">
        <w:trPr>
          <w:trHeight w:val="288"/>
        </w:trPr>
        <w:tc>
          <w:tcPr>
            <w:tcW w:w="900" w:type="dxa"/>
            <w:vMerge/>
            <w:shd w:val="clear" w:color="auto" w:fill="auto"/>
          </w:tcPr>
          <w:p w14:paraId="33CF0160" w14:textId="77777777" w:rsidR="00467E8A" w:rsidRPr="009F4CD2" w:rsidRDefault="00467E8A" w:rsidP="00467E8A"/>
        </w:tc>
        <w:tc>
          <w:tcPr>
            <w:tcW w:w="1682" w:type="dxa"/>
            <w:vMerge/>
            <w:shd w:val="clear" w:color="auto" w:fill="auto"/>
          </w:tcPr>
          <w:p w14:paraId="27748975" w14:textId="77777777" w:rsidR="00467E8A" w:rsidRPr="009F4CD2" w:rsidRDefault="00467E8A" w:rsidP="00467E8A">
            <w:pPr>
              <w:rPr>
                <w:rFonts w:cs="Arial"/>
                <w:b/>
                <w:bCs/>
              </w:rPr>
            </w:pPr>
          </w:p>
        </w:tc>
        <w:tc>
          <w:tcPr>
            <w:tcW w:w="2790" w:type="dxa"/>
            <w:vMerge/>
            <w:shd w:val="clear" w:color="auto" w:fill="auto"/>
          </w:tcPr>
          <w:p w14:paraId="3CCA0F37" w14:textId="77777777" w:rsidR="00467E8A" w:rsidRPr="00187B9E" w:rsidRDefault="00467E8A" w:rsidP="00467E8A"/>
        </w:tc>
        <w:tc>
          <w:tcPr>
            <w:tcW w:w="4860" w:type="dxa"/>
            <w:shd w:val="clear" w:color="auto" w:fill="auto"/>
          </w:tcPr>
          <w:p w14:paraId="2EB69649" w14:textId="77777777" w:rsidR="00467E8A" w:rsidRDefault="00467E8A" w:rsidP="00467E8A">
            <w:pPr>
              <w:rPr>
                <w:rStyle w:val="SAPScreenElement"/>
              </w:rPr>
            </w:pPr>
            <w:r w:rsidRPr="000B4755">
              <w:rPr>
                <w:rStyle w:val="SAPScreenElement"/>
              </w:rPr>
              <w:t xml:space="preserve">Interval </w:t>
            </w:r>
            <w:r>
              <w:rPr>
                <w:rStyle w:val="SAPScreenElement"/>
              </w:rPr>
              <w:t xml:space="preserve">/ Unit: </w:t>
            </w:r>
            <w:r>
              <w:t xml:space="preserve">enter </w:t>
            </w:r>
            <w:r w:rsidRPr="008A1474">
              <w:t>the interval between each payment</w:t>
            </w:r>
          </w:p>
        </w:tc>
        <w:tc>
          <w:tcPr>
            <w:tcW w:w="2790" w:type="dxa"/>
            <w:vMerge/>
            <w:shd w:val="clear" w:color="auto" w:fill="auto"/>
          </w:tcPr>
          <w:p w14:paraId="2DB0382D" w14:textId="77777777" w:rsidR="00467E8A" w:rsidRPr="009F4CD2" w:rsidRDefault="00467E8A" w:rsidP="00467E8A"/>
        </w:tc>
        <w:tc>
          <w:tcPr>
            <w:tcW w:w="1264" w:type="dxa"/>
          </w:tcPr>
          <w:p w14:paraId="5C67DF07" w14:textId="77777777" w:rsidR="00467E8A" w:rsidRPr="009F4CD2" w:rsidRDefault="00467E8A" w:rsidP="00467E8A">
            <w:pPr>
              <w:rPr>
                <w:rFonts w:cs="Arial"/>
                <w:bCs/>
              </w:rPr>
            </w:pPr>
          </w:p>
        </w:tc>
      </w:tr>
      <w:tr w:rsidR="00467E8A" w:rsidRPr="009F4CD2" w14:paraId="47D3C01E" w14:textId="77777777" w:rsidTr="00467E8A">
        <w:trPr>
          <w:trHeight w:val="288"/>
        </w:trPr>
        <w:tc>
          <w:tcPr>
            <w:tcW w:w="900" w:type="dxa"/>
            <w:vMerge/>
            <w:shd w:val="clear" w:color="auto" w:fill="auto"/>
          </w:tcPr>
          <w:p w14:paraId="1E96D99A" w14:textId="77777777" w:rsidR="00467E8A" w:rsidRPr="009F4CD2" w:rsidRDefault="00467E8A" w:rsidP="00467E8A"/>
        </w:tc>
        <w:tc>
          <w:tcPr>
            <w:tcW w:w="1682" w:type="dxa"/>
            <w:vMerge/>
            <w:shd w:val="clear" w:color="auto" w:fill="auto"/>
          </w:tcPr>
          <w:p w14:paraId="1C26AE1B" w14:textId="77777777" w:rsidR="00467E8A" w:rsidRPr="009F4CD2" w:rsidRDefault="00467E8A" w:rsidP="00467E8A">
            <w:pPr>
              <w:rPr>
                <w:rFonts w:cs="Arial"/>
                <w:b/>
                <w:bCs/>
              </w:rPr>
            </w:pPr>
          </w:p>
        </w:tc>
        <w:tc>
          <w:tcPr>
            <w:tcW w:w="2790" w:type="dxa"/>
            <w:vMerge w:val="restart"/>
            <w:shd w:val="clear" w:color="auto" w:fill="auto"/>
          </w:tcPr>
          <w:p w14:paraId="12F20E63" w14:textId="77777777" w:rsidR="00467E8A" w:rsidRPr="00187B9E" w:rsidRDefault="00467E8A" w:rsidP="00467E8A">
            <w:r w:rsidRPr="00187B9E">
              <w:t xml:space="preserve">In the </w:t>
            </w:r>
            <w:r>
              <w:rPr>
                <w:rStyle w:val="SAPScreenElement"/>
              </w:rPr>
              <w:t>Administration Fee</w:t>
            </w:r>
            <w:r w:rsidRPr="00020235">
              <w:rPr>
                <w:rStyle w:val="SAPScreenElement"/>
              </w:rPr>
              <w:t xml:space="preserve"> </w:t>
            </w:r>
            <w:r>
              <w:t xml:space="preserve">part </w:t>
            </w:r>
            <w:r w:rsidRPr="00187B9E">
              <w:rPr>
                <w:rFonts w:cs="Arial"/>
                <w:bCs/>
              </w:rPr>
              <w:t>of the form</w:t>
            </w:r>
            <w:r>
              <w:rPr>
                <w:rFonts w:cs="Arial"/>
                <w:bCs/>
              </w:rPr>
              <w:t xml:space="preserve"> make the following entries if appropriate:</w:t>
            </w:r>
          </w:p>
        </w:tc>
        <w:tc>
          <w:tcPr>
            <w:tcW w:w="4860" w:type="dxa"/>
            <w:shd w:val="clear" w:color="auto" w:fill="auto"/>
          </w:tcPr>
          <w:p w14:paraId="6B1EB7DD" w14:textId="77777777" w:rsidR="00467E8A" w:rsidRDefault="00467E8A" w:rsidP="00467E8A">
            <w:r>
              <w:rPr>
                <w:rStyle w:val="SAPScreenElement"/>
              </w:rPr>
              <w:t>Constant Fee</w:t>
            </w:r>
            <w:r>
              <w:rPr>
                <w:rStyle w:val="SAPScreenElement"/>
                <w:rFonts w:ascii="BentonSans Book" w:hAnsi="BentonSans Book"/>
                <w:color w:val="auto"/>
              </w:rPr>
              <w:t>:</w:t>
            </w:r>
            <w:r>
              <w:t xml:space="preserve"> select from value help</w:t>
            </w:r>
          </w:p>
          <w:p w14:paraId="14809991" w14:textId="77777777" w:rsidR="00467E8A" w:rsidRPr="009F4CD2" w:rsidRDefault="00467E8A" w:rsidP="00467E8A">
            <w:pPr>
              <w:pStyle w:val="SAPNoteHeading"/>
              <w:ind w:left="342"/>
            </w:pPr>
            <w:r w:rsidRPr="009F4CD2">
              <w:rPr>
                <w:noProof/>
              </w:rPr>
              <w:drawing>
                <wp:inline distT="0" distB="0" distL="0" distR="0" wp14:anchorId="7E5DC60C" wp14:editId="6E83BFE1">
                  <wp:extent cx="228600" cy="228600"/>
                  <wp:effectExtent l="0" t="0" r="0" b="0"/>
                  <wp:docPr id="26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F4CD2">
              <w:t> Note</w:t>
            </w:r>
          </w:p>
          <w:p w14:paraId="249001F4" w14:textId="77777777" w:rsidR="00467E8A" w:rsidRPr="009D141C" w:rsidRDefault="00467E8A" w:rsidP="00467E8A">
            <w:pPr>
              <w:ind w:left="342"/>
              <w:rPr>
                <w:rStyle w:val="SAPScreenElement"/>
                <w:rFonts w:ascii="BentonSans Book" w:hAnsi="BentonSans Book"/>
                <w:color w:val="auto"/>
              </w:rPr>
            </w:pPr>
            <w:r>
              <w:t>The value is overridden when the processing fee is entered separately.</w:t>
            </w:r>
          </w:p>
        </w:tc>
        <w:tc>
          <w:tcPr>
            <w:tcW w:w="2790" w:type="dxa"/>
            <w:vMerge/>
            <w:shd w:val="clear" w:color="auto" w:fill="auto"/>
          </w:tcPr>
          <w:p w14:paraId="43A7C2E9" w14:textId="77777777" w:rsidR="00467E8A" w:rsidRPr="009F4CD2" w:rsidRDefault="00467E8A" w:rsidP="00467E8A"/>
        </w:tc>
        <w:tc>
          <w:tcPr>
            <w:tcW w:w="1264" w:type="dxa"/>
          </w:tcPr>
          <w:p w14:paraId="15ED333F" w14:textId="77777777" w:rsidR="00467E8A" w:rsidRPr="009F4CD2" w:rsidRDefault="00467E8A" w:rsidP="00467E8A">
            <w:pPr>
              <w:rPr>
                <w:rFonts w:cs="Arial"/>
                <w:bCs/>
              </w:rPr>
            </w:pPr>
          </w:p>
        </w:tc>
      </w:tr>
      <w:tr w:rsidR="00467E8A" w:rsidRPr="009F4CD2" w14:paraId="5EF15AF0" w14:textId="77777777" w:rsidTr="00467E8A">
        <w:trPr>
          <w:trHeight w:val="288"/>
        </w:trPr>
        <w:tc>
          <w:tcPr>
            <w:tcW w:w="900" w:type="dxa"/>
            <w:vMerge/>
            <w:shd w:val="clear" w:color="auto" w:fill="auto"/>
          </w:tcPr>
          <w:p w14:paraId="217E1CA3" w14:textId="77777777" w:rsidR="00467E8A" w:rsidRPr="009F4CD2" w:rsidRDefault="00467E8A" w:rsidP="00467E8A"/>
        </w:tc>
        <w:tc>
          <w:tcPr>
            <w:tcW w:w="1682" w:type="dxa"/>
            <w:vMerge/>
            <w:shd w:val="clear" w:color="auto" w:fill="auto"/>
          </w:tcPr>
          <w:p w14:paraId="7E1D559B" w14:textId="77777777" w:rsidR="00467E8A" w:rsidRPr="009F4CD2" w:rsidRDefault="00467E8A" w:rsidP="00467E8A">
            <w:pPr>
              <w:rPr>
                <w:rFonts w:cs="Arial"/>
                <w:b/>
                <w:bCs/>
              </w:rPr>
            </w:pPr>
          </w:p>
        </w:tc>
        <w:tc>
          <w:tcPr>
            <w:tcW w:w="2790" w:type="dxa"/>
            <w:vMerge/>
            <w:shd w:val="clear" w:color="auto" w:fill="auto"/>
          </w:tcPr>
          <w:p w14:paraId="466A0495" w14:textId="77777777" w:rsidR="00467E8A" w:rsidRPr="00187B9E" w:rsidRDefault="00467E8A" w:rsidP="00467E8A"/>
        </w:tc>
        <w:tc>
          <w:tcPr>
            <w:tcW w:w="4860" w:type="dxa"/>
            <w:shd w:val="clear" w:color="auto" w:fill="auto"/>
          </w:tcPr>
          <w:p w14:paraId="6C3EA9E8" w14:textId="77777777" w:rsidR="00467E8A" w:rsidRPr="009D141C" w:rsidRDefault="00467E8A" w:rsidP="00467E8A">
            <w:pPr>
              <w:rPr>
                <w:rStyle w:val="SAPScreenElement"/>
                <w:rFonts w:ascii="BentonSans Book" w:hAnsi="BentonSans Book"/>
                <w:color w:val="auto"/>
              </w:rPr>
            </w:pPr>
            <w:r>
              <w:rPr>
                <w:rStyle w:val="SAPScreenElement"/>
              </w:rPr>
              <w:t>Processing Fee</w:t>
            </w:r>
            <w:r>
              <w:rPr>
                <w:rStyle w:val="SAPScreenElement"/>
                <w:rFonts w:ascii="BentonSans Book" w:hAnsi="BentonSans Book"/>
                <w:color w:val="auto"/>
              </w:rPr>
              <w:t>:</w:t>
            </w:r>
            <w:r>
              <w:t xml:space="preserve"> enter </w:t>
            </w:r>
            <w:r w:rsidRPr="008A1474">
              <w:t>the fee that the company may deduct from the employee's earnings</w:t>
            </w:r>
          </w:p>
        </w:tc>
        <w:tc>
          <w:tcPr>
            <w:tcW w:w="2790" w:type="dxa"/>
            <w:vMerge/>
            <w:shd w:val="clear" w:color="auto" w:fill="auto"/>
          </w:tcPr>
          <w:p w14:paraId="3B092B0F" w14:textId="77777777" w:rsidR="00467E8A" w:rsidRPr="009F4CD2" w:rsidRDefault="00467E8A" w:rsidP="00467E8A"/>
        </w:tc>
        <w:tc>
          <w:tcPr>
            <w:tcW w:w="1264" w:type="dxa"/>
          </w:tcPr>
          <w:p w14:paraId="69C5A900" w14:textId="77777777" w:rsidR="00467E8A" w:rsidRPr="009F4CD2" w:rsidRDefault="00467E8A" w:rsidP="00467E8A">
            <w:pPr>
              <w:rPr>
                <w:rFonts w:cs="Arial"/>
                <w:bCs/>
              </w:rPr>
            </w:pPr>
          </w:p>
        </w:tc>
      </w:tr>
      <w:tr w:rsidR="00467E8A" w:rsidRPr="009F4CD2" w14:paraId="6494FC34" w14:textId="77777777" w:rsidTr="00467E8A">
        <w:trPr>
          <w:trHeight w:val="576"/>
        </w:trPr>
        <w:tc>
          <w:tcPr>
            <w:tcW w:w="900" w:type="dxa"/>
            <w:vMerge/>
            <w:shd w:val="clear" w:color="auto" w:fill="auto"/>
          </w:tcPr>
          <w:p w14:paraId="6C3A7F47" w14:textId="77777777" w:rsidR="00467E8A" w:rsidRPr="009F4CD2" w:rsidRDefault="00467E8A" w:rsidP="00467E8A"/>
        </w:tc>
        <w:tc>
          <w:tcPr>
            <w:tcW w:w="1682" w:type="dxa"/>
            <w:vMerge/>
            <w:shd w:val="clear" w:color="auto" w:fill="auto"/>
          </w:tcPr>
          <w:p w14:paraId="1B31BBAF" w14:textId="77777777" w:rsidR="00467E8A" w:rsidRPr="009F4CD2" w:rsidRDefault="00467E8A" w:rsidP="00467E8A">
            <w:pPr>
              <w:rPr>
                <w:rFonts w:cs="Arial"/>
                <w:b/>
                <w:bCs/>
              </w:rPr>
            </w:pPr>
          </w:p>
        </w:tc>
        <w:tc>
          <w:tcPr>
            <w:tcW w:w="2790" w:type="dxa"/>
            <w:shd w:val="clear" w:color="auto" w:fill="auto"/>
          </w:tcPr>
          <w:p w14:paraId="5DF9E9D6" w14:textId="77777777" w:rsidR="00467E8A" w:rsidRPr="00187B9E" w:rsidRDefault="00467E8A" w:rsidP="00467E8A">
            <w:r w:rsidRPr="00187B9E">
              <w:t xml:space="preserve">In the </w:t>
            </w:r>
            <w:r w:rsidRPr="008A1474">
              <w:rPr>
                <w:rStyle w:val="SAPScreenElement"/>
              </w:rPr>
              <w:t>Payment history for Court Order</w:t>
            </w:r>
            <w:r>
              <w:rPr>
                <w:rStyle w:val="SAPScreenElement"/>
              </w:rPr>
              <w:t xml:space="preserve"> </w:t>
            </w:r>
            <w:r>
              <w:t xml:space="preserve">part </w:t>
            </w:r>
            <w:r w:rsidRPr="00187B9E">
              <w:rPr>
                <w:rFonts w:cs="Arial"/>
                <w:bCs/>
              </w:rPr>
              <w:t>of the form</w:t>
            </w:r>
            <w:r>
              <w:rPr>
                <w:rFonts w:cs="Arial"/>
                <w:bCs/>
              </w:rPr>
              <w:t xml:space="preserve"> </w:t>
            </w:r>
            <w:r w:rsidRPr="008A1474">
              <w:t>displays a payment history for the court order concerned. It shows the total deductions made for this specific court order since it became effective, the deduction arrears, protected earnings arrears, and accounting status (last payroll pay date).</w:t>
            </w:r>
          </w:p>
        </w:tc>
        <w:tc>
          <w:tcPr>
            <w:tcW w:w="4860" w:type="dxa"/>
            <w:shd w:val="clear" w:color="auto" w:fill="auto"/>
          </w:tcPr>
          <w:p w14:paraId="578C9899" w14:textId="77777777" w:rsidR="00467E8A" w:rsidRPr="009F4CD2" w:rsidRDefault="00467E8A" w:rsidP="00467E8A"/>
        </w:tc>
        <w:tc>
          <w:tcPr>
            <w:tcW w:w="2790" w:type="dxa"/>
            <w:vMerge/>
            <w:shd w:val="clear" w:color="auto" w:fill="auto"/>
          </w:tcPr>
          <w:p w14:paraId="47C707F6" w14:textId="77777777" w:rsidR="00467E8A" w:rsidRPr="009F4CD2" w:rsidRDefault="00467E8A" w:rsidP="00467E8A">
            <w:pPr>
              <w:rPr>
                <w:rFonts w:cs="Arial"/>
                <w:bCs/>
              </w:rPr>
            </w:pPr>
          </w:p>
        </w:tc>
        <w:tc>
          <w:tcPr>
            <w:tcW w:w="1264" w:type="dxa"/>
          </w:tcPr>
          <w:p w14:paraId="3989552A" w14:textId="77777777" w:rsidR="00467E8A" w:rsidRPr="009F4CD2" w:rsidRDefault="00467E8A" w:rsidP="00467E8A">
            <w:pPr>
              <w:rPr>
                <w:rFonts w:cs="Arial"/>
                <w:bCs/>
              </w:rPr>
            </w:pPr>
          </w:p>
        </w:tc>
      </w:tr>
      <w:tr w:rsidR="00467E8A" w:rsidRPr="009F4CD2" w14:paraId="2EEA16EA" w14:textId="77777777" w:rsidTr="00467E8A">
        <w:trPr>
          <w:trHeight w:val="576"/>
        </w:trPr>
        <w:tc>
          <w:tcPr>
            <w:tcW w:w="900" w:type="dxa"/>
            <w:vMerge/>
            <w:shd w:val="clear" w:color="auto" w:fill="auto"/>
          </w:tcPr>
          <w:p w14:paraId="429C4FD3" w14:textId="77777777" w:rsidR="00467E8A" w:rsidRPr="009F4CD2" w:rsidRDefault="00467E8A" w:rsidP="00467E8A"/>
        </w:tc>
        <w:tc>
          <w:tcPr>
            <w:tcW w:w="1682" w:type="dxa"/>
            <w:vMerge/>
            <w:shd w:val="clear" w:color="auto" w:fill="auto"/>
          </w:tcPr>
          <w:p w14:paraId="01AF31F0" w14:textId="77777777" w:rsidR="00467E8A" w:rsidRPr="009F4CD2" w:rsidRDefault="00467E8A" w:rsidP="00467E8A">
            <w:pPr>
              <w:rPr>
                <w:rFonts w:cs="Arial"/>
                <w:b/>
                <w:bCs/>
              </w:rPr>
            </w:pPr>
          </w:p>
        </w:tc>
        <w:tc>
          <w:tcPr>
            <w:tcW w:w="2790" w:type="dxa"/>
            <w:shd w:val="clear" w:color="auto" w:fill="auto"/>
          </w:tcPr>
          <w:p w14:paraId="391B8753" w14:textId="77777777" w:rsidR="00467E8A" w:rsidRPr="009F4CD2" w:rsidRDefault="00467E8A" w:rsidP="00467E8A">
            <w:r w:rsidRPr="00187B9E">
              <w:t xml:space="preserve">In the </w:t>
            </w:r>
            <w:r>
              <w:rPr>
                <w:rStyle w:val="SAPScreenElement"/>
              </w:rPr>
              <w:t>Notes</w:t>
            </w:r>
            <w:r w:rsidRPr="00187B9E">
              <w:rPr>
                <w:rFonts w:cs="Arial"/>
                <w:bCs/>
              </w:rPr>
              <w:t xml:space="preserve"> </w:t>
            </w:r>
            <w:r>
              <w:t xml:space="preserve">part </w:t>
            </w:r>
            <w:r w:rsidRPr="00187B9E">
              <w:rPr>
                <w:rFonts w:cs="Arial"/>
                <w:bCs/>
              </w:rPr>
              <w:t>of the form,</w:t>
            </w:r>
            <w:r>
              <w:rPr>
                <w:rFonts w:cs="Arial"/>
                <w:bCs/>
              </w:rPr>
              <w:t xml:space="preserve"> enter notes, if appropriate.</w:t>
            </w:r>
          </w:p>
        </w:tc>
        <w:tc>
          <w:tcPr>
            <w:tcW w:w="4860" w:type="dxa"/>
            <w:shd w:val="clear" w:color="auto" w:fill="auto"/>
          </w:tcPr>
          <w:p w14:paraId="70234B66" w14:textId="77777777" w:rsidR="00467E8A" w:rsidRPr="009F4CD2" w:rsidRDefault="00467E8A" w:rsidP="00467E8A"/>
        </w:tc>
        <w:tc>
          <w:tcPr>
            <w:tcW w:w="2790" w:type="dxa"/>
            <w:vMerge/>
            <w:shd w:val="clear" w:color="auto" w:fill="auto"/>
          </w:tcPr>
          <w:p w14:paraId="15108D81" w14:textId="77777777" w:rsidR="00467E8A" w:rsidRPr="009F4CD2" w:rsidRDefault="00467E8A" w:rsidP="00467E8A">
            <w:pPr>
              <w:rPr>
                <w:rFonts w:cs="Arial"/>
                <w:bCs/>
              </w:rPr>
            </w:pPr>
          </w:p>
        </w:tc>
        <w:tc>
          <w:tcPr>
            <w:tcW w:w="1264" w:type="dxa"/>
          </w:tcPr>
          <w:p w14:paraId="371154AC" w14:textId="77777777" w:rsidR="00467E8A" w:rsidRPr="009F4CD2" w:rsidRDefault="00467E8A" w:rsidP="00467E8A">
            <w:pPr>
              <w:rPr>
                <w:rFonts w:cs="Arial"/>
                <w:bCs/>
              </w:rPr>
            </w:pPr>
          </w:p>
        </w:tc>
      </w:tr>
      <w:tr w:rsidR="00467E8A" w:rsidRPr="009F4CD2" w14:paraId="6CE7BBD9" w14:textId="77777777" w:rsidTr="00467E8A">
        <w:trPr>
          <w:trHeight w:val="576"/>
        </w:trPr>
        <w:tc>
          <w:tcPr>
            <w:tcW w:w="900" w:type="dxa"/>
            <w:shd w:val="clear" w:color="auto" w:fill="auto"/>
          </w:tcPr>
          <w:p w14:paraId="657DCCF9" w14:textId="77777777" w:rsidR="00467E8A" w:rsidRPr="009F4CD2" w:rsidRDefault="00467E8A" w:rsidP="00467E8A">
            <w:r w:rsidRPr="009F4CD2">
              <w:t>8</w:t>
            </w:r>
          </w:p>
        </w:tc>
        <w:tc>
          <w:tcPr>
            <w:tcW w:w="1682" w:type="dxa"/>
            <w:shd w:val="clear" w:color="auto" w:fill="auto"/>
          </w:tcPr>
          <w:p w14:paraId="262D4E9D" w14:textId="77777777" w:rsidR="00467E8A" w:rsidRPr="0064637F" w:rsidRDefault="00467E8A" w:rsidP="00467E8A">
            <w:pPr>
              <w:rPr>
                <w:rStyle w:val="SAPEmphasis"/>
              </w:rPr>
            </w:pPr>
            <w:r w:rsidRPr="0064637F">
              <w:rPr>
                <w:rStyle w:val="SAPEmphasis"/>
              </w:rPr>
              <w:t>Save Court Orders Data</w:t>
            </w:r>
          </w:p>
        </w:tc>
        <w:tc>
          <w:tcPr>
            <w:tcW w:w="2790" w:type="dxa"/>
            <w:shd w:val="clear" w:color="auto" w:fill="auto"/>
          </w:tcPr>
          <w:p w14:paraId="332DB4ED" w14:textId="77777777" w:rsidR="00467E8A" w:rsidRPr="009F4CD2" w:rsidRDefault="00467E8A" w:rsidP="00467E8A">
            <w:r w:rsidRPr="009F4CD2">
              <w:t xml:space="preserve">Choose the </w:t>
            </w:r>
            <w:r w:rsidRPr="009F4CD2">
              <w:rPr>
                <w:rStyle w:val="SAPScreenElement"/>
              </w:rPr>
              <w:t>Save</w:t>
            </w:r>
            <w:r w:rsidRPr="009F4CD2">
              <w:t xml:space="preserve"> button.</w:t>
            </w:r>
          </w:p>
        </w:tc>
        <w:tc>
          <w:tcPr>
            <w:tcW w:w="4860" w:type="dxa"/>
            <w:shd w:val="clear" w:color="auto" w:fill="auto"/>
          </w:tcPr>
          <w:p w14:paraId="7B82C468" w14:textId="77777777" w:rsidR="00467E8A" w:rsidRPr="009F4CD2" w:rsidRDefault="00467E8A" w:rsidP="00467E8A"/>
        </w:tc>
        <w:tc>
          <w:tcPr>
            <w:tcW w:w="2790" w:type="dxa"/>
            <w:shd w:val="clear" w:color="auto" w:fill="auto"/>
          </w:tcPr>
          <w:p w14:paraId="62B5C197" w14:textId="77777777" w:rsidR="00467E8A" w:rsidRPr="009F4CD2" w:rsidRDefault="00467E8A" w:rsidP="00467E8A">
            <w:r w:rsidRPr="009F4CD2">
              <w:rPr>
                <w:rFonts w:cs="Arial"/>
                <w:bCs/>
              </w:rPr>
              <w:t>A system message about data saving is generated.</w:t>
            </w:r>
          </w:p>
        </w:tc>
        <w:tc>
          <w:tcPr>
            <w:tcW w:w="1264" w:type="dxa"/>
          </w:tcPr>
          <w:p w14:paraId="71D0A8C7" w14:textId="77777777" w:rsidR="00467E8A" w:rsidRPr="009F4CD2" w:rsidRDefault="00467E8A" w:rsidP="00467E8A">
            <w:pPr>
              <w:rPr>
                <w:rFonts w:cs="Arial"/>
                <w:bCs/>
              </w:rPr>
            </w:pPr>
          </w:p>
        </w:tc>
      </w:tr>
      <w:tr w:rsidR="00467E8A" w:rsidRPr="009F4CD2" w14:paraId="3E66C87E" w14:textId="77777777" w:rsidTr="00467E8A">
        <w:trPr>
          <w:trHeight w:val="576"/>
        </w:trPr>
        <w:tc>
          <w:tcPr>
            <w:tcW w:w="900" w:type="dxa"/>
            <w:shd w:val="clear" w:color="auto" w:fill="auto"/>
          </w:tcPr>
          <w:p w14:paraId="111E60DB" w14:textId="77777777" w:rsidR="00467E8A" w:rsidRPr="009F4CD2" w:rsidRDefault="00467E8A" w:rsidP="00467E8A">
            <w:r>
              <w:t>9</w:t>
            </w:r>
          </w:p>
        </w:tc>
        <w:tc>
          <w:tcPr>
            <w:tcW w:w="1682" w:type="dxa"/>
            <w:shd w:val="clear" w:color="auto" w:fill="auto"/>
          </w:tcPr>
          <w:p w14:paraId="5576701F" w14:textId="77777777" w:rsidR="00467E8A" w:rsidRPr="0064637F" w:rsidRDefault="00467E8A" w:rsidP="00467E8A">
            <w:pPr>
              <w:rPr>
                <w:rStyle w:val="SAPEmphasis"/>
              </w:rPr>
            </w:pPr>
            <w:r w:rsidRPr="0064637F">
              <w:rPr>
                <w:rStyle w:val="SAPEmphasis"/>
              </w:rPr>
              <w:t xml:space="preserve">Select External Transfers </w:t>
            </w:r>
          </w:p>
        </w:tc>
        <w:tc>
          <w:tcPr>
            <w:tcW w:w="2790" w:type="dxa"/>
            <w:shd w:val="clear" w:color="auto" w:fill="auto"/>
          </w:tcPr>
          <w:p w14:paraId="3BB848CD" w14:textId="77777777" w:rsidR="00467E8A" w:rsidRPr="009F4CD2" w:rsidRDefault="00467E8A" w:rsidP="00467E8A">
            <w:r>
              <w:t xml:space="preserve">Select from the </w:t>
            </w:r>
            <w:r w:rsidRPr="006B4DCD">
              <w:rPr>
                <w:rStyle w:val="SAPScreenElement"/>
              </w:rPr>
              <w:t>Navigate to Mashup</w:t>
            </w:r>
            <w:r w:rsidRPr="00187B9E">
              <w:t xml:space="preserve"> drop-down</w:t>
            </w:r>
            <w:r>
              <w:t>,</w:t>
            </w:r>
            <w:r w:rsidRPr="00187B9E">
              <w:t xml:space="preserve"> located in the upper part of the</w:t>
            </w:r>
            <w:r>
              <w:t xml:space="preserve"> screen, value</w:t>
            </w:r>
            <w:r w:rsidRPr="00187B9E">
              <w:t xml:space="preserve"> </w:t>
            </w:r>
            <w:r>
              <w:rPr>
                <w:rStyle w:val="SAPScreenElement"/>
              </w:rPr>
              <w:t>Earnings and Deductions</w:t>
            </w:r>
            <w:r w:rsidRPr="009F4CD2">
              <w:t xml:space="preserve"> </w:t>
            </w:r>
            <w:r w:rsidRPr="004E0842">
              <w:rPr>
                <w:rStyle w:val="SAPScreenElement"/>
              </w:rPr>
              <w:sym w:font="Symbol" w:char="F0AE"/>
            </w:r>
            <w:r>
              <w:t xml:space="preserve"> </w:t>
            </w:r>
            <w:r w:rsidRPr="000C377A">
              <w:rPr>
                <w:rStyle w:val="SAPScreenElement"/>
              </w:rPr>
              <w:t>External Transfers</w:t>
            </w:r>
            <w:r w:rsidRPr="00187B9E">
              <w:t>.</w:t>
            </w:r>
          </w:p>
        </w:tc>
        <w:tc>
          <w:tcPr>
            <w:tcW w:w="4860" w:type="dxa"/>
            <w:shd w:val="clear" w:color="auto" w:fill="auto"/>
          </w:tcPr>
          <w:p w14:paraId="27CDBDC3" w14:textId="77777777" w:rsidR="00467E8A" w:rsidRPr="009F4CD2" w:rsidRDefault="00467E8A" w:rsidP="00467E8A"/>
        </w:tc>
        <w:tc>
          <w:tcPr>
            <w:tcW w:w="2790" w:type="dxa"/>
            <w:shd w:val="clear" w:color="auto" w:fill="auto"/>
          </w:tcPr>
          <w:p w14:paraId="1AF59ACA" w14:textId="77777777" w:rsidR="00467E8A" w:rsidRPr="009F4CD2" w:rsidRDefault="00467E8A" w:rsidP="00467E8A">
            <w:pPr>
              <w:rPr>
                <w:rFonts w:cs="Arial"/>
                <w:bCs/>
              </w:rPr>
            </w:pPr>
            <w:r w:rsidRPr="009F4CD2">
              <w:t>You are linked to the embedded form containing a table with already existing records (if any, otherwise, the table is empty).</w:t>
            </w:r>
          </w:p>
        </w:tc>
        <w:tc>
          <w:tcPr>
            <w:tcW w:w="1264" w:type="dxa"/>
          </w:tcPr>
          <w:p w14:paraId="5B3FECA8" w14:textId="77777777" w:rsidR="00467E8A" w:rsidRPr="009F4CD2" w:rsidRDefault="00467E8A" w:rsidP="00467E8A">
            <w:pPr>
              <w:rPr>
                <w:rFonts w:cs="Arial"/>
                <w:bCs/>
              </w:rPr>
            </w:pPr>
          </w:p>
        </w:tc>
      </w:tr>
      <w:tr w:rsidR="00467E8A" w:rsidRPr="009F4CD2" w14:paraId="5298A3EE" w14:textId="77777777" w:rsidTr="00467E8A">
        <w:trPr>
          <w:trHeight w:val="576"/>
        </w:trPr>
        <w:tc>
          <w:tcPr>
            <w:tcW w:w="900" w:type="dxa"/>
            <w:shd w:val="clear" w:color="auto" w:fill="auto"/>
          </w:tcPr>
          <w:p w14:paraId="08264CFD" w14:textId="77777777" w:rsidR="00467E8A" w:rsidRPr="009F4CD2" w:rsidRDefault="00467E8A" w:rsidP="00467E8A">
            <w:r>
              <w:t>10</w:t>
            </w:r>
          </w:p>
        </w:tc>
        <w:tc>
          <w:tcPr>
            <w:tcW w:w="1682" w:type="dxa"/>
            <w:shd w:val="clear" w:color="auto" w:fill="auto"/>
          </w:tcPr>
          <w:p w14:paraId="406436C4" w14:textId="77777777" w:rsidR="00467E8A" w:rsidRPr="0064637F" w:rsidRDefault="00467E8A" w:rsidP="00467E8A">
            <w:pPr>
              <w:rPr>
                <w:rStyle w:val="SAPEmphasis"/>
              </w:rPr>
            </w:pPr>
            <w:r w:rsidRPr="0064637F">
              <w:rPr>
                <w:rStyle w:val="SAPEmphasis"/>
              </w:rPr>
              <w:t>Create New External Transfers Record</w:t>
            </w:r>
          </w:p>
        </w:tc>
        <w:tc>
          <w:tcPr>
            <w:tcW w:w="2790" w:type="dxa"/>
            <w:shd w:val="clear" w:color="auto" w:fill="auto"/>
          </w:tcPr>
          <w:p w14:paraId="5F95C129" w14:textId="77777777" w:rsidR="00467E8A" w:rsidRPr="009F4CD2" w:rsidRDefault="00467E8A" w:rsidP="00467E8A">
            <w:r w:rsidRPr="009F4CD2">
              <w:t xml:space="preserve">On the displayed </w:t>
            </w:r>
            <w:r w:rsidRPr="000C377A">
              <w:rPr>
                <w:rStyle w:val="SAPScreenElement"/>
              </w:rPr>
              <w:t xml:space="preserve">External Transfers </w:t>
            </w:r>
            <w:r w:rsidRPr="009F4CD2">
              <w:t>page</w:t>
            </w:r>
            <w:r>
              <w:t>,</w:t>
            </w:r>
            <w:r w:rsidRPr="009F4CD2">
              <w:t xml:space="preserve"> select the </w:t>
            </w:r>
            <w:r w:rsidRPr="009F4CD2">
              <w:rPr>
                <w:rStyle w:val="SAPScreenElement"/>
              </w:rPr>
              <w:t>New</w:t>
            </w:r>
            <w:r w:rsidRPr="009F4CD2">
              <w:t xml:space="preserve"> </w:t>
            </w:r>
            <w:r w:rsidRPr="00FD06AE">
              <w:rPr>
                <w:rStyle w:val="SAPScreenElement"/>
              </w:rPr>
              <w:sym w:font="Symbol" w:char="F0AE"/>
            </w:r>
            <w:r w:rsidRPr="00FD06AE">
              <w:rPr>
                <w:rStyle w:val="SAPScreenElement"/>
              </w:rPr>
              <w:t xml:space="preserve"> &lt;</w:t>
            </w:r>
            <w:r>
              <w:rPr>
                <w:rStyle w:val="SAPScreenElement"/>
              </w:rPr>
              <w:t>external transfer</w:t>
            </w:r>
            <w:r w:rsidRPr="00FD06AE">
              <w:rPr>
                <w:rStyle w:val="SAPScreenElement"/>
              </w:rPr>
              <w:t xml:space="preserve"> type&gt;</w:t>
            </w:r>
            <w:r>
              <w:t xml:space="preserve"> </w:t>
            </w:r>
            <w:r w:rsidRPr="009F4CD2">
              <w:t>pushbutton.</w:t>
            </w:r>
          </w:p>
        </w:tc>
        <w:tc>
          <w:tcPr>
            <w:tcW w:w="4860" w:type="dxa"/>
            <w:shd w:val="clear" w:color="auto" w:fill="auto"/>
          </w:tcPr>
          <w:p w14:paraId="0F20386F" w14:textId="77777777" w:rsidR="00467E8A" w:rsidRPr="009F4CD2" w:rsidRDefault="00467E8A" w:rsidP="00467E8A">
            <w:r>
              <w:t xml:space="preserve">Select for example </w:t>
            </w:r>
            <w:r w:rsidRPr="000C377A">
              <w:rPr>
                <w:rStyle w:val="SAPScreenElement"/>
              </w:rPr>
              <w:t>Charitable donations</w:t>
            </w:r>
            <w:r>
              <w:rPr>
                <w:rStyle w:val="SAPScreenElement"/>
              </w:rPr>
              <w:t>.</w:t>
            </w:r>
          </w:p>
        </w:tc>
        <w:tc>
          <w:tcPr>
            <w:tcW w:w="2790" w:type="dxa"/>
            <w:shd w:val="clear" w:color="auto" w:fill="auto"/>
          </w:tcPr>
          <w:p w14:paraId="6221BB6F" w14:textId="77777777" w:rsidR="00467E8A" w:rsidRPr="009F4CD2" w:rsidRDefault="00467E8A" w:rsidP="00467E8A">
            <w:r w:rsidRPr="009F4CD2">
              <w:t>The fields to be filled in the form show up below the table.</w:t>
            </w:r>
          </w:p>
        </w:tc>
        <w:tc>
          <w:tcPr>
            <w:tcW w:w="1264" w:type="dxa"/>
          </w:tcPr>
          <w:p w14:paraId="43208B9B" w14:textId="77777777" w:rsidR="00467E8A" w:rsidRPr="009F4CD2" w:rsidRDefault="00467E8A" w:rsidP="00467E8A">
            <w:pPr>
              <w:rPr>
                <w:rFonts w:cs="Arial"/>
                <w:bCs/>
              </w:rPr>
            </w:pPr>
          </w:p>
        </w:tc>
      </w:tr>
      <w:tr w:rsidR="00467E8A" w:rsidRPr="009F4CD2" w14:paraId="0C94484D" w14:textId="77777777" w:rsidTr="00467E8A">
        <w:trPr>
          <w:trHeight w:val="288"/>
        </w:trPr>
        <w:tc>
          <w:tcPr>
            <w:tcW w:w="900" w:type="dxa"/>
            <w:vMerge w:val="restart"/>
            <w:shd w:val="clear" w:color="auto" w:fill="auto"/>
          </w:tcPr>
          <w:p w14:paraId="44D5CD82" w14:textId="77777777" w:rsidR="00467E8A" w:rsidRPr="009F4CD2" w:rsidRDefault="00467E8A" w:rsidP="00467E8A">
            <w:r>
              <w:t>11</w:t>
            </w:r>
          </w:p>
        </w:tc>
        <w:tc>
          <w:tcPr>
            <w:tcW w:w="1682" w:type="dxa"/>
            <w:vMerge w:val="restart"/>
            <w:shd w:val="clear" w:color="auto" w:fill="auto"/>
          </w:tcPr>
          <w:p w14:paraId="5939CB38" w14:textId="77777777" w:rsidR="00467E8A" w:rsidRPr="0064637F" w:rsidRDefault="00467E8A" w:rsidP="00467E8A">
            <w:pPr>
              <w:rPr>
                <w:rStyle w:val="SAPEmphasis"/>
              </w:rPr>
            </w:pPr>
            <w:r w:rsidRPr="0064637F">
              <w:rPr>
                <w:rStyle w:val="SAPEmphasis"/>
              </w:rPr>
              <w:t>Maintain External Transfers Details</w:t>
            </w:r>
          </w:p>
        </w:tc>
        <w:tc>
          <w:tcPr>
            <w:tcW w:w="2790" w:type="dxa"/>
            <w:vMerge w:val="restart"/>
            <w:shd w:val="clear" w:color="auto" w:fill="auto"/>
          </w:tcPr>
          <w:p w14:paraId="1935F8C4" w14:textId="77777777" w:rsidR="00467E8A" w:rsidRPr="009F4CD2" w:rsidRDefault="00467E8A" w:rsidP="00467E8A">
            <w:r w:rsidRPr="00187B9E">
              <w:t>Enter the validity period for the record:</w:t>
            </w:r>
          </w:p>
        </w:tc>
        <w:tc>
          <w:tcPr>
            <w:tcW w:w="4860" w:type="dxa"/>
            <w:shd w:val="clear" w:color="auto" w:fill="auto"/>
          </w:tcPr>
          <w:p w14:paraId="46952D60" w14:textId="77777777" w:rsidR="00467E8A" w:rsidRPr="009F4CD2" w:rsidRDefault="00467E8A" w:rsidP="00467E8A">
            <w:r w:rsidRPr="009F4CD2">
              <w:rPr>
                <w:rStyle w:val="SAPScreenElement"/>
              </w:rPr>
              <w:t>Valid From:</w:t>
            </w:r>
            <w:r w:rsidRPr="009F4CD2">
              <w:rPr>
                <w:i/>
              </w:rPr>
              <w:t xml:space="preserve"> </w:t>
            </w:r>
            <w:r>
              <w:t>defaults to today’s date; select as appropriate from calendar help</w:t>
            </w:r>
          </w:p>
        </w:tc>
        <w:tc>
          <w:tcPr>
            <w:tcW w:w="2790" w:type="dxa"/>
            <w:vMerge w:val="restart"/>
            <w:shd w:val="clear" w:color="auto" w:fill="auto"/>
          </w:tcPr>
          <w:p w14:paraId="63FAA23A" w14:textId="77777777" w:rsidR="00467E8A" w:rsidRPr="009F4CD2" w:rsidRDefault="00467E8A" w:rsidP="00467E8A"/>
        </w:tc>
        <w:tc>
          <w:tcPr>
            <w:tcW w:w="1264" w:type="dxa"/>
          </w:tcPr>
          <w:p w14:paraId="212E698F" w14:textId="77777777" w:rsidR="00467E8A" w:rsidRPr="009F4CD2" w:rsidRDefault="00467E8A" w:rsidP="00467E8A">
            <w:pPr>
              <w:rPr>
                <w:rFonts w:cs="Arial"/>
                <w:bCs/>
              </w:rPr>
            </w:pPr>
          </w:p>
        </w:tc>
      </w:tr>
      <w:tr w:rsidR="00467E8A" w:rsidRPr="009F4CD2" w14:paraId="23E05A4C" w14:textId="77777777" w:rsidTr="00467E8A">
        <w:trPr>
          <w:trHeight w:val="288"/>
        </w:trPr>
        <w:tc>
          <w:tcPr>
            <w:tcW w:w="900" w:type="dxa"/>
            <w:vMerge/>
            <w:shd w:val="clear" w:color="auto" w:fill="auto"/>
          </w:tcPr>
          <w:p w14:paraId="2FA6720A" w14:textId="77777777" w:rsidR="00467E8A" w:rsidRPr="009F4CD2" w:rsidRDefault="00467E8A" w:rsidP="00467E8A"/>
        </w:tc>
        <w:tc>
          <w:tcPr>
            <w:tcW w:w="1682" w:type="dxa"/>
            <w:vMerge/>
            <w:shd w:val="clear" w:color="auto" w:fill="auto"/>
          </w:tcPr>
          <w:p w14:paraId="1F71A8BA" w14:textId="77777777" w:rsidR="00467E8A" w:rsidRPr="009F4CD2" w:rsidRDefault="00467E8A" w:rsidP="00467E8A">
            <w:pPr>
              <w:rPr>
                <w:rFonts w:cs="Arial"/>
                <w:b/>
                <w:bCs/>
              </w:rPr>
            </w:pPr>
          </w:p>
        </w:tc>
        <w:tc>
          <w:tcPr>
            <w:tcW w:w="2790" w:type="dxa"/>
            <w:vMerge/>
            <w:shd w:val="clear" w:color="auto" w:fill="auto"/>
          </w:tcPr>
          <w:p w14:paraId="666298CC" w14:textId="77777777" w:rsidR="00467E8A" w:rsidRPr="009F4CD2" w:rsidRDefault="00467E8A" w:rsidP="00467E8A"/>
        </w:tc>
        <w:tc>
          <w:tcPr>
            <w:tcW w:w="4860" w:type="dxa"/>
            <w:shd w:val="clear" w:color="auto" w:fill="auto"/>
          </w:tcPr>
          <w:p w14:paraId="6F8CB0E9" w14:textId="77777777" w:rsidR="00467E8A" w:rsidRPr="009F4CD2" w:rsidRDefault="00467E8A" w:rsidP="00467E8A">
            <w:pPr>
              <w:rPr>
                <w:rStyle w:val="SAPScreenElement"/>
              </w:rPr>
            </w:pPr>
            <w:r w:rsidRPr="009F4CD2">
              <w:rPr>
                <w:rStyle w:val="SAPScreenElement"/>
              </w:rPr>
              <w:t>To</w:t>
            </w:r>
            <w:r>
              <w:rPr>
                <w:rStyle w:val="SAPScreenElement"/>
              </w:rPr>
              <w:t>:</w:t>
            </w:r>
            <w:r w:rsidRPr="009F4CD2">
              <w:t xml:space="preserve"> </w:t>
            </w:r>
            <w:r>
              <w:t>select as appropriate from calendar help</w:t>
            </w:r>
          </w:p>
        </w:tc>
        <w:tc>
          <w:tcPr>
            <w:tcW w:w="2790" w:type="dxa"/>
            <w:vMerge/>
            <w:shd w:val="clear" w:color="auto" w:fill="auto"/>
          </w:tcPr>
          <w:p w14:paraId="036BBC94" w14:textId="77777777" w:rsidR="00467E8A" w:rsidRPr="009F4CD2" w:rsidRDefault="00467E8A" w:rsidP="00467E8A"/>
        </w:tc>
        <w:tc>
          <w:tcPr>
            <w:tcW w:w="1264" w:type="dxa"/>
          </w:tcPr>
          <w:p w14:paraId="572E3CD3" w14:textId="77777777" w:rsidR="00467E8A" w:rsidRPr="009F4CD2" w:rsidRDefault="00467E8A" w:rsidP="00467E8A">
            <w:pPr>
              <w:rPr>
                <w:rFonts w:cs="Arial"/>
                <w:bCs/>
              </w:rPr>
            </w:pPr>
          </w:p>
        </w:tc>
      </w:tr>
      <w:tr w:rsidR="00467E8A" w:rsidRPr="009F4CD2" w14:paraId="17EFD654" w14:textId="77777777" w:rsidTr="00467E8A">
        <w:trPr>
          <w:trHeight w:val="288"/>
        </w:trPr>
        <w:tc>
          <w:tcPr>
            <w:tcW w:w="900" w:type="dxa"/>
            <w:vMerge/>
            <w:shd w:val="clear" w:color="auto" w:fill="auto"/>
          </w:tcPr>
          <w:p w14:paraId="70F4E1CF" w14:textId="77777777" w:rsidR="00467E8A" w:rsidRPr="009F4CD2" w:rsidRDefault="00467E8A" w:rsidP="00467E8A"/>
        </w:tc>
        <w:tc>
          <w:tcPr>
            <w:tcW w:w="1682" w:type="dxa"/>
            <w:vMerge/>
            <w:shd w:val="clear" w:color="auto" w:fill="auto"/>
          </w:tcPr>
          <w:p w14:paraId="7D87B7FC" w14:textId="77777777" w:rsidR="00467E8A" w:rsidRPr="009F4CD2" w:rsidRDefault="00467E8A" w:rsidP="00467E8A">
            <w:pPr>
              <w:rPr>
                <w:rFonts w:cs="Arial"/>
                <w:b/>
                <w:bCs/>
              </w:rPr>
            </w:pPr>
          </w:p>
        </w:tc>
        <w:tc>
          <w:tcPr>
            <w:tcW w:w="2790" w:type="dxa"/>
            <w:vMerge w:val="restart"/>
            <w:shd w:val="clear" w:color="auto" w:fill="auto"/>
          </w:tcPr>
          <w:p w14:paraId="5AAA2D11" w14:textId="77777777" w:rsidR="00467E8A" w:rsidRDefault="00467E8A" w:rsidP="00467E8A">
            <w:r w:rsidRPr="00187B9E">
              <w:t xml:space="preserve">In the </w:t>
            </w:r>
            <w:r>
              <w:rPr>
                <w:rStyle w:val="SAPScreenElement"/>
              </w:rPr>
              <w:t>Payment data</w:t>
            </w:r>
            <w:r w:rsidRPr="00187B9E">
              <w:t xml:space="preserve"> </w:t>
            </w:r>
            <w:r>
              <w:t xml:space="preserve">part </w:t>
            </w:r>
            <w:r w:rsidRPr="00187B9E">
              <w:rPr>
                <w:rFonts w:cs="Arial"/>
                <w:bCs/>
              </w:rPr>
              <w:t>of the form</w:t>
            </w:r>
            <w:r w:rsidRPr="00187B9E">
              <w:t xml:space="preserve"> make the following entries:</w:t>
            </w:r>
          </w:p>
          <w:p w14:paraId="4D8FBC04" w14:textId="77777777" w:rsidR="00467E8A" w:rsidRDefault="00467E8A" w:rsidP="00467E8A"/>
          <w:p w14:paraId="1E2CD34D" w14:textId="77777777" w:rsidR="00467E8A" w:rsidRPr="009F4CD2" w:rsidRDefault="00467E8A" w:rsidP="00467E8A">
            <w:pPr>
              <w:pStyle w:val="SAPNoteHeading"/>
              <w:ind w:left="0"/>
            </w:pPr>
            <w:r w:rsidRPr="009F4CD2">
              <w:rPr>
                <w:noProof/>
              </w:rPr>
              <w:drawing>
                <wp:inline distT="0" distB="0" distL="0" distR="0" wp14:anchorId="4F650EF4" wp14:editId="72FB75FD">
                  <wp:extent cx="228600" cy="228600"/>
                  <wp:effectExtent l="0" t="0" r="0" b="0"/>
                  <wp:docPr id="16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F4CD2">
              <w:t> Note</w:t>
            </w:r>
          </w:p>
          <w:p w14:paraId="38B2EF64" w14:textId="77777777" w:rsidR="00467E8A" w:rsidRPr="009F4CD2" w:rsidRDefault="00467E8A" w:rsidP="00467E8A">
            <w:r>
              <w:t>Depending on the external transfer type selected, you will need to enter either an amount of money or a time unit.</w:t>
            </w:r>
          </w:p>
        </w:tc>
        <w:tc>
          <w:tcPr>
            <w:tcW w:w="4860" w:type="dxa"/>
            <w:shd w:val="clear" w:color="auto" w:fill="auto"/>
          </w:tcPr>
          <w:p w14:paraId="43968E91" w14:textId="77777777" w:rsidR="00467E8A" w:rsidRDefault="00467E8A" w:rsidP="00467E8A">
            <w:r>
              <w:rPr>
                <w:rStyle w:val="SAPScreenElement"/>
              </w:rPr>
              <w:t>Wage Type</w:t>
            </w:r>
            <w:r w:rsidRPr="001A343C">
              <w:t>:</w:t>
            </w:r>
            <w:r w:rsidRPr="009F4CD2">
              <w:t xml:space="preserve"> </w:t>
            </w:r>
            <w:r>
              <w:t>defaulted from the selected external transfer type</w:t>
            </w:r>
          </w:p>
          <w:p w14:paraId="01E83635" w14:textId="77777777" w:rsidR="00467E8A" w:rsidRPr="009F4CD2" w:rsidRDefault="00467E8A" w:rsidP="00467E8A">
            <w:pPr>
              <w:pStyle w:val="SAPNoteHeading"/>
              <w:ind w:left="349"/>
            </w:pPr>
            <w:r w:rsidRPr="009F4CD2">
              <w:rPr>
                <w:noProof/>
              </w:rPr>
              <w:drawing>
                <wp:inline distT="0" distB="0" distL="0" distR="0" wp14:anchorId="33EA5276" wp14:editId="3F6A53E8">
                  <wp:extent cx="228600" cy="228600"/>
                  <wp:effectExtent l="0" t="0" r="0" b="0"/>
                  <wp:docPr id="16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F4CD2">
              <w:t> Note</w:t>
            </w:r>
          </w:p>
          <w:p w14:paraId="44744773" w14:textId="77777777" w:rsidR="00467E8A" w:rsidRPr="0044793A" w:rsidRDefault="00467E8A" w:rsidP="00467E8A">
            <w:pPr>
              <w:ind w:left="349"/>
            </w:pPr>
            <w:r>
              <w:t xml:space="preserve">Depending on the wage type, enter a value either in field </w:t>
            </w:r>
            <w:r>
              <w:rPr>
                <w:rStyle w:val="SAPScreenElement"/>
              </w:rPr>
              <w:t>Amount</w:t>
            </w:r>
            <w:r>
              <w:t xml:space="preserve"> or in fields </w:t>
            </w:r>
            <w:r w:rsidRPr="0058154B">
              <w:rPr>
                <w:rStyle w:val="SAPScreenElement"/>
              </w:rPr>
              <w:t>Number/unit</w:t>
            </w:r>
            <w:r>
              <w:t>.</w:t>
            </w:r>
          </w:p>
        </w:tc>
        <w:tc>
          <w:tcPr>
            <w:tcW w:w="2790" w:type="dxa"/>
            <w:vMerge/>
            <w:shd w:val="clear" w:color="auto" w:fill="auto"/>
          </w:tcPr>
          <w:p w14:paraId="3BE5E976" w14:textId="77777777" w:rsidR="00467E8A" w:rsidRPr="009F4CD2" w:rsidRDefault="00467E8A" w:rsidP="00467E8A"/>
        </w:tc>
        <w:tc>
          <w:tcPr>
            <w:tcW w:w="1264" w:type="dxa"/>
          </w:tcPr>
          <w:p w14:paraId="7E3A26CF" w14:textId="77777777" w:rsidR="00467E8A" w:rsidRPr="009F4CD2" w:rsidRDefault="00467E8A" w:rsidP="00467E8A">
            <w:pPr>
              <w:rPr>
                <w:rFonts w:cs="Arial"/>
                <w:bCs/>
              </w:rPr>
            </w:pPr>
          </w:p>
        </w:tc>
      </w:tr>
      <w:tr w:rsidR="00467E8A" w:rsidRPr="009F4CD2" w14:paraId="7FECF861" w14:textId="77777777" w:rsidTr="00467E8A">
        <w:trPr>
          <w:trHeight w:val="288"/>
        </w:trPr>
        <w:tc>
          <w:tcPr>
            <w:tcW w:w="900" w:type="dxa"/>
            <w:vMerge/>
            <w:shd w:val="clear" w:color="auto" w:fill="auto"/>
          </w:tcPr>
          <w:p w14:paraId="66FE0332" w14:textId="77777777" w:rsidR="00467E8A" w:rsidRPr="009F4CD2" w:rsidRDefault="00467E8A" w:rsidP="00467E8A"/>
        </w:tc>
        <w:tc>
          <w:tcPr>
            <w:tcW w:w="1682" w:type="dxa"/>
            <w:vMerge/>
            <w:shd w:val="clear" w:color="auto" w:fill="auto"/>
          </w:tcPr>
          <w:p w14:paraId="39CD7539" w14:textId="77777777" w:rsidR="00467E8A" w:rsidRPr="009F4CD2" w:rsidRDefault="00467E8A" w:rsidP="00467E8A">
            <w:pPr>
              <w:rPr>
                <w:rFonts w:cs="Arial"/>
                <w:b/>
                <w:bCs/>
              </w:rPr>
            </w:pPr>
          </w:p>
        </w:tc>
        <w:tc>
          <w:tcPr>
            <w:tcW w:w="2790" w:type="dxa"/>
            <w:vMerge/>
            <w:shd w:val="clear" w:color="auto" w:fill="auto"/>
          </w:tcPr>
          <w:p w14:paraId="1A16E04E" w14:textId="77777777" w:rsidR="00467E8A" w:rsidRPr="00187B9E" w:rsidRDefault="00467E8A" w:rsidP="00467E8A"/>
        </w:tc>
        <w:tc>
          <w:tcPr>
            <w:tcW w:w="4860" w:type="dxa"/>
            <w:shd w:val="clear" w:color="auto" w:fill="auto"/>
          </w:tcPr>
          <w:p w14:paraId="7AA7C695" w14:textId="77777777" w:rsidR="00467E8A" w:rsidRDefault="00467E8A" w:rsidP="00467E8A">
            <w:r>
              <w:rPr>
                <w:rStyle w:val="SAPScreenElement"/>
              </w:rPr>
              <w:t>Amount</w:t>
            </w:r>
            <w:r w:rsidRPr="000B4755">
              <w:rPr>
                <w:rStyle w:val="SAPScreenElement"/>
              </w:rPr>
              <w:t>:</w:t>
            </w:r>
            <w:r>
              <w:rPr>
                <w:rStyle w:val="SAPScreenElement"/>
              </w:rPr>
              <w:t xml:space="preserve"> </w:t>
            </w:r>
            <w:r>
              <w:t>enter if appropriate</w:t>
            </w:r>
          </w:p>
          <w:p w14:paraId="117A2F74" w14:textId="77777777" w:rsidR="00467E8A" w:rsidRPr="009F4CD2" w:rsidRDefault="00467E8A" w:rsidP="00467E8A">
            <w:pPr>
              <w:pStyle w:val="SAPNoteHeading"/>
              <w:ind w:left="342"/>
            </w:pPr>
            <w:r w:rsidRPr="009F4CD2">
              <w:rPr>
                <w:noProof/>
              </w:rPr>
              <w:drawing>
                <wp:inline distT="0" distB="0" distL="0" distR="0" wp14:anchorId="6D21B95B" wp14:editId="41D0BC3D">
                  <wp:extent cx="228600" cy="228600"/>
                  <wp:effectExtent l="0" t="0" r="0" b="0"/>
                  <wp:docPr id="16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F4CD2">
              <w:t> Note</w:t>
            </w:r>
          </w:p>
          <w:p w14:paraId="177B2938" w14:textId="77777777" w:rsidR="00467E8A" w:rsidRDefault="00467E8A" w:rsidP="00467E8A">
            <w:pPr>
              <w:ind w:left="342"/>
              <w:rPr>
                <w:rStyle w:val="SAPScreenElement"/>
              </w:rPr>
            </w:pPr>
            <w:r w:rsidRPr="0058154B">
              <w:t>Currency is defaulted to</w:t>
            </w:r>
            <w:r w:rsidRPr="00641C7F">
              <w:rPr>
                <w:rStyle w:val="SAPUserEntry"/>
                <w:color w:val="auto"/>
              </w:rPr>
              <w:t xml:space="preserve"> </w:t>
            </w:r>
            <w:r w:rsidRPr="0058154B">
              <w:rPr>
                <w:rStyle w:val="SAPUserEntry"/>
                <w:color w:val="auto"/>
              </w:rPr>
              <w:t>GBP</w:t>
            </w:r>
            <w:r w:rsidRPr="0058154B">
              <w:t>; adapt if appropriate.</w:t>
            </w:r>
          </w:p>
        </w:tc>
        <w:tc>
          <w:tcPr>
            <w:tcW w:w="2790" w:type="dxa"/>
            <w:vMerge/>
            <w:shd w:val="clear" w:color="auto" w:fill="auto"/>
          </w:tcPr>
          <w:p w14:paraId="6AE90609" w14:textId="77777777" w:rsidR="00467E8A" w:rsidRPr="009F4CD2" w:rsidRDefault="00467E8A" w:rsidP="00467E8A"/>
        </w:tc>
        <w:tc>
          <w:tcPr>
            <w:tcW w:w="1264" w:type="dxa"/>
          </w:tcPr>
          <w:p w14:paraId="0899660F" w14:textId="77777777" w:rsidR="00467E8A" w:rsidRPr="009F4CD2" w:rsidRDefault="00467E8A" w:rsidP="00467E8A">
            <w:pPr>
              <w:rPr>
                <w:rFonts w:cs="Arial"/>
                <w:bCs/>
              </w:rPr>
            </w:pPr>
          </w:p>
        </w:tc>
      </w:tr>
      <w:tr w:rsidR="00467E8A" w:rsidRPr="009F4CD2" w14:paraId="00C80306" w14:textId="77777777" w:rsidTr="00467E8A">
        <w:trPr>
          <w:trHeight w:val="288"/>
        </w:trPr>
        <w:tc>
          <w:tcPr>
            <w:tcW w:w="900" w:type="dxa"/>
            <w:vMerge/>
            <w:shd w:val="clear" w:color="auto" w:fill="auto"/>
          </w:tcPr>
          <w:p w14:paraId="4101A483" w14:textId="77777777" w:rsidR="00467E8A" w:rsidRPr="009F4CD2" w:rsidRDefault="00467E8A" w:rsidP="00467E8A"/>
        </w:tc>
        <w:tc>
          <w:tcPr>
            <w:tcW w:w="1682" w:type="dxa"/>
            <w:vMerge/>
            <w:shd w:val="clear" w:color="auto" w:fill="auto"/>
          </w:tcPr>
          <w:p w14:paraId="7711186B" w14:textId="77777777" w:rsidR="00467E8A" w:rsidRPr="009F4CD2" w:rsidRDefault="00467E8A" w:rsidP="00467E8A">
            <w:pPr>
              <w:rPr>
                <w:rFonts w:cs="Arial"/>
                <w:b/>
                <w:bCs/>
              </w:rPr>
            </w:pPr>
          </w:p>
        </w:tc>
        <w:tc>
          <w:tcPr>
            <w:tcW w:w="2790" w:type="dxa"/>
            <w:vMerge/>
            <w:shd w:val="clear" w:color="auto" w:fill="auto"/>
          </w:tcPr>
          <w:p w14:paraId="65E2B11D" w14:textId="77777777" w:rsidR="00467E8A" w:rsidRPr="00187B9E" w:rsidRDefault="00467E8A" w:rsidP="00467E8A"/>
        </w:tc>
        <w:tc>
          <w:tcPr>
            <w:tcW w:w="4860" w:type="dxa"/>
            <w:shd w:val="clear" w:color="auto" w:fill="auto"/>
          </w:tcPr>
          <w:p w14:paraId="44B18345" w14:textId="77777777" w:rsidR="00467E8A" w:rsidRDefault="00467E8A" w:rsidP="00467E8A">
            <w:pPr>
              <w:rPr>
                <w:rStyle w:val="SAPScreenElement"/>
              </w:rPr>
            </w:pPr>
            <w:r w:rsidRPr="0058154B">
              <w:rPr>
                <w:rStyle w:val="SAPScreenElement"/>
              </w:rPr>
              <w:t>Number/unit</w:t>
            </w:r>
            <w:r>
              <w:rPr>
                <w:rStyle w:val="SAPScreenElement"/>
              </w:rPr>
              <w:t xml:space="preserve">: </w:t>
            </w:r>
            <w:r>
              <w:t>enter if appropriate</w:t>
            </w:r>
          </w:p>
        </w:tc>
        <w:tc>
          <w:tcPr>
            <w:tcW w:w="2790" w:type="dxa"/>
            <w:vMerge/>
            <w:shd w:val="clear" w:color="auto" w:fill="auto"/>
          </w:tcPr>
          <w:p w14:paraId="6905D0D2" w14:textId="77777777" w:rsidR="00467E8A" w:rsidRPr="009F4CD2" w:rsidRDefault="00467E8A" w:rsidP="00467E8A"/>
        </w:tc>
        <w:tc>
          <w:tcPr>
            <w:tcW w:w="1264" w:type="dxa"/>
          </w:tcPr>
          <w:p w14:paraId="1F28F191" w14:textId="77777777" w:rsidR="00467E8A" w:rsidRPr="009F4CD2" w:rsidRDefault="00467E8A" w:rsidP="00467E8A">
            <w:pPr>
              <w:rPr>
                <w:rFonts w:cs="Arial"/>
                <w:bCs/>
              </w:rPr>
            </w:pPr>
          </w:p>
        </w:tc>
      </w:tr>
      <w:tr w:rsidR="00467E8A" w:rsidRPr="009F4CD2" w14:paraId="7B2A58F9" w14:textId="77777777" w:rsidTr="00467E8A">
        <w:trPr>
          <w:trHeight w:val="288"/>
        </w:trPr>
        <w:tc>
          <w:tcPr>
            <w:tcW w:w="900" w:type="dxa"/>
            <w:vMerge/>
            <w:shd w:val="clear" w:color="auto" w:fill="auto"/>
          </w:tcPr>
          <w:p w14:paraId="1428AB43" w14:textId="77777777" w:rsidR="00467E8A" w:rsidRPr="009F4CD2" w:rsidRDefault="00467E8A" w:rsidP="00467E8A"/>
        </w:tc>
        <w:tc>
          <w:tcPr>
            <w:tcW w:w="1682" w:type="dxa"/>
            <w:vMerge/>
            <w:shd w:val="clear" w:color="auto" w:fill="auto"/>
          </w:tcPr>
          <w:p w14:paraId="773EF803" w14:textId="77777777" w:rsidR="00467E8A" w:rsidRPr="009F4CD2" w:rsidRDefault="00467E8A" w:rsidP="00467E8A">
            <w:pPr>
              <w:rPr>
                <w:rFonts w:cs="Arial"/>
                <w:b/>
                <w:bCs/>
              </w:rPr>
            </w:pPr>
          </w:p>
        </w:tc>
        <w:tc>
          <w:tcPr>
            <w:tcW w:w="2790" w:type="dxa"/>
            <w:vMerge/>
            <w:shd w:val="clear" w:color="auto" w:fill="auto"/>
          </w:tcPr>
          <w:p w14:paraId="45BD8C27" w14:textId="77777777" w:rsidR="00467E8A" w:rsidRPr="00187B9E" w:rsidRDefault="00467E8A" w:rsidP="00467E8A"/>
        </w:tc>
        <w:tc>
          <w:tcPr>
            <w:tcW w:w="4860" w:type="dxa"/>
            <w:shd w:val="clear" w:color="auto" w:fill="auto"/>
          </w:tcPr>
          <w:p w14:paraId="13B69C8C" w14:textId="77777777" w:rsidR="00467E8A" w:rsidRDefault="00467E8A" w:rsidP="00467E8A">
            <w:pPr>
              <w:rPr>
                <w:rStyle w:val="SAPScreenElement"/>
              </w:rPr>
            </w:pPr>
            <w:r w:rsidRPr="000B4755">
              <w:rPr>
                <w:rStyle w:val="SAPScreenElement"/>
              </w:rPr>
              <w:t>1st payment period</w:t>
            </w:r>
            <w:r>
              <w:rPr>
                <w:rStyle w:val="SAPScreenElement"/>
              </w:rPr>
              <w:t>:</w:t>
            </w:r>
            <w:r>
              <w:t xml:space="preserve"> enter </w:t>
            </w:r>
            <w:r w:rsidRPr="008A1474">
              <w:t>the payroll period in which t</w:t>
            </w:r>
            <w:r>
              <w:t>he first payment should be made</w:t>
            </w:r>
          </w:p>
        </w:tc>
        <w:tc>
          <w:tcPr>
            <w:tcW w:w="2790" w:type="dxa"/>
            <w:vMerge/>
            <w:shd w:val="clear" w:color="auto" w:fill="auto"/>
          </w:tcPr>
          <w:p w14:paraId="5FA05B4F" w14:textId="77777777" w:rsidR="00467E8A" w:rsidRPr="009F4CD2" w:rsidRDefault="00467E8A" w:rsidP="00467E8A"/>
        </w:tc>
        <w:tc>
          <w:tcPr>
            <w:tcW w:w="1264" w:type="dxa"/>
          </w:tcPr>
          <w:p w14:paraId="25DBC53C" w14:textId="77777777" w:rsidR="00467E8A" w:rsidRPr="009F4CD2" w:rsidRDefault="00467E8A" w:rsidP="00467E8A">
            <w:pPr>
              <w:rPr>
                <w:rFonts w:cs="Arial"/>
                <w:bCs/>
              </w:rPr>
            </w:pPr>
          </w:p>
        </w:tc>
      </w:tr>
      <w:tr w:rsidR="00467E8A" w:rsidRPr="009F4CD2" w14:paraId="77D4E591" w14:textId="77777777" w:rsidTr="00467E8A">
        <w:trPr>
          <w:trHeight w:val="288"/>
        </w:trPr>
        <w:tc>
          <w:tcPr>
            <w:tcW w:w="900" w:type="dxa"/>
            <w:vMerge/>
            <w:shd w:val="clear" w:color="auto" w:fill="auto"/>
          </w:tcPr>
          <w:p w14:paraId="22A441EB" w14:textId="77777777" w:rsidR="00467E8A" w:rsidRPr="009F4CD2" w:rsidRDefault="00467E8A" w:rsidP="00467E8A"/>
        </w:tc>
        <w:tc>
          <w:tcPr>
            <w:tcW w:w="1682" w:type="dxa"/>
            <w:vMerge/>
            <w:shd w:val="clear" w:color="auto" w:fill="auto"/>
          </w:tcPr>
          <w:p w14:paraId="128198C9" w14:textId="77777777" w:rsidR="00467E8A" w:rsidRPr="009F4CD2" w:rsidRDefault="00467E8A" w:rsidP="00467E8A">
            <w:pPr>
              <w:rPr>
                <w:rFonts w:cs="Arial"/>
                <w:b/>
                <w:bCs/>
              </w:rPr>
            </w:pPr>
          </w:p>
        </w:tc>
        <w:tc>
          <w:tcPr>
            <w:tcW w:w="2790" w:type="dxa"/>
            <w:vMerge/>
            <w:shd w:val="clear" w:color="auto" w:fill="auto"/>
          </w:tcPr>
          <w:p w14:paraId="10CF0448" w14:textId="77777777" w:rsidR="00467E8A" w:rsidRPr="00187B9E" w:rsidRDefault="00467E8A" w:rsidP="00467E8A"/>
        </w:tc>
        <w:tc>
          <w:tcPr>
            <w:tcW w:w="4860" w:type="dxa"/>
            <w:shd w:val="clear" w:color="auto" w:fill="auto"/>
          </w:tcPr>
          <w:p w14:paraId="70E3E68A" w14:textId="77777777" w:rsidR="00467E8A" w:rsidRDefault="00467E8A" w:rsidP="00467E8A">
            <w:pPr>
              <w:rPr>
                <w:rStyle w:val="SAPScreenElement"/>
              </w:rPr>
            </w:pPr>
            <w:r w:rsidRPr="000B4755">
              <w:rPr>
                <w:rStyle w:val="SAPScreenElement"/>
              </w:rPr>
              <w:t>Interval in periods</w:t>
            </w:r>
            <w:r>
              <w:rPr>
                <w:rStyle w:val="SAPScreenElement"/>
              </w:rPr>
              <w:t xml:space="preserve">: </w:t>
            </w:r>
            <w:r>
              <w:t xml:space="preserve">enter </w:t>
            </w:r>
            <w:r w:rsidRPr="008A1474">
              <w:t>the number of periods that should lie b</w:t>
            </w:r>
            <w:r>
              <w:t>etween two consecutive payments</w:t>
            </w:r>
          </w:p>
        </w:tc>
        <w:tc>
          <w:tcPr>
            <w:tcW w:w="2790" w:type="dxa"/>
            <w:vMerge/>
            <w:shd w:val="clear" w:color="auto" w:fill="auto"/>
          </w:tcPr>
          <w:p w14:paraId="721038A9" w14:textId="77777777" w:rsidR="00467E8A" w:rsidRPr="009F4CD2" w:rsidRDefault="00467E8A" w:rsidP="00467E8A"/>
        </w:tc>
        <w:tc>
          <w:tcPr>
            <w:tcW w:w="1264" w:type="dxa"/>
          </w:tcPr>
          <w:p w14:paraId="735AA766" w14:textId="77777777" w:rsidR="00467E8A" w:rsidRPr="009F4CD2" w:rsidRDefault="00467E8A" w:rsidP="00467E8A">
            <w:pPr>
              <w:rPr>
                <w:rFonts w:cs="Arial"/>
                <w:bCs/>
              </w:rPr>
            </w:pPr>
          </w:p>
        </w:tc>
      </w:tr>
      <w:tr w:rsidR="00467E8A" w:rsidRPr="009F4CD2" w14:paraId="644332F3" w14:textId="77777777" w:rsidTr="00467E8A">
        <w:trPr>
          <w:trHeight w:val="288"/>
        </w:trPr>
        <w:tc>
          <w:tcPr>
            <w:tcW w:w="900" w:type="dxa"/>
            <w:vMerge/>
            <w:shd w:val="clear" w:color="auto" w:fill="auto"/>
          </w:tcPr>
          <w:p w14:paraId="3D77F312" w14:textId="77777777" w:rsidR="00467E8A" w:rsidRPr="009F4CD2" w:rsidRDefault="00467E8A" w:rsidP="00467E8A"/>
        </w:tc>
        <w:tc>
          <w:tcPr>
            <w:tcW w:w="1682" w:type="dxa"/>
            <w:vMerge/>
            <w:shd w:val="clear" w:color="auto" w:fill="auto"/>
          </w:tcPr>
          <w:p w14:paraId="3DB4DC12" w14:textId="77777777" w:rsidR="00467E8A" w:rsidRPr="009F4CD2" w:rsidRDefault="00467E8A" w:rsidP="00467E8A">
            <w:pPr>
              <w:rPr>
                <w:rFonts w:cs="Arial"/>
                <w:b/>
                <w:bCs/>
              </w:rPr>
            </w:pPr>
          </w:p>
        </w:tc>
        <w:tc>
          <w:tcPr>
            <w:tcW w:w="2790" w:type="dxa"/>
            <w:vMerge/>
            <w:shd w:val="clear" w:color="auto" w:fill="auto"/>
          </w:tcPr>
          <w:p w14:paraId="5E6B72E8" w14:textId="77777777" w:rsidR="00467E8A" w:rsidRPr="00187B9E" w:rsidRDefault="00467E8A" w:rsidP="00467E8A"/>
        </w:tc>
        <w:tc>
          <w:tcPr>
            <w:tcW w:w="4860" w:type="dxa"/>
            <w:shd w:val="clear" w:color="auto" w:fill="auto"/>
          </w:tcPr>
          <w:p w14:paraId="5B241C59" w14:textId="77777777" w:rsidR="00467E8A" w:rsidRDefault="00467E8A" w:rsidP="00467E8A">
            <w:pPr>
              <w:rPr>
                <w:rStyle w:val="SAPScreenElement"/>
              </w:rPr>
            </w:pPr>
            <w:r>
              <w:rPr>
                <w:rStyle w:val="SAPScreenElement"/>
              </w:rPr>
              <w:t>OR</w:t>
            </w:r>
          </w:p>
        </w:tc>
        <w:tc>
          <w:tcPr>
            <w:tcW w:w="2790" w:type="dxa"/>
            <w:vMerge/>
            <w:shd w:val="clear" w:color="auto" w:fill="auto"/>
          </w:tcPr>
          <w:p w14:paraId="13607C05" w14:textId="77777777" w:rsidR="00467E8A" w:rsidRPr="009F4CD2" w:rsidRDefault="00467E8A" w:rsidP="00467E8A"/>
        </w:tc>
        <w:tc>
          <w:tcPr>
            <w:tcW w:w="1264" w:type="dxa"/>
          </w:tcPr>
          <w:p w14:paraId="77827EB1" w14:textId="77777777" w:rsidR="00467E8A" w:rsidRPr="009F4CD2" w:rsidRDefault="00467E8A" w:rsidP="00467E8A">
            <w:pPr>
              <w:rPr>
                <w:rFonts w:cs="Arial"/>
                <w:bCs/>
              </w:rPr>
            </w:pPr>
          </w:p>
        </w:tc>
      </w:tr>
      <w:tr w:rsidR="00467E8A" w:rsidRPr="009F4CD2" w14:paraId="295465FD" w14:textId="77777777" w:rsidTr="00467E8A">
        <w:trPr>
          <w:trHeight w:val="288"/>
        </w:trPr>
        <w:tc>
          <w:tcPr>
            <w:tcW w:w="900" w:type="dxa"/>
            <w:vMerge/>
            <w:shd w:val="clear" w:color="auto" w:fill="auto"/>
          </w:tcPr>
          <w:p w14:paraId="01068ECA" w14:textId="77777777" w:rsidR="00467E8A" w:rsidRPr="009F4CD2" w:rsidRDefault="00467E8A" w:rsidP="00467E8A"/>
        </w:tc>
        <w:tc>
          <w:tcPr>
            <w:tcW w:w="1682" w:type="dxa"/>
            <w:vMerge/>
            <w:shd w:val="clear" w:color="auto" w:fill="auto"/>
          </w:tcPr>
          <w:p w14:paraId="73A08E2E" w14:textId="77777777" w:rsidR="00467E8A" w:rsidRPr="009F4CD2" w:rsidRDefault="00467E8A" w:rsidP="00467E8A">
            <w:pPr>
              <w:rPr>
                <w:rFonts w:cs="Arial"/>
                <w:b/>
                <w:bCs/>
              </w:rPr>
            </w:pPr>
          </w:p>
        </w:tc>
        <w:tc>
          <w:tcPr>
            <w:tcW w:w="2790" w:type="dxa"/>
            <w:vMerge/>
            <w:shd w:val="clear" w:color="auto" w:fill="auto"/>
          </w:tcPr>
          <w:p w14:paraId="717B80C2" w14:textId="77777777" w:rsidR="00467E8A" w:rsidRPr="00187B9E" w:rsidRDefault="00467E8A" w:rsidP="00467E8A"/>
        </w:tc>
        <w:tc>
          <w:tcPr>
            <w:tcW w:w="4860" w:type="dxa"/>
            <w:shd w:val="clear" w:color="auto" w:fill="auto"/>
          </w:tcPr>
          <w:p w14:paraId="2A077635" w14:textId="77777777" w:rsidR="00467E8A" w:rsidRDefault="00467E8A" w:rsidP="00467E8A">
            <w:pPr>
              <w:rPr>
                <w:rStyle w:val="SAPScreenElement"/>
              </w:rPr>
            </w:pPr>
            <w:r w:rsidRPr="000B4755">
              <w:rPr>
                <w:rStyle w:val="SAPScreenElement"/>
              </w:rPr>
              <w:t xml:space="preserve">1st payment </w:t>
            </w:r>
            <w:r>
              <w:rPr>
                <w:rStyle w:val="SAPScreenElement"/>
              </w:rPr>
              <w:t>date:</w:t>
            </w:r>
            <w:r>
              <w:t xml:space="preserve"> select from calendar help the </w:t>
            </w:r>
            <w:r w:rsidRPr="008A1474">
              <w:t xml:space="preserve">date of the first accounting period in which </w:t>
            </w:r>
            <w:r>
              <w:t>the payment should be made</w:t>
            </w:r>
          </w:p>
        </w:tc>
        <w:tc>
          <w:tcPr>
            <w:tcW w:w="2790" w:type="dxa"/>
            <w:vMerge/>
            <w:shd w:val="clear" w:color="auto" w:fill="auto"/>
          </w:tcPr>
          <w:p w14:paraId="7B4EA019" w14:textId="77777777" w:rsidR="00467E8A" w:rsidRPr="009F4CD2" w:rsidRDefault="00467E8A" w:rsidP="00467E8A"/>
        </w:tc>
        <w:tc>
          <w:tcPr>
            <w:tcW w:w="1264" w:type="dxa"/>
          </w:tcPr>
          <w:p w14:paraId="1260DEEA" w14:textId="77777777" w:rsidR="00467E8A" w:rsidRPr="009F4CD2" w:rsidRDefault="00467E8A" w:rsidP="00467E8A">
            <w:pPr>
              <w:rPr>
                <w:rFonts w:cs="Arial"/>
                <w:bCs/>
              </w:rPr>
            </w:pPr>
          </w:p>
        </w:tc>
      </w:tr>
      <w:tr w:rsidR="00467E8A" w:rsidRPr="009F4CD2" w14:paraId="4D1265EF" w14:textId="77777777" w:rsidTr="00467E8A">
        <w:trPr>
          <w:trHeight w:val="288"/>
        </w:trPr>
        <w:tc>
          <w:tcPr>
            <w:tcW w:w="900" w:type="dxa"/>
            <w:vMerge/>
            <w:shd w:val="clear" w:color="auto" w:fill="auto"/>
          </w:tcPr>
          <w:p w14:paraId="25D9707B" w14:textId="77777777" w:rsidR="00467E8A" w:rsidRPr="009F4CD2" w:rsidRDefault="00467E8A" w:rsidP="00467E8A"/>
        </w:tc>
        <w:tc>
          <w:tcPr>
            <w:tcW w:w="1682" w:type="dxa"/>
            <w:vMerge/>
            <w:shd w:val="clear" w:color="auto" w:fill="auto"/>
          </w:tcPr>
          <w:p w14:paraId="21BCE2CC" w14:textId="77777777" w:rsidR="00467E8A" w:rsidRPr="009F4CD2" w:rsidRDefault="00467E8A" w:rsidP="00467E8A">
            <w:pPr>
              <w:rPr>
                <w:rFonts w:cs="Arial"/>
                <w:b/>
                <w:bCs/>
              </w:rPr>
            </w:pPr>
          </w:p>
        </w:tc>
        <w:tc>
          <w:tcPr>
            <w:tcW w:w="2790" w:type="dxa"/>
            <w:vMerge/>
            <w:shd w:val="clear" w:color="auto" w:fill="auto"/>
          </w:tcPr>
          <w:p w14:paraId="665563DB" w14:textId="77777777" w:rsidR="00467E8A" w:rsidRPr="00187B9E" w:rsidRDefault="00467E8A" w:rsidP="00467E8A"/>
        </w:tc>
        <w:tc>
          <w:tcPr>
            <w:tcW w:w="4860" w:type="dxa"/>
            <w:shd w:val="clear" w:color="auto" w:fill="auto"/>
          </w:tcPr>
          <w:p w14:paraId="74E4A7CA" w14:textId="77777777" w:rsidR="00467E8A" w:rsidRDefault="00467E8A" w:rsidP="00467E8A">
            <w:pPr>
              <w:rPr>
                <w:rStyle w:val="SAPScreenElement"/>
              </w:rPr>
            </w:pPr>
            <w:r w:rsidRPr="000B4755">
              <w:rPr>
                <w:rStyle w:val="SAPScreenElement"/>
              </w:rPr>
              <w:t xml:space="preserve">Interval </w:t>
            </w:r>
            <w:r>
              <w:rPr>
                <w:rStyle w:val="SAPScreenElement"/>
              </w:rPr>
              <w:t xml:space="preserve">/ Unit: </w:t>
            </w:r>
            <w:r>
              <w:t xml:space="preserve">enter </w:t>
            </w:r>
            <w:r w:rsidRPr="008A1474">
              <w:t>the interval between each payment</w:t>
            </w:r>
          </w:p>
        </w:tc>
        <w:tc>
          <w:tcPr>
            <w:tcW w:w="2790" w:type="dxa"/>
            <w:vMerge/>
            <w:shd w:val="clear" w:color="auto" w:fill="auto"/>
          </w:tcPr>
          <w:p w14:paraId="0305EB6B" w14:textId="77777777" w:rsidR="00467E8A" w:rsidRPr="009F4CD2" w:rsidRDefault="00467E8A" w:rsidP="00467E8A"/>
        </w:tc>
        <w:tc>
          <w:tcPr>
            <w:tcW w:w="1264" w:type="dxa"/>
          </w:tcPr>
          <w:p w14:paraId="1525253E" w14:textId="77777777" w:rsidR="00467E8A" w:rsidRPr="009F4CD2" w:rsidRDefault="00467E8A" w:rsidP="00467E8A">
            <w:pPr>
              <w:rPr>
                <w:rFonts w:cs="Arial"/>
                <w:bCs/>
              </w:rPr>
            </w:pPr>
          </w:p>
        </w:tc>
      </w:tr>
      <w:tr w:rsidR="00467E8A" w:rsidRPr="009F4CD2" w14:paraId="79D3BFEB" w14:textId="77777777" w:rsidTr="00467E8A">
        <w:trPr>
          <w:trHeight w:val="576"/>
        </w:trPr>
        <w:tc>
          <w:tcPr>
            <w:tcW w:w="900" w:type="dxa"/>
            <w:vMerge/>
            <w:shd w:val="clear" w:color="auto" w:fill="auto"/>
          </w:tcPr>
          <w:p w14:paraId="55DD6B52" w14:textId="77777777" w:rsidR="00467E8A" w:rsidRPr="009F4CD2" w:rsidRDefault="00467E8A" w:rsidP="00467E8A"/>
        </w:tc>
        <w:tc>
          <w:tcPr>
            <w:tcW w:w="1682" w:type="dxa"/>
            <w:vMerge/>
            <w:shd w:val="clear" w:color="auto" w:fill="auto"/>
          </w:tcPr>
          <w:p w14:paraId="2A6B1F67" w14:textId="77777777" w:rsidR="00467E8A" w:rsidRPr="009F4CD2" w:rsidRDefault="00467E8A" w:rsidP="00467E8A">
            <w:pPr>
              <w:rPr>
                <w:rFonts w:cs="Arial"/>
                <w:b/>
                <w:bCs/>
              </w:rPr>
            </w:pPr>
          </w:p>
        </w:tc>
        <w:tc>
          <w:tcPr>
            <w:tcW w:w="2790" w:type="dxa"/>
            <w:vMerge w:val="restart"/>
            <w:shd w:val="clear" w:color="auto" w:fill="auto"/>
          </w:tcPr>
          <w:p w14:paraId="6AA07A7F" w14:textId="77777777" w:rsidR="00467E8A" w:rsidRDefault="00467E8A" w:rsidP="00467E8A">
            <w:pPr>
              <w:rPr>
                <w:rFonts w:cs="Arial"/>
                <w:bCs/>
              </w:rPr>
            </w:pPr>
            <w:r w:rsidRPr="00187B9E">
              <w:t xml:space="preserve">In the </w:t>
            </w:r>
            <w:r>
              <w:rPr>
                <w:rStyle w:val="SAPScreenElement"/>
              </w:rPr>
              <w:t>Payee</w:t>
            </w:r>
            <w:r w:rsidRPr="00020235">
              <w:rPr>
                <w:rStyle w:val="SAPScreenElement"/>
              </w:rPr>
              <w:t xml:space="preserve"> </w:t>
            </w:r>
            <w:r>
              <w:t xml:space="preserve">part </w:t>
            </w:r>
            <w:r w:rsidRPr="00187B9E">
              <w:rPr>
                <w:rFonts w:cs="Arial"/>
                <w:bCs/>
              </w:rPr>
              <w:t>of the form</w:t>
            </w:r>
            <w:r>
              <w:rPr>
                <w:rFonts w:cs="Arial"/>
                <w:bCs/>
              </w:rPr>
              <w:t xml:space="preserve"> enter the payee details required for paying court orders:</w:t>
            </w:r>
          </w:p>
          <w:p w14:paraId="2988504D" w14:textId="77777777" w:rsidR="00467E8A" w:rsidRDefault="00467E8A" w:rsidP="00467E8A">
            <w:pPr>
              <w:pStyle w:val="SAPNoteHeading"/>
              <w:ind w:left="-14"/>
            </w:pPr>
            <w:r w:rsidRPr="009F4CD2">
              <w:rPr>
                <w:noProof/>
              </w:rPr>
              <w:drawing>
                <wp:inline distT="0" distB="0" distL="0" distR="0" wp14:anchorId="7FD24473" wp14:editId="4098FD3E">
                  <wp:extent cx="228600" cy="228600"/>
                  <wp:effectExtent l="0" t="0" r="0" b="0"/>
                  <wp:docPr id="16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F4CD2">
              <w:t> Note</w:t>
            </w:r>
          </w:p>
          <w:p w14:paraId="6D7D5E9B" w14:textId="77777777" w:rsidR="00467E8A" w:rsidRPr="009F4CD2" w:rsidRDefault="00467E8A" w:rsidP="00467E8A">
            <w:pPr>
              <w:pStyle w:val="NoteParagraph"/>
              <w:ind w:left="-14"/>
            </w:pPr>
            <w:r>
              <w:t xml:space="preserve">If </w:t>
            </w:r>
            <w:r w:rsidRPr="0074790B">
              <w:t>you choose to make the payments by bank transfer, you also need to enter the bank details.</w:t>
            </w:r>
            <w:r>
              <w:t xml:space="preserve"> </w:t>
            </w:r>
            <w:r w:rsidRPr="0074790B">
              <w:t>Once a payment has been made for a court order in a particular payroll period, the bank details cannot be changed for this payroll period. These bank details may only be changed for future payroll periods</w:t>
            </w:r>
            <w:r>
              <w:t>.</w:t>
            </w:r>
          </w:p>
        </w:tc>
        <w:tc>
          <w:tcPr>
            <w:tcW w:w="4860" w:type="dxa"/>
            <w:shd w:val="clear" w:color="auto" w:fill="auto"/>
          </w:tcPr>
          <w:p w14:paraId="7DA348D5" w14:textId="77777777" w:rsidR="00467E8A" w:rsidRPr="009F4CD2" w:rsidRDefault="00467E8A" w:rsidP="00467E8A">
            <w:r>
              <w:rPr>
                <w:rStyle w:val="SAPScreenElement"/>
              </w:rPr>
              <w:t>Payee:</w:t>
            </w:r>
            <w:r w:rsidRPr="00187B9E">
              <w:t xml:space="preserve"> </w:t>
            </w:r>
            <w:r>
              <w:t xml:space="preserve">select from drop-down the </w:t>
            </w:r>
            <w:r w:rsidRPr="0074790B">
              <w:t>payee key for bank transfers to display bank data for payees</w:t>
            </w:r>
          </w:p>
        </w:tc>
        <w:tc>
          <w:tcPr>
            <w:tcW w:w="2790" w:type="dxa"/>
            <w:vMerge/>
            <w:shd w:val="clear" w:color="auto" w:fill="auto"/>
          </w:tcPr>
          <w:p w14:paraId="7C2DFC33" w14:textId="77777777" w:rsidR="00467E8A" w:rsidRPr="009F4CD2" w:rsidRDefault="00467E8A" w:rsidP="00467E8A"/>
        </w:tc>
        <w:tc>
          <w:tcPr>
            <w:tcW w:w="1264" w:type="dxa"/>
          </w:tcPr>
          <w:p w14:paraId="0B31353B" w14:textId="77777777" w:rsidR="00467E8A" w:rsidRPr="009F4CD2" w:rsidRDefault="00467E8A" w:rsidP="00467E8A">
            <w:pPr>
              <w:rPr>
                <w:rFonts w:cs="Arial"/>
                <w:bCs/>
              </w:rPr>
            </w:pPr>
          </w:p>
        </w:tc>
      </w:tr>
      <w:tr w:rsidR="00467E8A" w:rsidRPr="009F4CD2" w14:paraId="20BD40A3" w14:textId="77777777" w:rsidTr="00467E8A">
        <w:trPr>
          <w:trHeight w:val="288"/>
        </w:trPr>
        <w:tc>
          <w:tcPr>
            <w:tcW w:w="900" w:type="dxa"/>
            <w:vMerge/>
            <w:shd w:val="clear" w:color="auto" w:fill="auto"/>
          </w:tcPr>
          <w:p w14:paraId="4B769002" w14:textId="77777777" w:rsidR="00467E8A" w:rsidRPr="009F4CD2" w:rsidRDefault="00467E8A" w:rsidP="00467E8A"/>
        </w:tc>
        <w:tc>
          <w:tcPr>
            <w:tcW w:w="1682" w:type="dxa"/>
            <w:vMerge/>
            <w:shd w:val="clear" w:color="auto" w:fill="auto"/>
          </w:tcPr>
          <w:p w14:paraId="1E7F7D76" w14:textId="77777777" w:rsidR="00467E8A" w:rsidRPr="009F4CD2" w:rsidRDefault="00467E8A" w:rsidP="00467E8A">
            <w:pPr>
              <w:rPr>
                <w:rFonts w:cs="Arial"/>
                <w:b/>
                <w:bCs/>
              </w:rPr>
            </w:pPr>
          </w:p>
        </w:tc>
        <w:tc>
          <w:tcPr>
            <w:tcW w:w="2790" w:type="dxa"/>
            <w:vMerge/>
            <w:shd w:val="clear" w:color="auto" w:fill="auto"/>
          </w:tcPr>
          <w:p w14:paraId="1BFCDE74" w14:textId="77777777" w:rsidR="00467E8A" w:rsidRPr="00187B9E" w:rsidRDefault="00467E8A" w:rsidP="00467E8A"/>
        </w:tc>
        <w:tc>
          <w:tcPr>
            <w:tcW w:w="4860" w:type="dxa"/>
            <w:shd w:val="clear" w:color="auto" w:fill="auto"/>
          </w:tcPr>
          <w:p w14:paraId="4EEEBFA9" w14:textId="77777777" w:rsidR="00467E8A" w:rsidRPr="00020235" w:rsidRDefault="00467E8A" w:rsidP="00467E8A">
            <w:pPr>
              <w:rPr>
                <w:rStyle w:val="SAPScreenElement"/>
              </w:rPr>
            </w:pPr>
            <w:r w:rsidRPr="000B4755">
              <w:rPr>
                <w:rStyle w:val="SAPScreenElement"/>
              </w:rPr>
              <w:t>Postal Code / City</w:t>
            </w:r>
            <w:r>
              <w:rPr>
                <w:rStyle w:val="SAPScreenElement"/>
              </w:rPr>
              <w:t>:</w:t>
            </w:r>
            <w:r>
              <w:t xml:space="preserve"> enter as appropriate</w:t>
            </w:r>
          </w:p>
        </w:tc>
        <w:tc>
          <w:tcPr>
            <w:tcW w:w="2790" w:type="dxa"/>
            <w:vMerge/>
            <w:shd w:val="clear" w:color="auto" w:fill="auto"/>
          </w:tcPr>
          <w:p w14:paraId="383BA716" w14:textId="77777777" w:rsidR="00467E8A" w:rsidRPr="009F4CD2" w:rsidRDefault="00467E8A" w:rsidP="00467E8A"/>
        </w:tc>
        <w:tc>
          <w:tcPr>
            <w:tcW w:w="1264" w:type="dxa"/>
          </w:tcPr>
          <w:p w14:paraId="6385D806" w14:textId="77777777" w:rsidR="00467E8A" w:rsidRPr="009F4CD2" w:rsidRDefault="00467E8A" w:rsidP="00467E8A">
            <w:pPr>
              <w:rPr>
                <w:rFonts w:cs="Arial"/>
                <w:bCs/>
              </w:rPr>
            </w:pPr>
          </w:p>
        </w:tc>
      </w:tr>
      <w:tr w:rsidR="00467E8A" w:rsidRPr="009F4CD2" w14:paraId="754CDED8" w14:textId="77777777" w:rsidTr="00467E8A">
        <w:trPr>
          <w:trHeight w:val="288"/>
        </w:trPr>
        <w:tc>
          <w:tcPr>
            <w:tcW w:w="900" w:type="dxa"/>
            <w:vMerge/>
            <w:shd w:val="clear" w:color="auto" w:fill="auto"/>
          </w:tcPr>
          <w:p w14:paraId="17657A9E" w14:textId="77777777" w:rsidR="00467E8A" w:rsidRPr="009F4CD2" w:rsidRDefault="00467E8A" w:rsidP="00467E8A"/>
        </w:tc>
        <w:tc>
          <w:tcPr>
            <w:tcW w:w="1682" w:type="dxa"/>
            <w:vMerge/>
            <w:shd w:val="clear" w:color="auto" w:fill="auto"/>
          </w:tcPr>
          <w:p w14:paraId="2B1DCB3A" w14:textId="77777777" w:rsidR="00467E8A" w:rsidRPr="009F4CD2" w:rsidRDefault="00467E8A" w:rsidP="00467E8A">
            <w:pPr>
              <w:rPr>
                <w:rFonts w:cs="Arial"/>
                <w:b/>
                <w:bCs/>
              </w:rPr>
            </w:pPr>
          </w:p>
        </w:tc>
        <w:tc>
          <w:tcPr>
            <w:tcW w:w="2790" w:type="dxa"/>
            <w:vMerge/>
            <w:shd w:val="clear" w:color="auto" w:fill="auto"/>
          </w:tcPr>
          <w:p w14:paraId="310A4304" w14:textId="77777777" w:rsidR="00467E8A" w:rsidRPr="00187B9E" w:rsidRDefault="00467E8A" w:rsidP="00467E8A"/>
        </w:tc>
        <w:tc>
          <w:tcPr>
            <w:tcW w:w="4860" w:type="dxa"/>
            <w:shd w:val="clear" w:color="auto" w:fill="auto"/>
          </w:tcPr>
          <w:p w14:paraId="71B9CD36" w14:textId="77777777" w:rsidR="00467E8A" w:rsidRPr="00020235" w:rsidRDefault="00467E8A" w:rsidP="00467E8A">
            <w:pPr>
              <w:rPr>
                <w:rStyle w:val="SAPScreenElement"/>
              </w:rPr>
            </w:pPr>
            <w:r>
              <w:rPr>
                <w:rStyle w:val="SAPScreenElement"/>
              </w:rPr>
              <w:t xml:space="preserve">Bank Country: </w:t>
            </w:r>
            <w:r>
              <w:t xml:space="preserve">defaults to </w:t>
            </w:r>
            <w:r w:rsidRPr="007F13F8">
              <w:rPr>
                <w:rStyle w:val="SAPUserEntry"/>
                <w:color w:val="auto"/>
              </w:rPr>
              <w:t>GB</w:t>
            </w:r>
            <w:r>
              <w:t>, adapt if appropriate</w:t>
            </w:r>
          </w:p>
        </w:tc>
        <w:tc>
          <w:tcPr>
            <w:tcW w:w="2790" w:type="dxa"/>
            <w:vMerge/>
            <w:shd w:val="clear" w:color="auto" w:fill="auto"/>
          </w:tcPr>
          <w:p w14:paraId="00028BE1" w14:textId="77777777" w:rsidR="00467E8A" w:rsidRPr="009F4CD2" w:rsidRDefault="00467E8A" w:rsidP="00467E8A"/>
        </w:tc>
        <w:tc>
          <w:tcPr>
            <w:tcW w:w="1264" w:type="dxa"/>
          </w:tcPr>
          <w:p w14:paraId="7CBCE291" w14:textId="77777777" w:rsidR="00467E8A" w:rsidRPr="009F4CD2" w:rsidRDefault="00467E8A" w:rsidP="00467E8A">
            <w:pPr>
              <w:rPr>
                <w:rFonts w:cs="Arial"/>
                <w:bCs/>
              </w:rPr>
            </w:pPr>
          </w:p>
        </w:tc>
      </w:tr>
      <w:tr w:rsidR="00467E8A" w:rsidRPr="009F4CD2" w14:paraId="4B543329" w14:textId="77777777" w:rsidTr="00467E8A">
        <w:trPr>
          <w:trHeight w:val="288"/>
        </w:trPr>
        <w:tc>
          <w:tcPr>
            <w:tcW w:w="900" w:type="dxa"/>
            <w:vMerge/>
            <w:shd w:val="clear" w:color="auto" w:fill="auto"/>
          </w:tcPr>
          <w:p w14:paraId="210DEA26" w14:textId="77777777" w:rsidR="00467E8A" w:rsidRPr="009F4CD2" w:rsidRDefault="00467E8A" w:rsidP="00467E8A"/>
        </w:tc>
        <w:tc>
          <w:tcPr>
            <w:tcW w:w="1682" w:type="dxa"/>
            <w:vMerge/>
            <w:shd w:val="clear" w:color="auto" w:fill="auto"/>
          </w:tcPr>
          <w:p w14:paraId="2DDC7A04" w14:textId="77777777" w:rsidR="00467E8A" w:rsidRPr="009F4CD2" w:rsidRDefault="00467E8A" w:rsidP="00467E8A">
            <w:pPr>
              <w:rPr>
                <w:rFonts w:cs="Arial"/>
                <w:b/>
                <w:bCs/>
              </w:rPr>
            </w:pPr>
          </w:p>
        </w:tc>
        <w:tc>
          <w:tcPr>
            <w:tcW w:w="2790" w:type="dxa"/>
            <w:vMerge/>
            <w:shd w:val="clear" w:color="auto" w:fill="auto"/>
          </w:tcPr>
          <w:p w14:paraId="7E41A67E" w14:textId="77777777" w:rsidR="00467E8A" w:rsidRPr="00187B9E" w:rsidRDefault="00467E8A" w:rsidP="00467E8A"/>
        </w:tc>
        <w:tc>
          <w:tcPr>
            <w:tcW w:w="4860" w:type="dxa"/>
            <w:shd w:val="clear" w:color="auto" w:fill="auto"/>
          </w:tcPr>
          <w:p w14:paraId="379D3512" w14:textId="77777777" w:rsidR="00467E8A" w:rsidRPr="00020235" w:rsidRDefault="00467E8A" w:rsidP="00467E8A">
            <w:pPr>
              <w:rPr>
                <w:rStyle w:val="SAPScreenElement"/>
              </w:rPr>
            </w:pPr>
            <w:r>
              <w:rPr>
                <w:rStyle w:val="SAPScreenElement"/>
              </w:rPr>
              <w:t xml:space="preserve">Bank Key: </w:t>
            </w:r>
            <w:r>
              <w:t>select from value help</w:t>
            </w:r>
          </w:p>
        </w:tc>
        <w:tc>
          <w:tcPr>
            <w:tcW w:w="2790" w:type="dxa"/>
            <w:vMerge/>
            <w:shd w:val="clear" w:color="auto" w:fill="auto"/>
          </w:tcPr>
          <w:p w14:paraId="2509D2C6" w14:textId="77777777" w:rsidR="00467E8A" w:rsidRPr="009F4CD2" w:rsidRDefault="00467E8A" w:rsidP="00467E8A"/>
        </w:tc>
        <w:tc>
          <w:tcPr>
            <w:tcW w:w="1264" w:type="dxa"/>
          </w:tcPr>
          <w:p w14:paraId="04E7CA9A" w14:textId="77777777" w:rsidR="00467E8A" w:rsidRPr="009F4CD2" w:rsidRDefault="00467E8A" w:rsidP="00467E8A">
            <w:pPr>
              <w:rPr>
                <w:rFonts w:cs="Arial"/>
                <w:bCs/>
              </w:rPr>
            </w:pPr>
          </w:p>
        </w:tc>
      </w:tr>
      <w:tr w:rsidR="00467E8A" w:rsidRPr="009F4CD2" w14:paraId="03C3626C" w14:textId="77777777" w:rsidTr="00467E8A">
        <w:trPr>
          <w:trHeight w:val="288"/>
        </w:trPr>
        <w:tc>
          <w:tcPr>
            <w:tcW w:w="900" w:type="dxa"/>
            <w:vMerge/>
            <w:shd w:val="clear" w:color="auto" w:fill="auto"/>
          </w:tcPr>
          <w:p w14:paraId="783B9517" w14:textId="77777777" w:rsidR="00467E8A" w:rsidRPr="009F4CD2" w:rsidRDefault="00467E8A" w:rsidP="00467E8A"/>
        </w:tc>
        <w:tc>
          <w:tcPr>
            <w:tcW w:w="1682" w:type="dxa"/>
            <w:vMerge/>
            <w:shd w:val="clear" w:color="auto" w:fill="auto"/>
          </w:tcPr>
          <w:p w14:paraId="20D39476" w14:textId="77777777" w:rsidR="00467E8A" w:rsidRPr="009F4CD2" w:rsidRDefault="00467E8A" w:rsidP="00467E8A">
            <w:pPr>
              <w:rPr>
                <w:rFonts w:cs="Arial"/>
                <w:b/>
                <w:bCs/>
              </w:rPr>
            </w:pPr>
          </w:p>
        </w:tc>
        <w:tc>
          <w:tcPr>
            <w:tcW w:w="2790" w:type="dxa"/>
            <w:vMerge/>
            <w:shd w:val="clear" w:color="auto" w:fill="auto"/>
          </w:tcPr>
          <w:p w14:paraId="6FF32524" w14:textId="77777777" w:rsidR="00467E8A" w:rsidRPr="00187B9E" w:rsidRDefault="00467E8A" w:rsidP="00467E8A"/>
        </w:tc>
        <w:tc>
          <w:tcPr>
            <w:tcW w:w="4860" w:type="dxa"/>
            <w:shd w:val="clear" w:color="auto" w:fill="auto"/>
          </w:tcPr>
          <w:p w14:paraId="5DE4D1B5" w14:textId="77777777" w:rsidR="00467E8A" w:rsidRPr="00020235" w:rsidRDefault="00467E8A" w:rsidP="00467E8A">
            <w:pPr>
              <w:rPr>
                <w:rStyle w:val="SAPScreenElement"/>
              </w:rPr>
            </w:pPr>
            <w:r>
              <w:rPr>
                <w:rStyle w:val="SAPScreenElement"/>
              </w:rPr>
              <w:t xml:space="preserve">Bank Account: </w:t>
            </w:r>
            <w:r>
              <w:t>enter as appropriate</w:t>
            </w:r>
          </w:p>
        </w:tc>
        <w:tc>
          <w:tcPr>
            <w:tcW w:w="2790" w:type="dxa"/>
            <w:vMerge/>
            <w:shd w:val="clear" w:color="auto" w:fill="auto"/>
          </w:tcPr>
          <w:p w14:paraId="2E4E01DE" w14:textId="77777777" w:rsidR="00467E8A" w:rsidRPr="009F4CD2" w:rsidRDefault="00467E8A" w:rsidP="00467E8A"/>
        </w:tc>
        <w:tc>
          <w:tcPr>
            <w:tcW w:w="1264" w:type="dxa"/>
          </w:tcPr>
          <w:p w14:paraId="01AA77D2" w14:textId="77777777" w:rsidR="00467E8A" w:rsidRPr="009F4CD2" w:rsidRDefault="00467E8A" w:rsidP="00467E8A">
            <w:pPr>
              <w:rPr>
                <w:rFonts w:cs="Arial"/>
                <w:bCs/>
              </w:rPr>
            </w:pPr>
          </w:p>
        </w:tc>
      </w:tr>
      <w:tr w:rsidR="00467E8A" w:rsidRPr="009F4CD2" w14:paraId="1D97B0D6" w14:textId="77777777" w:rsidTr="00467E8A">
        <w:trPr>
          <w:trHeight w:val="288"/>
        </w:trPr>
        <w:tc>
          <w:tcPr>
            <w:tcW w:w="900" w:type="dxa"/>
            <w:vMerge/>
            <w:shd w:val="clear" w:color="auto" w:fill="auto"/>
          </w:tcPr>
          <w:p w14:paraId="79A38660" w14:textId="77777777" w:rsidR="00467E8A" w:rsidRPr="009F4CD2" w:rsidRDefault="00467E8A" w:rsidP="00467E8A"/>
        </w:tc>
        <w:tc>
          <w:tcPr>
            <w:tcW w:w="1682" w:type="dxa"/>
            <w:vMerge/>
            <w:shd w:val="clear" w:color="auto" w:fill="auto"/>
          </w:tcPr>
          <w:p w14:paraId="11670A1A" w14:textId="77777777" w:rsidR="00467E8A" w:rsidRPr="009F4CD2" w:rsidRDefault="00467E8A" w:rsidP="00467E8A">
            <w:pPr>
              <w:rPr>
                <w:rFonts w:cs="Arial"/>
                <w:b/>
                <w:bCs/>
              </w:rPr>
            </w:pPr>
          </w:p>
        </w:tc>
        <w:tc>
          <w:tcPr>
            <w:tcW w:w="2790" w:type="dxa"/>
            <w:vMerge/>
            <w:shd w:val="clear" w:color="auto" w:fill="auto"/>
          </w:tcPr>
          <w:p w14:paraId="38FB4E1A" w14:textId="77777777" w:rsidR="00467E8A" w:rsidRPr="00187B9E" w:rsidRDefault="00467E8A" w:rsidP="00467E8A"/>
        </w:tc>
        <w:tc>
          <w:tcPr>
            <w:tcW w:w="4860" w:type="dxa"/>
            <w:shd w:val="clear" w:color="auto" w:fill="auto"/>
          </w:tcPr>
          <w:p w14:paraId="1BF0204D" w14:textId="77777777" w:rsidR="00467E8A" w:rsidRDefault="00467E8A" w:rsidP="00467E8A">
            <w:r>
              <w:rPr>
                <w:rStyle w:val="SAPScreenElement"/>
              </w:rPr>
              <w:t xml:space="preserve">Reference Details: </w:t>
            </w:r>
            <w:r>
              <w:t>enter a</w:t>
            </w:r>
            <w:r w:rsidRPr="0044793A">
              <w:t>dditional specification for the customer/vendor bank details</w:t>
            </w:r>
          </w:p>
          <w:p w14:paraId="6613F02E" w14:textId="77777777" w:rsidR="00467E8A" w:rsidRDefault="00467E8A" w:rsidP="00467E8A">
            <w:pPr>
              <w:pStyle w:val="SAPNoteHeading"/>
              <w:ind w:left="349"/>
            </w:pPr>
            <w:r w:rsidRPr="009F4CD2">
              <w:rPr>
                <w:noProof/>
              </w:rPr>
              <w:drawing>
                <wp:inline distT="0" distB="0" distL="0" distR="0" wp14:anchorId="48380AF7" wp14:editId="29097E99">
                  <wp:extent cx="228600" cy="228600"/>
                  <wp:effectExtent l="0" t="0" r="0" b="0"/>
                  <wp:docPr id="17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F4CD2">
              <w:t> Note</w:t>
            </w:r>
          </w:p>
          <w:p w14:paraId="25F1F61F" w14:textId="77777777" w:rsidR="00467E8A" w:rsidRPr="00020235" w:rsidRDefault="00467E8A" w:rsidP="00467E8A">
            <w:pPr>
              <w:ind w:left="349"/>
              <w:rPr>
                <w:rStyle w:val="SAPScreenElement"/>
              </w:rPr>
            </w:pPr>
            <w:r>
              <w:t xml:space="preserve">For example, </w:t>
            </w:r>
            <w:r w:rsidRPr="0044793A">
              <w:t xml:space="preserve">payments to a building society account in </w:t>
            </w:r>
            <w:r>
              <w:t>the United Kingdom</w:t>
            </w:r>
            <w:r w:rsidRPr="0044793A">
              <w:t>, you must specify which number the pa</w:t>
            </w:r>
            <w:r>
              <w:t>yee has at the building society.</w:t>
            </w:r>
          </w:p>
        </w:tc>
        <w:tc>
          <w:tcPr>
            <w:tcW w:w="2790" w:type="dxa"/>
            <w:vMerge/>
            <w:shd w:val="clear" w:color="auto" w:fill="auto"/>
          </w:tcPr>
          <w:p w14:paraId="4E7BBBD5" w14:textId="77777777" w:rsidR="00467E8A" w:rsidRPr="009F4CD2" w:rsidRDefault="00467E8A" w:rsidP="00467E8A"/>
        </w:tc>
        <w:tc>
          <w:tcPr>
            <w:tcW w:w="1264" w:type="dxa"/>
          </w:tcPr>
          <w:p w14:paraId="7BE1B989" w14:textId="77777777" w:rsidR="00467E8A" w:rsidRPr="009F4CD2" w:rsidRDefault="00467E8A" w:rsidP="00467E8A">
            <w:pPr>
              <w:rPr>
                <w:rFonts w:cs="Arial"/>
                <w:bCs/>
              </w:rPr>
            </w:pPr>
          </w:p>
        </w:tc>
      </w:tr>
      <w:tr w:rsidR="00467E8A" w:rsidRPr="009F4CD2" w14:paraId="735CD771" w14:textId="77777777" w:rsidTr="00467E8A">
        <w:trPr>
          <w:trHeight w:val="576"/>
        </w:trPr>
        <w:tc>
          <w:tcPr>
            <w:tcW w:w="900" w:type="dxa"/>
            <w:vMerge/>
            <w:shd w:val="clear" w:color="auto" w:fill="auto"/>
          </w:tcPr>
          <w:p w14:paraId="5F67C327" w14:textId="77777777" w:rsidR="00467E8A" w:rsidRPr="009F4CD2" w:rsidRDefault="00467E8A" w:rsidP="00467E8A"/>
        </w:tc>
        <w:tc>
          <w:tcPr>
            <w:tcW w:w="1682" w:type="dxa"/>
            <w:vMerge/>
            <w:shd w:val="clear" w:color="auto" w:fill="auto"/>
          </w:tcPr>
          <w:p w14:paraId="2AB69EF6" w14:textId="77777777" w:rsidR="00467E8A" w:rsidRPr="009F4CD2" w:rsidRDefault="00467E8A" w:rsidP="00467E8A">
            <w:pPr>
              <w:rPr>
                <w:rFonts w:cs="Arial"/>
                <w:b/>
                <w:bCs/>
              </w:rPr>
            </w:pPr>
          </w:p>
        </w:tc>
        <w:tc>
          <w:tcPr>
            <w:tcW w:w="2790" w:type="dxa"/>
            <w:vMerge/>
            <w:shd w:val="clear" w:color="auto" w:fill="auto"/>
          </w:tcPr>
          <w:p w14:paraId="3AFD1D82" w14:textId="77777777" w:rsidR="00467E8A" w:rsidRPr="00187B9E" w:rsidRDefault="00467E8A" w:rsidP="00467E8A"/>
        </w:tc>
        <w:tc>
          <w:tcPr>
            <w:tcW w:w="4860" w:type="dxa"/>
            <w:shd w:val="clear" w:color="auto" w:fill="auto"/>
          </w:tcPr>
          <w:p w14:paraId="1B61CB69" w14:textId="77777777" w:rsidR="00467E8A" w:rsidRPr="00020235" w:rsidRDefault="00467E8A" w:rsidP="00467E8A">
            <w:pPr>
              <w:rPr>
                <w:rStyle w:val="SAPScreenElement"/>
              </w:rPr>
            </w:pPr>
            <w:r>
              <w:rPr>
                <w:rStyle w:val="SAPScreenElement"/>
              </w:rPr>
              <w:t xml:space="preserve">Payment method: </w:t>
            </w:r>
            <w:r>
              <w:t>select</w:t>
            </w:r>
            <w:r w:rsidRPr="0044793A">
              <w:rPr>
                <w:rStyle w:val="SAPUserEntry"/>
              </w:rPr>
              <w:t xml:space="preserve"> BACS</w:t>
            </w:r>
            <w:r w:rsidRPr="0044793A">
              <w:rPr>
                <w:b/>
              </w:rPr>
              <w:t xml:space="preserve"> </w:t>
            </w:r>
            <w:r w:rsidRPr="0044793A">
              <w:rPr>
                <w:rStyle w:val="SAPUserEntry"/>
              </w:rPr>
              <w:t xml:space="preserve">Transfer </w:t>
            </w:r>
            <w:r>
              <w:t>from drop-down</w:t>
            </w:r>
          </w:p>
        </w:tc>
        <w:tc>
          <w:tcPr>
            <w:tcW w:w="2790" w:type="dxa"/>
            <w:vMerge/>
            <w:shd w:val="clear" w:color="auto" w:fill="auto"/>
          </w:tcPr>
          <w:p w14:paraId="11C5440E" w14:textId="77777777" w:rsidR="00467E8A" w:rsidRPr="009F4CD2" w:rsidRDefault="00467E8A" w:rsidP="00467E8A"/>
        </w:tc>
        <w:tc>
          <w:tcPr>
            <w:tcW w:w="1264" w:type="dxa"/>
          </w:tcPr>
          <w:p w14:paraId="57D07672" w14:textId="77777777" w:rsidR="00467E8A" w:rsidRPr="009F4CD2" w:rsidRDefault="00467E8A" w:rsidP="00467E8A">
            <w:pPr>
              <w:rPr>
                <w:rFonts w:cs="Arial"/>
                <w:bCs/>
              </w:rPr>
            </w:pPr>
          </w:p>
        </w:tc>
      </w:tr>
      <w:tr w:rsidR="00467E8A" w:rsidRPr="009F4CD2" w14:paraId="0B88A5CF" w14:textId="77777777" w:rsidTr="00467E8A">
        <w:trPr>
          <w:trHeight w:val="288"/>
        </w:trPr>
        <w:tc>
          <w:tcPr>
            <w:tcW w:w="900" w:type="dxa"/>
            <w:vMerge/>
            <w:shd w:val="clear" w:color="auto" w:fill="auto"/>
          </w:tcPr>
          <w:p w14:paraId="4BC1F6B2" w14:textId="77777777" w:rsidR="00467E8A" w:rsidRPr="009F4CD2" w:rsidRDefault="00467E8A" w:rsidP="00467E8A"/>
        </w:tc>
        <w:tc>
          <w:tcPr>
            <w:tcW w:w="1682" w:type="dxa"/>
            <w:vMerge/>
            <w:shd w:val="clear" w:color="auto" w:fill="auto"/>
          </w:tcPr>
          <w:p w14:paraId="6B21F330" w14:textId="77777777" w:rsidR="00467E8A" w:rsidRPr="009F4CD2" w:rsidRDefault="00467E8A" w:rsidP="00467E8A">
            <w:pPr>
              <w:rPr>
                <w:rFonts w:cs="Arial"/>
                <w:b/>
                <w:bCs/>
              </w:rPr>
            </w:pPr>
          </w:p>
        </w:tc>
        <w:tc>
          <w:tcPr>
            <w:tcW w:w="2790" w:type="dxa"/>
            <w:vMerge/>
            <w:shd w:val="clear" w:color="auto" w:fill="auto"/>
          </w:tcPr>
          <w:p w14:paraId="107B6131" w14:textId="77777777" w:rsidR="00467E8A" w:rsidRPr="00187B9E" w:rsidRDefault="00467E8A" w:rsidP="00467E8A"/>
        </w:tc>
        <w:tc>
          <w:tcPr>
            <w:tcW w:w="4860" w:type="dxa"/>
            <w:shd w:val="clear" w:color="auto" w:fill="auto"/>
          </w:tcPr>
          <w:p w14:paraId="684C45E0" w14:textId="77777777" w:rsidR="00467E8A" w:rsidRDefault="00467E8A" w:rsidP="00467E8A">
            <w:r>
              <w:rPr>
                <w:rStyle w:val="SAPScreenElement"/>
              </w:rPr>
              <w:t xml:space="preserve">Purpose: </w:t>
            </w:r>
            <w:r>
              <w:t>enter purpose of bank transfer as appropriate</w:t>
            </w:r>
          </w:p>
          <w:p w14:paraId="5121A19A" w14:textId="77777777" w:rsidR="00467E8A" w:rsidRDefault="00467E8A" w:rsidP="00467E8A">
            <w:pPr>
              <w:pStyle w:val="SAPNoteHeading"/>
              <w:ind w:left="349"/>
            </w:pPr>
            <w:r w:rsidRPr="009F4CD2">
              <w:rPr>
                <w:noProof/>
              </w:rPr>
              <w:drawing>
                <wp:inline distT="0" distB="0" distL="0" distR="0" wp14:anchorId="6C4A7764" wp14:editId="7FD31FED">
                  <wp:extent cx="228600" cy="228600"/>
                  <wp:effectExtent l="0" t="0" r="0" b="0"/>
                  <wp:docPr id="17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F4CD2">
              <w:t> Note</w:t>
            </w:r>
          </w:p>
          <w:p w14:paraId="12417B1F" w14:textId="77777777" w:rsidR="00467E8A" w:rsidRPr="000B4755" w:rsidRDefault="00467E8A" w:rsidP="00467E8A">
            <w:pPr>
              <w:ind w:left="349"/>
              <w:rPr>
                <w:rStyle w:val="SAPScreenElement"/>
              </w:rPr>
            </w:pPr>
            <w:r w:rsidRPr="003605A5">
              <w:t>The purpose is indicated on the bank transfer form</w:t>
            </w:r>
            <w:r w:rsidRPr="0044793A">
              <w:rPr>
                <w:rStyle w:val="SAPScreenElement"/>
              </w:rPr>
              <w:t>.</w:t>
            </w:r>
          </w:p>
        </w:tc>
        <w:tc>
          <w:tcPr>
            <w:tcW w:w="2790" w:type="dxa"/>
            <w:vMerge/>
            <w:shd w:val="clear" w:color="auto" w:fill="auto"/>
          </w:tcPr>
          <w:p w14:paraId="751D167F" w14:textId="77777777" w:rsidR="00467E8A" w:rsidRPr="009F4CD2" w:rsidRDefault="00467E8A" w:rsidP="00467E8A"/>
        </w:tc>
        <w:tc>
          <w:tcPr>
            <w:tcW w:w="1264" w:type="dxa"/>
          </w:tcPr>
          <w:p w14:paraId="77F4F5DA" w14:textId="77777777" w:rsidR="00467E8A" w:rsidRPr="009F4CD2" w:rsidRDefault="00467E8A" w:rsidP="00467E8A">
            <w:pPr>
              <w:rPr>
                <w:rFonts w:cs="Arial"/>
                <w:bCs/>
              </w:rPr>
            </w:pPr>
          </w:p>
        </w:tc>
      </w:tr>
      <w:tr w:rsidR="00467E8A" w:rsidRPr="009F4CD2" w14:paraId="4BD1209D" w14:textId="77777777" w:rsidTr="00467E8A">
        <w:trPr>
          <w:trHeight w:val="288"/>
        </w:trPr>
        <w:tc>
          <w:tcPr>
            <w:tcW w:w="900" w:type="dxa"/>
            <w:vMerge/>
            <w:shd w:val="clear" w:color="auto" w:fill="auto"/>
          </w:tcPr>
          <w:p w14:paraId="144DA22F" w14:textId="77777777" w:rsidR="00467E8A" w:rsidRPr="009F4CD2" w:rsidRDefault="00467E8A" w:rsidP="00467E8A"/>
        </w:tc>
        <w:tc>
          <w:tcPr>
            <w:tcW w:w="1682" w:type="dxa"/>
            <w:vMerge/>
            <w:shd w:val="clear" w:color="auto" w:fill="auto"/>
          </w:tcPr>
          <w:p w14:paraId="0153B075" w14:textId="77777777" w:rsidR="00467E8A" w:rsidRPr="009F4CD2" w:rsidRDefault="00467E8A" w:rsidP="00467E8A">
            <w:pPr>
              <w:rPr>
                <w:rFonts w:cs="Arial"/>
                <w:b/>
                <w:bCs/>
              </w:rPr>
            </w:pPr>
          </w:p>
        </w:tc>
        <w:tc>
          <w:tcPr>
            <w:tcW w:w="2790" w:type="dxa"/>
            <w:vMerge/>
            <w:shd w:val="clear" w:color="auto" w:fill="auto"/>
          </w:tcPr>
          <w:p w14:paraId="02A521A5" w14:textId="77777777" w:rsidR="00467E8A" w:rsidRPr="00187B9E" w:rsidRDefault="00467E8A" w:rsidP="00467E8A"/>
        </w:tc>
        <w:tc>
          <w:tcPr>
            <w:tcW w:w="4860" w:type="dxa"/>
            <w:shd w:val="clear" w:color="auto" w:fill="auto"/>
          </w:tcPr>
          <w:p w14:paraId="14085FB5" w14:textId="77777777" w:rsidR="00467E8A" w:rsidRPr="000B4755" w:rsidRDefault="00467E8A" w:rsidP="00467E8A">
            <w:pPr>
              <w:rPr>
                <w:rStyle w:val="SAPScreenElement"/>
              </w:rPr>
            </w:pPr>
            <w:r>
              <w:rPr>
                <w:rStyle w:val="SAPScreenElement"/>
              </w:rPr>
              <w:t xml:space="preserve">Priority: </w:t>
            </w:r>
            <w:r>
              <w:t>enter as appropriate</w:t>
            </w:r>
          </w:p>
        </w:tc>
        <w:tc>
          <w:tcPr>
            <w:tcW w:w="2790" w:type="dxa"/>
            <w:vMerge/>
            <w:shd w:val="clear" w:color="auto" w:fill="auto"/>
          </w:tcPr>
          <w:p w14:paraId="204C5A8A" w14:textId="77777777" w:rsidR="00467E8A" w:rsidRPr="009F4CD2" w:rsidRDefault="00467E8A" w:rsidP="00467E8A"/>
        </w:tc>
        <w:tc>
          <w:tcPr>
            <w:tcW w:w="1264" w:type="dxa"/>
          </w:tcPr>
          <w:p w14:paraId="2C3A18AB" w14:textId="77777777" w:rsidR="00467E8A" w:rsidRPr="009F4CD2" w:rsidRDefault="00467E8A" w:rsidP="00467E8A">
            <w:pPr>
              <w:rPr>
                <w:rFonts w:cs="Arial"/>
                <w:bCs/>
              </w:rPr>
            </w:pPr>
          </w:p>
        </w:tc>
      </w:tr>
      <w:tr w:rsidR="00467E8A" w:rsidRPr="009F4CD2" w14:paraId="050A7258" w14:textId="77777777" w:rsidTr="00467E8A">
        <w:trPr>
          <w:trHeight w:val="288"/>
        </w:trPr>
        <w:tc>
          <w:tcPr>
            <w:tcW w:w="900" w:type="dxa"/>
            <w:vMerge/>
            <w:shd w:val="clear" w:color="auto" w:fill="auto"/>
          </w:tcPr>
          <w:p w14:paraId="30DD09FB" w14:textId="77777777" w:rsidR="00467E8A" w:rsidRPr="009F4CD2" w:rsidRDefault="00467E8A" w:rsidP="00467E8A"/>
        </w:tc>
        <w:tc>
          <w:tcPr>
            <w:tcW w:w="1682" w:type="dxa"/>
            <w:vMerge/>
            <w:shd w:val="clear" w:color="auto" w:fill="auto"/>
          </w:tcPr>
          <w:p w14:paraId="2AD4A35F" w14:textId="77777777" w:rsidR="00467E8A" w:rsidRPr="009F4CD2" w:rsidRDefault="00467E8A" w:rsidP="00467E8A">
            <w:pPr>
              <w:rPr>
                <w:rFonts w:cs="Arial"/>
                <w:b/>
                <w:bCs/>
              </w:rPr>
            </w:pPr>
          </w:p>
        </w:tc>
        <w:tc>
          <w:tcPr>
            <w:tcW w:w="2790" w:type="dxa"/>
            <w:vMerge/>
            <w:shd w:val="clear" w:color="auto" w:fill="auto"/>
          </w:tcPr>
          <w:p w14:paraId="3A8C4E67" w14:textId="77777777" w:rsidR="00467E8A" w:rsidRPr="00187B9E" w:rsidRDefault="00467E8A" w:rsidP="00467E8A"/>
        </w:tc>
        <w:tc>
          <w:tcPr>
            <w:tcW w:w="4860" w:type="dxa"/>
            <w:shd w:val="clear" w:color="auto" w:fill="auto"/>
          </w:tcPr>
          <w:p w14:paraId="33A8858F" w14:textId="77777777" w:rsidR="00467E8A" w:rsidRPr="000B4755" w:rsidRDefault="00467E8A" w:rsidP="00467E8A">
            <w:pPr>
              <w:rPr>
                <w:rStyle w:val="SAPScreenElement"/>
              </w:rPr>
            </w:pPr>
            <w:r>
              <w:rPr>
                <w:rStyle w:val="SAPScreenElement"/>
              </w:rPr>
              <w:t>ISR Number:</w:t>
            </w:r>
            <w:r>
              <w:t xml:space="preserve"> enter as appropriate</w:t>
            </w:r>
          </w:p>
        </w:tc>
        <w:tc>
          <w:tcPr>
            <w:tcW w:w="2790" w:type="dxa"/>
            <w:vMerge/>
            <w:shd w:val="clear" w:color="auto" w:fill="auto"/>
          </w:tcPr>
          <w:p w14:paraId="63188501" w14:textId="77777777" w:rsidR="00467E8A" w:rsidRPr="009F4CD2" w:rsidRDefault="00467E8A" w:rsidP="00467E8A"/>
        </w:tc>
        <w:tc>
          <w:tcPr>
            <w:tcW w:w="1264" w:type="dxa"/>
          </w:tcPr>
          <w:p w14:paraId="3EB37132" w14:textId="77777777" w:rsidR="00467E8A" w:rsidRPr="009F4CD2" w:rsidRDefault="00467E8A" w:rsidP="00467E8A">
            <w:pPr>
              <w:rPr>
                <w:rFonts w:cs="Arial"/>
                <w:bCs/>
              </w:rPr>
            </w:pPr>
          </w:p>
        </w:tc>
      </w:tr>
      <w:tr w:rsidR="00467E8A" w:rsidRPr="009F4CD2" w14:paraId="59FCD92B" w14:textId="77777777" w:rsidTr="00467E8A">
        <w:trPr>
          <w:trHeight w:val="288"/>
        </w:trPr>
        <w:tc>
          <w:tcPr>
            <w:tcW w:w="900" w:type="dxa"/>
            <w:vMerge/>
            <w:shd w:val="clear" w:color="auto" w:fill="auto"/>
          </w:tcPr>
          <w:p w14:paraId="7CD15203" w14:textId="77777777" w:rsidR="00467E8A" w:rsidRPr="009F4CD2" w:rsidRDefault="00467E8A" w:rsidP="00467E8A"/>
        </w:tc>
        <w:tc>
          <w:tcPr>
            <w:tcW w:w="1682" w:type="dxa"/>
            <w:vMerge/>
            <w:shd w:val="clear" w:color="auto" w:fill="auto"/>
          </w:tcPr>
          <w:p w14:paraId="05443833" w14:textId="77777777" w:rsidR="00467E8A" w:rsidRPr="009F4CD2" w:rsidRDefault="00467E8A" w:rsidP="00467E8A">
            <w:pPr>
              <w:rPr>
                <w:rFonts w:cs="Arial"/>
                <w:b/>
                <w:bCs/>
              </w:rPr>
            </w:pPr>
          </w:p>
        </w:tc>
        <w:tc>
          <w:tcPr>
            <w:tcW w:w="2790" w:type="dxa"/>
            <w:vMerge/>
            <w:shd w:val="clear" w:color="auto" w:fill="auto"/>
          </w:tcPr>
          <w:p w14:paraId="252CC0CA" w14:textId="77777777" w:rsidR="00467E8A" w:rsidRPr="00187B9E" w:rsidRDefault="00467E8A" w:rsidP="00467E8A"/>
        </w:tc>
        <w:tc>
          <w:tcPr>
            <w:tcW w:w="4860" w:type="dxa"/>
            <w:shd w:val="clear" w:color="auto" w:fill="auto"/>
          </w:tcPr>
          <w:p w14:paraId="40ECCB11" w14:textId="77777777" w:rsidR="00467E8A" w:rsidRPr="000B4755" w:rsidRDefault="00467E8A" w:rsidP="00467E8A">
            <w:pPr>
              <w:rPr>
                <w:rStyle w:val="SAPScreenElement"/>
              </w:rPr>
            </w:pPr>
            <w:r>
              <w:rPr>
                <w:rStyle w:val="SAPScreenElement"/>
              </w:rPr>
              <w:t>ISR Reference Number:</w:t>
            </w:r>
            <w:r>
              <w:t xml:space="preserve"> enter as appropriate</w:t>
            </w:r>
          </w:p>
        </w:tc>
        <w:tc>
          <w:tcPr>
            <w:tcW w:w="2790" w:type="dxa"/>
            <w:vMerge/>
            <w:shd w:val="clear" w:color="auto" w:fill="auto"/>
          </w:tcPr>
          <w:p w14:paraId="5737222B" w14:textId="77777777" w:rsidR="00467E8A" w:rsidRPr="009F4CD2" w:rsidRDefault="00467E8A" w:rsidP="00467E8A"/>
        </w:tc>
        <w:tc>
          <w:tcPr>
            <w:tcW w:w="1264" w:type="dxa"/>
          </w:tcPr>
          <w:p w14:paraId="7926A109" w14:textId="77777777" w:rsidR="00467E8A" w:rsidRPr="009F4CD2" w:rsidRDefault="00467E8A" w:rsidP="00467E8A">
            <w:pPr>
              <w:rPr>
                <w:rFonts w:cs="Arial"/>
                <w:bCs/>
              </w:rPr>
            </w:pPr>
          </w:p>
        </w:tc>
      </w:tr>
      <w:tr w:rsidR="00467E8A" w:rsidRPr="009F4CD2" w14:paraId="68A62DB7" w14:textId="77777777" w:rsidTr="00467E8A">
        <w:trPr>
          <w:trHeight w:val="576"/>
        </w:trPr>
        <w:tc>
          <w:tcPr>
            <w:tcW w:w="900" w:type="dxa"/>
            <w:vMerge/>
            <w:shd w:val="clear" w:color="auto" w:fill="auto"/>
          </w:tcPr>
          <w:p w14:paraId="54242D0C" w14:textId="77777777" w:rsidR="00467E8A" w:rsidRPr="009F4CD2" w:rsidRDefault="00467E8A" w:rsidP="00467E8A"/>
        </w:tc>
        <w:tc>
          <w:tcPr>
            <w:tcW w:w="1682" w:type="dxa"/>
            <w:vMerge/>
            <w:shd w:val="clear" w:color="auto" w:fill="auto"/>
          </w:tcPr>
          <w:p w14:paraId="0AE10AD1" w14:textId="77777777" w:rsidR="00467E8A" w:rsidRPr="009F4CD2" w:rsidRDefault="00467E8A" w:rsidP="00467E8A">
            <w:pPr>
              <w:rPr>
                <w:rFonts w:cs="Arial"/>
                <w:b/>
                <w:bCs/>
              </w:rPr>
            </w:pPr>
          </w:p>
        </w:tc>
        <w:tc>
          <w:tcPr>
            <w:tcW w:w="2790" w:type="dxa"/>
            <w:shd w:val="clear" w:color="auto" w:fill="auto"/>
          </w:tcPr>
          <w:p w14:paraId="7668A527" w14:textId="77777777" w:rsidR="00467E8A" w:rsidRPr="009F4CD2" w:rsidRDefault="00467E8A" w:rsidP="00467E8A">
            <w:r w:rsidRPr="00187B9E">
              <w:t xml:space="preserve">In the </w:t>
            </w:r>
            <w:r>
              <w:rPr>
                <w:rStyle w:val="SAPScreenElement"/>
              </w:rPr>
              <w:t>Notes</w:t>
            </w:r>
            <w:r w:rsidRPr="00187B9E">
              <w:rPr>
                <w:rFonts w:cs="Arial"/>
                <w:bCs/>
              </w:rPr>
              <w:t xml:space="preserve"> </w:t>
            </w:r>
            <w:r>
              <w:t xml:space="preserve">part </w:t>
            </w:r>
            <w:r w:rsidRPr="00187B9E">
              <w:rPr>
                <w:rFonts w:cs="Arial"/>
                <w:bCs/>
              </w:rPr>
              <w:t>of the form,</w:t>
            </w:r>
            <w:r>
              <w:rPr>
                <w:rFonts w:cs="Arial"/>
                <w:bCs/>
              </w:rPr>
              <w:t xml:space="preserve"> enter notes, if appropriate.</w:t>
            </w:r>
          </w:p>
        </w:tc>
        <w:tc>
          <w:tcPr>
            <w:tcW w:w="4860" w:type="dxa"/>
            <w:shd w:val="clear" w:color="auto" w:fill="auto"/>
          </w:tcPr>
          <w:p w14:paraId="2794AFF9" w14:textId="77777777" w:rsidR="00467E8A" w:rsidRPr="009F4CD2" w:rsidRDefault="00467E8A" w:rsidP="00467E8A"/>
        </w:tc>
        <w:tc>
          <w:tcPr>
            <w:tcW w:w="2790" w:type="dxa"/>
            <w:vMerge/>
            <w:shd w:val="clear" w:color="auto" w:fill="auto"/>
          </w:tcPr>
          <w:p w14:paraId="0E2F9F07" w14:textId="77777777" w:rsidR="00467E8A" w:rsidRPr="009F4CD2" w:rsidRDefault="00467E8A" w:rsidP="00467E8A">
            <w:pPr>
              <w:rPr>
                <w:rFonts w:cs="Arial"/>
                <w:bCs/>
              </w:rPr>
            </w:pPr>
          </w:p>
        </w:tc>
        <w:tc>
          <w:tcPr>
            <w:tcW w:w="1264" w:type="dxa"/>
          </w:tcPr>
          <w:p w14:paraId="53F49287" w14:textId="77777777" w:rsidR="00467E8A" w:rsidRPr="009F4CD2" w:rsidRDefault="00467E8A" w:rsidP="00467E8A">
            <w:pPr>
              <w:rPr>
                <w:rFonts w:cs="Arial"/>
                <w:bCs/>
              </w:rPr>
            </w:pPr>
          </w:p>
        </w:tc>
      </w:tr>
      <w:tr w:rsidR="00467E8A" w:rsidRPr="009F4CD2" w14:paraId="643832B8" w14:textId="77777777" w:rsidTr="00467E8A">
        <w:trPr>
          <w:trHeight w:val="576"/>
        </w:trPr>
        <w:tc>
          <w:tcPr>
            <w:tcW w:w="900" w:type="dxa"/>
            <w:shd w:val="clear" w:color="auto" w:fill="auto"/>
          </w:tcPr>
          <w:p w14:paraId="4A34BC2B" w14:textId="77777777" w:rsidR="00467E8A" w:rsidRPr="009F4CD2" w:rsidRDefault="00467E8A" w:rsidP="00467E8A">
            <w:r>
              <w:t>12</w:t>
            </w:r>
          </w:p>
        </w:tc>
        <w:tc>
          <w:tcPr>
            <w:tcW w:w="1682" w:type="dxa"/>
            <w:shd w:val="clear" w:color="auto" w:fill="auto"/>
          </w:tcPr>
          <w:p w14:paraId="64238CAB" w14:textId="77777777" w:rsidR="00467E8A" w:rsidRPr="009F4CD2" w:rsidRDefault="00467E8A" w:rsidP="00467E8A">
            <w:pPr>
              <w:rPr>
                <w:rFonts w:cs="Arial"/>
                <w:b/>
                <w:bCs/>
              </w:rPr>
            </w:pPr>
            <w:r w:rsidRPr="0064637F">
              <w:rPr>
                <w:rStyle w:val="SAPEmphasis"/>
              </w:rPr>
              <w:t>Save External Transfers Data</w:t>
            </w:r>
          </w:p>
        </w:tc>
        <w:tc>
          <w:tcPr>
            <w:tcW w:w="2790" w:type="dxa"/>
            <w:shd w:val="clear" w:color="auto" w:fill="auto"/>
          </w:tcPr>
          <w:p w14:paraId="42D86E29" w14:textId="77777777" w:rsidR="00467E8A" w:rsidRPr="009F4CD2" w:rsidRDefault="00467E8A" w:rsidP="00467E8A">
            <w:r w:rsidRPr="009F4CD2">
              <w:t xml:space="preserve">Choose the </w:t>
            </w:r>
            <w:r w:rsidRPr="009F4CD2">
              <w:rPr>
                <w:rStyle w:val="SAPScreenElement"/>
              </w:rPr>
              <w:t>Save</w:t>
            </w:r>
            <w:r w:rsidRPr="009F4CD2">
              <w:t xml:space="preserve"> button.</w:t>
            </w:r>
          </w:p>
        </w:tc>
        <w:tc>
          <w:tcPr>
            <w:tcW w:w="4860" w:type="dxa"/>
            <w:shd w:val="clear" w:color="auto" w:fill="auto"/>
          </w:tcPr>
          <w:p w14:paraId="04070645" w14:textId="77777777" w:rsidR="00467E8A" w:rsidRPr="009F4CD2" w:rsidRDefault="00467E8A" w:rsidP="00467E8A"/>
        </w:tc>
        <w:tc>
          <w:tcPr>
            <w:tcW w:w="2790" w:type="dxa"/>
            <w:shd w:val="clear" w:color="auto" w:fill="auto"/>
          </w:tcPr>
          <w:p w14:paraId="1C8843B5" w14:textId="77777777" w:rsidR="00467E8A" w:rsidRPr="009F4CD2" w:rsidRDefault="00467E8A" w:rsidP="00467E8A">
            <w:r w:rsidRPr="009F4CD2">
              <w:rPr>
                <w:rFonts w:cs="Arial"/>
                <w:bCs/>
              </w:rPr>
              <w:t>A system message about data saving is generated.</w:t>
            </w:r>
          </w:p>
        </w:tc>
        <w:tc>
          <w:tcPr>
            <w:tcW w:w="1264" w:type="dxa"/>
          </w:tcPr>
          <w:p w14:paraId="329A4AE6" w14:textId="77777777" w:rsidR="00467E8A" w:rsidRPr="009F4CD2" w:rsidRDefault="00467E8A" w:rsidP="00467E8A">
            <w:pPr>
              <w:rPr>
                <w:rFonts w:cs="Arial"/>
                <w:bCs/>
              </w:rPr>
            </w:pPr>
          </w:p>
        </w:tc>
      </w:tr>
    </w:tbl>
    <w:p w14:paraId="5AFE9C87" w14:textId="77777777" w:rsidR="00467E8A" w:rsidRDefault="00467E8A" w:rsidP="00467E8A">
      <w:pPr>
        <w:pStyle w:val="Heading4"/>
      </w:pPr>
      <w:bookmarkStart w:id="1166" w:name="_Toc464837540"/>
      <w:bookmarkStart w:id="1167" w:name="_Toc499726083"/>
      <w:bookmarkStart w:id="1168" w:name="_Toc507433252"/>
      <w:r>
        <w:t>Maintaining Statutory Pay Data</w:t>
      </w:r>
      <w:bookmarkEnd w:id="1166"/>
      <w:bookmarkEnd w:id="1167"/>
      <w:bookmarkEnd w:id="1168"/>
    </w:p>
    <w:p w14:paraId="74C7BF28" w14:textId="77777777" w:rsidR="00467E8A" w:rsidRPr="00187B9E" w:rsidRDefault="00467E8A" w:rsidP="00467E8A">
      <w:pPr>
        <w:pStyle w:val="SAPKeyblockTitle"/>
      </w:pPr>
      <w:r w:rsidRPr="00187B9E">
        <w:t>Test Administration</w:t>
      </w:r>
    </w:p>
    <w:p w14:paraId="2DFD52C0" w14:textId="77777777" w:rsidR="00467E8A" w:rsidRPr="00187B9E" w:rsidRDefault="00467E8A" w:rsidP="00467E8A">
      <w:r w:rsidRPr="00187B9E">
        <w:t>Customer project: Fill in the project-specific parts (highlighted).</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467E8A" w:rsidRPr="00187B9E" w14:paraId="25042D91"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6A5C54E8" w14:textId="77777777" w:rsidR="00467E8A" w:rsidRPr="00187B9E" w:rsidRDefault="00467E8A" w:rsidP="00467E8A">
            <w:pPr>
              <w:rPr>
                <w:rStyle w:val="SAPEmphasis"/>
              </w:rPr>
            </w:pPr>
            <w:r w:rsidRPr="00187B9E">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73323B38" w14:textId="77777777" w:rsidR="00467E8A" w:rsidRPr="00187B9E" w:rsidRDefault="00467E8A" w:rsidP="00467E8A">
            <w:r w:rsidRPr="00187B9E">
              <w:t>&lt;X.XX&gt;</w:t>
            </w:r>
          </w:p>
        </w:tc>
        <w:tc>
          <w:tcPr>
            <w:tcW w:w="2401" w:type="dxa"/>
            <w:tcBorders>
              <w:top w:val="single" w:sz="8" w:space="0" w:color="999999"/>
              <w:left w:val="single" w:sz="8" w:space="0" w:color="999999"/>
              <w:bottom w:val="single" w:sz="8" w:space="0" w:color="999999"/>
              <w:right w:val="single" w:sz="8" w:space="0" w:color="999999"/>
            </w:tcBorders>
            <w:hideMark/>
          </w:tcPr>
          <w:p w14:paraId="6916C59B" w14:textId="77777777" w:rsidR="00467E8A" w:rsidRPr="00187B9E" w:rsidRDefault="00467E8A" w:rsidP="00467E8A">
            <w:pPr>
              <w:rPr>
                <w:rStyle w:val="SAPEmphasis"/>
              </w:rPr>
            </w:pPr>
            <w:r w:rsidRPr="00187B9E">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29A7CBAA" w14:textId="77777777" w:rsidR="00467E8A" w:rsidRPr="00187B9E" w:rsidRDefault="00467E8A" w:rsidP="00467E8A"/>
        </w:tc>
        <w:tc>
          <w:tcPr>
            <w:tcW w:w="2402" w:type="dxa"/>
            <w:tcBorders>
              <w:top w:val="single" w:sz="8" w:space="0" w:color="999999"/>
              <w:left w:val="single" w:sz="8" w:space="0" w:color="999999"/>
              <w:bottom w:val="single" w:sz="8" w:space="0" w:color="999999"/>
              <w:right w:val="single" w:sz="8" w:space="0" w:color="999999"/>
            </w:tcBorders>
            <w:hideMark/>
          </w:tcPr>
          <w:p w14:paraId="253CF201" w14:textId="77777777" w:rsidR="00467E8A" w:rsidRPr="00187B9E" w:rsidRDefault="00467E8A" w:rsidP="00467E8A">
            <w:pPr>
              <w:rPr>
                <w:rStyle w:val="SAPEmphasis"/>
              </w:rPr>
            </w:pPr>
            <w:r w:rsidRPr="00187B9E">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2E1CE183" w14:textId="77777777" w:rsidR="00467E8A" w:rsidRPr="00187B9E" w:rsidRDefault="00467E8A" w:rsidP="00467E8A">
            <w:r>
              <w:t>&lt;date&gt;</w:t>
            </w:r>
          </w:p>
        </w:tc>
      </w:tr>
      <w:tr w:rsidR="00467E8A" w:rsidRPr="00187B9E" w14:paraId="27C8D859"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2C54D863" w14:textId="77777777" w:rsidR="00467E8A" w:rsidRPr="00187B9E" w:rsidRDefault="00467E8A" w:rsidP="00467E8A">
            <w:pPr>
              <w:rPr>
                <w:rStyle w:val="SAPEmphasis"/>
              </w:rPr>
            </w:pPr>
            <w:r w:rsidRPr="00187B9E">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4DFE1718" w14:textId="77777777" w:rsidR="00467E8A" w:rsidRPr="00187B9E" w:rsidRDefault="00467E8A" w:rsidP="00467E8A">
            <w:r w:rsidRPr="00187B9E">
              <w:t xml:space="preserve">HR </w:t>
            </w:r>
            <w:r w:rsidRPr="009F4CD2">
              <w:t>Administrator</w:t>
            </w:r>
          </w:p>
        </w:tc>
      </w:tr>
      <w:tr w:rsidR="00467E8A" w:rsidRPr="00187B9E" w14:paraId="68EEFFEB"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5F20A5FF" w14:textId="77777777" w:rsidR="00467E8A" w:rsidRPr="00187B9E" w:rsidRDefault="00467E8A" w:rsidP="00467E8A">
            <w:pPr>
              <w:rPr>
                <w:rStyle w:val="SAPEmphasis"/>
              </w:rPr>
            </w:pPr>
            <w:r w:rsidRPr="00187B9E">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028D1569" w14:textId="77777777" w:rsidR="00467E8A" w:rsidRPr="00187B9E" w:rsidRDefault="00467E8A" w:rsidP="00467E8A">
            <w:r w:rsidRPr="00187B9E">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797B1497" w14:textId="77777777" w:rsidR="00467E8A" w:rsidRPr="00187B9E" w:rsidRDefault="00467E8A" w:rsidP="00467E8A">
            <w:pPr>
              <w:rPr>
                <w:rStyle w:val="SAPEmphasis"/>
              </w:rPr>
            </w:pPr>
            <w:r w:rsidRPr="00187B9E">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01D1CE96" w14:textId="6F8462DF" w:rsidR="00467E8A" w:rsidRPr="00187B9E" w:rsidRDefault="001861CE" w:rsidP="00467E8A">
            <w:r>
              <w:t>&lt;duration&gt;</w:t>
            </w:r>
          </w:p>
        </w:tc>
      </w:tr>
    </w:tbl>
    <w:p w14:paraId="33DCD9C1" w14:textId="77777777" w:rsidR="00467E8A" w:rsidRPr="00187B9E" w:rsidRDefault="00467E8A" w:rsidP="00467E8A">
      <w:pPr>
        <w:pStyle w:val="SAPKeyblockTitle"/>
      </w:pPr>
      <w:r w:rsidRPr="00187B9E">
        <w:t>Purpose</w:t>
      </w:r>
    </w:p>
    <w:p w14:paraId="3A9A8380" w14:textId="77777777" w:rsidR="00467E8A" w:rsidRDefault="00467E8A" w:rsidP="00467E8A">
      <w:r w:rsidRPr="002C326C">
        <w:t xml:space="preserve">The HR </w:t>
      </w:r>
      <w:r w:rsidRPr="009F4CD2">
        <w:t>Administrator</w:t>
      </w:r>
      <w:r w:rsidRPr="002C326C">
        <w:t xml:space="preserve"> maintains </w:t>
      </w:r>
      <w:r>
        <w:t>data related to statutory pay entitlements or exclusions from the statutory pay</w:t>
      </w:r>
      <w:r w:rsidRPr="002C326C">
        <w:t xml:space="preserve"> for employees. </w:t>
      </w:r>
    </w:p>
    <w:p w14:paraId="54B39CCA" w14:textId="77777777" w:rsidR="00467E8A" w:rsidRPr="00950CA8" w:rsidRDefault="00467E8A" w:rsidP="00467E8A">
      <w:r w:rsidRPr="00950CA8">
        <w:t xml:space="preserve">In this chapter, we describe the maintenance of </w:t>
      </w:r>
      <w:r>
        <w:t>following</w:t>
      </w:r>
      <w:r w:rsidRPr="00950CA8">
        <w:t xml:space="preserve"> infotypes: </w:t>
      </w:r>
      <w:r w:rsidRPr="003B02D7">
        <w:t xml:space="preserve">SSP/SMP Exclusions </w:t>
      </w:r>
      <w:r w:rsidRPr="00950CA8">
        <w:t xml:space="preserve">and </w:t>
      </w:r>
      <w:r w:rsidRPr="003B02D7">
        <w:t>SMP/SAP/SPP</w:t>
      </w:r>
      <w:r w:rsidRPr="00950CA8">
        <w:t>.</w:t>
      </w:r>
    </w:p>
    <w:p w14:paraId="0992E2AE" w14:textId="77777777" w:rsidR="00467E8A" w:rsidRDefault="00467E8A" w:rsidP="00467E8A">
      <w:r>
        <w:t xml:space="preserve">In the </w:t>
      </w:r>
      <w:r w:rsidRPr="003B02D7">
        <w:rPr>
          <w:rStyle w:val="SAPScreenElement"/>
        </w:rPr>
        <w:t>SSP/SMP Exclusions</w:t>
      </w:r>
      <w:r>
        <w:t xml:space="preserve"> infotype, the reasons for excluding </w:t>
      </w:r>
      <w:r w:rsidRPr="003A70C4">
        <w:t>an employee from Statutory Sick Pay (SSP)</w:t>
      </w:r>
      <w:r>
        <w:t>,</w:t>
      </w:r>
      <w:r w:rsidRPr="003A70C4">
        <w:t xml:space="preserve"> Statutory Maternity Pay (SMP), Statutory Adoption Pay (SAP) or Statutory Paternity Pay (SPP)</w:t>
      </w:r>
      <w:r>
        <w:t xml:space="preserve"> is kept</w:t>
      </w:r>
      <w:r w:rsidRPr="003A70C4">
        <w:t>. An excluded employee has no entitlement to the relevant statutory absence payment</w:t>
      </w:r>
      <w:r>
        <w:t>. The Employee Central Payroll</w:t>
      </w:r>
      <w:r w:rsidRPr="003B02D7">
        <w:t xml:space="preserve"> system recognizes that an absence does not require a payment by reading </w:t>
      </w:r>
      <w:r w:rsidRPr="003B02D7">
        <w:rPr>
          <w:rStyle w:val="SAPScreenElement"/>
          <w:color w:val="auto"/>
        </w:rPr>
        <w:t>SMP/SAP/SPP</w:t>
      </w:r>
      <w:r w:rsidRPr="003B02D7">
        <w:t xml:space="preserve"> </w:t>
      </w:r>
      <w:r>
        <w:t>infotype</w:t>
      </w:r>
      <w:r w:rsidRPr="003B02D7">
        <w:t xml:space="preserve"> in conjunction with </w:t>
      </w:r>
      <w:r w:rsidRPr="003B02D7">
        <w:rPr>
          <w:rStyle w:val="SAPScreenElement"/>
          <w:color w:val="auto"/>
        </w:rPr>
        <w:t>Absences</w:t>
      </w:r>
      <w:r w:rsidRPr="003B02D7">
        <w:t xml:space="preserve"> infotype.</w:t>
      </w:r>
    </w:p>
    <w:p w14:paraId="630ED2E6" w14:textId="77777777" w:rsidR="00467E8A" w:rsidRDefault="00467E8A" w:rsidP="00467E8A">
      <w:r>
        <w:t xml:space="preserve">In the </w:t>
      </w:r>
      <w:r w:rsidRPr="003B02D7">
        <w:rPr>
          <w:rStyle w:val="SAPScreenElement"/>
        </w:rPr>
        <w:t>SMP/SAP/SPP</w:t>
      </w:r>
      <w:r>
        <w:t xml:space="preserve"> infotype, </w:t>
      </w:r>
      <w:r w:rsidRPr="003A70C4">
        <w:t>the relevant data for Statutory Maternity Pay (SMP), Statutory Adoption Pay (SAP), and Statutory Paternity Pay (SPP) processing for an individual employee</w:t>
      </w:r>
      <w:r>
        <w:t xml:space="preserve"> is maintained. The case of an employee on maternity or paternity or adoption leave, as described in test script of scope item </w:t>
      </w:r>
      <w:r w:rsidRPr="00AE25E6">
        <w:rPr>
          <w:rStyle w:val="SAPScreenElement"/>
          <w:color w:val="auto"/>
        </w:rPr>
        <w:t>Request and Manage Time Off (FJ7)</w:t>
      </w:r>
      <w:r>
        <w:rPr>
          <w:rStyle w:val="SAPScreenElement"/>
          <w:color w:val="auto"/>
        </w:rPr>
        <w:t xml:space="preserve">, </w:t>
      </w:r>
      <w:r>
        <w:t xml:space="preserve">chapter </w:t>
      </w:r>
      <w:r w:rsidRPr="00AE25E6">
        <w:rPr>
          <w:rStyle w:val="SAPScreenElement"/>
          <w:color w:val="auto"/>
        </w:rPr>
        <w:t>Long-Term Absences</w:t>
      </w:r>
      <w:r>
        <w:t xml:space="preserve">, or test script of scope item </w:t>
      </w:r>
      <w:r w:rsidRPr="00AE25E6">
        <w:rPr>
          <w:rStyle w:val="SAPScreenElement"/>
          <w:color w:val="auto"/>
        </w:rPr>
        <w:t xml:space="preserve">Manage </w:t>
      </w:r>
      <w:r>
        <w:rPr>
          <w:rStyle w:val="SAPScreenElement"/>
          <w:color w:val="auto"/>
        </w:rPr>
        <w:t>Leave of Absence</w:t>
      </w:r>
      <w:r w:rsidRPr="00AE25E6">
        <w:rPr>
          <w:rStyle w:val="SAPScreenElement"/>
          <w:color w:val="auto"/>
        </w:rPr>
        <w:t xml:space="preserve"> (</w:t>
      </w:r>
      <w:r>
        <w:rPr>
          <w:rStyle w:val="SAPScreenElement"/>
          <w:color w:val="auto"/>
        </w:rPr>
        <w:t>10B</w:t>
      </w:r>
      <w:r w:rsidRPr="00AE25E6">
        <w:rPr>
          <w:rStyle w:val="SAPScreenElement"/>
          <w:color w:val="auto"/>
        </w:rPr>
        <w:t>)</w:t>
      </w:r>
      <w:r>
        <w:rPr>
          <w:rStyle w:val="SAPScreenElement"/>
          <w:color w:val="auto"/>
        </w:rPr>
        <w:t xml:space="preserve">, </w:t>
      </w:r>
      <w:r w:rsidRPr="007608CC">
        <w:t>respectively,</w:t>
      </w:r>
      <w:r>
        <w:rPr>
          <w:rStyle w:val="SAPScreenElement"/>
          <w:color w:val="auto"/>
        </w:rPr>
        <w:t xml:space="preserve"> </w:t>
      </w:r>
      <w:r>
        <w:t xml:space="preserve">would be an example for whom this infotype needs to be maintained. </w:t>
      </w:r>
      <w:r w:rsidRPr="003A70C4">
        <w:t>The information contained in</w:t>
      </w:r>
      <w:r>
        <w:t xml:space="preserve"> the</w:t>
      </w:r>
      <w:r w:rsidRPr="003A70C4">
        <w:t xml:space="preserve"> </w:t>
      </w:r>
      <w:r w:rsidRPr="003B02D7">
        <w:rPr>
          <w:rStyle w:val="SAPScreenElement"/>
        </w:rPr>
        <w:t>SMP/SAP/SPP</w:t>
      </w:r>
      <w:r>
        <w:t xml:space="preserve"> </w:t>
      </w:r>
      <w:r w:rsidRPr="003A70C4">
        <w:t>infotype enables the Payroll component to determine whether an employee qualifies for SMP, SAP or SPP and to calculate the correct rate of payment.</w:t>
      </w:r>
      <w:r>
        <w:t xml:space="preserve"> The infotype</w:t>
      </w:r>
      <w:r w:rsidRPr="003A70C4">
        <w:t xml:space="preserve"> is divided into four subtypes, each subtype </w:t>
      </w:r>
      <w:r>
        <w:t xml:space="preserve">being </w:t>
      </w:r>
      <w:r w:rsidRPr="003A70C4">
        <w:t>relevant for recording details of a specific statutory absence</w:t>
      </w:r>
      <w:r>
        <w:t xml:space="preserve">. As example, we describe the </w:t>
      </w:r>
      <w:r w:rsidRPr="00D432AE">
        <w:rPr>
          <w:rStyle w:val="SAPScreenElement"/>
          <w:color w:val="auto"/>
        </w:rPr>
        <w:t>Statutory Maternity Pay</w:t>
      </w:r>
      <w:r w:rsidRPr="00D432AE">
        <w:t xml:space="preserve"> </w:t>
      </w:r>
      <w:r>
        <w:t>subtype. Depending on the subtype selected, different fields need to be maintained.</w:t>
      </w:r>
    </w:p>
    <w:p w14:paraId="4ABDA968" w14:textId="77777777" w:rsidR="00467E8A" w:rsidRDefault="00467E8A" w:rsidP="00467E8A">
      <w:pPr>
        <w:spacing w:before="560" w:after="280"/>
        <w:rPr>
          <w:rFonts w:ascii="BentonSans Bold" w:hAnsi="BentonSans Bold"/>
          <w:color w:val="666666"/>
          <w:sz w:val="24"/>
        </w:rPr>
      </w:pPr>
      <w:r>
        <w:rPr>
          <w:rFonts w:ascii="BentonSans Bold" w:hAnsi="BentonSans Bold"/>
          <w:color w:val="666666"/>
          <w:sz w:val="24"/>
        </w:rPr>
        <w:t>Prerequisites</w:t>
      </w:r>
    </w:p>
    <w:p w14:paraId="6918CB2D" w14:textId="77777777" w:rsidR="00467E8A" w:rsidRDefault="00467E8A" w:rsidP="00467E8A">
      <w:r>
        <w:t xml:space="preserve">Infotype </w:t>
      </w:r>
      <w:r w:rsidRPr="003B02D7">
        <w:rPr>
          <w:rStyle w:val="SAPScreenElement"/>
        </w:rPr>
        <w:t>SMP/SAP/SPP</w:t>
      </w:r>
      <w:r>
        <w:t xml:space="preserve"> is relevant for an employee who is on maternity, paternity or adoption leave.</w:t>
      </w:r>
    </w:p>
    <w:p w14:paraId="773779BA" w14:textId="77777777" w:rsidR="00467E8A" w:rsidRPr="009F4CD2" w:rsidRDefault="00467E8A" w:rsidP="00467E8A">
      <w:pPr>
        <w:pStyle w:val="SAPKeyblockTitle"/>
      </w:pPr>
      <w:r w:rsidRPr="009F4CD2">
        <w:t>Procedure</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1592"/>
        <w:gridCol w:w="2970"/>
        <w:gridCol w:w="4708"/>
        <w:gridCol w:w="2852"/>
        <w:gridCol w:w="1264"/>
      </w:tblGrid>
      <w:tr w:rsidR="00467E8A" w:rsidRPr="009F4CD2" w14:paraId="5F4936B1" w14:textId="77777777" w:rsidTr="00467E8A">
        <w:trPr>
          <w:trHeight w:val="517"/>
          <w:tblHeader/>
        </w:trPr>
        <w:tc>
          <w:tcPr>
            <w:tcW w:w="900" w:type="dxa"/>
            <w:shd w:val="clear" w:color="auto" w:fill="999999"/>
          </w:tcPr>
          <w:p w14:paraId="2645C27E" w14:textId="77777777" w:rsidR="00467E8A" w:rsidRPr="009F4CD2" w:rsidRDefault="00467E8A" w:rsidP="00467E8A">
            <w:pPr>
              <w:pStyle w:val="TableHeading"/>
              <w:rPr>
                <w:rFonts w:ascii="BentonSans Bold" w:hAnsi="BentonSans Bold"/>
                <w:bCs/>
                <w:color w:val="FFFFFF"/>
                <w:sz w:val="18"/>
              </w:rPr>
            </w:pPr>
            <w:r w:rsidRPr="009F4CD2">
              <w:rPr>
                <w:rFonts w:ascii="BentonSans Bold" w:hAnsi="BentonSans Bold"/>
                <w:bCs/>
                <w:color w:val="FFFFFF"/>
                <w:sz w:val="18"/>
              </w:rPr>
              <w:t>Test Step #</w:t>
            </w:r>
          </w:p>
        </w:tc>
        <w:tc>
          <w:tcPr>
            <w:tcW w:w="1592" w:type="dxa"/>
            <w:shd w:val="clear" w:color="auto" w:fill="999999"/>
          </w:tcPr>
          <w:p w14:paraId="5D43213B" w14:textId="77777777" w:rsidR="00467E8A" w:rsidRPr="009F4CD2" w:rsidRDefault="00467E8A" w:rsidP="00467E8A">
            <w:pPr>
              <w:pStyle w:val="TableHeading"/>
              <w:rPr>
                <w:rFonts w:ascii="BentonSans Bold" w:hAnsi="BentonSans Bold"/>
                <w:bCs/>
                <w:color w:val="FFFFFF"/>
                <w:sz w:val="18"/>
              </w:rPr>
            </w:pPr>
            <w:r w:rsidRPr="009F4CD2">
              <w:rPr>
                <w:rFonts w:ascii="BentonSans Bold" w:hAnsi="BentonSans Bold"/>
                <w:bCs/>
                <w:color w:val="FFFFFF"/>
                <w:sz w:val="18"/>
              </w:rPr>
              <w:t>Test Step Name</w:t>
            </w:r>
          </w:p>
        </w:tc>
        <w:tc>
          <w:tcPr>
            <w:tcW w:w="2970" w:type="dxa"/>
            <w:shd w:val="clear" w:color="auto" w:fill="999999"/>
          </w:tcPr>
          <w:p w14:paraId="735EBCE1" w14:textId="77777777" w:rsidR="00467E8A" w:rsidRPr="009F4CD2" w:rsidRDefault="00467E8A" w:rsidP="00467E8A">
            <w:pPr>
              <w:pStyle w:val="TableHeading"/>
              <w:rPr>
                <w:rFonts w:ascii="BentonSans Bold" w:hAnsi="BentonSans Bold"/>
                <w:bCs/>
                <w:color w:val="FFFFFF"/>
                <w:sz w:val="18"/>
              </w:rPr>
            </w:pPr>
            <w:r w:rsidRPr="009F4CD2">
              <w:rPr>
                <w:rFonts w:ascii="BentonSans Bold" w:hAnsi="BentonSans Bold"/>
                <w:bCs/>
                <w:color w:val="FFFFFF"/>
                <w:sz w:val="18"/>
              </w:rPr>
              <w:t>Instruction</w:t>
            </w:r>
          </w:p>
        </w:tc>
        <w:tc>
          <w:tcPr>
            <w:tcW w:w="4708" w:type="dxa"/>
            <w:shd w:val="clear" w:color="auto" w:fill="999999"/>
          </w:tcPr>
          <w:p w14:paraId="14810BE3" w14:textId="77777777" w:rsidR="00467E8A" w:rsidRPr="009F4CD2" w:rsidRDefault="00467E8A" w:rsidP="00467E8A">
            <w:pPr>
              <w:pStyle w:val="TableHeading"/>
              <w:rPr>
                <w:rFonts w:ascii="BentonSans Bold" w:hAnsi="BentonSans Bold"/>
                <w:bCs/>
                <w:color w:val="FFFFFF"/>
                <w:sz w:val="18"/>
              </w:rPr>
            </w:pPr>
            <w:r w:rsidRPr="009F4CD2">
              <w:rPr>
                <w:rFonts w:ascii="BentonSans Bold" w:hAnsi="BentonSans Bold"/>
                <w:bCs/>
                <w:color w:val="FFFFFF"/>
                <w:sz w:val="18"/>
              </w:rPr>
              <w:t>User Entries:</w:t>
            </w:r>
            <w:r w:rsidRPr="009F4CD2">
              <w:rPr>
                <w:rFonts w:ascii="BentonSans Bold" w:hAnsi="BentonSans Bold"/>
                <w:bCs/>
                <w:color w:val="FFFFFF"/>
                <w:sz w:val="18"/>
              </w:rPr>
              <w:br/>
              <w:t>Field Name: User Action and Value</w:t>
            </w:r>
          </w:p>
        </w:tc>
        <w:tc>
          <w:tcPr>
            <w:tcW w:w="2852" w:type="dxa"/>
            <w:shd w:val="clear" w:color="auto" w:fill="999999"/>
          </w:tcPr>
          <w:p w14:paraId="35B1B897" w14:textId="77777777" w:rsidR="00467E8A" w:rsidRPr="009F4CD2" w:rsidRDefault="00467E8A" w:rsidP="00467E8A">
            <w:pPr>
              <w:pStyle w:val="TableHeading"/>
              <w:rPr>
                <w:rFonts w:ascii="BentonSans Bold" w:hAnsi="BentonSans Bold"/>
                <w:bCs/>
                <w:color w:val="FFFFFF"/>
                <w:sz w:val="18"/>
              </w:rPr>
            </w:pPr>
            <w:r w:rsidRPr="009F4CD2">
              <w:rPr>
                <w:rFonts w:ascii="BentonSans Bold" w:hAnsi="BentonSans Bold"/>
                <w:bCs/>
                <w:color w:val="FFFFFF"/>
                <w:sz w:val="18"/>
              </w:rPr>
              <w:t>Expected Result</w:t>
            </w:r>
          </w:p>
        </w:tc>
        <w:tc>
          <w:tcPr>
            <w:tcW w:w="1264" w:type="dxa"/>
            <w:shd w:val="clear" w:color="auto" w:fill="999999"/>
          </w:tcPr>
          <w:p w14:paraId="7E034A60" w14:textId="77777777" w:rsidR="00467E8A" w:rsidRPr="009F4CD2" w:rsidRDefault="00467E8A" w:rsidP="00467E8A">
            <w:pPr>
              <w:pStyle w:val="TableHeading"/>
              <w:rPr>
                <w:rFonts w:ascii="BentonSans Bold" w:hAnsi="BentonSans Bold"/>
                <w:bCs/>
                <w:color w:val="FFFFFF"/>
                <w:sz w:val="18"/>
              </w:rPr>
            </w:pPr>
            <w:r w:rsidRPr="009F4CD2">
              <w:rPr>
                <w:rFonts w:ascii="BentonSans Bold" w:hAnsi="BentonSans Bold"/>
                <w:bCs/>
                <w:color w:val="FFFFFF"/>
                <w:sz w:val="18"/>
              </w:rPr>
              <w:t>Pass / Fail / Comment</w:t>
            </w:r>
          </w:p>
        </w:tc>
      </w:tr>
      <w:tr w:rsidR="00467E8A" w:rsidRPr="009F4CD2" w14:paraId="37E3632B" w14:textId="77777777" w:rsidTr="00467E8A">
        <w:trPr>
          <w:trHeight w:val="288"/>
        </w:trPr>
        <w:tc>
          <w:tcPr>
            <w:tcW w:w="900" w:type="dxa"/>
            <w:shd w:val="clear" w:color="auto" w:fill="auto"/>
          </w:tcPr>
          <w:p w14:paraId="16C3FAD9" w14:textId="77777777" w:rsidR="00467E8A" w:rsidRPr="009F4CD2" w:rsidRDefault="00467E8A" w:rsidP="00467E8A">
            <w:r w:rsidRPr="009F4CD2">
              <w:t>1</w:t>
            </w:r>
          </w:p>
        </w:tc>
        <w:tc>
          <w:tcPr>
            <w:tcW w:w="1592" w:type="dxa"/>
            <w:shd w:val="clear" w:color="auto" w:fill="auto"/>
          </w:tcPr>
          <w:p w14:paraId="777B0270" w14:textId="77777777" w:rsidR="00467E8A" w:rsidRPr="0064637F" w:rsidRDefault="00467E8A" w:rsidP="00467E8A">
            <w:pPr>
              <w:rPr>
                <w:rStyle w:val="SAPEmphasis"/>
              </w:rPr>
            </w:pPr>
            <w:r w:rsidRPr="0064637F">
              <w:rPr>
                <w:rStyle w:val="SAPEmphasis"/>
              </w:rPr>
              <w:t>Log on</w:t>
            </w:r>
          </w:p>
        </w:tc>
        <w:tc>
          <w:tcPr>
            <w:tcW w:w="2970" w:type="dxa"/>
            <w:shd w:val="clear" w:color="auto" w:fill="auto"/>
          </w:tcPr>
          <w:p w14:paraId="451977F3" w14:textId="77777777" w:rsidR="00467E8A" w:rsidRPr="009F4CD2" w:rsidRDefault="00467E8A" w:rsidP="00467E8A">
            <w:r w:rsidRPr="009F4CD2">
              <w:t xml:space="preserve">Log on to </w:t>
            </w:r>
            <w:r w:rsidRPr="007608CC">
              <w:rPr>
                <w:rStyle w:val="SAPScreenElement"/>
                <w:color w:val="auto"/>
              </w:rPr>
              <w:t>Employee Central</w:t>
            </w:r>
            <w:r w:rsidRPr="00D60938">
              <w:t xml:space="preserve"> </w:t>
            </w:r>
            <w:r w:rsidRPr="009F4CD2">
              <w:t>as an HR Administrator.</w:t>
            </w:r>
          </w:p>
        </w:tc>
        <w:tc>
          <w:tcPr>
            <w:tcW w:w="4708" w:type="dxa"/>
            <w:shd w:val="clear" w:color="auto" w:fill="auto"/>
          </w:tcPr>
          <w:p w14:paraId="7D1B8974" w14:textId="77777777" w:rsidR="00467E8A" w:rsidRPr="009F4CD2" w:rsidRDefault="00467E8A" w:rsidP="00467E8A"/>
        </w:tc>
        <w:tc>
          <w:tcPr>
            <w:tcW w:w="2852" w:type="dxa"/>
            <w:shd w:val="clear" w:color="auto" w:fill="auto"/>
          </w:tcPr>
          <w:p w14:paraId="247521BA" w14:textId="77777777" w:rsidR="00467E8A" w:rsidRPr="009F4CD2" w:rsidRDefault="00467E8A" w:rsidP="00467E8A">
            <w:r w:rsidRPr="009F4CD2">
              <w:t xml:space="preserve">The </w:t>
            </w:r>
            <w:r w:rsidRPr="009F4CD2">
              <w:rPr>
                <w:rStyle w:val="SAPScreenElement"/>
              </w:rPr>
              <w:t>Home</w:t>
            </w:r>
            <w:r w:rsidRPr="009F4CD2">
              <w:t xml:space="preserve"> page is displayed.</w:t>
            </w:r>
          </w:p>
        </w:tc>
        <w:tc>
          <w:tcPr>
            <w:tcW w:w="1264" w:type="dxa"/>
          </w:tcPr>
          <w:p w14:paraId="3C9B9657" w14:textId="77777777" w:rsidR="00467E8A" w:rsidRPr="009F4CD2" w:rsidRDefault="00467E8A" w:rsidP="00467E8A">
            <w:pPr>
              <w:rPr>
                <w:rFonts w:cs="Arial"/>
                <w:bCs/>
              </w:rPr>
            </w:pPr>
          </w:p>
        </w:tc>
      </w:tr>
      <w:tr w:rsidR="00467E8A" w:rsidRPr="009F4CD2" w14:paraId="5763F2EF" w14:textId="77777777" w:rsidTr="00467E8A">
        <w:trPr>
          <w:trHeight w:val="1137"/>
        </w:trPr>
        <w:tc>
          <w:tcPr>
            <w:tcW w:w="900" w:type="dxa"/>
            <w:shd w:val="clear" w:color="auto" w:fill="auto"/>
          </w:tcPr>
          <w:p w14:paraId="2960411D" w14:textId="77777777" w:rsidR="00467E8A" w:rsidRPr="009F4CD2" w:rsidRDefault="00467E8A" w:rsidP="00467E8A">
            <w:r w:rsidRPr="009F4CD2">
              <w:t>2</w:t>
            </w:r>
          </w:p>
        </w:tc>
        <w:tc>
          <w:tcPr>
            <w:tcW w:w="1592" w:type="dxa"/>
            <w:shd w:val="clear" w:color="auto" w:fill="auto"/>
          </w:tcPr>
          <w:p w14:paraId="6CAEBCDD" w14:textId="77777777" w:rsidR="00467E8A" w:rsidRPr="0064637F" w:rsidRDefault="00467E8A" w:rsidP="00467E8A">
            <w:pPr>
              <w:rPr>
                <w:rStyle w:val="SAPEmphasis"/>
              </w:rPr>
            </w:pPr>
            <w:r w:rsidRPr="0064637F">
              <w:rPr>
                <w:rStyle w:val="SAPEmphasis"/>
              </w:rPr>
              <w:t>Search Employee</w:t>
            </w:r>
          </w:p>
        </w:tc>
        <w:tc>
          <w:tcPr>
            <w:tcW w:w="2970" w:type="dxa"/>
            <w:shd w:val="clear" w:color="auto" w:fill="auto"/>
          </w:tcPr>
          <w:p w14:paraId="0690677F" w14:textId="77777777" w:rsidR="00467E8A" w:rsidRPr="009F4CD2" w:rsidRDefault="00467E8A" w:rsidP="00467E8A">
            <w:r w:rsidRPr="009F4CD2">
              <w:t>In the</w:t>
            </w:r>
            <w:r w:rsidRPr="009F4CD2">
              <w:rPr>
                <w:rStyle w:val="SAPScreenElement"/>
              </w:rPr>
              <w:t xml:space="preserve"> Search </w:t>
            </w:r>
            <w:r>
              <w:rPr>
                <w:rStyle w:val="SAPScreenElement"/>
              </w:rPr>
              <w:t>for actions or people</w:t>
            </w:r>
            <w:r w:rsidRPr="007D2354">
              <w:t xml:space="preserve"> </w:t>
            </w:r>
            <w:r w:rsidRPr="00F36E6B">
              <w:t>box</w:t>
            </w:r>
            <w:r>
              <w:t>,</w:t>
            </w:r>
            <w:r w:rsidRPr="009F4CD2">
              <w:t xml:space="preserve"> in the top right corner of the </w:t>
            </w:r>
            <w:r>
              <w:t>screen,</w:t>
            </w:r>
            <w:r w:rsidRPr="009F4CD2">
              <w:t xml:space="preserve"> enter the name (or name parts) of the employee for whom you want to maintain data.</w:t>
            </w:r>
          </w:p>
        </w:tc>
        <w:tc>
          <w:tcPr>
            <w:tcW w:w="4708" w:type="dxa"/>
            <w:shd w:val="clear" w:color="auto" w:fill="auto"/>
          </w:tcPr>
          <w:p w14:paraId="6CDF1454" w14:textId="77777777" w:rsidR="00467E8A" w:rsidRPr="009F4CD2" w:rsidRDefault="00467E8A" w:rsidP="00467E8A"/>
        </w:tc>
        <w:tc>
          <w:tcPr>
            <w:tcW w:w="2852" w:type="dxa"/>
            <w:shd w:val="clear" w:color="auto" w:fill="auto"/>
          </w:tcPr>
          <w:p w14:paraId="451BC643" w14:textId="77777777" w:rsidR="00467E8A" w:rsidRPr="009F4CD2" w:rsidRDefault="00467E8A" w:rsidP="00467E8A">
            <w:r>
              <w:t xml:space="preserve">The autocomplete functionality suggests </w:t>
            </w:r>
            <w:r w:rsidRPr="009F4CD2">
              <w:t>a list of employees matching your search criteria.</w:t>
            </w:r>
          </w:p>
        </w:tc>
        <w:tc>
          <w:tcPr>
            <w:tcW w:w="1264" w:type="dxa"/>
          </w:tcPr>
          <w:p w14:paraId="5591D9F8" w14:textId="77777777" w:rsidR="00467E8A" w:rsidRPr="009F4CD2" w:rsidRDefault="00467E8A" w:rsidP="00467E8A">
            <w:pPr>
              <w:rPr>
                <w:rFonts w:cs="Arial"/>
                <w:bCs/>
              </w:rPr>
            </w:pPr>
          </w:p>
        </w:tc>
      </w:tr>
      <w:tr w:rsidR="00467E8A" w:rsidRPr="009F4CD2" w14:paraId="51D21E54" w14:textId="77777777" w:rsidTr="00467E8A">
        <w:trPr>
          <w:trHeight w:val="576"/>
        </w:trPr>
        <w:tc>
          <w:tcPr>
            <w:tcW w:w="900" w:type="dxa"/>
            <w:shd w:val="clear" w:color="auto" w:fill="auto"/>
          </w:tcPr>
          <w:p w14:paraId="306B8D9F" w14:textId="77777777" w:rsidR="00467E8A" w:rsidRPr="009F4CD2" w:rsidRDefault="00467E8A" w:rsidP="00467E8A">
            <w:r w:rsidRPr="009F4CD2">
              <w:t>3</w:t>
            </w:r>
          </w:p>
        </w:tc>
        <w:tc>
          <w:tcPr>
            <w:tcW w:w="1592" w:type="dxa"/>
            <w:shd w:val="clear" w:color="auto" w:fill="auto"/>
          </w:tcPr>
          <w:p w14:paraId="2924DB97" w14:textId="77777777" w:rsidR="00467E8A" w:rsidRPr="0064637F" w:rsidRDefault="00467E8A" w:rsidP="00467E8A">
            <w:pPr>
              <w:rPr>
                <w:rStyle w:val="SAPEmphasis"/>
              </w:rPr>
            </w:pPr>
            <w:r w:rsidRPr="0064637F">
              <w:rPr>
                <w:rStyle w:val="SAPEmphasis"/>
              </w:rPr>
              <w:t>Select Employee</w:t>
            </w:r>
          </w:p>
        </w:tc>
        <w:tc>
          <w:tcPr>
            <w:tcW w:w="2970" w:type="dxa"/>
            <w:shd w:val="clear" w:color="auto" w:fill="auto"/>
          </w:tcPr>
          <w:p w14:paraId="0608E6A2" w14:textId="77777777" w:rsidR="00467E8A" w:rsidRPr="009F4CD2" w:rsidRDefault="00467E8A" w:rsidP="00467E8A">
            <w:r w:rsidRPr="009F4CD2">
              <w:rPr>
                <w:rFonts w:cs="Arial"/>
                <w:bCs/>
              </w:rPr>
              <w:t>Select the appropriate employee from the result list.</w:t>
            </w:r>
          </w:p>
        </w:tc>
        <w:tc>
          <w:tcPr>
            <w:tcW w:w="4708" w:type="dxa"/>
            <w:shd w:val="clear" w:color="auto" w:fill="auto"/>
          </w:tcPr>
          <w:p w14:paraId="1E847FDD" w14:textId="77777777" w:rsidR="00467E8A" w:rsidRPr="009F4CD2" w:rsidRDefault="00467E8A" w:rsidP="00467E8A"/>
        </w:tc>
        <w:tc>
          <w:tcPr>
            <w:tcW w:w="2852" w:type="dxa"/>
            <w:shd w:val="clear" w:color="auto" w:fill="auto"/>
          </w:tcPr>
          <w:p w14:paraId="5C29FECD" w14:textId="77777777" w:rsidR="00467E8A" w:rsidRPr="009F4CD2" w:rsidRDefault="00467E8A" w:rsidP="00467E8A">
            <w:r w:rsidRPr="009F4CD2">
              <w:t xml:space="preserve">You are directed to the </w:t>
            </w:r>
            <w:r w:rsidRPr="009F4CD2">
              <w:rPr>
                <w:rStyle w:val="SAPScreenElement"/>
              </w:rPr>
              <w:t>Employee Files</w:t>
            </w:r>
            <w:r w:rsidRPr="009F4CD2">
              <w:t xml:space="preserve"> page in which the profile of the employee is displayed.</w:t>
            </w:r>
          </w:p>
        </w:tc>
        <w:tc>
          <w:tcPr>
            <w:tcW w:w="1264" w:type="dxa"/>
          </w:tcPr>
          <w:p w14:paraId="5220DD2E" w14:textId="77777777" w:rsidR="00467E8A" w:rsidRPr="009F4CD2" w:rsidRDefault="00467E8A" w:rsidP="00467E8A">
            <w:pPr>
              <w:rPr>
                <w:rFonts w:cs="Arial"/>
                <w:bCs/>
              </w:rPr>
            </w:pPr>
          </w:p>
        </w:tc>
      </w:tr>
      <w:tr w:rsidR="00467E8A" w:rsidRPr="009F4CD2" w14:paraId="5E9CA798" w14:textId="77777777" w:rsidTr="00467E8A">
        <w:trPr>
          <w:trHeight w:val="144"/>
        </w:trPr>
        <w:tc>
          <w:tcPr>
            <w:tcW w:w="900" w:type="dxa"/>
            <w:shd w:val="clear" w:color="auto" w:fill="auto"/>
          </w:tcPr>
          <w:p w14:paraId="04E25695" w14:textId="77777777" w:rsidR="00467E8A" w:rsidRPr="009F4CD2" w:rsidRDefault="00467E8A" w:rsidP="00467E8A">
            <w:r w:rsidRPr="009F4CD2">
              <w:t>4</w:t>
            </w:r>
          </w:p>
        </w:tc>
        <w:tc>
          <w:tcPr>
            <w:tcW w:w="1592" w:type="dxa"/>
            <w:shd w:val="clear" w:color="auto" w:fill="auto"/>
          </w:tcPr>
          <w:p w14:paraId="7A205257" w14:textId="77777777" w:rsidR="00467E8A" w:rsidRPr="009F4CD2" w:rsidRDefault="00467E8A" w:rsidP="00467E8A">
            <w:pPr>
              <w:rPr>
                <w:rFonts w:cs="Arial"/>
                <w:b/>
                <w:bCs/>
              </w:rPr>
            </w:pPr>
            <w:r w:rsidRPr="00386D74">
              <w:rPr>
                <w:rStyle w:val="SAPEmphasis"/>
              </w:rPr>
              <w:t>Go to</w:t>
            </w:r>
            <w:r w:rsidRPr="009F4CD2">
              <w:rPr>
                <w:rFonts w:cs="Arial"/>
                <w:b/>
                <w:bCs/>
              </w:rPr>
              <w:t xml:space="preserve"> </w:t>
            </w:r>
            <w:r w:rsidRPr="009F4CD2">
              <w:rPr>
                <w:rStyle w:val="SAPScreenElement"/>
                <w:b/>
                <w:color w:val="auto"/>
              </w:rPr>
              <w:t>Payroll Information</w:t>
            </w:r>
            <w:r w:rsidRPr="009F4CD2">
              <w:rPr>
                <w:rFonts w:cs="Arial"/>
                <w:b/>
                <w:bCs/>
              </w:rPr>
              <w:t xml:space="preserve"> </w:t>
            </w:r>
            <w:r>
              <w:rPr>
                <w:rStyle w:val="SAPEmphasis"/>
              </w:rPr>
              <w:t>subsection</w:t>
            </w:r>
          </w:p>
        </w:tc>
        <w:tc>
          <w:tcPr>
            <w:tcW w:w="2970" w:type="dxa"/>
            <w:shd w:val="clear" w:color="auto" w:fill="auto"/>
          </w:tcPr>
          <w:p w14:paraId="4503C6FF" w14:textId="77777777" w:rsidR="00467E8A" w:rsidRPr="009F4CD2" w:rsidRDefault="00467E8A" w:rsidP="00467E8A">
            <w:r>
              <w:t xml:space="preserve">Go </w:t>
            </w:r>
            <w:r w:rsidRPr="008E6890">
              <w:t>to</w:t>
            </w:r>
            <w:r w:rsidRPr="008E6890">
              <w:rPr>
                <w:rFonts w:cs="Arial"/>
                <w:bCs/>
              </w:rPr>
              <w:t xml:space="preserve"> the </w:t>
            </w:r>
            <w:r w:rsidRPr="006B4DCD">
              <w:rPr>
                <w:rStyle w:val="SAPScreenElement"/>
              </w:rPr>
              <w:t>Employment Information</w:t>
            </w:r>
            <w:r w:rsidRPr="008E6890">
              <w:rPr>
                <w:rFonts w:cs="Arial"/>
                <w:bCs/>
              </w:rPr>
              <w:t xml:space="preserve"> section</w:t>
            </w:r>
            <w:r w:rsidRPr="006B4DCD">
              <w:rPr>
                <w:rFonts w:cs="Arial"/>
                <w:bCs/>
              </w:rPr>
              <w:t xml:space="preserve"> and there </w:t>
            </w:r>
            <w:r w:rsidRPr="008E6890">
              <w:rPr>
                <w:rFonts w:cs="Arial"/>
                <w:bCs/>
              </w:rPr>
              <w:t xml:space="preserve">scroll to the </w:t>
            </w:r>
            <w:r w:rsidRPr="006B4DCD">
              <w:rPr>
                <w:rStyle w:val="SAPScreenElement"/>
              </w:rPr>
              <w:t>Payroll Information</w:t>
            </w:r>
            <w:r w:rsidRPr="008E6890">
              <w:rPr>
                <w:rFonts w:cs="Arial"/>
                <w:bCs/>
              </w:rPr>
              <w:t xml:space="preserve"> subsection</w:t>
            </w:r>
            <w:r>
              <w:rPr>
                <w:rStyle w:val="SAPScreenElement"/>
              </w:rPr>
              <w:t>.</w:t>
            </w:r>
          </w:p>
        </w:tc>
        <w:tc>
          <w:tcPr>
            <w:tcW w:w="4708" w:type="dxa"/>
            <w:shd w:val="clear" w:color="auto" w:fill="auto"/>
          </w:tcPr>
          <w:p w14:paraId="3CF5F3FC" w14:textId="77777777" w:rsidR="00467E8A" w:rsidRPr="009F4CD2" w:rsidRDefault="00467E8A" w:rsidP="00467E8A"/>
        </w:tc>
        <w:tc>
          <w:tcPr>
            <w:tcW w:w="2852" w:type="dxa"/>
            <w:shd w:val="clear" w:color="auto" w:fill="auto"/>
          </w:tcPr>
          <w:p w14:paraId="429DF219" w14:textId="77777777" w:rsidR="00467E8A" w:rsidRPr="009F4CD2" w:rsidRDefault="00467E8A" w:rsidP="00467E8A">
            <w:pPr>
              <w:rPr>
                <w:color w:val="1F497D"/>
                <w:highlight w:val="yellow"/>
              </w:rPr>
            </w:pPr>
            <w:r w:rsidRPr="009F4CD2">
              <w:t xml:space="preserve">The </w:t>
            </w:r>
            <w:r w:rsidRPr="009F4CD2">
              <w:rPr>
                <w:rStyle w:val="SAPScreenElement"/>
              </w:rPr>
              <w:t>Payroll Information</w:t>
            </w:r>
            <w:r w:rsidRPr="009F4CD2">
              <w:t xml:space="preserve"> </w:t>
            </w:r>
            <w:r>
              <w:t>subsection</w:t>
            </w:r>
            <w:r w:rsidRPr="009F4CD2">
              <w:t xml:space="preserve"> is displayed. It contains </w:t>
            </w:r>
            <w:r>
              <w:t>several block</w:t>
            </w:r>
            <w:r w:rsidRPr="009F4CD2">
              <w:t>s configured as per your requirements.</w:t>
            </w:r>
          </w:p>
        </w:tc>
        <w:tc>
          <w:tcPr>
            <w:tcW w:w="1264" w:type="dxa"/>
          </w:tcPr>
          <w:p w14:paraId="405D83F8" w14:textId="77777777" w:rsidR="00467E8A" w:rsidRPr="009F4CD2" w:rsidRDefault="00467E8A" w:rsidP="00467E8A">
            <w:pPr>
              <w:rPr>
                <w:rFonts w:cs="Arial"/>
                <w:bCs/>
              </w:rPr>
            </w:pPr>
          </w:p>
        </w:tc>
      </w:tr>
      <w:tr w:rsidR="00467E8A" w:rsidRPr="009F4CD2" w14:paraId="3C74ABE3" w14:textId="77777777" w:rsidTr="00467E8A">
        <w:trPr>
          <w:trHeight w:val="576"/>
        </w:trPr>
        <w:tc>
          <w:tcPr>
            <w:tcW w:w="900" w:type="dxa"/>
            <w:shd w:val="clear" w:color="auto" w:fill="auto"/>
          </w:tcPr>
          <w:p w14:paraId="3AD65EA4" w14:textId="77777777" w:rsidR="00467E8A" w:rsidRPr="009F4CD2" w:rsidRDefault="00467E8A" w:rsidP="00467E8A">
            <w:r>
              <w:t>5</w:t>
            </w:r>
          </w:p>
        </w:tc>
        <w:tc>
          <w:tcPr>
            <w:tcW w:w="1592" w:type="dxa"/>
            <w:shd w:val="clear" w:color="auto" w:fill="auto"/>
          </w:tcPr>
          <w:p w14:paraId="4CF98D0C" w14:textId="77777777" w:rsidR="00467E8A" w:rsidRPr="0064637F" w:rsidRDefault="00467E8A" w:rsidP="00467E8A">
            <w:pPr>
              <w:rPr>
                <w:rStyle w:val="SAPEmphasis"/>
              </w:rPr>
            </w:pPr>
            <w:r w:rsidRPr="0064637F">
              <w:rPr>
                <w:rStyle w:val="SAPEmphasis"/>
              </w:rPr>
              <w:t xml:space="preserve">Select SSP/SMP Exclusions </w:t>
            </w:r>
          </w:p>
        </w:tc>
        <w:tc>
          <w:tcPr>
            <w:tcW w:w="2970" w:type="dxa"/>
            <w:shd w:val="clear" w:color="auto" w:fill="auto"/>
          </w:tcPr>
          <w:p w14:paraId="1CA4EC8A" w14:textId="77777777" w:rsidR="00467E8A" w:rsidRPr="009F4CD2" w:rsidRDefault="00467E8A" w:rsidP="00467E8A">
            <w:r w:rsidRPr="009F4CD2">
              <w:t xml:space="preserve">In the </w:t>
            </w:r>
            <w:r>
              <w:rPr>
                <w:rStyle w:val="SAPScreenElement"/>
              </w:rPr>
              <w:t xml:space="preserve">Others </w:t>
            </w:r>
            <w:r>
              <w:t>block,</w:t>
            </w:r>
            <w:r w:rsidRPr="009F4CD2">
              <w:t xml:space="preserve"> select the </w:t>
            </w:r>
            <w:r w:rsidRPr="007D7C93">
              <w:rPr>
                <w:rStyle w:val="SAPScreenElement"/>
              </w:rPr>
              <w:t xml:space="preserve">SSP/SMP Exclusions </w:t>
            </w:r>
            <w:r w:rsidRPr="009F4CD2">
              <w:t>link.</w:t>
            </w:r>
          </w:p>
        </w:tc>
        <w:tc>
          <w:tcPr>
            <w:tcW w:w="4708" w:type="dxa"/>
            <w:shd w:val="clear" w:color="auto" w:fill="auto"/>
          </w:tcPr>
          <w:p w14:paraId="7E13222D" w14:textId="77777777" w:rsidR="00467E8A" w:rsidRPr="009F4CD2" w:rsidRDefault="00467E8A" w:rsidP="00467E8A"/>
        </w:tc>
        <w:tc>
          <w:tcPr>
            <w:tcW w:w="2852" w:type="dxa"/>
            <w:shd w:val="clear" w:color="auto" w:fill="auto"/>
          </w:tcPr>
          <w:p w14:paraId="3F131375" w14:textId="77777777" w:rsidR="00467E8A" w:rsidRPr="009F4CD2" w:rsidRDefault="00467E8A" w:rsidP="00467E8A">
            <w:pPr>
              <w:rPr>
                <w:rFonts w:cs="Arial"/>
                <w:bCs/>
              </w:rPr>
            </w:pPr>
            <w:r w:rsidRPr="009F4CD2">
              <w:t>You are linked to the embedded form containing a table with already existing records (if any, otherwise, the table is empty).</w:t>
            </w:r>
          </w:p>
        </w:tc>
        <w:tc>
          <w:tcPr>
            <w:tcW w:w="1264" w:type="dxa"/>
          </w:tcPr>
          <w:p w14:paraId="59DE33C3" w14:textId="77777777" w:rsidR="00467E8A" w:rsidRPr="009F4CD2" w:rsidRDefault="00467E8A" w:rsidP="00467E8A">
            <w:pPr>
              <w:rPr>
                <w:rFonts w:cs="Arial"/>
                <w:bCs/>
              </w:rPr>
            </w:pPr>
          </w:p>
        </w:tc>
      </w:tr>
      <w:tr w:rsidR="00467E8A" w:rsidRPr="009F4CD2" w14:paraId="3FCE9EFE" w14:textId="77777777" w:rsidTr="00467E8A">
        <w:trPr>
          <w:trHeight w:val="576"/>
        </w:trPr>
        <w:tc>
          <w:tcPr>
            <w:tcW w:w="900" w:type="dxa"/>
            <w:shd w:val="clear" w:color="auto" w:fill="auto"/>
          </w:tcPr>
          <w:p w14:paraId="62F2FA74" w14:textId="77777777" w:rsidR="00467E8A" w:rsidRPr="009F4CD2" w:rsidRDefault="00467E8A" w:rsidP="00467E8A">
            <w:r>
              <w:t>6</w:t>
            </w:r>
          </w:p>
        </w:tc>
        <w:tc>
          <w:tcPr>
            <w:tcW w:w="1592" w:type="dxa"/>
            <w:shd w:val="clear" w:color="auto" w:fill="auto"/>
          </w:tcPr>
          <w:p w14:paraId="1E7F2FED" w14:textId="77777777" w:rsidR="00467E8A" w:rsidRPr="0064637F" w:rsidRDefault="00467E8A" w:rsidP="00467E8A">
            <w:pPr>
              <w:rPr>
                <w:rStyle w:val="SAPEmphasis"/>
              </w:rPr>
            </w:pPr>
            <w:r w:rsidRPr="0064637F">
              <w:rPr>
                <w:rStyle w:val="SAPEmphasis"/>
              </w:rPr>
              <w:t>Create New SSP/SMP Exclusions Record</w:t>
            </w:r>
          </w:p>
        </w:tc>
        <w:tc>
          <w:tcPr>
            <w:tcW w:w="2970" w:type="dxa"/>
            <w:shd w:val="clear" w:color="auto" w:fill="auto"/>
          </w:tcPr>
          <w:p w14:paraId="105E4D46" w14:textId="77777777" w:rsidR="00467E8A" w:rsidRPr="009F4CD2" w:rsidRDefault="00467E8A" w:rsidP="00467E8A">
            <w:r w:rsidRPr="009F4CD2">
              <w:t xml:space="preserve">On the displayed </w:t>
            </w:r>
            <w:r w:rsidRPr="007D7C93">
              <w:rPr>
                <w:rStyle w:val="SAPScreenElement"/>
              </w:rPr>
              <w:t xml:space="preserve">SSP/SMP Exclusions </w:t>
            </w:r>
            <w:r w:rsidRPr="009F4CD2">
              <w:t>page</w:t>
            </w:r>
            <w:r>
              <w:t>,</w:t>
            </w:r>
            <w:r w:rsidRPr="009F4CD2">
              <w:t xml:space="preserve"> select the </w:t>
            </w:r>
            <w:r w:rsidRPr="009F4CD2">
              <w:rPr>
                <w:rStyle w:val="SAPScreenElement"/>
              </w:rPr>
              <w:t>New</w:t>
            </w:r>
            <w:r w:rsidRPr="009F4CD2">
              <w:t xml:space="preserve"> pushbutton.</w:t>
            </w:r>
          </w:p>
        </w:tc>
        <w:tc>
          <w:tcPr>
            <w:tcW w:w="4708" w:type="dxa"/>
            <w:shd w:val="clear" w:color="auto" w:fill="auto"/>
          </w:tcPr>
          <w:p w14:paraId="0CC7366C" w14:textId="77777777" w:rsidR="00467E8A" w:rsidRPr="009F4CD2" w:rsidRDefault="00467E8A" w:rsidP="00467E8A"/>
        </w:tc>
        <w:tc>
          <w:tcPr>
            <w:tcW w:w="2852" w:type="dxa"/>
            <w:shd w:val="clear" w:color="auto" w:fill="auto"/>
          </w:tcPr>
          <w:p w14:paraId="517F855B" w14:textId="77777777" w:rsidR="00467E8A" w:rsidRPr="009F4CD2" w:rsidRDefault="00467E8A" w:rsidP="00467E8A">
            <w:r w:rsidRPr="009F4CD2">
              <w:t>The fields to be filled in the form show up below the table.</w:t>
            </w:r>
          </w:p>
        </w:tc>
        <w:tc>
          <w:tcPr>
            <w:tcW w:w="1264" w:type="dxa"/>
          </w:tcPr>
          <w:p w14:paraId="242BCFC6" w14:textId="77777777" w:rsidR="00467E8A" w:rsidRPr="009F4CD2" w:rsidRDefault="00467E8A" w:rsidP="00467E8A">
            <w:pPr>
              <w:rPr>
                <w:rFonts w:cs="Arial"/>
                <w:bCs/>
              </w:rPr>
            </w:pPr>
          </w:p>
        </w:tc>
      </w:tr>
      <w:tr w:rsidR="00467E8A" w:rsidRPr="009F4CD2" w14:paraId="79FD7A54" w14:textId="77777777" w:rsidTr="00467E8A">
        <w:trPr>
          <w:trHeight w:val="288"/>
        </w:trPr>
        <w:tc>
          <w:tcPr>
            <w:tcW w:w="900" w:type="dxa"/>
            <w:vMerge w:val="restart"/>
            <w:shd w:val="clear" w:color="auto" w:fill="auto"/>
          </w:tcPr>
          <w:p w14:paraId="74B65BB9" w14:textId="77777777" w:rsidR="00467E8A" w:rsidRPr="009F4CD2" w:rsidRDefault="00467E8A" w:rsidP="00467E8A">
            <w:r>
              <w:t>7</w:t>
            </w:r>
          </w:p>
        </w:tc>
        <w:tc>
          <w:tcPr>
            <w:tcW w:w="1592" w:type="dxa"/>
            <w:vMerge w:val="restart"/>
            <w:shd w:val="clear" w:color="auto" w:fill="auto"/>
          </w:tcPr>
          <w:p w14:paraId="12E9C62A" w14:textId="77777777" w:rsidR="00467E8A" w:rsidRPr="0064637F" w:rsidRDefault="00467E8A" w:rsidP="00467E8A">
            <w:pPr>
              <w:rPr>
                <w:rStyle w:val="SAPEmphasis"/>
              </w:rPr>
            </w:pPr>
            <w:r w:rsidRPr="0064637F">
              <w:rPr>
                <w:rStyle w:val="SAPEmphasis"/>
              </w:rPr>
              <w:t>Maintain SSP/SMP Exclusions Details</w:t>
            </w:r>
          </w:p>
        </w:tc>
        <w:tc>
          <w:tcPr>
            <w:tcW w:w="2970" w:type="dxa"/>
            <w:vMerge w:val="restart"/>
            <w:shd w:val="clear" w:color="auto" w:fill="auto"/>
          </w:tcPr>
          <w:p w14:paraId="2D63F9C6" w14:textId="77777777" w:rsidR="00467E8A" w:rsidRPr="009F4CD2" w:rsidRDefault="00467E8A" w:rsidP="00467E8A">
            <w:r w:rsidRPr="00187B9E">
              <w:t>Enter the validity period for the record:</w:t>
            </w:r>
          </w:p>
        </w:tc>
        <w:tc>
          <w:tcPr>
            <w:tcW w:w="4708" w:type="dxa"/>
            <w:shd w:val="clear" w:color="auto" w:fill="auto"/>
          </w:tcPr>
          <w:p w14:paraId="6F71E377" w14:textId="77777777" w:rsidR="00467E8A" w:rsidRPr="009F4CD2" w:rsidRDefault="00467E8A" w:rsidP="00467E8A">
            <w:r w:rsidRPr="009F4CD2">
              <w:rPr>
                <w:rStyle w:val="SAPScreenElement"/>
              </w:rPr>
              <w:t>Valid From:</w:t>
            </w:r>
            <w:r w:rsidRPr="009F4CD2">
              <w:rPr>
                <w:i/>
              </w:rPr>
              <w:t xml:space="preserve"> </w:t>
            </w:r>
            <w:r>
              <w:t>defaults to today’s date; select as appropriate from calendar help</w:t>
            </w:r>
          </w:p>
        </w:tc>
        <w:tc>
          <w:tcPr>
            <w:tcW w:w="2852" w:type="dxa"/>
            <w:vMerge w:val="restart"/>
            <w:shd w:val="clear" w:color="auto" w:fill="auto"/>
          </w:tcPr>
          <w:p w14:paraId="7F303174" w14:textId="77777777" w:rsidR="00467E8A" w:rsidRPr="009F4CD2" w:rsidRDefault="00467E8A" w:rsidP="00467E8A"/>
        </w:tc>
        <w:tc>
          <w:tcPr>
            <w:tcW w:w="1264" w:type="dxa"/>
          </w:tcPr>
          <w:p w14:paraId="76E63EA0" w14:textId="77777777" w:rsidR="00467E8A" w:rsidRPr="009F4CD2" w:rsidRDefault="00467E8A" w:rsidP="00467E8A">
            <w:pPr>
              <w:rPr>
                <w:rFonts w:cs="Arial"/>
                <w:bCs/>
              </w:rPr>
            </w:pPr>
          </w:p>
        </w:tc>
      </w:tr>
      <w:tr w:rsidR="00467E8A" w:rsidRPr="009F4CD2" w14:paraId="02EA9997" w14:textId="77777777" w:rsidTr="00467E8A">
        <w:trPr>
          <w:trHeight w:val="288"/>
        </w:trPr>
        <w:tc>
          <w:tcPr>
            <w:tcW w:w="900" w:type="dxa"/>
            <w:vMerge/>
            <w:shd w:val="clear" w:color="auto" w:fill="auto"/>
          </w:tcPr>
          <w:p w14:paraId="0C4AF29D" w14:textId="77777777" w:rsidR="00467E8A" w:rsidRPr="009F4CD2" w:rsidRDefault="00467E8A" w:rsidP="00467E8A"/>
        </w:tc>
        <w:tc>
          <w:tcPr>
            <w:tcW w:w="1592" w:type="dxa"/>
            <w:vMerge/>
            <w:shd w:val="clear" w:color="auto" w:fill="auto"/>
          </w:tcPr>
          <w:p w14:paraId="324A1B85" w14:textId="77777777" w:rsidR="00467E8A" w:rsidRPr="009F4CD2" w:rsidRDefault="00467E8A" w:rsidP="00467E8A">
            <w:pPr>
              <w:rPr>
                <w:rFonts w:cs="Arial"/>
                <w:b/>
                <w:bCs/>
              </w:rPr>
            </w:pPr>
          </w:p>
        </w:tc>
        <w:tc>
          <w:tcPr>
            <w:tcW w:w="2970" w:type="dxa"/>
            <w:vMerge/>
            <w:shd w:val="clear" w:color="auto" w:fill="auto"/>
          </w:tcPr>
          <w:p w14:paraId="600E96C7" w14:textId="77777777" w:rsidR="00467E8A" w:rsidRPr="009F4CD2" w:rsidRDefault="00467E8A" w:rsidP="00467E8A"/>
        </w:tc>
        <w:tc>
          <w:tcPr>
            <w:tcW w:w="4708" w:type="dxa"/>
            <w:shd w:val="clear" w:color="auto" w:fill="auto"/>
          </w:tcPr>
          <w:p w14:paraId="2ABB4BDA" w14:textId="77777777" w:rsidR="00467E8A" w:rsidRPr="009F4CD2" w:rsidRDefault="00467E8A" w:rsidP="00467E8A">
            <w:pPr>
              <w:rPr>
                <w:rStyle w:val="SAPScreenElement"/>
              </w:rPr>
            </w:pPr>
            <w:r w:rsidRPr="009F4CD2">
              <w:rPr>
                <w:rStyle w:val="SAPScreenElement"/>
              </w:rPr>
              <w:t>To</w:t>
            </w:r>
            <w:r>
              <w:rPr>
                <w:rStyle w:val="SAPScreenElement"/>
              </w:rPr>
              <w:t>:</w:t>
            </w:r>
            <w:r w:rsidRPr="009F4CD2">
              <w:t xml:space="preserve"> </w:t>
            </w:r>
            <w:r>
              <w:t>defaults to today’s date; select as appropriate from calendar help</w:t>
            </w:r>
          </w:p>
        </w:tc>
        <w:tc>
          <w:tcPr>
            <w:tcW w:w="2852" w:type="dxa"/>
            <w:vMerge/>
            <w:shd w:val="clear" w:color="auto" w:fill="auto"/>
          </w:tcPr>
          <w:p w14:paraId="6E59B1D3" w14:textId="77777777" w:rsidR="00467E8A" w:rsidRPr="009F4CD2" w:rsidRDefault="00467E8A" w:rsidP="00467E8A"/>
        </w:tc>
        <w:tc>
          <w:tcPr>
            <w:tcW w:w="1264" w:type="dxa"/>
          </w:tcPr>
          <w:p w14:paraId="0207DE5F" w14:textId="77777777" w:rsidR="00467E8A" w:rsidRPr="009F4CD2" w:rsidRDefault="00467E8A" w:rsidP="00467E8A">
            <w:pPr>
              <w:rPr>
                <w:rFonts w:cs="Arial"/>
                <w:bCs/>
              </w:rPr>
            </w:pPr>
          </w:p>
        </w:tc>
      </w:tr>
      <w:tr w:rsidR="00467E8A" w:rsidRPr="009F4CD2" w14:paraId="0C0758ED" w14:textId="77777777" w:rsidTr="00467E8A">
        <w:trPr>
          <w:trHeight w:val="288"/>
        </w:trPr>
        <w:tc>
          <w:tcPr>
            <w:tcW w:w="900" w:type="dxa"/>
            <w:vMerge/>
            <w:shd w:val="clear" w:color="auto" w:fill="auto"/>
          </w:tcPr>
          <w:p w14:paraId="7D12D660" w14:textId="77777777" w:rsidR="00467E8A" w:rsidRPr="009F4CD2" w:rsidRDefault="00467E8A" w:rsidP="00467E8A"/>
        </w:tc>
        <w:tc>
          <w:tcPr>
            <w:tcW w:w="1592" w:type="dxa"/>
            <w:vMerge/>
            <w:shd w:val="clear" w:color="auto" w:fill="auto"/>
          </w:tcPr>
          <w:p w14:paraId="56B70B44" w14:textId="77777777" w:rsidR="00467E8A" w:rsidRPr="009F4CD2" w:rsidRDefault="00467E8A" w:rsidP="00467E8A">
            <w:pPr>
              <w:rPr>
                <w:rFonts w:cs="Arial"/>
                <w:b/>
                <w:bCs/>
              </w:rPr>
            </w:pPr>
          </w:p>
        </w:tc>
        <w:tc>
          <w:tcPr>
            <w:tcW w:w="2970" w:type="dxa"/>
            <w:vMerge w:val="restart"/>
            <w:shd w:val="clear" w:color="auto" w:fill="auto"/>
          </w:tcPr>
          <w:p w14:paraId="473825B7" w14:textId="77777777" w:rsidR="00467E8A" w:rsidRPr="009F4CD2" w:rsidRDefault="00467E8A" w:rsidP="00467E8A">
            <w:r w:rsidRPr="00187B9E">
              <w:t xml:space="preserve">In the </w:t>
            </w:r>
            <w:r>
              <w:rPr>
                <w:rStyle w:val="SAPScreenElement"/>
              </w:rPr>
              <w:t>Attributes</w:t>
            </w:r>
            <w:r w:rsidRPr="00187B9E">
              <w:t xml:space="preserve"> </w:t>
            </w:r>
            <w:r>
              <w:t xml:space="preserve">part </w:t>
            </w:r>
            <w:r w:rsidRPr="00187B9E">
              <w:rPr>
                <w:rFonts w:cs="Arial"/>
                <w:bCs/>
              </w:rPr>
              <w:t>of the form</w:t>
            </w:r>
            <w:r w:rsidRPr="00187B9E">
              <w:t xml:space="preserve"> make the following entries:</w:t>
            </w:r>
          </w:p>
        </w:tc>
        <w:tc>
          <w:tcPr>
            <w:tcW w:w="4708" w:type="dxa"/>
            <w:shd w:val="clear" w:color="auto" w:fill="auto"/>
          </w:tcPr>
          <w:p w14:paraId="500BBA8A" w14:textId="77777777" w:rsidR="00467E8A" w:rsidRPr="0044793A" w:rsidRDefault="00467E8A" w:rsidP="00467E8A">
            <w:r>
              <w:rPr>
                <w:rStyle w:val="SAPScreenElement"/>
              </w:rPr>
              <w:t>Validity</w:t>
            </w:r>
            <w:r w:rsidRPr="001A343C">
              <w:t>:</w:t>
            </w:r>
            <w:r w:rsidRPr="009F4CD2">
              <w:t xml:space="preserve"> </w:t>
            </w:r>
            <w:r>
              <w:t>select from drop-down</w:t>
            </w:r>
          </w:p>
        </w:tc>
        <w:tc>
          <w:tcPr>
            <w:tcW w:w="2852" w:type="dxa"/>
            <w:vMerge/>
            <w:shd w:val="clear" w:color="auto" w:fill="auto"/>
          </w:tcPr>
          <w:p w14:paraId="6D0030E6" w14:textId="77777777" w:rsidR="00467E8A" w:rsidRPr="009F4CD2" w:rsidRDefault="00467E8A" w:rsidP="00467E8A"/>
        </w:tc>
        <w:tc>
          <w:tcPr>
            <w:tcW w:w="1264" w:type="dxa"/>
          </w:tcPr>
          <w:p w14:paraId="3B60CF8E" w14:textId="77777777" w:rsidR="00467E8A" w:rsidRPr="009F4CD2" w:rsidRDefault="00467E8A" w:rsidP="00467E8A">
            <w:pPr>
              <w:rPr>
                <w:rFonts w:cs="Arial"/>
                <w:bCs/>
              </w:rPr>
            </w:pPr>
          </w:p>
        </w:tc>
      </w:tr>
      <w:tr w:rsidR="00467E8A" w:rsidRPr="009F4CD2" w14:paraId="5CCA0479" w14:textId="77777777" w:rsidTr="00467E8A">
        <w:trPr>
          <w:trHeight w:val="288"/>
        </w:trPr>
        <w:tc>
          <w:tcPr>
            <w:tcW w:w="900" w:type="dxa"/>
            <w:vMerge/>
            <w:shd w:val="clear" w:color="auto" w:fill="auto"/>
          </w:tcPr>
          <w:p w14:paraId="10EB2383" w14:textId="77777777" w:rsidR="00467E8A" w:rsidRPr="009F4CD2" w:rsidRDefault="00467E8A" w:rsidP="00467E8A"/>
        </w:tc>
        <w:tc>
          <w:tcPr>
            <w:tcW w:w="1592" w:type="dxa"/>
            <w:vMerge/>
            <w:shd w:val="clear" w:color="auto" w:fill="auto"/>
          </w:tcPr>
          <w:p w14:paraId="27BE20E6" w14:textId="77777777" w:rsidR="00467E8A" w:rsidRPr="009F4CD2" w:rsidRDefault="00467E8A" w:rsidP="00467E8A">
            <w:pPr>
              <w:rPr>
                <w:rFonts w:cs="Arial"/>
                <w:b/>
                <w:bCs/>
              </w:rPr>
            </w:pPr>
          </w:p>
        </w:tc>
        <w:tc>
          <w:tcPr>
            <w:tcW w:w="2970" w:type="dxa"/>
            <w:vMerge/>
            <w:shd w:val="clear" w:color="auto" w:fill="auto"/>
          </w:tcPr>
          <w:p w14:paraId="4400D5E5" w14:textId="77777777" w:rsidR="00467E8A" w:rsidRPr="00187B9E" w:rsidRDefault="00467E8A" w:rsidP="00467E8A"/>
        </w:tc>
        <w:tc>
          <w:tcPr>
            <w:tcW w:w="4708" w:type="dxa"/>
            <w:shd w:val="clear" w:color="auto" w:fill="auto"/>
          </w:tcPr>
          <w:p w14:paraId="6F1A90D3" w14:textId="77777777" w:rsidR="00467E8A" w:rsidRPr="007D7C93" w:rsidRDefault="00467E8A" w:rsidP="00467E8A">
            <w:pPr>
              <w:rPr>
                <w:rStyle w:val="SAPScreenElement"/>
                <w:rFonts w:ascii="BentonSans Book" w:hAnsi="BentonSans Book"/>
                <w:color w:val="auto"/>
              </w:rPr>
            </w:pPr>
            <w:r>
              <w:rPr>
                <w:rStyle w:val="SAPScreenElement"/>
              </w:rPr>
              <w:t>Applicability</w:t>
            </w:r>
            <w:r w:rsidRPr="000B4755">
              <w:rPr>
                <w:rStyle w:val="SAPScreenElement"/>
              </w:rPr>
              <w:t>:</w:t>
            </w:r>
            <w:r>
              <w:rPr>
                <w:rStyle w:val="SAPScreenElement"/>
              </w:rPr>
              <w:t xml:space="preserve"> </w:t>
            </w:r>
            <w:r>
              <w:t xml:space="preserve">defaulted based on value selected for </w:t>
            </w:r>
            <w:r>
              <w:rPr>
                <w:rStyle w:val="SAPScreenElement"/>
              </w:rPr>
              <w:t>Validity</w:t>
            </w:r>
            <w:r>
              <w:t xml:space="preserve">; read-only field </w:t>
            </w:r>
          </w:p>
        </w:tc>
        <w:tc>
          <w:tcPr>
            <w:tcW w:w="2852" w:type="dxa"/>
            <w:vMerge/>
            <w:shd w:val="clear" w:color="auto" w:fill="auto"/>
          </w:tcPr>
          <w:p w14:paraId="6932D84D" w14:textId="77777777" w:rsidR="00467E8A" w:rsidRPr="009F4CD2" w:rsidRDefault="00467E8A" w:rsidP="00467E8A"/>
        </w:tc>
        <w:tc>
          <w:tcPr>
            <w:tcW w:w="1264" w:type="dxa"/>
          </w:tcPr>
          <w:p w14:paraId="5EA0E04E" w14:textId="77777777" w:rsidR="00467E8A" w:rsidRPr="009F4CD2" w:rsidRDefault="00467E8A" w:rsidP="00467E8A">
            <w:pPr>
              <w:rPr>
                <w:rFonts w:cs="Arial"/>
                <w:bCs/>
              </w:rPr>
            </w:pPr>
          </w:p>
        </w:tc>
      </w:tr>
      <w:tr w:rsidR="00467E8A" w:rsidRPr="009F4CD2" w14:paraId="7BC25E1A" w14:textId="77777777" w:rsidTr="00467E8A">
        <w:trPr>
          <w:trHeight w:val="288"/>
        </w:trPr>
        <w:tc>
          <w:tcPr>
            <w:tcW w:w="900" w:type="dxa"/>
            <w:vMerge/>
            <w:shd w:val="clear" w:color="auto" w:fill="auto"/>
          </w:tcPr>
          <w:p w14:paraId="4D1A84A0" w14:textId="77777777" w:rsidR="00467E8A" w:rsidRPr="009F4CD2" w:rsidRDefault="00467E8A" w:rsidP="00467E8A"/>
        </w:tc>
        <w:tc>
          <w:tcPr>
            <w:tcW w:w="1592" w:type="dxa"/>
            <w:vMerge/>
            <w:shd w:val="clear" w:color="auto" w:fill="auto"/>
          </w:tcPr>
          <w:p w14:paraId="0D5ED2D5" w14:textId="77777777" w:rsidR="00467E8A" w:rsidRPr="009F4CD2" w:rsidRDefault="00467E8A" w:rsidP="00467E8A">
            <w:pPr>
              <w:rPr>
                <w:rFonts w:cs="Arial"/>
                <w:b/>
                <w:bCs/>
              </w:rPr>
            </w:pPr>
          </w:p>
        </w:tc>
        <w:tc>
          <w:tcPr>
            <w:tcW w:w="2970" w:type="dxa"/>
            <w:vMerge/>
            <w:shd w:val="clear" w:color="auto" w:fill="auto"/>
          </w:tcPr>
          <w:p w14:paraId="09CAEDA7" w14:textId="77777777" w:rsidR="00467E8A" w:rsidRPr="00187B9E" w:rsidRDefault="00467E8A" w:rsidP="00467E8A"/>
        </w:tc>
        <w:tc>
          <w:tcPr>
            <w:tcW w:w="4708" w:type="dxa"/>
            <w:shd w:val="clear" w:color="auto" w:fill="auto"/>
          </w:tcPr>
          <w:p w14:paraId="490BE2F4" w14:textId="77777777" w:rsidR="00467E8A" w:rsidRDefault="00467E8A" w:rsidP="00467E8A">
            <w:pPr>
              <w:rPr>
                <w:rStyle w:val="SAPScreenElement"/>
              </w:rPr>
            </w:pPr>
            <w:r>
              <w:rPr>
                <w:rStyle w:val="SAPScreenElement"/>
              </w:rPr>
              <w:t xml:space="preserve">Exclusion Reason: </w:t>
            </w:r>
            <w:r>
              <w:t xml:space="preserve">select from value help the </w:t>
            </w:r>
            <w:r w:rsidRPr="007D7C93">
              <w:t>reason for excluding an employee from SSP/SMP/SAP/SPP</w:t>
            </w:r>
          </w:p>
        </w:tc>
        <w:tc>
          <w:tcPr>
            <w:tcW w:w="2852" w:type="dxa"/>
            <w:vMerge/>
            <w:shd w:val="clear" w:color="auto" w:fill="auto"/>
          </w:tcPr>
          <w:p w14:paraId="680E88D3" w14:textId="77777777" w:rsidR="00467E8A" w:rsidRPr="009F4CD2" w:rsidRDefault="00467E8A" w:rsidP="00467E8A"/>
        </w:tc>
        <w:tc>
          <w:tcPr>
            <w:tcW w:w="1264" w:type="dxa"/>
          </w:tcPr>
          <w:p w14:paraId="10A3ECDC" w14:textId="77777777" w:rsidR="00467E8A" w:rsidRPr="009F4CD2" w:rsidRDefault="00467E8A" w:rsidP="00467E8A">
            <w:pPr>
              <w:rPr>
                <w:rFonts w:cs="Arial"/>
                <w:bCs/>
              </w:rPr>
            </w:pPr>
          </w:p>
        </w:tc>
      </w:tr>
      <w:tr w:rsidR="00467E8A" w:rsidRPr="009F4CD2" w14:paraId="3CFFE61F" w14:textId="77777777" w:rsidTr="00467E8A">
        <w:trPr>
          <w:trHeight w:val="288"/>
        </w:trPr>
        <w:tc>
          <w:tcPr>
            <w:tcW w:w="900" w:type="dxa"/>
            <w:vMerge/>
            <w:shd w:val="clear" w:color="auto" w:fill="auto"/>
          </w:tcPr>
          <w:p w14:paraId="6AA115C3" w14:textId="77777777" w:rsidR="00467E8A" w:rsidRPr="009F4CD2" w:rsidRDefault="00467E8A" w:rsidP="00467E8A"/>
        </w:tc>
        <w:tc>
          <w:tcPr>
            <w:tcW w:w="1592" w:type="dxa"/>
            <w:vMerge/>
            <w:shd w:val="clear" w:color="auto" w:fill="auto"/>
          </w:tcPr>
          <w:p w14:paraId="40CCBFAB" w14:textId="77777777" w:rsidR="00467E8A" w:rsidRPr="009F4CD2" w:rsidRDefault="00467E8A" w:rsidP="00467E8A">
            <w:pPr>
              <w:rPr>
                <w:rFonts w:cs="Arial"/>
                <w:b/>
                <w:bCs/>
              </w:rPr>
            </w:pPr>
          </w:p>
        </w:tc>
        <w:tc>
          <w:tcPr>
            <w:tcW w:w="2970" w:type="dxa"/>
            <w:vMerge/>
            <w:shd w:val="clear" w:color="auto" w:fill="auto"/>
          </w:tcPr>
          <w:p w14:paraId="09E1D732" w14:textId="77777777" w:rsidR="00467E8A" w:rsidRPr="00187B9E" w:rsidRDefault="00467E8A" w:rsidP="00467E8A"/>
        </w:tc>
        <w:tc>
          <w:tcPr>
            <w:tcW w:w="4708" w:type="dxa"/>
            <w:shd w:val="clear" w:color="auto" w:fill="auto"/>
          </w:tcPr>
          <w:p w14:paraId="380944FF" w14:textId="77777777" w:rsidR="00467E8A" w:rsidRDefault="00467E8A" w:rsidP="00467E8A">
            <w:pPr>
              <w:rPr>
                <w:rStyle w:val="SAPScreenElement"/>
              </w:rPr>
            </w:pPr>
            <w:r>
              <w:rPr>
                <w:rStyle w:val="SAPScreenElement"/>
              </w:rPr>
              <w:t>Date Issued:</w:t>
            </w:r>
            <w:r>
              <w:t xml:space="preserve"> select from calendar help the d</w:t>
            </w:r>
            <w:r w:rsidRPr="000C4129">
              <w:t>ate on which the SSP1/SMP1/SAP1/SPP1 form was issued to the employee</w:t>
            </w:r>
          </w:p>
        </w:tc>
        <w:tc>
          <w:tcPr>
            <w:tcW w:w="2852" w:type="dxa"/>
            <w:vMerge/>
            <w:shd w:val="clear" w:color="auto" w:fill="auto"/>
          </w:tcPr>
          <w:p w14:paraId="56A8CE71" w14:textId="77777777" w:rsidR="00467E8A" w:rsidRPr="009F4CD2" w:rsidRDefault="00467E8A" w:rsidP="00467E8A"/>
        </w:tc>
        <w:tc>
          <w:tcPr>
            <w:tcW w:w="1264" w:type="dxa"/>
          </w:tcPr>
          <w:p w14:paraId="25049CCB" w14:textId="77777777" w:rsidR="00467E8A" w:rsidRPr="009F4CD2" w:rsidRDefault="00467E8A" w:rsidP="00467E8A">
            <w:pPr>
              <w:rPr>
                <w:rFonts w:cs="Arial"/>
                <w:bCs/>
              </w:rPr>
            </w:pPr>
          </w:p>
        </w:tc>
      </w:tr>
      <w:tr w:rsidR="00467E8A" w:rsidRPr="009F4CD2" w14:paraId="4E6FFF6B" w14:textId="77777777" w:rsidTr="00467E8A">
        <w:trPr>
          <w:trHeight w:val="576"/>
        </w:trPr>
        <w:tc>
          <w:tcPr>
            <w:tcW w:w="900" w:type="dxa"/>
            <w:vMerge/>
            <w:shd w:val="clear" w:color="auto" w:fill="auto"/>
          </w:tcPr>
          <w:p w14:paraId="402C0CF4" w14:textId="77777777" w:rsidR="00467E8A" w:rsidRPr="009F4CD2" w:rsidRDefault="00467E8A" w:rsidP="00467E8A"/>
        </w:tc>
        <w:tc>
          <w:tcPr>
            <w:tcW w:w="1592" w:type="dxa"/>
            <w:vMerge/>
            <w:shd w:val="clear" w:color="auto" w:fill="auto"/>
          </w:tcPr>
          <w:p w14:paraId="74F9B05F" w14:textId="77777777" w:rsidR="00467E8A" w:rsidRPr="009F4CD2" w:rsidRDefault="00467E8A" w:rsidP="00467E8A">
            <w:pPr>
              <w:rPr>
                <w:rFonts w:cs="Arial"/>
                <w:b/>
                <w:bCs/>
              </w:rPr>
            </w:pPr>
          </w:p>
        </w:tc>
        <w:tc>
          <w:tcPr>
            <w:tcW w:w="2970" w:type="dxa"/>
            <w:shd w:val="clear" w:color="auto" w:fill="auto"/>
          </w:tcPr>
          <w:p w14:paraId="29F03482" w14:textId="77777777" w:rsidR="00467E8A" w:rsidRPr="009F4CD2" w:rsidRDefault="00467E8A" w:rsidP="00467E8A">
            <w:r w:rsidRPr="00187B9E">
              <w:t xml:space="preserve">In the </w:t>
            </w:r>
            <w:r>
              <w:rPr>
                <w:rStyle w:val="SAPScreenElement"/>
              </w:rPr>
              <w:t>Notes</w:t>
            </w:r>
            <w:r w:rsidRPr="00187B9E">
              <w:rPr>
                <w:rFonts w:cs="Arial"/>
                <w:bCs/>
              </w:rPr>
              <w:t xml:space="preserve"> </w:t>
            </w:r>
            <w:r>
              <w:t xml:space="preserve">part </w:t>
            </w:r>
            <w:r w:rsidRPr="00187B9E">
              <w:rPr>
                <w:rFonts w:cs="Arial"/>
                <w:bCs/>
              </w:rPr>
              <w:t>of the form,</w:t>
            </w:r>
            <w:r>
              <w:rPr>
                <w:rFonts w:cs="Arial"/>
                <w:bCs/>
              </w:rPr>
              <w:t xml:space="preserve"> enter notes, if appropriate.</w:t>
            </w:r>
          </w:p>
        </w:tc>
        <w:tc>
          <w:tcPr>
            <w:tcW w:w="4708" w:type="dxa"/>
            <w:shd w:val="clear" w:color="auto" w:fill="auto"/>
          </w:tcPr>
          <w:p w14:paraId="7F1B2CC6" w14:textId="77777777" w:rsidR="00467E8A" w:rsidRPr="009F4CD2" w:rsidRDefault="00467E8A" w:rsidP="00467E8A"/>
        </w:tc>
        <w:tc>
          <w:tcPr>
            <w:tcW w:w="2852" w:type="dxa"/>
            <w:vMerge/>
            <w:shd w:val="clear" w:color="auto" w:fill="auto"/>
          </w:tcPr>
          <w:p w14:paraId="5091A80E" w14:textId="77777777" w:rsidR="00467E8A" w:rsidRPr="009F4CD2" w:rsidRDefault="00467E8A" w:rsidP="00467E8A">
            <w:pPr>
              <w:rPr>
                <w:rFonts w:cs="Arial"/>
                <w:bCs/>
              </w:rPr>
            </w:pPr>
          </w:p>
        </w:tc>
        <w:tc>
          <w:tcPr>
            <w:tcW w:w="1264" w:type="dxa"/>
          </w:tcPr>
          <w:p w14:paraId="7EE9124D" w14:textId="77777777" w:rsidR="00467E8A" w:rsidRPr="009F4CD2" w:rsidRDefault="00467E8A" w:rsidP="00467E8A">
            <w:pPr>
              <w:rPr>
                <w:rFonts w:cs="Arial"/>
                <w:bCs/>
              </w:rPr>
            </w:pPr>
          </w:p>
        </w:tc>
      </w:tr>
      <w:tr w:rsidR="00467E8A" w:rsidRPr="009F4CD2" w14:paraId="6911FC93" w14:textId="77777777" w:rsidTr="00467E8A">
        <w:trPr>
          <w:trHeight w:val="576"/>
        </w:trPr>
        <w:tc>
          <w:tcPr>
            <w:tcW w:w="900" w:type="dxa"/>
            <w:shd w:val="clear" w:color="auto" w:fill="auto"/>
          </w:tcPr>
          <w:p w14:paraId="39A697FE" w14:textId="77777777" w:rsidR="00467E8A" w:rsidRPr="009F4CD2" w:rsidRDefault="00467E8A" w:rsidP="00467E8A">
            <w:r>
              <w:t>8</w:t>
            </w:r>
          </w:p>
        </w:tc>
        <w:tc>
          <w:tcPr>
            <w:tcW w:w="1592" w:type="dxa"/>
            <w:shd w:val="clear" w:color="auto" w:fill="auto"/>
          </w:tcPr>
          <w:p w14:paraId="4721C93C" w14:textId="77777777" w:rsidR="00467E8A" w:rsidRPr="0064637F" w:rsidRDefault="00467E8A" w:rsidP="00467E8A">
            <w:pPr>
              <w:rPr>
                <w:rStyle w:val="SAPEmphasis"/>
              </w:rPr>
            </w:pPr>
            <w:r w:rsidRPr="0064637F">
              <w:rPr>
                <w:rStyle w:val="SAPEmphasis"/>
              </w:rPr>
              <w:t>Save SSP/SMP Exclusions Data</w:t>
            </w:r>
          </w:p>
        </w:tc>
        <w:tc>
          <w:tcPr>
            <w:tcW w:w="2970" w:type="dxa"/>
            <w:shd w:val="clear" w:color="auto" w:fill="auto"/>
          </w:tcPr>
          <w:p w14:paraId="7631D417" w14:textId="77777777" w:rsidR="00467E8A" w:rsidRPr="009F4CD2" w:rsidRDefault="00467E8A" w:rsidP="00467E8A">
            <w:r w:rsidRPr="009F4CD2">
              <w:t xml:space="preserve">Choose the </w:t>
            </w:r>
            <w:r w:rsidRPr="009F4CD2">
              <w:rPr>
                <w:rStyle w:val="SAPScreenElement"/>
              </w:rPr>
              <w:t>Save</w:t>
            </w:r>
            <w:r w:rsidRPr="009F4CD2">
              <w:t xml:space="preserve"> button.</w:t>
            </w:r>
          </w:p>
        </w:tc>
        <w:tc>
          <w:tcPr>
            <w:tcW w:w="4708" w:type="dxa"/>
            <w:shd w:val="clear" w:color="auto" w:fill="auto"/>
          </w:tcPr>
          <w:p w14:paraId="70A279A1" w14:textId="77777777" w:rsidR="00467E8A" w:rsidRPr="009F4CD2" w:rsidRDefault="00467E8A" w:rsidP="00467E8A"/>
        </w:tc>
        <w:tc>
          <w:tcPr>
            <w:tcW w:w="2852" w:type="dxa"/>
            <w:shd w:val="clear" w:color="auto" w:fill="auto"/>
          </w:tcPr>
          <w:p w14:paraId="2420F852" w14:textId="77777777" w:rsidR="00467E8A" w:rsidRPr="009F4CD2" w:rsidRDefault="00467E8A" w:rsidP="00467E8A">
            <w:r w:rsidRPr="009F4CD2">
              <w:rPr>
                <w:rFonts w:cs="Arial"/>
                <w:bCs/>
              </w:rPr>
              <w:t>A system message about data saving is generated.</w:t>
            </w:r>
          </w:p>
        </w:tc>
        <w:tc>
          <w:tcPr>
            <w:tcW w:w="1264" w:type="dxa"/>
          </w:tcPr>
          <w:p w14:paraId="1FE32BBF" w14:textId="77777777" w:rsidR="00467E8A" w:rsidRPr="009F4CD2" w:rsidRDefault="00467E8A" w:rsidP="00467E8A">
            <w:pPr>
              <w:rPr>
                <w:rFonts w:cs="Arial"/>
                <w:bCs/>
              </w:rPr>
            </w:pPr>
          </w:p>
        </w:tc>
      </w:tr>
      <w:tr w:rsidR="00467E8A" w:rsidRPr="009F4CD2" w14:paraId="34E089A2" w14:textId="77777777" w:rsidTr="00467E8A">
        <w:trPr>
          <w:trHeight w:val="576"/>
        </w:trPr>
        <w:tc>
          <w:tcPr>
            <w:tcW w:w="900" w:type="dxa"/>
            <w:shd w:val="clear" w:color="auto" w:fill="auto"/>
          </w:tcPr>
          <w:p w14:paraId="72138A76" w14:textId="77777777" w:rsidR="00467E8A" w:rsidRDefault="00467E8A" w:rsidP="00467E8A">
            <w:r>
              <w:t>9</w:t>
            </w:r>
          </w:p>
        </w:tc>
        <w:tc>
          <w:tcPr>
            <w:tcW w:w="1592" w:type="dxa"/>
            <w:shd w:val="clear" w:color="auto" w:fill="auto"/>
          </w:tcPr>
          <w:p w14:paraId="72B3C2C1" w14:textId="77777777" w:rsidR="00467E8A" w:rsidRPr="0064637F" w:rsidRDefault="00467E8A" w:rsidP="00467E8A">
            <w:pPr>
              <w:rPr>
                <w:rStyle w:val="SAPEmphasis"/>
              </w:rPr>
            </w:pPr>
            <w:r w:rsidRPr="0064637F">
              <w:rPr>
                <w:rStyle w:val="SAPEmphasis"/>
              </w:rPr>
              <w:t xml:space="preserve">Select SMP/SAP/SPP </w:t>
            </w:r>
          </w:p>
        </w:tc>
        <w:tc>
          <w:tcPr>
            <w:tcW w:w="2970" w:type="dxa"/>
            <w:shd w:val="clear" w:color="auto" w:fill="auto"/>
          </w:tcPr>
          <w:p w14:paraId="754369E9" w14:textId="77777777" w:rsidR="00467E8A" w:rsidRPr="009F4CD2" w:rsidRDefault="00467E8A" w:rsidP="00467E8A">
            <w:r>
              <w:t xml:space="preserve">Select from the </w:t>
            </w:r>
            <w:r w:rsidRPr="006B4DCD">
              <w:rPr>
                <w:rStyle w:val="SAPScreenElement"/>
              </w:rPr>
              <w:t>Navigate to Mashup</w:t>
            </w:r>
            <w:r w:rsidRPr="00187B9E">
              <w:t xml:space="preserve"> drop-down</w:t>
            </w:r>
            <w:r>
              <w:t>,</w:t>
            </w:r>
            <w:r w:rsidRPr="00187B9E">
              <w:t xml:space="preserve"> located in the upper part of the</w:t>
            </w:r>
            <w:r>
              <w:t xml:space="preserve"> screen, value</w:t>
            </w:r>
            <w:r w:rsidRPr="00187B9E">
              <w:t xml:space="preserve"> </w:t>
            </w:r>
            <w:r>
              <w:rPr>
                <w:rStyle w:val="SAPScreenElement"/>
              </w:rPr>
              <w:t>Others</w:t>
            </w:r>
            <w:r w:rsidRPr="009F4CD2">
              <w:t xml:space="preserve"> </w:t>
            </w:r>
            <w:r w:rsidRPr="004E0842">
              <w:rPr>
                <w:rStyle w:val="SAPScreenElement"/>
              </w:rPr>
              <w:sym w:font="Symbol" w:char="F0AE"/>
            </w:r>
            <w:r>
              <w:t xml:space="preserve"> </w:t>
            </w:r>
            <w:r w:rsidRPr="00D60938">
              <w:rPr>
                <w:rStyle w:val="SAPScreenElement"/>
              </w:rPr>
              <w:t>SMP/SAP/SPP</w:t>
            </w:r>
            <w:r w:rsidRPr="00187B9E">
              <w:t>.</w:t>
            </w:r>
          </w:p>
        </w:tc>
        <w:tc>
          <w:tcPr>
            <w:tcW w:w="4708" w:type="dxa"/>
            <w:shd w:val="clear" w:color="auto" w:fill="auto"/>
          </w:tcPr>
          <w:p w14:paraId="3642FCF7" w14:textId="77777777" w:rsidR="00467E8A" w:rsidRPr="009F4CD2" w:rsidRDefault="00467E8A" w:rsidP="00467E8A"/>
        </w:tc>
        <w:tc>
          <w:tcPr>
            <w:tcW w:w="2852" w:type="dxa"/>
            <w:shd w:val="clear" w:color="auto" w:fill="auto"/>
          </w:tcPr>
          <w:p w14:paraId="42EF6A2B" w14:textId="77777777" w:rsidR="00467E8A" w:rsidRPr="009F4CD2" w:rsidRDefault="00467E8A" w:rsidP="00467E8A">
            <w:pPr>
              <w:rPr>
                <w:rFonts w:cs="Arial"/>
                <w:bCs/>
              </w:rPr>
            </w:pPr>
            <w:r w:rsidRPr="009F4CD2">
              <w:t>You are linked to the embedded form containing a table with already existing records (if any, otherwise, the table is empty).</w:t>
            </w:r>
          </w:p>
        </w:tc>
        <w:tc>
          <w:tcPr>
            <w:tcW w:w="1264" w:type="dxa"/>
          </w:tcPr>
          <w:p w14:paraId="75C8D6AC" w14:textId="77777777" w:rsidR="00467E8A" w:rsidRPr="009F4CD2" w:rsidRDefault="00467E8A" w:rsidP="00467E8A">
            <w:pPr>
              <w:rPr>
                <w:rFonts w:cs="Arial"/>
                <w:bCs/>
              </w:rPr>
            </w:pPr>
          </w:p>
        </w:tc>
      </w:tr>
      <w:tr w:rsidR="00467E8A" w:rsidRPr="009F4CD2" w14:paraId="2A067A10" w14:textId="77777777" w:rsidTr="00467E8A">
        <w:trPr>
          <w:trHeight w:val="576"/>
        </w:trPr>
        <w:tc>
          <w:tcPr>
            <w:tcW w:w="900" w:type="dxa"/>
            <w:shd w:val="clear" w:color="auto" w:fill="auto"/>
          </w:tcPr>
          <w:p w14:paraId="250CDD27" w14:textId="77777777" w:rsidR="00467E8A" w:rsidRDefault="00467E8A" w:rsidP="00467E8A">
            <w:r>
              <w:t>10</w:t>
            </w:r>
          </w:p>
        </w:tc>
        <w:tc>
          <w:tcPr>
            <w:tcW w:w="1592" w:type="dxa"/>
            <w:shd w:val="clear" w:color="auto" w:fill="auto"/>
          </w:tcPr>
          <w:p w14:paraId="798CD7B6" w14:textId="77777777" w:rsidR="00467E8A" w:rsidRPr="0064637F" w:rsidRDefault="00467E8A" w:rsidP="00467E8A">
            <w:pPr>
              <w:rPr>
                <w:rStyle w:val="SAPEmphasis"/>
              </w:rPr>
            </w:pPr>
            <w:r w:rsidRPr="0064637F">
              <w:rPr>
                <w:rStyle w:val="SAPEmphasis"/>
              </w:rPr>
              <w:t>Create New SMP/SAP/SPP Record</w:t>
            </w:r>
          </w:p>
        </w:tc>
        <w:tc>
          <w:tcPr>
            <w:tcW w:w="2970" w:type="dxa"/>
            <w:shd w:val="clear" w:color="auto" w:fill="auto"/>
          </w:tcPr>
          <w:p w14:paraId="2B3C6A50" w14:textId="77777777" w:rsidR="00467E8A" w:rsidRPr="009F4CD2" w:rsidRDefault="00467E8A" w:rsidP="00467E8A">
            <w:r w:rsidRPr="009F4CD2">
              <w:t xml:space="preserve">On the displayed </w:t>
            </w:r>
            <w:r w:rsidRPr="000C4129">
              <w:rPr>
                <w:rStyle w:val="SAPScreenElement"/>
              </w:rPr>
              <w:t>SMP/SAP/SPP</w:t>
            </w:r>
            <w:r w:rsidRPr="000C377A">
              <w:rPr>
                <w:rStyle w:val="SAPScreenElement"/>
              </w:rPr>
              <w:t xml:space="preserve"> </w:t>
            </w:r>
            <w:r w:rsidRPr="009F4CD2">
              <w:t>page</w:t>
            </w:r>
            <w:r>
              <w:t>,</w:t>
            </w:r>
            <w:r w:rsidRPr="009F4CD2">
              <w:t xml:space="preserve"> select the </w:t>
            </w:r>
            <w:r w:rsidRPr="009F4CD2">
              <w:rPr>
                <w:rStyle w:val="SAPScreenElement"/>
              </w:rPr>
              <w:t>New</w:t>
            </w:r>
            <w:r w:rsidRPr="009F4CD2">
              <w:t xml:space="preserve"> </w:t>
            </w:r>
            <w:r w:rsidRPr="00FD06AE">
              <w:rPr>
                <w:rStyle w:val="SAPScreenElement"/>
              </w:rPr>
              <w:sym w:font="Symbol" w:char="F0AE"/>
            </w:r>
            <w:r w:rsidRPr="00FD06AE">
              <w:rPr>
                <w:rStyle w:val="SAPScreenElement"/>
              </w:rPr>
              <w:t xml:space="preserve"> &lt;</w:t>
            </w:r>
            <w:r>
              <w:rPr>
                <w:rStyle w:val="SAPScreenElement"/>
              </w:rPr>
              <w:t>statutory pay sub</w:t>
            </w:r>
            <w:r w:rsidRPr="00FD06AE">
              <w:rPr>
                <w:rStyle w:val="SAPScreenElement"/>
              </w:rPr>
              <w:t>type&gt;</w:t>
            </w:r>
            <w:r>
              <w:t xml:space="preserve"> </w:t>
            </w:r>
            <w:r w:rsidRPr="009F4CD2">
              <w:t>pushbutton.</w:t>
            </w:r>
          </w:p>
        </w:tc>
        <w:tc>
          <w:tcPr>
            <w:tcW w:w="4708" w:type="dxa"/>
            <w:shd w:val="clear" w:color="auto" w:fill="auto"/>
          </w:tcPr>
          <w:p w14:paraId="47C74904" w14:textId="77777777" w:rsidR="00467E8A" w:rsidRDefault="00467E8A" w:rsidP="00467E8A">
            <w:pPr>
              <w:rPr>
                <w:rStyle w:val="SAPScreenElement"/>
              </w:rPr>
            </w:pPr>
            <w:r>
              <w:t xml:space="preserve">Select for example </w:t>
            </w:r>
            <w:r w:rsidRPr="00A82EE3">
              <w:rPr>
                <w:rStyle w:val="SAPScreenElement"/>
              </w:rPr>
              <w:t>Statutory Maternity Pay</w:t>
            </w:r>
            <w:r>
              <w:rPr>
                <w:rStyle w:val="SAPScreenElement"/>
              </w:rPr>
              <w:t>.</w:t>
            </w:r>
          </w:p>
          <w:p w14:paraId="43490302" w14:textId="77777777" w:rsidR="00467E8A" w:rsidRPr="009F4CD2" w:rsidRDefault="00467E8A" w:rsidP="00467E8A"/>
        </w:tc>
        <w:tc>
          <w:tcPr>
            <w:tcW w:w="2852" w:type="dxa"/>
            <w:shd w:val="clear" w:color="auto" w:fill="auto"/>
          </w:tcPr>
          <w:p w14:paraId="6305346C" w14:textId="77777777" w:rsidR="00467E8A" w:rsidRPr="009F4CD2" w:rsidRDefault="00467E8A" w:rsidP="00467E8A">
            <w:pPr>
              <w:rPr>
                <w:rFonts w:cs="Arial"/>
                <w:bCs/>
              </w:rPr>
            </w:pPr>
            <w:r w:rsidRPr="009F4CD2">
              <w:t>The fields to be filled in the form show up below the table.</w:t>
            </w:r>
          </w:p>
        </w:tc>
        <w:tc>
          <w:tcPr>
            <w:tcW w:w="1264" w:type="dxa"/>
          </w:tcPr>
          <w:p w14:paraId="59B90520" w14:textId="77777777" w:rsidR="00467E8A" w:rsidRPr="009F4CD2" w:rsidRDefault="00467E8A" w:rsidP="00467E8A">
            <w:pPr>
              <w:rPr>
                <w:rFonts w:cs="Arial"/>
                <w:bCs/>
              </w:rPr>
            </w:pPr>
          </w:p>
        </w:tc>
      </w:tr>
      <w:tr w:rsidR="00467E8A" w:rsidRPr="009F4CD2" w14:paraId="287CCA38" w14:textId="77777777" w:rsidTr="00467E8A">
        <w:trPr>
          <w:trHeight w:val="576"/>
        </w:trPr>
        <w:tc>
          <w:tcPr>
            <w:tcW w:w="900" w:type="dxa"/>
            <w:vMerge w:val="restart"/>
            <w:shd w:val="clear" w:color="auto" w:fill="auto"/>
          </w:tcPr>
          <w:p w14:paraId="55857EB2" w14:textId="77777777" w:rsidR="00467E8A" w:rsidRDefault="00467E8A" w:rsidP="00467E8A">
            <w:r>
              <w:t>11</w:t>
            </w:r>
          </w:p>
        </w:tc>
        <w:tc>
          <w:tcPr>
            <w:tcW w:w="1592" w:type="dxa"/>
            <w:vMerge w:val="restart"/>
            <w:shd w:val="clear" w:color="auto" w:fill="auto"/>
          </w:tcPr>
          <w:p w14:paraId="7D5A460E" w14:textId="77777777" w:rsidR="00467E8A" w:rsidRPr="0064637F" w:rsidRDefault="00467E8A" w:rsidP="00467E8A">
            <w:pPr>
              <w:rPr>
                <w:rStyle w:val="SAPEmphasis"/>
              </w:rPr>
            </w:pPr>
            <w:r w:rsidRPr="0064637F">
              <w:rPr>
                <w:rStyle w:val="SAPEmphasis"/>
              </w:rPr>
              <w:t>Maintain SMP/SAP/SPP Details</w:t>
            </w:r>
          </w:p>
        </w:tc>
        <w:tc>
          <w:tcPr>
            <w:tcW w:w="2970" w:type="dxa"/>
            <w:vMerge w:val="restart"/>
            <w:shd w:val="clear" w:color="auto" w:fill="auto"/>
          </w:tcPr>
          <w:p w14:paraId="0B3E8DA9" w14:textId="77777777" w:rsidR="00467E8A" w:rsidRPr="009F4CD2" w:rsidRDefault="00467E8A" w:rsidP="00467E8A">
            <w:r w:rsidRPr="00187B9E">
              <w:t>Enter the validity period for the record:</w:t>
            </w:r>
          </w:p>
        </w:tc>
        <w:tc>
          <w:tcPr>
            <w:tcW w:w="4708" w:type="dxa"/>
            <w:shd w:val="clear" w:color="auto" w:fill="auto"/>
          </w:tcPr>
          <w:p w14:paraId="79CD488F" w14:textId="77777777" w:rsidR="00467E8A" w:rsidRDefault="00467E8A" w:rsidP="00467E8A">
            <w:r w:rsidRPr="009F4CD2">
              <w:rPr>
                <w:rStyle w:val="SAPScreenElement"/>
              </w:rPr>
              <w:t>Valid From:</w:t>
            </w:r>
            <w:r w:rsidRPr="009F4CD2">
              <w:rPr>
                <w:i/>
              </w:rPr>
              <w:t xml:space="preserve"> </w:t>
            </w:r>
            <w:r>
              <w:t>defaults to today’s date; select as appropriate from calendar help</w:t>
            </w:r>
          </w:p>
        </w:tc>
        <w:tc>
          <w:tcPr>
            <w:tcW w:w="2852" w:type="dxa"/>
            <w:vMerge w:val="restart"/>
            <w:shd w:val="clear" w:color="auto" w:fill="auto"/>
          </w:tcPr>
          <w:p w14:paraId="536590AE" w14:textId="77777777" w:rsidR="00467E8A" w:rsidRPr="009F4CD2" w:rsidRDefault="00467E8A" w:rsidP="00467E8A"/>
        </w:tc>
        <w:tc>
          <w:tcPr>
            <w:tcW w:w="1264" w:type="dxa"/>
          </w:tcPr>
          <w:p w14:paraId="7A6C516D" w14:textId="77777777" w:rsidR="00467E8A" w:rsidRPr="009F4CD2" w:rsidRDefault="00467E8A" w:rsidP="00467E8A">
            <w:pPr>
              <w:rPr>
                <w:rFonts w:cs="Arial"/>
                <w:bCs/>
              </w:rPr>
            </w:pPr>
          </w:p>
        </w:tc>
      </w:tr>
      <w:tr w:rsidR="00467E8A" w:rsidRPr="009F4CD2" w14:paraId="6505AADD" w14:textId="77777777" w:rsidTr="00467E8A">
        <w:trPr>
          <w:trHeight w:val="288"/>
        </w:trPr>
        <w:tc>
          <w:tcPr>
            <w:tcW w:w="900" w:type="dxa"/>
            <w:vMerge/>
            <w:shd w:val="clear" w:color="auto" w:fill="auto"/>
          </w:tcPr>
          <w:p w14:paraId="5666977D" w14:textId="77777777" w:rsidR="00467E8A" w:rsidRDefault="00467E8A" w:rsidP="00467E8A"/>
        </w:tc>
        <w:tc>
          <w:tcPr>
            <w:tcW w:w="1592" w:type="dxa"/>
            <w:vMerge/>
            <w:shd w:val="clear" w:color="auto" w:fill="auto"/>
          </w:tcPr>
          <w:p w14:paraId="38CE8BC0" w14:textId="77777777" w:rsidR="00467E8A" w:rsidRDefault="00467E8A" w:rsidP="00467E8A">
            <w:pPr>
              <w:rPr>
                <w:rFonts w:cs="Arial"/>
                <w:b/>
                <w:bCs/>
              </w:rPr>
            </w:pPr>
          </w:p>
        </w:tc>
        <w:tc>
          <w:tcPr>
            <w:tcW w:w="2970" w:type="dxa"/>
            <w:vMerge/>
            <w:shd w:val="clear" w:color="auto" w:fill="auto"/>
          </w:tcPr>
          <w:p w14:paraId="66D40975" w14:textId="77777777" w:rsidR="00467E8A" w:rsidRPr="00187B9E" w:rsidRDefault="00467E8A" w:rsidP="00467E8A"/>
        </w:tc>
        <w:tc>
          <w:tcPr>
            <w:tcW w:w="4708" w:type="dxa"/>
            <w:shd w:val="clear" w:color="auto" w:fill="auto"/>
          </w:tcPr>
          <w:p w14:paraId="6F7BBCFF" w14:textId="77777777" w:rsidR="00467E8A" w:rsidRPr="009F4CD2" w:rsidRDefault="00467E8A" w:rsidP="00467E8A">
            <w:pPr>
              <w:rPr>
                <w:rStyle w:val="SAPScreenElement"/>
              </w:rPr>
            </w:pPr>
            <w:r w:rsidRPr="00F949A8">
              <w:rPr>
                <w:rStyle w:val="SAPScreenElement"/>
              </w:rPr>
              <w:t>To:</w:t>
            </w:r>
            <w:r w:rsidRPr="00F949A8">
              <w:t xml:space="preserve"> select as appropriate</w:t>
            </w:r>
            <w:r>
              <w:t xml:space="preserve"> from calendar help</w:t>
            </w:r>
          </w:p>
        </w:tc>
        <w:tc>
          <w:tcPr>
            <w:tcW w:w="2852" w:type="dxa"/>
            <w:vMerge/>
            <w:shd w:val="clear" w:color="auto" w:fill="auto"/>
          </w:tcPr>
          <w:p w14:paraId="790E6743" w14:textId="77777777" w:rsidR="00467E8A" w:rsidRPr="009F4CD2" w:rsidRDefault="00467E8A" w:rsidP="00467E8A"/>
        </w:tc>
        <w:tc>
          <w:tcPr>
            <w:tcW w:w="1264" w:type="dxa"/>
          </w:tcPr>
          <w:p w14:paraId="389C7372" w14:textId="77777777" w:rsidR="00467E8A" w:rsidRPr="009F4CD2" w:rsidRDefault="00467E8A" w:rsidP="00467E8A">
            <w:pPr>
              <w:rPr>
                <w:rFonts w:cs="Arial"/>
                <w:bCs/>
              </w:rPr>
            </w:pPr>
          </w:p>
        </w:tc>
      </w:tr>
      <w:tr w:rsidR="00467E8A" w:rsidRPr="009F4CD2" w14:paraId="0F078C74" w14:textId="77777777" w:rsidTr="00467E8A">
        <w:trPr>
          <w:trHeight w:val="576"/>
        </w:trPr>
        <w:tc>
          <w:tcPr>
            <w:tcW w:w="900" w:type="dxa"/>
            <w:vMerge/>
            <w:shd w:val="clear" w:color="auto" w:fill="auto"/>
          </w:tcPr>
          <w:p w14:paraId="2578C0F2" w14:textId="77777777" w:rsidR="00467E8A" w:rsidRDefault="00467E8A" w:rsidP="00467E8A"/>
        </w:tc>
        <w:tc>
          <w:tcPr>
            <w:tcW w:w="1592" w:type="dxa"/>
            <w:vMerge/>
            <w:shd w:val="clear" w:color="auto" w:fill="auto"/>
          </w:tcPr>
          <w:p w14:paraId="248EC388" w14:textId="77777777" w:rsidR="00467E8A" w:rsidRDefault="00467E8A" w:rsidP="00467E8A">
            <w:pPr>
              <w:rPr>
                <w:rFonts w:cs="Arial"/>
                <w:b/>
                <w:bCs/>
              </w:rPr>
            </w:pPr>
          </w:p>
        </w:tc>
        <w:tc>
          <w:tcPr>
            <w:tcW w:w="2970" w:type="dxa"/>
            <w:vMerge w:val="restart"/>
            <w:shd w:val="clear" w:color="auto" w:fill="auto"/>
          </w:tcPr>
          <w:p w14:paraId="13EFF40D" w14:textId="77777777" w:rsidR="00467E8A" w:rsidRPr="00187B9E" w:rsidRDefault="00467E8A" w:rsidP="00467E8A">
            <w:r w:rsidRPr="00187B9E">
              <w:t xml:space="preserve">In the </w:t>
            </w:r>
            <w:r>
              <w:rPr>
                <w:rStyle w:val="SAPScreenElement"/>
              </w:rPr>
              <w:t>Certificate</w:t>
            </w:r>
            <w:r w:rsidRPr="00187B9E">
              <w:t xml:space="preserve"> </w:t>
            </w:r>
            <w:r>
              <w:t xml:space="preserve">part </w:t>
            </w:r>
            <w:r w:rsidRPr="00187B9E">
              <w:rPr>
                <w:rFonts w:cs="Arial"/>
                <w:bCs/>
              </w:rPr>
              <w:t>of the form</w:t>
            </w:r>
            <w:r w:rsidRPr="00187B9E">
              <w:t xml:space="preserve"> make the following entries:</w:t>
            </w:r>
          </w:p>
        </w:tc>
        <w:tc>
          <w:tcPr>
            <w:tcW w:w="4708" w:type="dxa"/>
            <w:shd w:val="clear" w:color="auto" w:fill="auto"/>
          </w:tcPr>
          <w:p w14:paraId="777260AC" w14:textId="77777777" w:rsidR="00467E8A" w:rsidRDefault="00467E8A" w:rsidP="00467E8A">
            <w:r>
              <w:rPr>
                <w:rStyle w:val="SAPScreenElement"/>
              </w:rPr>
              <w:t>Certificate provided</w:t>
            </w:r>
            <w:r w:rsidRPr="001A343C">
              <w:t>:</w:t>
            </w:r>
            <w:r w:rsidRPr="009F4CD2">
              <w:t xml:space="preserve"> </w:t>
            </w:r>
            <w:r>
              <w:t>defaulted based on value selected in test step # 10.</w:t>
            </w:r>
          </w:p>
          <w:p w14:paraId="79F3B166" w14:textId="77777777" w:rsidR="00467E8A" w:rsidRPr="009F4CD2" w:rsidRDefault="00467E8A" w:rsidP="00467E8A">
            <w:pPr>
              <w:pStyle w:val="SAPNoteHeading"/>
              <w:ind w:left="349"/>
            </w:pPr>
            <w:r w:rsidRPr="009F4CD2">
              <w:rPr>
                <w:noProof/>
              </w:rPr>
              <w:drawing>
                <wp:inline distT="0" distB="0" distL="0" distR="0" wp14:anchorId="617CB6D0" wp14:editId="087E432D">
                  <wp:extent cx="228600" cy="228600"/>
                  <wp:effectExtent l="0" t="0" r="0" b="0"/>
                  <wp:docPr id="18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F4CD2">
              <w:t> Note</w:t>
            </w:r>
          </w:p>
          <w:p w14:paraId="14E98D45" w14:textId="77777777" w:rsidR="00467E8A" w:rsidRPr="009F4CD2" w:rsidRDefault="00467E8A" w:rsidP="00467E8A">
            <w:pPr>
              <w:ind w:left="349"/>
              <w:rPr>
                <w:rStyle w:val="SAPScreenElement"/>
              </w:rPr>
            </w:pPr>
            <w:r w:rsidRPr="00A82EE3">
              <w:t>To qualify for any Statutory Absence Payments due to birth or adoption, an employee must provide a MATB1 certificate, Adoption Letter/Matching Certificate, or Self-Certificate to their employer.</w:t>
            </w:r>
          </w:p>
        </w:tc>
        <w:tc>
          <w:tcPr>
            <w:tcW w:w="2852" w:type="dxa"/>
            <w:shd w:val="clear" w:color="auto" w:fill="auto"/>
          </w:tcPr>
          <w:p w14:paraId="5EDD433E" w14:textId="77777777" w:rsidR="00467E8A" w:rsidRPr="009F4CD2" w:rsidRDefault="00467E8A" w:rsidP="00467E8A"/>
        </w:tc>
        <w:tc>
          <w:tcPr>
            <w:tcW w:w="1264" w:type="dxa"/>
          </w:tcPr>
          <w:p w14:paraId="69697DAF" w14:textId="77777777" w:rsidR="00467E8A" w:rsidRPr="009F4CD2" w:rsidRDefault="00467E8A" w:rsidP="00467E8A">
            <w:pPr>
              <w:rPr>
                <w:rFonts w:cs="Arial"/>
                <w:bCs/>
              </w:rPr>
            </w:pPr>
          </w:p>
        </w:tc>
      </w:tr>
      <w:tr w:rsidR="00467E8A" w:rsidRPr="009F4CD2" w14:paraId="530CA5A5" w14:textId="77777777" w:rsidTr="00467E8A">
        <w:trPr>
          <w:trHeight w:val="576"/>
        </w:trPr>
        <w:tc>
          <w:tcPr>
            <w:tcW w:w="900" w:type="dxa"/>
            <w:vMerge/>
            <w:shd w:val="clear" w:color="auto" w:fill="auto"/>
          </w:tcPr>
          <w:p w14:paraId="2FA3E481" w14:textId="77777777" w:rsidR="00467E8A" w:rsidRDefault="00467E8A" w:rsidP="00467E8A"/>
        </w:tc>
        <w:tc>
          <w:tcPr>
            <w:tcW w:w="1592" w:type="dxa"/>
            <w:vMerge/>
            <w:shd w:val="clear" w:color="auto" w:fill="auto"/>
          </w:tcPr>
          <w:p w14:paraId="3D8202B4" w14:textId="77777777" w:rsidR="00467E8A" w:rsidRDefault="00467E8A" w:rsidP="00467E8A">
            <w:pPr>
              <w:rPr>
                <w:rFonts w:cs="Arial"/>
                <w:b/>
                <w:bCs/>
              </w:rPr>
            </w:pPr>
          </w:p>
        </w:tc>
        <w:tc>
          <w:tcPr>
            <w:tcW w:w="2970" w:type="dxa"/>
            <w:vMerge/>
            <w:shd w:val="clear" w:color="auto" w:fill="auto"/>
          </w:tcPr>
          <w:p w14:paraId="3FAE8510" w14:textId="77777777" w:rsidR="00467E8A" w:rsidRPr="00187B9E" w:rsidRDefault="00467E8A" w:rsidP="00467E8A"/>
        </w:tc>
        <w:tc>
          <w:tcPr>
            <w:tcW w:w="4708" w:type="dxa"/>
            <w:shd w:val="clear" w:color="auto" w:fill="auto"/>
          </w:tcPr>
          <w:p w14:paraId="25339034" w14:textId="77777777" w:rsidR="00467E8A" w:rsidRPr="00A82EE3" w:rsidRDefault="00467E8A" w:rsidP="00467E8A">
            <w:pPr>
              <w:rPr>
                <w:rStyle w:val="SAPScreenElement"/>
                <w:rFonts w:ascii="BentonSans Book" w:hAnsi="BentonSans Book"/>
                <w:color w:val="auto"/>
              </w:rPr>
            </w:pPr>
            <w:r>
              <w:rPr>
                <w:rStyle w:val="SAPScreenElement"/>
              </w:rPr>
              <w:t>MATB1 Issue Date</w:t>
            </w:r>
            <w:r w:rsidRPr="000B4755">
              <w:rPr>
                <w:rStyle w:val="SAPScreenElement"/>
              </w:rPr>
              <w:t>:</w:t>
            </w:r>
            <w:r>
              <w:rPr>
                <w:rStyle w:val="SAPScreenElement"/>
              </w:rPr>
              <w:t xml:space="preserve"> </w:t>
            </w:r>
            <w:r>
              <w:t>select from calendar help the date the maternity certificate was issued to the employee by the doctor or midwife</w:t>
            </w:r>
          </w:p>
        </w:tc>
        <w:tc>
          <w:tcPr>
            <w:tcW w:w="2852" w:type="dxa"/>
            <w:shd w:val="clear" w:color="auto" w:fill="auto"/>
          </w:tcPr>
          <w:p w14:paraId="462FE91E" w14:textId="77777777" w:rsidR="00467E8A" w:rsidRPr="009F4CD2" w:rsidRDefault="00467E8A" w:rsidP="00467E8A">
            <w:r>
              <w:t xml:space="preserve">Dates in fields </w:t>
            </w:r>
            <w:r w:rsidRPr="00F36D9E">
              <w:rPr>
                <w:rStyle w:val="SAPScreenElement"/>
              </w:rPr>
              <w:t>Qualifying week</w:t>
            </w:r>
            <w:r>
              <w:rPr>
                <w:rStyle w:val="SAPScreenElement"/>
              </w:rPr>
              <w:t xml:space="preserve">, Expected week of childbirth, </w:t>
            </w:r>
            <w:r>
              <w:t xml:space="preserve">and </w:t>
            </w:r>
            <w:r w:rsidRPr="00F568ED">
              <w:rPr>
                <w:rStyle w:val="SAPScreenElement"/>
              </w:rPr>
              <w:t>Leave start possible</w:t>
            </w:r>
            <w:r>
              <w:t xml:space="preserve"> are automatically calculated by the system.</w:t>
            </w:r>
          </w:p>
        </w:tc>
        <w:tc>
          <w:tcPr>
            <w:tcW w:w="1264" w:type="dxa"/>
          </w:tcPr>
          <w:p w14:paraId="370EEFA7" w14:textId="77777777" w:rsidR="00467E8A" w:rsidRPr="009F4CD2" w:rsidRDefault="00467E8A" w:rsidP="00467E8A">
            <w:pPr>
              <w:rPr>
                <w:rFonts w:cs="Arial"/>
                <w:bCs/>
              </w:rPr>
            </w:pPr>
          </w:p>
        </w:tc>
      </w:tr>
      <w:tr w:rsidR="00467E8A" w:rsidRPr="009F4CD2" w14:paraId="26267E35" w14:textId="77777777" w:rsidTr="00467E8A">
        <w:trPr>
          <w:trHeight w:val="576"/>
        </w:trPr>
        <w:tc>
          <w:tcPr>
            <w:tcW w:w="900" w:type="dxa"/>
            <w:vMerge/>
            <w:shd w:val="clear" w:color="auto" w:fill="auto"/>
          </w:tcPr>
          <w:p w14:paraId="273B8BD3" w14:textId="77777777" w:rsidR="00467E8A" w:rsidRDefault="00467E8A" w:rsidP="00467E8A"/>
        </w:tc>
        <w:tc>
          <w:tcPr>
            <w:tcW w:w="1592" w:type="dxa"/>
            <w:vMerge/>
            <w:shd w:val="clear" w:color="auto" w:fill="auto"/>
          </w:tcPr>
          <w:p w14:paraId="326FF22C" w14:textId="77777777" w:rsidR="00467E8A" w:rsidRDefault="00467E8A" w:rsidP="00467E8A">
            <w:pPr>
              <w:rPr>
                <w:rFonts w:cs="Arial"/>
                <w:b/>
                <w:bCs/>
              </w:rPr>
            </w:pPr>
          </w:p>
        </w:tc>
        <w:tc>
          <w:tcPr>
            <w:tcW w:w="2970" w:type="dxa"/>
            <w:vMerge/>
            <w:shd w:val="clear" w:color="auto" w:fill="auto"/>
          </w:tcPr>
          <w:p w14:paraId="0BAA57A2" w14:textId="77777777" w:rsidR="00467E8A" w:rsidRPr="00187B9E" w:rsidRDefault="00467E8A" w:rsidP="00467E8A"/>
        </w:tc>
        <w:tc>
          <w:tcPr>
            <w:tcW w:w="4708" w:type="dxa"/>
            <w:shd w:val="clear" w:color="auto" w:fill="auto"/>
          </w:tcPr>
          <w:p w14:paraId="20F08692" w14:textId="77777777" w:rsidR="00467E8A" w:rsidRDefault="00467E8A" w:rsidP="00467E8A">
            <w:r>
              <w:rPr>
                <w:rStyle w:val="SAPScreenElement"/>
              </w:rPr>
              <w:t>MATB1 stated due date</w:t>
            </w:r>
            <w:r w:rsidRPr="000B4755">
              <w:rPr>
                <w:rStyle w:val="SAPScreenElement"/>
              </w:rPr>
              <w:t>:</w:t>
            </w:r>
            <w:r>
              <w:rPr>
                <w:rStyle w:val="SAPScreenElement"/>
              </w:rPr>
              <w:t xml:space="preserve"> </w:t>
            </w:r>
            <w:r>
              <w:t xml:space="preserve">select from calendar help the date the </w:t>
            </w:r>
            <w:r w:rsidRPr="00F568ED">
              <w:t>doctor or midwife expects the baby to be born</w:t>
            </w:r>
          </w:p>
          <w:p w14:paraId="466742AA" w14:textId="77777777" w:rsidR="00467E8A" w:rsidRDefault="00467E8A" w:rsidP="00467E8A">
            <w:pPr>
              <w:pStyle w:val="SAPNoteHeading"/>
              <w:ind w:left="342"/>
            </w:pPr>
            <w:r w:rsidRPr="009F4CD2">
              <w:rPr>
                <w:noProof/>
              </w:rPr>
              <w:drawing>
                <wp:inline distT="0" distB="0" distL="0" distR="0" wp14:anchorId="6EE3C141" wp14:editId="3279C563">
                  <wp:extent cx="228600" cy="228600"/>
                  <wp:effectExtent l="0" t="0" r="0" b="0"/>
                  <wp:docPr id="27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Note</w:t>
            </w:r>
          </w:p>
          <w:p w14:paraId="0275535F" w14:textId="77777777" w:rsidR="00467E8A" w:rsidRPr="00F568ED" w:rsidRDefault="00467E8A" w:rsidP="00467E8A">
            <w:pPr>
              <w:pStyle w:val="NoteParagraph"/>
              <w:ind w:left="342"/>
            </w:pPr>
            <w:r w:rsidRPr="00F568ED">
              <w:t>This date is required for the calculation of Statutory Maternity Pay (SMP) and Statutory Paternity Pay (birth</w:t>
            </w:r>
            <w:r>
              <w:t>).</w:t>
            </w:r>
          </w:p>
        </w:tc>
        <w:tc>
          <w:tcPr>
            <w:tcW w:w="2852" w:type="dxa"/>
            <w:shd w:val="clear" w:color="auto" w:fill="auto"/>
          </w:tcPr>
          <w:p w14:paraId="6A0C0E4B" w14:textId="77777777" w:rsidR="00467E8A" w:rsidRPr="009F4CD2" w:rsidRDefault="00467E8A" w:rsidP="00467E8A"/>
        </w:tc>
        <w:tc>
          <w:tcPr>
            <w:tcW w:w="1264" w:type="dxa"/>
          </w:tcPr>
          <w:p w14:paraId="6B8D4895" w14:textId="77777777" w:rsidR="00467E8A" w:rsidRPr="009F4CD2" w:rsidRDefault="00467E8A" w:rsidP="00467E8A">
            <w:pPr>
              <w:rPr>
                <w:rFonts w:cs="Arial"/>
                <w:bCs/>
              </w:rPr>
            </w:pPr>
          </w:p>
        </w:tc>
      </w:tr>
      <w:tr w:rsidR="00467E8A" w:rsidRPr="009F4CD2" w14:paraId="777E7E74" w14:textId="77777777" w:rsidTr="00467E8A">
        <w:trPr>
          <w:trHeight w:val="288"/>
        </w:trPr>
        <w:tc>
          <w:tcPr>
            <w:tcW w:w="900" w:type="dxa"/>
            <w:vMerge/>
            <w:shd w:val="clear" w:color="auto" w:fill="auto"/>
          </w:tcPr>
          <w:p w14:paraId="2DC47752" w14:textId="77777777" w:rsidR="00467E8A" w:rsidRDefault="00467E8A" w:rsidP="00467E8A"/>
        </w:tc>
        <w:tc>
          <w:tcPr>
            <w:tcW w:w="1592" w:type="dxa"/>
            <w:vMerge/>
            <w:shd w:val="clear" w:color="auto" w:fill="auto"/>
          </w:tcPr>
          <w:p w14:paraId="652243E0" w14:textId="77777777" w:rsidR="00467E8A" w:rsidRDefault="00467E8A" w:rsidP="00467E8A">
            <w:pPr>
              <w:rPr>
                <w:rFonts w:cs="Arial"/>
                <w:b/>
                <w:bCs/>
              </w:rPr>
            </w:pPr>
          </w:p>
        </w:tc>
        <w:tc>
          <w:tcPr>
            <w:tcW w:w="2970" w:type="dxa"/>
            <w:vMerge/>
            <w:shd w:val="clear" w:color="auto" w:fill="auto"/>
          </w:tcPr>
          <w:p w14:paraId="6E92E654" w14:textId="77777777" w:rsidR="00467E8A" w:rsidRPr="00187B9E" w:rsidRDefault="00467E8A" w:rsidP="00467E8A"/>
        </w:tc>
        <w:tc>
          <w:tcPr>
            <w:tcW w:w="4708" w:type="dxa"/>
            <w:shd w:val="clear" w:color="auto" w:fill="auto"/>
          </w:tcPr>
          <w:p w14:paraId="149B0B52" w14:textId="77777777" w:rsidR="00467E8A" w:rsidRPr="00F36D9E" w:rsidRDefault="00467E8A" w:rsidP="00467E8A">
            <w:pPr>
              <w:rPr>
                <w:rStyle w:val="SAPScreenElement"/>
              </w:rPr>
            </w:pPr>
            <w:r w:rsidRPr="00A82EE3">
              <w:rPr>
                <w:rStyle w:val="SAPScreenElement"/>
              </w:rPr>
              <w:t>Pregnancy related illness:</w:t>
            </w:r>
            <w:r>
              <w:t xml:space="preserve"> flag check box if appropriate</w:t>
            </w:r>
          </w:p>
        </w:tc>
        <w:tc>
          <w:tcPr>
            <w:tcW w:w="2852" w:type="dxa"/>
            <w:shd w:val="clear" w:color="auto" w:fill="auto"/>
          </w:tcPr>
          <w:p w14:paraId="1B0E045C" w14:textId="77777777" w:rsidR="00467E8A" w:rsidRPr="009F4CD2" w:rsidRDefault="00467E8A" w:rsidP="00467E8A"/>
        </w:tc>
        <w:tc>
          <w:tcPr>
            <w:tcW w:w="1264" w:type="dxa"/>
          </w:tcPr>
          <w:p w14:paraId="03CA0069" w14:textId="77777777" w:rsidR="00467E8A" w:rsidRPr="009F4CD2" w:rsidRDefault="00467E8A" w:rsidP="00467E8A">
            <w:pPr>
              <w:rPr>
                <w:rFonts w:cs="Arial"/>
                <w:bCs/>
              </w:rPr>
            </w:pPr>
          </w:p>
        </w:tc>
      </w:tr>
      <w:tr w:rsidR="00467E8A" w:rsidRPr="009F4CD2" w14:paraId="6EA78F1D" w14:textId="77777777" w:rsidTr="00467E8A">
        <w:trPr>
          <w:trHeight w:val="576"/>
        </w:trPr>
        <w:tc>
          <w:tcPr>
            <w:tcW w:w="900" w:type="dxa"/>
            <w:vMerge/>
            <w:shd w:val="clear" w:color="auto" w:fill="auto"/>
          </w:tcPr>
          <w:p w14:paraId="4AC61ED4" w14:textId="77777777" w:rsidR="00467E8A" w:rsidRDefault="00467E8A" w:rsidP="00467E8A"/>
        </w:tc>
        <w:tc>
          <w:tcPr>
            <w:tcW w:w="1592" w:type="dxa"/>
            <w:vMerge/>
            <w:shd w:val="clear" w:color="auto" w:fill="auto"/>
          </w:tcPr>
          <w:p w14:paraId="2D997A11" w14:textId="77777777" w:rsidR="00467E8A" w:rsidRDefault="00467E8A" w:rsidP="00467E8A">
            <w:pPr>
              <w:rPr>
                <w:rFonts w:cs="Arial"/>
                <w:b/>
                <w:bCs/>
              </w:rPr>
            </w:pPr>
          </w:p>
        </w:tc>
        <w:tc>
          <w:tcPr>
            <w:tcW w:w="2970" w:type="dxa"/>
            <w:vMerge/>
            <w:shd w:val="clear" w:color="auto" w:fill="auto"/>
          </w:tcPr>
          <w:p w14:paraId="73ECA9DA" w14:textId="77777777" w:rsidR="00467E8A" w:rsidRPr="00187B9E" w:rsidRDefault="00467E8A" w:rsidP="00467E8A"/>
        </w:tc>
        <w:tc>
          <w:tcPr>
            <w:tcW w:w="4708" w:type="dxa"/>
            <w:shd w:val="clear" w:color="auto" w:fill="auto"/>
          </w:tcPr>
          <w:p w14:paraId="593CFB91" w14:textId="77777777" w:rsidR="00467E8A" w:rsidRPr="00F36D9E" w:rsidRDefault="00467E8A" w:rsidP="00467E8A">
            <w:pPr>
              <w:rPr>
                <w:rStyle w:val="SAPScreenElement"/>
              </w:rPr>
            </w:pPr>
            <w:r w:rsidRPr="00A82EE3">
              <w:rPr>
                <w:rStyle w:val="SAPScreenElement"/>
              </w:rPr>
              <w:t>No Entitlement to SMP/MA:</w:t>
            </w:r>
            <w:r>
              <w:t xml:space="preserve"> flag check box if the baby is stillborn before the 25</w:t>
            </w:r>
            <w:r w:rsidRPr="00E06FB2">
              <w:rPr>
                <w:vertAlign w:val="superscript"/>
              </w:rPr>
              <w:t>th</w:t>
            </w:r>
            <w:r>
              <w:t xml:space="preserve"> week of pregnancy</w:t>
            </w:r>
          </w:p>
        </w:tc>
        <w:tc>
          <w:tcPr>
            <w:tcW w:w="2852" w:type="dxa"/>
            <w:shd w:val="clear" w:color="auto" w:fill="auto"/>
          </w:tcPr>
          <w:p w14:paraId="138BCEC2" w14:textId="77777777" w:rsidR="00467E8A" w:rsidRPr="009F4CD2" w:rsidRDefault="00467E8A" w:rsidP="00467E8A"/>
        </w:tc>
        <w:tc>
          <w:tcPr>
            <w:tcW w:w="1264" w:type="dxa"/>
          </w:tcPr>
          <w:p w14:paraId="75879D39" w14:textId="77777777" w:rsidR="00467E8A" w:rsidRPr="009F4CD2" w:rsidRDefault="00467E8A" w:rsidP="00467E8A">
            <w:pPr>
              <w:rPr>
                <w:rFonts w:cs="Arial"/>
                <w:bCs/>
              </w:rPr>
            </w:pPr>
          </w:p>
        </w:tc>
      </w:tr>
      <w:tr w:rsidR="00467E8A" w:rsidRPr="009F4CD2" w14:paraId="6963FE80" w14:textId="77777777" w:rsidTr="00467E8A">
        <w:trPr>
          <w:trHeight w:val="576"/>
        </w:trPr>
        <w:tc>
          <w:tcPr>
            <w:tcW w:w="900" w:type="dxa"/>
            <w:vMerge/>
            <w:shd w:val="clear" w:color="auto" w:fill="auto"/>
          </w:tcPr>
          <w:p w14:paraId="2D2A2BAB" w14:textId="77777777" w:rsidR="00467E8A" w:rsidRDefault="00467E8A" w:rsidP="00467E8A"/>
        </w:tc>
        <w:tc>
          <w:tcPr>
            <w:tcW w:w="1592" w:type="dxa"/>
            <w:vMerge/>
            <w:shd w:val="clear" w:color="auto" w:fill="auto"/>
          </w:tcPr>
          <w:p w14:paraId="45DA1AC2" w14:textId="77777777" w:rsidR="00467E8A" w:rsidRDefault="00467E8A" w:rsidP="00467E8A">
            <w:pPr>
              <w:rPr>
                <w:rFonts w:cs="Arial"/>
                <w:b/>
                <w:bCs/>
              </w:rPr>
            </w:pPr>
          </w:p>
        </w:tc>
        <w:tc>
          <w:tcPr>
            <w:tcW w:w="2970" w:type="dxa"/>
            <w:vMerge/>
            <w:shd w:val="clear" w:color="auto" w:fill="auto"/>
          </w:tcPr>
          <w:p w14:paraId="5B4163EF" w14:textId="77777777" w:rsidR="00467E8A" w:rsidRPr="00187B9E" w:rsidRDefault="00467E8A" w:rsidP="00467E8A"/>
        </w:tc>
        <w:tc>
          <w:tcPr>
            <w:tcW w:w="4708" w:type="dxa"/>
            <w:shd w:val="clear" w:color="auto" w:fill="auto"/>
          </w:tcPr>
          <w:p w14:paraId="76A3B165" w14:textId="77777777" w:rsidR="00467E8A" w:rsidRPr="00F36D9E" w:rsidRDefault="00467E8A" w:rsidP="00467E8A">
            <w:pPr>
              <w:rPr>
                <w:rStyle w:val="SAPScreenElement"/>
              </w:rPr>
            </w:pPr>
            <w:r w:rsidRPr="00F36D9E">
              <w:rPr>
                <w:rStyle w:val="SAPScreenElement"/>
              </w:rPr>
              <w:t>Qualifying week</w:t>
            </w:r>
            <w:r>
              <w:rPr>
                <w:rStyle w:val="SAPScreenElement"/>
              </w:rPr>
              <w:t xml:space="preserve">: </w:t>
            </w:r>
            <w:r>
              <w:t xml:space="preserve">automatically calculated by the system upon entering </w:t>
            </w:r>
            <w:r>
              <w:rPr>
                <w:rStyle w:val="SAPScreenElement"/>
              </w:rPr>
              <w:t xml:space="preserve">MATB1 Issue Date; </w:t>
            </w:r>
            <w:r>
              <w:t>read-only field</w:t>
            </w:r>
          </w:p>
        </w:tc>
        <w:tc>
          <w:tcPr>
            <w:tcW w:w="2852" w:type="dxa"/>
            <w:shd w:val="clear" w:color="auto" w:fill="auto"/>
          </w:tcPr>
          <w:p w14:paraId="00D96D47" w14:textId="77777777" w:rsidR="00467E8A" w:rsidRPr="009F4CD2" w:rsidRDefault="00467E8A" w:rsidP="00467E8A"/>
        </w:tc>
        <w:tc>
          <w:tcPr>
            <w:tcW w:w="1264" w:type="dxa"/>
          </w:tcPr>
          <w:p w14:paraId="3041DA64" w14:textId="77777777" w:rsidR="00467E8A" w:rsidRPr="009F4CD2" w:rsidRDefault="00467E8A" w:rsidP="00467E8A">
            <w:pPr>
              <w:rPr>
                <w:rFonts w:cs="Arial"/>
                <w:bCs/>
              </w:rPr>
            </w:pPr>
          </w:p>
        </w:tc>
      </w:tr>
      <w:tr w:rsidR="00467E8A" w:rsidRPr="009F4CD2" w14:paraId="74685403" w14:textId="77777777" w:rsidTr="00467E8A">
        <w:trPr>
          <w:trHeight w:val="576"/>
        </w:trPr>
        <w:tc>
          <w:tcPr>
            <w:tcW w:w="900" w:type="dxa"/>
            <w:vMerge/>
            <w:shd w:val="clear" w:color="auto" w:fill="auto"/>
          </w:tcPr>
          <w:p w14:paraId="3C27677A" w14:textId="77777777" w:rsidR="00467E8A" w:rsidRDefault="00467E8A" w:rsidP="00467E8A"/>
        </w:tc>
        <w:tc>
          <w:tcPr>
            <w:tcW w:w="1592" w:type="dxa"/>
            <w:vMerge/>
            <w:shd w:val="clear" w:color="auto" w:fill="auto"/>
          </w:tcPr>
          <w:p w14:paraId="4EB995ED" w14:textId="77777777" w:rsidR="00467E8A" w:rsidRDefault="00467E8A" w:rsidP="00467E8A">
            <w:pPr>
              <w:rPr>
                <w:rFonts w:cs="Arial"/>
                <w:b/>
                <w:bCs/>
              </w:rPr>
            </w:pPr>
          </w:p>
        </w:tc>
        <w:tc>
          <w:tcPr>
            <w:tcW w:w="2970" w:type="dxa"/>
            <w:vMerge/>
            <w:shd w:val="clear" w:color="auto" w:fill="auto"/>
          </w:tcPr>
          <w:p w14:paraId="40B9806F" w14:textId="77777777" w:rsidR="00467E8A" w:rsidRPr="00187B9E" w:rsidRDefault="00467E8A" w:rsidP="00467E8A"/>
        </w:tc>
        <w:tc>
          <w:tcPr>
            <w:tcW w:w="4708" w:type="dxa"/>
            <w:shd w:val="clear" w:color="auto" w:fill="auto"/>
          </w:tcPr>
          <w:p w14:paraId="27810C46" w14:textId="77777777" w:rsidR="00467E8A" w:rsidRPr="00F36D9E" w:rsidRDefault="00467E8A" w:rsidP="00467E8A">
            <w:pPr>
              <w:rPr>
                <w:rStyle w:val="SAPScreenElement"/>
              </w:rPr>
            </w:pPr>
            <w:r>
              <w:rPr>
                <w:rStyle w:val="SAPScreenElement"/>
              </w:rPr>
              <w:t>Expected week of childbirth:</w:t>
            </w:r>
            <w:r>
              <w:t xml:space="preserve"> automatically calculated by the system upon entering </w:t>
            </w:r>
            <w:r>
              <w:rPr>
                <w:rStyle w:val="SAPScreenElement"/>
              </w:rPr>
              <w:t xml:space="preserve">MATB1 Issue Date; </w:t>
            </w:r>
            <w:r>
              <w:t>read-only field</w:t>
            </w:r>
          </w:p>
        </w:tc>
        <w:tc>
          <w:tcPr>
            <w:tcW w:w="2852" w:type="dxa"/>
            <w:shd w:val="clear" w:color="auto" w:fill="auto"/>
          </w:tcPr>
          <w:p w14:paraId="1CC0AD21" w14:textId="77777777" w:rsidR="00467E8A" w:rsidRPr="009F4CD2" w:rsidRDefault="00467E8A" w:rsidP="00467E8A"/>
        </w:tc>
        <w:tc>
          <w:tcPr>
            <w:tcW w:w="1264" w:type="dxa"/>
          </w:tcPr>
          <w:p w14:paraId="26BE7A58" w14:textId="77777777" w:rsidR="00467E8A" w:rsidRPr="009F4CD2" w:rsidRDefault="00467E8A" w:rsidP="00467E8A">
            <w:pPr>
              <w:rPr>
                <w:rFonts w:cs="Arial"/>
                <w:bCs/>
              </w:rPr>
            </w:pPr>
          </w:p>
        </w:tc>
      </w:tr>
      <w:tr w:rsidR="00467E8A" w:rsidRPr="009F4CD2" w14:paraId="3D864EF1" w14:textId="77777777" w:rsidTr="00467E8A">
        <w:trPr>
          <w:trHeight w:val="576"/>
        </w:trPr>
        <w:tc>
          <w:tcPr>
            <w:tcW w:w="900" w:type="dxa"/>
            <w:vMerge/>
            <w:shd w:val="clear" w:color="auto" w:fill="auto"/>
          </w:tcPr>
          <w:p w14:paraId="616BF352" w14:textId="77777777" w:rsidR="00467E8A" w:rsidRDefault="00467E8A" w:rsidP="00467E8A"/>
        </w:tc>
        <w:tc>
          <w:tcPr>
            <w:tcW w:w="1592" w:type="dxa"/>
            <w:vMerge/>
            <w:shd w:val="clear" w:color="auto" w:fill="auto"/>
          </w:tcPr>
          <w:p w14:paraId="056270ED" w14:textId="77777777" w:rsidR="00467E8A" w:rsidRDefault="00467E8A" w:rsidP="00467E8A">
            <w:pPr>
              <w:rPr>
                <w:rFonts w:cs="Arial"/>
                <w:b/>
                <w:bCs/>
              </w:rPr>
            </w:pPr>
          </w:p>
        </w:tc>
        <w:tc>
          <w:tcPr>
            <w:tcW w:w="2970" w:type="dxa"/>
            <w:vMerge w:val="restart"/>
            <w:shd w:val="clear" w:color="auto" w:fill="auto"/>
          </w:tcPr>
          <w:p w14:paraId="2C92E94C" w14:textId="77777777" w:rsidR="00467E8A" w:rsidRPr="00187B9E" w:rsidRDefault="00467E8A" w:rsidP="00467E8A">
            <w:r w:rsidRPr="00187B9E">
              <w:t xml:space="preserve">In the </w:t>
            </w:r>
            <w:r>
              <w:rPr>
                <w:rStyle w:val="SAPScreenElement"/>
              </w:rPr>
              <w:t>Child’s Details</w:t>
            </w:r>
            <w:r w:rsidRPr="00187B9E">
              <w:t xml:space="preserve"> </w:t>
            </w:r>
            <w:r>
              <w:t xml:space="preserve">part </w:t>
            </w:r>
            <w:r w:rsidRPr="00187B9E">
              <w:rPr>
                <w:rFonts w:cs="Arial"/>
                <w:bCs/>
              </w:rPr>
              <w:t>of the form</w:t>
            </w:r>
            <w:r w:rsidRPr="00187B9E">
              <w:t xml:space="preserve"> make the following entries:</w:t>
            </w:r>
          </w:p>
          <w:p w14:paraId="1B0CE11A" w14:textId="77777777" w:rsidR="00467E8A" w:rsidRPr="00187B9E" w:rsidRDefault="00467E8A" w:rsidP="00467E8A"/>
        </w:tc>
        <w:tc>
          <w:tcPr>
            <w:tcW w:w="4708" w:type="dxa"/>
            <w:shd w:val="clear" w:color="auto" w:fill="auto"/>
          </w:tcPr>
          <w:p w14:paraId="582469C7" w14:textId="77777777" w:rsidR="00467E8A" w:rsidRDefault="00467E8A" w:rsidP="00467E8A">
            <w:pPr>
              <w:rPr>
                <w:rStyle w:val="SAPScreenElement"/>
              </w:rPr>
            </w:pPr>
            <w:r>
              <w:rPr>
                <w:rStyle w:val="SAPScreenElement"/>
              </w:rPr>
              <w:t>Date of birth:</w:t>
            </w:r>
            <w:r>
              <w:t xml:space="preserve"> select from calendar help the date the baby was born</w:t>
            </w:r>
          </w:p>
        </w:tc>
        <w:tc>
          <w:tcPr>
            <w:tcW w:w="2852" w:type="dxa"/>
            <w:vMerge w:val="restart"/>
            <w:shd w:val="clear" w:color="auto" w:fill="auto"/>
          </w:tcPr>
          <w:p w14:paraId="07FACE23" w14:textId="77777777" w:rsidR="00467E8A" w:rsidRPr="009F4CD2" w:rsidRDefault="00467E8A" w:rsidP="00467E8A"/>
        </w:tc>
        <w:tc>
          <w:tcPr>
            <w:tcW w:w="1264" w:type="dxa"/>
          </w:tcPr>
          <w:p w14:paraId="3BC2DC32" w14:textId="77777777" w:rsidR="00467E8A" w:rsidRPr="009F4CD2" w:rsidRDefault="00467E8A" w:rsidP="00467E8A">
            <w:pPr>
              <w:rPr>
                <w:rFonts w:cs="Arial"/>
                <w:bCs/>
              </w:rPr>
            </w:pPr>
          </w:p>
        </w:tc>
      </w:tr>
      <w:tr w:rsidR="00467E8A" w:rsidRPr="009F4CD2" w14:paraId="4D60AF43" w14:textId="77777777" w:rsidTr="00467E8A">
        <w:trPr>
          <w:trHeight w:val="576"/>
        </w:trPr>
        <w:tc>
          <w:tcPr>
            <w:tcW w:w="900" w:type="dxa"/>
            <w:vMerge/>
            <w:shd w:val="clear" w:color="auto" w:fill="auto"/>
          </w:tcPr>
          <w:p w14:paraId="648F5927" w14:textId="77777777" w:rsidR="00467E8A" w:rsidRDefault="00467E8A" w:rsidP="00467E8A"/>
        </w:tc>
        <w:tc>
          <w:tcPr>
            <w:tcW w:w="1592" w:type="dxa"/>
            <w:vMerge/>
            <w:shd w:val="clear" w:color="auto" w:fill="auto"/>
          </w:tcPr>
          <w:p w14:paraId="6A5C12B2" w14:textId="77777777" w:rsidR="00467E8A" w:rsidRDefault="00467E8A" w:rsidP="00467E8A">
            <w:pPr>
              <w:rPr>
                <w:rFonts w:cs="Arial"/>
                <w:b/>
                <w:bCs/>
              </w:rPr>
            </w:pPr>
          </w:p>
        </w:tc>
        <w:tc>
          <w:tcPr>
            <w:tcW w:w="2970" w:type="dxa"/>
            <w:vMerge/>
            <w:shd w:val="clear" w:color="auto" w:fill="auto"/>
          </w:tcPr>
          <w:p w14:paraId="69461539" w14:textId="77777777" w:rsidR="00467E8A" w:rsidRPr="00187B9E" w:rsidRDefault="00467E8A" w:rsidP="00467E8A"/>
        </w:tc>
        <w:tc>
          <w:tcPr>
            <w:tcW w:w="4708" w:type="dxa"/>
            <w:shd w:val="clear" w:color="auto" w:fill="auto"/>
          </w:tcPr>
          <w:p w14:paraId="40A90E63" w14:textId="77777777" w:rsidR="00467E8A" w:rsidRDefault="00467E8A" w:rsidP="00467E8A">
            <w:pPr>
              <w:rPr>
                <w:rStyle w:val="SAPScreenElement"/>
              </w:rPr>
            </w:pPr>
            <w:r>
              <w:rPr>
                <w:rStyle w:val="SAPScreenElement"/>
              </w:rPr>
              <w:t xml:space="preserve">Stillborn: </w:t>
            </w:r>
            <w:r>
              <w:t>flag check box if the baby is stillborn after the 25</w:t>
            </w:r>
            <w:r w:rsidRPr="00E06FB2">
              <w:rPr>
                <w:vertAlign w:val="superscript"/>
              </w:rPr>
              <w:t>th</w:t>
            </w:r>
            <w:r>
              <w:t xml:space="preserve"> week of pregnancy</w:t>
            </w:r>
          </w:p>
        </w:tc>
        <w:tc>
          <w:tcPr>
            <w:tcW w:w="2852" w:type="dxa"/>
            <w:vMerge/>
            <w:shd w:val="clear" w:color="auto" w:fill="auto"/>
          </w:tcPr>
          <w:p w14:paraId="3099CE46" w14:textId="77777777" w:rsidR="00467E8A" w:rsidRPr="009F4CD2" w:rsidRDefault="00467E8A" w:rsidP="00467E8A"/>
        </w:tc>
        <w:tc>
          <w:tcPr>
            <w:tcW w:w="1264" w:type="dxa"/>
          </w:tcPr>
          <w:p w14:paraId="178B12E6" w14:textId="77777777" w:rsidR="00467E8A" w:rsidRPr="009F4CD2" w:rsidRDefault="00467E8A" w:rsidP="00467E8A">
            <w:pPr>
              <w:rPr>
                <w:rFonts w:cs="Arial"/>
                <w:bCs/>
              </w:rPr>
            </w:pPr>
          </w:p>
        </w:tc>
      </w:tr>
      <w:tr w:rsidR="00467E8A" w:rsidRPr="009F4CD2" w14:paraId="1F924FC4" w14:textId="77777777" w:rsidTr="00467E8A">
        <w:trPr>
          <w:trHeight w:val="288"/>
        </w:trPr>
        <w:tc>
          <w:tcPr>
            <w:tcW w:w="900" w:type="dxa"/>
            <w:vMerge/>
            <w:shd w:val="clear" w:color="auto" w:fill="auto"/>
          </w:tcPr>
          <w:p w14:paraId="11306F8A" w14:textId="77777777" w:rsidR="00467E8A" w:rsidRDefault="00467E8A" w:rsidP="00467E8A"/>
        </w:tc>
        <w:tc>
          <w:tcPr>
            <w:tcW w:w="1592" w:type="dxa"/>
            <w:vMerge/>
            <w:shd w:val="clear" w:color="auto" w:fill="auto"/>
          </w:tcPr>
          <w:p w14:paraId="0A33BE94" w14:textId="77777777" w:rsidR="00467E8A" w:rsidRDefault="00467E8A" w:rsidP="00467E8A">
            <w:pPr>
              <w:rPr>
                <w:rFonts w:cs="Arial"/>
                <w:b/>
                <w:bCs/>
              </w:rPr>
            </w:pPr>
          </w:p>
        </w:tc>
        <w:tc>
          <w:tcPr>
            <w:tcW w:w="2970" w:type="dxa"/>
            <w:vMerge/>
            <w:shd w:val="clear" w:color="auto" w:fill="auto"/>
          </w:tcPr>
          <w:p w14:paraId="7E22E524" w14:textId="77777777" w:rsidR="00467E8A" w:rsidRPr="00187B9E" w:rsidRDefault="00467E8A" w:rsidP="00467E8A"/>
        </w:tc>
        <w:tc>
          <w:tcPr>
            <w:tcW w:w="4708" w:type="dxa"/>
            <w:shd w:val="clear" w:color="auto" w:fill="auto"/>
          </w:tcPr>
          <w:p w14:paraId="1BBD8AD2" w14:textId="77777777" w:rsidR="00467E8A" w:rsidRDefault="00467E8A" w:rsidP="00467E8A">
            <w:pPr>
              <w:rPr>
                <w:rStyle w:val="SAPScreenElement"/>
              </w:rPr>
            </w:pPr>
            <w:r w:rsidRPr="00F36D9E">
              <w:rPr>
                <w:rStyle w:val="SAPScreenElement"/>
              </w:rPr>
              <w:t>Baby Died</w:t>
            </w:r>
            <w:r>
              <w:rPr>
                <w:rStyle w:val="SAPScreenElement"/>
              </w:rPr>
              <w:t>:</w:t>
            </w:r>
            <w:r>
              <w:t xml:space="preserve"> select from calendar help</w:t>
            </w:r>
          </w:p>
        </w:tc>
        <w:tc>
          <w:tcPr>
            <w:tcW w:w="2852" w:type="dxa"/>
            <w:vMerge/>
            <w:shd w:val="clear" w:color="auto" w:fill="auto"/>
          </w:tcPr>
          <w:p w14:paraId="51834DC4" w14:textId="77777777" w:rsidR="00467E8A" w:rsidRPr="009F4CD2" w:rsidRDefault="00467E8A" w:rsidP="00467E8A"/>
        </w:tc>
        <w:tc>
          <w:tcPr>
            <w:tcW w:w="1264" w:type="dxa"/>
          </w:tcPr>
          <w:p w14:paraId="354B29E0" w14:textId="77777777" w:rsidR="00467E8A" w:rsidRPr="009F4CD2" w:rsidRDefault="00467E8A" w:rsidP="00467E8A">
            <w:pPr>
              <w:rPr>
                <w:rFonts w:cs="Arial"/>
                <w:bCs/>
              </w:rPr>
            </w:pPr>
          </w:p>
        </w:tc>
      </w:tr>
      <w:tr w:rsidR="00467E8A" w:rsidRPr="009F4CD2" w14:paraId="466C4DC9" w14:textId="77777777" w:rsidTr="00467E8A">
        <w:trPr>
          <w:trHeight w:val="576"/>
        </w:trPr>
        <w:tc>
          <w:tcPr>
            <w:tcW w:w="900" w:type="dxa"/>
            <w:vMerge/>
            <w:shd w:val="clear" w:color="auto" w:fill="auto"/>
          </w:tcPr>
          <w:p w14:paraId="4B0AE06E" w14:textId="77777777" w:rsidR="00467E8A" w:rsidRDefault="00467E8A" w:rsidP="00467E8A"/>
        </w:tc>
        <w:tc>
          <w:tcPr>
            <w:tcW w:w="1592" w:type="dxa"/>
            <w:vMerge/>
            <w:shd w:val="clear" w:color="auto" w:fill="auto"/>
          </w:tcPr>
          <w:p w14:paraId="7B50A7B6" w14:textId="77777777" w:rsidR="00467E8A" w:rsidRDefault="00467E8A" w:rsidP="00467E8A">
            <w:pPr>
              <w:rPr>
                <w:rFonts w:cs="Arial"/>
                <w:b/>
                <w:bCs/>
              </w:rPr>
            </w:pPr>
          </w:p>
        </w:tc>
        <w:tc>
          <w:tcPr>
            <w:tcW w:w="2970" w:type="dxa"/>
            <w:vMerge w:val="restart"/>
            <w:shd w:val="clear" w:color="auto" w:fill="auto"/>
          </w:tcPr>
          <w:p w14:paraId="603EE375" w14:textId="77777777" w:rsidR="00467E8A" w:rsidRPr="00187B9E" w:rsidRDefault="00467E8A" w:rsidP="00467E8A">
            <w:r w:rsidRPr="00187B9E">
              <w:t xml:space="preserve">In the </w:t>
            </w:r>
            <w:r w:rsidRPr="009D459A">
              <w:rPr>
                <w:rStyle w:val="SAPScreenElement"/>
              </w:rPr>
              <w:t>Statutory leave and p</w:t>
            </w:r>
            <w:r>
              <w:rPr>
                <w:rStyle w:val="SAPScreenElement"/>
              </w:rPr>
              <w:t>ay (Maternity/Paternity/Adoption</w:t>
            </w:r>
            <w:r w:rsidRPr="009D459A">
              <w:rPr>
                <w:rStyle w:val="SAPScreenElement"/>
              </w:rPr>
              <w:t>)</w:t>
            </w:r>
            <w:r>
              <w:rPr>
                <w:rStyle w:val="SAPScreenElement"/>
              </w:rPr>
              <w:t xml:space="preserve"> </w:t>
            </w:r>
            <w:r>
              <w:t xml:space="preserve">part </w:t>
            </w:r>
            <w:r w:rsidRPr="00187B9E">
              <w:rPr>
                <w:rFonts w:cs="Arial"/>
                <w:bCs/>
              </w:rPr>
              <w:t>of the form</w:t>
            </w:r>
            <w:r w:rsidRPr="00187B9E">
              <w:t xml:space="preserve"> make the following entries:</w:t>
            </w:r>
          </w:p>
        </w:tc>
        <w:tc>
          <w:tcPr>
            <w:tcW w:w="4708" w:type="dxa"/>
            <w:shd w:val="clear" w:color="auto" w:fill="auto"/>
          </w:tcPr>
          <w:p w14:paraId="67A8E089" w14:textId="77777777" w:rsidR="00467E8A" w:rsidRDefault="00467E8A" w:rsidP="00467E8A">
            <w:pPr>
              <w:rPr>
                <w:rStyle w:val="SAPScreenElement"/>
              </w:rPr>
            </w:pPr>
            <w:r>
              <w:rPr>
                <w:rStyle w:val="SAPScreenElement"/>
              </w:rPr>
              <w:t>Notification:</w:t>
            </w:r>
            <w:r>
              <w:t xml:space="preserve"> select from calendar help the date the employer has been notified by the pregnancy</w:t>
            </w:r>
          </w:p>
        </w:tc>
        <w:tc>
          <w:tcPr>
            <w:tcW w:w="2852" w:type="dxa"/>
            <w:shd w:val="clear" w:color="auto" w:fill="auto"/>
          </w:tcPr>
          <w:p w14:paraId="54BACA39" w14:textId="77777777" w:rsidR="00467E8A" w:rsidRPr="009F4CD2" w:rsidRDefault="00467E8A" w:rsidP="00467E8A"/>
        </w:tc>
        <w:tc>
          <w:tcPr>
            <w:tcW w:w="1264" w:type="dxa"/>
          </w:tcPr>
          <w:p w14:paraId="1CECE079" w14:textId="77777777" w:rsidR="00467E8A" w:rsidRPr="009F4CD2" w:rsidRDefault="00467E8A" w:rsidP="00467E8A">
            <w:pPr>
              <w:rPr>
                <w:rFonts w:cs="Arial"/>
                <w:bCs/>
              </w:rPr>
            </w:pPr>
          </w:p>
        </w:tc>
      </w:tr>
      <w:tr w:rsidR="00467E8A" w:rsidRPr="009F4CD2" w14:paraId="4EB458AB" w14:textId="77777777" w:rsidTr="00467E8A">
        <w:trPr>
          <w:trHeight w:val="576"/>
        </w:trPr>
        <w:tc>
          <w:tcPr>
            <w:tcW w:w="900" w:type="dxa"/>
            <w:vMerge/>
            <w:shd w:val="clear" w:color="auto" w:fill="auto"/>
          </w:tcPr>
          <w:p w14:paraId="43F0EAF7" w14:textId="77777777" w:rsidR="00467E8A" w:rsidRDefault="00467E8A" w:rsidP="00467E8A"/>
        </w:tc>
        <w:tc>
          <w:tcPr>
            <w:tcW w:w="1592" w:type="dxa"/>
            <w:vMerge/>
            <w:shd w:val="clear" w:color="auto" w:fill="auto"/>
          </w:tcPr>
          <w:p w14:paraId="0C72E27F" w14:textId="77777777" w:rsidR="00467E8A" w:rsidRDefault="00467E8A" w:rsidP="00467E8A">
            <w:pPr>
              <w:rPr>
                <w:rFonts w:cs="Arial"/>
                <w:b/>
                <w:bCs/>
              </w:rPr>
            </w:pPr>
          </w:p>
        </w:tc>
        <w:tc>
          <w:tcPr>
            <w:tcW w:w="2970" w:type="dxa"/>
            <w:vMerge/>
            <w:shd w:val="clear" w:color="auto" w:fill="auto"/>
          </w:tcPr>
          <w:p w14:paraId="2E67D0AB" w14:textId="77777777" w:rsidR="00467E8A" w:rsidRPr="00187B9E" w:rsidRDefault="00467E8A" w:rsidP="00467E8A"/>
        </w:tc>
        <w:tc>
          <w:tcPr>
            <w:tcW w:w="4708" w:type="dxa"/>
            <w:shd w:val="clear" w:color="auto" w:fill="auto"/>
          </w:tcPr>
          <w:p w14:paraId="5FBD023E" w14:textId="77777777" w:rsidR="00467E8A" w:rsidRDefault="00467E8A" w:rsidP="00467E8A">
            <w:pPr>
              <w:rPr>
                <w:rStyle w:val="SAPScreenElement"/>
              </w:rPr>
            </w:pPr>
            <w:r>
              <w:rPr>
                <w:rStyle w:val="SAPScreenElement"/>
              </w:rPr>
              <w:t xml:space="preserve">Binding: </w:t>
            </w:r>
            <w:r>
              <w:t>flag check box if appropriate</w:t>
            </w:r>
          </w:p>
        </w:tc>
        <w:tc>
          <w:tcPr>
            <w:tcW w:w="2852" w:type="dxa"/>
            <w:shd w:val="clear" w:color="auto" w:fill="auto"/>
          </w:tcPr>
          <w:p w14:paraId="710BE15B" w14:textId="77777777" w:rsidR="00467E8A" w:rsidRPr="009F4CD2" w:rsidRDefault="00467E8A" w:rsidP="00467E8A"/>
        </w:tc>
        <w:tc>
          <w:tcPr>
            <w:tcW w:w="1264" w:type="dxa"/>
          </w:tcPr>
          <w:p w14:paraId="6FD16248" w14:textId="77777777" w:rsidR="00467E8A" w:rsidRPr="009F4CD2" w:rsidRDefault="00467E8A" w:rsidP="00467E8A">
            <w:pPr>
              <w:rPr>
                <w:rFonts w:cs="Arial"/>
                <w:bCs/>
              </w:rPr>
            </w:pPr>
          </w:p>
        </w:tc>
      </w:tr>
      <w:tr w:rsidR="00467E8A" w:rsidRPr="009F4CD2" w14:paraId="2E7DDBD8" w14:textId="77777777" w:rsidTr="00467E8A">
        <w:trPr>
          <w:trHeight w:val="576"/>
        </w:trPr>
        <w:tc>
          <w:tcPr>
            <w:tcW w:w="900" w:type="dxa"/>
            <w:vMerge/>
            <w:shd w:val="clear" w:color="auto" w:fill="auto"/>
          </w:tcPr>
          <w:p w14:paraId="77BA8357" w14:textId="77777777" w:rsidR="00467E8A" w:rsidRDefault="00467E8A" w:rsidP="00467E8A"/>
        </w:tc>
        <w:tc>
          <w:tcPr>
            <w:tcW w:w="1592" w:type="dxa"/>
            <w:vMerge/>
            <w:shd w:val="clear" w:color="auto" w:fill="auto"/>
          </w:tcPr>
          <w:p w14:paraId="494D9E09" w14:textId="77777777" w:rsidR="00467E8A" w:rsidRDefault="00467E8A" w:rsidP="00467E8A">
            <w:pPr>
              <w:rPr>
                <w:rFonts w:cs="Arial"/>
                <w:b/>
                <w:bCs/>
              </w:rPr>
            </w:pPr>
          </w:p>
        </w:tc>
        <w:tc>
          <w:tcPr>
            <w:tcW w:w="2970" w:type="dxa"/>
            <w:vMerge/>
            <w:shd w:val="clear" w:color="auto" w:fill="auto"/>
          </w:tcPr>
          <w:p w14:paraId="41B49BCE" w14:textId="77777777" w:rsidR="00467E8A" w:rsidRPr="00187B9E" w:rsidRDefault="00467E8A" w:rsidP="00467E8A"/>
        </w:tc>
        <w:tc>
          <w:tcPr>
            <w:tcW w:w="4708" w:type="dxa"/>
            <w:shd w:val="clear" w:color="auto" w:fill="auto"/>
          </w:tcPr>
          <w:p w14:paraId="48CA1430" w14:textId="77777777" w:rsidR="00467E8A" w:rsidRDefault="00467E8A" w:rsidP="00467E8A">
            <w:pPr>
              <w:rPr>
                <w:rStyle w:val="SAPScreenElement"/>
              </w:rPr>
            </w:pPr>
            <w:r>
              <w:rPr>
                <w:rStyle w:val="SAPScreenElement"/>
              </w:rPr>
              <w:t xml:space="preserve">Leave period: </w:t>
            </w:r>
            <w:r>
              <w:t xml:space="preserve">select from calendar help the date the leave starts. Press </w:t>
            </w:r>
            <w:r w:rsidRPr="009F4CD2">
              <w:rPr>
                <w:rStyle w:val="SAPKeyboard"/>
              </w:rPr>
              <w:t>ENTER</w:t>
            </w:r>
            <w:r>
              <w:t>.</w:t>
            </w:r>
          </w:p>
        </w:tc>
        <w:tc>
          <w:tcPr>
            <w:tcW w:w="2852" w:type="dxa"/>
            <w:shd w:val="clear" w:color="auto" w:fill="auto"/>
          </w:tcPr>
          <w:p w14:paraId="0B7553ED" w14:textId="77777777" w:rsidR="00467E8A" w:rsidRPr="009F4CD2" w:rsidRDefault="00467E8A" w:rsidP="00467E8A">
            <w:r>
              <w:t>The other dates fields, which are read-only, have been automatically filled with appropriate dates.</w:t>
            </w:r>
          </w:p>
        </w:tc>
        <w:tc>
          <w:tcPr>
            <w:tcW w:w="1264" w:type="dxa"/>
          </w:tcPr>
          <w:p w14:paraId="2F216073" w14:textId="77777777" w:rsidR="00467E8A" w:rsidRPr="009F4CD2" w:rsidRDefault="00467E8A" w:rsidP="00467E8A">
            <w:pPr>
              <w:rPr>
                <w:rFonts w:cs="Arial"/>
                <w:bCs/>
              </w:rPr>
            </w:pPr>
          </w:p>
        </w:tc>
      </w:tr>
      <w:tr w:rsidR="00467E8A" w:rsidRPr="009F4CD2" w14:paraId="6E644F48" w14:textId="77777777" w:rsidTr="00467E8A">
        <w:trPr>
          <w:trHeight w:val="288"/>
        </w:trPr>
        <w:tc>
          <w:tcPr>
            <w:tcW w:w="900" w:type="dxa"/>
            <w:vMerge/>
            <w:shd w:val="clear" w:color="auto" w:fill="auto"/>
          </w:tcPr>
          <w:p w14:paraId="2D67AC8F" w14:textId="77777777" w:rsidR="00467E8A" w:rsidRDefault="00467E8A" w:rsidP="00467E8A"/>
        </w:tc>
        <w:tc>
          <w:tcPr>
            <w:tcW w:w="1592" w:type="dxa"/>
            <w:vMerge/>
            <w:shd w:val="clear" w:color="auto" w:fill="auto"/>
          </w:tcPr>
          <w:p w14:paraId="7D53C189" w14:textId="77777777" w:rsidR="00467E8A" w:rsidRDefault="00467E8A" w:rsidP="00467E8A">
            <w:pPr>
              <w:rPr>
                <w:rFonts w:cs="Arial"/>
                <w:b/>
                <w:bCs/>
              </w:rPr>
            </w:pPr>
          </w:p>
        </w:tc>
        <w:tc>
          <w:tcPr>
            <w:tcW w:w="2970" w:type="dxa"/>
            <w:vMerge w:val="restart"/>
            <w:shd w:val="clear" w:color="auto" w:fill="auto"/>
          </w:tcPr>
          <w:p w14:paraId="1134B1F0" w14:textId="77777777" w:rsidR="00467E8A" w:rsidRDefault="00467E8A" w:rsidP="00467E8A">
            <w:r w:rsidRPr="00187B9E">
              <w:t xml:space="preserve">In the </w:t>
            </w:r>
            <w:r w:rsidRPr="009D459A">
              <w:rPr>
                <w:rStyle w:val="SAPScreenElement"/>
              </w:rPr>
              <w:t>Return to work</w:t>
            </w:r>
            <w:r>
              <w:rPr>
                <w:rStyle w:val="SAPScreenElement"/>
              </w:rPr>
              <w:t xml:space="preserve"> </w:t>
            </w:r>
            <w:r w:rsidRPr="009D459A">
              <w:rPr>
                <w:rStyle w:val="SAPScreenElement"/>
              </w:rPr>
              <w:t>/</w:t>
            </w:r>
            <w:r>
              <w:rPr>
                <w:rStyle w:val="SAPScreenElement"/>
              </w:rPr>
              <w:t xml:space="preserve"> </w:t>
            </w:r>
            <w:r w:rsidRPr="009D459A">
              <w:rPr>
                <w:rStyle w:val="SAPScreenElement"/>
              </w:rPr>
              <w:t>Curtailment</w:t>
            </w:r>
            <w:r>
              <w:rPr>
                <w:rStyle w:val="SAPScreenElement"/>
              </w:rPr>
              <w:t xml:space="preserve"> </w:t>
            </w:r>
            <w:r>
              <w:t xml:space="preserve">part </w:t>
            </w:r>
            <w:r w:rsidRPr="00187B9E">
              <w:rPr>
                <w:rFonts w:cs="Arial"/>
                <w:bCs/>
              </w:rPr>
              <w:t>of the form</w:t>
            </w:r>
            <w:r w:rsidRPr="00187B9E">
              <w:t xml:space="preserve"> make the following entries:</w:t>
            </w:r>
          </w:p>
          <w:p w14:paraId="2D9AFFC2" w14:textId="77777777" w:rsidR="00467E8A" w:rsidRPr="009F4CD2" w:rsidRDefault="00467E8A" w:rsidP="00467E8A">
            <w:pPr>
              <w:pStyle w:val="SAPNoteHeading"/>
              <w:ind w:left="0"/>
            </w:pPr>
            <w:r w:rsidRPr="009F4CD2">
              <w:rPr>
                <w:noProof/>
              </w:rPr>
              <w:drawing>
                <wp:inline distT="0" distB="0" distL="0" distR="0" wp14:anchorId="04963AAA" wp14:editId="12553B1E">
                  <wp:extent cx="228600" cy="228600"/>
                  <wp:effectExtent l="0" t="0" r="0" b="0"/>
                  <wp:docPr id="19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F4CD2">
              <w:t> Note</w:t>
            </w:r>
          </w:p>
          <w:p w14:paraId="2E527877" w14:textId="77777777" w:rsidR="00467E8A" w:rsidRPr="00187B9E" w:rsidRDefault="00467E8A" w:rsidP="00467E8A">
            <w:r>
              <w:t>Relevant only when the employee return to work earlier than expected.</w:t>
            </w:r>
          </w:p>
        </w:tc>
        <w:tc>
          <w:tcPr>
            <w:tcW w:w="4708" w:type="dxa"/>
            <w:shd w:val="clear" w:color="auto" w:fill="auto"/>
          </w:tcPr>
          <w:p w14:paraId="2CE42F8B" w14:textId="77777777" w:rsidR="00467E8A" w:rsidRDefault="00467E8A" w:rsidP="00467E8A">
            <w:pPr>
              <w:rPr>
                <w:rStyle w:val="SAPScreenElement"/>
              </w:rPr>
            </w:pPr>
            <w:r w:rsidRPr="009D459A">
              <w:rPr>
                <w:rStyle w:val="SAPScreenElement"/>
              </w:rPr>
              <w:t>Notification</w:t>
            </w:r>
            <w:r>
              <w:rPr>
                <w:rStyle w:val="SAPScreenElement"/>
              </w:rPr>
              <w:t>:</w:t>
            </w:r>
            <w:r>
              <w:t xml:space="preserve"> select from calendar help</w:t>
            </w:r>
          </w:p>
        </w:tc>
        <w:tc>
          <w:tcPr>
            <w:tcW w:w="2852" w:type="dxa"/>
            <w:vMerge w:val="restart"/>
            <w:shd w:val="clear" w:color="auto" w:fill="auto"/>
          </w:tcPr>
          <w:p w14:paraId="4900B7D2" w14:textId="77777777" w:rsidR="00467E8A" w:rsidRPr="009F4CD2" w:rsidRDefault="00467E8A" w:rsidP="00467E8A"/>
        </w:tc>
        <w:tc>
          <w:tcPr>
            <w:tcW w:w="1264" w:type="dxa"/>
          </w:tcPr>
          <w:p w14:paraId="3B98C257" w14:textId="77777777" w:rsidR="00467E8A" w:rsidRPr="009F4CD2" w:rsidRDefault="00467E8A" w:rsidP="00467E8A">
            <w:pPr>
              <w:rPr>
                <w:rFonts w:cs="Arial"/>
                <w:bCs/>
              </w:rPr>
            </w:pPr>
          </w:p>
        </w:tc>
      </w:tr>
      <w:tr w:rsidR="00467E8A" w:rsidRPr="009F4CD2" w14:paraId="39D59E33" w14:textId="77777777" w:rsidTr="00467E8A">
        <w:trPr>
          <w:trHeight w:val="288"/>
        </w:trPr>
        <w:tc>
          <w:tcPr>
            <w:tcW w:w="900" w:type="dxa"/>
            <w:vMerge/>
            <w:shd w:val="clear" w:color="auto" w:fill="auto"/>
          </w:tcPr>
          <w:p w14:paraId="19426888" w14:textId="77777777" w:rsidR="00467E8A" w:rsidRDefault="00467E8A" w:rsidP="00467E8A"/>
        </w:tc>
        <w:tc>
          <w:tcPr>
            <w:tcW w:w="1592" w:type="dxa"/>
            <w:vMerge/>
            <w:shd w:val="clear" w:color="auto" w:fill="auto"/>
          </w:tcPr>
          <w:p w14:paraId="23B0E820" w14:textId="77777777" w:rsidR="00467E8A" w:rsidRDefault="00467E8A" w:rsidP="00467E8A">
            <w:pPr>
              <w:rPr>
                <w:rFonts w:cs="Arial"/>
                <w:b/>
                <w:bCs/>
              </w:rPr>
            </w:pPr>
          </w:p>
        </w:tc>
        <w:tc>
          <w:tcPr>
            <w:tcW w:w="2970" w:type="dxa"/>
            <w:vMerge/>
            <w:shd w:val="clear" w:color="auto" w:fill="auto"/>
          </w:tcPr>
          <w:p w14:paraId="54C5C860" w14:textId="77777777" w:rsidR="00467E8A" w:rsidRPr="00187B9E" w:rsidRDefault="00467E8A" w:rsidP="00467E8A"/>
        </w:tc>
        <w:tc>
          <w:tcPr>
            <w:tcW w:w="4708" w:type="dxa"/>
            <w:shd w:val="clear" w:color="auto" w:fill="auto"/>
          </w:tcPr>
          <w:p w14:paraId="42A4DFEB" w14:textId="77777777" w:rsidR="00467E8A" w:rsidRDefault="00467E8A" w:rsidP="00467E8A">
            <w:pPr>
              <w:rPr>
                <w:rStyle w:val="SAPScreenElement"/>
              </w:rPr>
            </w:pPr>
            <w:r>
              <w:rPr>
                <w:rStyle w:val="SAPScreenElement"/>
              </w:rPr>
              <w:t xml:space="preserve">Mother RTW: </w:t>
            </w:r>
            <w:r>
              <w:t>select from calendar help the date the female employee returns to work</w:t>
            </w:r>
          </w:p>
        </w:tc>
        <w:tc>
          <w:tcPr>
            <w:tcW w:w="2852" w:type="dxa"/>
            <w:vMerge/>
            <w:shd w:val="clear" w:color="auto" w:fill="auto"/>
          </w:tcPr>
          <w:p w14:paraId="4A2F1A6E" w14:textId="77777777" w:rsidR="00467E8A" w:rsidRPr="009F4CD2" w:rsidRDefault="00467E8A" w:rsidP="00467E8A"/>
        </w:tc>
        <w:tc>
          <w:tcPr>
            <w:tcW w:w="1264" w:type="dxa"/>
          </w:tcPr>
          <w:p w14:paraId="0C15C28F" w14:textId="77777777" w:rsidR="00467E8A" w:rsidRPr="009F4CD2" w:rsidRDefault="00467E8A" w:rsidP="00467E8A">
            <w:pPr>
              <w:rPr>
                <w:rFonts w:cs="Arial"/>
                <w:bCs/>
              </w:rPr>
            </w:pPr>
          </w:p>
        </w:tc>
      </w:tr>
      <w:tr w:rsidR="00467E8A" w:rsidRPr="009F4CD2" w14:paraId="0B7CDEB5" w14:textId="77777777" w:rsidTr="00467E8A">
        <w:trPr>
          <w:trHeight w:val="288"/>
        </w:trPr>
        <w:tc>
          <w:tcPr>
            <w:tcW w:w="900" w:type="dxa"/>
            <w:vMerge/>
            <w:shd w:val="clear" w:color="auto" w:fill="auto"/>
          </w:tcPr>
          <w:p w14:paraId="5322D17C" w14:textId="77777777" w:rsidR="00467E8A" w:rsidRDefault="00467E8A" w:rsidP="00467E8A"/>
        </w:tc>
        <w:tc>
          <w:tcPr>
            <w:tcW w:w="1592" w:type="dxa"/>
            <w:vMerge/>
            <w:shd w:val="clear" w:color="auto" w:fill="auto"/>
          </w:tcPr>
          <w:p w14:paraId="79CB5C68" w14:textId="77777777" w:rsidR="00467E8A" w:rsidRDefault="00467E8A" w:rsidP="00467E8A">
            <w:pPr>
              <w:rPr>
                <w:rFonts w:cs="Arial"/>
                <w:b/>
                <w:bCs/>
              </w:rPr>
            </w:pPr>
          </w:p>
        </w:tc>
        <w:tc>
          <w:tcPr>
            <w:tcW w:w="2970" w:type="dxa"/>
            <w:vMerge/>
            <w:shd w:val="clear" w:color="auto" w:fill="auto"/>
          </w:tcPr>
          <w:p w14:paraId="09A5043C" w14:textId="77777777" w:rsidR="00467E8A" w:rsidRPr="00187B9E" w:rsidRDefault="00467E8A" w:rsidP="00467E8A"/>
        </w:tc>
        <w:tc>
          <w:tcPr>
            <w:tcW w:w="4708" w:type="dxa"/>
            <w:shd w:val="clear" w:color="auto" w:fill="auto"/>
          </w:tcPr>
          <w:p w14:paraId="1AA02E6B" w14:textId="77777777" w:rsidR="00467E8A" w:rsidRDefault="00467E8A" w:rsidP="00467E8A">
            <w:pPr>
              <w:rPr>
                <w:rStyle w:val="SAPScreenElement"/>
              </w:rPr>
            </w:pPr>
            <w:r>
              <w:rPr>
                <w:rStyle w:val="SAPScreenElement"/>
              </w:rPr>
              <w:t xml:space="preserve">Curtailment Date: </w:t>
            </w:r>
            <w:r>
              <w:t>select from calendar help</w:t>
            </w:r>
          </w:p>
        </w:tc>
        <w:tc>
          <w:tcPr>
            <w:tcW w:w="2852" w:type="dxa"/>
            <w:vMerge/>
            <w:shd w:val="clear" w:color="auto" w:fill="auto"/>
          </w:tcPr>
          <w:p w14:paraId="0E217054" w14:textId="77777777" w:rsidR="00467E8A" w:rsidRPr="009F4CD2" w:rsidRDefault="00467E8A" w:rsidP="00467E8A"/>
        </w:tc>
        <w:tc>
          <w:tcPr>
            <w:tcW w:w="1264" w:type="dxa"/>
          </w:tcPr>
          <w:p w14:paraId="33DEF57F" w14:textId="77777777" w:rsidR="00467E8A" w:rsidRPr="009F4CD2" w:rsidRDefault="00467E8A" w:rsidP="00467E8A">
            <w:pPr>
              <w:rPr>
                <w:rFonts w:cs="Arial"/>
                <w:bCs/>
              </w:rPr>
            </w:pPr>
          </w:p>
        </w:tc>
      </w:tr>
      <w:tr w:rsidR="00467E8A" w:rsidRPr="009F4CD2" w14:paraId="25BC714C" w14:textId="77777777" w:rsidTr="00467E8A">
        <w:trPr>
          <w:trHeight w:val="288"/>
        </w:trPr>
        <w:tc>
          <w:tcPr>
            <w:tcW w:w="900" w:type="dxa"/>
            <w:vMerge/>
            <w:shd w:val="clear" w:color="auto" w:fill="auto"/>
          </w:tcPr>
          <w:p w14:paraId="507889DD" w14:textId="77777777" w:rsidR="00467E8A" w:rsidRDefault="00467E8A" w:rsidP="00467E8A"/>
        </w:tc>
        <w:tc>
          <w:tcPr>
            <w:tcW w:w="1592" w:type="dxa"/>
            <w:vMerge/>
            <w:shd w:val="clear" w:color="auto" w:fill="auto"/>
          </w:tcPr>
          <w:p w14:paraId="3B4DC165" w14:textId="77777777" w:rsidR="00467E8A" w:rsidRDefault="00467E8A" w:rsidP="00467E8A">
            <w:pPr>
              <w:rPr>
                <w:rFonts w:cs="Arial"/>
                <w:b/>
                <w:bCs/>
              </w:rPr>
            </w:pPr>
          </w:p>
        </w:tc>
        <w:tc>
          <w:tcPr>
            <w:tcW w:w="2970" w:type="dxa"/>
            <w:vMerge/>
            <w:shd w:val="clear" w:color="auto" w:fill="auto"/>
          </w:tcPr>
          <w:p w14:paraId="31011EED" w14:textId="77777777" w:rsidR="00467E8A" w:rsidRPr="00187B9E" w:rsidRDefault="00467E8A" w:rsidP="00467E8A"/>
        </w:tc>
        <w:tc>
          <w:tcPr>
            <w:tcW w:w="4708" w:type="dxa"/>
            <w:shd w:val="clear" w:color="auto" w:fill="auto"/>
          </w:tcPr>
          <w:p w14:paraId="130C3EC5" w14:textId="77777777" w:rsidR="00467E8A" w:rsidRDefault="00467E8A" w:rsidP="00467E8A">
            <w:pPr>
              <w:rPr>
                <w:rStyle w:val="SAPScreenElement"/>
              </w:rPr>
            </w:pPr>
            <w:r>
              <w:rPr>
                <w:rStyle w:val="SAPScreenElement"/>
              </w:rPr>
              <w:t xml:space="preserve">Revocation Date: </w:t>
            </w:r>
            <w:r>
              <w:t>select from calendar help</w:t>
            </w:r>
          </w:p>
        </w:tc>
        <w:tc>
          <w:tcPr>
            <w:tcW w:w="2852" w:type="dxa"/>
            <w:vMerge/>
            <w:shd w:val="clear" w:color="auto" w:fill="auto"/>
          </w:tcPr>
          <w:p w14:paraId="57D0C8C8" w14:textId="77777777" w:rsidR="00467E8A" w:rsidRPr="009F4CD2" w:rsidRDefault="00467E8A" w:rsidP="00467E8A"/>
        </w:tc>
        <w:tc>
          <w:tcPr>
            <w:tcW w:w="1264" w:type="dxa"/>
          </w:tcPr>
          <w:p w14:paraId="7FB389DA" w14:textId="77777777" w:rsidR="00467E8A" w:rsidRPr="009F4CD2" w:rsidRDefault="00467E8A" w:rsidP="00467E8A">
            <w:pPr>
              <w:rPr>
                <w:rFonts w:cs="Arial"/>
                <w:bCs/>
              </w:rPr>
            </w:pPr>
          </w:p>
        </w:tc>
      </w:tr>
      <w:tr w:rsidR="00467E8A" w:rsidRPr="009F4CD2" w14:paraId="21E5BB02" w14:textId="77777777" w:rsidTr="00467E8A">
        <w:trPr>
          <w:trHeight w:val="288"/>
        </w:trPr>
        <w:tc>
          <w:tcPr>
            <w:tcW w:w="900" w:type="dxa"/>
            <w:vMerge/>
            <w:shd w:val="clear" w:color="auto" w:fill="auto"/>
          </w:tcPr>
          <w:p w14:paraId="49534940" w14:textId="77777777" w:rsidR="00467E8A" w:rsidRDefault="00467E8A" w:rsidP="00467E8A"/>
        </w:tc>
        <w:tc>
          <w:tcPr>
            <w:tcW w:w="1592" w:type="dxa"/>
            <w:vMerge/>
            <w:shd w:val="clear" w:color="auto" w:fill="auto"/>
          </w:tcPr>
          <w:p w14:paraId="1B2DF185" w14:textId="77777777" w:rsidR="00467E8A" w:rsidRDefault="00467E8A" w:rsidP="00467E8A">
            <w:pPr>
              <w:rPr>
                <w:rFonts w:cs="Arial"/>
                <w:b/>
                <w:bCs/>
              </w:rPr>
            </w:pPr>
          </w:p>
        </w:tc>
        <w:tc>
          <w:tcPr>
            <w:tcW w:w="2970" w:type="dxa"/>
            <w:vMerge/>
            <w:shd w:val="clear" w:color="auto" w:fill="auto"/>
          </w:tcPr>
          <w:p w14:paraId="4C9749EA" w14:textId="77777777" w:rsidR="00467E8A" w:rsidRPr="00187B9E" w:rsidRDefault="00467E8A" w:rsidP="00467E8A"/>
        </w:tc>
        <w:tc>
          <w:tcPr>
            <w:tcW w:w="4708" w:type="dxa"/>
            <w:shd w:val="clear" w:color="auto" w:fill="auto"/>
          </w:tcPr>
          <w:p w14:paraId="62FB849A" w14:textId="77777777" w:rsidR="00467E8A" w:rsidRDefault="00467E8A" w:rsidP="00467E8A">
            <w:pPr>
              <w:rPr>
                <w:rStyle w:val="SAPScreenElement"/>
              </w:rPr>
            </w:pPr>
            <w:r>
              <w:rPr>
                <w:rStyle w:val="SAPScreenElement"/>
              </w:rPr>
              <w:t xml:space="preserve">Died: </w:t>
            </w:r>
            <w:r>
              <w:t>select from calendar help</w:t>
            </w:r>
          </w:p>
        </w:tc>
        <w:tc>
          <w:tcPr>
            <w:tcW w:w="2852" w:type="dxa"/>
            <w:vMerge/>
            <w:shd w:val="clear" w:color="auto" w:fill="auto"/>
          </w:tcPr>
          <w:p w14:paraId="661AE5AE" w14:textId="77777777" w:rsidR="00467E8A" w:rsidRPr="009F4CD2" w:rsidRDefault="00467E8A" w:rsidP="00467E8A"/>
        </w:tc>
        <w:tc>
          <w:tcPr>
            <w:tcW w:w="1264" w:type="dxa"/>
          </w:tcPr>
          <w:p w14:paraId="30EA26F8" w14:textId="77777777" w:rsidR="00467E8A" w:rsidRPr="009F4CD2" w:rsidRDefault="00467E8A" w:rsidP="00467E8A">
            <w:pPr>
              <w:rPr>
                <w:rFonts w:cs="Arial"/>
                <w:bCs/>
              </w:rPr>
            </w:pPr>
          </w:p>
        </w:tc>
      </w:tr>
      <w:tr w:rsidR="00467E8A" w:rsidRPr="009F4CD2" w14:paraId="1356748B" w14:textId="77777777" w:rsidTr="00467E8A">
        <w:trPr>
          <w:trHeight w:val="576"/>
        </w:trPr>
        <w:tc>
          <w:tcPr>
            <w:tcW w:w="900" w:type="dxa"/>
            <w:vMerge/>
            <w:shd w:val="clear" w:color="auto" w:fill="auto"/>
          </w:tcPr>
          <w:p w14:paraId="0543F713" w14:textId="77777777" w:rsidR="00467E8A" w:rsidRDefault="00467E8A" w:rsidP="00467E8A"/>
        </w:tc>
        <w:tc>
          <w:tcPr>
            <w:tcW w:w="1592" w:type="dxa"/>
            <w:vMerge/>
            <w:shd w:val="clear" w:color="auto" w:fill="auto"/>
          </w:tcPr>
          <w:p w14:paraId="1B6A41FC" w14:textId="77777777" w:rsidR="00467E8A" w:rsidRDefault="00467E8A" w:rsidP="00467E8A">
            <w:pPr>
              <w:rPr>
                <w:rFonts w:cs="Arial"/>
                <w:b/>
                <w:bCs/>
              </w:rPr>
            </w:pPr>
          </w:p>
        </w:tc>
        <w:tc>
          <w:tcPr>
            <w:tcW w:w="2970" w:type="dxa"/>
            <w:shd w:val="clear" w:color="auto" w:fill="auto"/>
          </w:tcPr>
          <w:p w14:paraId="56722F38" w14:textId="77777777" w:rsidR="00467E8A" w:rsidRPr="00187B9E" w:rsidRDefault="00467E8A" w:rsidP="00467E8A">
            <w:r>
              <w:t xml:space="preserve">In the </w:t>
            </w:r>
            <w:r w:rsidRPr="00A82EE3">
              <w:rPr>
                <w:rStyle w:val="SAPScreenElement"/>
              </w:rPr>
              <w:t>Employee's Statutory Payment Eligibility Criteria</w:t>
            </w:r>
            <w:r>
              <w:t xml:space="preserve"> part </w:t>
            </w:r>
            <w:r w:rsidRPr="00187B9E">
              <w:rPr>
                <w:rFonts w:cs="Arial"/>
                <w:bCs/>
              </w:rPr>
              <w:t>of the form</w:t>
            </w:r>
            <w:r>
              <w:rPr>
                <w:rFonts w:cs="Arial"/>
                <w:bCs/>
              </w:rPr>
              <w:t>,</w:t>
            </w:r>
            <w:r w:rsidRPr="00187B9E">
              <w:t xml:space="preserve"> </w:t>
            </w:r>
            <w:r>
              <w:t>the checks are executed automatically based on the data entered in the other parts of the form. The outcome of the checks is marked with appropriate icons and appropriate messages are displayed by the system on top of the form.</w:t>
            </w:r>
          </w:p>
        </w:tc>
        <w:tc>
          <w:tcPr>
            <w:tcW w:w="4708" w:type="dxa"/>
            <w:shd w:val="clear" w:color="auto" w:fill="auto"/>
          </w:tcPr>
          <w:p w14:paraId="758A6CE7" w14:textId="77777777" w:rsidR="00467E8A" w:rsidRDefault="00467E8A" w:rsidP="00467E8A">
            <w:pPr>
              <w:rPr>
                <w:rStyle w:val="SAPScreenElement"/>
              </w:rPr>
            </w:pPr>
          </w:p>
        </w:tc>
        <w:tc>
          <w:tcPr>
            <w:tcW w:w="2852" w:type="dxa"/>
            <w:shd w:val="clear" w:color="auto" w:fill="auto"/>
          </w:tcPr>
          <w:p w14:paraId="5A80D9E5" w14:textId="77777777" w:rsidR="00467E8A" w:rsidRPr="009F4CD2" w:rsidRDefault="00467E8A" w:rsidP="00467E8A"/>
        </w:tc>
        <w:tc>
          <w:tcPr>
            <w:tcW w:w="1264" w:type="dxa"/>
          </w:tcPr>
          <w:p w14:paraId="1C340953" w14:textId="77777777" w:rsidR="00467E8A" w:rsidRPr="009F4CD2" w:rsidRDefault="00467E8A" w:rsidP="00467E8A">
            <w:pPr>
              <w:rPr>
                <w:rFonts w:cs="Arial"/>
                <w:bCs/>
              </w:rPr>
            </w:pPr>
          </w:p>
        </w:tc>
      </w:tr>
      <w:tr w:rsidR="00467E8A" w:rsidRPr="009F4CD2" w14:paraId="10FDD4D3" w14:textId="77777777" w:rsidTr="00467E8A">
        <w:trPr>
          <w:trHeight w:val="576"/>
        </w:trPr>
        <w:tc>
          <w:tcPr>
            <w:tcW w:w="900" w:type="dxa"/>
            <w:vMerge/>
            <w:shd w:val="clear" w:color="auto" w:fill="auto"/>
          </w:tcPr>
          <w:p w14:paraId="76C1C598" w14:textId="77777777" w:rsidR="00467E8A" w:rsidRDefault="00467E8A" w:rsidP="00467E8A"/>
        </w:tc>
        <w:tc>
          <w:tcPr>
            <w:tcW w:w="1592" w:type="dxa"/>
            <w:vMerge/>
            <w:shd w:val="clear" w:color="auto" w:fill="auto"/>
          </w:tcPr>
          <w:p w14:paraId="02C654E7" w14:textId="77777777" w:rsidR="00467E8A" w:rsidRDefault="00467E8A" w:rsidP="00467E8A">
            <w:pPr>
              <w:rPr>
                <w:rFonts w:cs="Arial"/>
                <w:b/>
                <w:bCs/>
              </w:rPr>
            </w:pPr>
          </w:p>
        </w:tc>
        <w:tc>
          <w:tcPr>
            <w:tcW w:w="2970" w:type="dxa"/>
            <w:shd w:val="clear" w:color="auto" w:fill="auto"/>
          </w:tcPr>
          <w:p w14:paraId="0DB3DEFD" w14:textId="77777777" w:rsidR="00467E8A" w:rsidRPr="00BA61B7" w:rsidRDefault="00467E8A" w:rsidP="00467E8A">
            <w:r w:rsidRPr="00BA61B7">
              <w:t xml:space="preserve">In the </w:t>
            </w:r>
            <w:r w:rsidRPr="00BA61B7">
              <w:rPr>
                <w:rStyle w:val="SAPScreenElement"/>
              </w:rPr>
              <w:t xml:space="preserve">Shared parental leave and pay </w:t>
            </w:r>
            <w:r w:rsidRPr="00BA61B7">
              <w:t xml:space="preserve">part </w:t>
            </w:r>
            <w:r w:rsidRPr="00BA61B7">
              <w:rPr>
                <w:rFonts w:cs="Arial"/>
                <w:bCs/>
              </w:rPr>
              <w:t>of the form</w:t>
            </w:r>
            <w:r w:rsidRPr="00BA61B7">
              <w:t xml:space="preserve"> make the following entries:</w:t>
            </w:r>
          </w:p>
        </w:tc>
        <w:tc>
          <w:tcPr>
            <w:tcW w:w="4708" w:type="dxa"/>
            <w:shd w:val="clear" w:color="auto" w:fill="auto"/>
          </w:tcPr>
          <w:p w14:paraId="487E44D0" w14:textId="77777777" w:rsidR="00467E8A" w:rsidRPr="00BA61B7" w:rsidRDefault="00467E8A" w:rsidP="00467E8A">
            <w:pPr>
              <w:rPr>
                <w:rStyle w:val="SAPScreenElement"/>
              </w:rPr>
            </w:pPr>
            <w:r w:rsidRPr="00BA61B7">
              <w:rPr>
                <w:rStyle w:val="SAPScreenElement"/>
              </w:rPr>
              <w:t>Shared parental leave and pay:</w:t>
            </w:r>
            <w:r w:rsidRPr="00BA61B7">
              <w:t xml:space="preserve"> select the Booking Request button, if appropriate.</w:t>
            </w:r>
          </w:p>
        </w:tc>
        <w:tc>
          <w:tcPr>
            <w:tcW w:w="2852" w:type="dxa"/>
            <w:shd w:val="clear" w:color="auto" w:fill="auto"/>
          </w:tcPr>
          <w:p w14:paraId="2F22B32F" w14:textId="77777777" w:rsidR="00467E8A" w:rsidRPr="00CB5E34" w:rsidRDefault="00467E8A" w:rsidP="00467E8A">
            <w:pPr>
              <w:rPr>
                <w:highlight w:val="yellow"/>
              </w:rPr>
            </w:pPr>
          </w:p>
        </w:tc>
        <w:tc>
          <w:tcPr>
            <w:tcW w:w="1264" w:type="dxa"/>
          </w:tcPr>
          <w:p w14:paraId="6140E0D2" w14:textId="77777777" w:rsidR="00467E8A" w:rsidRPr="00CB5E34" w:rsidRDefault="00467E8A" w:rsidP="00467E8A">
            <w:pPr>
              <w:rPr>
                <w:rFonts w:cs="Arial"/>
                <w:bCs/>
                <w:highlight w:val="yellow"/>
              </w:rPr>
            </w:pPr>
          </w:p>
        </w:tc>
      </w:tr>
      <w:tr w:rsidR="00467E8A" w:rsidRPr="009F4CD2" w14:paraId="26E3C875" w14:textId="77777777" w:rsidTr="00467E8A">
        <w:trPr>
          <w:trHeight w:val="576"/>
        </w:trPr>
        <w:tc>
          <w:tcPr>
            <w:tcW w:w="900" w:type="dxa"/>
            <w:vMerge/>
            <w:shd w:val="clear" w:color="auto" w:fill="auto"/>
          </w:tcPr>
          <w:p w14:paraId="74DA51C8" w14:textId="77777777" w:rsidR="00467E8A" w:rsidRDefault="00467E8A" w:rsidP="00467E8A"/>
        </w:tc>
        <w:tc>
          <w:tcPr>
            <w:tcW w:w="1592" w:type="dxa"/>
            <w:vMerge/>
            <w:shd w:val="clear" w:color="auto" w:fill="auto"/>
          </w:tcPr>
          <w:p w14:paraId="76804928" w14:textId="77777777" w:rsidR="00467E8A" w:rsidRDefault="00467E8A" w:rsidP="00467E8A">
            <w:pPr>
              <w:rPr>
                <w:rFonts w:cs="Arial"/>
                <w:b/>
                <w:bCs/>
              </w:rPr>
            </w:pPr>
          </w:p>
        </w:tc>
        <w:tc>
          <w:tcPr>
            <w:tcW w:w="2970" w:type="dxa"/>
            <w:shd w:val="clear" w:color="auto" w:fill="auto"/>
          </w:tcPr>
          <w:p w14:paraId="32838C20" w14:textId="77777777" w:rsidR="00467E8A" w:rsidRPr="00187B9E" w:rsidRDefault="00467E8A" w:rsidP="00467E8A">
            <w:r w:rsidRPr="00187B9E">
              <w:t xml:space="preserve">In the </w:t>
            </w:r>
            <w:r>
              <w:rPr>
                <w:rStyle w:val="SAPScreenElement"/>
              </w:rPr>
              <w:t>Notes</w:t>
            </w:r>
            <w:r w:rsidRPr="00187B9E">
              <w:rPr>
                <w:rFonts w:cs="Arial"/>
                <w:bCs/>
              </w:rPr>
              <w:t xml:space="preserve"> </w:t>
            </w:r>
            <w:r>
              <w:t xml:space="preserve">part </w:t>
            </w:r>
            <w:r w:rsidRPr="00187B9E">
              <w:rPr>
                <w:rFonts w:cs="Arial"/>
                <w:bCs/>
              </w:rPr>
              <w:t>of the form,</w:t>
            </w:r>
            <w:r>
              <w:rPr>
                <w:rFonts w:cs="Arial"/>
                <w:bCs/>
              </w:rPr>
              <w:t xml:space="preserve"> enter notes, if appropriate.</w:t>
            </w:r>
          </w:p>
        </w:tc>
        <w:tc>
          <w:tcPr>
            <w:tcW w:w="4708" w:type="dxa"/>
            <w:shd w:val="clear" w:color="auto" w:fill="auto"/>
          </w:tcPr>
          <w:p w14:paraId="7BA3868E" w14:textId="77777777" w:rsidR="00467E8A" w:rsidRDefault="00467E8A" w:rsidP="00467E8A">
            <w:pPr>
              <w:rPr>
                <w:rStyle w:val="SAPScreenElement"/>
              </w:rPr>
            </w:pPr>
          </w:p>
        </w:tc>
        <w:tc>
          <w:tcPr>
            <w:tcW w:w="2852" w:type="dxa"/>
            <w:shd w:val="clear" w:color="auto" w:fill="auto"/>
          </w:tcPr>
          <w:p w14:paraId="4B6DFB1C" w14:textId="77777777" w:rsidR="00467E8A" w:rsidRPr="009F4CD2" w:rsidRDefault="00467E8A" w:rsidP="00467E8A"/>
        </w:tc>
        <w:tc>
          <w:tcPr>
            <w:tcW w:w="1264" w:type="dxa"/>
          </w:tcPr>
          <w:p w14:paraId="55472F05" w14:textId="77777777" w:rsidR="00467E8A" w:rsidRPr="009F4CD2" w:rsidRDefault="00467E8A" w:rsidP="00467E8A">
            <w:pPr>
              <w:rPr>
                <w:rFonts w:cs="Arial"/>
                <w:bCs/>
              </w:rPr>
            </w:pPr>
          </w:p>
        </w:tc>
      </w:tr>
      <w:tr w:rsidR="00467E8A" w:rsidRPr="009F4CD2" w14:paraId="2D299D97" w14:textId="77777777" w:rsidTr="00467E8A">
        <w:trPr>
          <w:trHeight w:val="576"/>
        </w:trPr>
        <w:tc>
          <w:tcPr>
            <w:tcW w:w="900" w:type="dxa"/>
            <w:shd w:val="clear" w:color="auto" w:fill="auto"/>
          </w:tcPr>
          <w:p w14:paraId="0B8DEABA" w14:textId="77777777" w:rsidR="00467E8A" w:rsidRDefault="00467E8A" w:rsidP="00467E8A">
            <w:r>
              <w:t>12</w:t>
            </w:r>
          </w:p>
        </w:tc>
        <w:tc>
          <w:tcPr>
            <w:tcW w:w="1592" w:type="dxa"/>
            <w:shd w:val="clear" w:color="auto" w:fill="auto"/>
          </w:tcPr>
          <w:p w14:paraId="5E729A37" w14:textId="77777777" w:rsidR="00467E8A" w:rsidRDefault="00467E8A" w:rsidP="00467E8A">
            <w:pPr>
              <w:rPr>
                <w:rFonts w:cs="Arial"/>
                <w:b/>
                <w:bCs/>
              </w:rPr>
            </w:pPr>
            <w:r w:rsidRPr="0064637F">
              <w:rPr>
                <w:rStyle w:val="SAPEmphasis"/>
              </w:rPr>
              <w:t>Save SMP/SAP/SPP Data</w:t>
            </w:r>
          </w:p>
        </w:tc>
        <w:tc>
          <w:tcPr>
            <w:tcW w:w="2970" w:type="dxa"/>
            <w:shd w:val="clear" w:color="auto" w:fill="auto"/>
          </w:tcPr>
          <w:p w14:paraId="6D93161B" w14:textId="77777777" w:rsidR="00467E8A" w:rsidRPr="00187B9E" w:rsidRDefault="00467E8A" w:rsidP="00467E8A">
            <w:r w:rsidRPr="009F4CD2">
              <w:t xml:space="preserve">Choose the </w:t>
            </w:r>
            <w:r w:rsidRPr="009F4CD2">
              <w:rPr>
                <w:rStyle w:val="SAPScreenElement"/>
              </w:rPr>
              <w:t>Save</w:t>
            </w:r>
            <w:r w:rsidRPr="009F4CD2">
              <w:t xml:space="preserve"> button.</w:t>
            </w:r>
          </w:p>
        </w:tc>
        <w:tc>
          <w:tcPr>
            <w:tcW w:w="4708" w:type="dxa"/>
            <w:shd w:val="clear" w:color="auto" w:fill="auto"/>
          </w:tcPr>
          <w:p w14:paraId="3EC3F9C0" w14:textId="77777777" w:rsidR="00467E8A" w:rsidRDefault="00467E8A" w:rsidP="00467E8A">
            <w:pPr>
              <w:rPr>
                <w:rStyle w:val="SAPScreenElement"/>
              </w:rPr>
            </w:pPr>
          </w:p>
        </w:tc>
        <w:tc>
          <w:tcPr>
            <w:tcW w:w="2852" w:type="dxa"/>
            <w:shd w:val="clear" w:color="auto" w:fill="auto"/>
          </w:tcPr>
          <w:p w14:paraId="7F5122F9" w14:textId="77777777" w:rsidR="00467E8A" w:rsidRPr="009F4CD2" w:rsidRDefault="00467E8A" w:rsidP="00467E8A">
            <w:r w:rsidRPr="009F4CD2">
              <w:rPr>
                <w:rFonts w:cs="Arial"/>
                <w:bCs/>
              </w:rPr>
              <w:t>A system message about data saving is generated.</w:t>
            </w:r>
          </w:p>
        </w:tc>
        <w:tc>
          <w:tcPr>
            <w:tcW w:w="1264" w:type="dxa"/>
          </w:tcPr>
          <w:p w14:paraId="66B79DB2" w14:textId="77777777" w:rsidR="00467E8A" w:rsidRPr="009F4CD2" w:rsidRDefault="00467E8A" w:rsidP="00467E8A">
            <w:pPr>
              <w:rPr>
                <w:rFonts w:cs="Arial"/>
                <w:bCs/>
              </w:rPr>
            </w:pPr>
          </w:p>
        </w:tc>
      </w:tr>
    </w:tbl>
    <w:p w14:paraId="308F8139" w14:textId="77777777" w:rsidR="00467E8A" w:rsidRDefault="00467E8A" w:rsidP="00467E8A">
      <w:pPr>
        <w:pStyle w:val="Heading4"/>
      </w:pPr>
      <w:bookmarkStart w:id="1169" w:name="_Toc464837541"/>
      <w:bookmarkStart w:id="1170" w:name="_Toc499726084"/>
      <w:bookmarkStart w:id="1171" w:name="_Toc507433253"/>
      <w:r>
        <w:t>Maintaining Qualification Data</w:t>
      </w:r>
      <w:bookmarkEnd w:id="1169"/>
      <w:bookmarkEnd w:id="1170"/>
      <w:bookmarkEnd w:id="1171"/>
    </w:p>
    <w:p w14:paraId="0C5D399B" w14:textId="77777777" w:rsidR="00467E8A" w:rsidRPr="00187B9E" w:rsidRDefault="00467E8A" w:rsidP="00467E8A">
      <w:pPr>
        <w:pStyle w:val="SAPKeyblockTitle"/>
      </w:pPr>
      <w:r w:rsidRPr="00187B9E">
        <w:t>Test Administration</w:t>
      </w:r>
    </w:p>
    <w:p w14:paraId="6F77B73D" w14:textId="77777777" w:rsidR="00467E8A" w:rsidRPr="00187B9E" w:rsidRDefault="00467E8A" w:rsidP="00467E8A">
      <w:r w:rsidRPr="00187B9E">
        <w:t>Customer project: Fill in the project-specific parts (highlighted).</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467E8A" w:rsidRPr="00187B9E" w14:paraId="539A39CF"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5EBD8762" w14:textId="77777777" w:rsidR="00467E8A" w:rsidRPr="00187B9E" w:rsidRDefault="00467E8A" w:rsidP="00467E8A">
            <w:pPr>
              <w:rPr>
                <w:rStyle w:val="SAPEmphasis"/>
              </w:rPr>
            </w:pPr>
            <w:r w:rsidRPr="00187B9E">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27FFADEB" w14:textId="77777777" w:rsidR="00467E8A" w:rsidRPr="00187B9E" w:rsidRDefault="00467E8A" w:rsidP="00467E8A">
            <w:r w:rsidRPr="00187B9E">
              <w:t>&lt;X.XX&gt;</w:t>
            </w:r>
          </w:p>
        </w:tc>
        <w:tc>
          <w:tcPr>
            <w:tcW w:w="2401" w:type="dxa"/>
            <w:tcBorders>
              <w:top w:val="single" w:sz="8" w:space="0" w:color="999999"/>
              <w:left w:val="single" w:sz="8" w:space="0" w:color="999999"/>
              <w:bottom w:val="single" w:sz="8" w:space="0" w:color="999999"/>
              <w:right w:val="single" w:sz="8" w:space="0" w:color="999999"/>
            </w:tcBorders>
            <w:hideMark/>
          </w:tcPr>
          <w:p w14:paraId="16BFD8C1" w14:textId="77777777" w:rsidR="00467E8A" w:rsidRPr="00187B9E" w:rsidRDefault="00467E8A" w:rsidP="00467E8A">
            <w:pPr>
              <w:rPr>
                <w:rStyle w:val="SAPEmphasis"/>
              </w:rPr>
            </w:pPr>
            <w:r w:rsidRPr="00187B9E">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58EB296C" w14:textId="77777777" w:rsidR="00467E8A" w:rsidRPr="00187B9E" w:rsidRDefault="00467E8A" w:rsidP="00467E8A"/>
        </w:tc>
        <w:tc>
          <w:tcPr>
            <w:tcW w:w="2402" w:type="dxa"/>
            <w:tcBorders>
              <w:top w:val="single" w:sz="8" w:space="0" w:color="999999"/>
              <w:left w:val="single" w:sz="8" w:space="0" w:color="999999"/>
              <w:bottom w:val="single" w:sz="8" w:space="0" w:color="999999"/>
              <w:right w:val="single" w:sz="8" w:space="0" w:color="999999"/>
            </w:tcBorders>
            <w:hideMark/>
          </w:tcPr>
          <w:p w14:paraId="50A0EEBF" w14:textId="77777777" w:rsidR="00467E8A" w:rsidRPr="00187B9E" w:rsidRDefault="00467E8A" w:rsidP="00467E8A">
            <w:pPr>
              <w:rPr>
                <w:rStyle w:val="SAPEmphasis"/>
              </w:rPr>
            </w:pPr>
            <w:r w:rsidRPr="00187B9E">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48F3FF69" w14:textId="77777777" w:rsidR="00467E8A" w:rsidRPr="00187B9E" w:rsidRDefault="00467E8A" w:rsidP="00467E8A">
            <w:r>
              <w:t>&lt;date&gt;</w:t>
            </w:r>
          </w:p>
        </w:tc>
      </w:tr>
      <w:tr w:rsidR="00467E8A" w:rsidRPr="00187B9E" w14:paraId="60B0AAC0"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5EA88BCB" w14:textId="77777777" w:rsidR="00467E8A" w:rsidRPr="00187B9E" w:rsidRDefault="00467E8A" w:rsidP="00467E8A">
            <w:pPr>
              <w:rPr>
                <w:rStyle w:val="SAPEmphasis"/>
              </w:rPr>
            </w:pPr>
            <w:r w:rsidRPr="00187B9E">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0307E389" w14:textId="77777777" w:rsidR="00467E8A" w:rsidRPr="00187B9E" w:rsidRDefault="00467E8A" w:rsidP="00467E8A">
            <w:r w:rsidRPr="00187B9E">
              <w:t xml:space="preserve">HR </w:t>
            </w:r>
            <w:r w:rsidRPr="009F4CD2">
              <w:t>Administrator</w:t>
            </w:r>
          </w:p>
        </w:tc>
      </w:tr>
      <w:tr w:rsidR="00467E8A" w:rsidRPr="00187B9E" w14:paraId="763B48EE" w14:textId="77777777" w:rsidTr="00467E8A">
        <w:tc>
          <w:tcPr>
            <w:tcW w:w="2280" w:type="dxa"/>
            <w:tcBorders>
              <w:top w:val="single" w:sz="8" w:space="0" w:color="999999"/>
              <w:left w:val="single" w:sz="8" w:space="0" w:color="999999"/>
              <w:bottom w:val="single" w:sz="8" w:space="0" w:color="999999"/>
              <w:right w:val="single" w:sz="8" w:space="0" w:color="999999"/>
            </w:tcBorders>
            <w:hideMark/>
          </w:tcPr>
          <w:p w14:paraId="7493797E" w14:textId="77777777" w:rsidR="00467E8A" w:rsidRPr="00187B9E" w:rsidRDefault="00467E8A" w:rsidP="00467E8A">
            <w:pPr>
              <w:rPr>
                <w:rStyle w:val="SAPEmphasis"/>
              </w:rPr>
            </w:pPr>
            <w:r w:rsidRPr="00187B9E">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58A8BD46" w14:textId="77777777" w:rsidR="00467E8A" w:rsidRPr="00187B9E" w:rsidRDefault="00467E8A" w:rsidP="00467E8A">
            <w:r w:rsidRPr="00187B9E">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5C7212D9" w14:textId="77777777" w:rsidR="00467E8A" w:rsidRPr="00187B9E" w:rsidRDefault="00467E8A" w:rsidP="00467E8A">
            <w:pPr>
              <w:rPr>
                <w:rStyle w:val="SAPEmphasis"/>
              </w:rPr>
            </w:pPr>
            <w:r w:rsidRPr="00187B9E">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1F4A08AB" w14:textId="5AC24161" w:rsidR="00467E8A" w:rsidRPr="00187B9E" w:rsidRDefault="001861CE" w:rsidP="00467E8A">
            <w:r>
              <w:t>&lt;duration&gt;</w:t>
            </w:r>
          </w:p>
        </w:tc>
      </w:tr>
    </w:tbl>
    <w:p w14:paraId="5B69D73C" w14:textId="77777777" w:rsidR="00467E8A" w:rsidRPr="00937FDF" w:rsidRDefault="00467E8A" w:rsidP="00467E8A">
      <w:pPr>
        <w:pStyle w:val="SAPKeyblockTitle"/>
      </w:pPr>
      <w:r w:rsidRPr="00937FDF">
        <w:t>Purpose</w:t>
      </w:r>
    </w:p>
    <w:p w14:paraId="0672ED8B" w14:textId="77777777" w:rsidR="00467E8A" w:rsidRPr="00937FDF" w:rsidRDefault="00467E8A" w:rsidP="00467E8A">
      <w:r w:rsidRPr="00937FDF">
        <w:t xml:space="preserve">The HR </w:t>
      </w:r>
      <w:r w:rsidRPr="009F4CD2">
        <w:t>Administrator</w:t>
      </w:r>
      <w:r w:rsidRPr="00937FDF">
        <w:t xml:space="preserve"> maintains data related to qualifications of employees. </w:t>
      </w:r>
    </w:p>
    <w:p w14:paraId="020FB1AF" w14:textId="77777777" w:rsidR="00467E8A" w:rsidRPr="00937FDF" w:rsidRDefault="00467E8A" w:rsidP="00467E8A">
      <w:r w:rsidRPr="00937FDF">
        <w:t>In this chapter, we describe the maintenance of following infotypes: HESA Master Data</w:t>
      </w:r>
      <w:r>
        <w:t>, HE Contract Data, HE Professional Qualifications, Academic Qualifications, and Clinical Details</w:t>
      </w:r>
      <w:r w:rsidRPr="00937FDF">
        <w:t>.</w:t>
      </w:r>
    </w:p>
    <w:p w14:paraId="2F20454A" w14:textId="77777777" w:rsidR="00467E8A" w:rsidRDefault="00467E8A" w:rsidP="00467E8A">
      <w:r>
        <w:t>These infotypes are mainly relevant for employees working at Educational institutions, like universities.</w:t>
      </w:r>
    </w:p>
    <w:p w14:paraId="040F0300" w14:textId="77777777" w:rsidR="00467E8A" w:rsidRDefault="00467E8A" w:rsidP="00467E8A">
      <w:r>
        <w:t>The abbreviations have the following meanings:</w:t>
      </w:r>
    </w:p>
    <w:p w14:paraId="4EF2DCAF" w14:textId="77777777" w:rsidR="00467E8A" w:rsidRDefault="00467E8A" w:rsidP="006135FF">
      <w:pPr>
        <w:pStyle w:val="ListParagraph"/>
        <w:numPr>
          <w:ilvl w:val="0"/>
          <w:numId w:val="27"/>
        </w:numPr>
        <w:ind w:left="360"/>
      </w:pPr>
      <w:r>
        <w:t>HESA stands for “</w:t>
      </w:r>
      <w:r w:rsidRPr="009C6943">
        <w:t>Higher Education Statistics Agency</w:t>
      </w:r>
      <w:r>
        <w:t>”</w:t>
      </w:r>
    </w:p>
    <w:p w14:paraId="5608FC91" w14:textId="77777777" w:rsidR="00467E8A" w:rsidRDefault="00467E8A" w:rsidP="006135FF">
      <w:pPr>
        <w:pStyle w:val="ListParagraph"/>
        <w:numPr>
          <w:ilvl w:val="0"/>
          <w:numId w:val="27"/>
        </w:numPr>
        <w:ind w:left="360"/>
      </w:pPr>
      <w:r>
        <w:t>HE stands for “</w:t>
      </w:r>
      <w:r w:rsidRPr="009C6943">
        <w:t>Higher Education</w:t>
      </w:r>
      <w:r>
        <w:t>”.</w:t>
      </w:r>
    </w:p>
    <w:p w14:paraId="31CE1C18" w14:textId="77777777" w:rsidR="00467E8A" w:rsidRPr="009F4CD2" w:rsidRDefault="00467E8A" w:rsidP="00467E8A">
      <w:pPr>
        <w:pStyle w:val="SAPKeyblockTitle"/>
      </w:pPr>
      <w:r w:rsidRPr="009F4CD2">
        <w:t>Procedure</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1592"/>
        <w:gridCol w:w="2880"/>
        <w:gridCol w:w="4798"/>
        <w:gridCol w:w="2852"/>
        <w:gridCol w:w="1264"/>
      </w:tblGrid>
      <w:tr w:rsidR="00467E8A" w:rsidRPr="009F4CD2" w14:paraId="2544B9C6" w14:textId="77777777" w:rsidTr="00467E8A">
        <w:trPr>
          <w:trHeight w:val="517"/>
          <w:tblHeader/>
        </w:trPr>
        <w:tc>
          <w:tcPr>
            <w:tcW w:w="900" w:type="dxa"/>
            <w:shd w:val="clear" w:color="auto" w:fill="999999"/>
          </w:tcPr>
          <w:p w14:paraId="4B18A141" w14:textId="77777777" w:rsidR="00467E8A" w:rsidRPr="009F4CD2" w:rsidRDefault="00467E8A" w:rsidP="00467E8A">
            <w:pPr>
              <w:pStyle w:val="TableHeading"/>
              <w:rPr>
                <w:rFonts w:ascii="BentonSans Bold" w:hAnsi="BentonSans Bold"/>
                <w:bCs/>
                <w:color w:val="FFFFFF"/>
                <w:sz w:val="18"/>
              </w:rPr>
            </w:pPr>
            <w:r w:rsidRPr="009F4CD2">
              <w:rPr>
                <w:rFonts w:ascii="BentonSans Bold" w:hAnsi="BentonSans Bold"/>
                <w:bCs/>
                <w:color w:val="FFFFFF"/>
                <w:sz w:val="18"/>
              </w:rPr>
              <w:t>Test Step #</w:t>
            </w:r>
          </w:p>
        </w:tc>
        <w:tc>
          <w:tcPr>
            <w:tcW w:w="1592" w:type="dxa"/>
            <w:shd w:val="clear" w:color="auto" w:fill="999999"/>
          </w:tcPr>
          <w:p w14:paraId="0AEF20F8" w14:textId="77777777" w:rsidR="00467E8A" w:rsidRPr="009F4CD2" w:rsidRDefault="00467E8A" w:rsidP="00467E8A">
            <w:pPr>
              <w:pStyle w:val="TableHeading"/>
              <w:rPr>
                <w:rFonts w:ascii="BentonSans Bold" w:hAnsi="BentonSans Bold"/>
                <w:bCs/>
                <w:color w:val="FFFFFF"/>
                <w:sz w:val="18"/>
              </w:rPr>
            </w:pPr>
            <w:r w:rsidRPr="009F4CD2">
              <w:rPr>
                <w:rFonts w:ascii="BentonSans Bold" w:hAnsi="BentonSans Bold"/>
                <w:bCs/>
                <w:color w:val="FFFFFF"/>
                <w:sz w:val="18"/>
              </w:rPr>
              <w:t>Test Step Name</w:t>
            </w:r>
          </w:p>
        </w:tc>
        <w:tc>
          <w:tcPr>
            <w:tcW w:w="2880" w:type="dxa"/>
            <w:shd w:val="clear" w:color="auto" w:fill="999999"/>
          </w:tcPr>
          <w:p w14:paraId="12D08238" w14:textId="77777777" w:rsidR="00467E8A" w:rsidRPr="009F4CD2" w:rsidRDefault="00467E8A" w:rsidP="00467E8A">
            <w:pPr>
              <w:pStyle w:val="TableHeading"/>
              <w:rPr>
                <w:rFonts w:ascii="BentonSans Bold" w:hAnsi="BentonSans Bold"/>
                <w:bCs/>
                <w:color w:val="FFFFFF"/>
                <w:sz w:val="18"/>
              </w:rPr>
            </w:pPr>
            <w:r w:rsidRPr="009F4CD2">
              <w:rPr>
                <w:rFonts w:ascii="BentonSans Bold" w:hAnsi="BentonSans Bold"/>
                <w:bCs/>
                <w:color w:val="FFFFFF"/>
                <w:sz w:val="18"/>
              </w:rPr>
              <w:t>Instruction</w:t>
            </w:r>
          </w:p>
        </w:tc>
        <w:tc>
          <w:tcPr>
            <w:tcW w:w="4798" w:type="dxa"/>
            <w:shd w:val="clear" w:color="auto" w:fill="999999"/>
          </w:tcPr>
          <w:p w14:paraId="642053B1" w14:textId="77777777" w:rsidR="00467E8A" w:rsidRPr="009F4CD2" w:rsidRDefault="00467E8A" w:rsidP="00467E8A">
            <w:pPr>
              <w:pStyle w:val="TableHeading"/>
              <w:rPr>
                <w:rFonts w:ascii="BentonSans Bold" w:hAnsi="BentonSans Bold"/>
                <w:bCs/>
                <w:color w:val="FFFFFF"/>
                <w:sz w:val="18"/>
              </w:rPr>
            </w:pPr>
            <w:r w:rsidRPr="009F4CD2">
              <w:rPr>
                <w:rFonts w:ascii="BentonSans Bold" w:hAnsi="BentonSans Bold"/>
                <w:bCs/>
                <w:color w:val="FFFFFF"/>
                <w:sz w:val="18"/>
              </w:rPr>
              <w:t>User Entries:</w:t>
            </w:r>
            <w:r w:rsidRPr="009F4CD2">
              <w:rPr>
                <w:rFonts w:ascii="BentonSans Bold" w:hAnsi="BentonSans Bold"/>
                <w:bCs/>
                <w:color w:val="FFFFFF"/>
                <w:sz w:val="18"/>
              </w:rPr>
              <w:br/>
              <w:t>Field Name: User Action and Value</w:t>
            </w:r>
          </w:p>
        </w:tc>
        <w:tc>
          <w:tcPr>
            <w:tcW w:w="2852" w:type="dxa"/>
            <w:shd w:val="clear" w:color="auto" w:fill="999999"/>
          </w:tcPr>
          <w:p w14:paraId="473793BA" w14:textId="77777777" w:rsidR="00467E8A" w:rsidRPr="009F4CD2" w:rsidRDefault="00467E8A" w:rsidP="00467E8A">
            <w:pPr>
              <w:pStyle w:val="TableHeading"/>
              <w:rPr>
                <w:rFonts w:ascii="BentonSans Bold" w:hAnsi="BentonSans Bold"/>
                <w:bCs/>
                <w:color w:val="FFFFFF"/>
                <w:sz w:val="18"/>
              </w:rPr>
            </w:pPr>
            <w:r w:rsidRPr="009F4CD2">
              <w:rPr>
                <w:rFonts w:ascii="BentonSans Bold" w:hAnsi="BentonSans Bold"/>
                <w:bCs/>
                <w:color w:val="FFFFFF"/>
                <w:sz w:val="18"/>
              </w:rPr>
              <w:t>Expected Result</w:t>
            </w:r>
          </w:p>
        </w:tc>
        <w:tc>
          <w:tcPr>
            <w:tcW w:w="1264" w:type="dxa"/>
            <w:shd w:val="clear" w:color="auto" w:fill="999999"/>
          </w:tcPr>
          <w:p w14:paraId="3A2B2C06" w14:textId="77777777" w:rsidR="00467E8A" w:rsidRPr="009F4CD2" w:rsidRDefault="00467E8A" w:rsidP="00467E8A">
            <w:pPr>
              <w:pStyle w:val="TableHeading"/>
              <w:rPr>
                <w:rFonts w:ascii="BentonSans Bold" w:hAnsi="BentonSans Bold"/>
                <w:bCs/>
                <w:color w:val="FFFFFF"/>
                <w:sz w:val="18"/>
              </w:rPr>
            </w:pPr>
            <w:r w:rsidRPr="009F4CD2">
              <w:rPr>
                <w:rFonts w:ascii="BentonSans Bold" w:hAnsi="BentonSans Bold"/>
                <w:bCs/>
                <w:color w:val="FFFFFF"/>
                <w:sz w:val="18"/>
              </w:rPr>
              <w:t>Pass / Fail / Comment</w:t>
            </w:r>
          </w:p>
        </w:tc>
      </w:tr>
      <w:tr w:rsidR="00467E8A" w:rsidRPr="009F4CD2" w14:paraId="2242E133" w14:textId="77777777" w:rsidTr="00467E8A">
        <w:trPr>
          <w:trHeight w:val="288"/>
        </w:trPr>
        <w:tc>
          <w:tcPr>
            <w:tcW w:w="900" w:type="dxa"/>
            <w:shd w:val="clear" w:color="auto" w:fill="auto"/>
          </w:tcPr>
          <w:p w14:paraId="5897A15E" w14:textId="77777777" w:rsidR="00467E8A" w:rsidRPr="009F4CD2" w:rsidRDefault="00467E8A" w:rsidP="00467E8A">
            <w:r w:rsidRPr="009F4CD2">
              <w:t>1</w:t>
            </w:r>
          </w:p>
        </w:tc>
        <w:tc>
          <w:tcPr>
            <w:tcW w:w="1592" w:type="dxa"/>
            <w:shd w:val="clear" w:color="auto" w:fill="auto"/>
          </w:tcPr>
          <w:p w14:paraId="4C167514" w14:textId="77777777" w:rsidR="00467E8A" w:rsidRPr="0064637F" w:rsidRDefault="00467E8A" w:rsidP="00467E8A">
            <w:pPr>
              <w:rPr>
                <w:rStyle w:val="SAPEmphasis"/>
              </w:rPr>
            </w:pPr>
            <w:r w:rsidRPr="0064637F">
              <w:rPr>
                <w:rStyle w:val="SAPEmphasis"/>
              </w:rPr>
              <w:t>Log on</w:t>
            </w:r>
          </w:p>
        </w:tc>
        <w:tc>
          <w:tcPr>
            <w:tcW w:w="2880" w:type="dxa"/>
            <w:shd w:val="clear" w:color="auto" w:fill="auto"/>
          </w:tcPr>
          <w:p w14:paraId="1496699E" w14:textId="77777777" w:rsidR="00467E8A" w:rsidRPr="009F4CD2" w:rsidRDefault="00467E8A" w:rsidP="00467E8A">
            <w:r w:rsidRPr="009F4CD2">
              <w:t xml:space="preserve">Log on to </w:t>
            </w:r>
            <w:r w:rsidRPr="007608CC">
              <w:rPr>
                <w:rStyle w:val="SAPScreenElement"/>
                <w:color w:val="auto"/>
              </w:rPr>
              <w:t>Employee Central</w:t>
            </w:r>
            <w:r w:rsidRPr="00D60938">
              <w:t xml:space="preserve"> </w:t>
            </w:r>
            <w:r w:rsidRPr="009F4CD2">
              <w:t>as an HR Administrator.</w:t>
            </w:r>
          </w:p>
        </w:tc>
        <w:tc>
          <w:tcPr>
            <w:tcW w:w="4798" w:type="dxa"/>
            <w:shd w:val="clear" w:color="auto" w:fill="auto"/>
          </w:tcPr>
          <w:p w14:paraId="695E94B5" w14:textId="77777777" w:rsidR="00467E8A" w:rsidRPr="009F4CD2" w:rsidRDefault="00467E8A" w:rsidP="00467E8A"/>
        </w:tc>
        <w:tc>
          <w:tcPr>
            <w:tcW w:w="2852" w:type="dxa"/>
            <w:shd w:val="clear" w:color="auto" w:fill="auto"/>
          </w:tcPr>
          <w:p w14:paraId="6C7BDA70" w14:textId="77777777" w:rsidR="00467E8A" w:rsidRPr="009F4CD2" w:rsidRDefault="00467E8A" w:rsidP="00467E8A">
            <w:r w:rsidRPr="009F4CD2">
              <w:t xml:space="preserve">The </w:t>
            </w:r>
            <w:r w:rsidRPr="009F4CD2">
              <w:rPr>
                <w:rStyle w:val="SAPScreenElement"/>
              </w:rPr>
              <w:t>Home</w:t>
            </w:r>
            <w:r w:rsidRPr="009F4CD2">
              <w:t xml:space="preserve"> page is displayed.</w:t>
            </w:r>
          </w:p>
        </w:tc>
        <w:tc>
          <w:tcPr>
            <w:tcW w:w="1264" w:type="dxa"/>
          </w:tcPr>
          <w:p w14:paraId="6677F019" w14:textId="77777777" w:rsidR="00467E8A" w:rsidRPr="009F4CD2" w:rsidRDefault="00467E8A" w:rsidP="00467E8A">
            <w:pPr>
              <w:rPr>
                <w:rFonts w:cs="Arial"/>
                <w:bCs/>
              </w:rPr>
            </w:pPr>
          </w:p>
        </w:tc>
      </w:tr>
      <w:tr w:rsidR="00467E8A" w:rsidRPr="009F4CD2" w14:paraId="0DE32F39" w14:textId="77777777" w:rsidTr="00467E8A">
        <w:trPr>
          <w:trHeight w:val="1137"/>
        </w:trPr>
        <w:tc>
          <w:tcPr>
            <w:tcW w:w="900" w:type="dxa"/>
            <w:shd w:val="clear" w:color="auto" w:fill="auto"/>
          </w:tcPr>
          <w:p w14:paraId="7AC62D80" w14:textId="77777777" w:rsidR="00467E8A" w:rsidRPr="009F4CD2" w:rsidRDefault="00467E8A" w:rsidP="00467E8A">
            <w:r w:rsidRPr="009F4CD2">
              <w:t>2</w:t>
            </w:r>
          </w:p>
        </w:tc>
        <w:tc>
          <w:tcPr>
            <w:tcW w:w="1592" w:type="dxa"/>
            <w:shd w:val="clear" w:color="auto" w:fill="auto"/>
          </w:tcPr>
          <w:p w14:paraId="1FCC8EBF" w14:textId="77777777" w:rsidR="00467E8A" w:rsidRPr="0064637F" w:rsidRDefault="00467E8A" w:rsidP="00467E8A">
            <w:pPr>
              <w:rPr>
                <w:rStyle w:val="SAPEmphasis"/>
              </w:rPr>
            </w:pPr>
            <w:r w:rsidRPr="0064637F">
              <w:rPr>
                <w:rStyle w:val="SAPEmphasis"/>
              </w:rPr>
              <w:t>Search Employee</w:t>
            </w:r>
          </w:p>
        </w:tc>
        <w:tc>
          <w:tcPr>
            <w:tcW w:w="2880" w:type="dxa"/>
            <w:shd w:val="clear" w:color="auto" w:fill="auto"/>
          </w:tcPr>
          <w:p w14:paraId="058D09FC" w14:textId="77777777" w:rsidR="00467E8A" w:rsidRPr="009F4CD2" w:rsidRDefault="00467E8A" w:rsidP="00467E8A">
            <w:r w:rsidRPr="009F4CD2">
              <w:t>In the</w:t>
            </w:r>
            <w:r w:rsidRPr="009F4CD2">
              <w:rPr>
                <w:rStyle w:val="SAPScreenElement"/>
              </w:rPr>
              <w:t xml:space="preserve"> Search </w:t>
            </w:r>
            <w:r>
              <w:rPr>
                <w:rStyle w:val="SAPScreenElement"/>
              </w:rPr>
              <w:t>for actions or people</w:t>
            </w:r>
            <w:r w:rsidRPr="007D2354">
              <w:t xml:space="preserve"> </w:t>
            </w:r>
            <w:r w:rsidRPr="00F36E6B">
              <w:t>box</w:t>
            </w:r>
            <w:r>
              <w:t>,</w:t>
            </w:r>
            <w:r w:rsidRPr="009F4CD2">
              <w:t xml:space="preserve"> in the top right corner of the </w:t>
            </w:r>
            <w:r>
              <w:t>screen,</w:t>
            </w:r>
            <w:r w:rsidRPr="009F4CD2">
              <w:t xml:space="preserve"> enter the name (or name parts) of the employee for whom you want to maintain data.</w:t>
            </w:r>
          </w:p>
        </w:tc>
        <w:tc>
          <w:tcPr>
            <w:tcW w:w="4798" w:type="dxa"/>
            <w:shd w:val="clear" w:color="auto" w:fill="auto"/>
          </w:tcPr>
          <w:p w14:paraId="0EC4BECC" w14:textId="77777777" w:rsidR="00467E8A" w:rsidRPr="009F4CD2" w:rsidRDefault="00467E8A" w:rsidP="00467E8A"/>
        </w:tc>
        <w:tc>
          <w:tcPr>
            <w:tcW w:w="2852" w:type="dxa"/>
            <w:shd w:val="clear" w:color="auto" w:fill="auto"/>
          </w:tcPr>
          <w:p w14:paraId="2CD85F11" w14:textId="77777777" w:rsidR="00467E8A" w:rsidRPr="009F4CD2" w:rsidRDefault="00467E8A" w:rsidP="00467E8A">
            <w:r>
              <w:t xml:space="preserve">The autocomplete functionality suggests </w:t>
            </w:r>
            <w:r w:rsidRPr="009F4CD2">
              <w:t>a list of employees matching your search criteria.</w:t>
            </w:r>
          </w:p>
        </w:tc>
        <w:tc>
          <w:tcPr>
            <w:tcW w:w="1264" w:type="dxa"/>
          </w:tcPr>
          <w:p w14:paraId="03C3E98B" w14:textId="77777777" w:rsidR="00467E8A" w:rsidRPr="009F4CD2" w:rsidRDefault="00467E8A" w:rsidP="00467E8A">
            <w:pPr>
              <w:rPr>
                <w:rFonts w:cs="Arial"/>
                <w:bCs/>
              </w:rPr>
            </w:pPr>
          </w:p>
        </w:tc>
      </w:tr>
      <w:tr w:rsidR="00467E8A" w:rsidRPr="009F4CD2" w14:paraId="41C9F886" w14:textId="77777777" w:rsidTr="00467E8A">
        <w:trPr>
          <w:trHeight w:val="576"/>
        </w:trPr>
        <w:tc>
          <w:tcPr>
            <w:tcW w:w="900" w:type="dxa"/>
            <w:shd w:val="clear" w:color="auto" w:fill="auto"/>
          </w:tcPr>
          <w:p w14:paraId="5F975A3F" w14:textId="77777777" w:rsidR="00467E8A" w:rsidRPr="009F4CD2" w:rsidRDefault="00467E8A" w:rsidP="00467E8A">
            <w:r w:rsidRPr="009F4CD2">
              <w:t>3</w:t>
            </w:r>
          </w:p>
        </w:tc>
        <w:tc>
          <w:tcPr>
            <w:tcW w:w="1592" w:type="dxa"/>
            <w:shd w:val="clear" w:color="auto" w:fill="auto"/>
          </w:tcPr>
          <w:p w14:paraId="4C6E1A19" w14:textId="77777777" w:rsidR="00467E8A" w:rsidRPr="0064637F" w:rsidRDefault="00467E8A" w:rsidP="00467E8A">
            <w:pPr>
              <w:rPr>
                <w:rStyle w:val="SAPEmphasis"/>
              </w:rPr>
            </w:pPr>
            <w:r w:rsidRPr="0064637F">
              <w:rPr>
                <w:rStyle w:val="SAPEmphasis"/>
              </w:rPr>
              <w:t>Select Employee</w:t>
            </w:r>
          </w:p>
        </w:tc>
        <w:tc>
          <w:tcPr>
            <w:tcW w:w="2880" w:type="dxa"/>
            <w:shd w:val="clear" w:color="auto" w:fill="auto"/>
          </w:tcPr>
          <w:p w14:paraId="36EC0A8C" w14:textId="77777777" w:rsidR="00467E8A" w:rsidRPr="009F4CD2" w:rsidRDefault="00467E8A" w:rsidP="00467E8A">
            <w:r w:rsidRPr="009F4CD2">
              <w:rPr>
                <w:rFonts w:cs="Arial"/>
                <w:bCs/>
              </w:rPr>
              <w:t>Select the appropriate employee from the result list.</w:t>
            </w:r>
          </w:p>
        </w:tc>
        <w:tc>
          <w:tcPr>
            <w:tcW w:w="4798" w:type="dxa"/>
            <w:shd w:val="clear" w:color="auto" w:fill="auto"/>
          </w:tcPr>
          <w:p w14:paraId="185D720E" w14:textId="77777777" w:rsidR="00467E8A" w:rsidRPr="009F4CD2" w:rsidRDefault="00467E8A" w:rsidP="00467E8A"/>
        </w:tc>
        <w:tc>
          <w:tcPr>
            <w:tcW w:w="2852" w:type="dxa"/>
            <w:shd w:val="clear" w:color="auto" w:fill="auto"/>
          </w:tcPr>
          <w:p w14:paraId="53ED4AB7" w14:textId="77777777" w:rsidR="00467E8A" w:rsidRPr="009F4CD2" w:rsidRDefault="00467E8A" w:rsidP="00467E8A">
            <w:r w:rsidRPr="009F4CD2">
              <w:t xml:space="preserve">You are directed to the </w:t>
            </w:r>
            <w:r w:rsidRPr="009F4CD2">
              <w:rPr>
                <w:rStyle w:val="SAPScreenElement"/>
              </w:rPr>
              <w:t>Employee Files</w:t>
            </w:r>
            <w:r w:rsidRPr="009F4CD2">
              <w:t xml:space="preserve"> page in which the profile of the employee is displayed.</w:t>
            </w:r>
          </w:p>
        </w:tc>
        <w:tc>
          <w:tcPr>
            <w:tcW w:w="1264" w:type="dxa"/>
          </w:tcPr>
          <w:p w14:paraId="51584132" w14:textId="77777777" w:rsidR="00467E8A" w:rsidRPr="009F4CD2" w:rsidRDefault="00467E8A" w:rsidP="00467E8A">
            <w:pPr>
              <w:rPr>
                <w:rFonts w:cs="Arial"/>
                <w:bCs/>
              </w:rPr>
            </w:pPr>
          </w:p>
        </w:tc>
      </w:tr>
      <w:tr w:rsidR="00467E8A" w:rsidRPr="009F4CD2" w14:paraId="600A28A7" w14:textId="77777777" w:rsidTr="00467E8A">
        <w:trPr>
          <w:trHeight w:val="144"/>
        </w:trPr>
        <w:tc>
          <w:tcPr>
            <w:tcW w:w="900" w:type="dxa"/>
            <w:shd w:val="clear" w:color="auto" w:fill="auto"/>
          </w:tcPr>
          <w:p w14:paraId="7C5012F4" w14:textId="77777777" w:rsidR="00467E8A" w:rsidRPr="009F4CD2" w:rsidRDefault="00467E8A" w:rsidP="00467E8A">
            <w:r w:rsidRPr="009F4CD2">
              <w:t>4</w:t>
            </w:r>
          </w:p>
        </w:tc>
        <w:tc>
          <w:tcPr>
            <w:tcW w:w="1592" w:type="dxa"/>
            <w:shd w:val="clear" w:color="auto" w:fill="auto"/>
          </w:tcPr>
          <w:p w14:paraId="26F41886" w14:textId="77777777" w:rsidR="00467E8A" w:rsidRPr="009F4CD2" w:rsidRDefault="00467E8A" w:rsidP="00467E8A">
            <w:pPr>
              <w:rPr>
                <w:rFonts w:cs="Arial"/>
                <w:b/>
                <w:bCs/>
              </w:rPr>
            </w:pPr>
            <w:r w:rsidRPr="00386D74">
              <w:rPr>
                <w:rStyle w:val="SAPEmphasis"/>
              </w:rPr>
              <w:t>Go to</w:t>
            </w:r>
            <w:r w:rsidRPr="009F4CD2">
              <w:rPr>
                <w:rFonts w:cs="Arial"/>
                <w:b/>
                <w:bCs/>
              </w:rPr>
              <w:t xml:space="preserve"> </w:t>
            </w:r>
            <w:r w:rsidRPr="009F4CD2">
              <w:rPr>
                <w:rStyle w:val="SAPScreenElement"/>
                <w:b/>
                <w:color w:val="auto"/>
              </w:rPr>
              <w:t>Payroll Information</w:t>
            </w:r>
            <w:r w:rsidRPr="009F4CD2">
              <w:rPr>
                <w:rFonts w:cs="Arial"/>
                <w:b/>
                <w:bCs/>
              </w:rPr>
              <w:t xml:space="preserve"> </w:t>
            </w:r>
            <w:r>
              <w:rPr>
                <w:rStyle w:val="SAPEmphasis"/>
              </w:rPr>
              <w:t>subsection</w:t>
            </w:r>
          </w:p>
        </w:tc>
        <w:tc>
          <w:tcPr>
            <w:tcW w:w="2880" w:type="dxa"/>
            <w:shd w:val="clear" w:color="auto" w:fill="auto"/>
          </w:tcPr>
          <w:p w14:paraId="7D5D8625" w14:textId="77777777" w:rsidR="00467E8A" w:rsidRPr="009F4CD2" w:rsidRDefault="00467E8A" w:rsidP="00467E8A">
            <w:r>
              <w:t xml:space="preserve">Go </w:t>
            </w:r>
            <w:r w:rsidRPr="008E6890">
              <w:t>to</w:t>
            </w:r>
            <w:r w:rsidRPr="008E6890">
              <w:rPr>
                <w:rFonts w:cs="Arial"/>
                <w:bCs/>
              </w:rPr>
              <w:t xml:space="preserve"> the </w:t>
            </w:r>
            <w:r w:rsidRPr="006B4DCD">
              <w:rPr>
                <w:rStyle w:val="SAPScreenElement"/>
              </w:rPr>
              <w:t>Employment Information</w:t>
            </w:r>
            <w:r w:rsidRPr="008E6890">
              <w:rPr>
                <w:rFonts w:cs="Arial"/>
                <w:bCs/>
              </w:rPr>
              <w:t xml:space="preserve"> section</w:t>
            </w:r>
            <w:r w:rsidRPr="006B4DCD">
              <w:rPr>
                <w:rFonts w:cs="Arial"/>
                <w:bCs/>
              </w:rPr>
              <w:t xml:space="preserve"> and there </w:t>
            </w:r>
            <w:r w:rsidRPr="008E6890">
              <w:rPr>
                <w:rFonts w:cs="Arial"/>
                <w:bCs/>
              </w:rPr>
              <w:t xml:space="preserve">scroll to the </w:t>
            </w:r>
            <w:r w:rsidRPr="006B4DCD">
              <w:rPr>
                <w:rStyle w:val="SAPScreenElement"/>
              </w:rPr>
              <w:t>Payroll Information</w:t>
            </w:r>
            <w:r w:rsidRPr="008E6890">
              <w:rPr>
                <w:rFonts w:cs="Arial"/>
                <w:bCs/>
              </w:rPr>
              <w:t xml:space="preserve"> subsection</w:t>
            </w:r>
            <w:r>
              <w:rPr>
                <w:rStyle w:val="SAPScreenElement"/>
              </w:rPr>
              <w:t>.</w:t>
            </w:r>
          </w:p>
        </w:tc>
        <w:tc>
          <w:tcPr>
            <w:tcW w:w="4798" w:type="dxa"/>
            <w:shd w:val="clear" w:color="auto" w:fill="auto"/>
          </w:tcPr>
          <w:p w14:paraId="07F045DC" w14:textId="77777777" w:rsidR="00467E8A" w:rsidRPr="009F4CD2" w:rsidRDefault="00467E8A" w:rsidP="00467E8A"/>
        </w:tc>
        <w:tc>
          <w:tcPr>
            <w:tcW w:w="2852" w:type="dxa"/>
            <w:shd w:val="clear" w:color="auto" w:fill="auto"/>
          </w:tcPr>
          <w:p w14:paraId="27B4CBAF" w14:textId="77777777" w:rsidR="00467E8A" w:rsidRPr="009F4CD2" w:rsidRDefault="00467E8A" w:rsidP="00467E8A">
            <w:pPr>
              <w:rPr>
                <w:color w:val="1F497D"/>
                <w:highlight w:val="yellow"/>
              </w:rPr>
            </w:pPr>
            <w:r w:rsidRPr="009F4CD2">
              <w:t xml:space="preserve">The </w:t>
            </w:r>
            <w:r w:rsidRPr="009F4CD2">
              <w:rPr>
                <w:rStyle w:val="SAPScreenElement"/>
              </w:rPr>
              <w:t>Payroll Information</w:t>
            </w:r>
            <w:r w:rsidRPr="009F4CD2">
              <w:t xml:space="preserve"> </w:t>
            </w:r>
            <w:r>
              <w:t>subsection</w:t>
            </w:r>
            <w:r w:rsidRPr="009F4CD2">
              <w:t xml:space="preserve"> is displayed. It contains </w:t>
            </w:r>
            <w:r>
              <w:t>several block</w:t>
            </w:r>
            <w:r w:rsidRPr="009F4CD2">
              <w:t>s configured as per your requirements.</w:t>
            </w:r>
          </w:p>
        </w:tc>
        <w:tc>
          <w:tcPr>
            <w:tcW w:w="1264" w:type="dxa"/>
          </w:tcPr>
          <w:p w14:paraId="5DF6CC58" w14:textId="77777777" w:rsidR="00467E8A" w:rsidRPr="009F4CD2" w:rsidRDefault="00467E8A" w:rsidP="00467E8A">
            <w:pPr>
              <w:rPr>
                <w:rFonts w:cs="Arial"/>
                <w:bCs/>
              </w:rPr>
            </w:pPr>
          </w:p>
        </w:tc>
      </w:tr>
      <w:tr w:rsidR="00467E8A" w:rsidRPr="009F4CD2" w14:paraId="646C9644" w14:textId="77777777" w:rsidTr="00467E8A">
        <w:trPr>
          <w:trHeight w:val="576"/>
        </w:trPr>
        <w:tc>
          <w:tcPr>
            <w:tcW w:w="900" w:type="dxa"/>
            <w:shd w:val="clear" w:color="auto" w:fill="auto"/>
          </w:tcPr>
          <w:p w14:paraId="00C682F6" w14:textId="77777777" w:rsidR="00467E8A" w:rsidRPr="009F4CD2" w:rsidRDefault="00467E8A" w:rsidP="00467E8A">
            <w:r>
              <w:t>5</w:t>
            </w:r>
          </w:p>
        </w:tc>
        <w:tc>
          <w:tcPr>
            <w:tcW w:w="1592" w:type="dxa"/>
            <w:shd w:val="clear" w:color="auto" w:fill="auto"/>
          </w:tcPr>
          <w:p w14:paraId="5A9AC73F" w14:textId="77777777" w:rsidR="00467E8A" w:rsidRPr="0064637F" w:rsidRDefault="00467E8A" w:rsidP="00467E8A">
            <w:pPr>
              <w:rPr>
                <w:rStyle w:val="SAPEmphasis"/>
              </w:rPr>
            </w:pPr>
            <w:r w:rsidRPr="0064637F">
              <w:rPr>
                <w:rStyle w:val="SAPEmphasis"/>
              </w:rPr>
              <w:t xml:space="preserve">Select HESA Master Data </w:t>
            </w:r>
          </w:p>
        </w:tc>
        <w:tc>
          <w:tcPr>
            <w:tcW w:w="2880" w:type="dxa"/>
            <w:shd w:val="clear" w:color="auto" w:fill="auto"/>
          </w:tcPr>
          <w:p w14:paraId="7EDA9859" w14:textId="77777777" w:rsidR="00467E8A" w:rsidRPr="009F4CD2" w:rsidRDefault="00467E8A" w:rsidP="00467E8A">
            <w:r w:rsidRPr="009F4CD2">
              <w:t xml:space="preserve">In the </w:t>
            </w:r>
            <w:r>
              <w:rPr>
                <w:rStyle w:val="SAPScreenElement"/>
              </w:rPr>
              <w:t xml:space="preserve">Others </w:t>
            </w:r>
            <w:r>
              <w:t>block,</w:t>
            </w:r>
            <w:r w:rsidRPr="009F4CD2">
              <w:t xml:space="preserve"> select the </w:t>
            </w:r>
            <w:r>
              <w:rPr>
                <w:rStyle w:val="SAPScreenElement"/>
              </w:rPr>
              <w:t>HESA Master Data</w:t>
            </w:r>
            <w:r w:rsidRPr="007D7C93">
              <w:rPr>
                <w:rStyle w:val="SAPScreenElement"/>
              </w:rPr>
              <w:t xml:space="preserve"> </w:t>
            </w:r>
            <w:r w:rsidRPr="009F4CD2">
              <w:t>link.</w:t>
            </w:r>
          </w:p>
        </w:tc>
        <w:tc>
          <w:tcPr>
            <w:tcW w:w="4798" w:type="dxa"/>
            <w:shd w:val="clear" w:color="auto" w:fill="auto"/>
          </w:tcPr>
          <w:p w14:paraId="2313792F" w14:textId="77777777" w:rsidR="00467E8A" w:rsidRPr="009F4CD2" w:rsidRDefault="00467E8A" w:rsidP="00467E8A"/>
        </w:tc>
        <w:tc>
          <w:tcPr>
            <w:tcW w:w="2852" w:type="dxa"/>
            <w:shd w:val="clear" w:color="auto" w:fill="auto"/>
          </w:tcPr>
          <w:p w14:paraId="3D1CB473" w14:textId="77777777" w:rsidR="00467E8A" w:rsidRPr="009F4CD2" w:rsidRDefault="00467E8A" w:rsidP="00467E8A">
            <w:pPr>
              <w:rPr>
                <w:rFonts w:cs="Arial"/>
                <w:bCs/>
              </w:rPr>
            </w:pPr>
            <w:r w:rsidRPr="009F4CD2">
              <w:t>You are linked to the embedded form containing a table with already existing records (if any, otherwise, the table is empty).</w:t>
            </w:r>
          </w:p>
        </w:tc>
        <w:tc>
          <w:tcPr>
            <w:tcW w:w="1264" w:type="dxa"/>
          </w:tcPr>
          <w:p w14:paraId="11437859" w14:textId="77777777" w:rsidR="00467E8A" w:rsidRPr="009F4CD2" w:rsidRDefault="00467E8A" w:rsidP="00467E8A">
            <w:pPr>
              <w:rPr>
                <w:rFonts w:cs="Arial"/>
                <w:bCs/>
              </w:rPr>
            </w:pPr>
          </w:p>
        </w:tc>
      </w:tr>
      <w:tr w:rsidR="00467E8A" w:rsidRPr="009F4CD2" w14:paraId="03DA4E3B" w14:textId="77777777" w:rsidTr="00467E8A">
        <w:trPr>
          <w:trHeight w:val="576"/>
        </w:trPr>
        <w:tc>
          <w:tcPr>
            <w:tcW w:w="900" w:type="dxa"/>
            <w:shd w:val="clear" w:color="auto" w:fill="auto"/>
          </w:tcPr>
          <w:p w14:paraId="34CDA7CA" w14:textId="77777777" w:rsidR="00467E8A" w:rsidRPr="009F4CD2" w:rsidRDefault="00467E8A" w:rsidP="00467E8A">
            <w:r>
              <w:t>6</w:t>
            </w:r>
          </w:p>
        </w:tc>
        <w:tc>
          <w:tcPr>
            <w:tcW w:w="1592" w:type="dxa"/>
            <w:shd w:val="clear" w:color="auto" w:fill="auto"/>
          </w:tcPr>
          <w:p w14:paraId="50AAB83D" w14:textId="77777777" w:rsidR="00467E8A" w:rsidRPr="0064637F" w:rsidRDefault="00467E8A" w:rsidP="00467E8A">
            <w:pPr>
              <w:rPr>
                <w:rStyle w:val="SAPEmphasis"/>
              </w:rPr>
            </w:pPr>
            <w:r w:rsidRPr="0064637F">
              <w:rPr>
                <w:rStyle w:val="SAPEmphasis"/>
              </w:rPr>
              <w:t>Create New HESA Master Data Record</w:t>
            </w:r>
          </w:p>
        </w:tc>
        <w:tc>
          <w:tcPr>
            <w:tcW w:w="2880" w:type="dxa"/>
            <w:shd w:val="clear" w:color="auto" w:fill="auto"/>
          </w:tcPr>
          <w:p w14:paraId="406ADD6B" w14:textId="77777777" w:rsidR="00467E8A" w:rsidRPr="009F4CD2" w:rsidRDefault="00467E8A" w:rsidP="00467E8A">
            <w:r w:rsidRPr="009F4CD2">
              <w:t xml:space="preserve">On the displayed </w:t>
            </w:r>
            <w:r>
              <w:rPr>
                <w:rStyle w:val="SAPScreenElement"/>
              </w:rPr>
              <w:t>HESA Master Data</w:t>
            </w:r>
            <w:r w:rsidRPr="007D7C93">
              <w:rPr>
                <w:rStyle w:val="SAPScreenElement"/>
              </w:rPr>
              <w:t xml:space="preserve"> </w:t>
            </w:r>
            <w:r w:rsidRPr="009F4CD2">
              <w:t>page</w:t>
            </w:r>
            <w:r>
              <w:t>,</w:t>
            </w:r>
            <w:r w:rsidRPr="009F4CD2">
              <w:t xml:space="preserve"> select the </w:t>
            </w:r>
            <w:r w:rsidRPr="009F4CD2">
              <w:rPr>
                <w:rStyle w:val="SAPScreenElement"/>
              </w:rPr>
              <w:t>New</w:t>
            </w:r>
            <w:r w:rsidRPr="009F4CD2">
              <w:t xml:space="preserve"> pushbutton.</w:t>
            </w:r>
          </w:p>
        </w:tc>
        <w:tc>
          <w:tcPr>
            <w:tcW w:w="4798" w:type="dxa"/>
            <w:shd w:val="clear" w:color="auto" w:fill="auto"/>
          </w:tcPr>
          <w:p w14:paraId="5EBD22DE" w14:textId="77777777" w:rsidR="00467E8A" w:rsidRPr="009F4CD2" w:rsidRDefault="00467E8A" w:rsidP="00467E8A"/>
        </w:tc>
        <w:tc>
          <w:tcPr>
            <w:tcW w:w="2852" w:type="dxa"/>
            <w:shd w:val="clear" w:color="auto" w:fill="auto"/>
          </w:tcPr>
          <w:p w14:paraId="18EF860D" w14:textId="77777777" w:rsidR="00467E8A" w:rsidRPr="009F4CD2" w:rsidRDefault="00467E8A" w:rsidP="00467E8A">
            <w:r w:rsidRPr="009F4CD2">
              <w:t>The fields to be filled in the form show up below the table.</w:t>
            </w:r>
          </w:p>
        </w:tc>
        <w:tc>
          <w:tcPr>
            <w:tcW w:w="1264" w:type="dxa"/>
          </w:tcPr>
          <w:p w14:paraId="37F66DAD" w14:textId="77777777" w:rsidR="00467E8A" w:rsidRPr="009F4CD2" w:rsidRDefault="00467E8A" w:rsidP="00467E8A">
            <w:pPr>
              <w:rPr>
                <w:rFonts w:cs="Arial"/>
                <w:bCs/>
              </w:rPr>
            </w:pPr>
          </w:p>
        </w:tc>
      </w:tr>
      <w:tr w:rsidR="00467E8A" w:rsidRPr="009F4CD2" w14:paraId="451CF3C3" w14:textId="77777777" w:rsidTr="00467E8A">
        <w:trPr>
          <w:trHeight w:val="288"/>
        </w:trPr>
        <w:tc>
          <w:tcPr>
            <w:tcW w:w="900" w:type="dxa"/>
            <w:vMerge w:val="restart"/>
            <w:shd w:val="clear" w:color="auto" w:fill="auto"/>
          </w:tcPr>
          <w:p w14:paraId="68F7F2BD" w14:textId="77777777" w:rsidR="00467E8A" w:rsidRPr="009F4CD2" w:rsidRDefault="00467E8A" w:rsidP="00467E8A">
            <w:r>
              <w:t>7</w:t>
            </w:r>
          </w:p>
        </w:tc>
        <w:tc>
          <w:tcPr>
            <w:tcW w:w="1592" w:type="dxa"/>
            <w:vMerge w:val="restart"/>
            <w:shd w:val="clear" w:color="auto" w:fill="auto"/>
          </w:tcPr>
          <w:p w14:paraId="0B283D8A" w14:textId="77777777" w:rsidR="00467E8A" w:rsidRPr="0064637F" w:rsidRDefault="00467E8A" w:rsidP="00467E8A">
            <w:pPr>
              <w:rPr>
                <w:rStyle w:val="SAPEmphasis"/>
              </w:rPr>
            </w:pPr>
            <w:r w:rsidRPr="0064637F">
              <w:rPr>
                <w:rStyle w:val="SAPEmphasis"/>
              </w:rPr>
              <w:t>Maintain HESA Master Data Details</w:t>
            </w:r>
          </w:p>
        </w:tc>
        <w:tc>
          <w:tcPr>
            <w:tcW w:w="2880" w:type="dxa"/>
            <w:vMerge w:val="restart"/>
            <w:shd w:val="clear" w:color="auto" w:fill="auto"/>
          </w:tcPr>
          <w:p w14:paraId="21CD9ACC" w14:textId="77777777" w:rsidR="00467E8A" w:rsidRPr="009F4CD2" w:rsidRDefault="00467E8A" w:rsidP="00467E8A">
            <w:r w:rsidRPr="00187B9E">
              <w:t>Enter the validity period for the record:</w:t>
            </w:r>
          </w:p>
        </w:tc>
        <w:tc>
          <w:tcPr>
            <w:tcW w:w="4798" w:type="dxa"/>
            <w:shd w:val="clear" w:color="auto" w:fill="auto"/>
          </w:tcPr>
          <w:p w14:paraId="67B83868" w14:textId="77777777" w:rsidR="00467E8A" w:rsidRPr="009F4CD2" w:rsidRDefault="00467E8A" w:rsidP="00467E8A">
            <w:r w:rsidRPr="009F4CD2">
              <w:rPr>
                <w:rStyle w:val="SAPScreenElement"/>
              </w:rPr>
              <w:t>Valid From:</w:t>
            </w:r>
            <w:r w:rsidRPr="009F4CD2">
              <w:rPr>
                <w:i/>
              </w:rPr>
              <w:t xml:space="preserve"> </w:t>
            </w:r>
            <w:r>
              <w:t>select as appropriate from calendar help</w:t>
            </w:r>
          </w:p>
        </w:tc>
        <w:tc>
          <w:tcPr>
            <w:tcW w:w="2852" w:type="dxa"/>
            <w:vMerge w:val="restart"/>
            <w:shd w:val="clear" w:color="auto" w:fill="auto"/>
          </w:tcPr>
          <w:p w14:paraId="2158E5BE" w14:textId="77777777" w:rsidR="00467E8A" w:rsidRPr="009F4CD2" w:rsidRDefault="00467E8A" w:rsidP="00467E8A"/>
        </w:tc>
        <w:tc>
          <w:tcPr>
            <w:tcW w:w="1264" w:type="dxa"/>
          </w:tcPr>
          <w:p w14:paraId="6A727C71" w14:textId="77777777" w:rsidR="00467E8A" w:rsidRPr="009F4CD2" w:rsidRDefault="00467E8A" w:rsidP="00467E8A">
            <w:pPr>
              <w:rPr>
                <w:rFonts w:cs="Arial"/>
                <w:bCs/>
              </w:rPr>
            </w:pPr>
          </w:p>
        </w:tc>
      </w:tr>
      <w:tr w:rsidR="00467E8A" w:rsidRPr="009F4CD2" w14:paraId="22BE7AAE" w14:textId="77777777" w:rsidTr="00467E8A">
        <w:trPr>
          <w:trHeight w:val="288"/>
        </w:trPr>
        <w:tc>
          <w:tcPr>
            <w:tcW w:w="900" w:type="dxa"/>
            <w:vMerge/>
            <w:shd w:val="clear" w:color="auto" w:fill="auto"/>
          </w:tcPr>
          <w:p w14:paraId="02C04B39" w14:textId="77777777" w:rsidR="00467E8A" w:rsidRPr="009F4CD2" w:rsidRDefault="00467E8A" w:rsidP="00467E8A"/>
        </w:tc>
        <w:tc>
          <w:tcPr>
            <w:tcW w:w="1592" w:type="dxa"/>
            <w:vMerge/>
            <w:shd w:val="clear" w:color="auto" w:fill="auto"/>
          </w:tcPr>
          <w:p w14:paraId="261272D8" w14:textId="77777777" w:rsidR="00467E8A" w:rsidRPr="009F4CD2" w:rsidRDefault="00467E8A" w:rsidP="00467E8A">
            <w:pPr>
              <w:rPr>
                <w:rFonts w:cs="Arial"/>
                <w:b/>
                <w:bCs/>
              </w:rPr>
            </w:pPr>
          </w:p>
        </w:tc>
        <w:tc>
          <w:tcPr>
            <w:tcW w:w="2880" w:type="dxa"/>
            <w:vMerge/>
            <w:shd w:val="clear" w:color="auto" w:fill="auto"/>
          </w:tcPr>
          <w:p w14:paraId="2CCC9799" w14:textId="77777777" w:rsidR="00467E8A" w:rsidRPr="009F4CD2" w:rsidRDefault="00467E8A" w:rsidP="00467E8A"/>
        </w:tc>
        <w:tc>
          <w:tcPr>
            <w:tcW w:w="4798" w:type="dxa"/>
            <w:shd w:val="clear" w:color="auto" w:fill="auto"/>
          </w:tcPr>
          <w:p w14:paraId="3FE08BDE" w14:textId="77777777" w:rsidR="00467E8A" w:rsidRPr="009F4CD2" w:rsidRDefault="00467E8A" w:rsidP="00467E8A">
            <w:pPr>
              <w:rPr>
                <w:rStyle w:val="SAPScreenElement"/>
              </w:rPr>
            </w:pPr>
            <w:r w:rsidRPr="009F4CD2">
              <w:rPr>
                <w:rStyle w:val="SAPScreenElement"/>
              </w:rPr>
              <w:t>To</w:t>
            </w:r>
            <w:r>
              <w:rPr>
                <w:rStyle w:val="SAPScreenElement"/>
              </w:rPr>
              <w:t>:</w:t>
            </w:r>
            <w:r w:rsidRPr="009F4CD2">
              <w:t xml:space="preserve"> </w:t>
            </w:r>
            <w:r>
              <w:t>defaults to system high date; select as appropriate from calendar help</w:t>
            </w:r>
          </w:p>
        </w:tc>
        <w:tc>
          <w:tcPr>
            <w:tcW w:w="2852" w:type="dxa"/>
            <w:vMerge/>
            <w:shd w:val="clear" w:color="auto" w:fill="auto"/>
          </w:tcPr>
          <w:p w14:paraId="2462A1D6" w14:textId="77777777" w:rsidR="00467E8A" w:rsidRPr="009F4CD2" w:rsidRDefault="00467E8A" w:rsidP="00467E8A"/>
        </w:tc>
        <w:tc>
          <w:tcPr>
            <w:tcW w:w="1264" w:type="dxa"/>
          </w:tcPr>
          <w:p w14:paraId="76E74E94" w14:textId="77777777" w:rsidR="00467E8A" w:rsidRPr="009F4CD2" w:rsidRDefault="00467E8A" w:rsidP="00467E8A">
            <w:pPr>
              <w:rPr>
                <w:rFonts w:cs="Arial"/>
                <w:bCs/>
              </w:rPr>
            </w:pPr>
          </w:p>
        </w:tc>
      </w:tr>
      <w:tr w:rsidR="00467E8A" w:rsidRPr="009F4CD2" w14:paraId="0C099D91" w14:textId="77777777" w:rsidTr="00467E8A">
        <w:trPr>
          <w:trHeight w:val="288"/>
        </w:trPr>
        <w:tc>
          <w:tcPr>
            <w:tcW w:w="900" w:type="dxa"/>
            <w:vMerge/>
            <w:shd w:val="clear" w:color="auto" w:fill="auto"/>
          </w:tcPr>
          <w:p w14:paraId="007522E2" w14:textId="77777777" w:rsidR="00467E8A" w:rsidRPr="009F4CD2" w:rsidRDefault="00467E8A" w:rsidP="00467E8A"/>
        </w:tc>
        <w:tc>
          <w:tcPr>
            <w:tcW w:w="1592" w:type="dxa"/>
            <w:vMerge/>
            <w:shd w:val="clear" w:color="auto" w:fill="auto"/>
          </w:tcPr>
          <w:p w14:paraId="28C7D806" w14:textId="77777777" w:rsidR="00467E8A" w:rsidRPr="009F4CD2" w:rsidRDefault="00467E8A" w:rsidP="00467E8A">
            <w:pPr>
              <w:rPr>
                <w:rFonts w:cs="Arial"/>
                <w:b/>
                <w:bCs/>
              </w:rPr>
            </w:pPr>
          </w:p>
        </w:tc>
        <w:tc>
          <w:tcPr>
            <w:tcW w:w="2880" w:type="dxa"/>
            <w:shd w:val="clear" w:color="auto" w:fill="auto"/>
          </w:tcPr>
          <w:p w14:paraId="15B72032" w14:textId="77777777" w:rsidR="00467E8A" w:rsidRPr="009F4CD2" w:rsidRDefault="00467E8A" w:rsidP="00467E8A"/>
        </w:tc>
        <w:tc>
          <w:tcPr>
            <w:tcW w:w="4798" w:type="dxa"/>
            <w:shd w:val="clear" w:color="auto" w:fill="auto"/>
          </w:tcPr>
          <w:p w14:paraId="2D5ADE1E" w14:textId="77777777" w:rsidR="00467E8A" w:rsidRPr="009F4CD2" w:rsidRDefault="00467E8A" w:rsidP="00467E8A">
            <w:pPr>
              <w:rPr>
                <w:rStyle w:val="SAPScreenElement"/>
              </w:rPr>
            </w:pPr>
            <w:r>
              <w:rPr>
                <w:rStyle w:val="SAPScreenElement"/>
              </w:rPr>
              <w:t xml:space="preserve">Reason: </w:t>
            </w:r>
            <w:r w:rsidRPr="00CB5EAF">
              <w:t>select from value help</w:t>
            </w:r>
          </w:p>
        </w:tc>
        <w:tc>
          <w:tcPr>
            <w:tcW w:w="2852" w:type="dxa"/>
            <w:vMerge/>
            <w:shd w:val="clear" w:color="auto" w:fill="auto"/>
          </w:tcPr>
          <w:p w14:paraId="1207ECB8" w14:textId="77777777" w:rsidR="00467E8A" w:rsidRPr="009F4CD2" w:rsidRDefault="00467E8A" w:rsidP="00467E8A"/>
        </w:tc>
        <w:tc>
          <w:tcPr>
            <w:tcW w:w="1264" w:type="dxa"/>
          </w:tcPr>
          <w:p w14:paraId="5511196F" w14:textId="77777777" w:rsidR="00467E8A" w:rsidRPr="009F4CD2" w:rsidRDefault="00467E8A" w:rsidP="00467E8A">
            <w:pPr>
              <w:rPr>
                <w:rFonts w:cs="Arial"/>
                <w:bCs/>
              </w:rPr>
            </w:pPr>
          </w:p>
        </w:tc>
      </w:tr>
      <w:tr w:rsidR="00467E8A" w:rsidRPr="009F4CD2" w14:paraId="1DB1CDB5" w14:textId="77777777" w:rsidTr="00467E8A">
        <w:trPr>
          <w:trHeight w:val="288"/>
        </w:trPr>
        <w:tc>
          <w:tcPr>
            <w:tcW w:w="900" w:type="dxa"/>
            <w:vMerge/>
            <w:shd w:val="clear" w:color="auto" w:fill="auto"/>
          </w:tcPr>
          <w:p w14:paraId="67EE8490" w14:textId="77777777" w:rsidR="00467E8A" w:rsidRPr="009F4CD2" w:rsidRDefault="00467E8A" w:rsidP="00467E8A"/>
        </w:tc>
        <w:tc>
          <w:tcPr>
            <w:tcW w:w="1592" w:type="dxa"/>
            <w:vMerge/>
            <w:shd w:val="clear" w:color="auto" w:fill="auto"/>
          </w:tcPr>
          <w:p w14:paraId="44606DB1" w14:textId="77777777" w:rsidR="00467E8A" w:rsidRPr="009F4CD2" w:rsidRDefault="00467E8A" w:rsidP="00467E8A">
            <w:pPr>
              <w:rPr>
                <w:rFonts w:cs="Arial"/>
                <w:b/>
                <w:bCs/>
              </w:rPr>
            </w:pPr>
          </w:p>
        </w:tc>
        <w:tc>
          <w:tcPr>
            <w:tcW w:w="2880" w:type="dxa"/>
            <w:vMerge w:val="restart"/>
            <w:shd w:val="clear" w:color="auto" w:fill="auto"/>
          </w:tcPr>
          <w:p w14:paraId="425CEFEC" w14:textId="77777777" w:rsidR="00467E8A" w:rsidRPr="009F4CD2" w:rsidRDefault="00467E8A" w:rsidP="00467E8A">
            <w:r w:rsidRPr="00187B9E">
              <w:t xml:space="preserve">In the </w:t>
            </w:r>
            <w:r w:rsidRPr="00CB5EAF">
              <w:rPr>
                <w:rStyle w:val="SAPScreenElement"/>
              </w:rPr>
              <w:t xml:space="preserve">Previous Employment </w:t>
            </w:r>
            <w:r>
              <w:t xml:space="preserve">part </w:t>
            </w:r>
            <w:r w:rsidRPr="00187B9E">
              <w:rPr>
                <w:rFonts w:cs="Arial"/>
                <w:bCs/>
              </w:rPr>
              <w:t>of the form</w:t>
            </w:r>
            <w:r w:rsidRPr="00187B9E">
              <w:t xml:space="preserve"> make the following entries:</w:t>
            </w:r>
          </w:p>
        </w:tc>
        <w:tc>
          <w:tcPr>
            <w:tcW w:w="4798" w:type="dxa"/>
            <w:shd w:val="clear" w:color="auto" w:fill="auto"/>
          </w:tcPr>
          <w:p w14:paraId="026D1BA9" w14:textId="77777777" w:rsidR="00467E8A" w:rsidRPr="0044793A" w:rsidRDefault="00467E8A" w:rsidP="00467E8A">
            <w:r w:rsidRPr="00CB5EAF">
              <w:rPr>
                <w:rStyle w:val="SAPScreenElement"/>
              </w:rPr>
              <w:t>Prev.UK Inst.ID:</w:t>
            </w:r>
            <w:r w:rsidRPr="009F4CD2">
              <w:t xml:space="preserve"> </w:t>
            </w:r>
            <w:r>
              <w:t xml:space="preserve">select from value help </w:t>
            </w:r>
            <w:r w:rsidRPr="002B1DCF">
              <w:t>the identifier of the previous higher education institution (HEI) at which the member of staff worked</w:t>
            </w:r>
          </w:p>
        </w:tc>
        <w:tc>
          <w:tcPr>
            <w:tcW w:w="2852" w:type="dxa"/>
            <w:vMerge/>
            <w:shd w:val="clear" w:color="auto" w:fill="auto"/>
          </w:tcPr>
          <w:p w14:paraId="2ECADD97" w14:textId="77777777" w:rsidR="00467E8A" w:rsidRPr="009F4CD2" w:rsidRDefault="00467E8A" w:rsidP="00467E8A"/>
        </w:tc>
        <w:tc>
          <w:tcPr>
            <w:tcW w:w="1264" w:type="dxa"/>
          </w:tcPr>
          <w:p w14:paraId="37A3B05E" w14:textId="77777777" w:rsidR="00467E8A" w:rsidRPr="009F4CD2" w:rsidRDefault="00467E8A" w:rsidP="00467E8A">
            <w:pPr>
              <w:rPr>
                <w:rFonts w:cs="Arial"/>
                <w:bCs/>
              </w:rPr>
            </w:pPr>
          </w:p>
        </w:tc>
      </w:tr>
      <w:tr w:rsidR="00467E8A" w:rsidRPr="009F4CD2" w14:paraId="2635CF00" w14:textId="77777777" w:rsidTr="00467E8A">
        <w:trPr>
          <w:trHeight w:val="288"/>
        </w:trPr>
        <w:tc>
          <w:tcPr>
            <w:tcW w:w="900" w:type="dxa"/>
            <w:vMerge/>
            <w:shd w:val="clear" w:color="auto" w:fill="auto"/>
          </w:tcPr>
          <w:p w14:paraId="492D5E23" w14:textId="77777777" w:rsidR="00467E8A" w:rsidRPr="009F4CD2" w:rsidRDefault="00467E8A" w:rsidP="00467E8A"/>
        </w:tc>
        <w:tc>
          <w:tcPr>
            <w:tcW w:w="1592" w:type="dxa"/>
            <w:vMerge/>
            <w:shd w:val="clear" w:color="auto" w:fill="auto"/>
          </w:tcPr>
          <w:p w14:paraId="6C814632" w14:textId="77777777" w:rsidR="00467E8A" w:rsidRPr="009F4CD2" w:rsidRDefault="00467E8A" w:rsidP="00467E8A">
            <w:pPr>
              <w:rPr>
                <w:rFonts w:cs="Arial"/>
                <w:b/>
                <w:bCs/>
              </w:rPr>
            </w:pPr>
          </w:p>
        </w:tc>
        <w:tc>
          <w:tcPr>
            <w:tcW w:w="2880" w:type="dxa"/>
            <w:vMerge/>
            <w:shd w:val="clear" w:color="auto" w:fill="auto"/>
          </w:tcPr>
          <w:p w14:paraId="366ED211" w14:textId="77777777" w:rsidR="00467E8A" w:rsidRPr="00187B9E" w:rsidRDefault="00467E8A" w:rsidP="00467E8A"/>
        </w:tc>
        <w:tc>
          <w:tcPr>
            <w:tcW w:w="4798" w:type="dxa"/>
            <w:shd w:val="clear" w:color="auto" w:fill="auto"/>
          </w:tcPr>
          <w:p w14:paraId="547DB136" w14:textId="77777777" w:rsidR="00467E8A" w:rsidRPr="007D7C93" w:rsidRDefault="00467E8A" w:rsidP="00467E8A">
            <w:pPr>
              <w:rPr>
                <w:rStyle w:val="SAPScreenElement"/>
                <w:rFonts w:ascii="BentonSans Book" w:hAnsi="BentonSans Book"/>
                <w:color w:val="auto"/>
              </w:rPr>
            </w:pPr>
            <w:r>
              <w:rPr>
                <w:rStyle w:val="SAPScreenElement"/>
              </w:rPr>
              <w:t>Previous Employment</w:t>
            </w:r>
            <w:r w:rsidRPr="00CB5EAF">
              <w:rPr>
                <w:rStyle w:val="SAPScreenElement"/>
              </w:rPr>
              <w:t>:</w:t>
            </w:r>
            <w:r>
              <w:rPr>
                <w:rStyle w:val="SAPScreenElement"/>
              </w:rPr>
              <w:t xml:space="preserve"> </w:t>
            </w:r>
            <w:r>
              <w:t xml:space="preserve">select from value help </w:t>
            </w:r>
            <w:r w:rsidRPr="0090071D">
              <w:rPr>
                <w:rStyle w:val="SAPScreenElement"/>
                <w:rFonts w:ascii="BentonSans Book" w:hAnsi="BentonSans Book"/>
                <w:color w:val="auto"/>
              </w:rPr>
              <w:t>the nature of employment of staff with the reporting higher education provider (HEP)</w:t>
            </w:r>
          </w:p>
        </w:tc>
        <w:tc>
          <w:tcPr>
            <w:tcW w:w="2852" w:type="dxa"/>
            <w:vMerge/>
            <w:shd w:val="clear" w:color="auto" w:fill="auto"/>
          </w:tcPr>
          <w:p w14:paraId="7504590E" w14:textId="77777777" w:rsidR="00467E8A" w:rsidRPr="009F4CD2" w:rsidRDefault="00467E8A" w:rsidP="00467E8A"/>
        </w:tc>
        <w:tc>
          <w:tcPr>
            <w:tcW w:w="1264" w:type="dxa"/>
          </w:tcPr>
          <w:p w14:paraId="42D95244" w14:textId="77777777" w:rsidR="00467E8A" w:rsidRPr="009F4CD2" w:rsidRDefault="00467E8A" w:rsidP="00467E8A">
            <w:pPr>
              <w:rPr>
                <w:rFonts w:cs="Arial"/>
                <w:bCs/>
              </w:rPr>
            </w:pPr>
          </w:p>
        </w:tc>
      </w:tr>
      <w:tr w:rsidR="00467E8A" w:rsidRPr="009F4CD2" w14:paraId="365D2CE9" w14:textId="77777777" w:rsidTr="00467E8A">
        <w:trPr>
          <w:trHeight w:val="576"/>
        </w:trPr>
        <w:tc>
          <w:tcPr>
            <w:tcW w:w="900" w:type="dxa"/>
            <w:vMerge/>
            <w:shd w:val="clear" w:color="auto" w:fill="auto"/>
          </w:tcPr>
          <w:p w14:paraId="7952F3BC" w14:textId="77777777" w:rsidR="00467E8A" w:rsidRPr="009F4CD2" w:rsidRDefault="00467E8A" w:rsidP="00467E8A"/>
        </w:tc>
        <w:tc>
          <w:tcPr>
            <w:tcW w:w="1592" w:type="dxa"/>
            <w:vMerge/>
            <w:shd w:val="clear" w:color="auto" w:fill="auto"/>
          </w:tcPr>
          <w:p w14:paraId="7E5D7119" w14:textId="77777777" w:rsidR="00467E8A" w:rsidRPr="009F4CD2" w:rsidRDefault="00467E8A" w:rsidP="00467E8A">
            <w:pPr>
              <w:rPr>
                <w:rFonts w:cs="Arial"/>
                <w:b/>
                <w:bCs/>
              </w:rPr>
            </w:pPr>
          </w:p>
        </w:tc>
        <w:tc>
          <w:tcPr>
            <w:tcW w:w="2880" w:type="dxa"/>
            <w:vMerge w:val="restart"/>
            <w:shd w:val="clear" w:color="auto" w:fill="auto"/>
          </w:tcPr>
          <w:p w14:paraId="61C8CB62" w14:textId="77777777" w:rsidR="00467E8A" w:rsidRPr="00187B9E" w:rsidRDefault="00467E8A" w:rsidP="00467E8A">
            <w:r w:rsidRPr="00187B9E">
              <w:t xml:space="preserve">In the </w:t>
            </w:r>
            <w:r>
              <w:rPr>
                <w:rStyle w:val="SAPScreenElement"/>
              </w:rPr>
              <w:t>Current</w:t>
            </w:r>
            <w:r w:rsidRPr="00CB5EAF">
              <w:rPr>
                <w:rStyle w:val="SAPScreenElement"/>
              </w:rPr>
              <w:t xml:space="preserve"> Employment </w:t>
            </w:r>
            <w:r>
              <w:t xml:space="preserve">part </w:t>
            </w:r>
            <w:r w:rsidRPr="00187B9E">
              <w:rPr>
                <w:rFonts w:cs="Arial"/>
                <w:bCs/>
              </w:rPr>
              <w:t>of the form</w:t>
            </w:r>
            <w:r w:rsidRPr="00187B9E">
              <w:t xml:space="preserve"> make the following entries:</w:t>
            </w:r>
          </w:p>
        </w:tc>
        <w:tc>
          <w:tcPr>
            <w:tcW w:w="4798" w:type="dxa"/>
            <w:shd w:val="clear" w:color="auto" w:fill="auto"/>
          </w:tcPr>
          <w:p w14:paraId="6F2F5FD1" w14:textId="77777777" w:rsidR="00467E8A" w:rsidRDefault="00467E8A" w:rsidP="00467E8A">
            <w:r w:rsidRPr="00BF1FF1">
              <w:rPr>
                <w:rStyle w:val="SAPScreenElement"/>
              </w:rPr>
              <w:t>Staff ID</w:t>
            </w:r>
            <w:r>
              <w:t xml:space="preserve">: enter either an existing ID or select </w:t>
            </w:r>
            <w:r w:rsidRPr="00BF1FF1">
              <w:rPr>
                <w:rStyle w:val="SAPScreenElement"/>
              </w:rPr>
              <w:t>New Staff ID</w:t>
            </w:r>
            <w:r>
              <w:t xml:space="preserve"> button to generate a new ID</w:t>
            </w:r>
          </w:p>
          <w:p w14:paraId="077BC060" w14:textId="77777777" w:rsidR="00467E8A" w:rsidRPr="009F4CD2" w:rsidRDefault="00467E8A" w:rsidP="00467E8A">
            <w:pPr>
              <w:pStyle w:val="SAPNoteHeading"/>
              <w:ind w:left="349"/>
            </w:pPr>
            <w:r w:rsidRPr="009F4CD2">
              <w:rPr>
                <w:noProof/>
              </w:rPr>
              <w:drawing>
                <wp:inline distT="0" distB="0" distL="0" distR="0" wp14:anchorId="6AC99994" wp14:editId="5315BEFF">
                  <wp:extent cx="228600" cy="228600"/>
                  <wp:effectExtent l="0" t="0" r="0" b="0"/>
                  <wp:docPr id="27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F4CD2">
              <w:t> Note</w:t>
            </w:r>
          </w:p>
          <w:p w14:paraId="318FE8A2" w14:textId="77777777" w:rsidR="00467E8A" w:rsidRPr="009F4CD2" w:rsidRDefault="00467E8A" w:rsidP="00467E8A">
            <w:pPr>
              <w:ind w:left="349"/>
            </w:pPr>
            <w:r w:rsidRPr="002B1DCF">
              <w:t>A unique number allocated to a staff member when they are first entered onto the HESA Staff record. The ID stays with the staff member for the whole of their academic career</w:t>
            </w:r>
            <w:r>
              <w:t>.</w:t>
            </w:r>
          </w:p>
        </w:tc>
        <w:tc>
          <w:tcPr>
            <w:tcW w:w="2852" w:type="dxa"/>
            <w:vMerge/>
            <w:shd w:val="clear" w:color="auto" w:fill="auto"/>
          </w:tcPr>
          <w:p w14:paraId="78DC6CCF" w14:textId="77777777" w:rsidR="00467E8A" w:rsidRPr="009F4CD2" w:rsidRDefault="00467E8A" w:rsidP="00467E8A">
            <w:pPr>
              <w:rPr>
                <w:rFonts w:cs="Arial"/>
                <w:bCs/>
              </w:rPr>
            </w:pPr>
          </w:p>
        </w:tc>
        <w:tc>
          <w:tcPr>
            <w:tcW w:w="1264" w:type="dxa"/>
          </w:tcPr>
          <w:p w14:paraId="3B4738DC" w14:textId="77777777" w:rsidR="00467E8A" w:rsidRPr="009F4CD2" w:rsidRDefault="00467E8A" w:rsidP="00467E8A">
            <w:pPr>
              <w:rPr>
                <w:rFonts w:cs="Arial"/>
                <w:bCs/>
              </w:rPr>
            </w:pPr>
          </w:p>
        </w:tc>
      </w:tr>
      <w:tr w:rsidR="00467E8A" w:rsidRPr="009F4CD2" w14:paraId="7C8A262B" w14:textId="77777777" w:rsidTr="00467E8A">
        <w:trPr>
          <w:trHeight w:val="576"/>
        </w:trPr>
        <w:tc>
          <w:tcPr>
            <w:tcW w:w="900" w:type="dxa"/>
            <w:vMerge/>
            <w:shd w:val="clear" w:color="auto" w:fill="auto"/>
          </w:tcPr>
          <w:p w14:paraId="2F90AA15" w14:textId="77777777" w:rsidR="00467E8A" w:rsidRPr="009F4CD2" w:rsidRDefault="00467E8A" w:rsidP="00467E8A"/>
        </w:tc>
        <w:tc>
          <w:tcPr>
            <w:tcW w:w="1592" w:type="dxa"/>
            <w:vMerge/>
            <w:shd w:val="clear" w:color="auto" w:fill="auto"/>
          </w:tcPr>
          <w:p w14:paraId="5BD9AD63" w14:textId="77777777" w:rsidR="00467E8A" w:rsidRPr="009F4CD2" w:rsidRDefault="00467E8A" w:rsidP="00467E8A">
            <w:pPr>
              <w:rPr>
                <w:rFonts w:cs="Arial"/>
                <w:b/>
                <w:bCs/>
              </w:rPr>
            </w:pPr>
          </w:p>
        </w:tc>
        <w:tc>
          <w:tcPr>
            <w:tcW w:w="2880" w:type="dxa"/>
            <w:vMerge/>
            <w:shd w:val="clear" w:color="auto" w:fill="auto"/>
          </w:tcPr>
          <w:p w14:paraId="48DD8CED" w14:textId="77777777" w:rsidR="00467E8A" w:rsidRPr="00187B9E" w:rsidRDefault="00467E8A" w:rsidP="00467E8A"/>
        </w:tc>
        <w:tc>
          <w:tcPr>
            <w:tcW w:w="4798" w:type="dxa"/>
            <w:shd w:val="clear" w:color="auto" w:fill="auto"/>
          </w:tcPr>
          <w:p w14:paraId="76743164" w14:textId="77777777" w:rsidR="00467E8A" w:rsidRPr="009F4CD2" w:rsidRDefault="00467E8A" w:rsidP="00467E8A">
            <w:r w:rsidRPr="00BF1FF1">
              <w:rPr>
                <w:rStyle w:val="SAPScreenElement"/>
              </w:rPr>
              <w:t>Open Researcher and Contributor</w:t>
            </w:r>
            <w:r>
              <w:t xml:space="preserve">: enter </w:t>
            </w:r>
            <w:r w:rsidRPr="00727E34">
              <w:rPr>
                <w:lang w:val="en-GB"/>
              </w:rPr>
              <w:t>a unique identifier for open researchers and contributors</w:t>
            </w:r>
          </w:p>
        </w:tc>
        <w:tc>
          <w:tcPr>
            <w:tcW w:w="2852" w:type="dxa"/>
            <w:vMerge/>
            <w:shd w:val="clear" w:color="auto" w:fill="auto"/>
          </w:tcPr>
          <w:p w14:paraId="6297CC9A" w14:textId="77777777" w:rsidR="00467E8A" w:rsidRPr="009F4CD2" w:rsidRDefault="00467E8A" w:rsidP="00467E8A">
            <w:pPr>
              <w:rPr>
                <w:rFonts w:cs="Arial"/>
                <w:bCs/>
              </w:rPr>
            </w:pPr>
          </w:p>
        </w:tc>
        <w:tc>
          <w:tcPr>
            <w:tcW w:w="1264" w:type="dxa"/>
          </w:tcPr>
          <w:p w14:paraId="749112C6" w14:textId="77777777" w:rsidR="00467E8A" w:rsidRPr="009F4CD2" w:rsidRDefault="00467E8A" w:rsidP="00467E8A">
            <w:pPr>
              <w:rPr>
                <w:rFonts w:cs="Arial"/>
                <w:bCs/>
              </w:rPr>
            </w:pPr>
          </w:p>
        </w:tc>
      </w:tr>
      <w:tr w:rsidR="00467E8A" w:rsidRPr="009F4CD2" w14:paraId="0C189F33" w14:textId="77777777" w:rsidTr="00467E8A">
        <w:trPr>
          <w:trHeight w:val="288"/>
        </w:trPr>
        <w:tc>
          <w:tcPr>
            <w:tcW w:w="900" w:type="dxa"/>
            <w:vMerge/>
            <w:shd w:val="clear" w:color="auto" w:fill="auto"/>
          </w:tcPr>
          <w:p w14:paraId="5AE743B8" w14:textId="77777777" w:rsidR="00467E8A" w:rsidRPr="009F4CD2" w:rsidRDefault="00467E8A" w:rsidP="00467E8A"/>
        </w:tc>
        <w:tc>
          <w:tcPr>
            <w:tcW w:w="1592" w:type="dxa"/>
            <w:vMerge/>
            <w:shd w:val="clear" w:color="auto" w:fill="auto"/>
          </w:tcPr>
          <w:p w14:paraId="751DCCAC" w14:textId="77777777" w:rsidR="00467E8A" w:rsidRPr="009F4CD2" w:rsidRDefault="00467E8A" w:rsidP="00467E8A">
            <w:pPr>
              <w:rPr>
                <w:rFonts w:cs="Arial"/>
                <w:b/>
                <w:bCs/>
              </w:rPr>
            </w:pPr>
          </w:p>
        </w:tc>
        <w:tc>
          <w:tcPr>
            <w:tcW w:w="2880" w:type="dxa"/>
            <w:vMerge/>
            <w:shd w:val="clear" w:color="auto" w:fill="auto"/>
          </w:tcPr>
          <w:p w14:paraId="1341D2BB" w14:textId="77777777" w:rsidR="00467E8A" w:rsidRPr="00187B9E" w:rsidRDefault="00467E8A" w:rsidP="00467E8A"/>
        </w:tc>
        <w:tc>
          <w:tcPr>
            <w:tcW w:w="4798" w:type="dxa"/>
            <w:shd w:val="clear" w:color="auto" w:fill="auto"/>
          </w:tcPr>
          <w:p w14:paraId="5F3E074E" w14:textId="77777777" w:rsidR="00467E8A" w:rsidRPr="009F4CD2" w:rsidRDefault="00467E8A" w:rsidP="00467E8A">
            <w:r w:rsidRPr="00BF1FF1">
              <w:rPr>
                <w:rStyle w:val="SAPScreenElement"/>
              </w:rPr>
              <w:t>Date Appointed</w:t>
            </w:r>
            <w:r>
              <w:t>: defaults to hiring date; leave as is</w:t>
            </w:r>
          </w:p>
        </w:tc>
        <w:tc>
          <w:tcPr>
            <w:tcW w:w="2852" w:type="dxa"/>
            <w:vMerge/>
            <w:shd w:val="clear" w:color="auto" w:fill="auto"/>
          </w:tcPr>
          <w:p w14:paraId="69AB1E17" w14:textId="77777777" w:rsidR="00467E8A" w:rsidRPr="009F4CD2" w:rsidRDefault="00467E8A" w:rsidP="00467E8A">
            <w:pPr>
              <w:rPr>
                <w:rFonts w:cs="Arial"/>
                <w:bCs/>
              </w:rPr>
            </w:pPr>
          </w:p>
        </w:tc>
        <w:tc>
          <w:tcPr>
            <w:tcW w:w="1264" w:type="dxa"/>
          </w:tcPr>
          <w:p w14:paraId="64AE41A1" w14:textId="77777777" w:rsidR="00467E8A" w:rsidRPr="009F4CD2" w:rsidRDefault="00467E8A" w:rsidP="00467E8A">
            <w:pPr>
              <w:rPr>
                <w:rFonts w:cs="Arial"/>
                <w:bCs/>
              </w:rPr>
            </w:pPr>
          </w:p>
        </w:tc>
      </w:tr>
      <w:tr w:rsidR="00467E8A" w:rsidRPr="009F4CD2" w14:paraId="56157039" w14:textId="77777777" w:rsidTr="00467E8A">
        <w:trPr>
          <w:trHeight w:val="288"/>
        </w:trPr>
        <w:tc>
          <w:tcPr>
            <w:tcW w:w="900" w:type="dxa"/>
            <w:vMerge/>
            <w:shd w:val="clear" w:color="auto" w:fill="auto"/>
          </w:tcPr>
          <w:p w14:paraId="27A0159C" w14:textId="77777777" w:rsidR="00467E8A" w:rsidRPr="009F4CD2" w:rsidRDefault="00467E8A" w:rsidP="00467E8A"/>
        </w:tc>
        <w:tc>
          <w:tcPr>
            <w:tcW w:w="1592" w:type="dxa"/>
            <w:vMerge/>
            <w:shd w:val="clear" w:color="auto" w:fill="auto"/>
          </w:tcPr>
          <w:p w14:paraId="4369D059" w14:textId="77777777" w:rsidR="00467E8A" w:rsidRPr="009F4CD2" w:rsidRDefault="00467E8A" w:rsidP="00467E8A">
            <w:pPr>
              <w:rPr>
                <w:rFonts w:cs="Arial"/>
                <w:b/>
                <w:bCs/>
              </w:rPr>
            </w:pPr>
          </w:p>
        </w:tc>
        <w:tc>
          <w:tcPr>
            <w:tcW w:w="2880" w:type="dxa"/>
            <w:vMerge/>
            <w:shd w:val="clear" w:color="auto" w:fill="auto"/>
          </w:tcPr>
          <w:p w14:paraId="4D6AB588" w14:textId="77777777" w:rsidR="00467E8A" w:rsidRPr="00187B9E" w:rsidRDefault="00467E8A" w:rsidP="00467E8A"/>
        </w:tc>
        <w:tc>
          <w:tcPr>
            <w:tcW w:w="4798" w:type="dxa"/>
            <w:shd w:val="clear" w:color="auto" w:fill="auto"/>
          </w:tcPr>
          <w:p w14:paraId="11C2FC06" w14:textId="77777777" w:rsidR="00467E8A" w:rsidRPr="009F4CD2" w:rsidRDefault="00467E8A" w:rsidP="00467E8A">
            <w:r w:rsidRPr="00BF1FF1">
              <w:rPr>
                <w:rStyle w:val="SAPScreenElement"/>
              </w:rPr>
              <w:t>Gender Identity</w:t>
            </w:r>
            <w:r w:rsidRPr="00CB5EAF">
              <w:t>:</w:t>
            </w:r>
            <w:r>
              <w:t xml:space="preserve"> select from drop-down</w:t>
            </w:r>
          </w:p>
        </w:tc>
        <w:tc>
          <w:tcPr>
            <w:tcW w:w="2852" w:type="dxa"/>
            <w:vMerge/>
            <w:shd w:val="clear" w:color="auto" w:fill="auto"/>
          </w:tcPr>
          <w:p w14:paraId="004B2EF3" w14:textId="77777777" w:rsidR="00467E8A" w:rsidRPr="009F4CD2" w:rsidRDefault="00467E8A" w:rsidP="00467E8A">
            <w:pPr>
              <w:rPr>
                <w:rFonts w:cs="Arial"/>
                <w:bCs/>
              </w:rPr>
            </w:pPr>
          </w:p>
        </w:tc>
        <w:tc>
          <w:tcPr>
            <w:tcW w:w="1264" w:type="dxa"/>
          </w:tcPr>
          <w:p w14:paraId="5F54DFAA" w14:textId="77777777" w:rsidR="00467E8A" w:rsidRPr="009F4CD2" w:rsidRDefault="00467E8A" w:rsidP="00467E8A">
            <w:pPr>
              <w:rPr>
                <w:rFonts w:cs="Arial"/>
                <w:bCs/>
              </w:rPr>
            </w:pPr>
          </w:p>
        </w:tc>
      </w:tr>
      <w:tr w:rsidR="00467E8A" w:rsidRPr="009F4CD2" w14:paraId="4B96F928" w14:textId="77777777" w:rsidTr="00467E8A">
        <w:trPr>
          <w:trHeight w:val="576"/>
        </w:trPr>
        <w:tc>
          <w:tcPr>
            <w:tcW w:w="900" w:type="dxa"/>
            <w:vMerge/>
            <w:shd w:val="clear" w:color="auto" w:fill="auto"/>
          </w:tcPr>
          <w:p w14:paraId="0F7F1F6A" w14:textId="77777777" w:rsidR="00467E8A" w:rsidRPr="009F4CD2" w:rsidRDefault="00467E8A" w:rsidP="00467E8A"/>
        </w:tc>
        <w:tc>
          <w:tcPr>
            <w:tcW w:w="1592" w:type="dxa"/>
            <w:vMerge/>
            <w:shd w:val="clear" w:color="auto" w:fill="auto"/>
          </w:tcPr>
          <w:p w14:paraId="1AE4DDC8" w14:textId="77777777" w:rsidR="00467E8A" w:rsidRPr="009F4CD2" w:rsidRDefault="00467E8A" w:rsidP="00467E8A">
            <w:pPr>
              <w:rPr>
                <w:rFonts w:cs="Arial"/>
                <w:b/>
                <w:bCs/>
              </w:rPr>
            </w:pPr>
          </w:p>
        </w:tc>
        <w:tc>
          <w:tcPr>
            <w:tcW w:w="2880" w:type="dxa"/>
            <w:vMerge/>
            <w:shd w:val="clear" w:color="auto" w:fill="auto"/>
          </w:tcPr>
          <w:p w14:paraId="591D04F1" w14:textId="77777777" w:rsidR="00467E8A" w:rsidRPr="00187B9E" w:rsidRDefault="00467E8A" w:rsidP="00467E8A"/>
        </w:tc>
        <w:tc>
          <w:tcPr>
            <w:tcW w:w="4798" w:type="dxa"/>
            <w:shd w:val="clear" w:color="auto" w:fill="auto"/>
          </w:tcPr>
          <w:p w14:paraId="49536FBC" w14:textId="77777777" w:rsidR="00467E8A" w:rsidRDefault="00467E8A" w:rsidP="00467E8A">
            <w:r w:rsidRPr="00BF1FF1">
              <w:rPr>
                <w:rStyle w:val="SAPScreenElement"/>
              </w:rPr>
              <w:t>Can teach in Welsh</w:t>
            </w:r>
            <w:r w:rsidRPr="00CB5EAF">
              <w:t>:</w:t>
            </w:r>
            <w:r>
              <w:t xml:space="preserve"> select from drop-down</w:t>
            </w:r>
          </w:p>
          <w:p w14:paraId="20F26580" w14:textId="77777777" w:rsidR="00467E8A" w:rsidRPr="009F4CD2" w:rsidRDefault="00467E8A" w:rsidP="00467E8A">
            <w:pPr>
              <w:pStyle w:val="SAPNoteHeading"/>
              <w:ind w:left="349"/>
            </w:pPr>
            <w:r w:rsidRPr="009F4CD2">
              <w:rPr>
                <w:noProof/>
              </w:rPr>
              <w:drawing>
                <wp:inline distT="0" distB="0" distL="0" distR="0" wp14:anchorId="044D1CC6" wp14:editId="1D558D22">
                  <wp:extent cx="228600" cy="228600"/>
                  <wp:effectExtent l="0" t="0" r="0" b="0"/>
                  <wp:docPr id="2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F4CD2">
              <w:t> Caution</w:t>
            </w:r>
          </w:p>
          <w:p w14:paraId="0E2CB00D" w14:textId="77777777" w:rsidR="00467E8A" w:rsidRPr="009F4CD2" w:rsidRDefault="00467E8A" w:rsidP="00467E8A">
            <w:pPr>
              <w:ind w:left="349"/>
            </w:pPr>
            <w:r w:rsidRPr="00BF1FF1">
              <w:t>This field should be left blank for institutions in England, Scotland or Northern Ireland.</w:t>
            </w:r>
          </w:p>
        </w:tc>
        <w:tc>
          <w:tcPr>
            <w:tcW w:w="2852" w:type="dxa"/>
            <w:vMerge/>
            <w:shd w:val="clear" w:color="auto" w:fill="auto"/>
          </w:tcPr>
          <w:p w14:paraId="636AA050" w14:textId="77777777" w:rsidR="00467E8A" w:rsidRPr="009F4CD2" w:rsidRDefault="00467E8A" w:rsidP="00467E8A">
            <w:pPr>
              <w:rPr>
                <w:rFonts w:cs="Arial"/>
                <w:bCs/>
              </w:rPr>
            </w:pPr>
          </w:p>
        </w:tc>
        <w:tc>
          <w:tcPr>
            <w:tcW w:w="1264" w:type="dxa"/>
          </w:tcPr>
          <w:p w14:paraId="0C9502BE" w14:textId="77777777" w:rsidR="00467E8A" w:rsidRPr="009F4CD2" w:rsidRDefault="00467E8A" w:rsidP="00467E8A">
            <w:pPr>
              <w:rPr>
                <w:rFonts w:cs="Arial"/>
                <w:bCs/>
              </w:rPr>
            </w:pPr>
          </w:p>
        </w:tc>
      </w:tr>
      <w:tr w:rsidR="00467E8A" w:rsidRPr="009F4CD2" w14:paraId="56C69B3A" w14:textId="77777777" w:rsidTr="00467E8A">
        <w:trPr>
          <w:trHeight w:val="576"/>
        </w:trPr>
        <w:tc>
          <w:tcPr>
            <w:tcW w:w="900" w:type="dxa"/>
            <w:vMerge/>
            <w:shd w:val="clear" w:color="auto" w:fill="auto"/>
          </w:tcPr>
          <w:p w14:paraId="79E14DF7" w14:textId="77777777" w:rsidR="00467E8A" w:rsidRPr="009F4CD2" w:rsidRDefault="00467E8A" w:rsidP="00467E8A"/>
        </w:tc>
        <w:tc>
          <w:tcPr>
            <w:tcW w:w="1592" w:type="dxa"/>
            <w:vMerge/>
            <w:shd w:val="clear" w:color="auto" w:fill="auto"/>
          </w:tcPr>
          <w:p w14:paraId="53790626" w14:textId="77777777" w:rsidR="00467E8A" w:rsidRPr="009F4CD2" w:rsidRDefault="00467E8A" w:rsidP="00467E8A">
            <w:pPr>
              <w:rPr>
                <w:rFonts w:cs="Arial"/>
                <w:b/>
                <w:bCs/>
              </w:rPr>
            </w:pPr>
          </w:p>
        </w:tc>
        <w:tc>
          <w:tcPr>
            <w:tcW w:w="2880" w:type="dxa"/>
            <w:vMerge/>
            <w:shd w:val="clear" w:color="auto" w:fill="auto"/>
          </w:tcPr>
          <w:p w14:paraId="64EDBEBD" w14:textId="77777777" w:rsidR="00467E8A" w:rsidRPr="00187B9E" w:rsidRDefault="00467E8A" w:rsidP="00467E8A"/>
        </w:tc>
        <w:tc>
          <w:tcPr>
            <w:tcW w:w="4798" w:type="dxa"/>
            <w:shd w:val="clear" w:color="auto" w:fill="auto"/>
          </w:tcPr>
          <w:p w14:paraId="0FBB37D3" w14:textId="77777777" w:rsidR="00467E8A" w:rsidRDefault="00467E8A" w:rsidP="00467E8A">
            <w:r w:rsidRPr="00BF1FF1">
              <w:rPr>
                <w:rStyle w:val="SAPScreenElement"/>
              </w:rPr>
              <w:t>National Identity</w:t>
            </w:r>
            <w:r>
              <w:t>: select from drop-down</w:t>
            </w:r>
          </w:p>
          <w:p w14:paraId="1C5940FE" w14:textId="77777777" w:rsidR="00467E8A" w:rsidRPr="009F4CD2" w:rsidRDefault="00467E8A" w:rsidP="00467E8A">
            <w:pPr>
              <w:pStyle w:val="SAPNoteHeading"/>
              <w:ind w:left="349"/>
            </w:pPr>
            <w:r w:rsidRPr="009F4CD2">
              <w:rPr>
                <w:noProof/>
              </w:rPr>
              <w:drawing>
                <wp:inline distT="0" distB="0" distL="0" distR="0" wp14:anchorId="7614037A" wp14:editId="78D64D03">
                  <wp:extent cx="228600" cy="228600"/>
                  <wp:effectExtent l="0" t="0" r="0" b="0"/>
                  <wp:docPr id="27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F4CD2">
              <w:t> Note</w:t>
            </w:r>
          </w:p>
          <w:p w14:paraId="271F119D" w14:textId="77777777" w:rsidR="00467E8A" w:rsidRDefault="00467E8A" w:rsidP="00467E8A">
            <w:pPr>
              <w:ind w:left="349"/>
              <w:rPr>
                <w:lang w:val="en-GB"/>
              </w:rPr>
            </w:pPr>
            <w:r w:rsidRPr="000801EE">
              <w:rPr>
                <w:lang w:val="en-GB"/>
              </w:rPr>
              <w:t>This is different from nationality and ethnicity as this reflects how the employees choose to classify themselves</w:t>
            </w:r>
            <w:r>
              <w:rPr>
                <w:lang w:val="en-GB"/>
              </w:rPr>
              <w:t xml:space="preserve">. </w:t>
            </w:r>
            <w:r w:rsidRPr="002B1DCF">
              <w:rPr>
                <w:lang w:val="en-GB"/>
              </w:rPr>
              <w:t>A member of staff can identify himself or herself as having up to two national identities</w:t>
            </w:r>
            <w:r>
              <w:rPr>
                <w:lang w:val="en-GB"/>
              </w:rPr>
              <w:t>.</w:t>
            </w:r>
          </w:p>
          <w:p w14:paraId="6DF3767E" w14:textId="77777777" w:rsidR="00467E8A" w:rsidRPr="009F4CD2" w:rsidRDefault="00467E8A" w:rsidP="00467E8A">
            <w:pPr>
              <w:pStyle w:val="SAPNoteHeading"/>
              <w:ind w:left="349"/>
            </w:pPr>
            <w:r w:rsidRPr="009F4CD2">
              <w:rPr>
                <w:noProof/>
              </w:rPr>
              <w:drawing>
                <wp:inline distT="0" distB="0" distL="0" distR="0" wp14:anchorId="5055694B" wp14:editId="77B5502A">
                  <wp:extent cx="228600" cy="228600"/>
                  <wp:effectExtent l="0" t="0" r="0" b="0"/>
                  <wp:docPr id="2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F4CD2">
              <w:t> Caution</w:t>
            </w:r>
          </w:p>
          <w:p w14:paraId="3015C466" w14:textId="77777777" w:rsidR="00467E8A" w:rsidRPr="009F4CD2" w:rsidRDefault="00467E8A" w:rsidP="00467E8A">
            <w:pPr>
              <w:ind w:left="349"/>
            </w:pPr>
            <w:r>
              <w:rPr>
                <w:lang w:val="en-GB"/>
              </w:rPr>
              <w:t>O</w:t>
            </w:r>
            <w:r w:rsidRPr="00901CA7">
              <w:rPr>
                <w:lang w:val="en-GB"/>
              </w:rPr>
              <w:t>nly relevant for staff contracted to a Welsh higher education provider</w:t>
            </w:r>
            <w:r>
              <w:rPr>
                <w:lang w:val="en-GB"/>
              </w:rPr>
              <w:t>.</w:t>
            </w:r>
          </w:p>
        </w:tc>
        <w:tc>
          <w:tcPr>
            <w:tcW w:w="2852" w:type="dxa"/>
            <w:vMerge/>
            <w:shd w:val="clear" w:color="auto" w:fill="auto"/>
          </w:tcPr>
          <w:p w14:paraId="4E1C4403" w14:textId="77777777" w:rsidR="00467E8A" w:rsidRPr="009F4CD2" w:rsidRDefault="00467E8A" w:rsidP="00467E8A">
            <w:pPr>
              <w:rPr>
                <w:rFonts w:cs="Arial"/>
                <w:bCs/>
              </w:rPr>
            </w:pPr>
          </w:p>
        </w:tc>
        <w:tc>
          <w:tcPr>
            <w:tcW w:w="1264" w:type="dxa"/>
          </w:tcPr>
          <w:p w14:paraId="2D6A0174" w14:textId="77777777" w:rsidR="00467E8A" w:rsidRPr="009F4CD2" w:rsidRDefault="00467E8A" w:rsidP="00467E8A">
            <w:pPr>
              <w:rPr>
                <w:rFonts w:cs="Arial"/>
                <w:bCs/>
              </w:rPr>
            </w:pPr>
          </w:p>
        </w:tc>
      </w:tr>
      <w:tr w:rsidR="00467E8A" w:rsidRPr="009F4CD2" w14:paraId="2C0CDC95" w14:textId="77777777" w:rsidTr="00467E8A">
        <w:trPr>
          <w:trHeight w:val="288"/>
        </w:trPr>
        <w:tc>
          <w:tcPr>
            <w:tcW w:w="900" w:type="dxa"/>
            <w:vMerge/>
            <w:shd w:val="clear" w:color="auto" w:fill="auto"/>
          </w:tcPr>
          <w:p w14:paraId="1C3DE2FA" w14:textId="77777777" w:rsidR="00467E8A" w:rsidRPr="009F4CD2" w:rsidRDefault="00467E8A" w:rsidP="00467E8A"/>
        </w:tc>
        <w:tc>
          <w:tcPr>
            <w:tcW w:w="1592" w:type="dxa"/>
            <w:vMerge/>
            <w:shd w:val="clear" w:color="auto" w:fill="auto"/>
          </w:tcPr>
          <w:p w14:paraId="0D3961AC" w14:textId="77777777" w:rsidR="00467E8A" w:rsidRPr="009F4CD2" w:rsidRDefault="00467E8A" w:rsidP="00467E8A">
            <w:pPr>
              <w:rPr>
                <w:rFonts w:cs="Arial"/>
                <w:b/>
                <w:bCs/>
              </w:rPr>
            </w:pPr>
          </w:p>
        </w:tc>
        <w:tc>
          <w:tcPr>
            <w:tcW w:w="2880" w:type="dxa"/>
            <w:vMerge/>
            <w:shd w:val="clear" w:color="auto" w:fill="auto"/>
          </w:tcPr>
          <w:p w14:paraId="6D64B695" w14:textId="77777777" w:rsidR="00467E8A" w:rsidRPr="00187B9E" w:rsidRDefault="00467E8A" w:rsidP="00467E8A"/>
        </w:tc>
        <w:tc>
          <w:tcPr>
            <w:tcW w:w="4798" w:type="dxa"/>
            <w:shd w:val="clear" w:color="auto" w:fill="auto"/>
          </w:tcPr>
          <w:p w14:paraId="4BBD6DAF" w14:textId="77777777" w:rsidR="00467E8A" w:rsidRPr="009F4CD2" w:rsidRDefault="00467E8A" w:rsidP="00467E8A">
            <w:r w:rsidRPr="00BF1FF1">
              <w:rPr>
                <w:rStyle w:val="SAPScreenElement"/>
              </w:rPr>
              <w:t>Sexual Orientation</w:t>
            </w:r>
            <w:r>
              <w:t>: select from drop-down</w:t>
            </w:r>
          </w:p>
        </w:tc>
        <w:tc>
          <w:tcPr>
            <w:tcW w:w="2852" w:type="dxa"/>
            <w:vMerge/>
            <w:shd w:val="clear" w:color="auto" w:fill="auto"/>
          </w:tcPr>
          <w:p w14:paraId="3D25C0A5" w14:textId="77777777" w:rsidR="00467E8A" w:rsidRPr="009F4CD2" w:rsidRDefault="00467E8A" w:rsidP="00467E8A">
            <w:pPr>
              <w:rPr>
                <w:rFonts w:cs="Arial"/>
                <w:bCs/>
              </w:rPr>
            </w:pPr>
          </w:p>
        </w:tc>
        <w:tc>
          <w:tcPr>
            <w:tcW w:w="1264" w:type="dxa"/>
          </w:tcPr>
          <w:p w14:paraId="6C5C4D42" w14:textId="77777777" w:rsidR="00467E8A" w:rsidRPr="009F4CD2" w:rsidRDefault="00467E8A" w:rsidP="00467E8A">
            <w:pPr>
              <w:rPr>
                <w:rFonts w:cs="Arial"/>
                <w:bCs/>
              </w:rPr>
            </w:pPr>
          </w:p>
        </w:tc>
      </w:tr>
      <w:tr w:rsidR="00467E8A" w:rsidRPr="009F4CD2" w14:paraId="06D6DCF4" w14:textId="77777777" w:rsidTr="00467E8A">
        <w:trPr>
          <w:trHeight w:val="288"/>
        </w:trPr>
        <w:tc>
          <w:tcPr>
            <w:tcW w:w="900" w:type="dxa"/>
            <w:vMerge/>
            <w:shd w:val="clear" w:color="auto" w:fill="auto"/>
          </w:tcPr>
          <w:p w14:paraId="0477007F" w14:textId="77777777" w:rsidR="00467E8A" w:rsidRPr="009F4CD2" w:rsidRDefault="00467E8A" w:rsidP="00467E8A"/>
        </w:tc>
        <w:tc>
          <w:tcPr>
            <w:tcW w:w="1592" w:type="dxa"/>
            <w:vMerge/>
            <w:shd w:val="clear" w:color="auto" w:fill="auto"/>
          </w:tcPr>
          <w:p w14:paraId="645ABCBC" w14:textId="77777777" w:rsidR="00467E8A" w:rsidRPr="009F4CD2" w:rsidRDefault="00467E8A" w:rsidP="00467E8A">
            <w:pPr>
              <w:rPr>
                <w:rFonts w:cs="Arial"/>
                <w:b/>
                <w:bCs/>
              </w:rPr>
            </w:pPr>
          </w:p>
        </w:tc>
        <w:tc>
          <w:tcPr>
            <w:tcW w:w="2880" w:type="dxa"/>
            <w:vMerge/>
            <w:shd w:val="clear" w:color="auto" w:fill="auto"/>
          </w:tcPr>
          <w:p w14:paraId="080765C5" w14:textId="77777777" w:rsidR="00467E8A" w:rsidRPr="00187B9E" w:rsidRDefault="00467E8A" w:rsidP="00467E8A"/>
        </w:tc>
        <w:tc>
          <w:tcPr>
            <w:tcW w:w="4798" w:type="dxa"/>
            <w:shd w:val="clear" w:color="auto" w:fill="auto"/>
          </w:tcPr>
          <w:p w14:paraId="1ED7F881" w14:textId="77777777" w:rsidR="00467E8A" w:rsidRPr="009F4CD2" w:rsidRDefault="00467E8A" w:rsidP="00467E8A">
            <w:r w:rsidRPr="00BF1FF1">
              <w:rPr>
                <w:rStyle w:val="SAPScreenElement"/>
              </w:rPr>
              <w:t>Disability</w:t>
            </w:r>
            <w:r w:rsidRPr="00CB5EAF">
              <w:t>:</w:t>
            </w:r>
            <w:r>
              <w:t xml:space="preserve"> select from drop-down</w:t>
            </w:r>
          </w:p>
        </w:tc>
        <w:tc>
          <w:tcPr>
            <w:tcW w:w="2852" w:type="dxa"/>
            <w:vMerge/>
            <w:shd w:val="clear" w:color="auto" w:fill="auto"/>
          </w:tcPr>
          <w:p w14:paraId="5E6540B5" w14:textId="77777777" w:rsidR="00467E8A" w:rsidRPr="009F4CD2" w:rsidRDefault="00467E8A" w:rsidP="00467E8A">
            <w:pPr>
              <w:rPr>
                <w:rFonts w:cs="Arial"/>
                <w:bCs/>
              </w:rPr>
            </w:pPr>
          </w:p>
        </w:tc>
        <w:tc>
          <w:tcPr>
            <w:tcW w:w="1264" w:type="dxa"/>
          </w:tcPr>
          <w:p w14:paraId="6D704368" w14:textId="77777777" w:rsidR="00467E8A" w:rsidRPr="009F4CD2" w:rsidRDefault="00467E8A" w:rsidP="00467E8A">
            <w:pPr>
              <w:rPr>
                <w:rFonts w:cs="Arial"/>
                <w:bCs/>
              </w:rPr>
            </w:pPr>
          </w:p>
        </w:tc>
      </w:tr>
      <w:tr w:rsidR="00467E8A" w:rsidRPr="009F4CD2" w14:paraId="55F9E4E4" w14:textId="77777777" w:rsidTr="00467E8A">
        <w:trPr>
          <w:trHeight w:val="576"/>
        </w:trPr>
        <w:tc>
          <w:tcPr>
            <w:tcW w:w="900" w:type="dxa"/>
            <w:vMerge/>
            <w:shd w:val="clear" w:color="auto" w:fill="auto"/>
          </w:tcPr>
          <w:p w14:paraId="7BE72CF7" w14:textId="77777777" w:rsidR="00467E8A" w:rsidRPr="009F4CD2" w:rsidRDefault="00467E8A" w:rsidP="00467E8A"/>
        </w:tc>
        <w:tc>
          <w:tcPr>
            <w:tcW w:w="1592" w:type="dxa"/>
            <w:vMerge/>
            <w:shd w:val="clear" w:color="auto" w:fill="auto"/>
          </w:tcPr>
          <w:p w14:paraId="6EB50600" w14:textId="77777777" w:rsidR="00467E8A" w:rsidRPr="009F4CD2" w:rsidRDefault="00467E8A" w:rsidP="00467E8A">
            <w:pPr>
              <w:rPr>
                <w:rFonts w:cs="Arial"/>
                <w:b/>
                <w:bCs/>
              </w:rPr>
            </w:pPr>
          </w:p>
        </w:tc>
        <w:tc>
          <w:tcPr>
            <w:tcW w:w="2880" w:type="dxa"/>
            <w:shd w:val="clear" w:color="auto" w:fill="auto"/>
          </w:tcPr>
          <w:p w14:paraId="31B41B06" w14:textId="77777777" w:rsidR="00467E8A" w:rsidRPr="00187B9E" w:rsidRDefault="00467E8A" w:rsidP="00467E8A">
            <w:r w:rsidRPr="00187B9E">
              <w:t xml:space="preserve">In the </w:t>
            </w:r>
            <w:r w:rsidRPr="00A73A3C">
              <w:rPr>
                <w:rStyle w:val="SAPScreenElement"/>
              </w:rPr>
              <w:t>Academic Teaching Qualifications</w:t>
            </w:r>
            <w:r>
              <w:rPr>
                <w:rStyle w:val="SAPScreenElement"/>
              </w:rPr>
              <w:t xml:space="preserve"> </w:t>
            </w:r>
            <w:r>
              <w:t xml:space="preserve">part </w:t>
            </w:r>
            <w:r w:rsidRPr="00187B9E">
              <w:rPr>
                <w:rFonts w:cs="Arial"/>
                <w:bCs/>
              </w:rPr>
              <w:t>of the form,</w:t>
            </w:r>
            <w:r w:rsidRPr="00187B9E">
              <w:t xml:space="preserve"> </w:t>
            </w:r>
            <w:r>
              <w:t xml:space="preserve">select for </w:t>
            </w:r>
            <w:r w:rsidRPr="00A73A3C">
              <w:rPr>
                <w:rStyle w:val="SAPScreenElement"/>
              </w:rPr>
              <w:t>Acad. Qualification</w:t>
            </w:r>
            <w:r>
              <w:t xml:space="preserve"> fields </w:t>
            </w:r>
            <w:r w:rsidRPr="00AE3F0F">
              <w:rPr>
                <w:lang w:val="en-GB"/>
              </w:rPr>
              <w:t>the employee's relevant teaching qualifications, or any other eq</w:t>
            </w:r>
            <w:r>
              <w:rPr>
                <w:lang w:val="en-GB"/>
              </w:rPr>
              <w:t>uiv</w:t>
            </w:r>
            <w:r w:rsidRPr="00AE3F0F">
              <w:rPr>
                <w:lang w:val="en-GB"/>
              </w:rPr>
              <w:t>alent qualification for teaching expertise</w:t>
            </w:r>
            <w:r>
              <w:t>. You can choose up to six values.</w:t>
            </w:r>
          </w:p>
        </w:tc>
        <w:tc>
          <w:tcPr>
            <w:tcW w:w="4798" w:type="dxa"/>
            <w:shd w:val="clear" w:color="auto" w:fill="auto"/>
          </w:tcPr>
          <w:p w14:paraId="657D73BE" w14:textId="77777777" w:rsidR="00467E8A" w:rsidRPr="009F4CD2" w:rsidRDefault="00467E8A" w:rsidP="00467E8A"/>
        </w:tc>
        <w:tc>
          <w:tcPr>
            <w:tcW w:w="2852" w:type="dxa"/>
            <w:vMerge/>
            <w:shd w:val="clear" w:color="auto" w:fill="auto"/>
          </w:tcPr>
          <w:p w14:paraId="18CE3391" w14:textId="77777777" w:rsidR="00467E8A" w:rsidRPr="009F4CD2" w:rsidRDefault="00467E8A" w:rsidP="00467E8A">
            <w:pPr>
              <w:rPr>
                <w:rFonts w:cs="Arial"/>
                <w:bCs/>
              </w:rPr>
            </w:pPr>
          </w:p>
        </w:tc>
        <w:tc>
          <w:tcPr>
            <w:tcW w:w="1264" w:type="dxa"/>
          </w:tcPr>
          <w:p w14:paraId="399CF899" w14:textId="77777777" w:rsidR="00467E8A" w:rsidRPr="009F4CD2" w:rsidRDefault="00467E8A" w:rsidP="00467E8A">
            <w:pPr>
              <w:rPr>
                <w:rFonts w:cs="Arial"/>
                <w:bCs/>
              </w:rPr>
            </w:pPr>
          </w:p>
        </w:tc>
      </w:tr>
      <w:tr w:rsidR="00467E8A" w:rsidRPr="009F4CD2" w14:paraId="1A41409E" w14:textId="77777777" w:rsidTr="00467E8A">
        <w:trPr>
          <w:trHeight w:val="576"/>
        </w:trPr>
        <w:tc>
          <w:tcPr>
            <w:tcW w:w="900" w:type="dxa"/>
            <w:vMerge/>
            <w:shd w:val="clear" w:color="auto" w:fill="auto"/>
          </w:tcPr>
          <w:p w14:paraId="6ECEDA77" w14:textId="77777777" w:rsidR="00467E8A" w:rsidRPr="009F4CD2" w:rsidRDefault="00467E8A" w:rsidP="00467E8A"/>
        </w:tc>
        <w:tc>
          <w:tcPr>
            <w:tcW w:w="1592" w:type="dxa"/>
            <w:vMerge/>
            <w:shd w:val="clear" w:color="auto" w:fill="auto"/>
          </w:tcPr>
          <w:p w14:paraId="109FE6B1" w14:textId="77777777" w:rsidR="00467E8A" w:rsidRPr="009F4CD2" w:rsidRDefault="00467E8A" w:rsidP="00467E8A">
            <w:pPr>
              <w:rPr>
                <w:rFonts w:cs="Arial"/>
                <w:b/>
                <w:bCs/>
              </w:rPr>
            </w:pPr>
          </w:p>
        </w:tc>
        <w:tc>
          <w:tcPr>
            <w:tcW w:w="2880" w:type="dxa"/>
            <w:shd w:val="clear" w:color="auto" w:fill="auto"/>
          </w:tcPr>
          <w:p w14:paraId="6161D7A9" w14:textId="77777777" w:rsidR="00467E8A" w:rsidRPr="00187B9E" w:rsidRDefault="00467E8A" w:rsidP="00467E8A">
            <w:r w:rsidRPr="00187B9E">
              <w:t xml:space="preserve">In the </w:t>
            </w:r>
            <w:r w:rsidRPr="00A73A3C">
              <w:rPr>
                <w:rStyle w:val="SAPScreenElement"/>
              </w:rPr>
              <w:t>Current Academic Disciplines</w:t>
            </w:r>
            <w:r>
              <w:rPr>
                <w:rStyle w:val="SAPScreenElement"/>
              </w:rPr>
              <w:t xml:space="preserve"> </w:t>
            </w:r>
            <w:r>
              <w:t xml:space="preserve">part </w:t>
            </w:r>
            <w:r w:rsidRPr="00187B9E">
              <w:rPr>
                <w:rFonts w:cs="Arial"/>
                <w:bCs/>
              </w:rPr>
              <w:t>of the form,</w:t>
            </w:r>
            <w:r w:rsidRPr="00187B9E">
              <w:t xml:space="preserve"> </w:t>
            </w:r>
            <w:r>
              <w:t xml:space="preserve">select for the </w:t>
            </w:r>
            <w:r>
              <w:rPr>
                <w:rStyle w:val="SAPScreenElement"/>
              </w:rPr>
              <w:t>Academic</w:t>
            </w:r>
            <w:r w:rsidRPr="00A73A3C">
              <w:rPr>
                <w:rStyle w:val="SAPScreenElement"/>
              </w:rPr>
              <w:t xml:space="preserve"> </w:t>
            </w:r>
            <w:r>
              <w:rPr>
                <w:rStyle w:val="SAPScreenElement"/>
              </w:rPr>
              <w:t>discipline</w:t>
            </w:r>
            <w:r>
              <w:t xml:space="preserve"> fields the </w:t>
            </w:r>
            <w:r w:rsidRPr="00850B5F">
              <w:rPr>
                <w:lang w:val="en-GB"/>
              </w:rPr>
              <w:t>academic discipline(s) currently being taught and/or researched by the member of sta</w:t>
            </w:r>
            <w:r>
              <w:rPr>
                <w:lang w:val="en-GB"/>
              </w:rPr>
              <w:t>f</w:t>
            </w:r>
            <w:r w:rsidRPr="00850B5F">
              <w:rPr>
                <w:lang w:val="en-GB"/>
              </w:rPr>
              <w:t>f</w:t>
            </w:r>
            <w:r>
              <w:t>. You can choose up to three values.</w:t>
            </w:r>
          </w:p>
        </w:tc>
        <w:tc>
          <w:tcPr>
            <w:tcW w:w="4798" w:type="dxa"/>
            <w:shd w:val="clear" w:color="auto" w:fill="auto"/>
          </w:tcPr>
          <w:p w14:paraId="019B538D" w14:textId="77777777" w:rsidR="00467E8A" w:rsidRPr="009F4CD2" w:rsidRDefault="00467E8A" w:rsidP="00467E8A">
            <w:pPr>
              <w:pStyle w:val="SAPNoteHeading"/>
              <w:ind w:left="0"/>
            </w:pPr>
            <w:r w:rsidRPr="009F4CD2">
              <w:rPr>
                <w:noProof/>
              </w:rPr>
              <w:drawing>
                <wp:inline distT="0" distB="0" distL="0" distR="0" wp14:anchorId="01D14702" wp14:editId="549DD2FE">
                  <wp:extent cx="228600" cy="228600"/>
                  <wp:effectExtent l="0" t="0" r="0" b="0"/>
                  <wp:docPr id="2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F4CD2">
              <w:t> Caution</w:t>
            </w:r>
          </w:p>
          <w:p w14:paraId="3EE103F1" w14:textId="77777777" w:rsidR="00467E8A" w:rsidRPr="009F4CD2" w:rsidRDefault="00467E8A" w:rsidP="00467E8A">
            <w:r w:rsidRPr="00850B5F">
              <w:rPr>
                <w:lang w:val="en-GB"/>
              </w:rPr>
              <w:t>Only to be updated for staff who have undertaken a major shift in their academic activity</w:t>
            </w:r>
            <w:r>
              <w:rPr>
                <w:lang w:val="en-GB"/>
              </w:rPr>
              <w:t>.</w:t>
            </w:r>
          </w:p>
        </w:tc>
        <w:tc>
          <w:tcPr>
            <w:tcW w:w="2852" w:type="dxa"/>
            <w:vMerge/>
            <w:shd w:val="clear" w:color="auto" w:fill="auto"/>
          </w:tcPr>
          <w:p w14:paraId="59610579" w14:textId="77777777" w:rsidR="00467E8A" w:rsidRPr="009F4CD2" w:rsidRDefault="00467E8A" w:rsidP="00467E8A">
            <w:pPr>
              <w:rPr>
                <w:rFonts w:cs="Arial"/>
                <w:bCs/>
              </w:rPr>
            </w:pPr>
          </w:p>
        </w:tc>
        <w:tc>
          <w:tcPr>
            <w:tcW w:w="1264" w:type="dxa"/>
          </w:tcPr>
          <w:p w14:paraId="7A1BDEDA" w14:textId="77777777" w:rsidR="00467E8A" w:rsidRPr="009F4CD2" w:rsidRDefault="00467E8A" w:rsidP="00467E8A">
            <w:pPr>
              <w:rPr>
                <w:rFonts w:cs="Arial"/>
                <w:bCs/>
              </w:rPr>
            </w:pPr>
          </w:p>
        </w:tc>
      </w:tr>
      <w:tr w:rsidR="00467E8A" w:rsidRPr="009F4CD2" w14:paraId="7FCAA605" w14:textId="77777777" w:rsidTr="00467E8A">
        <w:trPr>
          <w:trHeight w:val="576"/>
        </w:trPr>
        <w:tc>
          <w:tcPr>
            <w:tcW w:w="900" w:type="dxa"/>
            <w:vMerge/>
            <w:shd w:val="clear" w:color="auto" w:fill="auto"/>
          </w:tcPr>
          <w:p w14:paraId="5458A4C5" w14:textId="77777777" w:rsidR="00467E8A" w:rsidRPr="009F4CD2" w:rsidRDefault="00467E8A" w:rsidP="00467E8A"/>
        </w:tc>
        <w:tc>
          <w:tcPr>
            <w:tcW w:w="1592" w:type="dxa"/>
            <w:vMerge/>
            <w:shd w:val="clear" w:color="auto" w:fill="auto"/>
          </w:tcPr>
          <w:p w14:paraId="67B5FC52" w14:textId="77777777" w:rsidR="00467E8A" w:rsidRPr="009F4CD2" w:rsidRDefault="00467E8A" w:rsidP="00467E8A">
            <w:pPr>
              <w:rPr>
                <w:rFonts w:cs="Arial"/>
                <w:b/>
                <w:bCs/>
              </w:rPr>
            </w:pPr>
          </w:p>
        </w:tc>
        <w:tc>
          <w:tcPr>
            <w:tcW w:w="2880" w:type="dxa"/>
            <w:vMerge w:val="restart"/>
            <w:shd w:val="clear" w:color="auto" w:fill="auto"/>
          </w:tcPr>
          <w:p w14:paraId="4B9DBF10" w14:textId="77777777" w:rsidR="00467E8A" w:rsidRPr="00187B9E" w:rsidRDefault="00467E8A" w:rsidP="00467E8A">
            <w:r w:rsidRPr="00187B9E">
              <w:t xml:space="preserve">In the </w:t>
            </w:r>
            <w:r>
              <w:rPr>
                <w:rStyle w:val="SAPScreenElement"/>
              </w:rPr>
              <w:t xml:space="preserve">Leavers </w:t>
            </w:r>
            <w:r>
              <w:t xml:space="preserve">part </w:t>
            </w:r>
            <w:r w:rsidRPr="00187B9E">
              <w:rPr>
                <w:rFonts w:cs="Arial"/>
                <w:bCs/>
              </w:rPr>
              <w:t>of the form,</w:t>
            </w:r>
            <w:r w:rsidRPr="00187B9E">
              <w:t xml:space="preserve"> make the following entries:</w:t>
            </w:r>
          </w:p>
        </w:tc>
        <w:tc>
          <w:tcPr>
            <w:tcW w:w="4798" w:type="dxa"/>
            <w:shd w:val="clear" w:color="auto" w:fill="auto"/>
          </w:tcPr>
          <w:p w14:paraId="7DB7AA84" w14:textId="77777777" w:rsidR="00467E8A" w:rsidRPr="009F4CD2" w:rsidRDefault="00467E8A" w:rsidP="00467E8A">
            <w:r w:rsidRPr="00BF1FF1">
              <w:rPr>
                <w:rStyle w:val="SAPScreenElement"/>
              </w:rPr>
              <w:t>Activity after leaving</w:t>
            </w:r>
            <w:r>
              <w:t xml:space="preserve">: select from drop-down </w:t>
            </w:r>
            <w:r w:rsidRPr="00850B5F">
              <w:rPr>
                <w:lang w:val="en-GB"/>
              </w:rPr>
              <w:t>the activity of staff after leaving employment at the reporting higher education provider (HEP).</w:t>
            </w:r>
          </w:p>
        </w:tc>
        <w:tc>
          <w:tcPr>
            <w:tcW w:w="2852" w:type="dxa"/>
            <w:vMerge/>
            <w:shd w:val="clear" w:color="auto" w:fill="auto"/>
          </w:tcPr>
          <w:p w14:paraId="0A1584C4" w14:textId="77777777" w:rsidR="00467E8A" w:rsidRPr="009F4CD2" w:rsidRDefault="00467E8A" w:rsidP="00467E8A">
            <w:pPr>
              <w:rPr>
                <w:rFonts w:cs="Arial"/>
                <w:bCs/>
              </w:rPr>
            </w:pPr>
          </w:p>
        </w:tc>
        <w:tc>
          <w:tcPr>
            <w:tcW w:w="1264" w:type="dxa"/>
          </w:tcPr>
          <w:p w14:paraId="7692FB96" w14:textId="77777777" w:rsidR="00467E8A" w:rsidRPr="009F4CD2" w:rsidRDefault="00467E8A" w:rsidP="00467E8A">
            <w:pPr>
              <w:rPr>
                <w:rFonts w:cs="Arial"/>
                <w:bCs/>
              </w:rPr>
            </w:pPr>
          </w:p>
        </w:tc>
      </w:tr>
      <w:tr w:rsidR="00467E8A" w:rsidRPr="009F4CD2" w14:paraId="1B7DB0FE" w14:textId="77777777" w:rsidTr="00467E8A">
        <w:trPr>
          <w:trHeight w:val="576"/>
        </w:trPr>
        <w:tc>
          <w:tcPr>
            <w:tcW w:w="900" w:type="dxa"/>
            <w:vMerge/>
            <w:shd w:val="clear" w:color="auto" w:fill="auto"/>
          </w:tcPr>
          <w:p w14:paraId="1C5009D3" w14:textId="77777777" w:rsidR="00467E8A" w:rsidRPr="009F4CD2" w:rsidRDefault="00467E8A" w:rsidP="00467E8A"/>
        </w:tc>
        <w:tc>
          <w:tcPr>
            <w:tcW w:w="1592" w:type="dxa"/>
            <w:vMerge/>
            <w:shd w:val="clear" w:color="auto" w:fill="auto"/>
          </w:tcPr>
          <w:p w14:paraId="4595AECE" w14:textId="77777777" w:rsidR="00467E8A" w:rsidRPr="009F4CD2" w:rsidRDefault="00467E8A" w:rsidP="00467E8A">
            <w:pPr>
              <w:rPr>
                <w:rFonts w:cs="Arial"/>
                <w:b/>
                <w:bCs/>
              </w:rPr>
            </w:pPr>
          </w:p>
        </w:tc>
        <w:tc>
          <w:tcPr>
            <w:tcW w:w="2880" w:type="dxa"/>
            <w:vMerge/>
            <w:shd w:val="clear" w:color="auto" w:fill="auto"/>
          </w:tcPr>
          <w:p w14:paraId="1A5FF5CC" w14:textId="77777777" w:rsidR="00467E8A" w:rsidRPr="00187B9E" w:rsidRDefault="00467E8A" w:rsidP="00467E8A"/>
        </w:tc>
        <w:tc>
          <w:tcPr>
            <w:tcW w:w="4798" w:type="dxa"/>
            <w:shd w:val="clear" w:color="auto" w:fill="auto"/>
          </w:tcPr>
          <w:p w14:paraId="6E65483B" w14:textId="77777777" w:rsidR="00467E8A" w:rsidRPr="009F4CD2" w:rsidRDefault="00467E8A" w:rsidP="00467E8A">
            <w:r w:rsidRPr="00BF1FF1">
              <w:rPr>
                <w:rStyle w:val="SAPScreenElement"/>
              </w:rPr>
              <w:t>Location after leaving</w:t>
            </w:r>
            <w:r w:rsidRPr="00A73A3C">
              <w:t>:</w:t>
            </w:r>
            <w:r>
              <w:t xml:space="preserve"> select from drop-down </w:t>
            </w:r>
            <w:r w:rsidRPr="00A23FE6">
              <w:rPr>
                <w:lang w:val="en-GB"/>
              </w:rPr>
              <w:t>the location of the employee following the end of the employment at the reporting higher education provider (HEP</w:t>
            </w:r>
            <w:r>
              <w:rPr>
                <w:lang w:val="en-GB"/>
              </w:rPr>
              <w:t>)</w:t>
            </w:r>
          </w:p>
        </w:tc>
        <w:tc>
          <w:tcPr>
            <w:tcW w:w="2852" w:type="dxa"/>
            <w:vMerge/>
            <w:shd w:val="clear" w:color="auto" w:fill="auto"/>
          </w:tcPr>
          <w:p w14:paraId="3E90F752" w14:textId="77777777" w:rsidR="00467E8A" w:rsidRPr="009F4CD2" w:rsidRDefault="00467E8A" w:rsidP="00467E8A">
            <w:pPr>
              <w:rPr>
                <w:rFonts w:cs="Arial"/>
                <w:bCs/>
              </w:rPr>
            </w:pPr>
          </w:p>
        </w:tc>
        <w:tc>
          <w:tcPr>
            <w:tcW w:w="1264" w:type="dxa"/>
          </w:tcPr>
          <w:p w14:paraId="5A6CD03E" w14:textId="77777777" w:rsidR="00467E8A" w:rsidRPr="009F4CD2" w:rsidRDefault="00467E8A" w:rsidP="00467E8A">
            <w:pPr>
              <w:rPr>
                <w:rFonts w:cs="Arial"/>
                <w:bCs/>
              </w:rPr>
            </w:pPr>
          </w:p>
        </w:tc>
      </w:tr>
      <w:tr w:rsidR="00467E8A" w:rsidRPr="009F4CD2" w14:paraId="47AA265E" w14:textId="77777777" w:rsidTr="00467E8A">
        <w:trPr>
          <w:trHeight w:val="576"/>
        </w:trPr>
        <w:tc>
          <w:tcPr>
            <w:tcW w:w="900" w:type="dxa"/>
            <w:vMerge/>
            <w:shd w:val="clear" w:color="auto" w:fill="auto"/>
          </w:tcPr>
          <w:p w14:paraId="3FFBCB47" w14:textId="77777777" w:rsidR="00467E8A" w:rsidRPr="009F4CD2" w:rsidRDefault="00467E8A" w:rsidP="00467E8A"/>
        </w:tc>
        <w:tc>
          <w:tcPr>
            <w:tcW w:w="1592" w:type="dxa"/>
            <w:vMerge/>
            <w:shd w:val="clear" w:color="auto" w:fill="auto"/>
          </w:tcPr>
          <w:p w14:paraId="39B235D0" w14:textId="77777777" w:rsidR="00467E8A" w:rsidRPr="009F4CD2" w:rsidRDefault="00467E8A" w:rsidP="00467E8A">
            <w:pPr>
              <w:rPr>
                <w:rFonts w:cs="Arial"/>
                <w:b/>
                <w:bCs/>
              </w:rPr>
            </w:pPr>
          </w:p>
        </w:tc>
        <w:tc>
          <w:tcPr>
            <w:tcW w:w="2880" w:type="dxa"/>
            <w:shd w:val="clear" w:color="auto" w:fill="auto"/>
          </w:tcPr>
          <w:p w14:paraId="04C7504C" w14:textId="77777777" w:rsidR="00467E8A" w:rsidRPr="00187B9E" w:rsidRDefault="00467E8A" w:rsidP="00467E8A">
            <w:r>
              <w:t>The fields in</w:t>
            </w:r>
            <w:r w:rsidRPr="00187B9E">
              <w:t xml:space="preserve"> </w:t>
            </w:r>
            <w:r w:rsidRPr="00A73A3C">
              <w:rPr>
                <w:rStyle w:val="SAPScreenElement"/>
              </w:rPr>
              <w:t>Other Information</w:t>
            </w:r>
            <w:r>
              <w:rPr>
                <w:rStyle w:val="SAPScreenElement"/>
              </w:rPr>
              <w:t xml:space="preserve"> </w:t>
            </w:r>
            <w:r>
              <w:t xml:space="preserve">part </w:t>
            </w:r>
            <w:r w:rsidRPr="00187B9E">
              <w:rPr>
                <w:rFonts w:cs="Arial"/>
                <w:bCs/>
              </w:rPr>
              <w:t>of the form</w:t>
            </w:r>
            <w:r>
              <w:rPr>
                <w:rFonts w:cs="Arial"/>
                <w:bCs/>
              </w:rPr>
              <w:t xml:space="preserve"> are obsolete.</w:t>
            </w:r>
          </w:p>
        </w:tc>
        <w:tc>
          <w:tcPr>
            <w:tcW w:w="4798" w:type="dxa"/>
            <w:shd w:val="clear" w:color="auto" w:fill="auto"/>
          </w:tcPr>
          <w:p w14:paraId="6D601E04" w14:textId="77777777" w:rsidR="00467E8A" w:rsidRPr="009F4CD2" w:rsidRDefault="00467E8A" w:rsidP="00467E8A"/>
        </w:tc>
        <w:tc>
          <w:tcPr>
            <w:tcW w:w="2852" w:type="dxa"/>
            <w:vMerge/>
            <w:shd w:val="clear" w:color="auto" w:fill="auto"/>
          </w:tcPr>
          <w:p w14:paraId="1B6C7851" w14:textId="77777777" w:rsidR="00467E8A" w:rsidRPr="009F4CD2" w:rsidRDefault="00467E8A" w:rsidP="00467E8A">
            <w:pPr>
              <w:rPr>
                <w:rFonts w:cs="Arial"/>
                <w:bCs/>
              </w:rPr>
            </w:pPr>
          </w:p>
        </w:tc>
        <w:tc>
          <w:tcPr>
            <w:tcW w:w="1264" w:type="dxa"/>
          </w:tcPr>
          <w:p w14:paraId="2B506E74" w14:textId="77777777" w:rsidR="00467E8A" w:rsidRPr="009F4CD2" w:rsidRDefault="00467E8A" w:rsidP="00467E8A">
            <w:pPr>
              <w:rPr>
                <w:rFonts w:cs="Arial"/>
                <w:bCs/>
              </w:rPr>
            </w:pPr>
          </w:p>
        </w:tc>
      </w:tr>
      <w:tr w:rsidR="00467E8A" w:rsidRPr="009F4CD2" w14:paraId="7E5508E9" w14:textId="77777777" w:rsidTr="00467E8A">
        <w:trPr>
          <w:trHeight w:val="576"/>
        </w:trPr>
        <w:tc>
          <w:tcPr>
            <w:tcW w:w="900" w:type="dxa"/>
            <w:shd w:val="clear" w:color="auto" w:fill="auto"/>
          </w:tcPr>
          <w:p w14:paraId="658EAFE6" w14:textId="77777777" w:rsidR="00467E8A" w:rsidRPr="009F4CD2" w:rsidRDefault="00467E8A" w:rsidP="00467E8A">
            <w:r>
              <w:t>8</w:t>
            </w:r>
          </w:p>
        </w:tc>
        <w:tc>
          <w:tcPr>
            <w:tcW w:w="1592" w:type="dxa"/>
            <w:shd w:val="clear" w:color="auto" w:fill="auto"/>
          </w:tcPr>
          <w:p w14:paraId="2DFEFCE6" w14:textId="77777777" w:rsidR="00467E8A" w:rsidRPr="0064637F" w:rsidRDefault="00467E8A" w:rsidP="00467E8A">
            <w:pPr>
              <w:rPr>
                <w:rStyle w:val="SAPEmphasis"/>
              </w:rPr>
            </w:pPr>
            <w:r w:rsidRPr="0064637F">
              <w:rPr>
                <w:rStyle w:val="SAPEmphasis"/>
              </w:rPr>
              <w:t>Save HESA Master Data Record</w:t>
            </w:r>
          </w:p>
        </w:tc>
        <w:tc>
          <w:tcPr>
            <w:tcW w:w="2880" w:type="dxa"/>
            <w:shd w:val="clear" w:color="auto" w:fill="auto"/>
          </w:tcPr>
          <w:p w14:paraId="2A38BE13" w14:textId="77777777" w:rsidR="00467E8A" w:rsidRPr="009F4CD2" w:rsidRDefault="00467E8A" w:rsidP="00467E8A">
            <w:r w:rsidRPr="009F4CD2">
              <w:t xml:space="preserve">Choose the </w:t>
            </w:r>
            <w:r w:rsidRPr="009F4CD2">
              <w:rPr>
                <w:rStyle w:val="SAPScreenElement"/>
              </w:rPr>
              <w:t>Save</w:t>
            </w:r>
            <w:r w:rsidRPr="009F4CD2">
              <w:t xml:space="preserve"> button.</w:t>
            </w:r>
          </w:p>
        </w:tc>
        <w:tc>
          <w:tcPr>
            <w:tcW w:w="4798" w:type="dxa"/>
            <w:shd w:val="clear" w:color="auto" w:fill="auto"/>
          </w:tcPr>
          <w:p w14:paraId="5DE0B36C" w14:textId="77777777" w:rsidR="00467E8A" w:rsidRPr="009F4CD2" w:rsidRDefault="00467E8A" w:rsidP="00467E8A"/>
        </w:tc>
        <w:tc>
          <w:tcPr>
            <w:tcW w:w="2852" w:type="dxa"/>
            <w:shd w:val="clear" w:color="auto" w:fill="auto"/>
          </w:tcPr>
          <w:p w14:paraId="10500BE1" w14:textId="77777777" w:rsidR="00467E8A" w:rsidRPr="009F4CD2" w:rsidRDefault="00467E8A" w:rsidP="00467E8A">
            <w:r w:rsidRPr="009F4CD2">
              <w:rPr>
                <w:rFonts w:cs="Arial"/>
                <w:bCs/>
              </w:rPr>
              <w:t>A system message about data saving is generated.</w:t>
            </w:r>
          </w:p>
        </w:tc>
        <w:tc>
          <w:tcPr>
            <w:tcW w:w="1264" w:type="dxa"/>
          </w:tcPr>
          <w:p w14:paraId="69E481D0" w14:textId="77777777" w:rsidR="00467E8A" w:rsidRPr="009F4CD2" w:rsidRDefault="00467E8A" w:rsidP="00467E8A">
            <w:pPr>
              <w:rPr>
                <w:rFonts w:cs="Arial"/>
                <w:bCs/>
              </w:rPr>
            </w:pPr>
          </w:p>
        </w:tc>
      </w:tr>
      <w:tr w:rsidR="00467E8A" w:rsidRPr="009F4CD2" w14:paraId="50BDBB54" w14:textId="77777777" w:rsidTr="00467E8A">
        <w:trPr>
          <w:trHeight w:val="576"/>
        </w:trPr>
        <w:tc>
          <w:tcPr>
            <w:tcW w:w="900" w:type="dxa"/>
            <w:shd w:val="clear" w:color="auto" w:fill="auto"/>
          </w:tcPr>
          <w:p w14:paraId="1F43D89E" w14:textId="77777777" w:rsidR="00467E8A" w:rsidRDefault="00467E8A" w:rsidP="00467E8A">
            <w:r>
              <w:t>9</w:t>
            </w:r>
          </w:p>
        </w:tc>
        <w:tc>
          <w:tcPr>
            <w:tcW w:w="1592" w:type="dxa"/>
            <w:shd w:val="clear" w:color="auto" w:fill="auto"/>
          </w:tcPr>
          <w:p w14:paraId="08D9F68D" w14:textId="77777777" w:rsidR="00467E8A" w:rsidRPr="0064637F" w:rsidRDefault="00467E8A" w:rsidP="00467E8A">
            <w:pPr>
              <w:rPr>
                <w:rStyle w:val="SAPEmphasis"/>
              </w:rPr>
            </w:pPr>
            <w:r w:rsidRPr="0064637F">
              <w:rPr>
                <w:rStyle w:val="SAPEmphasis"/>
              </w:rPr>
              <w:t xml:space="preserve">Select HE Contract Data </w:t>
            </w:r>
          </w:p>
        </w:tc>
        <w:tc>
          <w:tcPr>
            <w:tcW w:w="2880" w:type="dxa"/>
            <w:shd w:val="clear" w:color="auto" w:fill="auto"/>
          </w:tcPr>
          <w:p w14:paraId="2CD427D6" w14:textId="77777777" w:rsidR="00467E8A" w:rsidRPr="009F4CD2" w:rsidRDefault="00467E8A" w:rsidP="00467E8A">
            <w:r>
              <w:t xml:space="preserve">Select from the </w:t>
            </w:r>
            <w:r w:rsidRPr="006B4DCD">
              <w:rPr>
                <w:rStyle w:val="SAPScreenElement"/>
              </w:rPr>
              <w:t>Navigate to Mashup</w:t>
            </w:r>
            <w:r w:rsidRPr="00187B9E">
              <w:t xml:space="preserve"> drop-down</w:t>
            </w:r>
            <w:r>
              <w:t>,</w:t>
            </w:r>
            <w:r w:rsidRPr="00187B9E">
              <w:t xml:space="preserve"> located in the upper part of the</w:t>
            </w:r>
            <w:r>
              <w:t xml:space="preserve"> screen, value</w:t>
            </w:r>
            <w:r w:rsidRPr="00187B9E">
              <w:t xml:space="preserve"> </w:t>
            </w:r>
            <w:r>
              <w:rPr>
                <w:rStyle w:val="SAPScreenElement"/>
              </w:rPr>
              <w:t>Others</w:t>
            </w:r>
            <w:r w:rsidRPr="009F4CD2">
              <w:t xml:space="preserve"> </w:t>
            </w:r>
            <w:r w:rsidRPr="004E0842">
              <w:rPr>
                <w:rStyle w:val="SAPScreenElement"/>
              </w:rPr>
              <w:sym w:font="Symbol" w:char="F0AE"/>
            </w:r>
            <w:r>
              <w:t xml:space="preserve"> </w:t>
            </w:r>
            <w:r w:rsidRPr="00D60938">
              <w:rPr>
                <w:rStyle w:val="SAPScreenElement"/>
              </w:rPr>
              <w:t>HE Contract Data</w:t>
            </w:r>
            <w:r w:rsidRPr="00187B9E">
              <w:t>.</w:t>
            </w:r>
          </w:p>
        </w:tc>
        <w:tc>
          <w:tcPr>
            <w:tcW w:w="4798" w:type="dxa"/>
            <w:shd w:val="clear" w:color="auto" w:fill="auto"/>
          </w:tcPr>
          <w:p w14:paraId="62090173" w14:textId="77777777" w:rsidR="00467E8A" w:rsidRPr="009F4CD2" w:rsidRDefault="00467E8A" w:rsidP="00467E8A"/>
        </w:tc>
        <w:tc>
          <w:tcPr>
            <w:tcW w:w="2852" w:type="dxa"/>
            <w:shd w:val="clear" w:color="auto" w:fill="auto"/>
          </w:tcPr>
          <w:p w14:paraId="0E898846" w14:textId="77777777" w:rsidR="00467E8A" w:rsidRPr="009F4CD2" w:rsidRDefault="00467E8A" w:rsidP="00467E8A">
            <w:pPr>
              <w:rPr>
                <w:rFonts w:cs="Arial"/>
                <w:bCs/>
              </w:rPr>
            </w:pPr>
            <w:r w:rsidRPr="009F4CD2">
              <w:t>You are linked to the embedded form containing a table with already existing records (if any, otherwise, the table is empty).</w:t>
            </w:r>
          </w:p>
        </w:tc>
        <w:tc>
          <w:tcPr>
            <w:tcW w:w="1264" w:type="dxa"/>
          </w:tcPr>
          <w:p w14:paraId="4D3DA3B2" w14:textId="77777777" w:rsidR="00467E8A" w:rsidRPr="009F4CD2" w:rsidRDefault="00467E8A" w:rsidP="00467E8A">
            <w:pPr>
              <w:rPr>
                <w:rFonts w:cs="Arial"/>
                <w:bCs/>
              </w:rPr>
            </w:pPr>
          </w:p>
        </w:tc>
      </w:tr>
      <w:tr w:rsidR="00467E8A" w:rsidRPr="009F4CD2" w14:paraId="6FB4F137" w14:textId="77777777" w:rsidTr="00467E8A">
        <w:trPr>
          <w:trHeight w:val="576"/>
        </w:trPr>
        <w:tc>
          <w:tcPr>
            <w:tcW w:w="900" w:type="dxa"/>
            <w:shd w:val="clear" w:color="auto" w:fill="auto"/>
          </w:tcPr>
          <w:p w14:paraId="19C8734A" w14:textId="77777777" w:rsidR="00467E8A" w:rsidRDefault="00467E8A" w:rsidP="00467E8A">
            <w:r>
              <w:t>10</w:t>
            </w:r>
          </w:p>
        </w:tc>
        <w:tc>
          <w:tcPr>
            <w:tcW w:w="1592" w:type="dxa"/>
            <w:shd w:val="clear" w:color="auto" w:fill="auto"/>
          </w:tcPr>
          <w:p w14:paraId="39FB9555" w14:textId="77777777" w:rsidR="00467E8A" w:rsidRPr="0064637F" w:rsidRDefault="00467E8A" w:rsidP="00467E8A">
            <w:pPr>
              <w:rPr>
                <w:rStyle w:val="SAPEmphasis"/>
              </w:rPr>
            </w:pPr>
            <w:r w:rsidRPr="0064637F">
              <w:rPr>
                <w:rStyle w:val="SAPEmphasis"/>
              </w:rPr>
              <w:t>Create New HE Contract Data Record</w:t>
            </w:r>
          </w:p>
        </w:tc>
        <w:tc>
          <w:tcPr>
            <w:tcW w:w="2880" w:type="dxa"/>
            <w:shd w:val="clear" w:color="auto" w:fill="auto"/>
          </w:tcPr>
          <w:p w14:paraId="039CA13E" w14:textId="77777777" w:rsidR="00467E8A" w:rsidRPr="009F4CD2" w:rsidRDefault="00467E8A" w:rsidP="00467E8A">
            <w:r w:rsidRPr="009F4CD2">
              <w:t xml:space="preserve">On the displayed </w:t>
            </w:r>
            <w:r w:rsidRPr="00A73A3C">
              <w:rPr>
                <w:rStyle w:val="SAPScreenElement"/>
              </w:rPr>
              <w:t xml:space="preserve">HE Contract Data </w:t>
            </w:r>
            <w:r w:rsidRPr="009F4CD2">
              <w:t>page</w:t>
            </w:r>
            <w:r>
              <w:t>,</w:t>
            </w:r>
            <w:r w:rsidRPr="009F4CD2">
              <w:t xml:space="preserve"> select the </w:t>
            </w:r>
            <w:r w:rsidRPr="009F4CD2">
              <w:rPr>
                <w:rStyle w:val="SAPScreenElement"/>
              </w:rPr>
              <w:t>New</w:t>
            </w:r>
            <w:r w:rsidRPr="009F4CD2">
              <w:t xml:space="preserve"> pushbutton.</w:t>
            </w:r>
          </w:p>
        </w:tc>
        <w:tc>
          <w:tcPr>
            <w:tcW w:w="4798" w:type="dxa"/>
            <w:shd w:val="clear" w:color="auto" w:fill="auto"/>
          </w:tcPr>
          <w:p w14:paraId="2AE28651" w14:textId="77777777" w:rsidR="00467E8A" w:rsidRPr="009F4CD2" w:rsidRDefault="00467E8A" w:rsidP="00467E8A"/>
        </w:tc>
        <w:tc>
          <w:tcPr>
            <w:tcW w:w="2852" w:type="dxa"/>
            <w:shd w:val="clear" w:color="auto" w:fill="auto"/>
          </w:tcPr>
          <w:p w14:paraId="4F478D25" w14:textId="77777777" w:rsidR="00467E8A" w:rsidRPr="009F4CD2" w:rsidRDefault="00467E8A" w:rsidP="00467E8A">
            <w:pPr>
              <w:rPr>
                <w:rFonts w:cs="Arial"/>
                <w:bCs/>
              </w:rPr>
            </w:pPr>
            <w:r w:rsidRPr="009F4CD2">
              <w:t>The fields to be filled in the form show up below the table.</w:t>
            </w:r>
          </w:p>
        </w:tc>
        <w:tc>
          <w:tcPr>
            <w:tcW w:w="1264" w:type="dxa"/>
          </w:tcPr>
          <w:p w14:paraId="06FE955E" w14:textId="77777777" w:rsidR="00467E8A" w:rsidRPr="009F4CD2" w:rsidRDefault="00467E8A" w:rsidP="00467E8A">
            <w:pPr>
              <w:rPr>
                <w:rFonts w:cs="Arial"/>
                <w:bCs/>
              </w:rPr>
            </w:pPr>
          </w:p>
        </w:tc>
      </w:tr>
      <w:tr w:rsidR="00467E8A" w:rsidRPr="009F4CD2" w14:paraId="265EC394" w14:textId="77777777" w:rsidTr="00467E8A">
        <w:trPr>
          <w:trHeight w:val="576"/>
        </w:trPr>
        <w:tc>
          <w:tcPr>
            <w:tcW w:w="900" w:type="dxa"/>
            <w:vMerge w:val="restart"/>
            <w:shd w:val="clear" w:color="auto" w:fill="auto"/>
          </w:tcPr>
          <w:p w14:paraId="0B96C26B" w14:textId="77777777" w:rsidR="00467E8A" w:rsidRDefault="00467E8A" w:rsidP="00467E8A">
            <w:r>
              <w:t>11</w:t>
            </w:r>
          </w:p>
        </w:tc>
        <w:tc>
          <w:tcPr>
            <w:tcW w:w="1592" w:type="dxa"/>
            <w:vMerge w:val="restart"/>
            <w:shd w:val="clear" w:color="auto" w:fill="auto"/>
          </w:tcPr>
          <w:p w14:paraId="31AD4B07" w14:textId="77777777" w:rsidR="00467E8A" w:rsidRPr="0064637F" w:rsidRDefault="00467E8A" w:rsidP="00467E8A">
            <w:pPr>
              <w:rPr>
                <w:rStyle w:val="SAPEmphasis"/>
              </w:rPr>
            </w:pPr>
            <w:r w:rsidRPr="0064637F">
              <w:rPr>
                <w:rStyle w:val="SAPEmphasis"/>
              </w:rPr>
              <w:t xml:space="preserve">Maintain HE Contract Data </w:t>
            </w:r>
          </w:p>
        </w:tc>
        <w:tc>
          <w:tcPr>
            <w:tcW w:w="2880" w:type="dxa"/>
            <w:vMerge w:val="restart"/>
            <w:shd w:val="clear" w:color="auto" w:fill="auto"/>
          </w:tcPr>
          <w:p w14:paraId="6024224F" w14:textId="77777777" w:rsidR="00467E8A" w:rsidRPr="009F4CD2" w:rsidRDefault="00467E8A" w:rsidP="00467E8A">
            <w:r w:rsidRPr="00187B9E">
              <w:t>Enter the validity period for the record:</w:t>
            </w:r>
          </w:p>
        </w:tc>
        <w:tc>
          <w:tcPr>
            <w:tcW w:w="4798" w:type="dxa"/>
            <w:shd w:val="clear" w:color="auto" w:fill="auto"/>
          </w:tcPr>
          <w:p w14:paraId="65451793" w14:textId="77777777" w:rsidR="00467E8A" w:rsidRDefault="00467E8A" w:rsidP="00467E8A">
            <w:r w:rsidRPr="009F4CD2">
              <w:rPr>
                <w:rStyle w:val="SAPScreenElement"/>
              </w:rPr>
              <w:t>Valid From:</w:t>
            </w:r>
            <w:r w:rsidRPr="009F4CD2">
              <w:rPr>
                <w:i/>
              </w:rPr>
              <w:t xml:space="preserve"> </w:t>
            </w:r>
            <w:r>
              <w:t>defaults to the hiring date; select as appropriate from calendar help</w:t>
            </w:r>
          </w:p>
        </w:tc>
        <w:tc>
          <w:tcPr>
            <w:tcW w:w="2852" w:type="dxa"/>
            <w:vMerge w:val="restart"/>
            <w:shd w:val="clear" w:color="auto" w:fill="auto"/>
          </w:tcPr>
          <w:p w14:paraId="26A64B4E" w14:textId="77777777" w:rsidR="00467E8A" w:rsidRPr="009F4CD2" w:rsidRDefault="00467E8A" w:rsidP="00467E8A"/>
        </w:tc>
        <w:tc>
          <w:tcPr>
            <w:tcW w:w="1264" w:type="dxa"/>
          </w:tcPr>
          <w:p w14:paraId="54A3AE33" w14:textId="77777777" w:rsidR="00467E8A" w:rsidRPr="009F4CD2" w:rsidRDefault="00467E8A" w:rsidP="00467E8A">
            <w:pPr>
              <w:rPr>
                <w:rFonts w:cs="Arial"/>
                <w:bCs/>
              </w:rPr>
            </w:pPr>
          </w:p>
        </w:tc>
      </w:tr>
      <w:tr w:rsidR="00467E8A" w:rsidRPr="009F4CD2" w14:paraId="7BCC1A81" w14:textId="77777777" w:rsidTr="00467E8A">
        <w:trPr>
          <w:trHeight w:val="576"/>
        </w:trPr>
        <w:tc>
          <w:tcPr>
            <w:tcW w:w="900" w:type="dxa"/>
            <w:vMerge/>
            <w:shd w:val="clear" w:color="auto" w:fill="auto"/>
          </w:tcPr>
          <w:p w14:paraId="1C81D192" w14:textId="77777777" w:rsidR="00467E8A" w:rsidRDefault="00467E8A" w:rsidP="00467E8A"/>
        </w:tc>
        <w:tc>
          <w:tcPr>
            <w:tcW w:w="1592" w:type="dxa"/>
            <w:vMerge/>
            <w:shd w:val="clear" w:color="auto" w:fill="auto"/>
          </w:tcPr>
          <w:p w14:paraId="3B51887C" w14:textId="77777777" w:rsidR="00467E8A" w:rsidRDefault="00467E8A" w:rsidP="00467E8A">
            <w:pPr>
              <w:rPr>
                <w:rFonts w:cs="Arial"/>
                <w:b/>
                <w:bCs/>
              </w:rPr>
            </w:pPr>
          </w:p>
        </w:tc>
        <w:tc>
          <w:tcPr>
            <w:tcW w:w="2880" w:type="dxa"/>
            <w:vMerge/>
            <w:shd w:val="clear" w:color="auto" w:fill="auto"/>
          </w:tcPr>
          <w:p w14:paraId="41EDCA99" w14:textId="77777777" w:rsidR="00467E8A" w:rsidRPr="00187B9E" w:rsidRDefault="00467E8A" w:rsidP="00467E8A"/>
        </w:tc>
        <w:tc>
          <w:tcPr>
            <w:tcW w:w="4798" w:type="dxa"/>
            <w:shd w:val="clear" w:color="auto" w:fill="auto"/>
          </w:tcPr>
          <w:p w14:paraId="5A822958" w14:textId="77777777" w:rsidR="00467E8A" w:rsidRPr="009F4CD2" w:rsidRDefault="00467E8A" w:rsidP="00467E8A">
            <w:pPr>
              <w:rPr>
                <w:rStyle w:val="SAPScreenElement"/>
              </w:rPr>
            </w:pPr>
            <w:r w:rsidRPr="00F949A8">
              <w:rPr>
                <w:rStyle w:val="SAPScreenElement"/>
              </w:rPr>
              <w:t>To:</w:t>
            </w:r>
            <w:r w:rsidRPr="00F949A8">
              <w:t xml:space="preserve"> </w:t>
            </w:r>
            <w:r>
              <w:t xml:space="preserve">defaults to the system high date; </w:t>
            </w:r>
            <w:r w:rsidRPr="00F949A8">
              <w:t>select as appropriate</w:t>
            </w:r>
            <w:r>
              <w:t xml:space="preserve"> from calendar help</w:t>
            </w:r>
          </w:p>
        </w:tc>
        <w:tc>
          <w:tcPr>
            <w:tcW w:w="2852" w:type="dxa"/>
            <w:vMerge/>
            <w:shd w:val="clear" w:color="auto" w:fill="auto"/>
          </w:tcPr>
          <w:p w14:paraId="4E790609" w14:textId="77777777" w:rsidR="00467E8A" w:rsidRPr="009F4CD2" w:rsidRDefault="00467E8A" w:rsidP="00467E8A"/>
        </w:tc>
        <w:tc>
          <w:tcPr>
            <w:tcW w:w="1264" w:type="dxa"/>
          </w:tcPr>
          <w:p w14:paraId="13E964C8" w14:textId="77777777" w:rsidR="00467E8A" w:rsidRPr="009F4CD2" w:rsidRDefault="00467E8A" w:rsidP="00467E8A">
            <w:pPr>
              <w:rPr>
                <w:rFonts w:cs="Arial"/>
                <w:bCs/>
              </w:rPr>
            </w:pPr>
          </w:p>
        </w:tc>
      </w:tr>
      <w:tr w:rsidR="00467E8A" w:rsidRPr="009F4CD2" w14:paraId="3F10F8F1" w14:textId="77777777" w:rsidTr="00467E8A">
        <w:trPr>
          <w:trHeight w:val="288"/>
        </w:trPr>
        <w:tc>
          <w:tcPr>
            <w:tcW w:w="900" w:type="dxa"/>
            <w:vMerge/>
            <w:shd w:val="clear" w:color="auto" w:fill="auto"/>
          </w:tcPr>
          <w:p w14:paraId="6021BC80" w14:textId="77777777" w:rsidR="00467E8A" w:rsidRDefault="00467E8A" w:rsidP="00467E8A"/>
        </w:tc>
        <w:tc>
          <w:tcPr>
            <w:tcW w:w="1592" w:type="dxa"/>
            <w:vMerge/>
            <w:shd w:val="clear" w:color="auto" w:fill="auto"/>
          </w:tcPr>
          <w:p w14:paraId="09495B3C" w14:textId="77777777" w:rsidR="00467E8A" w:rsidRDefault="00467E8A" w:rsidP="00467E8A">
            <w:pPr>
              <w:rPr>
                <w:rFonts w:cs="Arial"/>
                <w:b/>
                <w:bCs/>
              </w:rPr>
            </w:pPr>
          </w:p>
        </w:tc>
        <w:tc>
          <w:tcPr>
            <w:tcW w:w="2880" w:type="dxa"/>
            <w:vMerge w:val="restart"/>
            <w:shd w:val="clear" w:color="auto" w:fill="auto"/>
          </w:tcPr>
          <w:p w14:paraId="5E3DD361" w14:textId="77777777" w:rsidR="00467E8A" w:rsidRPr="00187B9E" w:rsidRDefault="00467E8A" w:rsidP="00467E8A">
            <w:r w:rsidRPr="00187B9E">
              <w:t xml:space="preserve">In the </w:t>
            </w:r>
            <w:r w:rsidRPr="00330420">
              <w:rPr>
                <w:rStyle w:val="SAPScreenElement"/>
              </w:rPr>
              <w:t>Contract Details</w:t>
            </w:r>
            <w:r>
              <w:rPr>
                <w:rStyle w:val="SAPScreenElement"/>
              </w:rPr>
              <w:t xml:space="preserve"> </w:t>
            </w:r>
            <w:r>
              <w:t xml:space="preserve">part </w:t>
            </w:r>
            <w:r w:rsidRPr="00187B9E">
              <w:rPr>
                <w:rFonts w:cs="Arial"/>
                <w:bCs/>
              </w:rPr>
              <w:t>of the form</w:t>
            </w:r>
            <w:r w:rsidRPr="00187B9E">
              <w:t xml:space="preserve"> make the following entries:</w:t>
            </w:r>
          </w:p>
        </w:tc>
        <w:tc>
          <w:tcPr>
            <w:tcW w:w="4798" w:type="dxa"/>
            <w:shd w:val="clear" w:color="auto" w:fill="auto"/>
          </w:tcPr>
          <w:p w14:paraId="04E30E21" w14:textId="77777777" w:rsidR="00467E8A" w:rsidRPr="00C336B9" w:rsidRDefault="00467E8A" w:rsidP="00467E8A">
            <w:pPr>
              <w:rPr>
                <w:rStyle w:val="SAPScreenElement"/>
                <w:rFonts w:ascii="BentonSans Book" w:hAnsi="BentonSans Book"/>
                <w:color w:val="auto"/>
              </w:rPr>
            </w:pPr>
            <w:r w:rsidRPr="00F5164B">
              <w:rPr>
                <w:rStyle w:val="SAPScreenElement"/>
              </w:rPr>
              <w:t>Contract type</w:t>
            </w:r>
            <w:r w:rsidRPr="00330420">
              <w:t>:</w:t>
            </w:r>
            <w:r>
              <w:t xml:space="preserve"> select from drop-down</w:t>
            </w:r>
          </w:p>
        </w:tc>
        <w:tc>
          <w:tcPr>
            <w:tcW w:w="2852" w:type="dxa"/>
            <w:vMerge w:val="restart"/>
            <w:shd w:val="clear" w:color="auto" w:fill="auto"/>
          </w:tcPr>
          <w:p w14:paraId="15A1ABF5" w14:textId="77777777" w:rsidR="00467E8A" w:rsidRPr="009F4CD2" w:rsidRDefault="00467E8A" w:rsidP="00467E8A"/>
        </w:tc>
        <w:tc>
          <w:tcPr>
            <w:tcW w:w="1264" w:type="dxa"/>
          </w:tcPr>
          <w:p w14:paraId="764E90AB" w14:textId="77777777" w:rsidR="00467E8A" w:rsidRPr="009F4CD2" w:rsidRDefault="00467E8A" w:rsidP="00467E8A">
            <w:pPr>
              <w:rPr>
                <w:rFonts w:cs="Arial"/>
                <w:bCs/>
              </w:rPr>
            </w:pPr>
          </w:p>
        </w:tc>
      </w:tr>
      <w:tr w:rsidR="00467E8A" w:rsidRPr="009F4CD2" w14:paraId="615F7B57" w14:textId="77777777" w:rsidTr="00467E8A">
        <w:trPr>
          <w:trHeight w:val="576"/>
        </w:trPr>
        <w:tc>
          <w:tcPr>
            <w:tcW w:w="900" w:type="dxa"/>
            <w:vMerge/>
            <w:shd w:val="clear" w:color="auto" w:fill="auto"/>
          </w:tcPr>
          <w:p w14:paraId="092B031B" w14:textId="77777777" w:rsidR="00467E8A" w:rsidRDefault="00467E8A" w:rsidP="00467E8A"/>
        </w:tc>
        <w:tc>
          <w:tcPr>
            <w:tcW w:w="1592" w:type="dxa"/>
            <w:vMerge/>
            <w:shd w:val="clear" w:color="auto" w:fill="auto"/>
          </w:tcPr>
          <w:p w14:paraId="5222D635" w14:textId="77777777" w:rsidR="00467E8A" w:rsidRDefault="00467E8A" w:rsidP="00467E8A">
            <w:pPr>
              <w:rPr>
                <w:rFonts w:cs="Arial"/>
                <w:b/>
                <w:bCs/>
              </w:rPr>
            </w:pPr>
          </w:p>
        </w:tc>
        <w:tc>
          <w:tcPr>
            <w:tcW w:w="2880" w:type="dxa"/>
            <w:vMerge/>
            <w:shd w:val="clear" w:color="auto" w:fill="auto"/>
          </w:tcPr>
          <w:p w14:paraId="1D80A053" w14:textId="77777777" w:rsidR="00467E8A" w:rsidRPr="00187B9E" w:rsidRDefault="00467E8A" w:rsidP="00467E8A"/>
        </w:tc>
        <w:tc>
          <w:tcPr>
            <w:tcW w:w="4798" w:type="dxa"/>
            <w:shd w:val="clear" w:color="auto" w:fill="auto"/>
          </w:tcPr>
          <w:p w14:paraId="6A93474C" w14:textId="77777777" w:rsidR="00467E8A" w:rsidRPr="00C336B9" w:rsidRDefault="00467E8A" w:rsidP="00467E8A">
            <w:r w:rsidRPr="00EC4AE6">
              <w:rPr>
                <w:rStyle w:val="SAPScreenElement"/>
              </w:rPr>
              <w:t>Appointment ID:</w:t>
            </w:r>
            <w:r>
              <w:rPr>
                <w:rStyle w:val="SAPScreenElement"/>
              </w:rPr>
              <w:t xml:space="preserve"> </w:t>
            </w:r>
            <w:r w:rsidRPr="00C336B9">
              <w:t>suggested value</w:t>
            </w:r>
          </w:p>
          <w:p w14:paraId="2F2322D3" w14:textId="77777777" w:rsidR="00467E8A" w:rsidRPr="009F4CD2" w:rsidRDefault="00467E8A" w:rsidP="00467E8A">
            <w:pPr>
              <w:pStyle w:val="SAPNoteHeading"/>
              <w:ind w:left="349"/>
            </w:pPr>
            <w:r w:rsidRPr="009F4CD2">
              <w:rPr>
                <w:noProof/>
              </w:rPr>
              <w:drawing>
                <wp:inline distT="0" distB="0" distL="0" distR="0" wp14:anchorId="45B44E1D" wp14:editId="31259856">
                  <wp:extent cx="228600" cy="228600"/>
                  <wp:effectExtent l="0" t="0" r="0" b="0"/>
                  <wp:docPr id="27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F4CD2">
              <w:t> Note</w:t>
            </w:r>
          </w:p>
          <w:p w14:paraId="71FBC7EC" w14:textId="77777777" w:rsidR="00467E8A" w:rsidRPr="00330420" w:rsidRDefault="00467E8A" w:rsidP="00467E8A">
            <w:pPr>
              <w:ind w:left="349"/>
              <w:rPr>
                <w:rStyle w:val="SAPScreenElement"/>
              </w:rPr>
            </w:pPr>
            <w:r>
              <w:rPr>
                <w:lang w:val="en-GB"/>
              </w:rPr>
              <w:t xml:space="preserve">Identifies </w:t>
            </w:r>
            <w:r w:rsidRPr="001E6E3D">
              <w:rPr>
                <w:lang w:val="en-GB"/>
              </w:rPr>
              <w:t>uniquely each contract held by each personnel number</w:t>
            </w:r>
            <w:r>
              <w:rPr>
                <w:lang w:val="en-GB"/>
              </w:rPr>
              <w:t>.</w:t>
            </w:r>
          </w:p>
        </w:tc>
        <w:tc>
          <w:tcPr>
            <w:tcW w:w="2852" w:type="dxa"/>
            <w:vMerge/>
            <w:shd w:val="clear" w:color="auto" w:fill="auto"/>
          </w:tcPr>
          <w:p w14:paraId="6331AFAE" w14:textId="77777777" w:rsidR="00467E8A" w:rsidRPr="009F4CD2" w:rsidRDefault="00467E8A" w:rsidP="00467E8A"/>
        </w:tc>
        <w:tc>
          <w:tcPr>
            <w:tcW w:w="1264" w:type="dxa"/>
          </w:tcPr>
          <w:p w14:paraId="042D854D" w14:textId="77777777" w:rsidR="00467E8A" w:rsidRPr="009F4CD2" w:rsidRDefault="00467E8A" w:rsidP="00467E8A">
            <w:pPr>
              <w:rPr>
                <w:rFonts w:cs="Arial"/>
                <w:bCs/>
              </w:rPr>
            </w:pPr>
          </w:p>
        </w:tc>
      </w:tr>
      <w:tr w:rsidR="00467E8A" w:rsidRPr="009F4CD2" w14:paraId="339F1A73" w14:textId="77777777" w:rsidTr="00467E8A">
        <w:trPr>
          <w:trHeight w:val="288"/>
        </w:trPr>
        <w:tc>
          <w:tcPr>
            <w:tcW w:w="900" w:type="dxa"/>
            <w:vMerge/>
            <w:shd w:val="clear" w:color="auto" w:fill="auto"/>
          </w:tcPr>
          <w:p w14:paraId="270BA46E" w14:textId="77777777" w:rsidR="00467E8A" w:rsidRDefault="00467E8A" w:rsidP="00467E8A"/>
        </w:tc>
        <w:tc>
          <w:tcPr>
            <w:tcW w:w="1592" w:type="dxa"/>
            <w:vMerge/>
            <w:shd w:val="clear" w:color="auto" w:fill="auto"/>
          </w:tcPr>
          <w:p w14:paraId="04AFD20D" w14:textId="77777777" w:rsidR="00467E8A" w:rsidRDefault="00467E8A" w:rsidP="00467E8A">
            <w:pPr>
              <w:rPr>
                <w:rFonts w:cs="Arial"/>
                <w:b/>
                <w:bCs/>
              </w:rPr>
            </w:pPr>
          </w:p>
        </w:tc>
        <w:tc>
          <w:tcPr>
            <w:tcW w:w="2880" w:type="dxa"/>
            <w:vMerge/>
            <w:shd w:val="clear" w:color="auto" w:fill="auto"/>
          </w:tcPr>
          <w:p w14:paraId="6819F824" w14:textId="77777777" w:rsidR="00467E8A" w:rsidRPr="00187B9E" w:rsidRDefault="00467E8A" w:rsidP="00467E8A"/>
        </w:tc>
        <w:tc>
          <w:tcPr>
            <w:tcW w:w="4798" w:type="dxa"/>
            <w:shd w:val="clear" w:color="auto" w:fill="auto"/>
          </w:tcPr>
          <w:p w14:paraId="4751587E" w14:textId="77777777" w:rsidR="00467E8A" w:rsidRPr="00330420" w:rsidRDefault="00467E8A" w:rsidP="00467E8A">
            <w:pPr>
              <w:rPr>
                <w:rStyle w:val="SAPScreenElement"/>
              </w:rPr>
            </w:pPr>
            <w:r w:rsidRPr="00EC4AE6">
              <w:rPr>
                <w:rStyle w:val="SAPScreenElement"/>
              </w:rPr>
              <w:t>Dormant:</w:t>
            </w:r>
            <w:r>
              <w:rPr>
                <w:rStyle w:val="SAPScreenElement"/>
              </w:rPr>
              <w:t xml:space="preserve"> </w:t>
            </w:r>
            <w:r>
              <w:t>flag checkbox if appropriate</w:t>
            </w:r>
          </w:p>
        </w:tc>
        <w:tc>
          <w:tcPr>
            <w:tcW w:w="2852" w:type="dxa"/>
            <w:vMerge/>
            <w:shd w:val="clear" w:color="auto" w:fill="auto"/>
          </w:tcPr>
          <w:p w14:paraId="16BCA454" w14:textId="77777777" w:rsidR="00467E8A" w:rsidRPr="009F4CD2" w:rsidRDefault="00467E8A" w:rsidP="00467E8A"/>
        </w:tc>
        <w:tc>
          <w:tcPr>
            <w:tcW w:w="1264" w:type="dxa"/>
          </w:tcPr>
          <w:p w14:paraId="5DF8FA17" w14:textId="77777777" w:rsidR="00467E8A" w:rsidRPr="009F4CD2" w:rsidRDefault="00467E8A" w:rsidP="00467E8A">
            <w:pPr>
              <w:rPr>
                <w:rFonts w:cs="Arial"/>
                <w:bCs/>
              </w:rPr>
            </w:pPr>
          </w:p>
        </w:tc>
      </w:tr>
      <w:tr w:rsidR="00467E8A" w:rsidRPr="009F4CD2" w14:paraId="28E026B9" w14:textId="77777777" w:rsidTr="00467E8A">
        <w:trPr>
          <w:trHeight w:val="288"/>
        </w:trPr>
        <w:tc>
          <w:tcPr>
            <w:tcW w:w="900" w:type="dxa"/>
            <w:vMerge/>
            <w:shd w:val="clear" w:color="auto" w:fill="auto"/>
          </w:tcPr>
          <w:p w14:paraId="79C67C4D" w14:textId="77777777" w:rsidR="00467E8A" w:rsidRDefault="00467E8A" w:rsidP="00467E8A"/>
        </w:tc>
        <w:tc>
          <w:tcPr>
            <w:tcW w:w="1592" w:type="dxa"/>
            <w:vMerge/>
            <w:shd w:val="clear" w:color="auto" w:fill="auto"/>
          </w:tcPr>
          <w:p w14:paraId="4E9B7D99" w14:textId="77777777" w:rsidR="00467E8A" w:rsidRDefault="00467E8A" w:rsidP="00467E8A">
            <w:pPr>
              <w:rPr>
                <w:rFonts w:cs="Arial"/>
                <w:b/>
                <w:bCs/>
              </w:rPr>
            </w:pPr>
          </w:p>
        </w:tc>
        <w:tc>
          <w:tcPr>
            <w:tcW w:w="2880" w:type="dxa"/>
            <w:vMerge/>
            <w:shd w:val="clear" w:color="auto" w:fill="auto"/>
          </w:tcPr>
          <w:p w14:paraId="3E2E3884" w14:textId="77777777" w:rsidR="00467E8A" w:rsidRPr="00187B9E" w:rsidRDefault="00467E8A" w:rsidP="00467E8A"/>
        </w:tc>
        <w:tc>
          <w:tcPr>
            <w:tcW w:w="4798" w:type="dxa"/>
            <w:shd w:val="clear" w:color="auto" w:fill="auto"/>
          </w:tcPr>
          <w:p w14:paraId="0E3AE2F1" w14:textId="77777777" w:rsidR="00467E8A" w:rsidRPr="00F5164B" w:rsidRDefault="00467E8A" w:rsidP="00467E8A">
            <w:pPr>
              <w:rPr>
                <w:rStyle w:val="SAPScreenElement"/>
                <w:rFonts w:ascii="BentonSans Book" w:hAnsi="BentonSans Book"/>
                <w:color w:val="auto"/>
              </w:rPr>
            </w:pPr>
            <w:r w:rsidRPr="00330420">
              <w:rPr>
                <w:rStyle w:val="SAPScreenElement"/>
              </w:rPr>
              <w:t>Acad.employment function</w:t>
            </w:r>
            <w:r>
              <w:rPr>
                <w:rStyle w:val="SAPScreenElement"/>
              </w:rPr>
              <w:t>:</w:t>
            </w:r>
            <w:r>
              <w:t xml:space="preserve"> select from drop-down</w:t>
            </w:r>
          </w:p>
        </w:tc>
        <w:tc>
          <w:tcPr>
            <w:tcW w:w="2852" w:type="dxa"/>
            <w:vMerge/>
            <w:shd w:val="clear" w:color="auto" w:fill="auto"/>
          </w:tcPr>
          <w:p w14:paraId="0420F9DE" w14:textId="77777777" w:rsidR="00467E8A" w:rsidRPr="009F4CD2" w:rsidRDefault="00467E8A" w:rsidP="00467E8A"/>
        </w:tc>
        <w:tc>
          <w:tcPr>
            <w:tcW w:w="1264" w:type="dxa"/>
          </w:tcPr>
          <w:p w14:paraId="001E639D" w14:textId="77777777" w:rsidR="00467E8A" w:rsidRPr="009F4CD2" w:rsidRDefault="00467E8A" w:rsidP="00467E8A">
            <w:pPr>
              <w:rPr>
                <w:rFonts w:cs="Arial"/>
                <w:bCs/>
              </w:rPr>
            </w:pPr>
          </w:p>
        </w:tc>
      </w:tr>
      <w:tr w:rsidR="00467E8A" w:rsidRPr="009F4CD2" w14:paraId="33FC9344" w14:textId="77777777" w:rsidTr="00467E8A">
        <w:trPr>
          <w:trHeight w:val="288"/>
        </w:trPr>
        <w:tc>
          <w:tcPr>
            <w:tcW w:w="900" w:type="dxa"/>
            <w:vMerge/>
            <w:shd w:val="clear" w:color="auto" w:fill="auto"/>
          </w:tcPr>
          <w:p w14:paraId="3A3A52E3" w14:textId="77777777" w:rsidR="00467E8A" w:rsidRDefault="00467E8A" w:rsidP="00467E8A"/>
        </w:tc>
        <w:tc>
          <w:tcPr>
            <w:tcW w:w="1592" w:type="dxa"/>
            <w:vMerge/>
            <w:shd w:val="clear" w:color="auto" w:fill="auto"/>
          </w:tcPr>
          <w:p w14:paraId="6A8AA1DC" w14:textId="77777777" w:rsidR="00467E8A" w:rsidRDefault="00467E8A" w:rsidP="00467E8A">
            <w:pPr>
              <w:rPr>
                <w:rFonts w:cs="Arial"/>
                <w:b/>
                <w:bCs/>
              </w:rPr>
            </w:pPr>
          </w:p>
        </w:tc>
        <w:tc>
          <w:tcPr>
            <w:tcW w:w="2880" w:type="dxa"/>
            <w:vMerge/>
            <w:shd w:val="clear" w:color="auto" w:fill="auto"/>
          </w:tcPr>
          <w:p w14:paraId="63705521" w14:textId="77777777" w:rsidR="00467E8A" w:rsidRPr="00187B9E" w:rsidRDefault="00467E8A" w:rsidP="00467E8A"/>
        </w:tc>
        <w:tc>
          <w:tcPr>
            <w:tcW w:w="4798" w:type="dxa"/>
            <w:shd w:val="clear" w:color="auto" w:fill="auto"/>
          </w:tcPr>
          <w:p w14:paraId="677EB584" w14:textId="77777777" w:rsidR="00467E8A" w:rsidRPr="00F949A8" w:rsidRDefault="00467E8A" w:rsidP="00467E8A">
            <w:pPr>
              <w:rPr>
                <w:rStyle w:val="SAPScreenElement"/>
              </w:rPr>
            </w:pPr>
            <w:r w:rsidRPr="00330420">
              <w:rPr>
                <w:rStyle w:val="SAPScreenElement"/>
              </w:rPr>
              <w:t>Contract Start Date</w:t>
            </w:r>
            <w:r>
              <w:rPr>
                <w:rStyle w:val="SAPScreenElement"/>
              </w:rPr>
              <w:t>:</w:t>
            </w:r>
            <w:r w:rsidRPr="00F949A8">
              <w:t xml:space="preserve"> select </w:t>
            </w:r>
            <w:r>
              <w:t>from calendar help</w:t>
            </w:r>
          </w:p>
        </w:tc>
        <w:tc>
          <w:tcPr>
            <w:tcW w:w="2852" w:type="dxa"/>
            <w:vMerge/>
            <w:shd w:val="clear" w:color="auto" w:fill="auto"/>
          </w:tcPr>
          <w:p w14:paraId="030683B1" w14:textId="77777777" w:rsidR="00467E8A" w:rsidRPr="009F4CD2" w:rsidRDefault="00467E8A" w:rsidP="00467E8A"/>
        </w:tc>
        <w:tc>
          <w:tcPr>
            <w:tcW w:w="1264" w:type="dxa"/>
          </w:tcPr>
          <w:p w14:paraId="2BF6BEA5" w14:textId="77777777" w:rsidR="00467E8A" w:rsidRPr="009F4CD2" w:rsidRDefault="00467E8A" w:rsidP="00467E8A">
            <w:pPr>
              <w:rPr>
                <w:rFonts w:cs="Arial"/>
                <w:bCs/>
              </w:rPr>
            </w:pPr>
          </w:p>
        </w:tc>
      </w:tr>
      <w:tr w:rsidR="00467E8A" w:rsidRPr="009F4CD2" w14:paraId="08260210" w14:textId="77777777" w:rsidTr="00467E8A">
        <w:trPr>
          <w:trHeight w:val="576"/>
        </w:trPr>
        <w:tc>
          <w:tcPr>
            <w:tcW w:w="900" w:type="dxa"/>
            <w:vMerge/>
            <w:shd w:val="clear" w:color="auto" w:fill="auto"/>
          </w:tcPr>
          <w:p w14:paraId="7BAA6194" w14:textId="77777777" w:rsidR="00467E8A" w:rsidRDefault="00467E8A" w:rsidP="00467E8A"/>
        </w:tc>
        <w:tc>
          <w:tcPr>
            <w:tcW w:w="1592" w:type="dxa"/>
            <w:vMerge/>
            <w:shd w:val="clear" w:color="auto" w:fill="auto"/>
          </w:tcPr>
          <w:p w14:paraId="526E6EB7" w14:textId="77777777" w:rsidR="00467E8A" w:rsidRDefault="00467E8A" w:rsidP="00467E8A">
            <w:pPr>
              <w:rPr>
                <w:rFonts w:cs="Arial"/>
                <w:b/>
                <w:bCs/>
              </w:rPr>
            </w:pPr>
          </w:p>
        </w:tc>
        <w:tc>
          <w:tcPr>
            <w:tcW w:w="2880" w:type="dxa"/>
            <w:vMerge/>
            <w:shd w:val="clear" w:color="auto" w:fill="auto"/>
          </w:tcPr>
          <w:p w14:paraId="719A375F" w14:textId="77777777" w:rsidR="00467E8A" w:rsidRPr="00187B9E" w:rsidRDefault="00467E8A" w:rsidP="00467E8A"/>
        </w:tc>
        <w:tc>
          <w:tcPr>
            <w:tcW w:w="4798" w:type="dxa"/>
            <w:shd w:val="clear" w:color="auto" w:fill="auto"/>
          </w:tcPr>
          <w:p w14:paraId="444B2FFF" w14:textId="77777777" w:rsidR="00467E8A" w:rsidRDefault="00467E8A" w:rsidP="00467E8A">
            <w:r w:rsidRPr="00330420">
              <w:rPr>
                <w:rStyle w:val="SAPScreenElement"/>
              </w:rPr>
              <w:t>Planned contract end date</w:t>
            </w:r>
            <w:r>
              <w:rPr>
                <w:rStyle w:val="SAPScreenElement"/>
              </w:rPr>
              <w:t>:</w:t>
            </w:r>
            <w:r w:rsidRPr="00F949A8">
              <w:t xml:space="preserve"> select </w:t>
            </w:r>
            <w:r>
              <w:t>from calendar help</w:t>
            </w:r>
          </w:p>
          <w:p w14:paraId="137D267A" w14:textId="77777777" w:rsidR="00467E8A" w:rsidRPr="009F4CD2" w:rsidRDefault="00467E8A" w:rsidP="00467E8A">
            <w:pPr>
              <w:pStyle w:val="SAPNoteHeading"/>
              <w:ind w:left="349"/>
            </w:pPr>
            <w:r w:rsidRPr="009F4CD2">
              <w:rPr>
                <w:noProof/>
              </w:rPr>
              <w:drawing>
                <wp:inline distT="0" distB="0" distL="0" distR="0" wp14:anchorId="0A51E101" wp14:editId="02319AF7">
                  <wp:extent cx="228600" cy="228600"/>
                  <wp:effectExtent l="0" t="0" r="0" b="0"/>
                  <wp:docPr id="27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F4CD2">
              <w:t> Note</w:t>
            </w:r>
          </w:p>
          <w:p w14:paraId="4339CBD2" w14:textId="77777777" w:rsidR="00467E8A" w:rsidRPr="00F949A8" w:rsidRDefault="00467E8A" w:rsidP="00467E8A">
            <w:pPr>
              <w:ind w:left="349"/>
              <w:rPr>
                <w:rStyle w:val="SAPScreenElement"/>
              </w:rPr>
            </w:pPr>
            <w:r>
              <w:rPr>
                <w:lang w:val="en-GB"/>
              </w:rPr>
              <w:t>T</w:t>
            </w:r>
            <w:r w:rsidRPr="001E6E3D">
              <w:rPr>
                <w:lang w:val="en-GB"/>
              </w:rPr>
              <w:t>he planned end date of the contract, which may later be extended</w:t>
            </w:r>
            <w:r>
              <w:rPr>
                <w:lang w:val="en-GB"/>
              </w:rPr>
              <w:t>.</w:t>
            </w:r>
          </w:p>
        </w:tc>
        <w:tc>
          <w:tcPr>
            <w:tcW w:w="2852" w:type="dxa"/>
            <w:vMerge/>
            <w:shd w:val="clear" w:color="auto" w:fill="auto"/>
          </w:tcPr>
          <w:p w14:paraId="1B4D054B" w14:textId="77777777" w:rsidR="00467E8A" w:rsidRPr="009F4CD2" w:rsidRDefault="00467E8A" w:rsidP="00467E8A"/>
        </w:tc>
        <w:tc>
          <w:tcPr>
            <w:tcW w:w="1264" w:type="dxa"/>
          </w:tcPr>
          <w:p w14:paraId="74D0C517" w14:textId="77777777" w:rsidR="00467E8A" w:rsidRPr="009F4CD2" w:rsidRDefault="00467E8A" w:rsidP="00467E8A">
            <w:pPr>
              <w:rPr>
                <w:rFonts w:cs="Arial"/>
                <w:bCs/>
              </w:rPr>
            </w:pPr>
          </w:p>
        </w:tc>
      </w:tr>
      <w:tr w:rsidR="00467E8A" w:rsidRPr="009F4CD2" w14:paraId="0E3C1305" w14:textId="77777777" w:rsidTr="00467E8A">
        <w:trPr>
          <w:trHeight w:val="288"/>
        </w:trPr>
        <w:tc>
          <w:tcPr>
            <w:tcW w:w="900" w:type="dxa"/>
            <w:vMerge/>
            <w:shd w:val="clear" w:color="auto" w:fill="auto"/>
          </w:tcPr>
          <w:p w14:paraId="3529D949" w14:textId="77777777" w:rsidR="00467E8A" w:rsidRDefault="00467E8A" w:rsidP="00467E8A"/>
        </w:tc>
        <w:tc>
          <w:tcPr>
            <w:tcW w:w="1592" w:type="dxa"/>
            <w:vMerge/>
            <w:shd w:val="clear" w:color="auto" w:fill="auto"/>
          </w:tcPr>
          <w:p w14:paraId="21818536" w14:textId="77777777" w:rsidR="00467E8A" w:rsidRDefault="00467E8A" w:rsidP="00467E8A">
            <w:pPr>
              <w:rPr>
                <w:rFonts w:cs="Arial"/>
                <w:b/>
                <w:bCs/>
              </w:rPr>
            </w:pPr>
          </w:p>
        </w:tc>
        <w:tc>
          <w:tcPr>
            <w:tcW w:w="2880" w:type="dxa"/>
            <w:vMerge/>
            <w:shd w:val="clear" w:color="auto" w:fill="auto"/>
          </w:tcPr>
          <w:p w14:paraId="00E02B3C" w14:textId="77777777" w:rsidR="00467E8A" w:rsidRPr="00187B9E" w:rsidRDefault="00467E8A" w:rsidP="00467E8A"/>
        </w:tc>
        <w:tc>
          <w:tcPr>
            <w:tcW w:w="4798" w:type="dxa"/>
            <w:shd w:val="clear" w:color="auto" w:fill="auto"/>
          </w:tcPr>
          <w:p w14:paraId="32E73C45" w14:textId="77777777" w:rsidR="00467E8A" w:rsidRDefault="00467E8A" w:rsidP="00467E8A">
            <w:pPr>
              <w:rPr>
                <w:rStyle w:val="SAPScreenElement"/>
              </w:rPr>
            </w:pPr>
            <w:r w:rsidRPr="00330420">
              <w:rPr>
                <w:rStyle w:val="SAPScreenElement"/>
              </w:rPr>
              <w:t>Contract review date:</w:t>
            </w:r>
            <w:r w:rsidRPr="00F949A8">
              <w:t xml:space="preserve"> select </w:t>
            </w:r>
            <w:r>
              <w:t>from calendar help</w:t>
            </w:r>
          </w:p>
        </w:tc>
        <w:tc>
          <w:tcPr>
            <w:tcW w:w="2852" w:type="dxa"/>
            <w:vMerge/>
            <w:shd w:val="clear" w:color="auto" w:fill="auto"/>
          </w:tcPr>
          <w:p w14:paraId="6BFFE1A1" w14:textId="77777777" w:rsidR="00467E8A" w:rsidRPr="009F4CD2" w:rsidRDefault="00467E8A" w:rsidP="00467E8A"/>
        </w:tc>
        <w:tc>
          <w:tcPr>
            <w:tcW w:w="1264" w:type="dxa"/>
          </w:tcPr>
          <w:p w14:paraId="527FDC87" w14:textId="77777777" w:rsidR="00467E8A" w:rsidRPr="009F4CD2" w:rsidRDefault="00467E8A" w:rsidP="00467E8A">
            <w:pPr>
              <w:rPr>
                <w:rFonts w:cs="Arial"/>
                <w:bCs/>
              </w:rPr>
            </w:pPr>
          </w:p>
        </w:tc>
      </w:tr>
      <w:tr w:rsidR="00467E8A" w:rsidRPr="009F4CD2" w14:paraId="0F39DF3B" w14:textId="77777777" w:rsidTr="00467E8A">
        <w:trPr>
          <w:trHeight w:val="576"/>
        </w:trPr>
        <w:tc>
          <w:tcPr>
            <w:tcW w:w="900" w:type="dxa"/>
            <w:vMerge/>
            <w:shd w:val="clear" w:color="auto" w:fill="auto"/>
          </w:tcPr>
          <w:p w14:paraId="31B2507A" w14:textId="77777777" w:rsidR="00467E8A" w:rsidRDefault="00467E8A" w:rsidP="00467E8A"/>
        </w:tc>
        <w:tc>
          <w:tcPr>
            <w:tcW w:w="1592" w:type="dxa"/>
            <w:vMerge/>
            <w:shd w:val="clear" w:color="auto" w:fill="auto"/>
          </w:tcPr>
          <w:p w14:paraId="20C631DD" w14:textId="77777777" w:rsidR="00467E8A" w:rsidRDefault="00467E8A" w:rsidP="00467E8A">
            <w:pPr>
              <w:rPr>
                <w:rFonts w:cs="Arial"/>
                <w:b/>
                <w:bCs/>
              </w:rPr>
            </w:pPr>
          </w:p>
        </w:tc>
        <w:tc>
          <w:tcPr>
            <w:tcW w:w="2880" w:type="dxa"/>
            <w:vMerge/>
            <w:shd w:val="clear" w:color="auto" w:fill="auto"/>
          </w:tcPr>
          <w:p w14:paraId="6E73A115" w14:textId="77777777" w:rsidR="00467E8A" w:rsidRPr="00187B9E" w:rsidRDefault="00467E8A" w:rsidP="00467E8A"/>
        </w:tc>
        <w:tc>
          <w:tcPr>
            <w:tcW w:w="4798" w:type="dxa"/>
            <w:shd w:val="clear" w:color="auto" w:fill="auto"/>
          </w:tcPr>
          <w:p w14:paraId="64F78C80" w14:textId="77777777" w:rsidR="00467E8A" w:rsidRDefault="00467E8A" w:rsidP="00467E8A">
            <w:pPr>
              <w:rPr>
                <w:rStyle w:val="SAPScreenElement"/>
              </w:rPr>
            </w:pPr>
            <w:r w:rsidRPr="00330420">
              <w:rPr>
                <w:rStyle w:val="SAPScreenElement"/>
              </w:rPr>
              <w:t>Extension of prev.contract</w:t>
            </w:r>
            <w:r>
              <w:rPr>
                <w:rStyle w:val="SAPScreenElement"/>
              </w:rPr>
              <w:t>:</w:t>
            </w:r>
            <w:r>
              <w:t xml:space="preserve"> flag checkbox if </w:t>
            </w:r>
            <w:r w:rsidRPr="001E6E3D">
              <w:rPr>
                <w:lang w:val="en-GB"/>
              </w:rPr>
              <w:t>current contract is an extension of a previous contract</w:t>
            </w:r>
          </w:p>
        </w:tc>
        <w:tc>
          <w:tcPr>
            <w:tcW w:w="2852" w:type="dxa"/>
            <w:vMerge/>
            <w:shd w:val="clear" w:color="auto" w:fill="auto"/>
          </w:tcPr>
          <w:p w14:paraId="07D5FDAB" w14:textId="77777777" w:rsidR="00467E8A" w:rsidRPr="009F4CD2" w:rsidRDefault="00467E8A" w:rsidP="00467E8A"/>
        </w:tc>
        <w:tc>
          <w:tcPr>
            <w:tcW w:w="1264" w:type="dxa"/>
          </w:tcPr>
          <w:p w14:paraId="37714391" w14:textId="77777777" w:rsidR="00467E8A" w:rsidRPr="009F4CD2" w:rsidRDefault="00467E8A" w:rsidP="00467E8A">
            <w:pPr>
              <w:rPr>
                <w:rFonts w:cs="Arial"/>
                <w:bCs/>
              </w:rPr>
            </w:pPr>
          </w:p>
        </w:tc>
      </w:tr>
      <w:tr w:rsidR="00467E8A" w:rsidRPr="009F4CD2" w14:paraId="495373D8" w14:textId="77777777" w:rsidTr="00467E8A">
        <w:trPr>
          <w:trHeight w:val="288"/>
        </w:trPr>
        <w:tc>
          <w:tcPr>
            <w:tcW w:w="900" w:type="dxa"/>
            <w:vMerge/>
            <w:shd w:val="clear" w:color="auto" w:fill="auto"/>
          </w:tcPr>
          <w:p w14:paraId="3A358DD6" w14:textId="77777777" w:rsidR="00467E8A" w:rsidRDefault="00467E8A" w:rsidP="00467E8A"/>
        </w:tc>
        <w:tc>
          <w:tcPr>
            <w:tcW w:w="1592" w:type="dxa"/>
            <w:vMerge/>
            <w:shd w:val="clear" w:color="auto" w:fill="auto"/>
          </w:tcPr>
          <w:p w14:paraId="338F1572" w14:textId="77777777" w:rsidR="00467E8A" w:rsidRDefault="00467E8A" w:rsidP="00467E8A">
            <w:pPr>
              <w:rPr>
                <w:rFonts w:cs="Arial"/>
                <w:b/>
                <w:bCs/>
              </w:rPr>
            </w:pPr>
          </w:p>
        </w:tc>
        <w:tc>
          <w:tcPr>
            <w:tcW w:w="2880" w:type="dxa"/>
            <w:vMerge/>
            <w:shd w:val="clear" w:color="auto" w:fill="auto"/>
          </w:tcPr>
          <w:p w14:paraId="133693ED" w14:textId="77777777" w:rsidR="00467E8A" w:rsidRPr="00187B9E" w:rsidRDefault="00467E8A" w:rsidP="00467E8A"/>
        </w:tc>
        <w:tc>
          <w:tcPr>
            <w:tcW w:w="4798" w:type="dxa"/>
            <w:shd w:val="clear" w:color="auto" w:fill="auto"/>
          </w:tcPr>
          <w:p w14:paraId="2FD5B8F3" w14:textId="77777777" w:rsidR="00467E8A" w:rsidRDefault="00467E8A" w:rsidP="00467E8A">
            <w:pPr>
              <w:rPr>
                <w:rStyle w:val="SAPScreenElement"/>
              </w:rPr>
            </w:pPr>
            <w:r w:rsidRPr="00330420">
              <w:rPr>
                <w:rStyle w:val="SAPScreenElement"/>
              </w:rPr>
              <w:t>Proportion of basic pay</w:t>
            </w:r>
            <w:r>
              <w:rPr>
                <w:rStyle w:val="SAPScreenElement"/>
              </w:rPr>
              <w:t>:</w:t>
            </w:r>
            <w:r>
              <w:t xml:space="preserve"> enter as appropriate</w:t>
            </w:r>
          </w:p>
        </w:tc>
        <w:tc>
          <w:tcPr>
            <w:tcW w:w="2852" w:type="dxa"/>
            <w:vMerge/>
            <w:shd w:val="clear" w:color="auto" w:fill="auto"/>
          </w:tcPr>
          <w:p w14:paraId="3525118D" w14:textId="77777777" w:rsidR="00467E8A" w:rsidRPr="009F4CD2" w:rsidRDefault="00467E8A" w:rsidP="00467E8A"/>
        </w:tc>
        <w:tc>
          <w:tcPr>
            <w:tcW w:w="1264" w:type="dxa"/>
          </w:tcPr>
          <w:p w14:paraId="6A1F2ECE" w14:textId="77777777" w:rsidR="00467E8A" w:rsidRPr="009F4CD2" w:rsidRDefault="00467E8A" w:rsidP="00467E8A">
            <w:pPr>
              <w:rPr>
                <w:rFonts w:cs="Arial"/>
                <w:bCs/>
              </w:rPr>
            </w:pPr>
          </w:p>
        </w:tc>
      </w:tr>
      <w:tr w:rsidR="00467E8A" w:rsidRPr="009F4CD2" w14:paraId="63A9404A" w14:textId="77777777" w:rsidTr="00467E8A">
        <w:trPr>
          <w:trHeight w:val="288"/>
        </w:trPr>
        <w:tc>
          <w:tcPr>
            <w:tcW w:w="900" w:type="dxa"/>
            <w:vMerge/>
            <w:shd w:val="clear" w:color="auto" w:fill="auto"/>
          </w:tcPr>
          <w:p w14:paraId="21900B99" w14:textId="77777777" w:rsidR="00467E8A" w:rsidRDefault="00467E8A" w:rsidP="00467E8A"/>
        </w:tc>
        <w:tc>
          <w:tcPr>
            <w:tcW w:w="1592" w:type="dxa"/>
            <w:vMerge/>
            <w:shd w:val="clear" w:color="auto" w:fill="auto"/>
          </w:tcPr>
          <w:p w14:paraId="2E19B62A" w14:textId="77777777" w:rsidR="00467E8A" w:rsidRDefault="00467E8A" w:rsidP="00467E8A">
            <w:pPr>
              <w:rPr>
                <w:rFonts w:cs="Arial"/>
                <w:b/>
                <w:bCs/>
              </w:rPr>
            </w:pPr>
          </w:p>
        </w:tc>
        <w:tc>
          <w:tcPr>
            <w:tcW w:w="2880" w:type="dxa"/>
            <w:vMerge/>
            <w:shd w:val="clear" w:color="auto" w:fill="auto"/>
          </w:tcPr>
          <w:p w14:paraId="2B6E2AF9" w14:textId="77777777" w:rsidR="00467E8A" w:rsidRPr="00187B9E" w:rsidRDefault="00467E8A" w:rsidP="00467E8A"/>
        </w:tc>
        <w:tc>
          <w:tcPr>
            <w:tcW w:w="4798" w:type="dxa"/>
            <w:shd w:val="clear" w:color="auto" w:fill="auto"/>
          </w:tcPr>
          <w:p w14:paraId="3C735166" w14:textId="77777777" w:rsidR="00467E8A" w:rsidRPr="00330420" w:rsidRDefault="00467E8A" w:rsidP="00467E8A">
            <w:pPr>
              <w:rPr>
                <w:rStyle w:val="SAPScreenElement"/>
              </w:rPr>
            </w:pPr>
            <w:r w:rsidRPr="00330420">
              <w:rPr>
                <w:rStyle w:val="SAPScreenElement"/>
              </w:rPr>
              <w:t>Levels:</w:t>
            </w:r>
            <w:r>
              <w:t xml:space="preserve"> select from drop-down</w:t>
            </w:r>
          </w:p>
        </w:tc>
        <w:tc>
          <w:tcPr>
            <w:tcW w:w="2852" w:type="dxa"/>
            <w:vMerge/>
            <w:shd w:val="clear" w:color="auto" w:fill="auto"/>
          </w:tcPr>
          <w:p w14:paraId="2F067FB6" w14:textId="77777777" w:rsidR="00467E8A" w:rsidRPr="009F4CD2" w:rsidRDefault="00467E8A" w:rsidP="00467E8A"/>
        </w:tc>
        <w:tc>
          <w:tcPr>
            <w:tcW w:w="1264" w:type="dxa"/>
          </w:tcPr>
          <w:p w14:paraId="275E31CD" w14:textId="77777777" w:rsidR="00467E8A" w:rsidRPr="009F4CD2" w:rsidRDefault="00467E8A" w:rsidP="00467E8A">
            <w:pPr>
              <w:rPr>
                <w:rFonts w:cs="Arial"/>
                <w:bCs/>
              </w:rPr>
            </w:pPr>
          </w:p>
        </w:tc>
      </w:tr>
      <w:tr w:rsidR="00467E8A" w:rsidRPr="009F4CD2" w14:paraId="69D7F030" w14:textId="77777777" w:rsidTr="00467E8A">
        <w:trPr>
          <w:trHeight w:val="288"/>
        </w:trPr>
        <w:tc>
          <w:tcPr>
            <w:tcW w:w="900" w:type="dxa"/>
            <w:vMerge/>
            <w:shd w:val="clear" w:color="auto" w:fill="auto"/>
          </w:tcPr>
          <w:p w14:paraId="6F144746" w14:textId="77777777" w:rsidR="00467E8A" w:rsidRDefault="00467E8A" w:rsidP="00467E8A"/>
        </w:tc>
        <w:tc>
          <w:tcPr>
            <w:tcW w:w="1592" w:type="dxa"/>
            <w:vMerge/>
            <w:shd w:val="clear" w:color="auto" w:fill="auto"/>
          </w:tcPr>
          <w:p w14:paraId="77FF33F3" w14:textId="77777777" w:rsidR="00467E8A" w:rsidRDefault="00467E8A" w:rsidP="00467E8A">
            <w:pPr>
              <w:rPr>
                <w:rFonts w:cs="Arial"/>
                <w:b/>
                <w:bCs/>
              </w:rPr>
            </w:pPr>
          </w:p>
        </w:tc>
        <w:tc>
          <w:tcPr>
            <w:tcW w:w="2880" w:type="dxa"/>
            <w:vMerge/>
            <w:shd w:val="clear" w:color="auto" w:fill="auto"/>
          </w:tcPr>
          <w:p w14:paraId="1478E44C" w14:textId="77777777" w:rsidR="00467E8A" w:rsidRPr="00187B9E" w:rsidRDefault="00467E8A" w:rsidP="00467E8A"/>
        </w:tc>
        <w:tc>
          <w:tcPr>
            <w:tcW w:w="4798" w:type="dxa"/>
            <w:shd w:val="clear" w:color="auto" w:fill="auto"/>
          </w:tcPr>
          <w:p w14:paraId="7CDAE430" w14:textId="77777777" w:rsidR="00467E8A" w:rsidRPr="00BF1FF1" w:rsidRDefault="00467E8A" w:rsidP="00467E8A">
            <w:pPr>
              <w:rPr>
                <w:rStyle w:val="SAPScreenElement"/>
                <w:rFonts w:ascii="BentonSans Book" w:hAnsi="BentonSans Book"/>
                <w:color w:val="auto"/>
              </w:rPr>
            </w:pPr>
            <w:r w:rsidRPr="00330420">
              <w:rPr>
                <w:rStyle w:val="SAPScreenElement"/>
              </w:rPr>
              <w:t>Teach in Welsh</w:t>
            </w:r>
            <w:r>
              <w:rPr>
                <w:rStyle w:val="SAPScreenElement"/>
              </w:rPr>
              <w:t>:</w:t>
            </w:r>
            <w:r>
              <w:t xml:space="preserve"> select from drop-down</w:t>
            </w:r>
          </w:p>
        </w:tc>
        <w:tc>
          <w:tcPr>
            <w:tcW w:w="2852" w:type="dxa"/>
            <w:vMerge/>
            <w:shd w:val="clear" w:color="auto" w:fill="auto"/>
          </w:tcPr>
          <w:p w14:paraId="7471088F" w14:textId="77777777" w:rsidR="00467E8A" w:rsidRPr="009F4CD2" w:rsidRDefault="00467E8A" w:rsidP="00467E8A"/>
        </w:tc>
        <w:tc>
          <w:tcPr>
            <w:tcW w:w="1264" w:type="dxa"/>
          </w:tcPr>
          <w:p w14:paraId="2F62515C" w14:textId="77777777" w:rsidR="00467E8A" w:rsidRPr="009F4CD2" w:rsidRDefault="00467E8A" w:rsidP="00467E8A">
            <w:pPr>
              <w:rPr>
                <w:rFonts w:cs="Arial"/>
                <w:bCs/>
              </w:rPr>
            </w:pPr>
          </w:p>
        </w:tc>
      </w:tr>
      <w:tr w:rsidR="00467E8A" w:rsidRPr="009F4CD2" w14:paraId="13F914D1" w14:textId="77777777" w:rsidTr="00467E8A">
        <w:trPr>
          <w:trHeight w:val="288"/>
        </w:trPr>
        <w:tc>
          <w:tcPr>
            <w:tcW w:w="900" w:type="dxa"/>
            <w:vMerge/>
            <w:shd w:val="clear" w:color="auto" w:fill="auto"/>
          </w:tcPr>
          <w:p w14:paraId="1C26635E" w14:textId="77777777" w:rsidR="00467E8A" w:rsidRDefault="00467E8A" w:rsidP="00467E8A"/>
        </w:tc>
        <w:tc>
          <w:tcPr>
            <w:tcW w:w="1592" w:type="dxa"/>
            <w:vMerge/>
            <w:shd w:val="clear" w:color="auto" w:fill="auto"/>
          </w:tcPr>
          <w:p w14:paraId="07BEBF47" w14:textId="77777777" w:rsidR="00467E8A" w:rsidRDefault="00467E8A" w:rsidP="00467E8A">
            <w:pPr>
              <w:rPr>
                <w:rFonts w:cs="Arial"/>
                <w:b/>
                <w:bCs/>
              </w:rPr>
            </w:pPr>
          </w:p>
        </w:tc>
        <w:tc>
          <w:tcPr>
            <w:tcW w:w="2880" w:type="dxa"/>
            <w:vMerge/>
            <w:shd w:val="clear" w:color="auto" w:fill="auto"/>
          </w:tcPr>
          <w:p w14:paraId="3BBCCE20" w14:textId="77777777" w:rsidR="00467E8A" w:rsidRPr="00187B9E" w:rsidRDefault="00467E8A" w:rsidP="00467E8A"/>
        </w:tc>
        <w:tc>
          <w:tcPr>
            <w:tcW w:w="4798" w:type="dxa"/>
            <w:shd w:val="clear" w:color="auto" w:fill="auto"/>
          </w:tcPr>
          <w:p w14:paraId="553C7877" w14:textId="77777777" w:rsidR="00467E8A" w:rsidRPr="00330420" w:rsidRDefault="00467E8A" w:rsidP="00467E8A">
            <w:pPr>
              <w:rPr>
                <w:rStyle w:val="SAPScreenElement"/>
              </w:rPr>
            </w:pPr>
            <w:r w:rsidRPr="00EC4AE6">
              <w:rPr>
                <w:rStyle w:val="SAPScreenElement"/>
              </w:rPr>
              <w:t>Joint cont. HEI</w:t>
            </w:r>
            <w:r>
              <w:rPr>
                <w:rStyle w:val="SAPScreenElement"/>
              </w:rPr>
              <w:t>:</w:t>
            </w:r>
            <w:r>
              <w:t xml:space="preserve"> select from value help</w:t>
            </w:r>
          </w:p>
        </w:tc>
        <w:tc>
          <w:tcPr>
            <w:tcW w:w="2852" w:type="dxa"/>
            <w:vMerge/>
            <w:shd w:val="clear" w:color="auto" w:fill="auto"/>
          </w:tcPr>
          <w:p w14:paraId="0BE65B14" w14:textId="77777777" w:rsidR="00467E8A" w:rsidRPr="009F4CD2" w:rsidRDefault="00467E8A" w:rsidP="00467E8A"/>
        </w:tc>
        <w:tc>
          <w:tcPr>
            <w:tcW w:w="1264" w:type="dxa"/>
          </w:tcPr>
          <w:p w14:paraId="1F40CCAF" w14:textId="77777777" w:rsidR="00467E8A" w:rsidRPr="009F4CD2" w:rsidRDefault="00467E8A" w:rsidP="00467E8A">
            <w:pPr>
              <w:rPr>
                <w:rFonts w:cs="Arial"/>
                <w:bCs/>
              </w:rPr>
            </w:pPr>
          </w:p>
        </w:tc>
      </w:tr>
      <w:tr w:rsidR="00467E8A" w:rsidRPr="009F4CD2" w14:paraId="39B6F7D5" w14:textId="77777777" w:rsidTr="00467E8A">
        <w:trPr>
          <w:trHeight w:val="288"/>
        </w:trPr>
        <w:tc>
          <w:tcPr>
            <w:tcW w:w="900" w:type="dxa"/>
            <w:vMerge/>
            <w:shd w:val="clear" w:color="auto" w:fill="auto"/>
          </w:tcPr>
          <w:p w14:paraId="55A05517" w14:textId="77777777" w:rsidR="00467E8A" w:rsidRDefault="00467E8A" w:rsidP="00467E8A"/>
        </w:tc>
        <w:tc>
          <w:tcPr>
            <w:tcW w:w="1592" w:type="dxa"/>
            <w:vMerge/>
            <w:shd w:val="clear" w:color="auto" w:fill="auto"/>
          </w:tcPr>
          <w:p w14:paraId="02ED31EB" w14:textId="77777777" w:rsidR="00467E8A" w:rsidRDefault="00467E8A" w:rsidP="00467E8A">
            <w:pPr>
              <w:rPr>
                <w:rFonts w:cs="Arial"/>
                <w:b/>
                <w:bCs/>
              </w:rPr>
            </w:pPr>
          </w:p>
        </w:tc>
        <w:tc>
          <w:tcPr>
            <w:tcW w:w="2880" w:type="dxa"/>
            <w:vMerge/>
            <w:shd w:val="clear" w:color="auto" w:fill="auto"/>
          </w:tcPr>
          <w:p w14:paraId="60A0C0B0" w14:textId="77777777" w:rsidR="00467E8A" w:rsidRPr="00187B9E" w:rsidRDefault="00467E8A" w:rsidP="00467E8A"/>
        </w:tc>
        <w:tc>
          <w:tcPr>
            <w:tcW w:w="4798" w:type="dxa"/>
            <w:shd w:val="clear" w:color="auto" w:fill="auto"/>
          </w:tcPr>
          <w:p w14:paraId="120D0240" w14:textId="77777777" w:rsidR="00467E8A" w:rsidRPr="00330420" w:rsidRDefault="00467E8A" w:rsidP="00467E8A">
            <w:pPr>
              <w:rPr>
                <w:rStyle w:val="SAPScreenElement"/>
              </w:rPr>
            </w:pPr>
            <w:r>
              <w:rPr>
                <w:rStyle w:val="SAPScreenElement"/>
              </w:rPr>
              <w:t>Research Assistant:</w:t>
            </w:r>
            <w:r>
              <w:t xml:space="preserve"> select from drop-down</w:t>
            </w:r>
          </w:p>
        </w:tc>
        <w:tc>
          <w:tcPr>
            <w:tcW w:w="2852" w:type="dxa"/>
            <w:vMerge/>
            <w:shd w:val="clear" w:color="auto" w:fill="auto"/>
          </w:tcPr>
          <w:p w14:paraId="181C015B" w14:textId="77777777" w:rsidR="00467E8A" w:rsidRPr="009F4CD2" w:rsidRDefault="00467E8A" w:rsidP="00467E8A"/>
        </w:tc>
        <w:tc>
          <w:tcPr>
            <w:tcW w:w="1264" w:type="dxa"/>
          </w:tcPr>
          <w:p w14:paraId="056CCB11" w14:textId="77777777" w:rsidR="00467E8A" w:rsidRPr="009F4CD2" w:rsidRDefault="00467E8A" w:rsidP="00467E8A">
            <w:pPr>
              <w:rPr>
                <w:rFonts w:cs="Arial"/>
                <w:bCs/>
              </w:rPr>
            </w:pPr>
          </w:p>
        </w:tc>
      </w:tr>
      <w:tr w:rsidR="00467E8A" w:rsidRPr="009F4CD2" w14:paraId="72762240" w14:textId="77777777" w:rsidTr="00467E8A">
        <w:trPr>
          <w:trHeight w:val="288"/>
        </w:trPr>
        <w:tc>
          <w:tcPr>
            <w:tcW w:w="900" w:type="dxa"/>
            <w:vMerge/>
            <w:shd w:val="clear" w:color="auto" w:fill="auto"/>
          </w:tcPr>
          <w:p w14:paraId="3B4E8A1C" w14:textId="77777777" w:rsidR="00467E8A" w:rsidRDefault="00467E8A" w:rsidP="00467E8A"/>
        </w:tc>
        <w:tc>
          <w:tcPr>
            <w:tcW w:w="1592" w:type="dxa"/>
            <w:vMerge/>
            <w:shd w:val="clear" w:color="auto" w:fill="auto"/>
          </w:tcPr>
          <w:p w14:paraId="4F1524F2" w14:textId="77777777" w:rsidR="00467E8A" w:rsidRDefault="00467E8A" w:rsidP="00467E8A">
            <w:pPr>
              <w:rPr>
                <w:rFonts w:cs="Arial"/>
                <w:b/>
                <w:bCs/>
              </w:rPr>
            </w:pPr>
          </w:p>
        </w:tc>
        <w:tc>
          <w:tcPr>
            <w:tcW w:w="2880" w:type="dxa"/>
            <w:vMerge w:val="restart"/>
            <w:shd w:val="clear" w:color="auto" w:fill="auto"/>
          </w:tcPr>
          <w:p w14:paraId="79372A68" w14:textId="77777777" w:rsidR="00467E8A" w:rsidRPr="00187B9E" w:rsidRDefault="00467E8A" w:rsidP="00467E8A">
            <w:r w:rsidRPr="00187B9E">
              <w:t xml:space="preserve">In the </w:t>
            </w:r>
            <w:r w:rsidRPr="00EC4AE6">
              <w:rPr>
                <w:rStyle w:val="SAPScreenElement"/>
              </w:rPr>
              <w:t>Sources of Basic Pay</w:t>
            </w:r>
            <w:r>
              <w:rPr>
                <w:rStyle w:val="SAPScreenElement"/>
              </w:rPr>
              <w:t xml:space="preserve"> </w:t>
            </w:r>
            <w:r>
              <w:t xml:space="preserve">part </w:t>
            </w:r>
            <w:r w:rsidRPr="00187B9E">
              <w:rPr>
                <w:rFonts w:cs="Arial"/>
                <w:bCs/>
              </w:rPr>
              <w:t>of the form</w:t>
            </w:r>
            <w:r w:rsidRPr="00187B9E">
              <w:t xml:space="preserve"> make the following entries:</w:t>
            </w:r>
          </w:p>
        </w:tc>
        <w:tc>
          <w:tcPr>
            <w:tcW w:w="4798" w:type="dxa"/>
            <w:shd w:val="clear" w:color="auto" w:fill="auto"/>
          </w:tcPr>
          <w:p w14:paraId="5462D775" w14:textId="77777777" w:rsidR="00467E8A" w:rsidRPr="00330420" w:rsidRDefault="00467E8A" w:rsidP="00467E8A">
            <w:pPr>
              <w:rPr>
                <w:rStyle w:val="SAPScreenElement"/>
              </w:rPr>
            </w:pPr>
            <w:r w:rsidRPr="00EC4AE6">
              <w:rPr>
                <w:rStyle w:val="SAPScreenElement"/>
              </w:rPr>
              <w:t>Principal source of basic</w:t>
            </w:r>
            <w:r>
              <w:rPr>
                <w:rStyle w:val="SAPScreenElement"/>
              </w:rPr>
              <w:t>:</w:t>
            </w:r>
            <w:r>
              <w:t xml:space="preserve"> select from value help</w:t>
            </w:r>
          </w:p>
        </w:tc>
        <w:tc>
          <w:tcPr>
            <w:tcW w:w="2852" w:type="dxa"/>
            <w:vMerge w:val="restart"/>
            <w:shd w:val="clear" w:color="auto" w:fill="auto"/>
          </w:tcPr>
          <w:p w14:paraId="6EF0911F" w14:textId="77777777" w:rsidR="00467E8A" w:rsidRPr="009F4CD2" w:rsidRDefault="00467E8A" w:rsidP="00467E8A"/>
        </w:tc>
        <w:tc>
          <w:tcPr>
            <w:tcW w:w="1264" w:type="dxa"/>
          </w:tcPr>
          <w:p w14:paraId="1DFC4880" w14:textId="77777777" w:rsidR="00467E8A" w:rsidRPr="009F4CD2" w:rsidRDefault="00467E8A" w:rsidP="00467E8A">
            <w:pPr>
              <w:rPr>
                <w:rFonts w:cs="Arial"/>
                <w:bCs/>
              </w:rPr>
            </w:pPr>
          </w:p>
        </w:tc>
      </w:tr>
      <w:tr w:rsidR="00467E8A" w:rsidRPr="009F4CD2" w14:paraId="425685E3" w14:textId="77777777" w:rsidTr="00467E8A">
        <w:trPr>
          <w:trHeight w:val="288"/>
        </w:trPr>
        <w:tc>
          <w:tcPr>
            <w:tcW w:w="900" w:type="dxa"/>
            <w:vMerge/>
            <w:shd w:val="clear" w:color="auto" w:fill="auto"/>
          </w:tcPr>
          <w:p w14:paraId="390CE397" w14:textId="77777777" w:rsidR="00467E8A" w:rsidRDefault="00467E8A" w:rsidP="00467E8A"/>
        </w:tc>
        <w:tc>
          <w:tcPr>
            <w:tcW w:w="1592" w:type="dxa"/>
            <w:vMerge/>
            <w:shd w:val="clear" w:color="auto" w:fill="auto"/>
          </w:tcPr>
          <w:p w14:paraId="3E83F8E3" w14:textId="77777777" w:rsidR="00467E8A" w:rsidRDefault="00467E8A" w:rsidP="00467E8A">
            <w:pPr>
              <w:rPr>
                <w:rFonts w:cs="Arial"/>
                <w:b/>
                <w:bCs/>
              </w:rPr>
            </w:pPr>
          </w:p>
        </w:tc>
        <w:tc>
          <w:tcPr>
            <w:tcW w:w="2880" w:type="dxa"/>
            <w:vMerge/>
            <w:shd w:val="clear" w:color="auto" w:fill="auto"/>
          </w:tcPr>
          <w:p w14:paraId="67EFFEEB" w14:textId="77777777" w:rsidR="00467E8A" w:rsidRPr="00187B9E" w:rsidRDefault="00467E8A" w:rsidP="00467E8A"/>
        </w:tc>
        <w:tc>
          <w:tcPr>
            <w:tcW w:w="4798" w:type="dxa"/>
            <w:shd w:val="clear" w:color="auto" w:fill="auto"/>
          </w:tcPr>
          <w:p w14:paraId="7D137122" w14:textId="77777777" w:rsidR="00467E8A" w:rsidRPr="00330420" w:rsidRDefault="00467E8A" w:rsidP="00467E8A">
            <w:pPr>
              <w:rPr>
                <w:rStyle w:val="SAPScreenElement"/>
              </w:rPr>
            </w:pPr>
            <w:r>
              <w:rPr>
                <w:rStyle w:val="SAPScreenElement"/>
              </w:rPr>
              <w:t>Second</w:t>
            </w:r>
            <w:r w:rsidRPr="00EC4AE6">
              <w:rPr>
                <w:rStyle w:val="SAPScreenElement"/>
              </w:rPr>
              <w:t xml:space="preserve"> source of basic</w:t>
            </w:r>
            <w:r>
              <w:rPr>
                <w:rStyle w:val="SAPScreenElement"/>
              </w:rPr>
              <w:t>:</w:t>
            </w:r>
            <w:r>
              <w:t xml:space="preserve"> select from value help</w:t>
            </w:r>
          </w:p>
        </w:tc>
        <w:tc>
          <w:tcPr>
            <w:tcW w:w="2852" w:type="dxa"/>
            <w:vMerge/>
            <w:shd w:val="clear" w:color="auto" w:fill="auto"/>
          </w:tcPr>
          <w:p w14:paraId="6DE8178A" w14:textId="77777777" w:rsidR="00467E8A" w:rsidRPr="009F4CD2" w:rsidRDefault="00467E8A" w:rsidP="00467E8A"/>
        </w:tc>
        <w:tc>
          <w:tcPr>
            <w:tcW w:w="1264" w:type="dxa"/>
          </w:tcPr>
          <w:p w14:paraId="7BDC0270" w14:textId="77777777" w:rsidR="00467E8A" w:rsidRPr="009F4CD2" w:rsidRDefault="00467E8A" w:rsidP="00467E8A">
            <w:pPr>
              <w:rPr>
                <w:rFonts w:cs="Arial"/>
                <w:bCs/>
              </w:rPr>
            </w:pPr>
          </w:p>
        </w:tc>
      </w:tr>
      <w:tr w:rsidR="00467E8A" w:rsidRPr="009F4CD2" w14:paraId="28F50B31" w14:textId="77777777" w:rsidTr="00467E8A">
        <w:trPr>
          <w:trHeight w:val="288"/>
        </w:trPr>
        <w:tc>
          <w:tcPr>
            <w:tcW w:w="900" w:type="dxa"/>
            <w:vMerge/>
            <w:shd w:val="clear" w:color="auto" w:fill="auto"/>
          </w:tcPr>
          <w:p w14:paraId="0C5B3168" w14:textId="77777777" w:rsidR="00467E8A" w:rsidRDefault="00467E8A" w:rsidP="00467E8A"/>
        </w:tc>
        <w:tc>
          <w:tcPr>
            <w:tcW w:w="1592" w:type="dxa"/>
            <w:vMerge/>
            <w:shd w:val="clear" w:color="auto" w:fill="auto"/>
          </w:tcPr>
          <w:p w14:paraId="21831164" w14:textId="77777777" w:rsidR="00467E8A" w:rsidRDefault="00467E8A" w:rsidP="00467E8A">
            <w:pPr>
              <w:rPr>
                <w:rFonts w:cs="Arial"/>
                <w:b/>
                <w:bCs/>
              </w:rPr>
            </w:pPr>
          </w:p>
        </w:tc>
        <w:tc>
          <w:tcPr>
            <w:tcW w:w="2880" w:type="dxa"/>
            <w:vMerge/>
            <w:shd w:val="clear" w:color="auto" w:fill="auto"/>
          </w:tcPr>
          <w:p w14:paraId="3C3EDC0E" w14:textId="77777777" w:rsidR="00467E8A" w:rsidRPr="00187B9E" w:rsidRDefault="00467E8A" w:rsidP="00467E8A"/>
        </w:tc>
        <w:tc>
          <w:tcPr>
            <w:tcW w:w="4798" w:type="dxa"/>
            <w:shd w:val="clear" w:color="auto" w:fill="auto"/>
          </w:tcPr>
          <w:p w14:paraId="528CDDCD" w14:textId="77777777" w:rsidR="00467E8A" w:rsidRPr="00330420" w:rsidRDefault="00467E8A" w:rsidP="00467E8A">
            <w:pPr>
              <w:rPr>
                <w:rStyle w:val="SAPScreenElement"/>
              </w:rPr>
            </w:pPr>
            <w:r>
              <w:rPr>
                <w:rStyle w:val="SAPScreenElement"/>
              </w:rPr>
              <w:t>Third</w:t>
            </w:r>
            <w:r w:rsidRPr="00EC4AE6">
              <w:rPr>
                <w:rStyle w:val="SAPScreenElement"/>
              </w:rPr>
              <w:t xml:space="preserve"> source of basic</w:t>
            </w:r>
            <w:r>
              <w:rPr>
                <w:rStyle w:val="SAPScreenElement"/>
              </w:rPr>
              <w:t>:</w:t>
            </w:r>
            <w:r>
              <w:t xml:space="preserve"> select from value help</w:t>
            </w:r>
          </w:p>
        </w:tc>
        <w:tc>
          <w:tcPr>
            <w:tcW w:w="2852" w:type="dxa"/>
            <w:vMerge/>
            <w:shd w:val="clear" w:color="auto" w:fill="auto"/>
          </w:tcPr>
          <w:p w14:paraId="0125DDB7" w14:textId="77777777" w:rsidR="00467E8A" w:rsidRPr="009F4CD2" w:rsidRDefault="00467E8A" w:rsidP="00467E8A"/>
        </w:tc>
        <w:tc>
          <w:tcPr>
            <w:tcW w:w="1264" w:type="dxa"/>
          </w:tcPr>
          <w:p w14:paraId="24B75999" w14:textId="77777777" w:rsidR="00467E8A" w:rsidRPr="009F4CD2" w:rsidRDefault="00467E8A" w:rsidP="00467E8A">
            <w:pPr>
              <w:rPr>
                <w:rFonts w:cs="Arial"/>
                <w:bCs/>
              </w:rPr>
            </w:pPr>
          </w:p>
        </w:tc>
      </w:tr>
      <w:tr w:rsidR="00467E8A" w:rsidRPr="009F4CD2" w14:paraId="6E15CA1B" w14:textId="77777777" w:rsidTr="00467E8A">
        <w:trPr>
          <w:trHeight w:val="288"/>
        </w:trPr>
        <w:tc>
          <w:tcPr>
            <w:tcW w:w="900" w:type="dxa"/>
            <w:vMerge/>
            <w:shd w:val="clear" w:color="auto" w:fill="auto"/>
          </w:tcPr>
          <w:p w14:paraId="5BBB1627" w14:textId="77777777" w:rsidR="00467E8A" w:rsidRDefault="00467E8A" w:rsidP="00467E8A"/>
        </w:tc>
        <w:tc>
          <w:tcPr>
            <w:tcW w:w="1592" w:type="dxa"/>
            <w:vMerge/>
            <w:shd w:val="clear" w:color="auto" w:fill="auto"/>
          </w:tcPr>
          <w:p w14:paraId="334DB2F8" w14:textId="77777777" w:rsidR="00467E8A" w:rsidRDefault="00467E8A" w:rsidP="00467E8A">
            <w:pPr>
              <w:rPr>
                <w:rFonts w:cs="Arial"/>
                <w:b/>
                <w:bCs/>
              </w:rPr>
            </w:pPr>
          </w:p>
        </w:tc>
        <w:tc>
          <w:tcPr>
            <w:tcW w:w="2880" w:type="dxa"/>
            <w:vMerge w:val="restart"/>
            <w:shd w:val="clear" w:color="auto" w:fill="auto"/>
          </w:tcPr>
          <w:p w14:paraId="46D79954" w14:textId="77777777" w:rsidR="00467E8A" w:rsidRDefault="00467E8A" w:rsidP="00467E8A">
            <w:r w:rsidRPr="00187B9E">
              <w:t xml:space="preserve">In the </w:t>
            </w:r>
            <w:r>
              <w:rPr>
                <w:rStyle w:val="SAPScreenElement"/>
              </w:rPr>
              <w:t xml:space="preserve">Activities </w:t>
            </w:r>
            <w:r>
              <w:t xml:space="preserve">part </w:t>
            </w:r>
            <w:r w:rsidRPr="00187B9E">
              <w:rPr>
                <w:rFonts w:cs="Arial"/>
                <w:bCs/>
              </w:rPr>
              <w:t>of the form</w:t>
            </w:r>
            <w:r w:rsidRPr="00187B9E">
              <w:t xml:space="preserve"> make the following entries:</w:t>
            </w:r>
          </w:p>
          <w:p w14:paraId="5821FF0F" w14:textId="77777777" w:rsidR="00467E8A" w:rsidRPr="009F4CD2" w:rsidRDefault="00467E8A" w:rsidP="00467E8A">
            <w:pPr>
              <w:pStyle w:val="SAPNoteHeading"/>
              <w:ind w:left="162"/>
            </w:pPr>
            <w:r w:rsidRPr="009F4CD2">
              <w:rPr>
                <w:noProof/>
              </w:rPr>
              <w:drawing>
                <wp:inline distT="0" distB="0" distL="0" distR="0" wp14:anchorId="4412A0AA" wp14:editId="19AA76AD">
                  <wp:extent cx="228600" cy="228600"/>
                  <wp:effectExtent l="0" t="0" r="0" b="0"/>
                  <wp:docPr id="27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F4CD2">
              <w:t> Note</w:t>
            </w:r>
          </w:p>
          <w:p w14:paraId="2B42D098" w14:textId="77777777" w:rsidR="00467E8A" w:rsidRPr="00187B9E" w:rsidRDefault="00467E8A" w:rsidP="00467E8A">
            <w:pPr>
              <w:ind w:left="162"/>
            </w:pPr>
            <w:r>
              <w:t># is from 1 to 6.</w:t>
            </w:r>
          </w:p>
        </w:tc>
        <w:tc>
          <w:tcPr>
            <w:tcW w:w="4798" w:type="dxa"/>
            <w:shd w:val="clear" w:color="auto" w:fill="auto"/>
          </w:tcPr>
          <w:p w14:paraId="3D493182" w14:textId="77777777" w:rsidR="00467E8A" w:rsidRPr="00330420" w:rsidRDefault="00467E8A" w:rsidP="00467E8A">
            <w:pPr>
              <w:rPr>
                <w:rStyle w:val="SAPScreenElement"/>
              </w:rPr>
            </w:pPr>
            <w:r>
              <w:rPr>
                <w:rStyle w:val="SAPScreenElement"/>
              </w:rPr>
              <w:t>SOC Code #:</w:t>
            </w:r>
            <w:r>
              <w:t xml:space="preserve"> select from drop-down</w:t>
            </w:r>
          </w:p>
        </w:tc>
        <w:tc>
          <w:tcPr>
            <w:tcW w:w="2852" w:type="dxa"/>
            <w:vMerge w:val="restart"/>
            <w:shd w:val="clear" w:color="auto" w:fill="auto"/>
          </w:tcPr>
          <w:p w14:paraId="3BFD1D58" w14:textId="77777777" w:rsidR="00467E8A" w:rsidRPr="009F4CD2" w:rsidRDefault="00467E8A" w:rsidP="00467E8A"/>
        </w:tc>
        <w:tc>
          <w:tcPr>
            <w:tcW w:w="1264" w:type="dxa"/>
          </w:tcPr>
          <w:p w14:paraId="785B9FFE" w14:textId="77777777" w:rsidR="00467E8A" w:rsidRPr="009F4CD2" w:rsidRDefault="00467E8A" w:rsidP="00467E8A">
            <w:pPr>
              <w:rPr>
                <w:rFonts w:cs="Arial"/>
                <w:bCs/>
              </w:rPr>
            </w:pPr>
          </w:p>
        </w:tc>
      </w:tr>
      <w:tr w:rsidR="00467E8A" w:rsidRPr="009F4CD2" w14:paraId="7CE5803D" w14:textId="77777777" w:rsidTr="00467E8A">
        <w:trPr>
          <w:trHeight w:val="288"/>
        </w:trPr>
        <w:tc>
          <w:tcPr>
            <w:tcW w:w="900" w:type="dxa"/>
            <w:vMerge/>
            <w:shd w:val="clear" w:color="auto" w:fill="auto"/>
          </w:tcPr>
          <w:p w14:paraId="54F7714F" w14:textId="77777777" w:rsidR="00467E8A" w:rsidRDefault="00467E8A" w:rsidP="00467E8A"/>
        </w:tc>
        <w:tc>
          <w:tcPr>
            <w:tcW w:w="1592" w:type="dxa"/>
            <w:vMerge/>
            <w:shd w:val="clear" w:color="auto" w:fill="auto"/>
          </w:tcPr>
          <w:p w14:paraId="33C2B526" w14:textId="77777777" w:rsidR="00467E8A" w:rsidRDefault="00467E8A" w:rsidP="00467E8A">
            <w:pPr>
              <w:rPr>
                <w:rFonts w:cs="Arial"/>
                <w:b/>
                <w:bCs/>
              </w:rPr>
            </w:pPr>
          </w:p>
        </w:tc>
        <w:tc>
          <w:tcPr>
            <w:tcW w:w="2880" w:type="dxa"/>
            <w:vMerge/>
            <w:shd w:val="clear" w:color="auto" w:fill="auto"/>
          </w:tcPr>
          <w:p w14:paraId="4FAC374A" w14:textId="77777777" w:rsidR="00467E8A" w:rsidRPr="00187B9E" w:rsidRDefault="00467E8A" w:rsidP="00467E8A"/>
        </w:tc>
        <w:tc>
          <w:tcPr>
            <w:tcW w:w="4798" w:type="dxa"/>
            <w:shd w:val="clear" w:color="auto" w:fill="auto"/>
          </w:tcPr>
          <w:p w14:paraId="1CD1EC79" w14:textId="77777777" w:rsidR="00467E8A" w:rsidRPr="00330420" w:rsidRDefault="00467E8A" w:rsidP="00467E8A">
            <w:pPr>
              <w:rPr>
                <w:rStyle w:val="SAPScreenElement"/>
              </w:rPr>
            </w:pPr>
            <w:r>
              <w:rPr>
                <w:rStyle w:val="SAPScreenElement"/>
              </w:rPr>
              <w:t>Cost Centre #:</w:t>
            </w:r>
            <w:r>
              <w:t xml:space="preserve"> select from value help</w:t>
            </w:r>
          </w:p>
        </w:tc>
        <w:tc>
          <w:tcPr>
            <w:tcW w:w="2852" w:type="dxa"/>
            <w:vMerge/>
            <w:shd w:val="clear" w:color="auto" w:fill="auto"/>
          </w:tcPr>
          <w:p w14:paraId="3C69A896" w14:textId="77777777" w:rsidR="00467E8A" w:rsidRPr="009F4CD2" w:rsidRDefault="00467E8A" w:rsidP="00467E8A"/>
        </w:tc>
        <w:tc>
          <w:tcPr>
            <w:tcW w:w="1264" w:type="dxa"/>
          </w:tcPr>
          <w:p w14:paraId="3C755909" w14:textId="77777777" w:rsidR="00467E8A" w:rsidRPr="009F4CD2" w:rsidRDefault="00467E8A" w:rsidP="00467E8A">
            <w:pPr>
              <w:rPr>
                <w:rFonts w:cs="Arial"/>
                <w:bCs/>
              </w:rPr>
            </w:pPr>
          </w:p>
        </w:tc>
      </w:tr>
      <w:tr w:rsidR="00467E8A" w:rsidRPr="009F4CD2" w14:paraId="76BD51C1" w14:textId="77777777" w:rsidTr="00467E8A">
        <w:trPr>
          <w:trHeight w:val="576"/>
        </w:trPr>
        <w:tc>
          <w:tcPr>
            <w:tcW w:w="900" w:type="dxa"/>
            <w:vMerge/>
            <w:shd w:val="clear" w:color="auto" w:fill="auto"/>
          </w:tcPr>
          <w:p w14:paraId="0B75996D" w14:textId="77777777" w:rsidR="00467E8A" w:rsidRDefault="00467E8A" w:rsidP="00467E8A"/>
        </w:tc>
        <w:tc>
          <w:tcPr>
            <w:tcW w:w="1592" w:type="dxa"/>
            <w:vMerge/>
            <w:shd w:val="clear" w:color="auto" w:fill="auto"/>
          </w:tcPr>
          <w:p w14:paraId="398BA86A" w14:textId="77777777" w:rsidR="00467E8A" w:rsidRDefault="00467E8A" w:rsidP="00467E8A">
            <w:pPr>
              <w:rPr>
                <w:rFonts w:cs="Arial"/>
                <w:b/>
                <w:bCs/>
              </w:rPr>
            </w:pPr>
          </w:p>
        </w:tc>
        <w:tc>
          <w:tcPr>
            <w:tcW w:w="2880" w:type="dxa"/>
            <w:vMerge/>
            <w:shd w:val="clear" w:color="auto" w:fill="auto"/>
          </w:tcPr>
          <w:p w14:paraId="3DC8BEBA" w14:textId="77777777" w:rsidR="00467E8A" w:rsidRPr="00187B9E" w:rsidRDefault="00467E8A" w:rsidP="00467E8A"/>
        </w:tc>
        <w:tc>
          <w:tcPr>
            <w:tcW w:w="4798" w:type="dxa"/>
            <w:shd w:val="clear" w:color="auto" w:fill="auto"/>
          </w:tcPr>
          <w:p w14:paraId="5949C5B4" w14:textId="77777777" w:rsidR="00467E8A" w:rsidRPr="00330420" w:rsidRDefault="00467E8A" w:rsidP="00467E8A">
            <w:pPr>
              <w:rPr>
                <w:rStyle w:val="SAPScreenElement"/>
              </w:rPr>
            </w:pPr>
            <w:r>
              <w:rPr>
                <w:rStyle w:val="SAPScreenElement"/>
              </w:rPr>
              <w:t>Proportion in CC:</w:t>
            </w:r>
            <w:r>
              <w:t xml:space="preserve"> enter </w:t>
            </w:r>
            <w:r w:rsidRPr="002D65CA">
              <w:rPr>
                <w:lang w:val="en-GB"/>
              </w:rPr>
              <w:t>the percentage of the contract activity covered by the specified activity</w:t>
            </w:r>
          </w:p>
        </w:tc>
        <w:tc>
          <w:tcPr>
            <w:tcW w:w="2852" w:type="dxa"/>
            <w:vMerge/>
            <w:shd w:val="clear" w:color="auto" w:fill="auto"/>
          </w:tcPr>
          <w:p w14:paraId="7E3265F3" w14:textId="77777777" w:rsidR="00467E8A" w:rsidRPr="009F4CD2" w:rsidRDefault="00467E8A" w:rsidP="00467E8A"/>
        </w:tc>
        <w:tc>
          <w:tcPr>
            <w:tcW w:w="1264" w:type="dxa"/>
          </w:tcPr>
          <w:p w14:paraId="6E7E1A21" w14:textId="77777777" w:rsidR="00467E8A" w:rsidRPr="009F4CD2" w:rsidRDefault="00467E8A" w:rsidP="00467E8A">
            <w:pPr>
              <w:rPr>
                <w:rFonts w:cs="Arial"/>
                <w:bCs/>
              </w:rPr>
            </w:pPr>
          </w:p>
        </w:tc>
      </w:tr>
      <w:tr w:rsidR="00467E8A" w:rsidRPr="009F4CD2" w14:paraId="1D4F5C68" w14:textId="77777777" w:rsidTr="00467E8A">
        <w:trPr>
          <w:trHeight w:val="288"/>
        </w:trPr>
        <w:tc>
          <w:tcPr>
            <w:tcW w:w="900" w:type="dxa"/>
            <w:vMerge/>
            <w:shd w:val="clear" w:color="auto" w:fill="auto"/>
          </w:tcPr>
          <w:p w14:paraId="57F65D5C" w14:textId="77777777" w:rsidR="00467E8A" w:rsidRDefault="00467E8A" w:rsidP="00467E8A"/>
        </w:tc>
        <w:tc>
          <w:tcPr>
            <w:tcW w:w="1592" w:type="dxa"/>
            <w:vMerge/>
            <w:shd w:val="clear" w:color="auto" w:fill="auto"/>
          </w:tcPr>
          <w:p w14:paraId="21688331" w14:textId="77777777" w:rsidR="00467E8A" w:rsidRDefault="00467E8A" w:rsidP="00467E8A">
            <w:pPr>
              <w:rPr>
                <w:rFonts w:cs="Arial"/>
                <w:b/>
                <w:bCs/>
              </w:rPr>
            </w:pPr>
          </w:p>
        </w:tc>
        <w:tc>
          <w:tcPr>
            <w:tcW w:w="2880" w:type="dxa"/>
            <w:vMerge w:val="restart"/>
            <w:shd w:val="clear" w:color="auto" w:fill="auto"/>
          </w:tcPr>
          <w:p w14:paraId="417DB070" w14:textId="77777777" w:rsidR="00467E8A" w:rsidRPr="00187B9E" w:rsidRDefault="00467E8A" w:rsidP="00467E8A">
            <w:r w:rsidRPr="00187B9E">
              <w:t xml:space="preserve">In the </w:t>
            </w:r>
            <w:r>
              <w:rPr>
                <w:rStyle w:val="SAPScreenElement"/>
              </w:rPr>
              <w:t xml:space="preserve">End of Contract </w:t>
            </w:r>
            <w:r>
              <w:t xml:space="preserve">part </w:t>
            </w:r>
            <w:r w:rsidRPr="00187B9E">
              <w:rPr>
                <w:rFonts w:cs="Arial"/>
                <w:bCs/>
              </w:rPr>
              <w:t>of the form</w:t>
            </w:r>
            <w:r w:rsidRPr="00187B9E">
              <w:t xml:space="preserve"> make the following entries:</w:t>
            </w:r>
          </w:p>
        </w:tc>
        <w:tc>
          <w:tcPr>
            <w:tcW w:w="4798" w:type="dxa"/>
            <w:shd w:val="clear" w:color="auto" w:fill="auto"/>
          </w:tcPr>
          <w:p w14:paraId="0DE69707" w14:textId="77777777" w:rsidR="00467E8A" w:rsidRPr="00330420" w:rsidRDefault="00467E8A" w:rsidP="00467E8A">
            <w:pPr>
              <w:rPr>
                <w:rStyle w:val="SAPScreenElement"/>
              </w:rPr>
            </w:pPr>
            <w:r>
              <w:rPr>
                <w:rStyle w:val="SAPScreenElement"/>
              </w:rPr>
              <w:t xml:space="preserve">Destination on leaving: </w:t>
            </w:r>
            <w:r>
              <w:t>select from value help</w:t>
            </w:r>
          </w:p>
        </w:tc>
        <w:tc>
          <w:tcPr>
            <w:tcW w:w="2852" w:type="dxa"/>
            <w:vMerge w:val="restart"/>
            <w:shd w:val="clear" w:color="auto" w:fill="auto"/>
          </w:tcPr>
          <w:p w14:paraId="623C8EF4" w14:textId="77777777" w:rsidR="00467E8A" w:rsidRPr="009F4CD2" w:rsidRDefault="00467E8A" w:rsidP="00467E8A"/>
        </w:tc>
        <w:tc>
          <w:tcPr>
            <w:tcW w:w="1264" w:type="dxa"/>
          </w:tcPr>
          <w:p w14:paraId="4845154F" w14:textId="77777777" w:rsidR="00467E8A" w:rsidRPr="009F4CD2" w:rsidRDefault="00467E8A" w:rsidP="00467E8A">
            <w:pPr>
              <w:rPr>
                <w:rFonts w:cs="Arial"/>
                <w:bCs/>
              </w:rPr>
            </w:pPr>
          </w:p>
        </w:tc>
      </w:tr>
      <w:tr w:rsidR="00467E8A" w:rsidRPr="009F4CD2" w14:paraId="1E7C6594" w14:textId="77777777" w:rsidTr="00467E8A">
        <w:trPr>
          <w:trHeight w:val="288"/>
        </w:trPr>
        <w:tc>
          <w:tcPr>
            <w:tcW w:w="900" w:type="dxa"/>
            <w:vMerge/>
            <w:shd w:val="clear" w:color="auto" w:fill="auto"/>
          </w:tcPr>
          <w:p w14:paraId="0898BA0E" w14:textId="77777777" w:rsidR="00467E8A" w:rsidRDefault="00467E8A" w:rsidP="00467E8A"/>
        </w:tc>
        <w:tc>
          <w:tcPr>
            <w:tcW w:w="1592" w:type="dxa"/>
            <w:vMerge/>
            <w:shd w:val="clear" w:color="auto" w:fill="auto"/>
          </w:tcPr>
          <w:p w14:paraId="66266E5F" w14:textId="77777777" w:rsidR="00467E8A" w:rsidRDefault="00467E8A" w:rsidP="00467E8A">
            <w:pPr>
              <w:rPr>
                <w:rFonts w:cs="Arial"/>
                <w:b/>
                <w:bCs/>
              </w:rPr>
            </w:pPr>
          </w:p>
        </w:tc>
        <w:tc>
          <w:tcPr>
            <w:tcW w:w="2880" w:type="dxa"/>
            <w:vMerge/>
            <w:shd w:val="clear" w:color="auto" w:fill="auto"/>
          </w:tcPr>
          <w:p w14:paraId="6B6510B2" w14:textId="77777777" w:rsidR="00467E8A" w:rsidRPr="00187B9E" w:rsidRDefault="00467E8A" w:rsidP="00467E8A"/>
        </w:tc>
        <w:tc>
          <w:tcPr>
            <w:tcW w:w="4798" w:type="dxa"/>
            <w:shd w:val="clear" w:color="auto" w:fill="auto"/>
          </w:tcPr>
          <w:p w14:paraId="1F3E62DE" w14:textId="77777777" w:rsidR="00467E8A" w:rsidRPr="00330420" w:rsidRDefault="00467E8A" w:rsidP="00467E8A">
            <w:pPr>
              <w:rPr>
                <w:rStyle w:val="SAPScreenElement"/>
              </w:rPr>
            </w:pPr>
            <w:r>
              <w:rPr>
                <w:rStyle w:val="SAPScreenElement"/>
              </w:rPr>
              <w:t xml:space="preserve">Reason: </w:t>
            </w:r>
            <w:r>
              <w:t>select from drop-down</w:t>
            </w:r>
          </w:p>
        </w:tc>
        <w:tc>
          <w:tcPr>
            <w:tcW w:w="2852" w:type="dxa"/>
            <w:vMerge/>
            <w:shd w:val="clear" w:color="auto" w:fill="auto"/>
          </w:tcPr>
          <w:p w14:paraId="3763AF32" w14:textId="77777777" w:rsidR="00467E8A" w:rsidRPr="009F4CD2" w:rsidRDefault="00467E8A" w:rsidP="00467E8A"/>
        </w:tc>
        <w:tc>
          <w:tcPr>
            <w:tcW w:w="1264" w:type="dxa"/>
          </w:tcPr>
          <w:p w14:paraId="0644F51F" w14:textId="77777777" w:rsidR="00467E8A" w:rsidRPr="009F4CD2" w:rsidRDefault="00467E8A" w:rsidP="00467E8A">
            <w:pPr>
              <w:rPr>
                <w:rFonts w:cs="Arial"/>
                <w:bCs/>
              </w:rPr>
            </w:pPr>
          </w:p>
        </w:tc>
      </w:tr>
      <w:tr w:rsidR="00467E8A" w:rsidRPr="009F4CD2" w14:paraId="1F4AE086" w14:textId="77777777" w:rsidTr="00467E8A">
        <w:trPr>
          <w:trHeight w:val="288"/>
        </w:trPr>
        <w:tc>
          <w:tcPr>
            <w:tcW w:w="900" w:type="dxa"/>
            <w:vMerge/>
            <w:shd w:val="clear" w:color="auto" w:fill="auto"/>
          </w:tcPr>
          <w:p w14:paraId="2551A4E7" w14:textId="77777777" w:rsidR="00467E8A" w:rsidRDefault="00467E8A" w:rsidP="00467E8A"/>
        </w:tc>
        <w:tc>
          <w:tcPr>
            <w:tcW w:w="1592" w:type="dxa"/>
            <w:vMerge/>
            <w:shd w:val="clear" w:color="auto" w:fill="auto"/>
          </w:tcPr>
          <w:p w14:paraId="482FE5FE" w14:textId="77777777" w:rsidR="00467E8A" w:rsidRDefault="00467E8A" w:rsidP="00467E8A">
            <w:pPr>
              <w:rPr>
                <w:rFonts w:cs="Arial"/>
                <w:b/>
                <w:bCs/>
              </w:rPr>
            </w:pPr>
          </w:p>
        </w:tc>
        <w:tc>
          <w:tcPr>
            <w:tcW w:w="2880" w:type="dxa"/>
            <w:vMerge w:val="restart"/>
            <w:shd w:val="clear" w:color="auto" w:fill="auto"/>
          </w:tcPr>
          <w:p w14:paraId="70972453" w14:textId="77777777" w:rsidR="00467E8A" w:rsidRPr="00187B9E" w:rsidRDefault="00467E8A" w:rsidP="00467E8A">
            <w:r w:rsidRPr="00187B9E">
              <w:t xml:space="preserve">In the </w:t>
            </w:r>
            <w:r w:rsidRPr="00F5164B">
              <w:rPr>
                <w:rStyle w:val="SAPScreenElement"/>
              </w:rPr>
              <w:t>Other Information</w:t>
            </w:r>
            <w:r>
              <w:rPr>
                <w:rStyle w:val="SAPScreenElement"/>
              </w:rPr>
              <w:t xml:space="preserve"> </w:t>
            </w:r>
            <w:r>
              <w:t xml:space="preserve">part </w:t>
            </w:r>
            <w:r w:rsidRPr="00187B9E">
              <w:rPr>
                <w:rFonts w:cs="Arial"/>
                <w:bCs/>
              </w:rPr>
              <w:t>of the form</w:t>
            </w:r>
            <w:r w:rsidRPr="00187B9E">
              <w:t xml:space="preserve"> make the following entries:</w:t>
            </w:r>
          </w:p>
        </w:tc>
        <w:tc>
          <w:tcPr>
            <w:tcW w:w="4798" w:type="dxa"/>
            <w:shd w:val="clear" w:color="auto" w:fill="auto"/>
          </w:tcPr>
          <w:p w14:paraId="7159894C" w14:textId="77777777" w:rsidR="00467E8A" w:rsidRDefault="00467E8A" w:rsidP="00467E8A">
            <w:pPr>
              <w:rPr>
                <w:rStyle w:val="SAPScreenElement"/>
              </w:rPr>
            </w:pPr>
            <w:r w:rsidRPr="00F5164B">
              <w:rPr>
                <w:rStyle w:val="SAPScreenElement"/>
              </w:rPr>
              <w:t>Percentage time academic</w:t>
            </w:r>
            <w:r>
              <w:rPr>
                <w:rStyle w:val="SAPScreenElement"/>
              </w:rPr>
              <w:t>:</w:t>
            </w:r>
            <w:r>
              <w:t xml:space="preserve"> enter as appropriate</w:t>
            </w:r>
          </w:p>
        </w:tc>
        <w:tc>
          <w:tcPr>
            <w:tcW w:w="2852" w:type="dxa"/>
            <w:vMerge w:val="restart"/>
            <w:shd w:val="clear" w:color="auto" w:fill="auto"/>
          </w:tcPr>
          <w:p w14:paraId="12F52046" w14:textId="77777777" w:rsidR="00467E8A" w:rsidRPr="009F4CD2" w:rsidRDefault="00467E8A" w:rsidP="00467E8A"/>
        </w:tc>
        <w:tc>
          <w:tcPr>
            <w:tcW w:w="1264" w:type="dxa"/>
          </w:tcPr>
          <w:p w14:paraId="60E3D40D" w14:textId="77777777" w:rsidR="00467E8A" w:rsidRPr="009F4CD2" w:rsidRDefault="00467E8A" w:rsidP="00467E8A">
            <w:pPr>
              <w:rPr>
                <w:rFonts w:cs="Arial"/>
                <w:bCs/>
              </w:rPr>
            </w:pPr>
          </w:p>
        </w:tc>
      </w:tr>
      <w:tr w:rsidR="00467E8A" w:rsidRPr="009F4CD2" w14:paraId="4D7A99D7" w14:textId="77777777" w:rsidTr="00467E8A">
        <w:trPr>
          <w:trHeight w:val="288"/>
        </w:trPr>
        <w:tc>
          <w:tcPr>
            <w:tcW w:w="900" w:type="dxa"/>
            <w:vMerge/>
            <w:shd w:val="clear" w:color="auto" w:fill="auto"/>
          </w:tcPr>
          <w:p w14:paraId="16943A71" w14:textId="77777777" w:rsidR="00467E8A" w:rsidRDefault="00467E8A" w:rsidP="00467E8A"/>
        </w:tc>
        <w:tc>
          <w:tcPr>
            <w:tcW w:w="1592" w:type="dxa"/>
            <w:vMerge/>
            <w:shd w:val="clear" w:color="auto" w:fill="auto"/>
          </w:tcPr>
          <w:p w14:paraId="4F92B8A6" w14:textId="77777777" w:rsidR="00467E8A" w:rsidRDefault="00467E8A" w:rsidP="00467E8A">
            <w:pPr>
              <w:rPr>
                <w:rFonts w:cs="Arial"/>
                <w:b/>
                <w:bCs/>
              </w:rPr>
            </w:pPr>
          </w:p>
        </w:tc>
        <w:tc>
          <w:tcPr>
            <w:tcW w:w="2880" w:type="dxa"/>
            <w:vMerge/>
            <w:shd w:val="clear" w:color="auto" w:fill="auto"/>
          </w:tcPr>
          <w:p w14:paraId="4AC2899A" w14:textId="77777777" w:rsidR="00467E8A" w:rsidRPr="00187B9E" w:rsidRDefault="00467E8A" w:rsidP="00467E8A"/>
        </w:tc>
        <w:tc>
          <w:tcPr>
            <w:tcW w:w="4798" w:type="dxa"/>
            <w:shd w:val="clear" w:color="auto" w:fill="auto"/>
          </w:tcPr>
          <w:p w14:paraId="2425B5DC" w14:textId="77777777" w:rsidR="00467E8A" w:rsidRDefault="00467E8A" w:rsidP="00467E8A">
            <w:pPr>
              <w:rPr>
                <w:rStyle w:val="SAPScreenElement"/>
              </w:rPr>
            </w:pPr>
            <w:r w:rsidRPr="00F5164B">
              <w:rPr>
                <w:rStyle w:val="SAPScreenElement"/>
              </w:rPr>
              <w:t>Percentage time research</w:t>
            </w:r>
            <w:r>
              <w:rPr>
                <w:rStyle w:val="SAPScreenElement"/>
              </w:rPr>
              <w:t>:</w:t>
            </w:r>
            <w:r>
              <w:t xml:space="preserve"> enter as appropriate</w:t>
            </w:r>
          </w:p>
        </w:tc>
        <w:tc>
          <w:tcPr>
            <w:tcW w:w="2852" w:type="dxa"/>
            <w:vMerge/>
            <w:shd w:val="clear" w:color="auto" w:fill="auto"/>
          </w:tcPr>
          <w:p w14:paraId="55BE7563" w14:textId="77777777" w:rsidR="00467E8A" w:rsidRPr="009F4CD2" w:rsidRDefault="00467E8A" w:rsidP="00467E8A"/>
        </w:tc>
        <w:tc>
          <w:tcPr>
            <w:tcW w:w="1264" w:type="dxa"/>
          </w:tcPr>
          <w:p w14:paraId="06AA4736" w14:textId="77777777" w:rsidR="00467E8A" w:rsidRPr="009F4CD2" w:rsidRDefault="00467E8A" w:rsidP="00467E8A">
            <w:pPr>
              <w:rPr>
                <w:rFonts w:cs="Arial"/>
                <w:bCs/>
              </w:rPr>
            </w:pPr>
          </w:p>
        </w:tc>
      </w:tr>
      <w:tr w:rsidR="00467E8A" w:rsidRPr="009F4CD2" w14:paraId="1D0082E7" w14:textId="77777777" w:rsidTr="00467E8A">
        <w:trPr>
          <w:trHeight w:val="288"/>
        </w:trPr>
        <w:tc>
          <w:tcPr>
            <w:tcW w:w="900" w:type="dxa"/>
            <w:vMerge/>
            <w:shd w:val="clear" w:color="auto" w:fill="auto"/>
          </w:tcPr>
          <w:p w14:paraId="736CA1EC" w14:textId="77777777" w:rsidR="00467E8A" w:rsidRDefault="00467E8A" w:rsidP="00467E8A"/>
        </w:tc>
        <w:tc>
          <w:tcPr>
            <w:tcW w:w="1592" w:type="dxa"/>
            <w:vMerge/>
            <w:shd w:val="clear" w:color="auto" w:fill="auto"/>
          </w:tcPr>
          <w:p w14:paraId="298CCC41" w14:textId="77777777" w:rsidR="00467E8A" w:rsidRDefault="00467E8A" w:rsidP="00467E8A">
            <w:pPr>
              <w:rPr>
                <w:rFonts w:cs="Arial"/>
                <w:b/>
                <w:bCs/>
              </w:rPr>
            </w:pPr>
          </w:p>
        </w:tc>
        <w:tc>
          <w:tcPr>
            <w:tcW w:w="2880" w:type="dxa"/>
            <w:vMerge/>
            <w:shd w:val="clear" w:color="auto" w:fill="auto"/>
          </w:tcPr>
          <w:p w14:paraId="19849449" w14:textId="77777777" w:rsidR="00467E8A" w:rsidRPr="00187B9E" w:rsidRDefault="00467E8A" w:rsidP="00467E8A"/>
        </w:tc>
        <w:tc>
          <w:tcPr>
            <w:tcW w:w="4798" w:type="dxa"/>
            <w:shd w:val="clear" w:color="auto" w:fill="auto"/>
          </w:tcPr>
          <w:p w14:paraId="0E39709E" w14:textId="77777777" w:rsidR="00467E8A" w:rsidRDefault="00467E8A" w:rsidP="00467E8A">
            <w:pPr>
              <w:rPr>
                <w:rStyle w:val="SAPScreenElement"/>
              </w:rPr>
            </w:pPr>
            <w:r w:rsidRPr="00F5164B">
              <w:rPr>
                <w:rStyle w:val="SAPScreenElement"/>
              </w:rPr>
              <w:t>Percentage time teaching</w:t>
            </w:r>
            <w:r>
              <w:rPr>
                <w:rStyle w:val="SAPScreenElement"/>
              </w:rPr>
              <w:t>:</w:t>
            </w:r>
            <w:r>
              <w:t xml:space="preserve"> enter as appropriate</w:t>
            </w:r>
          </w:p>
        </w:tc>
        <w:tc>
          <w:tcPr>
            <w:tcW w:w="2852" w:type="dxa"/>
            <w:vMerge/>
            <w:shd w:val="clear" w:color="auto" w:fill="auto"/>
          </w:tcPr>
          <w:p w14:paraId="4CA20470" w14:textId="77777777" w:rsidR="00467E8A" w:rsidRPr="009F4CD2" w:rsidRDefault="00467E8A" w:rsidP="00467E8A"/>
        </w:tc>
        <w:tc>
          <w:tcPr>
            <w:tcW w:w="1264" w:type="dxa"/>
          </w:tcPr>
          <w:p w14:paraId="7E910883" w14:textId="77777777" w:rsidR="00467E8A" w:rsidRPr="009F4CD2" w:rsidRDefault="00467E8A" w:rsidP="00467E8A">
            <w:pPr>
              <w:rPr>
                <w:rFonts w:cs="Arial"/>
                <w:bCs/>
              </w:rPr>
            </w:pPr>
          </w:p>
        </w:tc>
      </w:tr>
      <w:tr w:rsidR="00467E8A" w:rsidRPr="009F4CD2" w14:paraId="4F73BB49" w14:textId="77777777" w:rsidTr="00467E8A">
        <w:trPr>
          <w:trHeight w:val="288"/>
        </w:trPr>
        <w:tc>
          <w:tcPr>
            <w:tcW w:w="900" w:type="dxa"/>
            <w:vMerge/>
            <w:shd w:val="clear" w:color="auto" w:fill="auto"/>
          </w:tcPr>
          <w:p w14:paraId="37AA8E64" w14:textId="77777777" w:rsidR="00467E8A" w:rsidRDefault="00467E8A" w:rsidP="00467E8A"/>
        </w:tc>
        <w:tc>
          <w:tcPr>
            <w:tcW w:w="1592" w:type="dxa"/>
            <w:vMerge/>
            <w:shd w:val="clear" w:color="auto" w:fill="auto"/>
          </w:tcPr>
          <w:p w14:paraId="25256E31" w14:textId="77777777" w:rsidR="00467E8A" w:rsidRDefault="00467E8A" w:rsidP="00467E8A">
            <w:pPr>
              <w:rPr>
                <w:rFonts w:cs="Arial"/>
                <w:b/>
                <w:bCs/>
              </w:rPr>
            </w:pPr>
          </w:p>
        </w:tc>
        <w:tc>
          <w:tcPr>
            <w:tcW w:w="2880" w:type="dxa"/>
            <w:vMerge/>
            <w:shd w:val="clear" w:color="auto" w:fill="auto"/>
          </w:tcPr>
          <w:p w14:paraId="28011BCE" w14:textId="77777777" w:rsidR="00467E8A" w:rsidRPr="00187B9E" w:rsidRDefault="00467E8A" w:rsidP="00467E8A"/>
        </w:tc>
        <w:tc>
          <w:tcPr>
            <w:tcW w:w="4798" w:type="dxa"/>
            <w:shd w:val="clear" w:color="auto" w:fill="auto"/>
          </w:tcPr>
          <w:p w14:paraId="4D9464AF" w14:textId="77777777" w:rsidR="00467E8A" w:rsidRDefault="00467E8A" w:rsidP="00467E8A">
            <w:pPr>
              <w:rPr>
                <w:rStyle w:val="SAPScreenElement"/>
              </w:rPr>
            </w:pPr>
            <w:r w:rsidRPr="00F5164B">
              <w:rPr>
                <w:rStyle w:val="SAPScreenElement"/>
              </w:rPr>
              <w:t>Professor:</w:t>
            </w:r>
            <w:r>
              <w:t xml:space="preserve"> flag checkbox if </w:t>
            </w:r>
            <w:r w:rsidRPr="007861A7">
              <w:rPr>
                <w:lang w:val="en-GB"/>
              </w:rPr>
              <w:t>the employee is a professor</w:t>
            </w:r>
          </w:p>
        </w:tc>
        <w:tc>
          <w:tcPr>
            <w:tcW w:w="2852" w:type="dxa"/>
            <w:vMerge/>
            <w:shd w:val="clear" w:color="auto" w:fill="auto"/>
          </w:tcPr>
          <w:p w14:paraId="50E765EA" w14:textId="77777777" w:rsidR="00467E8A" w:rsidRPr="009F4CD2" w:rsidRDefault="00467E8A" w:rsidP="00467E8A"/>
        </w:tc>
        <w:tc>
          <w:tcPr>
            <w:tcW w:w="1264" w:type="dxa"/>
          </w:tcPr>
          <w:p w14:paraId="583DA1C4" w14:textId="77777777" w:rsidR="00467E8A" w:rsidRPr="009F4CD2" w:rsidRDefault="00467E8A" w:rsidP="00467E8A">
            <w:pPr>
              <w:rPr>
                <w:rFonts w:cs="Arial"/>
                <w:bCs/>
              </w:rPr>
            </w:pPr>
          </w:p>
        </w:tc>
      </w:tr>
      <w:tr w:rsidR="00467E8A" w:rsidRPr="009F4CD2" w14:paraId="6264C9EC" w14:textId="77777777" w:rsidTr="00467E8A">
        <w:trPr>
          <w:trHeight w:val="576"/>
        </w:trPr>
        <w:tc>
          <w:tcPr>
            <w:tcW w:w="900" w:type="dxa"/>
            <w:vMerge/>
            <w:shd w:val="clear" w:color="auto" w:fill="auto"/>
          </w:tcPr>
          <w:p w14:paraId="25E4CC9E" w14:textId="77777777" w:rsidR="00467E8A" w:rsidRDefault="00467E8A" w:rsidP="00467E8A"/>
        </w:tc>
        <w:tc>
          <w:tcPr>
            <w:tcW w:w="1592" w:type="dxa"/>
            <w:vMerge/>
            <w:shd w:val="clear" w:color="auto" w:fill="auto"/>
          </w:tcPr>
          <w:p w14:paraId="558A8EDB" w14:textId="77777777" w:rsidR="00467E8A" w:rsidRDefault="00467E8A" w:rsidP="00467E8A">
            <w:pPr>
              <w:rPr>
                <w:rFonts w:cs="Arial"/>
                <w:b/>
                <w:bCs/>
              </w:rPr>
            </w:pPr>
          </w:p>
        </w:tc>
        <w:tc>
          <w:tcPr>
            <w:tcW w:w="2880" w:type="dxa"/>
            <w:shd w:val="clear" w:color="auto" w:fill="auto"/>
          </w:tcPr>
          <w:p w14:paraId="3F975002" w14:textId="77777777" w:rsidR="00467E8A" w:rsidRPr="00187B9E" w:rsidRDefault="00467E8A" w:rsidP="00467E8A">
            <w:r w:rsidRPr="00187B9E">
              <w:t xml:space="preserve">In the </w:t>
            </w:r>
            <w:r>
              <w:rPr>
                <w:rStyle w:val="SAPScreenElement"/>
              </w:rPr>
              <w:t>Notes</w:t>
            </w:r>
            <w:r w:rsidRPr="00187B9E">
              <w:rPr>
                <w:rFonts w:cs="Arial"/>
                <w:bCs/>
              </w:rPr>
              <w:t xml:space="preserve"> </w:t>
            </w:r>
            <w:r>
              <w:t xml:space="preserve">part </w:t>
            </w:r>
            <w:r w:rsidRPr="00187B9E">
              <w:rPr>
                <w:rFonts w:cs="Arial"/>
                <w:bCs/>
              </w:rPr>
              <w:t>of the form,</w:t>
            </w:r>
            <w:r>
              <w:rPr>
                <w:rFonts w:cs="Arial"/>
                <w:bCs/>
              </w:rPr>
              <w:t xml:space="preserve"> enter notes, if appropriate.</w:t>
            </w:r>
          </w:p>
        </w:tc>
        <w:tc>
          <w:tcPr>
            <w:tcW w:w="4798" w:type="dxa"/>
            <w:shd w:val="clear" w:color="auto" w:fill="auto"/>
          </w:tcPr>
          <w:p w14:paraId="2AE53E82" w14:textId="77777777" w:rsidR="00467E8A" w:rsidRDefault="00467E8A" w:rsidP="00467E8A">
            <w:pPr>
              <w:rPr>
                <w:rStyle w:val="SAPScreenElement"/>
              </w:rPr>
            </w:pPr>
          </w:p>
        </w:tc>
        <w:tc>
          <w:tcPr>
            <w:tcW w:w="2852" w:type="dxa"/>
            <w:shd w:val="clear" w:color="auto" w:fill="auto"/>
          </w:tcPr>
          <w:p w14:paraId="379BDCA4" w14:textId="77777777" w:rsidR="00467E8A" w:rsidRPr="009F4CD2" w:rsidRDefault="00467E8A" w:rsidP="00467E8A"/>
        </w:tc>
        <w:tc>
          <w:tcPr>
            <w:tcW w:w="1264" w:type="dxa"/>
          </w:tcPr>
          <w:p w14:paraId="716C4A21" w14:textId="77777777" w:rsidR="00467E8A" w:rsidRPr="009F4CD2" w:rsidRDefault="00467E8A" w:rsidP="00467E8A">
            <w:pPr>
              <w:rPr>
                <w:rFonts w:cs="Arial"/>
                <w:bCs/>
              </w:rPr>
            </w:pPr>
          </w:p>
        </w:tc>
      </w:tr>
      <w:tr w:rsidR="00467E8A" w:rsidRPr="009F4CD2" w14:paraId="45F6AA6B" w14:textId="77777777" w:rsidTr="00467E8A">
        <w:trPr>
          <w:trHeight w:val="576"/>
        </w:trPr>
        <w:tc>
          <w:tcPr>
            <w:tcW w:w="900" w:type="dxa"/>
            <w:shd w:val="clear" w:color="auto" w:fill="auto"/>
          </w:tcPr>
          <w:p w14:paraId="4FA35F57" w14:textId="77777777" w:rsidR="00467E8A" w:rsidRDefault="00467E8A" w:rsidP="00467E8A">
            <w:r>
              <w:t>12</w:t>
            </w:r>
          </w:p>
        </w:tc>
        <w:tc>
          <w:tcPr>
            <w:tcW w:w="1592" w:type="dxa"/>
            <w:shd w:val="clear" w:color="auto" w:fill="auto"/>
          </w:tcPr>
          <w:p w14:paraId="498D6911" w14:textId="77777777" w:rsidR="00467E8A" w:rsidRPr="0064637F" w:rsidRDefault="00467E8A" w:rsidP="00467E8A">
            <w:pPr>
              <w:rPr>
                <w:rStyle w:val="SAPEmphasis"/>
              </w:rPr>
            </w:pPr>
            <w:r w:rsidRPr="0064637F">
              <w:rPr>
                <w:rStyle w:val="SAPEmphasis"/>
              </w:rPr>
              <w:t>Save HE Contract Data</w:t>
            </w:r>
          </w:p>
        </w:tc>
        <w:tc>
          <w:tcPr>
            <w:tcW w:w="2880" w:type="dxa"/>
            <w:shd w:val="clear" w:color="auto" w:fill="auto"/>
          </w:tcPr>
          <w:p w14:paraId="5104908F" w14:textId="77777777" w:rsidR="00467E8A" w:rsidRPr="00187B9E" w:rsidRDefault="00467E8A" w:rsidP="00467E8A">
            <w:r w:rsidRPr="009F4CD2">
              <w:t xml:space="preserve">Choose the </w:t>
            </w:r>
            <w:r w:rsidRPr="009F4CD2">
              <w:rPr>
                <w:rStyle w:val="SAPScreenElement"/>
              </w:rPr>
              <w:t>Save</w:t>
            </w:r>
            <w:r w:rsidRPr="009F4CD2">
              <w:t xml:space="preserve"> button.</w:t>
            </w:r>
          </w:p>
        </w:tc>
        <w:tc>
          <w:tcPr>
            <w:tcW w:w="4798" w:type="dxa"/>
            <w:shd w:val="clear" w:color="auto" w:fill="auto"/>
          </w:tcPr>
          <w:p w14:paraId="372AA08E" w14:textId="77777777" w:rsidR="00467E8A" w:rsidRDefault="00467E8A" w:rsidP="00467E8A">
            <w:pPr>
              <w:rPr>
                <w:rStyle w:val="SAPScreenElement"/>
              </w:rPr>
            </w:pPr>
          </w:p>
        </w:tc>
        <w:tc>
          <w:tcPr>
            <w:tcW w:w="2852" w:type="dxa"/>
            <w:shd w:val="clear" w:color="auto" w:fill="auto"/>
          </w:tcPr>
          <w:p w14:paraId="795E42EC" w14:textId="77777777" w:rsidR="00467E8A" w:rsidRPr="009F4CD2" w:rsidRDefault="00467E8A" w:rsidP="00467E8A">
            <w:r w:rsidRPr="009F4CD2">
              <w:rPr>
                <w:rFonts w:cs="Arial"/>
                <w:bCs/>
              </w:rPr>
              <w:t>A system message about data saving is generated.</w:t>
            </w:r>
          </w:p>
        </w:tc>
        <w:tc>
          <w:tcPr>
            <w:tcW w:w="1264" w:type="dxa"/>
          </w:tcPr>
          <w:p w14:paraId="303A41AF" w14:textId="77777777" w:rsidR="00467E8A" w:rsidRPr="009F4CD2" w:rsidRDefault="00467E8A" w:rsidP="00467E8A">
            <w:pPr>
              <w:rPr>
                <w:rFonts w:cs="Arial"/>
                <w:bCs/>
              </w:rPr>
            </w:pPr>
          </w:p>
        </w:tc>
      </w:tr>
      <w:tr w:rsidR="00467E8A" w:rsidRPr="009F4CD2" w14:paraId="71B75253" w14:textId="77777777" w:rsidTr="00467E8A">
        <w:trPr>
          <w:trHeight w:val="576"/>
        </w:trPr>
        <w:tc>
          <w:tcPr>
            <w:tcW w:w="900" w:type="dxa"/>
            <w:shd w:val="clear" w:color="auto" w:fill="auto"/>
          </w:tcPr>
          <w:p w14:paraId="22F4AE87" w14:textId="77777777" w:rsidR="00467E8A" w:rsidRDefault="00467E8A" w:rsidP="00467E8A">
            <w:r>
              <w:t>13</w:t>
            </w:r>
          </w:p>
        </w:tc>
        <w:tc>
          <w:tcPr>
            <w:tcW w:w="1592" w:type="dxa"/>
            <w:shd w:val="clear" w:color="auto" w:fill="auto"/>
          </w:tcPr>
          <w:p w14:paraId="1FD83ADA" w14:textId="77777777" w:rsidR="00467E8A" w:rsidRPr="0064637F" w:rsidRDefault="00467E8A" w:rsidP="00467E8A">
            <w:pPr>
              <w:rPr>
                <w:rStyle w:val="SAPEmphasis"/>
              </w:rPr>
            </w:pPr>
            <w:r w:rsidRPr="0064637F">
              <w:rPr>
                <w:rStyle w:val="SAPEmphasis"/>
              </w:rPr>
              <w:t xml:space="preserve">Select HE Professional Qualifications </w:t>
            </w:r>
          </w:p>
        </w:tc>
        <w:tc>
          <w:tcPr>
            <w:tcW w:w="2880" w:type="dxa"/>
            <w:shd w:val="clear" w:color="auto" w:fill="auto"/>
          </w:tcPr>
          <w:p w14:paraId="45566D73" w14:textId="77777777" w:rsidR="00467E8A" w:rsidRPr="009F4CD2" w:rsidRDefault="00467E8A" w:rsidP="00467E8A">
            <w:r>
              <w:t xml:space="preserve">Select from the </w:t>
            </w:r>
            <w:r w:rsidRPr="006B4DCD">
              <w:rPr>
                <w:rStyle w:val="SAPScreenElement"/>
              </w:rPr>
              <w:t>Navigate to Mashup</w:t>
            </w:r>
            <w:r w:rsidRPr="00187B9E">
              <w:t xml:space="preserve"> drop-down</w:t>
            </w:r>
            <w:r>
              <w:t>,</w:t>
            </w:r>
            <w:r w:rsidRPr="00187B9E">
              <w:t xml:space="preserve"> located in the upper part of the</w:t>
            </w:r>
            <w:r>
              <w:t xml:space="preserve"> screen, value</w:t>
            </w:r>
            <w:r w:rsidRPr="00187B9E">
              <w:t xml:space="preserve"> </w:t>
            </w:r>
            <w:r>
              <w:rPr>
                <w:rStyle w:val="SAPScreenElement"/>
              </w:rPr>
              <w:t>Others</w:t>
            </w:r>
            <w:r w:rsidRPr="009F4CD2">
              <w:t xml:space="preserve"> </w:t>
            </w:r>
            <w:r w:rsidRPr="004E0842">
              <w:rPr>
                <w:rStyle w:val="SAPScreenElement"/>
              </w:rPr>
              <w:sym w:font="Symbol" w:char="F0AE"/>
            </w:r>
            <w:r>
              <w:t xml:space="preserve"> </w:t>
            </w:r>
            <w:r w:rsidRPr="00D60938">
              <w:rPr>
                <w:rStyle w:val="SAPScreenElement"/>
              </w:rPr>
              <w:t>HE Professional Qualifications</w:t>
            </w:r>
            <w:r w:rsidRPr="00187B9E">
              <w:t>.</w:t>
            </w:r>
          </w:p>
        </w:tc>
        <w:tc>
          <w:tcPr>
            <w:tcW w:w="4798" w:type="dxa"/>
            <w:shd w:val="clear" w:color="auto" w:fill="auto"/>
          </w:tcPr>
          <w:p w14:paraId="1FB1ADB8" w14:textId="77777777" w:rsidR="00467E8A" w:rsidRDefault="00467E8A" w:rsidP="00467E8A">
            <w:pPr>
              <w:rPr>
                <w:rStyle w:val="SAPScreenElement"/>
              </w:rPr>
            </w:pPr>
          </w:p>
        </w:tc>
        <w:tc>
          <w:tcPr>
            <w:tcW w:w="2852" w:type="dxa"/>
            <w:shd w:val="clear" w:color="auto" w:fill="auto"/>
          </w:tcPr>
          <w:p w14:paraId="7E62369E" w14:textId="77777777" w:rsidR="00467E8A" w:rsidRPr="009F4CD2" w:rsidRDefault="00467E8A" w:rsidP="00467E8A">
            <w:pPr>
              <w:rPr>
                <w:rFonts w:cs="Arial"/>
                <w:bCs/>
              </w:rPr>
            </w:pPr>
            <w:r w:rsidRPr="009F4CD2">
              <w:t>You are linked to the embedded form containing a table with already existing records (if any, otherwise, the table is empty).</w:t>
            </w:r>
          </w:p>
        </w:tc>
        <w:tc>
          <w:tcPr>
            <w:tcW w:w="1264" w:type="dxa"/>
          </w:tcPr>
          <w:p w14:paraId="18D6563E" w14:textId="77777777" w:rsidR="00467E8A" w:rsidRPr="009F4CD2" w:rsidRDefault="00467E8A" w:rsidP="00467E8A">
            <w:pPr>
              <w:rPr>
                <w:rFonts w:cs="Arial"/>
                <w:bCs/>
              </w:rPr>
            </w:pPr>
          </w:p>
        </w:tc>
      </w:tr>
      <w:tr w:rsidR="00467E8A" w:rsidRPr="009F4CD2" w14:paraId="1B7330B5" w14:textId="77777777" w:rsidTr="00467E8A">
        <w:trPr>
          <w:trHeight w:val="576"/>
        </w:trPr>
        <w:tc>
          <w:tcPr>
            <w:tcW w:w="900" w:type="dxa"/>
            <w:shd w:val="clear" w:color="auto" w:fill="auto"/>
          </w:tcPr>
          <w:p w14:paraId="20DE3723" w14:textId="77777777" w:rsidR="00467E8A" w:rsidRDefault="00467E8A" w:rsidP="00467E8A">
            <w:r>
              <w:t>14</w:t>
            </w:r>
          </w:p>
        </w:tc>
        <w:tc>
          <w:tcPr>
            <w:tcW w:w="1592" w:type="dxa"/>
            <w:shd w:val="clear" w:color="auto" w:fill="auto"/>
          </w:tcPr>
          <w:p w14:paraId="07F5EC4C" w14:textId="77777777" w:rsidR="00467E8A" w:rsidRPr="0064637F" w:rsidRDefault="00467E8A" w:rsidP="00467E8A">
            <w:pPr>
              <w:rPr>
                <w:rStyle w:val="SAPEmphasis"/>
              </w:rPr>
            </w:pPr>
            <w:r w:rsidRPr="0064637F">
              <w:rPr>
                <w:rStyle w:val="SAPEmphasis"/>
              </w:rPr>
              <w:t>Create New HE Professional Qualifications Record</w:t>
            </w:r>
          </w:p>
        </w:tc>
        <w:tc>
          <w:tcPr>
            <w:tcW w:w="2880" w:type="dxa"/>
            <w:shd w:val="clear" w:color="auto" w:fill="auto"/>
          </w:tcPr>
          <w:p w14:paraId="0076C407" w14:textId="77777777" w:rsidR="00467E8A" w:rsidRPr="009F4CD2" w:rsidRDefault="00467E8A" w:rsidP="00467E8A">
            <w:r w:rsidRPr="009F4CD2">
              <w:t xml:space="preserve">On the displayed </w:t>
            </w:r>
            <w:r w:rsidRPr="002E7C92">
              <w:rPr>
                <w:rStyle w:val="SAPScreenElement"/>
              </w:rPr>
              <w:t>HE Professional Qualifications</w:t>
            </w:r>
            <w:r w:rsidRPr="00A73A3C">
              <w:rPr>
                <w:rStyle w:val="SAPScreenElement"/>
              </w:rPr>
              <w:t xml:space="preserve"> </w:t>
            </w:r>
            <w:r w:rsidRPr="009F4CD2">
              <w:t>page</w:t>
            </w:r>
            <w:r>
              <w:t>,</w:t>
            </w:r>
            <w:r w:rsidRPr="009F4CD2">
              <w:t xml:space="preserve"> select the </w:t>
            </w:r>
            <w:r w:rsidRPr="009F4CD2">
              <w:rPr>
                <w:rStyle w:val="SAPScreenElement"/>
              </w:rPr>
              <w:t>New</w:t>
            </w:r>
            <w:r w:rsidRPr="009F4CD2">
              <w:t xml:space="preserve"> pushbutton.</w:t>
            </w:r>
          </w:p>
        </w:tc>
        <w:tc>
          <w:tcPr>
            <w:tcW w:w="4798" w:type="dxa"/>
            <w:shd w:val="clear" w:color="auto" w:fill="auto"/>
          </w:tcPr>
          <w:p w14:paraId="674AFEA8" w14:textId="77777777" w:rsidR="00467E8A" w:rsidRDefault="00467E8A" w:rsidP="00467E8A">
            <w:pPr>
              <w:rPr>
                <w:rStyle w:val="SAPScreenElement"/>
              </w:rPr>
            </w:pPr>
          </w:p>
        </w:tc>
        <w:tc>
          <w:tcPr>
            <w:tcW w:w="2852" w:type="dxa"/>
            <w:shd w:val="clear" w:color="auto" w:fill="auto"/>
          </w:tcPr>
          <w:p w14:paraId="43186320" w14:textId="77777777" w:rsidR="00467E8A" w:rsidRPr="009F4CD2" w:rsidRDefault="00467E8A" w:rsidP="00467E8A">
            <w:pPr>
              <w:rPr>
                <w:rFonts w:cs="Arial"/>
                <w:bCs/>
              </w:rPr>
            </w:pPr>
            <w:r w:rsidRPr="009F4CD2">
              <w:t>The fields to be filled in the form show up below the table.</w:t>
            </w:r>
          </w:p>
        </w:tc>
        <w:tc>
          <w:tcPr>
            <w:tcW w:w="1264" w:type="dxa"/>
          </w:tcPr>
          <w:p w14:paraId="199F9DBE" w14:textId="77777777" w:rsidR="00467E8A" w:rsidRPr="009F4CD2" w:rsidRDefault="00467E8A" w:rsidP="00467E8A">
            <w:pPr>
              <w:rPr>
                <w:rFonts w:cs="Arial"/>
                <w:bCs/>
              </w:rPr>
            </w:pPr>
          </w:p>
        </w:tc>
      </w:tr>
      <w:tr w:rsidR="00467E8A" w:rsidRPr="009F4CD2" w14:paraId="23FAD5D4" w14:textId="77777777" w:rsidTr="00467E8A">
        <w:trPr>
          <w:trHeight w:val="288"/>
        </w:trPr>
        <w:tc>
          <w:tcPr>
            <w:tcW w:w="900" w:type="dxa"/>
            <w:vMerge w:val="restart"/>
            <w:shd w:val="clear" w:color="auto" w:fill="auto"/>
          </w:tcPr>
          <w:p w14:paraId="2D204973" w14:textId="77777777" w:rsidR="00467E8A" w:rsidRDefault="00467E8A" w:rsidP="00467E8A">
            <w:r>
              <w:t>15</w:t>
            </w:r>
          </w:p>
        </w:tc>
        <w:tc>
          <w:tcPr>
            <w:tcW w:w="1592" w:type="dxa"/>
            <w:vMerge w:val="restart"/>
            <w:shd w:val="clear" w:color="auto" w:fill="auto"/>
          </w:tcPr>
          <w:p w14:paraId="4AAE955F" w14:textId="77777777" w:rsidR="00467E8A" w:rsidRPr="0064637F" w:rsidRDefault="00467E8A" w:rsidP="00467E8A">
            <w:pPr>
              <w:rPr>
                <w:rStyle w:val="SAPEmphasis"/>
              </w:rPr>
            </w:pPr>
            <w:r w:rsidRPr="0064637F">
              <w:rPr>
                <w:rStyle w:val="SAPEmphasis"/>
              </w:rPr>
              <w:t>Maintain HE Professional Qualifications Data</w:t>
            </w:r>
          </w:p>
        </w:tc>
        <w:tc>
          <w:tcPr>
            <w:tcW w:w="2880" w:type="dxa"/>
            <w:vMerge w:val="restart"/>
            <w:shd w:val="clear" w:color="auto" w:fill="auto"/>
          </w:tcPr>
          <w:p w14:paraId="26A53A20" w14:textId="77777777" w:rsidR="00467E8A" w:rsidRPr="009F4CD2" w:rsidRDefault="00467E8A" w:rsidP="00467E8A">
            <w:r w:rsidRPr="00187B9E">
              <w:t>Enter the validity period for the record:</w:t>
            </w:r>
          </w:p>
        </w:tc>
        <w:tc>
          <w:tcPr>
            <w:tcW w:w="4798" w:type="dxa"/>
            <w:shd w:val="clear" w:color="auto" w:fill="auto"/>
          </w:tcPr>
          <w:p w14:paraId="2BB3A495" w14:textId="77777777" w:rsidR="00467E8A" w:rsidRDefault="00467E8A" w:rsidP="00467E8A">
            <w:pPr>
              <w:rPr>
                <w:rStyle w:val="SAPScreenElement"/>
              </w:rPr>
            </w:pPr>
            <w:r w:rsidRPr="009F4CD2">
              <w:rPr>
                <w:rStyle w:val="SAPScreenElement"/>
              </w:rPr>
              <w:t>Valid From:</w:t>
            </w:r>
            <w:r w:rsidRPr="009F4CD2">
              <w:rPr>
                <w:i/>
              </w:rPr>
              <w:t xml:space="preserve"> </w:t>
            </w:r>
            <w:r>
              <w:t>select as appropriate from calendar help</w:t>
            </w:r>
          </w:p>
        </w:tc>
        <w:tc>
          <w:tcPr>
            <w:tcW w:w="2852" w:type="dxa"/>
            <w:vMerge w:val="restart"/>
            <w:shd w:val="clear" w:color="auto" w:fill="auto"/>
          </w:tcPr>
          <w:p w14:paraId="25BDC27F" w14:textId="77777777" w:rsidR="00467E8A" w:rsidRPr="009F4CD2" w:rsidRDefault="00467E8A" w:rsidP="00467E8A">
            <w:pPr>
              <w:rPr>
                <w:rFonts w:cs="Arial"/>
                <w:bCs/>
              </w:rPr>
            </w:pPr>
          </w:p>
        </w:tc>
        <w:tc>
          <w:tcPr>
            <w:tcW w:w="1264" w:type="dxa"/>
          </w:tcPr>
          <w:p w14:paraId="7BDB37DB" w14:textId="77777777" w:rsidR="00467E8A" w:rsidRPr="009F4CD2" w:rsidRDefault="00467E8A" w:rsidP="00467E8A">
            <w:pPr>
              <w:rPr>
                <w:rFonts w:cs="Arial"/>
                <w:bCs/>
              </w:rPr>
            </w:pPr>
          </w:p>
        </w:tc>
      </w:tr>
      <w:tr w:rsidR="00467E8A" w:rsidRPr="009F4CD2" w14:paraId="3B2E9C31" w14:textId="77777777" w:rsidTr="00467E8A">
        <w:trPr>
          <w:trHeight w:val="288"/>
        </w:trPr>
        <w:tc>
          <w:tcPr>
            <w:tcW w:w="900" w:type="dxa"/>
            <w:vMerge/>
            <w:shd w:val="clear" w:color="auto" w:fill="auto"/>
          </w:tcPr>
          <w:p w14:paraId="68E9F6DC" w14:textId="77777777" w:rsidR="00467E8A" w:rsidRDefault="00467E8A" w:rsidP="00467E8A"/>
        </w:tc>
        <w:tc>
          <w:tcPr>
            <w:tcW w:w="1592" w:type="dxa"/>
            <w:vMerge/>
            <w:shd w:val="clear" w:color="auto" w:fill="auto"/>
          </w:tcPr>
          <w:p w14:paraId="72B055BF" w14:textId="77777777" w:rsidR="00467E8A" w:rsidRPr="0064637F" w:rsidRDefault="00467E8A" w:rsidP="00467E8A">
            <w:pPr>
              <w:rPr>
                <w:rStyle w:val="SAPEmphasis"/>
              </w:rPr>
            </w:pPr>
          </w:p>
        </w:tc>
        <w:tc>
          <w:tcPr>
            <w:tcW w:w="2880" w:type="dxa"/>
            <w:vMerge/>
            <w:shd w:val="clear" w:color="auto" w:fill="auto"/>
          </w:tcPr>
          <w:p w14:paraId="71D67BF1" w14:textId="77777777" w:rsidR="00467E8A" w:rsidRPr="009F4CD2" w:rsidRDefault="00467E8A" w:rsidP="00467E8A"/>
        </w:tc>
        <w:tc>
          <w:tcPr>
            <w:tcW w:w="4798" w:type="dxa"/>
            <w:shd w:val="clear" w:color="auto" w:fill="auto"/>
          </w:tcPr>
          <w:p w14:paraId="4C5DBA9F" w14:textId="77777777" w:rsidR="00467E8A" w:rsidRDefault="00467E8A" w:rsidP="00467E8A">
            <w:pPr>
              <w:rPr>
                <w:rStyle w:val="SAPScreenElement"/>
              </w:rPr>
            </w:pPr>
            <w:r w:rsidRPr="00F949A8">
              <w:rPr>
                <w:rStyle w:val="SAPScreenElement"/>
              </w:rPr>
              <w:t>To:</w:t>
            </w:r>
            <w:r w:rsidRPr="00F949A8">
              <w:t xml:space="preserve"> select as appropriate</w:t>
            </w:r>
            <w:r>
              <w:t xml:space="preserve"> from calendar help</w:t>
            </w:r>
          </w:p>
        </w:tc>
        <w:tc>
          <w:tcPr>
            <w:tcW w:w="2852" w:type="dxa"/>
            <w:vMerge/>
            <w:shd w:val="clear" w:color="auto" w:fill="auto"/>
          </w:tcPr>
          <w:p w14:paraId="42CD3928" w14:textId="77777777" w:rsidR="00467E8A" w:rsidRPr="009F4CD2" w:rsidRDefault="00467E8A" w:rsidP="00467E8A">
            <w:pPr>
              <w:rPr>
                <w:rFonts w:cs="Arial"/>
                <w:bCs/>
              </w:rPr>
            </w:pPr>
          </w:p>
        </w:tc>
        <w:tc>
          <w:tcPr>
            <w:tcW w:w="1264" w:type="dxa"/>
          </w:tcPr>
          <w:p w14:paraId="561693BD" w14:textId="77777777" w:rsidR="00467E8A" w:rsidRPr="009F4CD2" w:rsidRDefault="00467E8A" w:rsidP="00467E8A">
            <w:pPr>
              <w:rPr>
                <w:rFonts w:cs="Arial"/>
                <w:bCs/>
              </w:rPr>
            </w:pPr>
          </w:p>
        </w:tc>
      </w:tr>
      <w:tr w:rsidR="00467E8A" w:rsidRPr="009F4CD2" w14:paraId="45A78C07" w14:textId="77777777" w:rsidTr="00467E8A">
        <w:trPr>
          <w:trHeight w:val="288"/>
        </w:trPr>
        <w:tc>
          <w:tcPr>
            <w:tcW w:w="900" w:type="dxa"/>
            <w:vMerge/>
            <w:shd w:val="clear" w:color="auto" w:fill="auto"/>
          </w:tcPr>
          <w:p w14:paraId="062AD82D" w14:textId="77777777" w:rsidR="00467E8A" w:rsidRDefault="00467E8A" w:rsidP="00467E8A"/>
        </w:tc>
        <w:tc>
          <w:tcPr>
            <w:tcW w:w="1592" w:type="dxa"/>
            <w:vMerge/>
            <w:shd w:val="clear" w:color="auto" w:fill="auto"/>
          </w:tcPr>
          <w:p w14:paraId="34B3D7B1" w14:textId="77777777" w:rsidR="00467E8A" w:rsidRPr="0064637F" w:rsidRDefault="00467E8A" w:rsidP="00467E8A">
            <w:pPr>
              <w:rPr>
                <w:rStyle w:val="SAPEmphasis"/>
              </w:rPr>
            </w:pPr>
          </w:p>
        </w:tc>
        <w:tc>
          <w:tcPr>
            <w:tcW w:w="2880" w:type="dxa"/>
            <w:vMerge w:val="restart"/>
            <w:shd w:val="clear" w:color="auto" w:fill="auto"/>
          </w:tcPr>
          <w:p w14:paraId="7266749E" w14:textId="77777777" w:rsidR="00467E8A" w:rsidRPr="009F4CD2" w:rsidRDefault="00467E8A" w:rsidP="00467E8A">
            <w:r w:rsidRPr="00187B9E">
              <w:t xml:space="preserve">In the </w:t>
            </w:r>
            <w:r w:rsidRPr="002E7C92">
              <w:rPr>
                <w:rStyle w:val="SAPScreenElement"/>
              </w:rPr>
              <w:t xml:space="preserve">HE Professional Qualifications </w:t>
            </w:r>
            <w:r>
              <w:t xml:space="preserve">part </w:t>
            </w:r>
            <w:r w:rsidRPr="00187B9E">
              <w:rPr>
                <w:rFonts w:cs="Arial"/>
                <w:bCs/>
              </w:rPr>
              <w:t>of the form</w:t>
            </w:r>
            <w:r w:rsidRPr="00187B9E">
              <w:t xml:space="preserve"> make the following entries:</w:t>
            </w:r>
          </w:p>
        </w:tc>
        <w:tc>
          <w:tcPr>
            <w:tcW w:w="4798" w:type="dxa"/>
            <w:shd w:val="clear" w:color="auto" w:fill="auto"/>
          </w:tcPr>
          <w:p w14:paraId="5F94D100" w14:textId="77777777" w:rsidR="00467E8A" w:rsidRDefault="00467E8A" w:rsidP="00467E8A">
            <w:pPr>
              <w:rPr>
                <w:rStyle w:val="SAPScreenElement"/>
              </w:rPr>
            </w:pPr>
            <w:r w:rsidRPr="002E7C92">
              <w:rPr>
                <w:rStyle w:val="SAPScreenElement"/>
              </w:rPr>
              <w:t>Professional Body:</w:t>
            </w:r>
            <w:r>
              <w:t xml:space="preserve"> select from value help</w:t>
            </w:r>
          </w:p>
        </w:tc>
        <w:tc>
          <w:tcPr>
            <w:tcW w:w="2852" w:type="dxa"/>
            <w:vMerge w:val="restart"/>
            <w:shd w:val="clear" w:color="auto" w:fill="auto"/>
          </w:tcPr>
          <w:p w14:paraId="6B22D3B9" w14:textId="77777777" w:rsidR="00467E8A" w:rsidRPr="009F4CD2" w:rsidRDefault="00467E8A" w:rsidP="00467E8A">
            <w:pPr>
              <w:rPr>
                <w:rFonts w:cs="Arial"/>
                <w:bCs/>
              </w:rPr>
            </w:pPr>
            <w:r>
              <w:rPr>
                <w:rFonts w:cs="Arial"/>
                <w:bCs/>
              </w:rPr>
              <w:t>The other fields are read-only and automatically defaulted based on the values selected in these 2 fields.</w:t>
            </w:r>
          </w:p>
        </w:tc>
        <w:tc>
          <w:tcPr>
            <w:tcW w:w="1264" w:type="dxa"/>
          </w:tcPr>
          <w:p w14:paraId="32216189" w14:textId="77777777" w:rsidR="00467E8A" w:rsidRPr="009F4CD2" w:rsidRDefault="00467E8A" w:rsidP="00467E8A">
            <w:pPr>
              <w:rPr>
                <w:rFonts w:cs="Arial"/>
                <w:bCs/>
              </w:rPr>
            </w:pPr>
          </w:p>
        </w:tc>
      </w:tr>
      <w:tr w:rsidR="00467E8A" w:rsidRPr="009F4CD2" w14:paraId="4BB9392A" w14:textId="77777777" w:rsidTr="00467E8A">
        <w:trPr>
          <w:trHeight w:val="288"/>
        </w:trPr>
        <w:tc>
          <w:tcPr>
            <w:tcW w:w="900" w:type="dxa"/>
            <w:vMerge/>
            <w:shd w:val="clear" w:color="auto" w:fill="auto"/>
          </w:tcPr>
          <w:p w14:paraId="47B3B86B" w14:textId="77777777" w:rsidR="00467E8A" w:rsidRDefault="00467E8A" w:rsidP="00467E8A"/>
        </w:tc>
        <w:tc>
          <w:tcPr>
            <w:tcW w:w="1592" w:type="dxa"/>
            <w:vMerge/>
            <w:shd w:val="clear" w:color="auto" w:fill="auto"/>
          </w:tcPr>
          <w:p w14:paraId="54B6AC79" w14:textId="77777777" w:rsidR="00467E8A" w:rsidRPr="0064637F" w:rsidRDefault="00467E8A" w:rsidP="00467E8A">
            <w:pPr>
              <w:rPr>
                <w:rStyle w:val="SAPEmphasis"/>
              </w:rPr>
            </w:pPr>
          </w:p>
        </w:tc>
        <w:tc>
          <w:tcPr>
            <w:tcW w:w="2880" w:type="dxa"/>
            <w:vMerge/>
            <w:shd w:val="clear" w:color="auto" w:fill="auto"/>
          </w:tcPr>
          <w:p w14:paraId="7F03825B" w14:textId="77777777" w:rsidR="00467E8A" w:rsidRPr="00187B9E" w:rsidRDefault="00467E8A" w:rsidP="00467E8A"/>
        </w:tc>
        <w:tc>
          <w:tcPr>
            <w:tcW w:w="4798" w:type="dxa"/>
            <w:shd w:val="clear" w:color="auto" w:fill="auto"/>
          </w:tcPr>
          <w:p w14:paraId="44ACEC8C" w14:textId="77777777" w:rsidR="00467E8A" w:rsidRDefault="00467E8A" w:rsidP="00467E8A">
            <w:pPr>
              <w:rPr>
                <w:rStyle w:val="SAPScreenElement"/>
              </w:rPr>
            </w:pPr>
            <w:r>
              <w:rPr>
                <w:rStyle w:val="SAPScreenElement"/>
              </w:rPr>
              <w:t>Membership Status</w:t>
            </w:r>
            <w:r w:rsidRPr="002E7C92">
              <w:rPr>
                <w:rStyle w:val="SAPScreenElement"/>
              </w:rPr>
              <w:t>:</w:t>
            </w:r>
            <w:r>
              <w:t xml:space="preserve"> select from value help</w:t>
            </w:r>
          </w:p>
        </w:tc>
        <w:tc>
          <w:tcPr>
            <w:tcW w:w="2852" w:type="dxa"/>
            <w:vMerge/>
            <w:shd w:val="clear" w:color="auto" w:fill="auto"/>
          </w:tcPr>
          <w:p w14:paraId="38FB8AB4" w14:textId="77777777" w:rsidR="00467E8A" w:rsidRPr="009F4CD2" w:rsidRDefault="00467E8A" w:rsidP="00467E8A">
            <w:pPr>
              <w:rPr>
                <w:rFonts w:cs="Arial"/>
                <w:bCs/>
              </w:rPr>
            </w:pPr>
          </w:p>
        </w:tc>
        <w:tc>
          <w:tcPr>
            <w:tcW w:w="1264" w:type="dxa"/>
          </w:tcPr>
          <w:p w14:paraId="2504FF0C" w14:textId="77777777" w:rsidR="00467E8A" w:rsidRPr="009F4CD2" w:rsidRDefault="00467E8A" w:rsidP="00467E8A">
            <w:pPr>
              <w:rPr>
                <w:rFonts w:cs="Arial"/>
                <w:bCs/>
              </w:rPr>
            </w:pPr>
          </w:p>
        </w:tc>
      </w:tr>
      <w:tr w:rsidR="00467E8A" w:rsidRPr="009F4CD2" w14:paraId="73C95929" w14:textId="77777777" w:rsidTr="00467E8A">
        <w:trPr>
          <w:trHeight w:val="576"/>
        </w:trPr>
        <w:tc>
          <w:tcPr>
            <w:tcW w:w="900" w:type="dxa"/>
            <w:shd w:val="clear" w:color="auto" w:fill="auto"/>
          </w:tcPr>
          <w:p w14:paraId="1BD2D6E1" w14:textId="77777777" w:rsidR="00467E8A" w:rsidRDefault="00467E8A" w:rsidP="00467E8A">
            <w:r>
              <w:t>16</w:t>
            </w:r>
          </w:p>
        </w:tc>
        <w:tc>
          <w:tcPr>
            <w:tcW w:w="1592" w:type="dxa"/>
            <w:shd w:val="clear" w:color="auto" w:fill="auto"/>
          </w:tcPr>
          <w:p w14:paraId="028A2852" w14:textId="77777777" w:rsidR="00467E8A" w:rsidRPr="0064637F" w:rsidRDefault="00467E8A" w:rsidP="00467E8A">
            <w:pPr>
              <w:rPr>
                <w:rStyle w:val="SAPEmphasis"/>
              </w:rPr>
            </w:pPr>
            <w:r w:rsidRPr="0064637F">
              <w:rPr>
                <w:rStyle w:val="SAPEmphasis"/>
              </w:rPr>
              <w:t>Save HE Professional Qualifications Data</w:t>
            </w:r>
          </w:p>
        </w:tc>
        <w:tc>
          <w:tcPr>
            <w:tcW w:w="2880" w:type="dxa"/>
            <w:shd w:val="clear" w:color="auto" w:fill="auto"/>
          </w:tcPr>
          <w:p w14:paraId="09397635" w14:textId="77777777" w:rsidR="00467E8A" w:rsidRPr="00187B9E" w:rsidRDefault="00467E8A" w:rsidP="00467E8A">
            <w:r w:rsidRPr="009F4CD2">
              <w:t xml:space="preserve">Choose the </w:t>
            </w:r>
            <w:r w:rsidRPr="009F4CD2">
              <w:rPr>
                <w:rStyle w:val="SAPScreenElement"/>
              </w:rPr>
              <w:t>Save</w:t>
            </w:r>
            <w:r w:rsidRPr="009F4CD2">
              <w:t xml:space="preserve"> button.</w:t>
            </w:r>
          </w:p>
        </w:tc>
        <w:tc>
          <w:tcPr>
            <w:tcW w:w="4798" w:type="dxa"/>
            <w:shd w:val="clear" w:color="auto" w:fill="auto"/>
          </w:tcPr>
          <w:p w14:paraId="7C788D5E" w14:textId="77777777" w:rsidR="00467E8A" w:rsidRDefault="00467E8A" w:rsidP="00467E8A">
            <w:pPr>
              <w:rPr>
                <w:rStyle w:val="SAPScreenElement"/>
              </w:rPr>
            </w:pPr>
          </w:p>
        </w:tc>
        <w:tc>
          <w:tcPr>
            <w:tcW w:w="2852" w:type="dxa"/>
            <w:shd w:val="clear" w:color="auto" w:fill="auto"/>
          </w:tcPr>
          <w:p w14:paraId="37D4563C" w14:textId="77777777" w:rsidR="00467E8A" w:rsidRPr="009F4CD2" w:rsidRDefault="00467E8A" w:rsidP="00467E8A">
            <w:pPr>
              <w:rPr>
                <w:rFonts w:cs="Arial"/>
                <w:bCs/>
              </w:rPr>
            </w:pPr>
            <w:r w:rsidRPr="009F4CD2">
              <w:rPr>
                <w:rFonts w:cs="Arial"/>
                <w:bCs/>
              </w:rPr>
              <w:t>A system message about data saving is generated.</w:t>
            </w:r>
          </w:p>
        </w:tc>
        <w:tc>
          <w:tcPr>
            <w:tcW w:w="1264" w:type="dxa"/>
          </w:tcPr>
          <w:p w14:paraId="67FD1988" w14:textId="77777777" w:rsidR="00467E8A" w:rsidRPr="009F4CD2" w:rsidRDefault="00467E8A" w:rsidP="00467E8A">
            <w:pPr>
              <w:rPr>
                <w:rFonts w:cs="Arial"/>
                <w:bCs/>
              </w:rPr>
            </w:pPr>
          </w:p>
        </w:tc>
      </w:tr>
      <w:tr w:rsidR="00467E8A" w:rsidRPr="009F4CD2" w14:paraId="5E8EBF7F" w14:textId="77777777" w:rsidTr="00467E8A">
        <w:trPr>
          <w:trHeight w:val="576"/>
        </w:trPr>
        <w:tc>
          <w:tcPr>
            <w:tcW w:w="900" w:type="dxa"/>
            <w:shd w:val="clear" w:color="auto" w:fill="auto"/>
          </w:tcPr>
          <w:p w14:paraId="0E6E632C" w14:textId="77777777" w:rsidR="00467E8A" w:rsidRDefault="00467E8A" w:rsidP="00467E8A">
            <w:r>
              <w:t>17</w:t>
            </w:r>
          </w:p>
        </w:tc>
        <w:tc>
          <w:tcPr>
            <w:tcW w:w="1592" w:type="dxa"/>
            <w:shd w:val="clear" w:color="auto" w:fill="auto"/>
          </w:tcPr>
          <w:p w14:paraId="3BDF4A67" w14:textId="77777777" w:rsidR="00467E8A" w:rsidRPr="0064637F" w:rsidRDefault="00467E8A" w:rsidP="00467E8A">
            <w:pPr>
              <w:rPr>
                <w:rStyle w:val="SAPEmphasis"/>
              </w:rPr>
            </w:pPr>
            <w:r w:rsidRPr="0064637F">
              <w:rPr>
                <w:rStyle w:val="SAPEmphasis"/>
              </w:rPr>
              <w:t>Select Academic Qualification</w:t>
            </w:r>
          </w:p>
        </w:tc>
        <w:tc>
          <w:tcPr>
            <w:tcW w:w="2880" w:type="dxa"/>
            <w:shd w:val="clear" w:color="auto" w:fill="auto"/>
          </w:tcPr>
          <w:p w14:paraId="00362CD6" w14:textId="77777777" w:rsidR="00467E8A" w:rsidRPr="009F4CD2" w:rsidRDefault="00467E8A" w:rsidP="00467E8A">
            <w:r>
              <w:t xml:space="preserve">Select from the </w:t>
            </w:r>
            <w:r w:rsidRPr="006B4DCD">
              <w:rPr>
                <w:rStyle w:val="SAPScreenElement"/>
              </w:rPr>
              <w:t>Navigate to Mashup</w:t>
            </w:r>
            <w:r w:rsidRPr="00187B9E">
              <w:t xml:space="preserve"> drop-down</w:t>
            </w:r>
            <w:r>
              <w:t>,</w:t>
            </w:r>
            <w:r w:rsidRPr="00187B9E">
              <w:t xml:space="preserve"> located in the upper part of the</w:t>
            </w:r>
            <w:r>
              <w:t xml:space="preserve"> screen, value</w:t>
            </w:r>
            <w:r w:rsidRPr="00187B9E">
              <w:t xml:space="preserve"> </w:t>
            </w:r>
            <w:r>
              <w:rPr>
                <w:rStyle w:val="SAPScreenElement"/>
              </w:rPr>
              <w:t>Others</w:t>
            </w:r>
            <w:r w:rsidRPr="009F4CD2">
              <w:t xml:space="preserve"> </w:t>
            </w:r>
            <w:r w:rsidRPr="004E0842">
              <w:rPr>
                <w:rStyle w:val="SAPScreenElement"/>
              </w:rPr>
              <w:sym w:font="Symbol" w:char="F0AE"/>
            </w:r>
            <w:r>
              <w:t xml:space="preserve"> </w:t>
            </w:r>
            <w:r w:rsidRPr="00D60938">
              <w:rPr>
                <w:rStyle w:val="SAPScreenElement"/>
              </w:rPr>
              <w:t>Academic Qualification</w:t>
            </w:r>
            <w:r w:rsidRPr="00187B9E">
              <w:t>.</w:t>
            </w:r>
          </w:p>
        </w:tc>
        <w:tc>
          <w:tcPr>
            <w:tcW w:w="4798" w:type="dxa"/>
            <w:shd w:val="clear" w:color="auto" w:fill="auto"/>
          </w:tcPr>
          <w:p w14:paraId="3962B1EF" w14:textId="77777777" w:rsidR="00467E8A" w:rsidRDefault="00467E8A" w:rsidP="00467E8A">
            <w:pPr>
              <w:rPr>
                <w:rStyle w:val="SAPScreenElement"/>
              </w:rPr>
            </w:pPr>
          </w:p>
        </w:tc>
        <w:tc>
          <w:tcPr>
            <w:tcW w:w="2852" w:type="dxa"/>
            <w:shd w:val="clear" w:color="auto" w:fill="auto"/>
          </w:tcPr>
          <w:p w14:paraId="1A50ED67" w14:textId="77777777" w:rsidR="00467E8A" w:rsidRPr="009F4CD2" w:rsidRDefault="00467E8A" w:rsidP="00467E8A">
            <w:pPr>
              <w:rPr>
                <w:rFonts w:cs="Arial"/>
                <w:bCs/>
              </w:rPr>
            </w:pPr>
            <w:r w:rsidRPr="009F4CD2">
              <w:t>You are linked to the embedded form containing a table with already existing records (if any, otherwise, the table is empty).</w:t>
            </w:r>
          </w:p>
        </w:tc>
        <w:tc>
          <w:tcPr>
            <w:tcW w:w="1264" w:type="dxa"/>
          </w:tcPr>
          <w:p w14:paraId="2DB04689" w14:textId="77777777" w:rsidR="00467E8A" w:rsidRPr="009F4CD2" w:rsidRDefault="00467E8A" w:rsidP="00467E8A">
            <w:pPr>
              <w:rPr>
                <w:rFonts w:cs="Arial"/>
                <w:bCs/>
              </w:rPr>
            </w:pPr>
          </w:p>
        </w:tc>
      </w:tr>
      <w:tr w:rsidR="00467E8A" w:rsidRPr="009F4CD2" w14:paraId="6D8E1EBC" w14:textId="77777777" w:rsidTr="00467E8A">
        <w:trPr>
          <w:trHeight w:val="576"/>
        </w:trPr>
        <w:tc>
          <w:tcPr>
            <w:tcW w:w="900" w:type="dxa"/>
            <w:vMerge w:val="restart"/>
            <w:shd w:val="clear" w:color="auto" w:fill="auto"/>
          </w:tcPr>
          <w:p w14:paraId="25556127" w14:textId="77777777" w:rsidR="00467E8A" w:rsidRDefault="00467E8A" w:rsidP="00467E8A">
            <w:r>
              <w:t>18</w:t>
            </w:r>
          </w:p>
        </w:tc>
        <w:tc>
          <w:tcPr>
            <w:tcW w:w="1592" w:type="dxa"/>
            <w:vMerge w:val="restart"/>
            <w:shd w:val="clear" w:color="auto" w:fill="auto"/>
          </w:tcPr>
          <w:p w14:paraId="577CCBDD" w14:textId="77777777" w:rsidR="00467E8A" w:rsidRPr="0064637F" w:rsidRDefault="00467E8A" w:rsidP="00467E8A">
            <w:pPr>
              <w:rPr>
                <w:rStyle w:val="SAPEmphasis"/>
              </w:rPr>
            </w:pPr>
            <w:r w:rsidRPr="0064637F">
              <w:rPr>
                <w:rStyle w:val="SAPEmphasis"/>
              </w:rPr>
              <w:t>Create New Academic Qualification Record</w:t>
            </w:r>
          </w:p>
        </w:tc>
        <w:tc>
          <w:tcPr>
            <w:tcW w:w="2880" w:type="dxa"/>
            <w:shd w:val="clear" w:color="auto" w:fill="auto"/>
          </w:tcPr>
          <w:p w14:paraId="69A5CE0D" w14:textId="77777777" w:rsidR="00467E8A" w:rsidRPr="009F4CD2" w:rsidRDefault="00467E8A" w:rsidP="00467E8A">
            <w:r w:rsidRPr="009F4CD2">
              <w:t xml:space="preserve">On the displayed </w:t>
            </w:r>
            <w:r w:rsidRPr="00443001">
              <w:rPr>
                <w:rStyle w:val="SAPScreenElement"/>
              </w:rPr>
              <w:t xml:space="preserve">Academic Qualification </w:t>
            </w:r>
            <w:r w:rsidRPr="009F4CD2">
              <w:t>page</w:t>
            </w:r>
            <w:r>
              <w:t>,</w:t>
            </w:r>
            <w:r w:rsidRPr="009F4CD2">
              <w:t xml:space="preserve"> select the </w:t>
            </w:r>
            <w:r w:rsidRPr="009F4CD2">
              <w:rPr>
                <w:rStyle w:val="SAPScreenElement"/>
              </w:rPr>
              <w:t>New</w:t>
            </w:r>
            <w:r w:rsidRPr="009F4CD2">
              <w:t xml:space="preserve"> pushbutton.</w:t>
            </w:r>
          </w:p>
        </w:tc>
        <w:tc>
          <w:tcPr>
            <w:tcW w:w="4798" w:type="dxa"/>
            <w:shd w:val="clear" w:color="auto" w:fill="auto"/>
          </w:tcPr>
          <w:p w14:paraId="18DEB0BA" w14:textId="77777777" w:rsidR="00467E8A" w:rsidRDefault="00467E8A" w:rsidP="00467E8A">
            <w:pPr>
              <w:rPr>
                <w:rStyle w:val="SAPScreenElement"/>
              </w:rPr>
            </w:pPr>
          </w:p>
        </w:tc>
        <w:tc>
          <w:tcPr>
            <w:tcW w:w="2852" w:type="dxa"/>
            <w:shd w:val="clear" w:color="auto" w:fill="auto"/>
          </w:tcPr>
          <w:p w14:paraId="322E878B" w14:textId="77777777" w:rsidR="00467E8A" w:rsidRPr="009F4CD2" w:rsidRDefault="00467E8A" w:rsidP="00467E8A">
            <w:pPr>
              <w:rPr>
                <w:rFonts w:cs="Arial"/>
                <w:bCs/>
              </w:rPr>
            </w:pPr>
            <w:r w:rsidRPr="009F4CD2">
              <w:t>The fields to be filled in the form show up below the table.</w:t>
            </w:r>
          </w:p>
        </w:tc>
        <w:tc>
          <w:tcPr>
            <w:tcW w:w="1264" w:type="dxa"/>
          </w:tcPr>
          <w:p w14:paraId="3E12AD46" w14:textId="77777777" w:rsidR="00467E8A" w:rsidRPr="009F4CD2" w:rsidRDefault="00467E8A" w:rsidP="00467E8A">
            <w:pPr>
              <w:rPr>
                <w:rFonts w:cs="Arial"/>
                <w:bCs/>
              </w:rPr>
            </w:pPr>
          </w:p>
        </w:tc>
      </w:tr>
      <w:tr w:rsidR="00467E8A" w:rsidRPr="009F4CD2" w14:paraId="43E784FE" w14:textId="77777777" w:rsidTr="00467E8A">
        <w:trPr>
          <w:trHeight w:val="288"/>
        </w:trPr>
        <w:tc>
          <w:tcPr>
            <w:tcW w:w="900" w:type="dxa"/>
            <w:vMerge/>
            <w:shd w:val="clear" w:color="auto" w:fill="auto"/>
          </w:tcPr>
          <w:p w14:paraId="003DF701" w14:textId="77777777" w:rsidR="00467E8A" w:rsidRDefault="00467E8A" w:rsidP="00467E8A"/>
        </w:tc>
        <w:tc>
          <w:tcPr>
            <w:tcW w:w="1592" w:type="dxa"/>
            <w:vMerge/>
            <w:shd w:val="clear" w:color="auto" w:fill="auto"/>
          </w:tcPr>
          <w:p w14:paraId="643999A2" w14:textId="77777777" w:rsidR="00467E8A" w:rsidRPr="009F4CD2" w:rsidRDefault="00467E8A" w:rsidP="00467E8A">
            <w:pPr>
              <w:rPr>
                <w:rFonts w:cs="Arial"/>
                <w:b/>
                <w:bCs/>
              </w:rPr>
            </w:pPr>
          </w:p>
        </w:tc>
        <w:tc>
          <w:tcPr>
            <w:tcW w:w="2880" w:type="dxa"/>
            <w:vMerge w:val="restart"/>
            <w:shd w:val="clear" w:color="auto" w:fill="auto"/>
          </w:tcPr>
          <w:p w14:paraId="10C7C581" w14:textId="77777777" w:rsidR="00467E8A" w:rsidRPr="009F4CD2" w:rsidRDefault="00467E8A" w:rsidP="00467E8A">
            <w:r w:rsidRPr="00187B9E">
              <w:t>Enter the validity period for the record:</w:t>
            </w:r>
          </w:p>
        </w:tc>
        <w:tc>
          <w:tcPr>
            <w:tcW w:w="4798" w:type="dxa"/>
            <w:shd w:val="clear" w:color="auto" w:fill="auto"/>
          </w:tcPr>
          <w:p w14:paraId="5AF0AC12" w14:textId="77777777" w:rsidR="00467E8A" w:rsidRDefault="00467E8A" w:rsidP="00467E8A">
            <w:pPr>
              <w:rPr>
                <w:rStyle w:val="SAPScreenElement"/>
              </w:rPr>
            </w:pPr>
            <w:r w:rsidRPr="009F4CD2">
              <w:rPr>
                <w:rStyle w:val="SAPScreenElement"/>
              </w:rPr>
              <w:t>Valid From:</w:t>
            </w:r>
            <w:r w:rsidRPr="009F4CD2">
              <w:rPr>
                <w:i/>
              </w:rPr>
              <w:t xml:space="preserve"> </w:t>
            </w:r>
            <w:r>
              <w:t>select as appropriate from calendar help</w:t>
            </w:r>
          </w:p>
        </w:tc>
        <w:tc>
          <w:tcPr>
            <w:tcW w:w="2852" w:type="dxa"/>
            <w:vMerge w:val="restart"/>
            <w:shd w:val="clear" w:color="auto" w:fill="auto"/>
          </w:tcPr>
          <w:p w14:paraId="5E060FF2" w14:textId="77777777" w:rsidR="00467E8A" w:rsidRPr="009F4CD2" w:rsidRDefault="00467E8A" w:rsidP="00467E8A">
            <w:pPr>
              <w:rPr>
                <w:rFonts w:cs="Arial"/>
                <w:bCs/>
              </w:rPr>
            </w:pPr>
          </w:p>
        </w:tc>
        <w:tc>
          <w:tcPr>
            <w:tcW w:w="1264" w:type="dxa"/>
          </w:tcPr>
          <w:p w14:paraId="299E95DA" w14:textId="77777777" w:rsidR="00467E8A" w:rsidRPr="009F4CD2" w:rsidRDefault="00467E8A" w:rsidP="00467E8A">
            <w:pPr>
              <w:rPr>
                <w:rFonts w:cs="Arial"/>
                <w:bCs/>
              </w:rPr>
            </w:pPr>
          </w:p>
        </w:tc>
      </w:tr>
      <w:tr w:rsidR="00467E8A" w:rsidRPr="009F4CD2" w14:paraId="0FAF8FEE" w14:textId="77777777" w:rsidTr="00467E8A">
        <w:trPr>
          <w:trHeight w:val="288"/>
        </w:trPr>
        <w:tc>
          <w:tcPr>
            <w:tcW w:w="900" w:type="dxa"/>
            <w:vMerge/>
            <w:shd w:val="clear" w:color="auto" w:fill="auto"/>
          </w:tcPr>
          <w:p w14:paraId="23E5D1FA" w14:textId="77777777" w:rsidR="00467E8A" w:rsidRDefault="00467E8A" w:rsidP="00467E8A"/>
        </w:tc>
        <w:tc>
          <w:tcPr>
            <w:tcW w:w="1592" w:type="dxa"/>
            <w:vMerge/>
            <w:shd w:val="clear" w:color="auto" w:fill="auto"/>
          </w:tcPr>
          <w:p w14:paraId="42B52528" w14:textId="77777777" w:rsidR="00467E8A" w:rsidRPr="009F4CD2" w:rsidRDefault="00467E8A" w:rsidP="00467E8A">
            <w:pPr>
              <w:rPr>
                <w:rFonts w:cs="Arial"/>
                <w:b/>
                <w:bCs/>
              </w:rPr>
            </w:pPr>
          </w:p>
        </w:tc>
        <w:tc>
          <w:tcPr>
            <w:tcW w:w="2880" w:type="dxa"/>
            <w:vMerge/>
            <w:shd w:val="clear" w:color="auto" w:fill="auto"/>
          </w:tcPr>
          <w:p w14:paraId="3A5F585B" w14:textId="77777777" w:rsidR="00467E8A" w:rsidRPr="009F4CD2" w:rsidRDefault="00467E8A" w:rsidP="00467E8A"/>
        </w:tc>
        <w:tc>
          <w:tcPr>
            <w:tcW w:w="4798" w:type="dxa"/>
            <w:shd w:val="clear" w:color="auto" w:fill="auto"/>
          </w:tcPr>
          <w:p w14:paraId="76CD7951" w14:textId="77777777" w:rsidR="00467E8A" w:rsidRDefault="00467E8A" w:rsidP="00467E8A">
            <w:pPr>
              <w:rPr>
                <w:rStyle w:val="SAPScreenElement"/>
              </w:rPr>
            </w:pPr>
            <w:r w:rsidRPr="00F949A8">
              <w:rPr>
                <w:rStyle w:val="SAPScreenElement"/>
              </w:rPr>
              <w:t>To:</w:t>
            </w:r>
            <w:r w:rsidRPr="00F949A8">
              <w:t xml:space="preserve"> select as appropriate</w:t>
            </w:r>
            <w:r>
              <w:t xml:space="preserve"> from calendar help</w:t>
            </w:r>
          </w:p>
        </w:tc>
        <w:tc>
          <w:tcPr>
            <w:tcW w:w="2852" w:type="dxa"/>
            <w:vMerge/>
            <w:shd w:val="clear" w:color="auto" w:fill="auto"/>
          </w:tcPr>
          <w:p w14:paraId="43B40599" w14:textId="77777777" w:rsidR="00467E8A" w:rsidRPr="009F4CD2" w:rsidRDefault="00467E8A" w:rsidP="00467E8A">
            <w:pPr>
              <w:rPr>
                <w:rFonts w:cs="Arial"/>
                <w:bCs/>
              </w:rPr>
            </w:pPr>
          </w:p>
        </w:tc>
        <w:tc>
          <w:tcPr>
            <w:tcW w:w="1264" w:type="dxa"/>
          </w:tcPr>
          <w:p w14:paraId="6C478B15" w14:textId="77777777" w:rsidR="00467E8A" w:rsidRPr="009F4CD2" w:rsidRDefault="00467E8A" w:rsidP="00467E8A">
            <w:pPr>
              <w:rPr>
                <w:rFonts w:cs="Arial"/>
                <w:bCs/>
              </w:rPr>
            </w:pPr>
          </w:p>
        </w:tc>
      </w:tr>
      <w:tr w:rsidR="00467E8A" w:rsidRPr="009F4CD2" w14:paraId="10A0F856" w14:textId="77777777" w:rsidTr="00467E8A">
        <w:trPr>
          <w:trHeight w:val="288"/>
        </w:trPr>
        <w:tc>
          <w:tcPr>
            <w:tcW w:w="900" w:type="dxa"/>
            <w:vMerge/>
            <w:shd w:val="clear" w:color="auto" w:fill="auto"/>
          </w:tcPr>
          <w:p w14:paraId="5D315522" w14:textId="77777777" w:rsidR="00467E8A" w:rsidRDefault="00467E8A" w:rsidP="00467E8A"/>
        </w:tc>
        <w:tc>
          <w:tcPr>
            <w:tcW w:w="1592" w:type="dxa"/>
            <w:vMerge/>
            <w:shd w:val="clear" w:color="auto" w:fill="auto"/>
          </w:tcPr>
          <w:p w14:paraId="489BD19E" w14:textId="77777777" w:rsidR="00467E8A" w:rsidRPr="009F4CD2" w:rsidRDefault="00467E8A" w:rsidP="00467E8A">
            <w:pPr>
              <w:rPr>
                <w:rFonts w:cs="Arial"/>
                <w:b/>
                <w:bCs/>
              </w:rPr>
            </w:pPr>
          </w:p>
        </w:tc>
        <w:tc>
          <w:tcPr>
            <w:tcW w:w="2880" w:type="dxa"/>
            <w:shd w:val="clear" w:color="auto" w:fill="auto"/>
          </w:tcPr>
          <w:p w14:paraId="1CC57331" w14:textId="77777777" w:rsidR="00467E8A" w:rsidRPr="009F4CD2" w:rsidRDefault="00467E8A" w:rsidP="00467E8A">
            <w:r w:rsidRPr="00187B9E">
              <w:t xml:space="preserve">In the </w:t>
            </w:r>
            <w:r>
              <w:rPr>
                <w:rStyle w:val="SAPScreenElement"/>
              </w:rPr>
              <w:t>Reason</w:t>
            </w:r>
            <w:r w:rsidRPr="002E7C92">
              <w:rPr>
                <w:rStyle w:val="SAPScreenElement"/>
              </w:rPr>
              <w:t xml:space="preserve"> </w:t>
            </w:r>
            <w:r>
              <w:t xml:space="preserve">part </w:t>
            </w:r>
            <w:r w:rsidRPr="00187B9E">
              <w:rPr>
                <w:rFonts w:cs="Arial"/>
                <w:bCs/>
              </w:rPr>
              <w:t>of the form</w:t>
            </w:r>
            <w:r w:rsidRPr="00187B9E">
              <w:t xml:space="preserve"> make the following entries</w:t>
            </w:r>
          </w:p>
        </w:tc>
        <w:tc>
          <w:tcPr>
            <w:tcW w:w="4798" w:type="dxa"/>
            <w:shd w:val="clear" w:color="auto" w:fill="auto"/>
          </w:tcPr>
          <w:p w14:paraId="5DE0DBA4" w14:textId="77777777" w:rsidR="00467E8A" w:rsidRPr="00F949A8" w:rsidRDefault="00467E8A" w:rsidP="00467E8A">
            <w:pPr>
              <w:rPr>
                <w:rStyle w:val="SAPScreenElement"/>
              </w:rPr>
            </w:pPr>
            <w:r>
              <w:rPr>
                <w:rStyle w:val="SAPScreenElement"/>
              </w:rPr>
              <w:t xml:space="preserve">Reason for Change: </w:t>
            </w:r>
            <w:r>
              <w:t>select from value help</w:t>
            </w:r>
          </w:p>
        </w:tc>
        <w:tc>
          <w:tcPr>
            <w:tcW w:w="2852" w:type="dxa"/>
            <w:shd w:val="clear" w:color="auto" w:fill="auto"/>
          </w:tcPr>
          <w:p w14:paraId="16570F4D" w14:textId="77777777" w:rsidR="00467E8A" w:rsidRPr="009F4CD2" w:rsidRDefault="00467E8A" w:rsidP="00467E8A">
            <w:pPr>
              <w:rPr>
                <w:rFonts w:cs="Arial"/>
                <w:bCs/>
              </w:rPr>
            </w:pPr>
          </w:p>
        </w:tc>
        <w:tc>
          <w:tcPr>
            <w:tcW w:w="1264" w:type="dxa"/>
          </w:tcPr>
          <w:p w14:paraId="24F2C5F4" w14:textId="77777777" w:rsidR="00467E8A" w:rsidRPr="009F4CD2" w:rsidRDefault="00467E8A" w:rsidP="00467E8A">
            <w:pPr>
              <w:rPr>
                <w:rFonts w:cs="Arial"/>
                <w:bCs/>
              </w:rPr>
            </w:pPr>
          </w:p>
        </w:tc>
      </w:tr>
      <w:tr w:rsidR="00467E8A" w:rsidRPr="009F4CD2" w14:paraId="72F3CE9D" w14:textId="77777777" w:rsidTr="00467E8A">
        <w:trPr>
          <w:trHeight w:val="288"/>
        </w:trPr>
        <w:tc>
          <w:tcPr>
            <w:tcW w:w="900" w:type="dxa"/>
            <w:vMerge/>
            <w:shd w:val="clear" w:color="auto" w:fill="auto"/>
          </w:tcPr>
          <w:p w14:paraId="0A63B4CA" w14:textId="77777777" w:rsidR="00467E8A" w:rsidRDefault="00467E8A" w:rsidP="00467E8A"/>
        </w:tc>
        <w:tc>
          <w:tcPr>
            <w:tcW w:w="1592" w:type="dxa"/>
            <w:vMerge/>
            <w:shd w:val="clear" w:color="auto" w:fill="auto"/>
          </w:tcPr>
          <w:p w14:paraId="2E1B700B" w14:textId="77777777" w:rsidR="00467E8A" w:rsidRPr="009F4CD2" w:rsidRDefault="00467E8A" w:rsidP="00467E8A">
            <w:pPr>
              <w:rPr>
                <w:rFonts w:cs="Arial"/>
                <w:b/>
                <w:bCs/>
              </w:rPr>
            </w:pPr>
          </w:p>
        </w:tc>
        <w:tc>
          <w:tcPr>
            <w:tcW w:w="2880" w:type="dxa"/>
            <w:vMerge w:val="restart"/>
            <w:shd w:val="clear" w:color="auto" w:fill="auto"/>
          </w:tcPr>
          <w:p w14:paraId="6DA6147C" w14:textId="77777777" w:rsidR="00467E8A" w:rsidRPr="009F4CD2" w:rsidRDefault="00467E8A" w:rsidP="00467E8A">
            <w:r w:rsidRPr="00187B9E">
              <w:t xml:space="preserve">In the </w:t>
            </w:r>
            <w:r>
              <w:rPr>
                <w:rStyle w:val="SAPScreenElement"/>
              </w:rPr>
              <w:t>Academic</w:t>
            </w:r>
            <w:r w:rsidRPr="002E7C92">
              <w:rPr>
                <w:rStyle w:val="SAPScreenElement"/>
              </w:rPr>
              <w:t xml:space="preserve"> Qualifications </w:t>
            </w:r>
            <w:r>
              <w:t xml:space="preserve">part </w:t>
            </w:r>
            <w:r w:rsidRPr="00187B9E">
              <w:rPr>
                <w:rFonts w:cs="Arial"/>
                <w:bCs/>
              </w:rPr>
              <w:t>of the form</w:t>
            </w:r>
            <w:r w:rsidRPr="00187B9E">
              <w:t xml:space="preserve"> make the following entries:</w:t>
            </w:r>
          </w:p>
        </w:tc>
        <w:tc>
          <w:tcPr>
            <w:tcW w:w="4798" w:type="dxa"/>
            <w:shd w:val="clear" w:color="auto" w:fill="auto"/>
          </w:tcPr>
          <w:p w14:paraId="176CC59F" w14:textId="77777777" w:rsidR="00467E8A" w:rsidRPr="00F949A8" w:rsidRDefault="00467E8A" w:rsidP="00467E8A">
            <w:pPr>
              <w:rPr>
                <w:rStyle w:val="SAPScreenElement"/>
              </w:rPr>
            </w:pPr>
            <w:r>
              <w:rPr>
                <w:rStyle w:val="SAPScreenElement"/>
              </w:rPr>
              <w:t>Qualification</w:t>
            </w:r>
            <w:r w:rsidRPr="002E7C92">
              <w:rPr>
                <w:rStyle w:val="SAPScreenElement"/>
              </w:rPr>
              <w:t>:</w:t>
            </w:r>
            <w:r>
              <w:t xml:space="preserve"> select from value help</w:t>
            </w:r>
          </w:p>
        </w:tc>
        <w:tc>
          <w:tcPr>
            <w:tcW w:w="2852" w:type="dxa"/>
            <w:shd w:val="clear" w:color="auto" w:fill="auto"/>
          </w:tcPr>
          <w:p w14:paraId="42E61FE1" w14:textId="77777777" w:rsidR="00467E8A" w:rsidRPr="009F4CD2" w:rsidRDefault="00467E8A" w:rsidP="00467E8A">
            <w:pPr>
              <w:rPr>
                <w:rFonts w:cs="Arial"/>
                <w:bCs/>
              </w:rPr>
            </w:pPr>
          </w:p>
        </w:tc>
        <w:tc>
          <w:tcPr>
            <w:tcW w:w="1264" w:type="dxa"/>
          </w:tcPr>
          <w:p w14:paraId="1161E0A5" w14:textId="77777777" w:rsidR="00467E8A" w:rsidRPr="009F4CD2" w:rsidRDefault="00467E8A" w:rsidP="00467E8A">
            <w:pPr>
              <w:rPr>
                <w:rFonts w:cs="Arial"/>
                <w:bCs/>
              </w:rPr>
            </w:pPr>
          </w:p>
        </w:tc>
      </w:tr>
      <w:tr w:rsidR="00467E8A" w:rsidRPr="009F4CD2" w14:paraId="1E9B60C5" w14:textId="77777777" w:rsidTr="00467E8A">
        <w:trPr>
          <w:trHeight w:val="288"/>
        </w:trPr>
        <w:tc>
          <w:tcPr>
            <w:tcW w:w="900" w:type="dxa"/>
            <w:vMerge/>
            <w:shd w:val="clear" w:color="auto" w:fill="auto"/>
          </w:tcPr>
          <w:p w14:paraId="0E4A517A" w14:textId="77777777" w:rsidR="00467E8A" w:rsidRDefault="00467E8A" w:rsidP="00467E8A"/>
        </w:tc>
        <w:tc>
          <w:tcPr>
            <w:tcW w:w="1592" w:type="dxa"/>
            <w:vMerge/>
            <w:shd w:val="clear" w:color="auto" w:fill="auto"/>
          </w:tcPr>
          <w:p w14:paraId="54247349" w14:textId="77777777" w:rsidR="00467E8A" w:rsidRPr="009F4CD2" w:rsidRDefault="00467E8A" w:rsidP="00467E8A">
            <w:pPr>
              <w:rPr>
                <w:rFonts w:cs="Arial"/>
                <w:b/>
                <w:bCs/>
              </w:rPr>
            </w:pPr>
          </w:p>
        </w:tc>
        <w:tc>
          <w:tcPr>
            <w:tcW w:w="2880" w:type="dxa"/>
            <w:vMerge/>
            <w:shd w:val="clear" w:color="auto" w:fill="auto"/>
          </w:tcPr>
          <w:p w14:paraId="156799AE" w14:textId="77777777" w:rsidR="00467E8A" w:rsidRPr="00187B9E" w:rsidRDefault="00467E8A" w:rsidP="00467E8A"/>
        </w:tc>
        <w:tc>
          <w:tcPr>
            <w:tcW w:w="4798" w:type="dxa"/>
            <w:shd w:val="clear" w:color="auto" w:fill="auto"/>
          </w:tcPr>
          <w:p w14:paraId="427F59BD" w14:textId="77777777" w:rsidR="00467E8A" w:rsidRDefault="00467E8A" w:rsidP="00467E8A">
            <w:pPr>
              <w:rPr>
                <w:rStyle w:val="SAPScreenElement"/>
              </w:rPr>
            </w:pPr>
            <w:r>
              <w:rPr>
                <w:rStyle w:val="SAPScreenElement"/>
              </w:rPr>
              <w:t>Educat. Institution:</w:t>
            </w:r>
            <w:r>
              <w:t xml:space="preserve"> select from value help</w:t>
            </w:r>
          </w:p>
        </w:tc>
        <w:tc>
          <w:tcPr>
            <w:tcW w:w="2852" w:type="dxa"/>
            <w:shd w:val="clear" w:color="auto" w:fill="auto"/>
          </w:tcPr>
          <w:p w14:paraId="2AA283F9" w14:textId="77777777" w:rsidR="00467E8A" w:rsidRPr="009F4CD2" w:rsidRDefault="00467E8A" w:rsidP="00467E8A">
            <w:pPr>
              <w:rPr>
                <w:rFonts w:cs="Arial"/>
                <w:bCs/>
              </w:rPr>
            </w:pPr>
          </w:p>
        </w:tc>
        <w:tc>
          <w:tcPr>
            <w:tcW w:w="1264" w:type="dxa"/>
          </w:tcPr>
          <w:p w14:paraId="37ADB8E8" w14:textId="77777777" w:rsidR="00467E8A" w:rsidRPr="009F4CD2" w:rsidRDefault="00467E8A" w:rsidP="00467E8A">
            <w:pPr>
              <w:rPr>
                <w:rFonts w:cs="Arial"/>
                <w:bCs/>
              </w:rPr>
            </w:pPr>
          </w:p>
        </w:tc>
      </w:tr>
      <w:tr w:rsidR="00467E8A" w:rsidRPr="009F4CD2" w14:paraId="4C30EBDD" w14:textId="77777777" w:rsidTr="00467E8A">
        <w:trPr>
          <w:trHeight w:val="288"/>
        </w:trPr>
        <w:tc>
          <w:tcPr>
            <w:tcW w:w="900" w:type="dxa"/>
            <w:vMerge/>
            <w:shd w:val="clear" w:color="auto" w:fill="auto"/>
          </w:tcPr>
          <w:p w14:paraId="49DC19CB" w14:textId="77777777" w:rsidR="00467E8A" w:rsidRDefault="00467E8A" w:rsidP="00467E8A"/>
        </w:tc>
        <w:tc>
          <w:tcPr>
            <w:tcW w:w="1592" w:type="dxa"/>
            <w:vMerge/>
            <w:shd w:val="clear" w:color="auto" w:fill="auto"/>
          </w:tcPr>
          <w:p w14:paraId="1BD64B61" w14:textId="77777777" w:rsidR="00467E8A" w:rsidRPr="009F4CD2" w:rsidRDefault="00467E8A" w:rsidP="00467E8A">
            <w:pPr>
              <w:rPr>
                <w:rFonts w:cs="Arial"/>
                <w:b/>
                <w:bCs/>
              </w:rPr>
            </w:pPr>
          </w:p>
        </w:tc>
        <w:tc>
          <w:tcPr>
            <w:tcW w:w="2880" w:type="dxa"/>
            <w:vMerge/>
            <w:shd w:val="clear" w:color="auto" w:fill="auto"/>
          </w:tcPr>
          <w:p w14:paraId="0716786C" w14:textId="77777777" w:rsidR="00467E8A" w:rsidRPr="00187B9E" w:rsidRDefault="00467E8A" w:rsidP="00467E8A"/>
        </w:tc>
        <w:tc>
          <w:tcPr>
            <w:tcW w:w="4798" w:type="dxa"/>
            <w:shd w:val="clear" w:color="auto" w:fill="auto"/>
          </w:tcPr>
          <w:p w14:paraId="041672D9" w14:textId="77777777" w:rsidR="00467E8A" w:rsidRPr="002E7C92" w:rsidRDefault="00467E8A" w:rsidP="00467E8A">
            <w:pPr>
              <w:rPr>
                <w:rStyle w:val="SAPScreenElement"/>
              </w:rPr>
            </w:pPr>
            <w:r>
              <w:rPr>
                <w:rStyle w:val="SAPScreenElement"/>
              </w:rPr>
              <w:t>Country</w:t>
            </w:r>
            <w:r w:rsidRPr="002E7C92">
              <w:rPr>
                <w:rStyle w:val="SAPScreenElement"/>
              </w:rPr>
              <w:t>:</w:t>
            </w:r>
            <w:r>
              <w:t xml:space="preserve"> select from drop-down</w:t>
            </w:r>
          </w:p>
        </w:tc>
        <w:tc>
          <w:tcPr>
            <w:tcW w:w="2852" w:type="dxa"/>
            <w:shd w:val="clear" w:color="auto" w:fill="auto"/>
          </w:tcPr>
          <w:p w14:paraId="6C40975E" w14:textId="77777777" w:rsidR="00467E8A" w:rsidRDefault="00467E8A" w:rsidP="00467E8A">
            <w:pPr>
              <w:rPr>
                <w:rFonts w:cs="Arial"/>
                <w:bCs/>
              </w:rPr>
            </w:pPr>
          </w:p>
        </w:tc>
        <w:tc>
          <w:tcPr>
            <w:tcW w:w="1264" w:type="dxa"/>
          </w:tcPr>
          <w:p w14:paraId="04FBD542" w14:textId="77777777" w:rsidR="00467E8A" w:rsidRPr="009F4CD2" w:rsidRDefault="00467E8A" w:rsidP="00467E8A">
            <w:pPr>
              <w:rPr>
                <w:rFonts w:cs="Arial"/>
                <w:bCs/>
              </w:rPr>
            </w:pPr>
          </w:p>
        </w:tc>
      </w:tr>
      <w:tr w:rsidR="00467E8A" w:rsidRPr="009F4CD2" w14:paraId="4256DFD7" w14:textId="77777777" w:rsidTr="00467E8A">
        <w:trPr>
          <w:trHeight w:val="288"/>
        </w:trPr>
        <w:tc>
          <w:tcPr>
            <w:tcW w:w="900" w:type="dxa"/>
            <w:vMerge/>
            <w:shd w:val="clear" w:color="auto" w:fill="auto"/>
          </w:tcPr>
          <w:p w14:paraId="0BD5618B" w14:textId="77777777" w:rsidR="00467E8A" w:rsidRDefault="00467E8A" w:rsidP="00467E8A"/>
        </w:tc>
        <w:tc>
          <w:tcPr>
            <w:tcW w:w="1592" w:type="dxa"/>
            <w:vMerge/>
            <w:shd w:val="clear" w:color="auto" w:fill="auto"/>
          </w:tcPr>
          <w:p w14:paraId="140BC653" w14:textId="77777777" w:rsidR="00467E8A" w:rsidRPr="009F4CD2" w:rsidRDefault="00467E8A" w:rsidP="00467E8A">
            <w:pPr>
              <w:rPr>
                <w:rFonts w:cs="Arial"/>
                <w:b/>
                <w:bCs/>
              </w:rPr>
            </w:pPr>
          </w:p>
        </w:tc>
        <w:tc>
          <w:tcPr>
            <w:tcW w:w="2880" w:type="dxa"/>
            <w:vMerge/>
            <w:shd w:val="clear" w:color="auto" w:fill="auto"/>
          </w:tcPr>
          <w:p w14:paraId="22C413CE" w14:textId="77777777" w:rsidR="00467E8A" w:rsidRPr="00187B9E" w:rsidRDefault="00467E8A" w:rsidP="00467E8A"/>
        </w:tc>
        <w:tc>
          <w:tcPr>
            <w:tcW w:w="4798" w:type="dxa"/>
            <w:shd w:val="clear" w:color="auto" w:fill="auto"/>
          </w:tcPr>
          <w:p w14:paraId="57387B69" w14:textId="77777777" w:rsidR="00467E8A" w:rsidRDefault="00467E8A" w:rsidP="00467E8A">
            <w:pPr>
              <w:rPr>
                <w:rStyle w:val="SAPScreenElement"/>
              </w:rPr>
            </w:pPr>
            <w:r w:rsidRPr="00443001">
              <w:rPr>
                <w:rStyle w:val="SAPScreenElement"/>
              </w:rPr>
              <w:t>Teacher training qualification</w:t>
            </w:r>
            <w:r>
              <w:rPr>
                <w:rStyle w:val="SAPScreenElement"/>
              </w:rPr>
              <w:t xml:space="preserve">: </w:t>
            </w:r>
            <w:r>
              <w:t>flag checkbox if appropriate</w:t>
            </w:r>
          </w:p>
        </w:tc>
        <w:tc>
          <w:tcPr>
            <w:tcW w:w="2852" w:type="dxa"/>
            <w:shd w:val="clear" w:color="auto" w:fill="auto"/>
          </w:tcPr>
          <w:p w14:paraId="2CE3401D" w14:textId="77777777" w:rsidR="00467E8A" w:rsidRDefault="00467E8A" w:rsidP="00467E8A">
            <w:pPr>
              <w:rPr>
                <w:rFonts w:cs="Arial"/>
                <w:bCs/>
              </w:rPr>
            </w:pPr>
          </w:p>
        </w:tc>
        <w:tc>
          <w:tcPr>
            <w:tcW w:w="1264" w:type="dxa"/>
          </w:tcPr>
          <w:p w14:paraId="251F71A0" w14:textId="77777777" w:rsidR="00467E8A" w:rsidRPr="009F4CD2" w:rsidRDefault="00467E8A" w:rsidP="00467E8A">
            <w:pPr>
              <w:rPr>
                <w:rFonts w:cs="Arial"/>
                <w:bCs/>
              </w:rPr>
            </w:pPr>
          </w:p>
        </w:tc>
      </w:tr>
      <w:tr w:rsidR="00467E8A" w:rsidRPr="009F4CD2" w14:paraId="3F11B8F9" w14:textId="77777777" w:rsidTr="00467E8A">
        <w:trPr>
          <w:trHeight w:val="288"/>
        </w:trPr>
        <w:tc>
          <w:tcPr>
            <w:tcW w:w="900" w:type="dxa"/>
            <w:vMerge/>
            <w:shd w:val="clear" w:color="auto" w:fill="auto"/>
          </w:tcPr>
          <w:p w14:paraId="19D61758" w14:textId="77777777" w:rsidR="00467E8A" w:rsidRDefault="00467E8A" w:rsidP="00467E8A"/>
        </w:tc>
        <w:tc>
          <w:tcPr>
            <w:tcW w:w="1592" w:type="dxa"/>
            <w:vMerge/>
            <w:shd w:val="clear" w:color="auto" w:fill="auto"/>
          </w:tcPr>
          <w:p w14:paraId="454A5573" w14:textId="77777777" w:rsidR="00467E8A" w:rsidRPr="009F4CD2" w:rsidRDefault="00467E8A" w:rsidP="00467E8A">
            <w:pPr>
              <w:rPr>
                <w:rFonts w:cs="Arial"/>
                <w:b/>
                <w:bCs/>
              </w:rPr>
            </w:pPr>
          </w:p>
        </w:tc>
        <w:tc>
          <w:tcPr>
            <w:tcW w:w="2880" w:type="dxa"/>
            <w:vMerge/>
            <w:shd w:val="clear" w:color="auto" w:fill="auto"/>
          </w:tcPr>
          <w:p w14:paraId="4FBCE562" w14:textId="77777777" w:rsidR="00467E8A" w:rsidRPr="00187B9E" w:rsidRDefault="00467E8A" w:rsidP="00467E8A"/>
        </w:tc>
        <w:tc>
          <w:tcPr>
            <w:tcW w:w="4798" w:type="dxa"/>
            <w:shd w:val="clear" w:color="auto" w:fill="auto"/>
          </w:tcPr>
          <w:p w14:paraId="1CB8BAD1" w14:textId="77777777" w:rsidR="00467E8A" w:rsidRDefault="00467E8A" w:rsidP="00467E8A">
            <w:pPr>
              <w:rPr>
                <w:rStyle w:val="SAPScreenElement"/>
              </w:rPr>
            </w:pPr>
            <w:r w:rsidRPr="00443001">
              <w:rPr>
                <w:rStyle w:val="SAPScreenElement"/>
              </w:rPr>
              <w:t>Highest Qual. Held:</w:t>
            </w:r>
            <w:r>
              <w:t xml:space="preserve"> select from value help</w:t>
            </w:r>
          </w:p>
        </w:tc>
        <w:tc>
          <w:tcPr>
            <w:tcW w:w="2852" w:type="dxa"/>
            <w:shd w:val="clear" w:color="auto" w:fill="auto"/>
          </w:tcPr>
          <w:p w14:paraId="75E3B213" w14:textId="77777777" w:rsidR="00467E8A" w:rsidRDefault="00467E8A" w:rsidP="00467E8A">
            <w:pPr>
              <w:rPr>
                <w:rFonts w:cs="Arial"/>
                <w:bCs/>
              </w:rPr>
            </w:pPr>
          </w:p>
        </w:tc>
        <w:tc>
          <w:tcPr>
            <w:tcW w:w="1264" w:type="dxa"/>
          </w:tcPr>
          <w:p w14:paraId="3B336E0D" w14:textId="77777777" w:rsidR="00467E8A" w:rsidRPr="009F4CD2" w:rsidRDefault="00467E8A" w:rsidP="00467E8A">
            <w:pPr>
              <w:rPr>
                <w:rFonts w:cs="Arial"/>
                <w:bCs/>
              </w:rPr>
            </w:pPr>
          </w:p>
        </w:tc>
      </w:tr>
      <w:tr w:rsidR="00467E8A" w:rsidRPr="009F4CD2" w14:paraId="51991D0F" w14:textId="77777777" w:rsidTr="00467E8A">
        <w:trPr>
          <w:trHeight w:val="576"/>
        </w:trPr>
        <w:tc>
          <w:tcPr>
            <w:tcW w:w="900" w:type="dxa"/>
            <w:vMerge/>
            <w:shd w:val="clear" w:color="auto" w:fill="auto"/>
          </w:tcPr>
          <w:p w14:paraId="25F1F08A" w14:textId="77777777" w:rsidR="00467E8A" w:rsidRDefault="00467E8A" w:rsidP="00467E8A"/>
        </w:tc>
        <w:tc>
          <w:tcPr>
            <w:tcW w:w="1592" w:type="dxa"/>
            <w:vMerge/>
            <w:shd w:val="clear" w:color="auto" w:fill="auto"/>
          </w:tcPr>
          <w:p w14:paraId="4DA5ADEE" w14:textId="77777777" w:rsidR="00467E8A" w:rsidRPr="009F4CD2" w:rsidRDefault="00467E8A" w:rsidP="00467E8A">
            <w:pPr>
              <w:rPr>
                <w:rFonts w:cs="Arial"/>
                <w:b/>
                <w:bCs/>
              </w:rPr>
            </w:pPr>
          </w:p>
        </w:tc>
        <w:tc>
          <w:tcPr>
            <w:tcW w:w="2880" w:type="dxa"/>
            <w:vMerge/>
            <w:shd w:val="clear" w:color="auto" w:fill="auto"/>
          </w:tcPr>
          <w:p w14:paraId="680E6E75" w14:textId="77777777" w:rsidR="00467E8A" w:rsidRPr="00187B9E" w:rsidRDefault="00467E8A" w:rsidP="00467E8A"/>
        </w:tc>
        <w:tc>
          <w:tcPr>
            <w:tcW w:w="4798" w:type="dxa"/>
            <w:shd w:val="clear" w:color="auto" w:fill="auto"/>
          </w:tcPr>
          <w:p w14:paraId="0CB06708" w14:textId="77777777" w:rsidR="00467E8A" w:rsidRDefault="00467E8A" w:rsidP="00467E8A">
            <w:pPr>
              <w:rPr>
                <w:rStyle w:val="SAPScreenElement"/>
              </w:rPr>
            </w:pPr>
            <w:r w:rsidRPr="00443001">
              <w:rPr>
                <w:rStyle w:val="SAPScreenElement"/>
              </w:rPr>
              <w:t>Highest</w:t>
            </w:r>
            <w:r>
              <w:rPr>
                <w:rStyle w:val="SAPScreenElement"/>
              </w:rPr>
              <w:t xml:space="preserve"> Academic</w:t>
            </w:r>
            <w:r w:rsidRPr="002E7C92">
              <w:rPr>
                <w:rStyle w:val="SAPScreenElement"/>
              </w:rPr>
              <w:t xml:space="preserve"> Qualifications</w:t>
            </w:r>
            <w:r>
              <w:rPr>
                <w:rStyle w:val="SAPScreenElement"/>
              </w:rPr>
              <w:t xml:space="preserve">: </w:t>
            </w:r>
            <w:r>
              <w:t>if there is more than one qualification valid at the last day within a HESA reporting year, flag checkbox to mark the appropriate highest record</w:t>
            </w:r>
          </w:p>
        </w:tc>
        <w:tc>
          <w:tcPr>
            <w:tcW w:w="2852" w:type="dxa"/>
            <w:shd w:val="clear" w:color="auto" w:fill="auto"/>
          </w:tcPr>
          <w:p w14:paraId="666D604A" w14:textId="77777777" w:rsidR="00467E8A" w:rsidRDefault="00467E8A" w:rsidP="00467E8A">
            <w:pPr>
              <w:rPr>
                <w:rFonts w:cs="Arial"/>
                <w:bCs/>
              </w:rPr>
            </w:pPr>
          </w:p>
        </w:tc>
        <w:tc>
          <w:tcPr>
            <w:tcW w:w="1264" w:type="dxa"/>
          </w:tcPr>
          <w:p w14:paraId="0D13F48A" w14:textId="77777777" w:rsidR="00467E8A" w:rsidRPr="009F4CD2" w:rsidRDefault="00467E8A" w:rsidP="00467E8A">
            <w:pPr>
              <w:rPr>
                <w:rFonts w:cs="Arial"/>
                <w:bCs/>
              </w:rPr>
            </w:pPr>
          </w:p>
        </w:tc>
      </w:tr>
      <w:tr w:rsidR="00467E8A" w:rsidRPr="009F4CD2" w14:paraId="53379CF7" w14:textId="77777777" w:rsidTr="00467E8A">
        <w:trPr>
          <w:trHeight w:val="288"/>
        </w:trPr>
        <w:tc>
          <w:tcPr>
            <w:tcW w:w="900" w:type="dxa"/>
            <w:vMerge/>
            <w:shd w:val="clear" w:color="auto" w:fill="auto"/>
          </w:tcPr>
          <w:p w14:paraId="79FCBADD" w14:textId="77777777" w:rsidR="00467E8A" w:rsidRDefault="00467E8A" w:rsidP="00467E8A"/>
        </w:tc>
        <w:tc>
          <w:tcPr>
            <w:tcW w:w="1592" w:type="dxa"/>
            <w:vMerge/>
            <w:shd w:val="clear" w:color="auto" w:fill="auto"/>
          </w:tcPr>
          <w:p w14:paraId="6F999822" w14:textId="77777777" w:rsidR="00467E8A" w:rsidRPr="009F4CD2" w:rsidRDefault="00467E8A" w:rsidP="00467E8A">
            <w:pPr>
              <w:rPr>
                <w:rFonts w:cs="Arial"/>
                <w:b/>
                <w:bCs/>
              </w:rPr>
            </w:pPr>
          </w:p>
        </w:tc>
        <w:tc>
          <w:tcPr>
            <w:tcW w:w="2880" w:type="dxa"/>
            <w:vMerge/>
            <w:shd w:val="clear" w:color="auto" w:fill="auto"/>
          </w:tcPr>
          <w:p w14:paraId="726E4743" w14:textId="77777777" w:rsidR="00467E8A" w:rsidRPr="00187B9E" w:rsidRDefault="00467E8A" w:rsidP="00467E8A"/>
        </w:tc>
        <w:tc>
          <w:tcPr>
            <w:tcW w:w="4798" w:type="dxa"/>
            <w:shd w:val="clear" w:color="auto" w:fill="auto"/>
          </w:tcPr>
          <w:p w14:paraId="0BB0B95F" w14:textId="77777777" w:rsidR="00467E8A" w:rsidRDefault="00467E8A" w:rsidP="00467E8A">
            <w:pPr>
              <w:pStyle w:val="ListNumber2"/>
              <w:numPr>
                <w:ilvl w:val="0"/>
                <w:numId w:val="0"/>
              </w:numPr>
              <w:rPr>
                <w:rStyle w:val="SAPScreenElement"/>
              </w:rPr>
            </w:pPr>
            <w:r>
              <w:rPr>
                <w:rStyle w:val="SAPScreenElement"/>
              </w:rPr>
              <w:t xml:space="preserve">1. Academic discipline: </w:t>
            </w:r>
            <w:r>
              <w:t>select from value help</w:t>
            </w:r>
          </w:p>
        </w:tc>
        <w:tc>
          <w:tcPr>
            <w:tcW w:w="2852" w:type="dxa"/>
            <w:vMerge w:val="restart"/>
            <w:shd w:val="clear" w:color="auto" w:fill="auto"/>
          </w:tcPr>
          <w:p w14:paraId="15C437DF" w14:textId="77777777" w:rsidR="00467E8A" w:rsidRDefault="00467E8A" w:rsidP="00467E8A">
            <w:pPr>
              <w:rPr>
                <w:rFonts w:cs="Arial"/>
                <w:bCs/>
              </w:rPr>
            </w:pPr>
          </w:p>
        </w:tc>
        <w:tc>
          <w:tcPr>
            <w:tcW w:w="1264" w:type="dxa"/>
          </w:tcPr>
          <w:p w14:paraId="23A02EFE" w14:textId="77777777" w:rsidR="00467E8A" w:rsidRPr="009F4CD2" w:rsidRDefault="00467E8A" w:rsidP="00467E8A">
            <w:pPr>
              <w:rPr>
                <w:rFonts w:cs="Arial"/>
                <w:bCs/>
              </w:rPr>
            </w:pPr>
          </w:p>
        </w:tc>
      </w:tr>
      <w:tr w:rsidR="00467E8A" w:rsidRPr="009F4CD2" w14:paraId="3AD6E404" w14:textId="77777777" w:rsidTr="00467E8A">
        <w:trPr>
          <w:trHeight w:val="288"/>
        </w:trPr>
        <w:tc>
          <w:tcPr>
            <w:tcW w:w="900" w:type="dxa"/>
            <w:vMerge/>
            <w:shd w:val="clear" w:color="auto" w:fill="auto"/>
          </w:tcPr>
          <w:p w14:paraId="178D8FA4" w14:textId="77777777" w:rsidR="00467E8A" w:rsidRDefault="00467E8A" w:rsidP="00467E8A"/>
        </w:tc>
        <w:tc>
          <w:tcPr>
            <w:tcW w:w="1592" w:type="dxa"/>
            <w:vMerge/>
            <w:shd w:val="clear" w:color="auto" w:fill="auto"/>
          </w:tcPr>
          <w:p w14:paraId="2CCC4D3D" w14:textId="77777777" w:rsidR="00467E8A" w:rsidRPr="009F4CD2" w:rsidRDefault="00467E8A" w:rsidP="00467E8A">
            <w:pPr>
              <w:rPr>
                <w:rFonts w:cs="Arial"/>
                <w:b/>
                <w:bCs/>
              </w:rPr>
            </w:pPr>
          </w:p>
        </w:tc>
        <w:tc>
          <w:tcPr>
            <w:tcW w:w="2880" w:type="dxa"/>
            <w:vMerge/>
            <w:shd w:val="clear" w:color="auto" w:fill="auto"/>
          </w:tcPr>
          <w:p w14:paraId="34BBDBA7" w14:textId="77777777" w:rsidR="00467E8A" w:rsidRPr="00187B9E" w:rsidRDefault="00467E8A" w:rsidP="00467E8A"/>
        </w:tc>
        <w:tc>
          <w:tcPr>
            <w:tcW w:w="4798" w:type="dxa"/>
            <w:shd w:val="clear" w:color="auto" w:fill="auto"/>
          </w:tcPr>
          <w:p w14:paraId="25E65BE1" w14:textId="77777777" w:rsidR="00467E8A" w:rsidRDefault="00467E8A" w:rsidP="00467E8A">
            <w:pPr>
              <w:rPr>
                <w:rStyle w:val="SAPScreenElement"/>
              </w:rPr>
            </w:pPr>
            <w:r>
              <w:rPr>
                <w:rStyle w:val="SAPScreenElement"/>
              </w:rPr>
              <w:t xml:space="preserve">2. Academic discipline: </w:t>
            </w:r>
            <w:r>
              <w:t>select from value help</w:t>
            </w:r>
          </w:p>
        </w:tc>
        <w:tc>
          <w:tcPr>
            <w:tcW w:w="2852" w:type="dxa"/>
            <w:vMerge/>
            <w:shd w:val="clear" w:color="auto" w:fill="auto"/>
          </w:tcPr>
          <w:p w14:paraId="115F81C9" w14:textId="77777777" w:rsidR="00467E8A" w:rsidRDefault="00467E8A" w:rsidP="00467E8A">
            <w:pPr>
              <w:rPr>
                <w:rFonts w:cs="Arial"/>
                <w:bCs/>
              </w:rPr>
            </w:pPr>
          </w:p>
        </w:tc>
        <w:tc>
          <w:tcPr>
            <w:tcW w:w="1264" w:type="dxa"/>
          </w:tcPr>
          <w:p w14:paraId="1802B498" w14:textId="77777777" w:rsidR="00467E8A" w:rsidRPr="009F4CD2" w:rsidRDefault="00467E8A" w:rsidP="00467E8A">
            <w:pPr>
              <w:rPr>
                <w:rFonts w:cs="Arial"/>
                <w:bCs/>
              </w:rPr>
            </w:pPr>
          </w:p>
        </w:tc>
      </w:tr>
      <w:tr w:rsidR="00467E8A" w:rsidRPr="009F4CD2" w14:paraId="28A2558D" w14:textId="77777777" w:rsidTr="00467E8A">
        <w:trPr>
          <w:trHeight w:val="288"/>
        </w:trPr>
        <w:tc>
          <w:tcPr>
            <w:tcW w:w="900" w:type="dxa"/>
            <w:vMerge/>
            <w:shd w:val="clear" w:color="auto" w:fill="auto"/>
          </w:tcPr>
          <w:p w14:paraId="60F63B27" w14:textId="77777777" w:rsidR="00467E8A" w:rsidRDefault="00467E8A" w:rsidP="00467E8A"/>
        </w:tc>
        <w:tc>
          <w:tcPr>
            <w:tcW w:w="1592" w:type="dxa"/>
            <w:vMerge/>
            <w:shd w:val="clear" w:color="auto" w:fill="auto"/>
          </w:tcPr>
          <w:p w14:paraId="61482EDE" w14:textId="77777777" w:rsidR="00467E8A" w:rsidRPr="009F4CD2" w:rsidRDefault="00467E8A" w:rsidP="00467E8A">
            <w:pPr>
              <w:rPr>
                <w:rFonts w:cs="Arial"/>
                <w:b/>
                <w:bCs/>
              </w:rPr>
            </w:pPr>
          </w:p>
        </w:tc>
        <w:tc>
          <w:tcPr>
            <w:tcW w:w="2880" w:type="dxa"/>
            <w:vMerge/>
            <w:shd w:val="clear" w:color="auto" w:fill="auto"/>
          </w:tcPr>
          <w:p w14:paraId="293AE37A" w14:textId="77777777" w:rsidR="00467E8A" w:rsidRPr="00187B9E" w:rsidRDefault="00467E8A" w:rsidP="00467E8A"/>
        </w:tc>
        <w:tc>
          <w:tcPr>
            <w:tcW w:w="4798" w:type="dxa"/>
            <w:shd w:val="clear" w:color="auto" w:fill="auto"/>
          </w:tcPr>
          <w:p w14:paraId="53357737" w14:textId="77777777" w:rsidR="00467E8A" w:rsidRDefault="00467E8A" w:rsidP="00467E8A">
            <w:pPr>
              <w:rPr>
                <w:rStyle w:val="SAPScreenElement"/>
              </w:rPr>
            </w:pPr>
            <w:r>
              <w:rPr>
                <w:rStyle w:val="SAPScreenElement"/>
              </w:rPr>
              <w:t xml:space="preserve">3. Academic discipline: </w:t>
            </w:r>
            <w:r>
              <w:t>select from value help</w:t>
            </w:r>
          </w:p>
        </w:tc>
        <w:tc>
          <w:tcPr>
            <w:tcW w:w="2852" w:type="dxa"/>
            <w:vMerge/>
            <w:shd w:val="clear" w:color="auto" w:fill="auto"/>
          </w:tcPr>
          <w:p w14:paraId="452B6627" w14:textId="77777777" w:rsidR="00467E8A" w:rsidRDefault="00467E8A" w:rsidP="00467E8A">
            <w:pPr>
              <w:rPr>
                <w:rFonts w:cs="Arial"/>
                <w:bCs/>
              </w:rPr>
            </w:pPr>
          </w:p>
        </w:tc>
        <w:tc>
          <w:tcPr>
            <w:tcW w:w="1264" w:type="dxa"/>
          </w:tcPr>
          <w:p w14:paraId="2CFAB299" w14:textId="77777777" w:rsidR="00467E8A" w:rsidRPr="009F4CD2" w:rsidRDefault="00467E8A" w:rsidP="00467E8A">
            <w:pPr>
              <w:rPr>
                <w:rFonts w:cs="Arial"/>
                <w:bCs/>
              </w:rPr>
            </w:pPr>
          </w:p>
        </w:tc>
      </w:tr>
      <w:tr w:rsidR="00467E8A" w:rsidRPr="009F4CD2" w14:paraId="51CA179B" w14:textId="77777777" w:rsidTr="00467E8A">
        <w:trPr>
          <w:trHeight w:val="576"/>
        </w:trPr>
        <w:tc>
          <w:tcPr>
            <w:tcW w:w="900" w:type="dxa"/>
            <w:vMerge/>
            <w:shd w:val="clear" w:color="auto" w:fill="auto"/>
          </w:tcPr>
          <w:p w14:paraId="76B8BE03" w14:textId="77777777" w:rsidR="00467E8A" w:rsidRDefault="00467E8A" w:rsidP="00467E8A"/>
        </w:tc>
        <w:tc>
          <w:tcPr>
            <w:tcW w:w="1592" w:type="dxa"/>
            <w:vMerge/>
            <w:shd w:val="clear" w:color="auto" w:fill="auto"/>
          </w:tcPr>
          <w:p w14:paraId="285E7759" w14:textId="77777777" w:rsidR="00467E8A" w:rsidRPr="009F4CD2" w:rsidRDefault="00467E8A" w:rsidP="00467E8A">
            <w:pPr>
              <w:rPr>
                <w:rFonts w:cs="Arial"/>
                <w:b/>
                <w:bCs/>
              </w:rPr>
            </w:pPr>
          </w:p>
        </w:tc>
        <w:tc>
          <w:tcPr>
            <w:tcW w:w="2880" w:type="dxa"/>
            <w:vMerge/>
            <w:shd w:val="clear" w:color="auto" w:fill="auto"/>
          </w:tcPr>
          <w:p w14:paraId="4B15475B" w14:textId="77777777" w:rsidR="00467E8A" w:rsidRPr="00187B9E" w:rsidRDefault="00467E8A" w:rsidP="00467E8A"/>
        </w:tc>
        <w:tc>
          <w:tcPr>
            <w:tcW w:w="4798" w:type="dxa"/>
            <w:shd w:val="clear" w:color="auto" w:fill="auto"/>
          </w:tcPr>
          <w:p w14:paraId="0A5F467A" w14:textId="77777777" w:rsidR="00467E8A" w:rsidRDefault="00467E8A" w:rsidP="00467E8A">
            <w:r w:rsidRPr="00443001">
              <w:rPr>
                <w:rStyle w:val="SAPScreenElement"/>
              </w:rPr>
              <w:t>Balanced combination:</w:t>
            </w:r>
            <w:r>
              <w:t xml:space="preserve"> </w:t>
            </w:r>
          </w:p>
          <w:p w14:paraId="041F76B0" w14:textId="77777777" w:rsidR="00467E8A" w:rsidRDefault="00467E8A" w:rsidP="006135FF">
            <w:pPr>
              <w:pStyle w:val="ListParagraph"/>
              <w:numPr>
                <w:ilvl w:val="0"/>
                <w:numId w:val="26"/>
              </w:numPr>
              <w:ind w:left="162" w:hanging="162"/>
              <w:rPr>
                <w:lang w:val="en-GB"/>
              </w:rPr>
            </w:pPr>
            <w:r>
              <w:t xml:space="preserve">check </w:t>
            </w:r>
            <w:r w:rsidRPr="008E18ED">
              <w:rPr>
                <w:rStyle w:val="SAPScreenElement"/>
              </w:rPr>
              <w:t>Balanced</w:t>
            </w:r>
            <w:r>
              <w:t xml:space="preserve"> radio-button if </w:t>
            </w:r>
            <w:r w:rsidRPr="008E18ED">
              <w:rPr>
                <w:lang w:val="en-GB"/>
              </w:rPr>
              <w:t>each</w:t>
            </w:r>
            <w:r>
              <w:rPr>
                <w:lang w:val="en-GB"/>
              </w:rPr>
              <w:t>,</w:t>
            </w:r>
            <w:r w:rsidRPr="008E18ED">
              <w:rPr>
                <w:lang w:val="en-GB"/>
              </w:rPr>
              <w:t xml:space="preserve"> of two subjects</w:t>
            </w:r>
            <w:r>
              <w:rPr>
                <w:lang w:val="en-GB"/>
              </w:rPr>
              <w:t>,</w:t>
            </w:r>
            <w:r w:rsidRPr="008E18ED">
              <w:rPr>
                <w:lang w:val="en-GB"/>
              </w:rPr>
              <w:t xml:space="preserve"> forms at least 40% of the overall programme of study</w:t>
            </w:r>
          </w:p>
          <w:p w14:paraId="4618F28A" w14:textId="77777777" w:rsidR="00467E8A" w:rsidRPr="008E18ED" w:rsidRDefault="00467E8A" w:rsidP="006135FF">
            <w:pPr>
              <w:pStyle w:val="ListParagraph"/>
              <w:numPr>
                <w:ilvl w:val="0"/>
                <w:numId w:val="26"/>
              </w:numPr>
              <w:ind w:left="162" w:hanging="162"/>
              <w:rPr>
                <w:rFonts w:ascii="BentonSans Book Italic" w:hAnsi="BentonSans Book Italic"/>
                <w:color w:val="003283"/>
              </w:rPr>
            </w:pPr>
            <w:r>
              <w:t xml:space="preserve">otherwise check </w:t>
            </w:r>
            <w:r w:rsidRPr="008E18ED">
              <w:rPr>
                <w:rStyle w:val="SAPScreenElement"/>
              </w:rPr>
              <w:t>Major/minor</w:t>
            </w:r>
            <w:r>
              <w:t xml:space="preserve"> radio-button </w:t>
            </w:r>
          </w:p>
          <w:p w14:paraId="461D5F3D" w14:textId="77777777" w:rsidR="00467E8A" w:rsidRPr="009F4CD2" w:rsidRDefault="00467E8A" w:rsidP="00467E8A">
            <w:pPr>
              <w:pStyle w:val="SAPNoteHeading"/>
              <w:ind w:left="349"/>
            </w:pPr>
            <w:r w:rsidRPr="009F4CD2">
              <w:rPr>
                <w:noProof/>
              </w:rPr>
              <w:drawing>
                <wp:inline distT="0" distB="0" distL="0" distR="0" wp14:anchorId="3B9777F5" wp14:editId="3CE1B2D1">
                  <wp:extent cx="228600" cy="228600"/>
                  <wp:effectExtent l="0" t="0" r="0" b="0"/>
                  <wp:docPr id="28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F4CD2">
              <w:t> Note</w:t>
            </w:r>
          </w:p>
          <w:p w14:paraId="6FDB8F75" w14:textId="77777777" w:rsidR="00467E8A" w:rsidRDefault="00467E8A" w:rsidP="00467E8A">
            <w:pPr>
              <w:ind w:left="349"/>
              <w:rPr>
                <w:rStyle w:val="SAPScreenElement"/>
              </w:rPr>
            </w:pPr>
            <w:r w:rsidRPr="008E18ED">
              <w:rPr>
                <w:lang w:val="en-GB"/>
              </w:rPr>
              <w:t>If there are more than two subjects, the combination is always considered balanced</w:t>
            </w:r>
            <w:r>
              <w:rPr>
                <w:lang w:val="en-GB"/>
              </w:rPr>
              <w:t>.</w:t>
            </w:r>
          </w:p>
        </w:tc>
        <w:tc>
          <w:tcPr>
            <w:tcW w:w="2852" w:type="dxa"/>
            <w:shd w:val="clear" w:color="auto" w:fill="auto"/>
          </w:tcPr>
          <w:p w14:paraId="551B75B6" w14:textId="77777777" w:rsidR="00467E8A" w:rsidRDefault="00467E8A" w:rsidP="00467E8A">
            <w:pPr>
              <w:rPr>
                <w:rFonts w:cs="Arial"/>
                <w:bCs/>
              </w:rPr>
            </w:pPr>
          </w:p>
        </w:tc>
        <w:tc>
          <w:tcPr>
            <w:tcW w:w="1264" w:type="dxa"/>
          </w:tcPr>
          <w:p w14:paraId="197FAAD9" w14:textId="77777777" w:rsidR="00467E8A" w:rsidRPr="009F4CD2" w:rsidRDefault="00467E8A" w:rsidP="00467E8A">
            <w:pPr>
              <w:rPr>
                <w:rFonts w:cs="Arial"/>
                <w:bCs/>
              </w:rPr>
            </w:pPr>
          </w:p>
        </w:tc>
      </w:tr>
      <w:tr w:rsidR="00467E8A" w:rsidRPr="009F4CD2" w14:paraId="573133D2" w14:textId="77777777" w:rsidTr="00467E8A">
        <w:trPr>
          <w:trHeight w:val="576"/>
        </w:trPr>
        <w:tc>
          <w:tcPr>
            <w:tcW w:w="900" w:type="dxa"/>
            <w:shd w:val="clear" w:color="auto" w:fill="auto"/>
          </w:tcPr>
          <w:p w14:paraId="50F867CE" w14:textId="77777777" w:rsidR="00467E8A" w:rsidRDefault="00467E8A" w:rsidP="00467E8A">
            <w:r>
              <w:t>19</w:t>
            </w:r>
          </w:p>
        </w:tc>
        <w:tc>
          <w:tcPr>
            <w:tcW w:w="1592" w:type="dxa"/>
            <w:shd w:val="clear" w:color="auto" w:fill="auto"/>
          </w:tcPr>
          <w:p w14:paraId="64B32326" w14:textId="77777777" w:rsidR="00467E8A" w:rsidRPr="0064637F" w:rsidRDefault="00467E8A" w:rsidP="00467E8A">
            <w:pPr>
              <w:rPr>
                <w:rStyle w:val="SAPEmphasis"/>
              </w:rPr>
            </w:pPr>
            <w:r w:rsidRPr="0064637F">
              <w:rPr>
                <w:rStyle w:val="SAPEmphasis"/>
              </w:rPr>
              <w:t>Save Academic Qualification Data</w:t>
            </w:r>
          </w:p>
        </w:tc>
        <w:tc>
          <w:tcPr>
            <w:tcW w:w="2880" w:type="dxa"/>
            <w:shd w:val="clear" w:color="auto" w:fill="auto"/>
          </w:tcPr>
          <w:p w14:paraId="4758566D" w14:textId="77777777" w:rsidR="00467E8A" w:rsidRPr="00187B9E" w:rsidRDefault="00467E8A" w:rsidP="00467E8A">
            <w:r w:rsidRPr="009F4CD2">
              <w:t xml:space="preserve">Choose the </w:t>
            </w:r>
            <w:r w:rsidRPr="009F4CD2">
              <w:rPr>
                <w:rStyle w:val="SAPScreenElement"/>
              </w:rPr>
              <w:t>Save</w:t>
            </w:r>
            <w:r w:rsidRPr="009F4CD2">
              <w:t xml:space="preserve"> button.</w:t>
            </w:r>
          </w:p>
        </w:tc>
        <w:tc>
          <w:tcPr>
            <w:tcW w:w="4798" w:type="dxa"/>
            <w:shd w:val="clear" w:color="auto" w:fill="auto"/>
          </w:tcPr>
          <w:p w14:paraId="22F86379" w14:textId="77777777" w:rsidR="00467E8A" w:rsidRDefault="00467E8A" w:rsidP="00467E8A">
            <w:pPr>
              <w:rPr>
                <w:rStyle w:val="SAPScreenElement"/>
              </w:rPr>
            </w:pPr>
          </w:p>
        </w:tc>
        <w:tc>
          <w:tcPr>
            <w:tcW w:w="2852" w:type="dxa"/>
            <w:shd w:val="clear" w:color="auto" w:fill="auto"/>
          </w:tcPr>
          <w:p w14:paraId="2E0CE490" w14:textId="77777777" w:rsidR="00467E8A" w:rsidRDefault="00467E8A" w:rsidP="00467E8A">
            <w:pPr>
              <w:rPr>
                <w:rFonts w:cs="Arial"/>
                <w:bCs/>
              </w:rPr>
            </w:pPr>
            <w:r w:rsidRPr="009F4CD2">
              <w:rPr>
                <w:rFonts w:cs="Arial"/>
                <w:bCs/>
              </w:rPr>
              <w:t>A system message about data saving is generated.</w:t>
            </w:r>
          </w:p>
        </w:tc>
        <w:tc>
          <w:tcPr>
            <w:tcW w:w="1264" w:type="dxa"/>
          </w:tcPr>
          <w:p w14:paraId="3FA9265A" w14:textId="77777777" w:rsidR="00467E8A" w:rsidRPr="009F4CD2" w:rsidRDefault="00467E8A" w:rsidP="00467E8A">
            <w:pPr>
              <w:rPr>
                <w:rFonts w:cs="Arial"/>
                <w:bCs/>
              </w:rPr>
            </w:pPr>
          </w:p>
        </w:tc>
      </w:tr>
      <w:tr w:rsidR="00467E8A" w:rsidRPr="009F4CD2" w14:paraId="313C4009" w14:textId="77777777" w:rsidTr="00467E8A">
        <w:trPr>
          <w:trHeight w:val="576"/>
        </w:trPr>
        <w:tc>
          <w:tcPr>
            <w:tcW w:w="900" w:type="dxa"/>
            <w:shd w:val="clear" w:color="auto" w:fill="auto"/>
          </w:tcPr>
          <w:p w14:paraId="159DD310" w14:textId="77777777" w:rsidR="00467E8A" w:rsidRDefault="00467E8A" w:rsidP="00467E8A">
            <w:r>
              <w:t>20</w:t>
            </w:r>
          </w:p>
        </w:tc>
        <w:tc>
          <w:tcPr>
            <w:tcW w:w="1592" w:type="dxa"/>
            <w:shd w:val="clear" w:color="auto" w:fill="auto"/>
          </w:tcPr>
          <w:p w14:paraId="62B6C322" w14:textId="77777777" w:rsidR="00467E8A" w:rsidRPr="0064637F" w:rsidRDefault="00467E8A" w:rsidP="00467E8A">
            <w:pPr>
              <w:rPr>
                <w:rStyle w:val="SAPEmphasis"/>
              </w:rPr>
            </w:pPr>
            <w:r w:rsidRPr="0064637F">
              <w:rPr>
                <w:rStyle w:val="SAPEmphasis"/>
              </w:rPr>
              <w:t xml:space="preserve">Select Clinical Details </w:t>
            </w:r>
          </w:p>
        </w:tc>
        <w:tc>
          <w:tcPr>
            <w:tcW w:w="2880" w:type="dxa"/>
            <w:shd w:val="clear" w:color="auto" w:fill="auto"/>
          </w:tcPr>
          <w:p w14:paraId="1868E3A5" w14:textId="77777777" w:rsidR="00467E8A" w:rsidRPr="009F4CD2" w:rsidRDefault="00467E8A" w:rsidP="00467E8A">
            <w:r>
              <w:t xml:space="preserve">Select from the </w:t>
            </w:r>
            <w:r w:rsidRPr="006B4DCD">
              <w:rPr>
                <w:rStyle w:val="SAPScreenElement"/>
              </w:rPr>
              <w:t>Navigate to Mashup</w:t>
            </w:r>
            <w:r w:rsidRPr="00187B9E">
              <w:t xml:space="preserve"> drop-down</w:t>
            </w:r>
            <w:r>
              <w:t>,</w:t>
            </w:r>
            <w:r w:rsidRPr="00187B9E">
              <w:t xml:space="preserve"> located in the upper part of the</w:t>
            </w:r>
            <w:r>
              <w:t xml:space="preserve"> screen, value</w:t>
            </w:r>
            <w:r w:rsidRPr="00187B9E">
              <w:t xml:space="preserve"> </w:t>
            </w:r>
            <w:r>
              <w:rPr>
                <w:rStyle w:val="SAPScreenElement"/>
              </w:rPr>
              <w:t>Others</w:t>
            </w:r>
            <w:r w:rsidRPr="009F4CD2">
              <w:t xml:space="preserve"> </w:t>
            </w:r>
            <w:r w:rsidRPr="004E0842">
              <w:rPr>
                <w:rStyle w:val="SAPScreenElement"/>
              </w:rPr>
              <w:sym w:font="Symbol" w:char="F0AE"/>
            </w:r>
            <w:r>
              <w:t xml:space="preserve"> </w:t>
            </w:r>
            <w:r w:rsidRPr="00D60938">
              <w:rPr>
                <w:rStyle w:val="SAPScreenElement"/>
              </w:rPr>
              <w:t>Clinical Details</w:t>
            </w:r>
            <w:r w:rsidRPr="00187B9E">
              <w:t>.</w:t>
            </w:r>
          </w:p>
        </w:tc>
        <w:tc>
          <w:tcPr>
            <w:tcW w:w="4798" w:type="dxa"/>
            <w:shd w:val="clear" w:color="auto" w:fill="auto"/>
          </w:tcPr>
          <w:p w14:paraId="0AF1E0D3" w14:textId="77777777" w:rsidR="00467E8A" w:rsidRDefault="00467E8A" w:rsidP="00467E8A">
            <w:pPr>
              <w:rPr>
                <w:rStyle w:val="SAPScreenElement"/>
              </w:rPr>
            </w:pPr>
          </w:p>
        </w:tc>
        <w:tc>
          <w:tcPr>
            <w:tcW w:w="2852" w:type="dxa"/>
            <w:shd w:val="clear" w:color="auto" w:fill="auto"/>
          </w:tcPr>
          <w:p w14:paraId="7C4AB4BF" w14:textId="77777777" w:rsidR="00467E8A" w:rsidRPr="009F4CD2" w:rsidRDefault="00467E8A" w:rsidP="00467E8A">
            <w:pPr>
              <w:rPr>
                <w:rFonts w:cs="Arial"/>
                <w:bCs/>
              </w:rPr>
            </w:pPr>
            <w:r w:rsidRPr="009F4CD2">
              <w:t>You are linked to the embedded form containing a table with already existing records (if any, otherwise, the table is empty).</w:t>
            </w:r>
          </w:p>
        </w:tc>
        <w:tc>
          <w:tcPr>
            <w:tcW w:w="1264" w:type="dxa"/>
          </w:tcPr>
          <w:p w14:paraId="59050922" w14:textId="77777777" w:rsidR="00467E8A" w:rsidRPr="009F4CD2" w:rsidRDefault="00467E8A" w:rsidP="00467E8A">
            <w:pPr>
              <w:rPr>
                <w:rFonts w:cs="Arial"/>
                <w:bCs/>
              </w:rPr>
            </w:pPr>
          </w:p>
        </w:tc>
      </w:tr>
      <w:tr w:rsidR="00467E8A" w:rsidRPr="009F4CD2" w14:paraId="0A435FB9" w14:textId="77777777" w:rsidTr="00467E8A">
        <w:trPr>
          <w:trHeight w:val="576"/>
        </w:trPr>
        <w:tc>
          <w:tcPr>
            <w:tcW w:w="900" w:type="dxa"/>
            <w:shd w:val="clear" w:color="auto" w:fill="auto"/>
          </w:tcPr>
          <w:p w14:paraId="6F715536" w14:textId="77777777" w:rsidR="00467E8A" w:rsidRDefault="00467E8A" w:rsidP="00467E8A">
            <w:r>
              <w:t>21</w:t>
            </w:r>
          </w:p>
        </w:tc>
        <w:tc>
          <w:tcPr>
            <w:tcW w:w="1592" w:type="dxa"/>
            <w:shd w:val="clear" w:color="auto" w:fill="auto"/>
          </w:tcPr>
          <w:p w14:paraId="69DEDE71" w14:textId="77777777" w:rsidR="00467E8A" w:rsidRPr="0064637F" w:rsidRDefault="00467E8A" w:rsidP="00467E8A">
            <w:pPr>
              <w:rPr>
                <w:rStyle w:val="SAPEmphasis"/>
              </w:rPr>
            </w:pPr>
            <w:r w:rsidRPr="0064637F">
              <w:rPr>
                <w:rStyle w:val="SAPEmphasis"/>
              </w:rPr>
              <w:t>Create New Clinical Details Record</w:t>
            </w:r>
          </w:p>
        </w:tc>
        <w:tc>
          <w:tcPr>
            <w:tcW w:w="2880" w:type="dxa"/>
            <w:shd w:val="clear" w:color="auto" w:fill="auto"/>
          </w:tcPr>
          <w:p w14:paraId="26088F8F" w14:textId="77777777" w:rsidR="00467E8A" w:rsidRPr="009F4CD2" w:rsidRDefault="00467E8A" w:rsidP="00467E8A">
            <w:r w:rsidRPr="009F4CD2">
              <w:t xml:space="preserve">On the displayed </w:t>
            </w:r>
            <w:r w:rsidRPr="007F7714">
              <w:rPr>
                <w:rStyle w:val="SAPScreenElement"/>
              </w:rPr>
              <w:t xml:space="preserve">Clinical Details </w:t>
            </w:r>
            <w:r w:rsidRPr="009F4CD2">
              <w:t>page</w:t>
            </w:r>
            <w:r>
              <w:t>,</w:t>
            </w:r>
            <w:r w:rsidRPr="009F4CD2">
              <w:t xml:space="preserve"> select the </w:t>
            </w:r>
            <w:r w:rsidRPr="009F4CD2">
              <w:rPr>
                <w:rStyle w:val="SAPScreenElement"/>
              </w:rPr>
              <w:t>New</w:t>
            </w:r>
            <w:r w:rsidRPr="009F4CD2">
              <w:t xml:space="preserve"> pushbutton.</w:t>
            </w:r>
          </w:p>
        </w:tc>
        <w:tc>
          <w:tcPr>
            <w:tcW w:w="4798" w:type="dxa"/>
            <w:shd w:val="clear" w:color="auto" w:fill="auto"/>
          </w:tcPr>
          <w:p w14:paraId="31783A1D" w14:textId="77777777" w:rsidR="00467E8A" w:rsidRDefault="00467E8A" w:rsidP="00467E8A">
            <w:pPr>
              <w:rPr>
                <w:rStyle w:val="SAPScreenElement"/>
              </w:rPr>
            </w:pPr>
          </w:p>
        </w:tc>
        <w:tc>
          <w:tcPr>
            <w:tcW w:w="2852" w:type="dxa"/>
            <w:shd w:val="clear" w:color="auto" w:fill="auto"/>
          </w:tcPr>
          <w:p w14:paraId="6C5A4A37" w14:textId="77777777" w:rsidR="00467E8A" w:rsidRPr="009F4CD2" w:rsidRDefault="00467E8A" w:rsidP="00467E8A">
            <w:pPr>
              <w:rPr>
                <w:rFonts w:cs="Arial"/>
                <w:bCs/>
              </w:rPr>
            </w:pPr>
            <w:r w:rsidRPr="009F4CD2">
              <w:t>The fields to be filled in the form show up below the table.</w:t>
            </w:r>
          </w:p>
        </w:tc>
        <w:tc>
          <w:tcPr>
            <w:tcW w:w="1264" w:type="dxa"/>
          </w:tcPr>
          <w:p w14:paraId="5EDE1E75" w14:textId="77777777" w:rsidR="00467E8A" w:rsidRPr="009F4CD2" w:rsidRDefault="00467E8A" w:rsidP="00467E8A">
            <w:pPr>
              <w:rPr>
                <w:rFonts w:cs="Arial"/>
                <w:bCs/>
              </w:rPr>
            </w:pPr>
          </w:p>
        </w:tc>
      </w:tr>
      <w:tr w:rsidR="00467E8A" w:rsidRPr="009F4CD2" w14:paraId="33E304A2" w14:textId="77777777" w:rsidTr="00467E8A">
        <w:trPr>
          <w:trHeight w:val="576"/>
        </w:trPr>
        <w:tc>
          <w:tcPr>
            <w:tcW w:w="900" w:type="dxa"/>
            <w:vMerge w:val="restart"/>
            <w:shd w:val="clear" w:color="auto" w:fill="auto"/>
          </w:tcPr>
          <w:p w14:paraId="55BC014A" w14:textId="77777777" w:rsidR="00467E8A" w:rsidRDefault="00467E8A" w:rsidP="00467E8A">
            <w:r>
              <w:t>22</w:t>
            </w:r>
          </w:p>
        </w:tc>
        <w:tc>
          <w:tcPr>
            <w:tcW w:w="1592" w:type="dxa"/>
            <w:vMerge w:val="restart"/>
            <w:shd w:val="clear" w:color="auto" w:fill="auto"/>
          </w:tcPr>
          <w:p w14:paraId="288A5FDB" w14:textId="77777777" w:rsidR="00467E8A" w:rsidRPr="0064637F" w:rsidRDefault="00467E8A" w:rsidP="00467E8A">
            <w:pPr>
              <w:rPr>
                <w:rStyle w:val="SAPEmphasis"/>
              </w:rPr>
            </w:pPr>
            <w:r w:rsidRPr="0064637F">
              <w:rPr>
                <w:rStyle w:val="SAPEmphasis"/>
              </w:rPr>
              <w:t>Maintain Clinical Details</w:t>
            </w:r>
          </w:p>
        </w:tc>
        <w:tc>
          <w:tcPr>
            <w:tcW w:w="2880" w:type="dxa"/>
            <w:vMerge w:val="restart"/>
            <w:shd w:val="clear" w:color="auto" w:fill="auto"/>
          </w:tcPr>
          <w:p w14:paraId="5F8C2495" w14:textId="77777777" w:rsidR="00467E8A" w:rsidRPr="009F4CD2" w:rsidRDefault="00467E8A" w:rsidP="00467E8A">
            <w:r w:rsidRPr="00187B9E">
              <w:t>Enter the validity period for the record:</w:t>
            </w:r>
          </w:p>
        </w:tc>
        <w:tc>
          <w:tcPr>
            <w:tcW w:w="4798" w:type="dxa"/>
            <w:shd w:val="clear" w:color="auto" w:fill="auto"/>
          </w:tcPr>
          <w:p w14:paraId="1E6441AC" w14:textId="77777777" w:rsidR="00467E8A" w:rsidRDefault="00467E8A" w:rsidP="00467E8A">
            <w:pPr>
              <w:rPr>
                <w:rStyle w:val="SAPScreenElement"/>
              </w:rPr>
            </w:pPr>
            <w:r w:rsidRPr="009F4CD2">
              <w:rPr>
                <w:rStyle w:val="SAPScreenElement"/>
              </w:rPr>
              <w:t>Valid From:</w:t>
            </w:r>
            <w:r w:rsidRPr="009F4CD2">
              <w:rPr>
                <w:i/>
              </w:rPr>
              <w:t xml:space="preserve"> </w:t>
            </w:r>
            <w:r>
              <w:t>defaults to the hiring date; select as appropriate from calendar help</w:t>
            </w:r>
          </w:p>
        </w:tc>
        <w:tc>
          <w:tcPr>
            <w:tcW w:w="2852" w:type="dxa"/>
            <w:vMerge w:val="restart"/>
            <w:shd w:val="clear" w:color="auto" w:fill="auto"/>
          </w:tcPr>
          <w:p w14:paraId="07381949" w14:textId="77777777" w:rsidR="00467E8A" w:rsidRPr="009F4CD2" w:rsidRDefault="00467E8A" w:rsidP="00467E8A">
            <w:pPr>
              <w:rPr>
                <w:rFonts w:cs="Arial"/>
                <w:bCs/>
              </w:rPr>
            </w:pPr>
          </w:p>
        </w:tc>
        <w:tc>
          <w:tcPr>
            <w:tcW w:w="1264" w:type="dxa"/>
          </w:tcPr>
          <w:p w14:paraId="0E2EC909" w14:textId="77777777" w:rsidR="00467E8A" w:rsidRPr="009F4CD2" w:rsidRDefault="00467E8A" w:rsidP="00467E8A">
            <w:pPr>
              <w:rPr>
                <w:rFonts w:cs="Arial"/>
                <w:bCs/>
              </w:rPr>
            </w:pPr>
          </w:p>
        </w:tc>
      </w:tr>
      <w:tr w:rsidR="00467E8A" w:rsidRPr="009F4CD2" w14:paraId="54D35D88" w14:textId="77777777" w:rsidTr="00467E8A">
        <w:trPr>
          <w:trHeight w:val="576"/>
        </w:trPr>
        <w:tc>
          <w:tcPr>
            <w:tcW w:w="900" w:type="dxa"/>
            <w:vMerge/>
            <w:shd w:val="clear" w:color="auto" w:fill="auto"/>
          </w:tcPr>
          <w:p w14:paraId="273594B1" w14:textId="77777777" w:rsidR="00467E8A" w:rsidRDefault="00467E8A" w:rsidP="00467E8A"/>
        </w:tc>
        <w:tc>
          <w:tcPr>
            <w:tcW w:w="1592" w:type="dxa"/>
            <w:vMerge/>
            <w:shd w:val="clear" w:color="auto" w:fill="auto"/>
          </w:tcPr>
          <w:p w14:paraId="4D961BF9" w14:textId="77777777" w:rsidR="00467E8A" w:rsidRPr="009F4CD2" w:rsidRDefault="00467E8A" w:rsidP="00467E8A">
            <w:pPr>
              <w:rPr>
                <w:rFonts w:cs="Arial"/>
                <w:b/>
                <w:bCs/>
              </w:rPr>
            </w:pPr>
          </w:p>
        </w:tc>
        <w:tc>
          <w:tcPr>
            <w:tcW w:w="2880" w:type="dxa"/>
            <w:vMerge/>
            <w:shd w:val="clear" w:color="auto" w:fill="auto"/>
          </w:tcPr>
          <w:p w14:paraId="12BBF8D9" w14:textId="77777777" w:rsidR="00467E8A" w:rsidRPr="009F4CD2" w:rsidRDefault="00467E8A" w:rsidP="00467E8A"/>
        </w:tc>
        <w:tc>
          <w:tcPr>
            <w:tcW w:w="4798" w:type="dxa"/>
            <w:shd w:val="clear" w:color="auto" w:fill="auto"/>
          </w:tcPr>
          <w:p w14:paraId="50466B0E" w14:textId="77777777" w:rsidR="00467E8A" w:rsidRDefault="00467E8A" w:rsidP="00467E8A">
            <w:pPr>
              <w:rPr>
                <w:rStyle w:val="SAPScreenElement"/>
              </w:rPr>
            </w:pPr>
            <w:r w:rsidRPr="00F949A8">
              <w:rPr>
                <w:rStyle w:val="SAPScreenElement"/>
              </w:rPr>
              <w:t>To:</w:t>
            </w:r>
            <w:r w:rsidRPr="00F949A8">
              <w:t xml:space="preserve"> </w:t>
            </w:r>
            <w:r>
              <w:t xml:space="preserve">defaults to the system high date; </w:t>
            </w:r>
            <w:r w:rsidRPr="00F949A8">
              <w:t>select as appropriate</w:t>
            </w:r>
            <w:r>
              <w:t xml:space="preserve"> from calendar help</w:t>
            </w:r>
          </w:p>
        </w:tc>
        <w:tc>
          <w:tcPr>
            <w:tcW w:w="2852" w:type="dxa"/>
            <w:vMerge/>
            <w:shd w:val="clear" w:color="auto" w:fill="auto"/>
          </w:tcPr>
          <w:p w14:paraId="3885EA34" w14:textId="77777777" w:rsidR="00467E8A" w:rsidRPr="009F4CD2" w:rsidRDefault="00467E8A" w:rsidP="00467E8A">
            <w:pPr>
              <w:rPr>
                <w:rFonts w:cs="Arial"/>
                <w:bCs/>
              </w:rPr>
            </w:pPr>
          </w:p>
        </w:tc>
        <w:tc>
          <w:tcPr>
            <w:tcW w:w="1264" w:type="dxa"/>
          </w:tcPr>
          <w:p w14:paraId="047698DF" w14:textId="77777777" w:rsidR="00467E8A" w:rsidRPr="009F4CD2" w:rsidRDefault="00467E8A" w:rsidP="00467E8A">
            <w:pPr>
              <w:rPr>
                <w:rFonts w:cs="Arial"/>
                <w:bCs/>
              </w:rPr>
            </w:pPr>
          </w:p>
        </w:tc>
      </w:tr>
      <w:tr w:rsidR="00467E8A" w:rsidRPr="009F4CD2" w14:paraId="4F1761BA" w14:textId="77777777" w:rsidTr="00467E8A">
        <w:trPr>
          <w:trHeight w:val="288"/>
        </w:trPr>
        <w:tc>
          <w:tcPr>
            <w:tcW w:w="900" w:type="dxa"/>
            <w:vMerge/>
            <w:shd w:val="clear" w:color="auto" w:fill="auto"/>
          </w:tcPr>
          <w:p w14:paraId="4BB7FEED" w14:textId="77777777" w:rsidR="00467E8A" w:rsidRDefault="00467E8A" w:rsidP="00467E8A"/>
        </w:tc>
        <w:tc>
          <w:tcPr>
            <w:tcW w:w="1592" w:type="dxa"/>
            <w:vMerge/>
            <w:shd w:val="clear" w:color="auto" w:fill="auto"/>
          </w:tcPr>
          <w:p w14:paraId="6CBB9FBD" w14:textId="77777777" w:rsidR="00467E8A" w:rsidRPr="009F4CD2" w:rsidRDefault="00467E8A" w:rsidP="00467E8A">
            <w:pPr>
              <w:rPr>
                <w:rFonts w:cs="Arial"/>
                <w:b/>
                <w:bCs/>
              </w:rPr>
            </w:pPr>
          </w:p>
        </w:tc>
        <w:tc>
          <w:tcPr>
            <w:tcW w:w="2880" w:type="dxa"/>
            <w:vMerge w:val="restart"/>
            <w:shd w:val="clear" w:color="auto" w:fill="auto"/>
          </w:tcPr>
          <w:p w14:paraId="74EC0719" w14:textId="77777777" w:rsidR="00467E8A" w:rsidRPr="009F4CD2" w:rsidRDefault="00467E8A" w:rsidP="00467E8A">
            <w:r w:rsidRPr="00187B9E">
              <w:t xml:space="preserve">In the </w:t>
            </w:r>
            <w:r>
              <w:rPr>
                <w:rStyle w:val="SAPScreenElement"/>
              </w:rPr>
              <w:t>Clinical Details</w:t>
            </w:r>
            <w:r w:rsidRPr="002E7C92">
              <w:rPr>
                <w:rStyle w:val="SAPScreenElement"/>
              </w:rPr>
              <w:t xml:space="preserve"> </w:t>
            </w:r>
            <w:r>
              <w:t xml:space="preserve">part </w:t>
            </w:r>
            <w:r w:rsidRPr="00187B9E">
              <w:rPr>
                <w:rFonts w:cs="Arial"/>
                <w:bCs/>
              </w:rPr>
              <w:t>of the form</w:t>
            </w:r>
            <w:r w:rsidRPr="00187B9E">
              <w:t xml:space="preserve"> make the following entries:</w:t>
            </w:r>
          </w:p>
        </w:tc>
        <w:tc>
          <w:tcPr>
            <w:tcW w:w="4798" w:type="dxa"/>
            <w:shd w:val="clear" w:color="auto" w:fill="auto"/>
          </w:tcPr>
          <w:p w14:paraId="1DD94A96" w14:textId="77777777" w:rsidR="00467E8A" w:rsidRDefault="00467E8A" w:rsidP="00467E8A">
            <w:pPr>
              <w:rPr>
                <w:rStyle w:val="SAPScreenElement"/>
              </w:rPr>
            </w:pPr>
            <w:r w:rsidRPr="007F7714">
              <w:rPr>
                <w:rStyle w:val="SAPScreenElement"/>
              </w:rPr>
              <w:t>Registration type</w:t>
            </w:r>
            <w:r w:rsidRPr="002E7C92">
              <w:rPr>
                <w:rStyle w:val="SAPScreenElement"/>
              </w:rPr>
              <w:t>:</w:t>
            </w:r>
            <w:r>
              <w:t xml:space="preserve"> select from drop-down</w:t>
            </w:r>
          </w:p>
        </w:tc>
        <w:tc>
          <w:tcPr>
            <w:tcW w:w="2852" w:type="dxa"/>
            <w:vMerge w:val="restart"/>
            <w:shd w:val="clear" w:color="auto" w:fill="auto"/>
          </w:tcPr>
          <w:p w14:paraId="340F23C0" w14:textId="77777777" w:rsidR="00467E8A" w:rsidRPr="009F4CD2" w:rsidRDefault="00467E8A" w:rsidP="00467E8A">
            <w:pPr>
              <w:rPr>
                <w:rFonts w:cs="Arial"/>
                <w:bCs/>
              </w:rPr>
            </w:pPr>
          </w:p>
        </w:tc>
        <w:tc>
          <w:tcPr>
            <w:tcW w:w="1264" w:type="dxa"/>
          </w:tcPr>
          <w:p w14:paraId="43DB4CA0" w14:textId="77777777" w:rsidR="00467E8A" w:rsidRPr="009F4CD2" w:rsidRDefault="00467E8A" w:rsidP="00467E8A">
            <w:pPr>
              <w:rPr>
                <w:rFonts w:cs="Arial"/>
                <w:bCs/>
              </w:rPr>
            </w:pPr>
          </w:p>
        </w:tc>
      </w:tr>
      <w:tr w:rsidR="00467E8A" w:rsidRPr="009F4CD2" w14:paraId="67473E47" w14:textId="77777777" w:rsidTr="00467E8A">
        <w:trPr>
          <w:trHeight w:val="288"/>
        </w:trPr>
        <w:tc>
          <w:tcPr>
            <w:tcW w:w="900" w:type="dxa"/>
            <w:vMerge/>
            <w:shd w:val="clear" w:color="auto" w:fill="auto"/>
          </w:tcPr>
          <w:p w14:paraId="4F0D00F9" w14:textId="77777777" w:rsidR="00467E8A" w:rsidRDefault="00467E8A" w:rsidP="00467E8A"/>
        </w:tc>
        <w:tc>
          <w:tcPr>
            <w:tcW w:w="1592" w:type="dxa"/>
            <w:vMerge/>
            <w:shd w:val="clear" w:color="auto" w:fill="auto"/>
          </w:tcPr>
          <w:p w14:paraId="40EB3995" w14:textId="77777777" w:rsidR="00467E8A" w:rsidRPr="009F4CD2" w:rsidRDefault="00467E8A" w:rsidP="00467E8A">
            <w:pPr>
              <w:rPr>
                <w:rFonts w:cs="Arial"/>
                <w:b/>
                <w:bCs/>
              </w:rPr>
            </w:pPr>
          </w:p>
        </w:tc>
        <w:tc>
          <w:tcPr>
            <w:tcW w:w="2880" w:type="dxa"/>
            <w:vMerge/>
            <w:shd w:val="clear" w:color="auto" w:fill="auto"/>
          </w:tcPr>
          <w:p w14:paraId="1B0CDCE7" w14:textId="77777777" w:rsidR="00467E8A" w:rsidRPr="00187B9E" w:rsidRDefault="00467E8A" w:rsidP="00467E8A"/>
        </w:tc>
        <w:tc>
          <w:tcPr>
            <w:tcW w:w="4798" w:type="dxa"/>
            <w:shd w:val="clear" w:color="auto" w:fill="auto"/>
          </w:tcPr>
          <w:p w14:paraId="5783403D" w14:textId="77777777" w:rsidR="00467E8A" w:rsidRPr="002E7C92" w:rsidRDefault="00467E8A" w:rsidP="00467E8A">
            <w:pPr>
              <w:rPr>
                <w:rStyle w:val="SAPScreenElement"/>
              </w:rPr>
            </w:pPr>
            <w:r w:rsidRPr="007F7714">
              <w:rPr>
                <w:rStyle w:val="SAPScreenElement"/>
              </w:rPr>
              <w:t>Registration expiry date</w:t>
            </w:r>
            <w:r w:rsidRPr="002E7C92">
              <w:rPr>
                <w:rStyle w:val="SAPScreenElement"/>
              </w:rPr>
              <w:t>:</w:t>
            </w:r>
            <w:r>
              <w:t xml:space="preserve"> select </w:t>
            </w:r>
            <w:r w:rsidRPr="001D0B87">
              <w:t xml:space="preserve">date of professional registration </w:t>
            </w:r>
            <w:r>
              <w:t>from calendar help</w:t>
            </w:r>
          </w:p>
        </w:tc>
        <w:tc>
          <w:tcPr>
            <w:tcW w:w="2852" w:type="dxa"/>
            <w:vMerge/>
            <w:shd w:val="clear" w:color="auto" w:fill="auto"/>
          </w:tcPr>
          <w:p w14:paraId="61445872" w14:textId="77777777" w:rsidR="00467E8A" w:rsidRDefault="00467E8A" w:rsidP="00467E8A">
            <w:pPr>
              <w:rPr>
                <w:rFonts w:cs="Arial"/>
                <w:bCs/>
              </w:rPr>
            </w:pPr>
          </w:p>
        </w:tc>
        <w:tc>
          <w:tcPr>
            <w:tcW w:w="1264" w:type="dxa"/>
          </w:tcPr>
          <w:p w14:paraId="16020A06" w14:textId="77777777" w:rsidR="00467E8A" w:rsidRPr="009F4CD2" w:rsidRDefault="00467E8A" w:rsidP="00467E8A">
            <w:pPr>
              <w:rPr>
                <w:rFonts w:cs="Arial"/>
                <w:bCs/>
              </w:rPr>
            </w:pPr>
          </w:p>
        </w:tc>
      </w:tr>
      <w:tr w:rsidR="00467E8A" w:rsidRPr="009F4CD2" w14:paraId="4F616EE8" w14:textId="77777777" w:rsidTr="00467E8A">
        <w:trPr>
          <w:trHeight w:val="288"/>
        </w:trPr>
        <w:tc>
          <w:tcPr>
            <w:tcW w:w="900" w:type="dxa"/>
            <w:vMerge/>
            <w:shd w:val="clear" w:color="auto" w:fill="auto"/>
          </w:tcPr>
          <w:p w14:paraId="332D092E" w14:textId="77777777" w:rsidR="00467E8A" w:rsidRDefault="00467E8A" w:rsidP="00467E8A"/>
        </w:tc>
        <w:tc>
          <w:tcPr>
            <w:tcW w:w="1592" w:type="dxa"/>
            <w:vMerge/>
            <w:shd w:val="clear" w:color="auto" w:fill="auto"/>
          </w:tcPr>
          <w:p w14:paraId="61C5E5F4" w14:textId="77777777" w:rsidR="00467E8A" w:rsidRPr="009F4CD2" w:rsidRDefault="00467E8A" w:rsidP="00467E8A">
            <w:pPr>
              <w:rPr>
                <w:rFonts w:cs="Arial"/>
                <w:b/>
                <w:bCs/>
              </w:rPr>
            </w:pPr>
          </w:p>
        </w:tc>
        <w:tc>
          <w:tcPr>
            <w:tcW w:w="2880" w:type="dxa"/>
            <w:vMerge/>
            <w:shd w:val="clear" w:color="auto" w:fill="auto"/>
          </w:tcPr>
          <w:p w14:paraId="00139CFC" w14:textId="77777777" w:rsidR="00467E8A" w:rsidRPr="00187B9E" w:rsidRDefault="00467E8A" w:rsidP="00467E8A"/>
        </w:tc>
        <w:tc>
          <w:tcPr>
            <w:tcW w:w="4798" w:type="dxa"/>
            <w:shd w:val="clear" w:color="auto" w:fill="auto"/>
          </w:tcPr>
          <w:p w14:paraId="0B7A0CC6" w14:textId="77777777" w:rsidR="00467E8A" w:rsidRPr="002E7C92" w:rsidRDefault="00467E8A" w:rsidP="00467E8A">
            <w:pPr>
              <w:rPr>
                <w:rStyle w:val="SAPScreenElement"/>
              </w:rPr>
            </w:pPr>
            <w:r w:rsidRPr="007F7714">
              <w:rPr>
                <w:rStyle w:val="SAPScreenElement"/>
              </w:rPr>
              <w:t xml:space="preserve">Registration </w:t>
            </w:r>
            <w:r>
              <w:rPr>
                <w:rStyle w:val="SAPScreenElement"/>
              </w:rPr>
              <w:t>number</w:t>
            </w:r>
            <w:r w:rsidRPr="002E7C92">
              <w:rPr>
                <w:rStyle w:val="SAPScreenElement"/>
              </w:rPr>
              <w:t>:</w:t>
            </w:r>
            <w:r>
              <w:t xml:space="preserve"> enter as appropriate</w:t>
            </w:r>
          </w:p>
        </w:tc>
        <w:tc>
          <w:tcPr>
            <w:tcW w:w="2852" w:type="dxa"/>
            <w:vMerge/>
            <w:shd w:val="clear" w:color="auto" w:fill="auto"/>
          </w:tcPr>
          <w:p w14:paraId="6448B543" w14:textId="77777777" w:rsidR="00467E8A" w:rsidRDefault="00467E8A" w:rsidP="00467E8A">
            <w:pPr>
              <w:rPr>
                <w:rFonts w:cs="Arial"/>
                <w:bCs/>
              </w:rPr>
            </w:pPr>
          </w:p>
        </w:tc>
        <w:tc>
          <w:tcPr>
            <w:tcW w:w="1264" w:type="dxa"/>
          </w:tcPr>
          <w:p w14:paraId="545EAEB6" w14:textId="77777777" w:rsidR="00467E8A" w:rsidRPr="009F4CD2" w:rsidRDefault="00467E8A" w:rsidP="00467E8A">
            <w:pPr>
              <w:rPr>
                <w:rFonts w:cs="Arial"/>
                <w:bCs/>
              </w:rPr>
            </w:pPr>
          </w:p>
        </w:tc>
      </w:tr>
      <w:tr w:rsidR="00467E8A" w:rsidRPr="009F4CD2" w14:paraId="16DECB15" w14:textId="77777777" w:rsidTr="00467E8A">
        <w:trPr>
          <w:trHeight w:val="288"/>
        </w:trPr>
        <w:tc>
          <w:tcPr>
            <w:tcW w:w="900" w:type="dxa"/>
            <w:vMerge/>
            <w:shd w:val="clear" w:color="auto" w:fill="auto"/>
          </w:tcPr>
          <w:p w14:paraId="67E89E9C" w14:textId="77777777" w:rsidR="00467E8A" w:rsidRDefault="00467E8A" w:rsidP="00467E8A"/>
        </w:tc>
        <w:tc>
          <w:tcPr>
            <w:tcW w:w="1592" w:type="dxa"/>
            <w:vMerge/>
            <w:shd w:val="clear" w:color="auto" w:fill="auto"/>
          </w:tcPr>
          <w:p w14:paraId="6219A8D4" w14:textId="77777777" w:rsidR="00467E8A" w:rsidRPr="009F4CD2" w:rsidRDefault="00467E8A" w:rsidP="00467E8A">
            <w:pPr>
              <w:rPr>
                <w:rFonts w:cs="Arial"/>
                <w:b/>
                <w:bCs/>
              </w:rPr>
            </w:pPr>
          </w:p>
        </w:tc>
        <w:tc>
          <w:tcPr>
            <w:tcW w:w="2880" w:type="dxa"/>
            <w:vMerge/>
            <w:shd w:val="clear" w:color="auto" w:fill="auto"/>
          </w:tcPr>
          <w:p w14:paraId="0D6EA4E9" w14:textId="77777777" w:rsidR="00467E8A" w:rsidRPr="00187B9E" w:rsidRDefault="00467E8A" w:rsidP="00467E8A"/>
        </w:tc>
        <w:tc>
          <w:tcPr>
            <w:tcW w:w="4798" w:type="dxa"/>
            <w:shd w:val="clear" w:color="auto" w:fill="auto"/>
          </w:tcPr>
          <w:p w14:paraId="68B93497" w14:textId="77777777" w:rsidR="00467E8A" w:rsidRDefault="00467E8A" w:rsidP="00467E8A">
            <w:r w:rsidRPr="007F7714">
              <w:rPr>
                <w:rStyle w:val="SAPScreenElement"/>
              </w:rPr>
              <w:t>Clinical Status</w:t>
            </w:r>
            <w:r w:rsidRPr="002E7C92">
              <w:rPr>
                <w:rStyle w:val="SAPScreenElement"/>
              </w:rPr>
              <w:t>:</w:t>
            </w:r>
            <w:r>
              <w:t xml:space="preserve"> select from drop-down</w:t>
            </w:r>
          </w:p>
          <w:p w14:paraId="24237CAB" w14:textId="77777777" w:rsidR="00467E8A" w:rsidRPr="009F4CD2" w:rsidRDefault="00467E8A" w:rsidP="00467E8A">
            <w:pPr>
              <w:pStyle w:val="SAPNoteHeading"/>
              <w:ind w:left="349"/>
            </w:pPr>
            <w:r w:rsidRPr="009F4CD2">
              <w:rPr>
                <w:noProof/>
              </w:rPr>
              <w:drawing>
                <wp:inline distT="0" distB="0" distL="0" distR="0" wp14:anchorId="3995DA56" wp14:editId="44E5E9FC">
                  <wp:extent cx="228600" cy="228600"/>
                  <wp:effectExtent l="0" t="0" r="0" b="0"/>
                  <wp:docPr id="28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F4CD2">
              <w:t> Note</w:t>
            </w:r>
          </w:p>
          <w:p w14:paraId="0072709C" w14:textId="77777777" w:rsidR="00467E8A" w:rsidRPr="002E7C92" w:rsidRDefault="00467E8A" w:rsidP="00467E8A">
            <w:pPr>
              <w:ind w:left="349"/>
              <w:rPr>
                <w:rStyle w:val="SAPScreenElement"/>
              </w:rPr>
            </w:pPr>
            <w:r w:rsidRPr="001D0B87">
              <w:t>Specifies whether the contract has clinical status, and if so, describes the contract type.</w:t>
            </w:r>
          </w:p>
        </w:tc>
        <w:tc>
          <w:tcPr>
            <w:tcW w:w="2852" w:type="dxa"/>
            <w:vMerge/>
            <w:shd w:val="clear" w:color="auto" w:fill="auto"/>
          </w:tcPr>
          <w:p w14:paraId="4156C4E6" w14:textId="77777777" w:rsidR="00467E8A" w:rsidRDefault="00467E8A" w:rsidP="00467E8A">
            <w:pPr>
              <w:rPr>
                <w:rFonts w:cs="Arial"/>
                <w:bCs/>
              </w:rPr>
            </w:pPr>
          </w:p>
        </w:tc>
        <w:tc>
          <w:tcPr>
            <w:tcW w:w="1264" w:type="dxa"/>
          </w:tcPr>
          <w:p w14:paraId="38CC762F" w14:textId="77777777" w:rsidR="00467E8A" w:rsidRPr="009F4CD2" w:rsidRDefault="00467E8A" w:rsidP="00467E8A">
            <w:pPr>
              <w:rPr>
                <w:rFonts w:cs="Arial"/>
                <w:bCs/>
              </w:rPr>
            </w:pPr>
          </w:p>
        </w:tc>
      </w:tr>
      <w:tr w:rsidR="00467E8A" w:rsidRPr="009F4CD2" w14:paraId="6A4ABB6B" w14:textId="77777777" w:rsidTr="00467E8A">
        <w:trPr>
          <w:trHeight w:val="288"/>
        </w:trPr>
        <w:tc>
          <w:tcPr>
            <w:tcW w:w="900" w:type="dxa"/>
            <w:vMerge/>
            <w:shd w:val="clear" w:color="auto" w:fill="auto"/>
          </w:tcPr>
          <w:p w14:paraId="7C21AE94" w14:textId="77777777" w:rsidR="00467E8A" w:rsidRDefault="00467E8A" w:rsidP="00467E8A"/>
        </w:tc>
        <w:tc>
          <w:tcPr>
            <w:tcW w:w="1592" w:type="dxa"/>
            <w:vMerge/>
            <w:shd w:val="clear" w:color="auto" w:fill="auto"/>
          </w:tcPr>
          <w:p w14:paraId="33336EAF" w14:textId="77777777" w:rsidR="00467E8A" w:rsidRPr="009F4CD2" w:rsidRDefault="00467E8A" w:rsidP="00467E8A">
            <w:pPr>
              <w:rPr>
                <w:rFonts w:cs="Arial"/>
                <w:b/>
                <w:bCs/>
              </w:rPr>
            </w:pPr>
          </w:p>
        </w:tc>
        <w:tc>
          <w:tcPr>
            <w:tcW w:w="2880" w:type="dxa"/>
            <w:vMerge/>
            <w:shd w:val="clear" w:color="auto" w:fill="auto"/>
          </w:tcPr>
          <w:p w14:paraId="572A006C" w14:textId="77777777" w:rsidR="00467E8A" w:rsidRPr="00187B9E" w:rsidRDefault="00467E8A" w:rsidP="00467E8A"/>
        </w:tc>
        <w:tc>
          <w:tcPr>
            <w:tcW w:w="4798" w:type="dxa"/>
            <w:shd w:val="clear" w:color="auto" w:fill="auto"/>
          </w:tcPr>
          <w:p w14:paraId="015F08B4" w14:textId="77777777" w:rsidR="00467E8A" w:rsidRPr="002E7C92" w:rsidRDefault="00467E8A" w:rsidP="00467E8A">
            <w:pPr>
              <w:rPr>
                <w:rStyle w:val="SAPScreenElement"/>
              </w:rPr>
            </w:pPr>
            <w:r w:rsidRPr="007F7714">
              <w:rPr>
                <w:rStyle w:val="SAPScreenElement"/>
              </w:rPr>
              <w:t>Clinical access confirmed</w:t>
            </w:r>
            <w:r>
              <w:rPr>
                <w:rStyle w:val="SAPScreenElement"/>
              </w:rPr>
              <w:t>:</w:t>
            </w:r>
            <w:r>
              <w:t xml:space="preserve"> flag checkbox if appropriate</w:t>
            </w:r>
          </w:p>
        </w:tc>
        <w:tc>
          <w:tcPr>
            <w:tcW w:w="2852" w:type="dxa"/>
            <w:vMerge/>
            <w:shd w:val="clear" w:color="auto" w:fill="auto"/>
          </w:tcPr>
          <w:p w14:paraId="35DD9039" w14:textId="77777777" w:rsidR="00467E8A" w:rsidRDefault="00467E8A" w:rsidP="00467E8A">
            <w:pPr>
              <w:rPr>
                <w:rFonts w:cs="Arial"/>
                <w:bCs/>
              </w:rPr>
            </w:pPr>
          </w:p>
        </w:tc>
        <w:tc>
          <w:tcPr>
            <w:tcW w:w="1264" w:type="dxa"/>
          </w:tcPr>
          <w:p w14:paraId="0FF2A258" w14:textId="77777777" w:rsidR="00467E8A" w:rsidRPr="009F4CD2" w:rsidRDefault="00467E8A" w:rsidP="00467E8A">
            <w:pPr>
              <w:rPr>
                <w:rFonts w:cs="Arial"/>
                <w:bCs/>
              </w:rPr>
            </w:pPr>
          </w:p>
        </w:tc>
      </w:tr>
      <w:tr w:rsidR="00467E8A" w:rsidRPr="009F4CD2" w14:paraId="484FF481" w14:textId="77777777" w:rsidTr="00467E8A">
        <w:trPr>
          <w:trHeight w:val="288"/>
        </w:trPr>
        <w:tc>
          <w:tcPr>
            <w:tcW w:w="900" w:type="dxa"/>
            <w:vMerge/>
            <w:shd w:val="clear" w:color="auto" w:fill="auto"/>
          </w:tcPr>
          <w:p w14:paraId="5004F394" w14:textId="77777777" w:rsidR="00467E8A" w:rsidRDefault="00467E8A" w:rsidP="00467E8A"/>
        </w:tc>
        <w:tc>
          <w:tcPr>
            <w:tcW w:w="1592" w:type="dxa"/>
            <w:vMerge/>
            <w:shd w:val="clear" w:color="auto" w:fill="auto"/>
          </w:tcPr>
          <w:p w14:paraId="69014A55" w14:textId="77777777" w:rsidR="00467E8A" w:rsidRPr="009F4CD2" w:rsidRDefault="00467E8A" w:rsidP="00467E8A">
            <w:pPr>
              <w:rPr>
                <w:rFonts w:cs="Arial"/>
                <w:b/>
                <w:bCs/>
              </w:rPr>
            </w:pPr>
          </w:p>
        </w:tc>
        <w:tc>
          <w:tcPr>
            <w:tcW w:w="2880" w:type="dxa"/>
            <w:vMerge/>
            <w:shd w:val="clear" w:color="auto" w:fill="auto"/>
          </w:tcPr>
          <w:p w14:paraId="718D8959" w14:textId="77777777" w:rsidR="00467E8A" w:rsidRPr="00187B9E" w:rsidRDefault="00467E8A" w:rsidP="00467E8A"/>
        </w:tc>
        <w:tc>
          <w:tcPr>
            <w:tcW w:w="4798" w:type="dxa"/>
            <w:shd w:val="clear" w:color="auto" w:fill="auto"/>
          </w:tcPr>
          <w:p w14:paraId="5DDB1FCE" w14:textId="77777777" w:rsidR="00467E8A" w:rsidRDefault="00467E8A" w:rsidP="00467E8A">
            <w:r w:rsidRPr="007F7714">
              <w:rPr>
                <w:rStyle w:val="SAPScreenElement"/>
              </w:rPr>
              <w:t>Clinical excellence award</w:t>
            </w:r>
            <w:r w:rsidRPr="002E7C92">
              <w:rPr>
                <w:rStyle w:val="SAPScreenElement"/>
              </w:rPr>
              <w:t>:</w:t>
            </w:r>
            <w:r>
              <w:t xml:space="preserve"> select from drop-down</w:t>
            </w:r>
          </w:p>
          <w:p w14:paraId="3A600112" w14:textId="77777777" w:rsidR="00467E8A" w:rsidRPr="009F4CD2" w:rsidRDefault="00467E8A" w:rsidP="00467E8A">
            <w:pPr>
              <w:pStyle w:val="SAPNoteHeading"/>
              <w:ind w:left="349"/>
            </w:pPr>
            <w:r w:rsidRPr="009F4CD2">
              <w:rPr>
                <w:noProof/>
              </w:rPr>
              <w:drawing>
                <wp:inline distT="0" distB="0" distL="0" distR="0" wp14:anchorId="434E5318" wp14:editId="2ED6A4CC">
                  <wp:extent cx="228600" cy="228600"/>
                  <wp:effectExtent l="0" t="0" r="0" b="0"/>
                  <wp:docPr id="28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F4CD2">
              <w:t> Note</w:t>
            </w:r>
          </w:p>
          <w:p w14:paraId="1015E436" w14:textId="77777777" w:rsidR="00467E8A" w:rsidRPr="002E7C92" w:rsidRDefault="00467E8A" w:rsidP="00467E8A">
            <w:pPr>
              <w:ind w:left="349"/>
              <w:rPr>
                <w:rStyle w:val="SAPScreenElement"/>
              </w:rPr>
            </w:pPr>
            <w:r w:rsidRPr="001D0B87">
              <w:t xml:space="preserve">Specifies whether the </w:t>
            </w:r>
            <w:r>
              <w:t xml:space="preserve">employee has received </w:t>
            </w:r>
            <w:r w:rsidRPr="001D0B87">
              <w:t>has received an award for clinical d</w:t>
            </w:r>
            <w:r>
              <w:t>istinction, excellence or merit</w:t>
            </w:r>
            <w:r w:rsidRPr="001D0B87">
              <w:t>.</w:t>
            </w:r>
          </w:p>
        </w:tc>
        <w:tc>
          <w:tcPr>
            <w:tcW w:w="2852" w:type="dxa"/>
            <w:vMerge/>
            <w:shd w:val="clear" w:color="auto" w:fill="auto"/>
          </w:tcPr>
          <w:p w14:paraId="32E0A8D6" w14:textId="77777777" w:rsidR="00467E8A" w:rsidRDefault="00467E8A" w:rsidP="00467E8A">
            <w:pPr>
              <w:rPr>
                <w:rFonts w:cs="Arial"/>
                <w:bCs/>
              </w:rPr>
            </w:pPr>
          </w:p>
        </w:tc>
        <w:tc>
          <w:tcPr>
            <w:tcW w:w="1264" w:type="dxa"/>
          </w:tcPr>
          <w:p w14:paraId="6FB9DC93" w14:textId="77777777" w:rsidR="00467E8A" w:rsidRPr="009F4CD2" w:rsidRDefault="00467E8A" w:rsidP="00467E8A">
            <w:pPr>
              <w:rPr>
                <w:rFonts w:cs="Arial"/>
                <w:bCs/>
              </w:rPr>
            </w:pPr>
          </w:p>
        </w:tc>
      </w:tr>
      <w:tr w:rsidR="00467E8A" w:rsidRPr="009F4CD2" w14:paraId="14FFB93A" w14:textId="77777777" w:rsidTr="00467E8A">
        <w:trPr>
          <w:trHeight w:val="288"/>
        </w:trPr>
        <w:tc>
          <w:tcPr>
            <w:tcW w:w="900" w:type="dxa"/>
            <w:vMerge/>
            <w:shd w:val="clear" w:color="auto" w:fill="auto"/>
          </w:tcPr>
          <w:p w14:paraId="3E63D181" w14:textId="77777777" w:rsidR="00467E8A" w:rsidRDefault="00467E8A" w:rsidP="00467E8A"/>
        </w:tc>
        <w:tc>
          <w:tcPr>
            <w:tcW w:w="1592" w:type="dxa"/>
            <w:vMerge/>
            <w:shd w:val="clear" w:color="auto" w:fill="auto"/>
          </w:tcPr>
          <w:p w14:paraId="16691722" w14:textId="77777777" w:rsidR="00467E8A" w:rsidRPr="009F4CD2" w:rsidRDefault="00467E8A" w:rsidP="00467E8A">
            <w:pPr>
              <w:rPr>
                <w:rFonts w:cs="Arial"/>
                <w:b/>
                <w:bCs/>
              </w:rPr>
            </w:pPr>
          </w:p>
        </w:tc>
        <w:tc>
          <w:tcPr>
            <w:tcW w:w="2880" w:type="dxa"/>
            <w:vMerge/>
            <w:shd w:val="clear" w:color="auto" w:fill="auto"/>
          </w:tcPr>
          <w:p w14:paraId="58A941F3" w14:textId="77777777" w:rsidR="00467E8A" w:rsidRPr="00187B9E" w:rsidRDefault="00467E8A" w:rsidP="00467E8A"/>
        </w:tc>
        <w:tc>
          <w:tcPr>
            <w:tcW w:w="4798" w:type="dxa"/>
            <w:shd w:val="clear" w:color="auto" w:fill="auto"/>
          </w:tcPr>
          <w:p w14:paraId="7053F5DE" w14:textId="77777777" w:rsidR="00467E8A" w:rsidRPr="002E7C92" w:rsidRDefault="00467E8A" w:rsidP="00467E8A">
            <w:pPr>
              <w:rPr>
                <w:rStyle w:val="SAPScreenElement"/>
              </w:rPr>
            </w:pPr>
            <w:r w:rsidRPr="007F7714">
              <w:rPr>
                <w:rStyle w:val="SAPScreenElement"/>
              </w:rPr>
              <w:t>Based at</w:t>
            </w:r>
            <w:r w:rsidRPr="002E7C92">
              <w:rPr>
                <w:rStyle w:val="SAPScreenElement"/>
              </w:rPr>
              <w:t>:</w:t>
            </w:r>
            <w:r>
              <w:t xml:space="preserve"> select hospital from value help</w:t>
            </w:r>
          </w:p>
        </w:tc>
        <w:tc>
          <w:tcPr>
            <w:tcW w:w="2852" w:type="dxa"/>
            <w:vMerge/>
            <w:shd w:val="clear" w:color="auto" w:fill="auto"/>
          </w:tcPr>
          <w:p w14:paraId="600C49BF" w14:textId="77777777" w:rsidR="00467E8A" w:rsidRDefault="00467E8A" w:rsidP="00467E8A">
            <w:pPr>
              <w:rPr>
                <w:rFonts w:cs="Arial"/>
                <w:bCs/>
              </w:rPr>
            </w:pPr>
          </w:p>
        </w:tc>
        <w:tc>
          <w:tcPr>
            <w:tcW w:w="1264" w:type="dxa"/>
          </w:tcPr>
          <w:p w14:paraId="52760737" w14:textId="77777777" w:rsidR="00467E8A" w:rsidRPr="009F4CD2" w:rsidRDefault="00467E8A" w:rsidP="00467E8A">
            <w:pPr>
              <w:rPr>
                <w:rFonts w:cs="Arial"/>
                <w:bCs/>
              </w:rPr>
            </w:pPr>
          </w:p>
        </w:tc>
      </w:tr>
      <w:tr w:rsidR="00467E8A" w:rsidRPr="009F4CD2" w14:paraId="2FC29ED8" w14:textId="77777777" w:rsidTr="00467E8A">
        <w:trPr>
          <w:trHeight w:val="288"/>
        </w:trPr>
        <w:tc>
          <w:tcPr>
            <w:tcW w:w="900" w:type="dxa"/>
            <w:vMerge/>
            <w:shd w:val="clear" w:color="auto" w:fill="auto"/>
          </w:tcPr>
          <w:p w14:paraId="31719D4B" w14:textId="77777777" w:rsidR="00467E8A" w:rsidRDefault="00467E8A" w:rsidP="00467E8A"/>
        </w:tc>
        <w:tc>
          <w:tcPr>
            <w:tcW w:w="1592" w:type="dxa"/>
            <w:vMerge/>
            <w:shd w:val="clear" w:color="auto" w:fill="auto"/>
          </w:tcPr>
          <w:p w14:paraId="6EAC1B10" w14:textId="77777777" w:rsidR="00467E8A" w:rsidRPr="009F4CD2" w:rsidRDefault="00467E8A" w:rsidP="00467E8A">
            <w:pPr>
              <w:rPr>
                <w:rFonts w:cs="Arial"/>
                <w:b/>
                <w:bCs/>
              </w:rPr>
            </w:pPr>
          </w:p>
        </w:tc>
        <w:tc>
          <w:tcPr>
            <w:tcW w:w="2880" w:type="dxa"/>
            <w:vMerge/>
            <w:shd w:val="clear" w:color="auto" w:fill="auto"/>
          </w:tcPr>
          <w:p w14:paraId="5B972654" w14:textId="77777777" w:rsidR="00467E8A" w:rsidRPr="00187B9E" w:rsidRDefault="00467E8A" w:rsidP="00467E8A"/>
        </w:tc>
        <w:tc>
          <w:tcPr>
            <w:tcW w:w="4798" w:type="dxa"/>
            <w:shd w:val="clear" w:color="auto" w:fill="auto"/>
          </w:tcPr>
          <w:p w14:paraId="50A6458C" w14:textId="77777777" w:rsidR="00467E8A" w:rsidRPr="002E7C92" w:rsidRDefault="00467E8A" w:rsidP="00467E8A">
            <w:pPr>
              <w:rPr>
                <w:rStyle w:val="SAPScreenElement"/>
              </w:rPr>
            </w:pPr>
            <w:r w:rsidRPr="007F7714">
              <w:rPr>
                <w:rStyle w:val="SAPScreenElement"/>
              </w:rPr>
              <w:t>National Training number</w:t>
            </w:r>
            <w:r w:rsidRPr="002E7C92">
              <w:rPr>
                <w:rStyle w:val="SAPScreenElement"/>
              </w:rPr>
              <w:t>:</w:t>
            </w:r>
            <w:r>
              <w:t xml:space="preserve"> enter as appropriate</w:t>
            </w:r>
          </w:p>
        </w:tc>
        <w:tc>
          <w:tcPr>
            <w:tcW w:w="2852" w:type="dxa"/>
            <w:vMerge/>
            <w:shd w:val="clear" w:color="auto" w:fill="auto"/>
          </w:tcPr>
          <w:p w14:paraId="15C6EE51" w14:textId="77777777" w:rsidR="00467E8A" w:rsidRDefault="00467E8A" w:rsidP="00467E8A">
            <w:pPr>
              <w:rPr>
                <w:rFonts w:cs="Arial"/>
                <w:bCs/>
              </w:rPr>
            </w:pPr>
          </w:p>
        </w:tc>
        <w:tc>
          <w:tcPr>
            <w:tcW w:w="1264" w:type="dxa"/>
          </w:tcPr>
          <w:p w14:paraId="0BB166D5" w14:textId="77777777" w:rsidR="00467E8A" w:rsidRPr="009F4CD2" w:rsidRDefault="00467E8A" w:rsidP="00467E8A">
            <w:pPr>
              <w:rPr>
                <w:rFonts w:cs="Arial"/>
                <w:bCs/>
              </w:rPr>
            </w:pPr>
          </w:p>
        </w:tc>
      </w:tr>
      <w:tr w:rsidR="00467E8A" w:rsidRPr="009F4CD2" w14:paraId="39EC4694" w14:textId="77777777" w:rsidTr="00467E8A">
        <w:trPr>
          <w:trHeight w:val="288"/>
        </w:trPr>
        <w:tc>
          <w:tcPr>
            <w:tcW w:w="900" w:type="dxa"/>
            <w:vMerge/>
            <w:shd w:val="clear" w:color="auto" w:fill="auto"/>
          </w:tcPr>
          <w:p w14:paraId="5854976A" w14:textId="77777777" w:rsidR="00467E8A" w:rsidRDefault="00467E8A" w:rsidP="00467E8A"/>
        </w:tc>
        <w:tc>
          <w:tcPr>
            <w:tcW w:w="1592" w:type="dxa"/>
            <w:vMerge/>
            <w:shd w:val="clear" w:color="auto" w:fill="auto"/>
          </w:tcPr>
          <w:p w14:paraId="40419A45" w14:textId="77777777" w:rsidR="00467E8A" w:rsidRPr="009F4CD2" w:rsidRDefault="00467E8A" w:rsidP="00467E8A">
            <w:pPr>
              <w:rPr>
                <w:rFonts w:cs="Arial"/>
                <w:b/>
                <w:bCs/>
              </w:rPr>
            </w:pPr>
          </w:p>
        </w:tc>
        <w:tc>
          <w:tcPr>
            <w:tcW w:w="2880" w:type="dxa"/>
            <w:vMerge w:val="restart"/>
            <w:shd w:val="clear" w:color="auto" w:fill="auto"/>
          </w:tcPr>
          <w:p w14:paraId="2FC81DF6" w14:textId="77777777" w:rsidR="00467E8A" w:rsidRDefault="00467E8A" w:rsidP="00467E8A">
            <w:r w:rsidRPr="00187B9E">
              <w:t xml:space="preserve">In the </w:t>
            </w:r>
            <w:r w:rsidRPr="007F7714">
              <w:rPr>
                <w:rStyle w:val="SAPScreenElement"/>
              </w:rPr>
              <w:t>Clinical Specialty and Sub-specialty</w:t>
            </w:r>
            <w:r>
              <w:rPr>
                <w:rStyle w:val="SAPScreenElement"/>
              </w:rPr>
              <w:t xml:space="preserve"> </w:t>
            </w:r>
            <w:r>
              <w:t xml:space="preserve">part </w:t>
            </w:r>
            <w:r w:rsidRPr="00187B9E">
              <w:rPr>
                <w:rFonts w:cs="Arial"/>
                <w:bCs/>
              </w:rPr>
              <w:t>of the form</w:t>
            </w:r>
            <w:r w:rsidRPr="00187B9E">
              <w:t xml:space="preserve"> </w:t>
            </w:r>
            <w:r>
              <w:t>mention the clinical specialties and sub-specialties in which the member of staff is proficient</w:t>
            </w:r>
            <w:r w:rsidRPr="00187B9E">
              <w:t>:</w:t>
            </w:r>
          </w:p>
          <w:p w14:paraId="2B32387D" w14:textId="77777777" w:rsidR="00467E8A" w:rsidRPr="009F4CD2" w:rsidRDefault="00467E8A" w:rsidP="00467E8A">
            <w:pPr>
              <w:pStyle w:val="SAPNoteHeading"/>
              <w:ind w:left="0"/>
            </w:pPr>
            <w:r w:rsidRPr="009F4CD2">
              <w:rPr>
                <w:noProof/>
              </w:rPr>
              <w:drawing>
                <wp:inline distT="0" distB="0" distL="0" distR="0" wp14:anchorId="7B7D0138" wp14:editId="05A4BCC1">
                  <wp:extent cx="228600" cy="228600"/>
                  <wp:effectExtent l="0" t="0" r="0" b="0"/>
                  <wp:docPr id="28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F4CD2">
              <w:t> Note</w:t>
            </w:r>
          </w:p>
          <w:p w14:paraId="40ADF03F" w14:textId="77777777" w:rsidR="00467E8A" w:rsidRPr="00187B9E" w:rsidRDefault="00467E8A" w:rsidP="00467E8A">
            <w:r w:rsidRPr="001D0B87">
              <w:t>A clinical contract can have up to three specialties.</w:t>
            </w:r>
          </w:p>
        </w:tc>
        <w:tc>
          <w:tcPr>
            <w:tcW w:w="4798" w:type="dxa"/>
            <w:shd w:val="clear" w:color="auto" w:fill="auto"/>
          </w:tcPr>
          <w:p w14:paraId="6BE67CBF" w14:textId="77777777" w:rsidR="00467E8A" w:rsidRPr="002E7C92" w:rsidRDefault="00467E8A" w:rsidP="00467E8A">
            <w:pPr>
              <w:rPr>
                <w:rStyle w:val="SAPScreenElement"/>
              </w:rPr>
            </w:pPr>
            <w:r w:rsidRPr="007F7714">
              <w:rPr>
                <w:rStyle w:val="SAPScreenElement"/>
              </w:rPr>
              <w:t>1st Specialty</w:t>
            </w:r>
            <w:r w:rsidRPr="002E7C92">
              <w:rPr>
                <w:rStyle w:val="SAPScreenElement"/>
              </w:rPr>
              <w:t>:</w:t>
            </w:r>
            <w:r>
              <w:t xml:space="preserve"> select from value help</w:t>
            </w:r>
          </w:p>
        </w:tc>
        <w:tc>
          <w:tcPr>
            <w:tcW w:w="2852" w:type="dxa"/>
            <w:vMerge w:val="restart"/>
            <w:shd w:val="clear" w:color="auto" w:fill="auto"/>
          </w:tcPr>
          <w:p w14:paraId="044C9FC1" w14:textId="77777777" w:rsidR="00467E8A" w:rsidRDefault="00467E8A" w:rsidP="00467E8A">
            <w:pPr>
              <w:rPr>
                <w:rFonts w:cs="Arial"/>
                <w:bCs/>
              </w:rPr>
            </w:pPr>
          </w:p>
        </w:tc>
        <w:tc>
          <w:tcPr>
            <w:tcW w:w="1264" w:type="dxa"/>
          </w:tcPr>
          <w:p w14:paraId="0A99660A" w14:textId="77777777" w:rsidR="00467E8A" w:rsidRPr="009F4CD2" w:rsidRDefault="00467E8A" w:rsidP="00467E8A">
            <w:pPr>
              <w:rPr>
                <w:rFonts w:cs="Arial"/>
                <w:bCs/>
              </w:rPr>
            </w:pPr>
          </w:p>
        </w:tc>
      </w:tr>
      <w:tr w:rsidR="00467E8A" w:rsidRPr="009F4CD2" w14:paraId="73E1783C" w14:textId="77777777" w:rsidTr="00467E8A">
        <w:trPr>
          <w:trHeight w:val="288"/>
        </w:trPr>
        <w:tc>
          <w:tcPr>
            <w:tcW w:w="900" w:type="dxa"/>
            <w:vMerge/>
            <w:shd w:val="clear" w:color="auto" w:fill="auto"/>
          </w:tcPr>
          <w:p w14:paraId="385C7767" w14:textId="77777777" w:rsidR="00467E8A" w:rsidRDefault="00467E8A" w:rsidP="00467E8A"/>
        </w:tc>
        <w:tc>
          <w:tcPr>
            <w:tcW w:w="1592" w:type="dxa"/>
            <w:vMerge/>
            <w:shd w:val="clear" w:color="auto" w:fill="auto"/>
          </w:tcPr>
          <w:p w14:paraId="4E5D89E0" w14:textId="77777777" w:rsidR="00467E8A" w:rsidRPr="009F4CD2" w:rsidRDefault="00467E8A" w:rsidP="00467E8A">
            <w:pPr>
              <w:rPr>
                <w:rFonts w:cs="Arial"/>
                <w:b/>
                <w:bCs/>
              </w:rPr>
            </w:pPr>
          </w:p>
        </w:tc>
        <w:tc>
          <w:tcPr>
            <w:tcW w:w="2880" w:type="dxa"/>
            <w:vMerge/>
            <w:shd w:val="clear" w:color="auto" w:fill="auto"/>
          </w:tcPr>
          <w:p w14:paraId="757F3FF2" w14:textId="77777777" w:rsidR="00467E8A" w:rsidRPr="00187B9E" w:rsidRDefault="00467E8A" w:rsidP="00467E8A"/>
        </w:tc>
        <w:tc>
          <w:tcPr>
            <w:tcW w:w="4798" w:type="dxa"/>
            <w:shd w:val="clear" w:color="auto" w:fill="auto"/>
          </w:tcPr>
          <w:p w14:paraId="2DC5247F" w14:textId="77777777" w:rsidR="00467E8A" w:rsidRPr="002E7C92" w:rsidRDefault="00467E8A" w:rsidP="00467E8A">
            <w:pPr>
              <w:rPr>
                <w:rStyle w:val="SAPScreenElement"/>
              </w:rPr>
            </w:pPr>
            <w:r>
              <w:rPr>
                <w:rStyle w:val="SAPScreenElement"/>
              </w:rPr>
              <w:t>2nd</w:t>
            </w:r>
            <w:r w:rsidRPr="00555FA1">
              <w:rPr>
                <w:rStyle w:val="SAPScreenElement"/>
              </w:rPr>
              <w:t xml:space="preserve"> Specialty:</w:t>
            </w:r>
            <w:r w:rsidRPr="00555FA1">
              <w:t xml:space="preserve"> select from value help</w:t>
            </w:r>
            <w:r>
              <w:t>, if appropriate</w:t>
            </w:r>
          </w:p>
        </w:tc>
        <w:tc>
          <w:tcPr>
            <w:tcW w:w="2852" w:type="dxa"/>
            <w:vMerge/>
            <w:shd w:val="clear" w:color="auto" w:fill="auto"/>
          </w:tcPr>
          <w:p w14:paraId="7F15E018" w14:textId="77777777" w:rsidR="00467E8A" w:rsidRDefault="00467E8A" w:rsidP="00467E8A">
            <w:pPr>
              <w:rPr>
                <w:rFonts w:cs="Arial"/>
                <w:bCs/>
              </w:rPr>
            </w:pPr>
          </w:p>
        </w:tc>
        <w:tc>
          <w:tcPr>
            <w:tcW w:w="1264" w:type="dxa"/>
          </w:tcPr>
          <w:p w14:paraId="0542EF42" w14:textId="77777777" w:rsidR="00467E8A" w:rsidRPr="009F4CD2" w:rsidRDefault="00467E8A" w:rsidP="00467E8A">
            <w:pPr>
              <w:rPr>
                <w:rFonts w:cs="Arial"/>
                <w:bCs/>
              </w:rPr>
            </w:pPr>
          </w:p>
        </w:tc>
      </w:tr>
      <w:tr w:rsidR="00467E8A" w:rsidRPr="009F4CD2" w14:paraId="3D588496" w14:textId="77777777" w:rsidTr="00467E8A">
        <w:trPr>
          <w:trHeight w:val="288"/>
        </w:trPr>
        <w:tc>
          <w:tcPr>
            <w:tcW w:w="900" w:type="dxa"/>
            <w:vMerge/>
            <w:shd w:val="clear" w:color="auto" w:fill="auto"/>
          </w:tcPr>
          <w:p w14:paraId="2BCE9E05" w14:textId="77777777" w:rsidR="00467E8A" w:rsidRDefault="00467E8A" w:rsidP="00467E8A"/>
        </w:tc>
        <w:tc>
          <w:tcPr>
            <w:tcW w:w="1592" w:type="dxa"/>
            <w:vMerge/>
            <w:shd w:val="clear" w:color="auto" w:fill="auto"/>
          </w:tcPr>
          <w:p w14:paraId="3090E1FC" w14:textId="77777777" w:rsidR="00467E8A" w:rsidRPr="009F4CD2" w:rsidRDefault="00467E8A" w:rsidP="00467E8A">
            <w:pPr>
              <w:rPr>
                <w:rFonts w:cs="Arial"/>
                <w:b/>
                <w:bCs/>
              </w:rPr>
            </w:pPr>
          </w:p>
        </w:tc>
        <w:tc>
          <w:tcPr>
            <w:tcW w:w="2880" w:type="dxa"/>
            <w:vMerge/>
            <w:shd w:val="clear" w:color="auto" w:fill="auto"/>
          </w:tcPr>
          <w:p w14:paraId="413A54EB" w14:textId="77777777" w:rsidR="00467E8A" w:rsidRPr="00187B9E" w:rsidRDefault="00467E8A" w:rsidP="00467E8A"/>
        </w:tc>
        <w:tc>
          <w:tcPr>
            <w:tcW w:w="4798" w:type="dxa"/>
            <w:shd w:val="clear" w:color="auto" w:fill="auto"/>
          </w:tcPr>
          <w:p w14:paraId="75D88313" w14:textId="77777777" w:rsidR="00467E8A" w:rsidRPr="002E7C92" w:rsidRDefault="00467E8A" w:rsidP="00467E8A">
            <w:pPr>
              <w:rPr>
                <w:rStyle w:val="SAPScreenElement"/>
              </w:rPr>
            </w:pPr>
            <w:r>
              <w:rPr>
                <w:rStyle w:val="SAPScreenElement"/>
              </w:rPr>
              <w:t>3rd</w:t>
            </w:r>
            <w:r w:rsidRPr="00555FA1">
              <w:rPr>
                <w:rStyle w:val="SAPScreenElement"/>
              </w:rPr>
              <w:t xml:space="preserve"> Specialty:</w:t>
            </w:r>
            <w:r w:rsidRPr="00555FA1">
              <w:t xml:space="preserve"> select from value help</w:t>
            </w:r>
            <w:r>
              <w:t>, if appropriate</w:t>
            </w:r>
          </w:p>
        </w:tc>
        <w:tc>
          <w:tcPr>
            <w:tcW w:w="2852" w:type="dxa"/>
            <w:vMerge/>
            <w:shd w:val="clear" w:color="auto" w:fill="auto"/>
          </w:tcPr>
          <w:p w14:paraId="0E296997" w14:textId="77777777" w:rsidR="00467E8A" w:rsidRDefault="00467E8A" w:rsidP="00467E8A">
            <w:pPr>
              <w:rPr>
                <w:rFonts w:cs="Arial"/>
                <w:bCs/>
              </w:rPr>
            </w:pPr>
          </w:p>
        </w:tc>
        <w:tc>
          <w:tcPr>
            <w:tcW w:w="1264" w:type="dxa"/>
          </w:tcPr>
          <w:p w14:paraId="65C478BB" w14:textId="77777777" w:rsidR="00467E8A" w:rsidRPr="009F4CD2" w:rsidRDefault="00467E8A" w:rsidP="00467E8A">
            <w:pPr>
              <w:rPr>
                <w:rFonts w:cs="Arial"/>
                <w:bCs/>
              </w:rPr>
            </w:pPr>
          </w:p>
        </w:tc>
      </w:tr>
      <w:tr w:rsidR="00467E8A" w:rsidRPr="009F4CD2" w14:paraId="6BA09C7F" w14:textId="77777777" w:rsidTr="00467E8A">
        <w:trPr>
          <w:trHeight w:val="288"/>
        </w:trPr>
        <w:tc>
          <w:tcPr>
            <w:tcW w:w="900" w:type="dxa"/>
            <w:vMerge/>
            <w:shd w:val="clear" w:color="auto" w:fill="auto"/>
          </w:tcPr>
          <w:p w14:paraId="07E3427E" w14:textId="77777777" w:rsidR="00467E8A" w:rsidRDefault="00467E8A" w:rsidP="00467E8A"/>
        </w:tc>
        <w:tc>
          <w:tcPr>
            <w:tcW w:w="1592" w:type="dxa"/>
            <w:vMerge/>
            <w:shd w:val="clear" w:color="auto" w:fill="auto"/>
          </w:tcPr>
          <w:p w14:paraId="347A80A4" w14:textId="77777777" w:rsidR="00467E8A" w:rsidRPr="009F4CD2" w:rsidRDefault="00467E8A" w:rsidP="00467E8A">
            <w:pPr>
              <w:rPr>
                <w:rFonts w:cs="Arial"/>
                <w:b/>
                <w:bCs/>
              </w:rPr>
            </w:pPr>
          </w:p>
        </w:tc>
        <w:tc>
          <w:tcPr>
            <w:tcW w:w="2880" w:type="dxa"/>
            <w:vMerge/>
            <w:shd w:val="clear" w:color="auto" w:fill="auto"/>
          </w:tcPr>
          <w:p w14:paraId="5AA5D524" w14:textId="77777777" w:rsidR="00467E8A" w:rsidRPr="00187B9E" w:rsidRDefault="00467E8A" w:rsidP="00467E8A"/>
        </w:tc>
        <w:tc>
          <w:tcPr>
            <w:tcW w:w="4798" w:type="dxa"/>
            <w:shd w:val="clear" w:color="auto" w:fill="auto"/>
          </w:tcPr>
          <w:p w14:paraId="26EE9D72" w14:textId="77777777" w:rsidR="00467E8A" w:rsidRPr="002E7C92" w:rsidRDefault="00467E8A" w:rsidP="00467E8A">
            <w:pPr>
              <w:rPr>
                <w:rStyle w:val="SAPScreenElement"/>
              </w:rPr>
            </w:pPr>
            <w:r w:rsidRPr="007F7714">
              <w:rPr>
                <w:rStyle w:val="SAPScreenElement"/>
              </w:rPr>
              <w:t>1st Sub-specialty</w:t>
            </w:r>
            <w:r w:rsidRPr="002E7C92">
              <w:rPr>
                <w:rStyle w:val="SAPScreenElement"/>
              </w:rPr>
              <w:t>:</w:t>
            </w:r>
            <w:r>
              <w:t xml:space="preserve"> select from drop-down, if appropriate</w:t>
            </w:r>
          </w:p>
        </w:tc>
        <w:tc>
          <w:tcPr>
            <w:tcW w:w="2852" w:type="dxa"/>
            <w:vMerge/>
            <w:shd w:val="clear" w:color="auto" w:fill="auto"/>
          </w:tcPr>
          <w:p w14:paraId="2B1AF050" w14:textId="77777777" w:rsidR="00467E8A" w:rsidRDefault="00467E8A" w:rsidP="00467E8A">
            <w:pPr>
              <w:rPr>
                <w:rFonts w:cs="Arial"/>
                <w:bCs/>
              </w:rPr>
            </w:pPr>
          </w:p>
        </w:tc>
        <w:tc>
          <w:tcPr>
            <w:tcW w:w="1264" w:type="dxa"/>
          </w:tcPr>
          <w:p w14:paraId="4381F4FE" w14:textId="77777777" w:rsidR="00467E8A" w:rsidRPr="009F4CD2" w:rsidRDefault="00467E8A" w:rsidP="00467E8A">
            <w:pPr>
              <w:rPr>
                <w:rFonts w:cs="Arial"/>
                <w:bCs/>
              </w:rPr>
            </w:pPr>
          </w:p>
        </w:tc>
      </w:tr>
      <w:tr w:rsidR="00467E8A" w:rsidRPr="009F4CD2" w14:paraId="4A04FFD5" w14:textId="77777777" w:rsidTr="00467E8A">
        <w:trPr>
          <w:trHeight w:val="288"/>
        </w:trPr>
        <w:tc>
          <w:tcPr>
            <w:tcW w:w="900" w:type="dxa"/>
            <w:vMerge/>
            <w:shd w:val="clear" w:color="auto" w:fill="auto"/>
          </w:tcPr>
          <w:p w14:paraId="0BA0A761" w14:textId="77777777" w:rsidR="00467E8A" w:rsidRDefault="00467E8A" w:rsidP="00467E8A"/>
        </w:tc>
        <w:tc>
          <w:tcPr>
            <w:tcW w:w="1592" w:type="dxa"/>
            <w:vMerge/>
            <w:shd w:val="clear" w:color="auto" w:fill="auto"/>
          </w:tcPr>
          <w:p w14:paraId="2D41F5CD" w14:textId="77777777" w:rsidR="00467E8A" w:rsidRPr="009F4CD2" w:rsidRDefault="00467E8A" w:rsidP="00467E8A">
            <w:pPr>
              <w:rPr>
                <w:rFonts w:cs="Arial"/>
                <w:b/>
                <w:bCs/>
              </w:rPr>
            </w:pPr>
          </w:p>
        </w:tc>
        <w:tc>
          <w:tcPr>
            <w:tcW w:w="2880" w:type="dxa"/>
            <w:vMerge/>
            <w:shd w:val="clear" w:color="auto" w:fill="auto"/>
          </w:tcPr>
          <w:p w14:paraId="567F90D7" w14:textId="77777777" w:rsidR="00467E8A" w:rsidRPr="00187B9E" w:rsidRDefault="00467E8A" w:rsidP="00467E8A"/>
        </w:tc>
        <w:tc>
          <w:tcPr>
            <w:tcW w:w="4798" w:type="dxa"/>
            <w:shd w:val="clear" w:color="auto" w:fill="auto"/>
          </w:tcPr>
          <w:p w14:paraId="76E45A00" w14:textId="77777777" w:rsidR="00467E8A" w:rsidRPr="002E7C92" w:rsidRDefault="00467E8A" w:rsidP="00467E8A">
            <w:pPr>
              <w:rPr>
                <w:rStyle w:val="SAPScreenElement"/>
              </w:rPr>
            </w:pPr>
            <w:r>
              <w:rPr>
                <w:rStyle w:val="SAPScreenElement"/>
              </w:rPr>
              <w:t>2nd</w:t>
            </w:r>
            <w:r w:rsidRPr="000F09A1">
              <w:rPr>
                <w:rStyle w:val="SAPScreenElement"/>
              </w:rPr>
              <w:t xml:space="preserve"> Sub-specialty:</w:t>
            </w:r>
            <w:r w:rsidRPr="000F09A1">
              <w:t xml:space="preserve"> select from drop-down</w:t>
            </w:r>
            <w:r>
              <w:t>, if appropriate</w:t>
            </w:r>
          </w:p>
        </w:tc>
        <w:tc>
          <w:tcPr>
            <w:tcW w:w="2852" w:type="dxa"/>
            <w:vMerge/>
            <w:shd w:val="clear" w:color="auto" w:fill="auto"/>
          </w:tcPr>
          <w:p w14:paraId="315DA04C" w14:textId="77777777" w:rsidR="00467E8A" w:rsidRDefault="00467E8A" w:rsidP="00467E8A">
            <w:pPr>
              <w:rPr>
                <w:rFonts w:cs="Arial"/>
                <w:bCs/>
              </w:rPr>
            </w:pPr>
          </w:p>
        </w:tc>
        <w:tc>
          <w:tcPr>
            <w:tcW w:w="1264" w:type="dxa"/>
          </w:tcPr>
          <w:p w14:paraId="6FDB4578" w14:textId="77777777" w:rsidR="00467E8A" w:rsidRPr="009F4CD2" w:rsidRDefault="00467E8A" w:rsidP="00467E8A">
            <w:pPr>
              <w:rPr>
                <w:rFonts w:cs="Arial"/>
                <w:bCs/>
              </w:rPr>
            </w:pPr>
          </w:p>
        </w:tc>
      </w:tr>
      <w:tr w:rsidR="00467E8A" w:rsidRPr="009F4CD2" w14:paraId="49DED2C1" w14:textId="77777777" w:rsidTr="00467E8A">
        <w:trPr>
          <w:trHeight w:val="288"/>
        </w:trPr>
        <w:tc>
          <w:tcPr>
            <w:tcW w:w="900" w:type="dxa"/>
            <w:vMerge/>
            <w:shd w:val="clear" w:color="auto" w:fill="auto"/>
          </w:tcPr>
          <w:p w14:paraId="3CD7764E" w14:textId="77777777" w:rsidR="00467E8A" w:rsidRDefault="00467E8A" w:rsidP="00467E8A"/>
        </w:tc>
        <w:tc>
          <w:tcPr>
            <w:tcW w:w="1592" w:type="dxa"/>
            <w:vMerge/>
            <w:shd w:val="clear" w:color="auto" w:fill="auto"/>
          </w:tcPr>
          <w:p w14:paraId="30E265B4" w14:textId="77777777" w:rsidR="00467E8A" w:rsidRPr="009F4CD2" w:rsidRDefault="00467E8A" w:rsidP="00467E8A">
            <w:pPr>
              <w:rPr>
                <w:rFonts w:cs="Arial"/>
                <w:b/>
                <w:bCs/>
              </w:rPr>
            </w:pPr>
          </w:p>
        </w:tc>
        <w:tc>
          <w:tcPr>
            <w:tcW w:w="2880" w:type="dxa"/>
            <w:vMerge/>
            <w:shd w:val="clear" w:color="auto" w:fill="auto"/>
          </w:tcPr>
          <w:p w14:paraId="78647C49" w14:textId="77777777" w:rsidR="00467E8A" w:rsidRPr="00187B9E" w:rsidRDefault="00467E8A" w:rsidP="00467E8A"/>
        </w:tc>
        <w:tc>
          <w:tcPr>
            <w:tcW w:w="4798" w:type="dxa"/>
            <w:shd w:val="clear" w:color="auto" w:fill="auto"/>
          </w:tcPr>
          <w:p w14:paraId="4200EAD0" w14:textId="77777777" w:rsidR="00467E8A" w:rsidRPr="002E7C92" w:rsidRDefault="00467E8A" w:rsidP="00467E8A">
            <w:pPr>
              <w:rPr>
                <w:rStyle w:val="SAPScreenElement"/>
              </w:rPr>
            </w:pPr>
            <w:r>
              <w:rPr>
                <w:rStyle w:val="SAPScreenElement"/>
              </w:rPr>
              <w:t>3rd</w:t>
            </w:r>
            <w:r w:rsidRPr="000F09A1">
              <w:rPr>
                <w:rStyle w:val="SAPScreenElement"/>
              </w:rPr>
              <w:t xml:space="preserve"> Sub-specialty:</w:t>
            </w:r>
            <w:r w:rsidRPr="000F09A1">
              <w:t xml:space="preserve"> select from drop-down</w:t>
            </w:r>
            <w:r>
              <w:t>, if appropriate</w:t>
            </w:r>
          </w:p>
        </w:tc>
        <w:tc>
          <w:tcPr>
            <w:tcW w:w="2852" w:type="dxa"/>
            <w:vMerge/>
            <w:shd w:val="clear" w:color="auto" w:fill="auto"/>
          </w:tcPr>
          <w:p w14:paraId="383D15CA" w14:textId="77777777" w:rsidR="00467E8A" w:rsidRDefault="00467E8A" w:rsidP="00467E8A">
            <w:pPr>
              <w:rPr>
                <w:rFonts w:cs="Arial"/>
                <w:bCs/>
              </w:rPr>
            </w:pPr>
          </w:p>
        </w:tc>
        <w:tc>
          <w:tcPr>
            <w:tcW w:w="1264" w:type="dxa"/>
          </w:tcPr>
          <w:p w14:paraId="1A79B343" w14:textId="77777777" w:rsidR="00467E8A" w:rsidRPr="009F4CD2" w:rsidRDefault="00467E8A" w:rsidP="00467E8A">
            <w:pPr>
              <w:rPr>
                <w:rFonts w:cs="Arial"/>
                <w:bCs/>
              </w:rPr>
            </w:pPr>
          </w:p>
        </w:tc>
      </w:tr>
      <w:tr w:rsidR="00467E8A" w:rsidRPr="009F4CD2" w14:paraId="12D67540" w14:textId="77777777" w:rsidTr="00467E8A">
        <w:trPr>
          <w:trHeight w:val="288"/>
        </w:trPr>
        <w:tc>
          <w:tcPr>
            <w:tcW w:w="900" w:type="dxa"/>
            <w:vMerge/>
            <w:shd w:val="clear" w:color="auto" w:fill="auto"/>
          </w:tcPr>
          <w:p w14:paraId="0447FF8C" w14:textId="77777777" w:rsidR="00467E8A" w:rsidRDefault="00467E8A" w:rsidP="00467E8A"/>
        </w:tc>
        <w:tc>
          <w:tcPr>
            <w:tcW w:w="1592" w:type="dxa"/>
            <w:vMerge/>
            <w:shd w:val="clear" w:color="auto" w:fill="auto"/>
          </w:tcPr>
          <w:p w14:paraId="592351A2" w14:textId="77777777" w:rsidR="00467E8A" w:rsidRPr="009F4CD2" w:rsidRDefault="00467E8A" w:rsidP="00467E8A">
            <w:pPr>
              <w:rPr>
                <w:rFonts w:cs="Arial"/>
                <w:b/>
                <w:bCs/>
              </w:rPr>
            </w:pPr>
          </w:p>
        </w:tc>
        <w:tc>
          <w:tcPr>
            <w:tcW w:w="2880" w:type="dxa"/>
            <w:vMerge w:val="restart"/>
            <w:shd w:val="clear" w:color="auto" w:fill="auto"/>
          </w:tcPr>
          <w:p w14:paraId="3AFFA166" w14:textId="77777777" w:rsidR="00467E8A" w:rsidRPr="00187B9E" w:rsidRDefault="00467E8A" w:rsidP="00467E8A">
            <w:r w:rsidRPr="00187B9E">
              <w:t xml:space="preserve">In the </w:t>
            </w:r>
            <w:r w:rsidRPr="007F7714">
              <w:rPr>
                <w:rStyle w:val="SAPScreenElement"/>
              </w:rPr>
              <w:t>A+B / other sessional staff</w:t>
            </w:r>
            <w:r>
              <w:rPr>
                <w:rStyle w:val="SAPScreenElement"/>
              </w:rPr>
              <w:t xml:space="preserve"> </w:t>
            </w:r>
            <w:r>
              <w:t xml:space="preserve">part </w:t>
            </w:r>
            <w:r w:rsidRPr="00187B9E">
              <w:rPr>
                <w:rFonts w:cs="Arial"/>
                <w:bCs/>
              </w:rPr>
              <w:t>of the form</w:t>
            </w:r>
            <w:r w:rsidRPr="00187B9E">
              <w:t xml:space="preserve"> make the following entries:</w:t>
            </w:r>
          </w:p>
        </w:tc>
        <w:tc>
          <w:tcPr>
            <w:tcW w:w="4798" w:type="dxa"/>
            <w:shd w:val="clear" w:color="auto" w:fill="auto"/>
          </w:tcPr>
          <w:p w14:paraId="7BDF8EF5" w14:textId="77777777" w:rsidR="00467E8A" w:rsidRPr="002E7C92" w:rsidRDefault="00467E8A" w:rsidP="00467E8A">
            <w:pPr>
              <w:rPr>
                <w:rStyle w:val="SAPScreenElement"/>
              </w:rPr>
            </w:pPr>
            <w:r>
              <w:rPr>
                <w:rStyle w:val="SAPScreenElement"/>
              </w:rPr>
              <w:t xml:space="preserve">Uni. sessions worked: </w:t>
            </w:r>
            <w:r>
              <w:t>enter as appropriate</w:t>
            </w:r>
          </w:p>
        </w:tc>
        <w:tc>
          <w:tcPr>
            <w:tcW w:w="2852" w:type="dxa"/>
            <w:vMerge w:val="restart"/>
            <w:shd w:val="clear" w:color="auto" w:fill="auto"/>
          </w:tcPr>
          <w:p w14:paraId="4A7C4317" w14:textId="77777777" w:rsidR="00467E8A" w:rsidRDefault="00467E8A" w:rsidP="00467E8A">
            <w:pPr>
              <w:rPr>
                <w:rFonts w:cs="Arial"/>
                <w:bCs/>
              </w:rPr>
            </w:pPr>
          </w:p>
        </w:tc>
        <w:tc>
          <w:tcPr>
            <w:tcW w:w="1264" w:type="dxa"/>
          </w:tcPr>
          <w:p w14:paraId="1C26AD63" w14:textId="77777777" w:rsidR="00467E8A" w:rsidRPr="009F4CD2" w:rsidRDefault="00467E8A" w:rsidP="00467E8A">
            <w:pPr>
              <w:rPr>
                <w:rFonts w:cs="Arial"/>
                <w:bCs/>
              </w:rPr>
            </w:pPr>
          </w:p>
        </w:tc>
      </w:tr>
      <w:tr w:rsidR="00467E8A" w:rsidRPr="009F4CD2" w14:paraId="77C5AB5F" w14:textId="77777777" w:rsidTr="00467E8A">
        <w:trPr>
          <w:trHeight w:val="288"/>
        </w:trPr>
        <w:tc>
          <w:tcPr>
            <w:tcW w:w="900" w:type="dxa"/>
            <w:vMerge/>
            <w:shd w:val="clear" w:color="auto" w:fill="auto"/>
          </w:tcPr>
          <w:p w14:paraId="485CDA43" w14:textId="77777777" w:rsidR="00467E8A" w:rsidRDefault="00467E8A" w:rsidP="00467E8A"/>
        </w:tc>
        <w:tc>
          <w:tcPr>
            <w:tcW w:w="1592" w:type="dxa"/>
            <w:vMerge/>
            <w:shd w:val="clear" w:color="auto" w:fill="auto"/>
          </w:tcPr>
          <w:p w14:paraId="2D2E1728" w14:textId="77777777" w:rsidR="00467E8A" w:rsidRPr="009F4CD2" w:rsidRDefault="00467E8A" w:rsidP="00467E8A">
            <w:pPr>
              <w:rPr>
                <w:rFonts w:cs="Arial"/>
                <w:b/>
                <w:bCs/>
              </w:rPr>
            </w:pPr>
          </w:p>
        </w:tc>
        <w:tc>
          <w:tcPr>
            <w:tcW w:w="2880" w:type="dxa"/>
            <w:vMerge/>
            <w:shd w:val="clear" w:color="auto" w:fill="auto"/>
          </w:tcPr>
          <w:p w14:paraId="5C3B12B3" w14:textId="77777777" w:rsidR="00467E8A" w:rsidRPr="00187B9E" w:rsidRDefault="00467E8A" w:rsidP="00467E8A"/>
        </w:tc>
        <w:tc>
          <w:tcPr>
            <w:tcW w:w="4798" w:type="dxa"/>
            <w:shd w:val="clear" w:color="auto" w:fill="auto"/>
          </w:tcPr>
          <w:p w14:paraId="61494D91" w14:textId="77777777" w:rsidR="00467E8A" w:rsidRPr="002E7C92" w:rsidRDefault="00467E8A" w:rsidP="00467E8A">
            <w:pPr>
              <w:rPr>
                <w:rStyle w:val="SAPScreenElement"/>
              </w:rPr>
            </w:pPr>
            <w:r>
              <w:rPr>
                <w:rStyle w:val="SAPScreenElement"/>
              </w:rPr>
              <w:t xml:space="preserve">Uni. sessions charged: </w:t>
            </w:r>
            <w:r>
              <w:t>enter number as appropriate</w:t>
            </w:r>
          </w:p>
        </w:tc>
        <w:tc>
          <w:tcPr>
            <w:tcW w:w="2852" w:type="dxa"/>
            <w:vMerge/>
            <w:shd w:val="clear" w:color="auto" w:fill="auto"/>
          </w:tcPr>
          <w:p w14:paraId="5431AD22" w14:textId="77777777" w:rsidR="00467E8A" w:rsidRDefault="00467E8A" w:rsidP="00467E8A">
            <w:pPr>
              <w:rPr>
                <w:rFonts w:cs="Arial"/>
                <w:bCs/>
              </w:rPr>
            </w:pPr>
          </w:p>
        </w:tc>
        <w:tc>
          <w:tcPr>
            <w:tcW w:w="1264" w:type="dxa"/>
          </w:tcPr>
          <w:p w14:paraId="10CBDC0D" w14:textId="77777777" w:rsidR="00467E8A" w:rsidRPr="009F4CD2" w:rsidRDefault="00467E8A" w:rsidP="00467E8A">
            <w:pPr>
              <w:rPr>
                <w:rFonts w:cs="Arial"/>
                <w:bCs/>
              </w:rPr>
            </w:pPr>
          </w:p>
        </w:tc>
      </w:tr>
      <w:tr w:rsidR="00467E8A" w:rsidRPr="009F4CD2" w14:paraId="05C33BF0" w14:textId="77777777" w:rsidTr="00467E8A">
        <w:trPr>
          <w:trHeight w:val="288"/>
        </w:trPr>
        <w:tc>
          <w:tcPr>
            <w:tcW w:w="900" w:type="dxa"/>
            <w:vMerge/>
            <w:shd w:val="clear" w:color="auto" w:fill="auto"/>
          </w:tcPr>
          <w:p w14:paraId="754C54BE" w14:textId="77777777" w:rsidR="00467E8A" w:rsidRDefault="00467E8A" w:rsidP="00467E8A"/>
        </w:tc>
        <w:tc>
          <w:tcPr>
            <w:tcW w:w="1592" w:type="dxa"/>
            <w:vMerge/>
            <w:shd w:val="clear" w:color="auto" w:fill="auto"/>
          </w:tcPr>
          <w:p w14:paraId="0C5BF955" w14:textId="77777777" w:rsidR="00467E8A" w:rsidRPr="009F4CD2" w:rsidRDefault="00467E8A" w:rsidP="00467E8A">
            <w:pPr>
              <w:rPr>
                <w:rFonts w:cs="Arial"/>
                <w:b/>
                <w:bCs/>
              </w:rPr>
            </w:pPr>
          </w:p>
        </w:tc>
        <w:tc>
          <w:tcPr>
            <w:tcW w:w="2880" w:type="dxa"/>
            <w:vMerge/>
            <w:shd w:val="clear" w:color="auto" w:fill="auto"/>
          </w:tcPr>
          <w:p w14:paraId="3F78F28B" w14:textId="77777777" w:rsidR="00467E8A" w:rsidRPr="00187B9E" w:rsidRDefault="00467E8A" w:rsidP="00467E8A"/>
        </w:tc>
        <w:tc>
          <w:tcPr>
            <w:tcW w:w="4798" w:type="dxa"/>
            <w:shd w:val="clear" w:color="auto" w:fill="auto"/>
          </w:tcPr>
          <w:p w14:paraId="1DFD8EF9" w14:textId="77777777" w:rsidR="00467E8A" w:rsidRPr="002E7C92" w:rsidRDefault="00467E8A" w:rsidP="00467E8A">
            <w:pPr>
              <w:rPr>
                <w:rStyle w:val="SAPScreenElement"/>
              </w:rPr>
            </w:pPr>
            <w:r>
              <w:rPr>
                <w:rStyle w:val="SAPScreenElement"/>
              </w:rPr>
              <w:t xml:space="preserve">NHS sessions worked: </w:t>
            </w:r>
            <w:r>
              <w:t>enter as appropriate</w:t>
            </w:r>
          </w:p>
        </w:tc>
        <w:tc>
          <w:tcPr>
            <w:tcW w:w="2852" w:type="dxa"/>
            <w:vMerge/>
            <w:shd w:val="clear" w:color="auto" w:fill="auto"/>
          </w:tcPr>
          <w:p w14:paraId="23629D15" w14:textId="77777777" w:rsidR="00467E8A" w:rsidRDefault="00467E8A" w:rsidP="00467E8A">
            <w:pPr>
              <w:rPr>
                <w:rFonts w:cs="Arial"/>
                <w:bCs/>
              </w:rPr>
            </w:pPr>
          </w:p>
        </w:tc>
        <w:tc>
          <w:tcPr>
            <w:tcW w:w="1264" w:type="dxa"/>
          </w:tcPr>
          <w:p w14:paraId="1930F211" w14:textId="77777777" w:rsidR="00467E8A" w:rsidRPr="009F4CD2" w:rsidRDefault="00467E8A" w:rsidP="00467E8A">
            <w:pPr>
              <w:rPr>
                <w:rFonts w:cs="Arial"/>
                <w:bCs/>
              </w:rPr>
            </w:pPr>
          </w:p>
        </w:tc>
      </w:tr>
      <w:tr w:rsidR="00467E8A" w:rsidRPr="009F4CD2" w14:paraId="2A3DF258" w14:textId="77777777" w:rsidTr="00467E8A">
        <w:trPr>
          <w:trHeight w:val="288"/>
        </w:trPr>
        <w:tc>
          <w:tcPr>
            <w:tcW w:w="900" w:type="dxa"/>
            <w:vMerge/>
            <w:shd w:val="clear" w:color="auto" w:fill="auto"/>
          </w:tcPr>
          <w:p w14:paraId="2DDF1DC9" w14:textId="77777777" w:rsidR="00467E8A" w:rsidRDefault="00467E8A" w:rsidP="00467E8A"/>
        </w:tc>
        <w:tc>
          <w:tcPr>
            <w:tcW w:w="1592" w:type="dxa"/>
            <w:vMerge/>
            <w:shd w:val="clear" w:color="auto" w:fill="auto"/>
          </w:tcPr>
          <w:p w14:paraId="63867951" w14:textId="77777777" w:rsidR="00467E8A" w:rsidRPr="009F4CD2" w:rsidRDefault="00467E8A" w:rsidP="00467E8A">
            <w:pPr>
              <w:rPr>
                <w:rFonts w:cs="Arial"/>
                <w:b/>
                <w:bCs/>
              </w:rPr>
            </w:pPr>
          </w:p>
        </w:tc>
        <w:tc>
          <w:tcPr>
            <w:tcW w:w="2880" w:type="dxa"/>
            <w:vMerge/>
            <w:shd w:val="clear" w:color="auto" w:fill="auto"/>
          </w:tcPr>
          <w:p w14:paraId="38E8F556" w14:textId="77777777" w:rsidR="00467E8A" w:rsidRPr="00187B9E" w:rsidRDefault="00467E8A" w:rsidP="00467E8A"/>
        </w:tc>
        <w:tc>
          <w:tcPr>
            <w:tcW w:w="4798" w:type="dxa"/>
            <w:shd w:val="clear" w:color="auto" w:fill="auto"/>
          </w:tcPr>
          <w:p w14:paraId="5C18C712" w14:textId="77777777" w:rsidR="00467E8A" w:rsidRPr="002E7C92" w:rsidRDefault="00467E8A" w:rsidP="00467E8A">
            <w:pPr>
              <w:rPr>
                <w:rStyle w:val="SAPScreenElement"/>
              </w:rPr>
            </w:pPr>
            <w:r>
              <w:rPr>
                <w:rStyle w:val="SAPScreenElement"/>
              </w:rPr>
              <w:t xml:space="preserve">NHS. sessions charged: </w:t>
            </w:r>
            <w:r>
              <w:t>enter number as appropriate</w:t>
            </w:r>
          </w:p>
        </w:tc>
        <w:tc>
          <w:tcPr>
            <w:tcW w:w="2852" w:type="dxa"/>
            <w:vMerge/>
            <w:shd w:val="clear" w:color="auto" w:fill="auto"/>
          </w:tcPr>
          <w:p w14:paraId="3D99EDC8" w14:textId="77777777" w:rsidR="00467E8A" w:rsidRDefault="00467E8A" w:rsidP="00467E8A">
            <w:pPr>
              <w:rPr>
                <w:rFonts w:cs="Arial"/>
                <w:bCs/>
              </w:rPr>
            </w:pPr>
          </w:p>
        </w:tc>
        <w:tc>
          <w:tcPr>
            <w:tcW w:w="1264" w:type="dxa"/>
          </w:tcPr>
          <w:p w14:paraId="5543EF3E" w14:textId="77777777" w:rsidR="00467E8A" w:rsidRPr="009F4CD2" w:rsidRDefault="00467E8A" w:rsidP="00467E8A">
            <w:pPr>
              <w:rPr>
                <w:rFonts w:cs="Arial"/>
                <w:bCs/>
              </w:rPr>
            </w:pPr>
          </w:p>
        </w:tc>
      </w:tr>
      <w:tr w:rsidR="00467E8A" w:rsidRPr="009F4CD2" w14:paraId="5EC0E92F" w14:textId="77777777" w:rsidTr="00467E8A">
        <w:trPr>
          <w:trHeight w:val="576"/>
        </w:trPr>
        <w:tc>
          <w:tcPr>
            <w:tcW w:w="900" w:type="dxa"/>
            <w:vMerge/>
            <w:shd w:val="clear" w:color="auto" w:fill="auto"/>
          </w:tcPr>
          <w:p w14:paraId="2586E520" w14:textId="77777777" w:rsidR="00467E8A" w:rsidRDefault="00467E8A" w:rsidP="00467E8A"/>
        </w:tc>
        <w:tc>
          <w:tcPr>
            <w:tcW w:w="1592" w:type="dxa"/>
            <w:vMerge/>
            <w:shd w:val="clear" w:color="auto" w:fill="auto"/>
          </w:tcPr>
          <w:p w14:paraId="4310B738" w14:textId="77777777" w:rsidR="00467E8A" w:rsidRPr="009F4CD2" w:rsidRDefault="00467E8A" w:rsidP="00467E8A">
            <w:pPr>
              <w:rPr>
                <w:rFonts w:cs="Arial"/>
                <w:b/>
                <w:bCs/>
              </w:rPr>
            </w:pPr>
          </w:p>
        </w:tc>
        <w:tc>
          <w:tcPr>
            <w:tcW w:w="2880" w:type="dxa"/>
            <w:vMerge/>
            <w:shd w:val="clear" w:color="auto" w:fill="auto"/>
          </w:tcPr>
          <w:p w14:paraId="7351BAD4" w14:textId="77777777" w:rsidR="00467E8A" w:rsidRPr="00187B9E" w:rsidRDefault="00467E8A" w:rsidP="00467E8A"/>
        </w:tc>
        <w:tc>
          <w:tcPr>
            <w:tcW w:w="4798" w:type="dxa"/>
            <w:shd w:val="clear" w:color="auto" w:fill="auto"/>
          </w:tcPr>
          <w:p w14:paraId="21794EE7" w14:textId="77777777" w:rsidR="00467E8A" w:rsidRPr="002E7C92" w:rsidRDefault="00467E8A" w:rsidP="00467E8A">
            <w:pPr>
              <w:rPr>
                <w:rStyle w:val="SAPScreenElement"/>
              </w:rPr>
            </w:pPr>
            <w:r w:rsidRPr="007F7714">
              <w:rPr>
                <w:rStyle w:val="SAPScreenElement"/>
              </w:rPr>
              <w:t>A+B appointment</w:t>
            </w:r>
            <w:r>
              <w:rPr>
                <w:rStyle w:val="SAPScreenElement"/>
              </w:rPr>
              <w:t>:</w:t>
            </w:r>
            <w:r>
              <w:t xml:space="preserve"> flag checkbox if </w:t>
            </w:r>
            <w:r w:rsidRPr="00B7778A">
              <w:t>the member of staff has separate paid contracts with both an HEP (higher education provider) and an NHS employer (often called A+B contracts).</w:t>
            </w:r>
          </w:p>
        </w:tc>
        <w:tc>
          <w:tcPr>
            <w:tcW w:w="2852" w:type="dxa"/>
            <w:vMerge/>
            <w:shd w:val="clear" w:color="auto" w:fill="auto"/>
          </w:tcPr>
          <w:p w14:paraId="45D4BF5F" w14:textId="77777777" w:rsidR="00467E8A" w:rsidRDefault="00467E8A" w:rsidP="00467E8A">
            <w:pPr>
              <w:rPr>
                <w:rFonts w:cs="Arial"/>
                <w:bCs/>
              </w:rPr>
            </w:pPr>
          </w:p>
        </w:tc>
        <w:tc>
          <w:tcPr>
            <w:tcW w:w="1264" w:type="dxa"/>
          </w:tcPr>
          <w:p w14:paraId="0DBE75FB" w14:textId="77777777" w:rsidR="00467E8A" w:rsidRPr="009F4CD2" w:rsidRDefault="00467E8A" w:rsidP="00467E8A">
            <w:pPr>
              <w:rPr>
                <w:rFonts w:cs="Arial"/>
                <w:bCs/>
              </w:rPr>
            </w:pPr>
          </w:p>
        </w:tc>
      </w:tr>
      <w:tr w:rsidR="00467E8A" w:rsidRPr="009F4CD2" w14:paraId="172EA120" w14:textId="77777777" w:rsidTr="00467E8A">
        <w:trPr>
          <w:trHeight w:val="576"/>
        </w:trPr>
        <w:tc>
          <w:tcPr>
            <w:tcW w:w="900" w:type="dxa"/>
            <w:vMerge/>
            <w:shd w:val="clear" w:color="auto" w:fill="auto"/>
          </w:tcPr>
          <w:p w14:paraId="29BEA976" w14:textId="77777777" w:rsidR="00467E8A" w:rsidRDefault="00467E8A" w:rsidP="00467E8A"/>
        </w:tc>
        <w:tc>
          <w:tcPr>
            <w:tcW w:w="1592" w:type="dxa"/>
            <w:vMerge/>
            <w:shd w:val="clear" w:color="auto" w:fill="auto"/>
          </w:tcPr>
          <w:p w14:paraId="1277D13D" w14:textId="77777777" w:rsidR="00467E8A" w:rsidRPr="009F4CD2" w:rsidRDefault="00467E8A" w:rsidP="00467E8A">
            <w:pPr>
              <w:rPr>
                <w:rFonts w:cs="Arial"/>
                <w:b/>
                <w:bCs/>
              </w:rPr>
            </w:pPr>
          </w:p>
        </w:tc>
        <w:tc>
          <w:tcPr>
            <w:tcW w:w="2880" w:type="dxa"/>
            <w:vMerge/>
            <w:shd w:val="clear" w:color="auto" w:fill="auto"/>
          </w:tcPr>
          <w:p w14:paraId="19A2BB92" w14:textId="77777777" w:rsidR="00467E8A" w:rsidRPr="00187B9E" w:rsidRDefault="00467E8A" w:rsidP="00467E8A"/>
        </w:tc>
        <w:tc>
          <w:tcPr>
            <w:tcW w:w="4798" w:type="dxa"/>
            <w:shd w:val="clear" w:color="auto" w:fill="auto"/>
          </w:tcPr>
          <w:p w14:paraId="1302A28A" w14:textId="77777777" w:rsidR="00467E8A" w:rsidRPr="002E7C92" w:rsidRDefault="00467E8A" w:rsidP="00467E8A">
            <w:pPr>
              <w:tabs>
                <w:tab w:val="left" w:pos="954"/>
              </w:tabs>
              <w:rPr>
                <w:rStyle w:val="SAPScreenElement"/>
              </w:rPr>
            </w:pPr>
            <w:r w:rsidRPr="007F7714">
              <w:rPr>
                <w:rStyle w:val="SAPScreenElement"/>
              </w:rPr>
              <w:t>Joint HEI/NHS contract</w:t>
            </w:r>
            <w:r>
              <w:rPr>
                <w:rStyle w:val="SAPScreenElement"/>
              </w:rPr>
              <w:t>:</w:t>
            </w:r>
            <w:r>
              <w:t xml:space="preserve"> flag checkbox if </w:t>
            </w:r>
            <w:r w:rsidRPr="001D0B87">
              <w:t>the member of staff holds a joint HEI/NHS or primary/community healthcare contract</w:t>
            </w:r>
          </w:p>
        </w:tc>
        <w:tc>
          <w:tcPr>
            <w:tcW w:w="2852" w:type="dxa"/>
            <w:vMerge/>
            <w:shd w:val="clear" w:color="auto" w:fill="auto"/>
          </w:tcPr>
          <w:p w14:paraId="67223B15" w14:textId="77777777" w:rsidR="00467E8A" w:rsidRDefault="00467E8A" w:rsidP="00467E8A">
            <w:pPr>
              <w:rPr>
                <w:rFonts w:cs="Arial"/>
                <w:bCs/>
              </w:rPr>
            </w:pPr>
          </w:p>
        </w:tc>
        <w:tc>
          <w:tcPr>
            <w:tcW w:w="1264" w:type="dxa"/>
          </w:tcPr>
          <w:p w14:paraId="27418240" w14:textId="77777777" w:rsidR="00467E8A" w:rsidRPr="009F4CD2" w:rsidRDefault="00467E8A" w:rsidP="00467E8A">
            <w:pPr>
              <w:rPr>
                <w:rFonts w:cs="Arial"/>
                <w:bCs/>
              </w:rPr>
            </w:pPr>
          </w:p>
        </w:tc>
      </w:tr>
      <w:tr w:rsidR="00467E8A" w:rsidRPr="009F4CD2" w14:paraId="61D59BE1" w14:textId="77777777" w:rsidTr="00467E8A">
        <w:trPr>
          <w:trHeight w:val="576"/>
        </w:trPr>
        <w:tc>
          <w:tcPr>
            <w:tcW w:w="900" w:type="dxa"/>
            <w:vMerge/>
            <w:shd w:val="clear" w:color="auto" w:fill="auto"/>
          </w:tcPr>
          <w:p w14:paraId="72E8143A" w14:textId="77777777" w:rsidR="00467E8A" w:rsidRDefault="00467E8A" w:rsidP="00467E8A"/>
        </w:tc>
        <w:tc>
          <w:tcPr>
            <w:tcW w:w="1592" w:type="dxa"/>
            <w:vMerge/>
            <w:shd w:val="clear" w:color="auto" w:fill="auto"/>
          </w:tcPr>
          <w:p w14:paraId="4C5CD979" w14:textId="77777777" w:rsidR="00467E8A" w:rsidRPr="009F4CD2" w:rsidRDefault="00467E8A" w:rsidP="00467E8A">
            <w:pPr>
              <w:rPr>
                <w:rFonts w:cs="Arial"/>
                <w:b/>
                <w:bCs/>
              </w:rPr>
            </w:pPr>
          </w:p>
        </w:tc>
        <w:tc>
          <w:tcPr>
            <w:tcW w:w="2880" w:type="dxa"/>
            <w:vMerge w:val="restart"/>
            <w:shd w:val="clear" w:color="auto" w:fill="auto"/>
          </w:tcPr>
          <w:p w14:paraId="210FE015" w14:textId="77777777" w:rsidR="00467E8A" w:rsidRPr="00187B9E" w:rsidRDefault="00467E8A" w:rsidP="00467E8A">
            <w:r w:rsidRPr="00187B9E">
              <w:t xml:space="preserve">In the </w:t>
            </w:r>
            <w:r>
              <w:rPr>
                <w:rStyle w:val="SAPScreenElement"/>
              </w:rPr>
              <w:t xml:space="preserve">NHS </w:t>
            </w:r>
            <w:r>
              <w:t xml:space="preserve">part </w:t>
            </w:r>
            <w:r w:rsidRPr="00187B9E">
              <w:rPr>
                <w:rFonts w:cs="Arial"/>
                <w:bCs/>
              </w:rPr>
              <w:t>of the form</w:t>
            </w:r>
            <w:r w:rsidRPr="00187B9E">
              <w:t xml:space="preserve"> make the following entries:</w:t>
            </w:r>
          </w:p>
        </w:tc>
        <w:tc>
          <w:tcPr>
            <w:tcW w:w="4798" w:type="dxa"/>
            <w:shd w:val="clear" w:color="auto" w:fill="auto"/>
          </w:tcPr>
          <w:p w14:paraId="79145965" w14:textId="77777777" w:rsidR="00467E8A" w:rsidRDefault="00467E8A" w:rsidP="00467E8A">
            <w:r w:rsidRPr="001D0B87">
              <w:rPr>
                <w:rStyle w:val="SAPScreenElement"/>
              </w:rPr>
              <w:t>Honorary NHS type:</w:t>
            </w:r>
            <w:r w:rsidRPr="000F09A1">
              <w:t xml:space="preserve"> select from drop-down</w:t>
            </w:r>
          </w:p>
          <w:p w14:paraId="1CB67ABE" w14:textId="77777777" w:rsidR="00467E8A" w:rsidRPr="009F4CD2" w:rsidRDefault="00467E8A" w:rsidP="00467E8A">
            <w:pPr>
              <w:pStyle w:val="SAPNoteHeading"/>
              <w:ind w:left="349"/>
            </w:pPr>
            <w:r w:rsidRPr="009F4CD2">
              <w:rPr>
                <w:noProof/>
              </w:rPr>
              <w:drawing>
                <wp:inline distT="0" distB="0" distL="0" distR="0" wp14:anchorId="1BE9F1E3" wp14:editId="78F146A9">
                  <wp:extent cx="228600" cy="228600"/>
                  <wp:effectExtent l="0" t="0" r="0" b="0"/>
                  <wp:docPr id="28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F4CD2">
              <w:t> Note</w:t>
            </w:r>
          </w:p>
          <w:p w14:paraId="1F8F9907" w14:textId="77777777" w:rsidR="00467E8A" w:rsidRPr="002E7C92" w:rsidRDefault="00467E8A" w:rsidP="00467E8A">
            <w:pPr>
              <w:ind w:left="349"/>
              <w:rPr>
                <w:rStyle w:val="SAPScreenElement"/>
              </w:rPr>
            </w:pPr>
            <w:r w:rsidRPr="00B7778A">
              <w:t>Indicates that the member of staff holds an honorary NHS contract</w:t>
            </w:r>
            <w:r w:rsidRPr="001D0B87">
              <w:t>.</w:t>
            </w:r>
          </w:p>
        </w:tc>
        <w:tc>
          <w:tcPr>
            <w:tcW w:w="2852" w:type="dxa"/>
            <w:vMerge w:val="restart"/>
            <w:shd w:val="clear" w:color="auto" w:fill="auto"/>
          </w:tcPr>
          <w:p w14:paraId="62EE5864" w14:textId="77777777" w:rsidR="00467E8A" w:rsidRDefault="00467E8A" w:rsidP="00467E8A">
            <w:pPr>
              <w:rPr>
                <w:rFonts w:cs="Arial"/>
                <w:bCs/>
              </w:rPr>
            </w:pPr>
          </w:p>
        </w:tc>
        <w:tc>
          <w:tcPr>
            <w:tcW w:w="1264" w:type="dxa"/>
          </w:tcPr>
          <w:p w14:paraId="6CC1CCAB" w14:textId="77777777" w:rsidR="00467E8A" w:rsidRPr="009F4CD2" w:rsidRDefault="00467E8A" w:rsidP="00467E8A">
            <w:pPr>
              <w:rPr>
                <w:rFonts w:cs="Arial"/>
                <w:bCs/>
              </w:rPr>
            </w:pPr>
          </w:p>
        </w:tc>
      </w:tr>
      <w:tr w:rsidR="00467E8A" w:rsidRPr="009F4CD2" w14:paraId="4ABC41D2" w14:textId="77777777" w:rsidTr="00467E8A">
        <w:trPr>
          <w:trHeight w:val="288"/>
        </w:trPr>
        <w:tc>
          <w:tcPr>
            <w:tcW w:w="900" w:type="dxa"/>
            <w:vMerge/>
            <w:shd w:val="clear" w:color="auto" w:fill="auto"/>
          </w:tcPr>
          <w:p w14:paraId="5AC9E5F9" w14:textId="77777777" w:rsidR="00467E8A" w:rsidRDefault="00467E8A" w:rsidP="00467E8A"/>
        </w:tc>
        <w:tc>
          <w:tcPr>
            <w:tcW w:w="1592" w:type="dxa"/>
            <w:vMerge/>
            <w:shd w:val="clear" w:color="auto" w:fill="auto"/>
          </w:tcPr>
          <w:p w14:paraId="0E885621" w14:textId="77777777" w:rsidR="00467E8A" w:rsidRPr="009F4CD2" w:rsidRDefault="00467E8A" w:rsidP="00467E8A">
            <w:pPr>
              <w:rPr>
                <w:rFonts w:cs="Arial"/>
                <w:b/>
                <w:bCs/>
              </w:rPr>
            </w:pPr>
          </w:p>
        </w:tc>
        <w:tc>
          <w:tcPr>
            <w:tcW w:w="2880" w:type="dxa"/>
            <w:vMerge/>
            <w:shd w:val="clear" w:color="auto" w:fill="auto"/>
          </w:tcPr>
          <w:p w14:paraId="1F5CED35" w14:textId="77777777" w:rsidR="00467E8A" w:rsidRPr="00187B9E" w:rsidRDefault="00467E8A" w:rsidP="00467E8A"/>
        </w:tc>
        <w:tc>
          <w:tcPr>
            <w:tcW w:w="4798" w:type="dxa"/>
            <w:shd w:val="clear" w:color="auto" w:fill="auto"/>
          </w:tcPr>
          <w:p w14:paraId="4B04CD17" w14:textId="77777777" w:rsidR="00467E8A" w:rsidRPr="002E7C92" w:rsidRDefault="00467E8A" w:rsidP="00467E8A">
            <w:pPr>
              <w:rPr>
                <w:rStyle w:val="SAPScreenElement"/>
              </w:rPr>
            </w:pPr>
            <w:r w:rsidRPr="001D0B87">
              <w:rPr>
                <w:rStyle w:val="SAPScreenElement"/>
              </w:rPr>
              <w:t>% time worked for NHS</w:t>
            </w:r>
            <w:r w:rsidRPr="002E7C92">
              <w:rPr>
                <w:rStyle w:val="SAPScreenElement"/>
              </w:rPr>
              <w:t>:</w:t>
            </w:r>
            <w:r>
              <w:t xml:space="preserve"> enter percentage as appropriate</w:t>
            </w:r>
          </w:p>
        </w:tc>
        <w:tc>
          <w:tcPr>
            <w:tcW w:w="2852" w:type="dxa"/>
            <w:vMerge/>
            <w:shd w:val="clear" w:color="auto" w:fill="auto"/>
          </w:tcPr>
          <w:p w14:paraId="123CC619" w14:textId="77777777" w:rsidR="00467E8A" w:rsidRDefault="00467E8A" w:rsidP="00467E8A">
            <w:pPr>
              <w:rPr>
                <w:rFonts w:cs="Arial"/>
                <w:bCs/>
              </w:rPr>
            </w:pPr>
          </w:p>
        </w:tc>
        <w:tc>
          <w:tcPr>
            <w:tcW w:w="1264" w:type="dxa"/>
          </w:tcPr>
          <w:p w14:paraId="40885F49" w14:textId="77777777" w:rsidR="00467E8A" w:rsidRPr="009F4CD2" w:rsidRDefault="00467E8A" w:rsidP="00467E8A">
            <w:pPr>
              <w:rPr>
                <w:rFonts w:cs="Arial"/>
                <w:bCs/>
              </w:rPr>
            </w:pPr>
          </w:p>
        </w:tc>
      </w:tr>
      <w:tr w:rsidR="00467E8A" w:rsidRPr="009F4CD2" w14:paraId="481A4DAF" w14:textId="77777777" w:rsidTr="00467E8A">
        <w:trPr>
          <w:trHeight w:val="288"/>
        </w:trPr>
        <w:tc>
          <w:tcPr>
            <w:tcW w:w="900" w:type="dxa"/>
            <w:vMerge/>
            <w:shd w:val="clear" w:color="auto" w:fill="auto"/>
          </w:tcPr>
          <w:p w14:paraId="3335E803" w14:textId="77777777" w:rsidR="00467E8A" w:rsidRDefault="00467E8A" w:rsidP="00467E8A"/>
        </w:tc>
        <w:tc>
          <w:tcPr>
            <w:tcW w:w="1592" w:type="dxa"/>
            <w:vMerge/>
            <w:shd w:val="clear" w:color="auto" w:fill="auto"/>
          </w:tcPr>
          <w:p w14:paraId="361282F2" w14:textId="77777777" w:rsidR="00467E8A" w:rsidRPr="009F4CD2" w:rsidRDefault="00467E8A" w:rsidP="00467E8A">
            <w:pPr>
              <w:rPr>
                <w:rFonts w:cs="Arial"/>
                <w:b/>
                <w:bCs/>
              </w:rPr>
            </w:pPr>
          </w:p>
        </w:tc>
        <w:tc>
          <w:tcPr>
            <w:tcW w:w="2880" w:type="dxa"/>
            <w:vMerge/>
            <w:shd w:val="clear" w:color="auto" w:fill="auto"/>
          </w:tcPr>
          <w:p w14:paraId="7F365F2B" w14:textId="77777777" w:rsidR="00467E8A" w:rsidRPr="00187B9E" w:rsidRDefault="00467E8A" w:rsidP="00467E8A"/>
        </w:tc>
        <w:tc>
          <w:tcPr>
            <w:tcW w:w="4798" w:type="dxa"/>
            <w:shd w:val="clear" w:color="auto" w:fill="auto"/>
          </w:tcPr>
          <w:p w14:paraId="63EDEBFB" w14:textId="77777777" w:rsidR="00467E8A" w:rsidRPr="002E7C92" w:rsidRDefault="00467E8A" w:rsidP="00467E8A">
            <w:pPr>
              <w:rPr>
                <w:rStyle w:val="SAPScreenElement"/>
              </w:rPr>
            </w:pPr>
            <w:r w:rsidRPr="001D0B87">
              <w:rPr>
                <w:rStyle w:val="SAPScreenElement"/>
              </w:rPr>
              <w:t>Health Trust</w:t>
            </w:r>
            <w:r>
              <w:rPr>
                <w:rStyle w:val="SAPScreenElement"/>
              </w:rPr>
              <w:t>:</w:t>
            </w:r>
            <w:r w:rsidRPr="00555FA1">
              <w:rPr>
                <w:rStyle w:val="SAPScreenElement"/>
              </w:rPr>
              <w:t xml:space="preserve"> </w:t>
            </w:r>
            <w:r w:rsidRPr="00555FA1">
              <w:t>select from value help</w:t>
            </w:r>
          </w:p>
        </w:tc>
        <w:tc>
          <w:tcPr>
            <w:tcW w:w="2852" w:type="dxa"/>
            <w:vMerge/>
            <w:shd w:val="clear" w:color="auto" w:fill="auto"/>
          </w:tcPr>
          <w:p w14:paraId="3982E3A9" w14:textId="77777777" w:rsidR="00467E8A" w:rsidRDefault="00467E8A" w:rsidP="00467E8A">
            <w:pPr>
              <w:rPr>
                <w:rFonts w:cs="Arial"/>
                <w:bCs/>
              </w:rPr>
            </w:pPr>
          </w:p>
        </w:tc>
        <w:tc>
          <w:tcPr>
            <w:tcW w:w="1264" w:type="dxa"/>
          </w:tcPr>
          <w:p w14:paraId="6D649E50" w14:textId="77777777" w:rsidR="00467E8A" w:rsidRPr="009F4CD2" w:rsidRDefault="00467E8A" w:rsidP="00467E8A">
            <w:pPr>
              <w:rPr>
                <w:rFonts w:cs="Arial"/>
                <w:bCs/>
              </w:rPr>
            </w:pPr>
          </w:p>
        </w:tc>
      </w:tr>
      <w:tr w:rsidR="00467E8A" w:rsidRPr="009F4CD2" w14:paraId="782E8448" w14:textId="77777777" w:rsidTr="00467E8A">
        <w:trPr>
          <w:trHeight w:val="288"/>
        </w:trPr>
        <w:tc>
          <w:tcPr>
            <w:tcW w:w="900" w:type="dxa"/>
            <w:vMerge/>
            <w:shd w:val="clear" w:color="auto" w:fill="auto"/>
          </w:tcPr>
          <w:p w14:paraId="34231EB2" w14:textId="77777777" w:rsidR="00467E8A" w:rsidRDefault="00467E8A" w:rsidP="00467E8A"/>
        </w:tc>
        <w:tc>
          <w:tcPr>
            <w:tcW w:w="1592" w:type="dxa"/>
            <w:vMerge/>
            <w:shd w:val="clear" w:color="auto" w:fill="auto"/>
          </w:tcPr>
          <w:p w14:paraId="425D70A0" w14:textId="77777777" w:rsidR="00467E8A" w:rsidRPr="009F4CD2" w:rsidRDefault="00467E8A" w:rsidP="00467E8A">
            <w:pPr>
              <w:rPr>
                <w:rFonts w:cs="Arial"/>
                <w:b/>
                <w:bCs/>
              </w:rPr>
            </w:pPr>
          </w:p>
        </w:tc>
        <w:tc>
          <w:tcPr>
            <w:tcW w:w="2880" w:type="dxa"/>
            <w:vMerge/>
            <w:shd w:val="clear" w:color="auto" w:fill="auto"/>
          </w:tcPr>
          <w:p w14:paraId="15B67B6D" w14:textId="77777777" w:rsidR="00467E8A" w:rsidRPr="00187B9E" w:rsidRDefault="00467E8A" w:rsidP="00467E8A"/>
        </w:tc>
        <w:tc>
          <w:tcPr>
            <w:tcW w:w="4798" w:type="dxa"/>
            <w:shd w:val="clear" w:color="auto" w:fill="auto"/>
          </w:tcPr>
          <w:p w14:paraId="14A9BB26" w14:textId="77777777" w:rsidR="00467E8A" w:rsidRPr="002E7C92" w:rsidRDefault="00467E8A" w:rsidP="00467E8A">
            <w:pPr>
              <w:rPr>
                <w:rStyle w:val="SAPScreenElement"/>
              </w:rPr>
            </w:pPr>
            <w:r w:rsidRPr="001D0B87">
              <w:rPr>
                <w:rStyle w:val="SAPScreenElement"/>
              </w:rPr>
              <w:t>% salary from NHS</w:t>
            </w:r>
            <w:r>
              <w:rPr>
                <w:rStyle w:val="SAPScreenElement"/>
              </w:rPr>
              <w:t>:</w:t>
            </w:r>
            <w:r w:rsidRPr="00555FA1">
              <w:rPr>
                <w:rStyle w:val="SAPScreenElement"/>
              </w:rPr>
              <w:t xml:space="preserve"> </w:t>
            </w:r>
            <w:r>
              <w:t>enter percentage as appropriate</w:t>
            </w:r>
          </w:p>
        </w:tc>
        <w:tc>
          <w:tcPr>
            <w:tcW w:w="2852" w:type="dxa"/>
            <w:vMerge/>
            <w:shd w:val="clear" w:color="auto" w:fill="auto"/>
          </w:tcPr>
          <w:p w14:paraId="4E7D5D45" w14:textId="77777777" w:rsidR="00467E8A" w:rsidRDefault="00467E8A" w:rsidP="00467E8A">
            <w:pPr>
              <w:rPr>
                <w:rFonts w:cs="Arial"/>
                <w:bCs/>
              </w:rPr>
            </w:pPr>
          </w:p>
        </w:tc>
        <w:tc>
          <w:tcPr>
            <w:tcW w:w="1264" w:type="dxa"/>
          </w:tcPr>
          <w:p w14:paraId="3A70104F" w14:textId="77777777" w:rsidR="00467E8A" w:rsidRPr="009F4CD2" w:rsidRDefault="00467E8A" w:rsidP="00467E8A">
            <w:pPr>
              <w:rPr>
                <w:rFonts w:cs="Arial"/>
                <w:bCs/>
              </w:rPr>
            </w:pPr>
          </w:p>
        </w:tc>
      </w:tr>
      <w:tr w:rsidR="00467E8A" w:rsidRPr="009F4CD2" w14:paraId="177B14E2" w14:textId="77777777" w:rsidTr="00467E8A">
        <w:trPr>
          <w:trHeight w:val="576"/>
        </w:trPr>
        <w:tc>
          <w:tcPr>
            <w:tcW w:w="900" w:type="dxa"/>
            <w:vMerge/>
            <w:shd w:val="clear" w:color="auto" w:fill="auto"/>
          </w:tcPr>
          <w:p w14:paraId="2B95B957" w14:textId="77777777" w:rsidR="00467E8A" w:rsidRDefault="00467E8A" w:rsidP="00467E8A"/>
        </w:tc>
        <w:tc>
          <w:tcPr>
            <w:tcW w:w="1592" w:type="dxa"/>
            <w:vMerge/>
            <w:shd w:val="clear" w:color="auto" w:fill="auto"/>
          </w:tcPr>
          <w:p w14:paraId="29F409C3" w14:textId="77777777" w:rsidR="00467E8A" w:rsidRPr="009F4CD2" w:rsidRDefault="00467E8A" w:rsidP="00467E8A">
            <w:pPr>
              <w:rPr>
                <w:rFonts w:cs="Arial"/>
                <w:b/>
                <w:bCs/>
              </w:rPr>
            </w:pPr>
          </w:p>
        </w:tc>
        <w:tc>
          <w:tcPr>
            <w:tcW w:w="2880" w:type="dxa"/>
            <w:shd w:val="clear" w:color="auto" w:fill="auto"/>
          </w:tcPr>
          <w:p w14:paraId="12273870" w14:textId="77777777" w:rsidR="00467E8A" w:rsidRPr="009F4CD2" w:rsidRDefault="00467E8A" w:rsidP="00467E8A">
            <w:r w:rsidRPr="00187B9E">
              <w:t xml:space="preserve">In the </w:t>
            </w:r>
            <w:r>
              <w:rPr>
                <w:rStyle w:val="SAPScreenElement"/>
              </w:rPr>
              <w:t>Notes</w:t>
            </w:r>
            <w:r w:rsidRPr="00187B9E">
              <w:rPr>
                <w:rFonts w:cs="Arial"/>
                <w:bCs/>
              </w:rPr>
              <w:t xml:space="preserve"> </w:t>
            </w:r>
            <w:r>
              <w:t xml:space="preserve">part </w:t>
            </w:r>
            <w:r w:rsidRPr="00187B9E">
              <w:rPr>
                <w:rFonts w:cs="Arial"/>
                <w:bCs/>
              </w:rPr>
              <w:t>of the form,</w:t>
            </w:r>
            <w:r>
              <w:rPr>
                <w:rFonts w:cs="Arial"/>
                <w:bCs/>
              </w:rPr>
              <w:t xml:space="preserve"> enter notes, if appropriate.</w:t>
            </w:r>
          </w:p>
        </w:tc>
        <w:tc>
          <w:tcPr>
            <w:tcW w:w="4798" w:type="dxa"/>
            <w:shd w:val="clear" w:color="auto" w:fill="auto"/>
          </w:tcPr>
          <w:p w14:paraId="05ACD5D1" w14:textId="77777777" w:rsidR="00467E8A" w:rsidRDefault="00467E8A" w:rsidP="00467E8A">
            <w:pPr>
              <w:rPr>
                <w:rStyle w:val="SAPScreenElement"/>
              </w:rPr>
            </w:pPr>
          </w:p>
        </w:tc>
        <w:tc>
          <w:tcPr>
            <w:tcW w:w="2852" w:type="dxa"/>
            <w:shd w:val="clear" w:color="auto" w:fill="auto"/>
          </w:tcPr>
          <w:p w14:paraId="52935E15" w14:textId="77777777" w:rsidR="00467E8A" w:rsidRPr="009F4CD2" w:rsidRDefault="00467E8A" w:rsidP="00467E8A">
            <w:pPr>
              <w:rPr>
                <w:rFonts w:cs="Arial"/>
                <w:bCs/>
              </w:rPr>
            </w:pPr>
          </w:p>
        </w:tc>
        <w:tc>
          <w:tcPr>
            <w:tcW w:w="1264" w:type="dxa"/>
          </w:tcPr>
          <w:p w14:paraId="7A8D3D71" w14:textId="77777777" w:rsidR="00467E8A" w:rsidRPr="009F4CD2" w:rsidRDefault="00467E8A" w:rsidP="00467E8A">
            <w:pPr>
              <w:rPr>
                <w:rFonts w:cs="Arial"/>
                <w:bCs/>
              </w:rPr>
            </w:pPr>
          </w:p>
        </w:tc>
      </w:tr>
      <w:tr w:rsidR="00467E8A" w:rsidRPr="009F4CD2" w14:paraId="11703462" w14:textId="77777777" w:rsidTr="00467E8A">
        <w:trPr>
          <w:trHeight w:val="576"/>
        </w:trPr>
        <w:tc>
          <w:tcPr>
            <w:tcW w:w="900" w:type="dxa"/>
            <w:shd w:val="clear" w:color="auto" w:fill="auto"/>
          </w:tcPr>
          <w:p w14:paraId="67DCED41" w14:textId="77777777" w:rsidR="00467E8A" w:rsidRDefault="00467E8A" w:rsidP="00467E8A">
            <w:r>
              <w:t>23</w:t>
            </w:r>
          </w:p>
        </w:tc>
        <w:tc>
          <w:tcPr>
            <w:tcW w:w="1592" w:type="dxa"/>
            <w:shd w:val="clear" w:color="auto" w:fill="auto"/>
          </w:tcPr>
          <w:p w14:paraId="2186B793" w14:textId="77777777" w:rsidR="00467E8A" w:rsidRPr="009F4CD2" w:rsidRDefault="00467E8A" w:rsidP="00467E8A">
            <w:pPr>
              <w:rPr>
                <w:rFonts w:cs="Arial"/>
                <w:b/>
                <w:bCs/>
              </w:rPr>
            </w:pPr>
            <w:r w:rsidRPr="0064637F">
              <w:rPr>
                <w:rStyle w:val="SAPEmphasis"/>
              </w:rPr>
              <w:t>Save Clinical Details Data</w:t>
            </w:r>
          </w:p>
        </w:tc>
        <w:tc>
          <w:tcPr>
            <w:tcW w:w="2880" w:type="dxa"/>
            <w:shd w:val="clear" w:color="auto" w:fill="auto"/>
          </w:tcPr>
          <w:p w14:paraId="483D3787" w14:textId="77777777" w:rsidR="00467E8A" w:rsidRPr="009F4CD2" w:rsidRDefault="00467E8A" w:rsidP="00467E8A">
            <w:r w:rsidRPr="009F4CD2">
              <w:t xml:space="preserve">Choose the </w:t>
            </w:r>
            <w:r w:rsidRPr="009F4CD2">
              <w:rPr>
                <w:rStyle w:val="SAPScreenElement"/>
              </w:rPr>
              <w:t>Save</w:t>
            </w:r>
            <w:r w:rsidRPr="009F4CD2">
              <w:t xml:space="preserve"> button.</w:t>
            </w:r>
          </w:p>
        </w:tc>
        <w:tc>
          <w:tcPr>
            <w:tcW w:w="4798" w:type="dxa"/>
            <w:shd w:val="clear" w:color="auto" w:fill="auto"/>
          </w:tcPr>
          <w:p w14:paraId="6F880790" w14:textId="77777777" w:rsidR="00467E8A" w:rsidRDefault="00467E8A" w:rsidP="00467E8A">
            <w:pPr>
              <w:rPr>
                <w:rStyle w:val="SAPScreenElement"/>
              </w:rPr>
            </w:pPr>
          </w:p>
        </w:tc>
        <w:tc>
          <w:tcPr>
            <w:tcW w:w="2852" w:type="dxa"/>
            <w:shd w:val="clear" w:color="auto" w:fill="auto"/>
          </w:tcPr>
          <w:p w14:paraId="50971121" w14:textId="77777777" w:rsidR="00467E8A" w:rsidRPr="009F4CD2" w:rsidRDefault="00467E8A" w:rsidP="00467E8A">
            <w:pPr>
              <w:rPr>
                <w:rFonts w:cs="Arial"/>
                <w:bCs/>
              </w:rPr>
            </w:pPr>
            <w:r w:rsidRPr="009F4CD2">
              <w:rPr>
                <w:rFonts w:cs="Arial"/>
                <w:bCs/>
              </w:rPr>
              <w:t>A system message about data saving is generated.</w:t>
            </w:r>
          </w:p>
        </w:tc>
        <w:tc>
          <w:tcPr>
            <w:tcW w:w="1264" w:type="dxa"/>
          </w:tcPr>
          <w:p w14:paraId="4E78F588" w14:textId="77777777" w:rsidR="00467E8A" w:rsidRPr="009F4CD2" w:rsidRDefault="00467E8A" w:rsidP="00467E8A">
            <w:pPr>
              <w:rPr>
                <w:rFonts w:cs="Arial"/>
                <w:bCs/>
              </w:rPr>
            </w:pPr>
          </w:p>
        </w:tc>
      </w:tr>
    </w:tbl>
    <w:p w14:paraId="18963C24" w14:textId="77777777" w:rsidR="00467E8A" w:rsidRPr="00677164" w:rsidRDefault="00467E8A" w:rsidP="00467E8A"/>
    <w:p w14:paraId="3CBFDD6C" w14:textId="77777777" w:rsidR="00467E8A" w:rsidRPr="00467E8A" w:rsidRDefault="00467E8A" w:rsidP="00467E8A"/>
    <w:p w14:paraId="484DEDA1" w14:textId="5A3ABF3F" w:rsidR="005C42AC" w:rsidRDefault="005C42AC" w:rsidP="005F371D">
      <w:pPr>
        <w:pStyle w:val="Heading3"/>
      </w:pPr>
      <w:del w:id="1172" w:author="Author" w:date="2017-12-29T12:43:00Z">
        <w:r w:rsidRPr="00EB2E98" w:rsidDel="00060B96">
          <w:delText>Payroll-Relevant Employee Data</w:delText>
        </w:r>
        <w:r w:rsidDel="00060B96">
          <w:delText xml:space="preserve"> for </w:delText>
        </w:r>
      </w:del>
      <w:bookmarkStart w:id="1173" w:name="_Toc507433254"/>
      <w:r>
        <w:t>Kingdom of Saudi Arabia (SA)</w:t>
      </w:r>
      <w:bookmarkEnd w:id="1173"/>
    </w:p>
    <w:p w14:paraId="458E9168" w14:textId="27677DB2" w:rsidR="005F371D" w:rsidRPr="00EB2E98" w:rsidRDefault="005F371D" w:rsidP="005C42AC">
      <w:pPr>
        <w:pStyle w:val="Heading4"/>
      </w:pPr>
      <w:bookmarkStart w:id="1174" w:name="_Toc507433255"/>
      <w:r w:rsidRPr="00EB2E98">
        <w:t>Maintaining Sanction Data</w:t>
      </w:r>
      <w:bookmarkEnd w:id="854"/>
      <w:bookmarkEnd w:id="855"/>
      <w:bookmarkEnd w:id="856"/>
      <w:bookmarkEnd w:id="857"/>
      <w:bookmarkEnd w:id="1174"/>
    </w:p>
    <w:p w14:paraId="096D0F96" w14:textId="77777777" w:rsidR="005F371D" w:rsidRPr="00EB2E98" w:rsidRDefault="005F371D" w:rsidP="005F371D">
      <w:pPr>
        <w:pStyle w:val="SAPKeyblockTitle"/>
      </w:pPr>
      <w:r w:rsidRPr="00EB2E98">
        <w:t>Test Administration</w:t>
      </w:r>
    </w:p>
    <w:p w14:paraId="37FBA7F0" w14:textId="77777777" w:rsidR="005F371D" w:rsidRPr="00EB2E98" w:rsidRDefault="005F371D" w:rsidP="005F371D">
      <w:r w:rsidRPr="00EB2E98">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5F371D" w:rsidRPr="00EB2E98" w14:paraId="146533E6" w14:textId="77777777" w:rsidTr="00002278">
        <w:tc>
          <w:tcPr>
            <w:tcW w:w="2280" w:type="dxa"/>
            <w:tcBorders>
              <w:top w:val="single" w:sz="8" w:space="0" w:color="999999"/>
              <w:left w:val="single" w:sz="8" w:space="0" w:color="999999"/>
              <w:bottom w:val="single" w:sz="8" w:space="0" w:color="999999"/>
              <w:right w:val="single" w:sz="8" w:space="0" w:color="999999"/>
            </w:tcBorders>
            <w:hideMark/>
          </w:tcPr>
          <w:p w14:paraId="4C666FBD" w14:textId="77777777" w:rsidR="005F371D" w:rsidRPr="00EB2E98" w:rsidRDefault="005F371D" w:rsidP="005F371D">
            <w:pPr>
              <w:rPr>
                <w:rStyle w:val="SAPEmphasis"/>
              </w:rPr>
            </w:pPr>
            <w:r w:rsidRPr="00EB2E98">
              <w:rPr>
                <w:rStyle w:val="SAPEmphasis"/>
                <w:lang w:eastAsia="zh-CN"/>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10D97F6D" w14:textId="77777777" w:rsidR="005F371D" w:rsidRPr="00EB2E98" w:rsidRDefault="005F371D" w:rsidP="005F371D">
            <w:pPr>
              <w:rPr>
                <w:lang w:eastAsia="zh-CN"/>
              </w:rPr>
            </w:pPr>
            <w:r w:rsidRPr="00EB2E98">
              <w:rPr>
                <w:lang w:eastAsia="zh-CN"/>
              </w:rPr>
              <w:t>&lt;X.XX&gt;</w:t>
            </w:r>
          </w:p>
        </w:tc>
        <w:tc>
          <w:tcPr>
            <w:tcW w:w="2401" w:type="dxa"/>
            <w:tcBorders>
              <w:top w:val="single" w:sz="8" w:space="0" w:color="999999"/>
              <w:left w:val="single" w:sz="8" w:space="0" w:color="999999"/>
              <w:bottom w:val="single" w:sz="8" w:space="0" w:color="999999"/>
              <w:right w:val="single" w:sz="8" w:space="0" w:color="999999"/>
            </w:tcBorders>
            <w:hideMark/>
          </w:tcPr>
          <w:p w14:paraId="02FA434E" w14:textId="77777777" w:rsidR="005F371D" w:rsidRPr="00EB2E98" w:rsidRDefault="005F371D" w:rsidP="005F371D">
            <w:pPr>
              <w:rPr>
                <w:rStyle w:val="SAPEmphasis"/>
              </w:rPr>
            </w:pPr>
            <w:r w:rsidRPr="00EB2E98">
              <w:rPr>
                <w:rStyle w:val="SAPEmphasis"/>
                <w:lang w:eastAsia="zh-CN"/>
              </w:rPr>
              <w:t>Tester Name</w:t>
            </w:r>
          </w:p>
        </w:tc>
        <w:tc>
          <w:tcPr>
            <w:tcW w:w="2401" w:type="dxa"/>
            <w:tcBorders>
              <w:top w:val="single" w:sz="8" w:space="0" w:color="999999"/>
              <w:left w:val="single" w:sz="8" w:space="0" w:color="999999"/>
              <w:bottom w:val="single" w:sz="8" w:space="0" w:color="999999"/>
              <w:right w:val="single" w:sz="8" w:space="0" w:color="999999"/>
            </w:tcBorders>
          </w:tcPr>
          <w:p w14:paraId="55F4BE7B" w14:textId="77777777" w:rsidR="005F371D" w:rsidRPr="00EB2E98" w:rsidRDefault="005F371D" w:rsidP="005F371D">
            <w:pPr>
              <w:rPr>
                <w:lang w:eastAsia="zh-CN"/>
              </w:rPr>
            </w:pPr>
            <w:r w:rsidRPr="00EB2E98">
              <w:rPr>
                <w:lang w:eastAsia="zh-CN"/>
              </w:rP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293C68E7" w14:textId="77777777" w:rsidR="005F371D" w:rsidRPr="00EB2E98" w:rsidRDefault="005F371D" w:rsidP="005F371D">
            <w:pPr>
              <w:rPr>
                <w:rStyle w:val="SAPEmphasis"/>
              </w:rPr>
            </w:pPr>
            <w:r w:rsidRPr="00EB2E98">
              <w:rPr>
                <w:rStyle w:val="SAPEmphasis"/>
                <w:lang w:eastAsia="zh-CN"/>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0D9125D6" w14:textId="27DD69E6" w:rsidR="005F371D" w:rsidRPr="00EB2E98" w:rsidRDefault="00FD11AD" w:rsidP="005F371D">
            <w:pPr>
              <w:rPr>
                <w:lang w:eastAsia="zh-CN"/>
              </w:rPr>
            </w:pPr>
            <w:r>
              <w:rPr>
                <w:lang w:eastAsia="zh-CN"/>
              </w:rPr>
              <w:t>&lt;date&gt;</w:t>
            </w:r>
          </w:p>
        </w:tc>
      </w:tr>
      <w:tr w:rsidR="005F371D" w:rsidRPr="00EB2E98" w14:paraId="386D5469" w14:textId="77777777" w:rsidTr="00002278">
        <w:tc>
          <w:tcPr>
            <w:tcW w:w="2280" w:type="dxa"/>
            <w:tcBorders>
              <w:top w:val="single" w:sz="8" w:space="0" w:color="999999"/>
              <w:left w:val="single" w:sz="8" w:space="0" w:color="999999"/>
              <w:bottom w:val="single" w:sz="8" w:space="0" w:color="999999"/>
              <w:right w:val="single" w:sz="8" w:space="0" w:color="999999"/>
            </w:tcBorders>
            <w:hideMark/>
          </w:tcPr>
          <w:p w14:paraId="0984B807" w14:textId="77777777" w:rsidR="005F371D" w:rsidRPr="00EB2E98" w:rsidRDefault="005F371D" w:rsidP="005F371D">
            <w:pPr>
              <w:rPr>
                <w:rStyle w:val="SAPEmphasis"/>
              </w:rPr>
            </w:pPr>
            <w:r w:rsidRPr="00EB2E98">
              <w:rPr>
                <w:rStyle w:val="SAPEmphasis"/>
                <w:lang w:eastAsia="zh-CN"/>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4394A43B" w14:textId="77777777" w:rsidR="005F371D" w:rsidRPr="00EB2E98" w:rsidRDefault="005F371D" w:rsidP="005F371D">
            <w:pPr>
              <w:rPr>
                <w:lang w:eastAsia="zh-CN"/>
              </w:rPr>
            </w:pPr>
            <w:r w:rsidRPr="00EB2E98">
              <w:t>HR Administrator</w:t>
            </w:r>
          </w:p>
        </w:tc>
      </w:tr>
      <w:tr w:rsidR="005F371D" w:rsidRPr="00EB2E98" w14:paraId="55A949E9" w14:textId="77777777" w:rsidTr="00002278">
        <w:tc>
          <w:tcPr>
            <w:tcW w:w="2280" w:type="dxa"/>
            <w:tcBorders>
              <w:top w:val="single" w:sz="8" w:space="0" w:color="999999"/>
              <w:left w:val="single" w:sz="8" w:space="0" w:color="999999"/>
              <w:bottom w:val="single" w:sz="8" w:space="0" w:color="999999"/>
              <w:right w:val="single" w:sz="8" w:space="0" w:color="999999"/>
            </w:tcBorders>
            <w:hideMark/>
          </w:tcPr>
          <w:p w14:paraId="554C05FA" w14:textId="77777777" w:rsidR="005F371D" w:rsidRPr="00EB2E98" w:rsidRDefault="005F371D" w:rsidP="005F371D">
            <w:pPr>
              <w:rPr>
                <w:rStyle w:val="SAPEmphasis"/>
              </w:rPr>
            </w:pPr>
            <w:r w:rsidRPr="00EB2E98">
              <w:rPr>
                <w:rStyle w:val="SAPEmphasis"/>
                <w:lang w:eastAsia="zh-CN"/>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608E2CBF" w14:textId="77777777" w:rsidR="005F371D" w:rsidRPr="00EB2E98" w:rsidRDefault="005F371D" w:rsidP="005F371D">
            <w:pPr>
              <w:rPr>
                <w:lang w:eastAsia="zh-CN"/>
              </w:rPr>
            </w:pPr>
            <w:r w:rsidRPr="00EB2E98">
              <w:rPr>
                <w:lang w:eastAsia="zh-CN"/>
              </w:rPr>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49578EED" w14:textId="77777777" w:rsidR="005F371D" w:rsidRPr="00EB2E98" w:rsidRDefault="005F371D" w:rsidP="005F371D">
            <w:pPr>
              <w:rPr>
                <w:rStyle w:val="SAPEmphasis"/>
              </w:rPr>
            </w:pPr>
            <w:r w:rsidRPr="00EB2E98">
              <w:rPr>
                <w:rStyle w:val="SAPEmphasis"/>
                <w:lang w:eastAsia="zh-CN"/>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3F12F762" w14:textId="06A3F997" w:rsidR="005F371D" w:rsidRPr="00EB2E98" w:rsidRDefault="001861CE" w:rsidP="005F371D">
            <w:pPr>
              <w:rPr>
                <w:lang w:eastAsia="zh-CN"/>
              </w:rPr>
            </w:pPr>
            <w:r>
              <w:rPr>
                <w:lang w:eastAsia="zh-CN"/>
              </w:rPr>
              <w:t>&lt;duration&gt;</w:t>
            </w:r>
          </w:p>
        </w:tc>
      </w:tr>
    </w:tbl>
    <w:p w14:paraId="5A854B48" w14:textId="77777777" w:rsidR="005F371D" w:rsidRPr="00EB2E98" w:rsidRDefault="005F371D" w:rsidP="005F371D">
      <w:pPr>
        <w:pStyle w:val="SAPKeyblockTitle"/>
      </w:pPr>
      <w:r w:rsidRPr="00EB2E98">
        <w:t>Purpose</w:t>
      </w:r>
    </w:p>
    <w:p w14:paraId="46A5E89D" w14:textId="77777777" w:rsidR="005F371D" w:rsidRPr="00EB2E98" w:rsidRDefault="005F371D" w:rsidP="005F371D">
      <w:r w:rsidRPr="00EB2E98">
        <w:t xml:space="preserve">Rules of discipline are designed to regulate employee behavior in the workplace. On signing their contract of employment, employees agree to the rules of discipline set out by the employer. </w:t>
      </w:r>
    </w:p>
    <w:p w14:paraId="65D9B89B" w14:textId="77777777" w:rsidR="005F371D" w:rsidRPr="00EB2E98" w:rsidRDefault="005F371D" w:rsidP="005F371D">
      <w:r w:rsidRPr="00EB2E98">
        <w:t>If an employee breaches these rules, the employer has the right to execute appropriate sanctions. A typical sanction is salary reduction. The deduction amount varies depending on the type of rule violation committed. During payroll calculation, the system calculates the deduction amount based on the sanction group to which the employee is assigned.</w:t>
      </w:r>
    </w:p>
    <w:p w14:paraId="6C8C0FE3" w14:textId="77777777" w:rsidR="005F371D" w:rsidRPr="00EB2E98" w:rsidRDefault="005F371D" w:rsidP="005F371D">
      <w:r w:rsidRPr="00EB2E98">
        <w:t>The HR Administrator</w:t>
      </w:r>
      <w:r w:rsidRPr="00EB2E98" w:rsidDel="00455A3A">
        <w:t xml:space="preserve"> </w:t>
      </w:r>
      <w:r w:rsidRPr="00EB2E98">
        <w:t>maintains data relevant to wage deduction as the sanction for the employee.</w:t>
      </w:r>
    </w:p>
    <w:p w14:paraId="544A61CA" w14:textId="77777777" w:rsidR="005F371D" w:rsidRPr="00EB2E98" w:rsidRDefault="005F371D" w:rsidP="0077431A">
      <w:pPr>
        <w:pStyle w:val="SAPNoteHeading"/>
        <w:ind w:left="404"/>
      </w:pPr>
      <w:r w:rsidRPr="00EB2E98">
        <w:rPr>
          <w:noProof/>
        </w:rPr>
        <w:drawing>
          <wp:inline distT="0" distB="0" distL="0" distR="0" wp14:anchorId="162735C9" wp14:editId="79471D88">
            <wp:extent cx="228600" cy="228600"/>
            <wp:effectExtent l="0" t="0" r="0" b="0"/>
            <wp:docPr id="5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B2E98">
        <w:t> Note</w:t>
      </w:r>
    </w:p>
    <w:p w14:paraId="449652A2" w14:textId="77777777" w:rsidR="005F371D" w:rsidRPr="00EB2E98" w:rsidRDefault="005F371D" w:rsidP="0077431A">
      <w:pPr>
        <w:ind w:left="404"/>
      </w:pPr>
      <w:r w:rsidRPr="00EB2E98">
        <w:t xml:space="preserve">If the maximum percentage of an employee’s monthly salary that can be deducted is, for example, 50% and, if the cumulated amount of deductions due to sanctions exceeds this percentage, the excess sum is carried forward to be deducted in the next payroll period. The carried forward amount is stored in a wage type specially defined for this. </w:t>
      </w:r>
    </w:p>
    <w:p w14:paraId="55ECD8EE" w14:textId="77777777" w:rsidR="005F371D" w:rsidRPr="00EB2E98" w:rsidRDefault="005F371D" w:rsidP="005F371D">
      <w:pPr>
        <w:pStyle w:val="SAPKeyblockTitle"/>
      </w:pPr>
      <w:r w:rsidRPr="00EB2E98">
        <w:t>Prerequisites</w:t>
      </w:r>
    </w:p>
    <w:p w14:paraId="7A4B189F" w14:textId="77777777" w:rsidR="005F371D" w:rsidRPr="00EB2E98" w:rsidRDefault="005F371D" w:rsidP="005F371D">
      <w:r w:rsidRPr="00EB2E98">
        <w:t xml:space="preserve">The line manager has reported the employee’s misconduct to HR. </w:t>
      </w:r>
    </w:p>
    <w:p w14:paraId="2DFC76C3" w14:textId="77777777" w:rsidR="005F371D" w:rsidRPr="00EB2E98" w:rsidRDefault="005F371D" w:rsidP="005F371D">
      <w:pPr>
        <w:pStyle w:val="SAPKeyblockTitle"/>
      </w:pPr>
      <w:r w:rsidRPr="00EB2E98">
        <w:t>Procedure</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1322"/>
        <w:gridCol w:w="3240"/>
        <w:gridCol w:w="3510"/>
        <w:gridCol w:w="4050"/>
        <w:gridCol w:w="1264"/>
      </w:tblGrid>
      <w:tr w:rsidR="005F371D" w:rsidRPr="00EB2E98" w14:paraId="1F04B86F" w14:textId="77777777" w:rsidTr="00002278">
        <w:trPr>
          <w:trHeight w:val="517"/>
          <w:tblHeader/>
        </w:trPr>
        <w:tc>
          <w:tcPr>
            <w:tcW w:w="900" w:type="dxa"/>
            <w:shd w:val="clear" w:color="auto" w:fill="999999"/>
          </w:tcPr>
          <w:p w14:paraId="4964D900" w14:textId="77777777" w:rsidR="005F371D" w:rsidRPr="00EB2E98" w:rsidRDefault="005F371D" w:rsidP="005F371D">
            <w:pPr>
              <w:pStyle w:val="TableHeading"/>
              <w:rPr>
                <w:rFonts w:ascii="BentonSans Bold" w:hAnsi="BentonSans Bold"/>
                <w:bCs/>
                <w:color w:val="FFFFFF"/>
                <w:sz w:val="18"/>
              </w:rPr>
            </w:pPr>
            <w:r w:rsidRPr="00EB2E98">
              <w:rPr>
                <w:rFonts w:ascii="BentonSans Bold" w:hAnsi="BentonSans Bold"/>
                <w:bCs/>
                <w:color w:val="FFFFFF"/>
                <w:sz w:val="18"/>
              </w:rPr>
              <w:t>Test Step #</w:t>
            </w:r>
          </w:p>
        </w:tc>
        <w:tc>
          <w:tcPr>
            <w:tcW w:w="1322" w:type="dxa"/>
            <w:shd w:val="clear" w:color="auto" w:fill="999999"/>
          </w:tcPr>
          <w:p w14:paraId="3CE5BDC0" w14:textId="77777777" w:rsidR="005F371D" w:rsidRPr="00EB2E98" w:rsidRDefault="005F371D" w:rsidP="005F371D">
            <w:pPr>
              <w:pStyle w:val="TableHeading"/>
              <w:rPr>
                <w:rFonts w:ascii="BentonSans Bold" w:hAnsi="BentonSans Bold"/>
                <w:bCs/>
                <w:color w:val="FFFFFF"/>
                <w:sz w:val="18"/>
              </w:rPr>
            </w:pPr>
            <w:r w:rsidRPr="00EB2E98">
              <w:rPr>
                <w:rFonts w:ascii="BentonSans Bold" w:hAnsi="BentonSans Bold"/>
                <w:bCs/>
                <w:color w:val="FFFFFF"/>
                <w:sz w:val="18"/>
              </w:rPr>
              <w:t>Test Step Name</w:t>
            </w:r>
          </w:p>
        </w:tc>
        <w:tc>
          <w:tcPr>
            <w:tcW w:w="3240" w:type="dxa"/>
            <w:shd w:val="clear" w:color="auto" w:fill="999999"/>
          </w:tcPr>
          <w:p w14:paraId="54AD460A" w14:textId="77777777" w:rsidR="005F371D" w:rsidRPr="00EB2E98" w:rsidRDefault="005F371D" w:rsidP="005F371D">
            <w:pPr>
              <w:pStyle w:val="TableHeading"/>
              <w:rPr>
                <w:rFonts w:ascii="BentonSans Bold" w:hAnsi="BentonSans Bold"/>
                <w:bCs/>
                <w:color w:val="FFFFFF"/>
                <w:sz w:val="18"/>
              </w:rPr>
            </w:pPr>
            <w:r w:rsidRPr="00EB2E98">
              <w:rPr>
                <w:rFonts w:ascii="BentonSans Bold" w:hAnsi="BentonSans Bold"/>
                <w:bCs/>
                <w:color w:val="FFFFFF"/>
                <w:sz w:val="18"/>
              </w:rPr>
              <w:t>Instruction</w:t>
            </w:r>
          </w:p>
        </w:tc>
        <w:tc>
          <w:tcPr>
            <w:tcW w:w="3510" w:type="dxa"/>
            <w:shd w:val="clear" w:color="auto" w:fill="999999"/>
          </w:tcPr>
          <w:p w14:paraId="1664DEED" w14:textId="77777777" w:rsidR="005F371D" w:rsidRPr="00EB2E98" w:rsidRDefault="005F371D" w:rsidP="005F371D">
            <w:pPr>
              <w:pStyle w:val="TableHeading"/>
              <w:rPr>
                <w:rFonts w:ascii="BentonSans Bold" w:hAnsi="BentonSans Bold"/>
                <w:bCs/>
                <w:color w:val="FFFFFF"/>
                <w:sz w:val="18"/>
              </w:rPr>
            </w:pPr>
            <w:r w:rsidRPr="00EB2E98">
              <w:rPr>
                <w:rFonts w:ascii="BentonSans Bold" w:hAnsi="BentonSans Bold"/>
                <w:bCs/>
                <w:color w:val="FFFFFF"/>
                <w:sz w:val="18"/>
              </w:rPr>
              <w:t>User Entries:</w:t>
            </w:r>
            <w:r w:rsidRPr="00EB2E98">
              <w:rPr>
                <w:rFonts w:ascii="BentonSans Bold" w:hAnsi="BentonSans Bold"/>
                <w:bCs/>
                <w:color w:val="FFFFFF"/>
                <w:sz w:val="18"/>
              </w:rPr>
              <w:br/>
              <w:t>Field Name: User Action and Value</w:t>
            </w:r>
          </w:p>
        </w:tc>
        <w:tc>
          <w:tcPr>
            <w:tcW w:w="4050" w:type="dxa"/>
            <w:shd w:val="clear" w:color="auto" w:fill="999999"/>
          </w:tcPr>
          <w:p w14:paraId="36C8F627" w14:textId="77777777" w:rsidR="005F371D" w:rsidRPr="00EB2E98" w:rsidRDefault="005F371D" w:rsidP="005F371D">
            <w:pPr>
              <w:pStyle w:val="TableHeading"/>
              <w:rPr>
                <w:rFonts w:ascii="BentonSans Bold" w:hAnsi="BentonSans Bold"/>
                <w:bCs/>
                <w:color w:val="FFFFFF"/>
                <w:sz w:val="18"/>
              </w:rPr>
            </w:pPr>
            <w:r w:rsidRPr="00EB2E98">
              <w:rPr>
                <w:rFonts w:ascii="BentonSans Bold" w:hAnsi="BentonSans Bold"/>
                <w:bCs/>
                <w:color w:val="FFFFFF"/>
                <w:sz w:val="18"/>
              </w:rPr>
              <w:t>Expected Result</w:t>
            </w:r>
          </w:p>
        </w:tc>
        <w:tc>
          <w:tcPr>
            <w:tcW w:w="1264" w:type="dxa"/>
            <w:shd w:val="clear" w:color="auto" w:fill="999999"/>
          </w:tcPr>
          <w:p w14:paraId="5697F7A7" w14:textId="77777777" w:rsidR="005F371D" w:rsidRPr="00EB2E98" w:rsidRDefault="005F371D" w:rsidP="005F371D">
            <w:pPr>
              <w:pStyle w:val="TableHeading"/>
              <w:rPr>
                <w:rFonts w:ascii="BentonSans Bold" w:hAnsi="BentonSans Bold"/>
                <w:bCs/>
                <w:color w:val="FFFFFF"/>
                <w:sz w:val="18"/>
              </w:rPr>
            </w:pPr>
            <w:r w:rsidRPr="00EB2E98">
              <w:rPr>
                <w:rFonts w:ascii="BentonSans Bold" w:hAnsi="BentonSans Bold"/>
                <w:bCs/>
                <w:color w:val="FFFFFF"/>
                <w:sz w:val="18"/>
              </w:rPr>
              <w:t>Pass / Fail / Comment</w:t>
            </w:r>
          </w:p>
        </w:tc>
      </w:tr>
      <w:tr w:rsidR="005F371D" w:rsidRPr="00EB2E98" w14:paraId="188969CC" w14:textId="77777777" w:rsidTr="00002278">
        <w:trPr>
          <w:trHeight w:val="288"/>
        </w:trPr>
        <w:tc>
          <w:tcPr>
            <w:tcW w:w="900" w:type="dxa"/>
            <w:shd w:val="clear" w:color="auto" w:fill="auto"/>
          </w:tcPr>
          <w:p w14:paraId="132429FB" w14:textId="77777777" w:rsidR="005F371D" w:rsidRPr="00EB2E98" w:rsidRDefault="005F371D" w:rsidP="005F371D">
            <w:r w:rsidRPr="00EB2E98">
              <w:t>1</w:t>
            </w:r>
          </w:p>
        </w:tc>
        <w:tc>
          <w:tcPr>
            <w:tcW w:w="1322" w:type="dxa"/>
            <w:shd w:val="clear" w:color="auto" w:fill="auto"/>
          </w:tcPr>
          <w:p w14:paraId="6D6B49BD" w14:textId="77777777" w:rsidR="005F371D" w:rsidRPr="00EB2E98" w:rsidRDefault="005F371D" w:rsidP="005F371D">
            <w:pPr>
              <w:rPr>
                <w:rStyle w:val="SAPEmphasis"/>
              </w:rPr>
            </w:pPr>
            <w:r w:rsidRPr="00EB2E98">
              <w:rPr>
                <w:rStyle w:val="SAPEmphasis"/>
              </w:rPr>
              <w:t>Log on</w:t>
            </w:r>
          </w:p>
        </w:tc>
        <w:tc>
          <w:tcPr>
            <w:tcW w:w="3240" w:type="dxa"/>
            <w:shd w:val="clear" w:color="auto" w:fill="auto"/>
          </w:tcPr>
          <w:p w14:paraId="47F8C368" w14:textId="77777777" w:rsidR="005F371D" w:rsidRPr="00EB2E98" w:rsidRDefault="005F371D" w:rsidP="005F371D">
            <w:r w:rsidRPr="00EB2E98">
              <w:t xml:space="preserve">Log on to </w:t>
            </w:r>
            <w:r w:rsidRPr="00EB2E98">
              <w:rPr>
                <w:rStyle w:val="SAPScreenElement"/>
                <w:color w:val="auto"/>
              </w:rPr>
              <w:t>Employee Central</w:t>
            </w:r>
            <w:r w:rsidRPr="00EB2E98">
              <w:t xml:space="preserve"> as an HR Administrator.</w:t>
            </w:r>
          </w:p>
        </w:tc>
        <w:tc>
          <w:tcPr>
            <w:tcW w:w="3510" w:type="dxa"/>
            <w:shd w:val="clear" w:color="auto" w:fill="auto"/>
          </w:tcPr>
          <w:p w14:paraId="2D6D4E6A" w14:textId="77777777" w:rsidR="005F371D" w:rsidRPr="00EB2E98" w:rsidRDefault="005F371D" w:rsidP="005F371D"/>
        </w:tc>
        <w:tc>
          <w:tcPr>
            <w:tcW w:w="4050" w:type="dxa"/>
            <w:shd w:val="clear" w:color="auto" w:fill="auto"/>
          </w:tcPr>
          <w:p w14:paraId="556605FC" w14:textId="77777777" w:rsidR="005F371D" w:rsidRPr="00EB2E98" w:rsidRDefault="005F371D" w:rsidP="005F371D">
            <w:r w:rsidRPr="00EB2E98">
              <w:t xml:space="preserve">The </w:t>
            </w:r>
            <w:r w:rsidRPr="00EB2E98">
              <w:rPr>
                <w:rStyle w:val="SAPScreenElement"/>
              </w:rPr>
              <w:t>Home</w:t>
            </w:r>
            <w:r w:rsidRPr="00EB2E98">
              <w:t xml:space="preserve"> page is displayed.</w:t>
            </w:r>
          </w:p>
        </w:tc>
        <w:tc>
          <w:tcPr>
            <w:tcW w:w="1264" w:type="dxa"/>
          </w:tcPr>
          <w:p w14:paraId="46006758" w14:textId="77777777" w:rsidR="005F371D" w:rsidRPr="00EB2E98" w:rsidRDefault="005F371D" w:rsidP="005F371D">
            <w:pPr>
              <w:rPr>
                <w:rFonts w:cs="Arial"/>
                <w:bCs/>
              </w:rPr>
            </w:pPr>
          </w:p>
        </w:tc>
      </w:tr>
      <w:tr w:rsidR="005F371D" w:rsidRPr="00EB2E98" w14:paraId="400EA7E5" w14:textId="77777777" w:rsidTr="00002278">
        <w:trPr>
          <w:trHeight w:val="1137"/>
        </w:trPr>
        <w:tc>
          <w:tcPr>
            <w:tcW w:w="900" w:type="dxa"/>
            <w:shd w:val="clear" w:color="auto" w:fill="auto"/>
          </w:tcPr>
          <w:p w14:paraId="6AAC6DE1" w14:textId="77777777" w:rsidR="005F371D" w:rsidRPr="00EB2E98" w:rsidRDefault="005F371D" w:rsidP="005F371D">
            <w:r w:rsidRPr="00EB2E98">
              <w:t>2</w:t>
            </w:r>
          </w:p>
        </w:tc>
        <w:tc>
          <w:tcPr>
            <w:tcW w:w="1322" w:type="dxa"/>
            <w:shd w:val="clear" w:color="auto" w:fill="auto"/>
          </w:tcPr>
          <w:p w14:paraId="74004879" w14:textId="77777777" w:rsidR="005F371D" w:rsidRPr="00EB2E98" w:rsidRDefault="005F371D" w:rsidP="005F371D">
            <w:pPr>
              <w:rPr>
                <w:rStyle w:val="SAPEmphasis"/>
              </w:rPr>
            </w:pPr>
            <w:r w:rsidRPr="00EB2E98">
              <w:rPr>
                <w:rStyle w:val="SAPEmphasis"/>
              </w:rPr>
              <w:t>Search Employee</w:t>
            </w:r>
          </w:p>
        </w:tc>
        <w:tc>
          <w:tcPr>
            <w:tcW w:w="3240" w:type="dxa"/>
            <w:shd w:val="clear" w:color="auto" w:fill="auto"/>
          </w:tcPr>
          <w:p w14:paraId="49E92DD6" w14:textId="77777777" w:rsidR="005F371D" w:rsidRPr="00EB2E98" w:rsidRDefault="005F371D" w:rsidP="005F371D">
            <w:r w:rsidRPr="00EB2E98">
              <w:t>In the</w:t>
            </w:r>
            <w:r w:rsidRPr="00EB2E98">
              <w:rPr>
                <w:rStyle w:val="SAPScreenElement"/>
              </w:rPr>
              <w:t xml:space="preserve"> Search for actions or people</w:t>
            </w:r>
            <w:r w:rsidRPr="00EB2E98">
              <w:t xml:space="preserve"> box, in the top right corner of the screen, enter the name (or name parts) of the employee for whom you want to maintain data.</w:t>
            </w:r>
          </w:p>
        </w:tc>
        <w:tc>
          <w:tcPr>
            <w:tcW w:w="3510" w:type="dxa"/>
            <w:shd w:val="clear" w:color="auto" w:fill="auto"/>
          </w:tcPr>
          <w:p w14:paraId="11904988" w14:textId="77777777" w:rsidR="005F371D" w:rsidRPr="00EB2E98" w:rsidRDefault="005F371D" w:rsidP="005F371D"/>
        </w:tc>
        <w:tc>
          <w:tcPr>
            <w:tcW w:w="4050" w:type="dxa"/>
            <w:shd w:val="clear" w:color="auto" w:fill="auto"/>
          </w:tcPr>
          <w:p w14:paraId="67619143" w14:textId="0186574D" w:rsidR="005F371D" w:rsidRPr="00EB2E98" w:rsidRDefault="00D317FA" w:rsidP="005F371D">
            <w:r w:rsidRPr="00D317FA">
              <w:t xml:space="preserve">The autocomplete functionality suggests </w:t>
            </w:r>
            <w:r w:rsidR="005F371D" w:rsidRPr="00EB2E98">
              <w:t>a list of employees matching your search criteria.</w:t>
            </w:r>
          </w:p>
        </w:tc>
        <w:tc>
          <w:tcPr>
            <w:tcW w:w="1264" w:type="dxa"/>
          </w:tcPr>
          <w:p w14:paraId="250EB3A6" w14:textId="77777777" w:rsidR="005F371D" w:rsidRPr="00EB2E98" w:rsidRDefault="005F371D" w:rsidP="005F371D">
            <w:pPr>
              <w:rPr>
                <w:rFonts w:cs="Arial"/>
                <w:bCs/>
              </w:rPr>
            </w:pPr>
          </w:p>
        </w:tc>
      </w:tr>
      <w:tr w:rsidR="005F371D" w:rsidRPr="00EB2E98" w14:paraId="589DCD5B" w14:textId="77777777" w:rsidTr="00002278">
        <w:trPr>
          <w:trHeight w:val="576"/>
        </w:trPr>
        <w:tc>
          <w:tcPr>
            <w:tcW w:w="900" w:type="dxa"/>
            <w:shd w:val="clear" w:color="auto" w:fill="auto"/>
          </w:tcPr>
          <w:p w14:paraId="0D4BC5B3" w14:textId="77777777" w:rsidR="005F371D" w:rsidRPr="00EB2E98" w:rsidRDefault="005F371D" w:rsidP="005F371D">
            <w:r w:rsidRPr="00EB2E98">
              <w:t>3</w:t>
            </w:r>
          </w:p>
        </w:tc>
        <w:tc>
          <w:tcPr>
            <w:tcW w:w="1322" w:type="dxa"/>
            <w:shd w:val="clear" w:color="auto" w:fill="auto"/>
          </w:tcPr>
          <w:p w14:paraId="2EEC1EC6" w14:textId="77777777" w:rsidR="005F371D" w:rsidRPr="00EB2E98" w:rsidRDefault="005F371D" w:rsidP="005F371D">
            <w:pPr>
              <w:rPr>
                <w:rStyle w:val="SAPEmphasis"/>
              </w:rPr>
            </w:pPr>
            <w:r w:rsidRPr="00EB2E98">
              <w:rPr>
                <w:rStyle w:val="SAPEmphasis"/>
              </w:rPr>
              <w:t>Select Employee</w:t>
            </w:r>
          </w:p>
        </w:tc>
        <w:tc>
          <w:tcPr>
            <w:tcW w:w="3240" w:type="dxa"/>
            <w:shd w:val="clear" w:color="auto" w:fill="auto"/>
          </w:tcPr>
          <w:p w14:paraId="336554FE" w14:textId="77777777" w:rsidR="005F371D" w:rsidRPr="00EB2E98" w:rsidRDefault="005F371D" w:rsidP="005F371D">
            <w:r w:rsidRPr="00EB2E98">
              <w:rPr>
                <w:rFonts w:cs="Arial"/>
                <w:bCs/>
              </w:rPr>
              <w:t>Select the appropriate employee from the result list.</w:t>
            </w:r>
          </w:p>
        </w:tc>
        <w:tc>
          <w:tcPr>
            <w:tcW w:w="3510" w:type="dxa"/>
            <w:shd w:val="clear" w:color="auto" w:fill="auto"/>
          </w:tcPr>
          <w:p w14:paraId="517A5D8D" w14:textId="77777777" w:rsidR="005F371D" w:rsidRPr="00EB2E98" w:rsidRDefault="005F371D" w:rsidP="005F371D"/>
        </w:tc>
        <w:tc>
          <w:tcPr>
            <w:tcW w:w="4050" w:type="dxa"/>
            <w:shd w:val="clear" w:color="auto" w:fill="auto"/>
          </w:tcPr>
          <w:p w14:paraId="5E63DCC9" w14:textId="77777777" w:rsidR="005F371D" w:rsidRPr="00EB2E98" w:rsidRDefault="005F371D" w:rsidP="005F371D">
            <w:r w:rsidRPr="00EB2E98">
              <w:t xml:space="preserve">You are directed to the </w:t>
            </w:r>
            <w:r w:rsidRPr="00EB2E98">
              <w:rPr>
                <w:rStyle w:val="SAPScreenElement"/>
              </w:rPr>
              <w:t>Employee Files</w:t>
            </w:r>
            <w:r w:rsidRPr="00EB2E98">
              <w:t xml:space="preserve"> page in which the profile of the employee is displayed.</w:t>
            </w:r>
          </w:p>
        </w:tc>
        <w:tc>
          <w:tcPr>
            <w:tcW w:w="1264" w:type="dxa"/>
          </w:tcPr>
          <w:p w14:paraId="381A00CF" w14:textId="77777777" w:rsidR="005F371D" w:rsidRPr="00EB2E98" w:rsidRDefault="005F371D" w:rsidP="005F371D">
            <w:pPr>
              <w:rPr>
                <w:rFonts w:cs="Arial"/>
                <w:bCs/>
              </w:rPr>
            </w:pPr>
          </w:p>
        </w:tc>
      </w:tr>
      <w:tr w:rsidR="005F371D" w:rsidRPr="00EB2E98" w14:paraId="43442560" w14:textId="77777777" w:rsidTr="00002278">
        <w:trPr>
          <w:trHeight w:val="144"/>
        </w:trPr>
        <w:tc>
          <w:tcPr>
            <w:tcW w:w="900" w:type="dxa"/>
            <w:shd w:val="clear" w:color="auto" w:fill="auto"/>
          </w:tcPr>
          <w:p w14:paraId="38DBF2D4" w14:textId="77777777" w:rsidR="005F371D" w:rsidRPr="00EB2E98" w:rsidRDefault="005F371D" w:rsidP="005F371D">
            <w:r w:rsidRPr="00EB2E98">
              <w:t>4</w:t>
            </w:r>
          </w:p>
        </w:tc>
        <w:tc>
          <w:tcPr>
            <w:tcW w:w="1322" w:type="dxa"/>
            <w:shd w:val="clear" w:color="auto" w:fill="auto"/>
          </w:tcPr>
          <w:p w14:paraId="68FF6F87" w14:textId="77777777" w:rsidR="005F371D" w:rsidRPr="00EB2E98" w:rsidRDefault="005F371D" w:rsidP="005F371D">
            <w:pPr>
              <w:rPr>
                <w:rFonts w:cs="Arial"/>
                <w:b/>
                <w:bCs/>
              </w:rPr>
            </w:pPr>
            <w:r w:rsidRPr="00EB2E98">
              <w:rPr>
                <w:rStyle w:val="SAPEmphasis"/>
              </w:rPr>
              <w:t>Go to</w:t>
            </w:r>
            <w:r w:rsidRPr="00EB2E98">
              <w:rPr>
                <w:rFonts w:cs="Arial"/>
                <w:b/>
                <w:bCs/>
              </w:rPr>
              <w:t xml:space="preserve"> </w:t>
            </w:r>
            <w:r w:rsidRPr="00EB2E98">
              <w:rPr>
                <w:rStyle w:val="SAPScreenElement"/>
                <w:b/>
                <w:color w:val="auto"/>
              </w:rPr>
              <w:t>Payroll Information</w:t>
            </w:r>
            <w:r w:rsidRPr="00EB2E98">
              <w:rPr>
                <w:rFonts w:cs="Arial"/>
                <w:b/>
                <w:bCs/>
              </w:rPr>
              <w:t xml:space="preserve"> </w:t>
            </w:r>
            <w:r w:rsidRPr="00EB2E98">
              <w:rPr>
                <w:rStyle w:val="SAPEmphasis"/>
              </w:rPr>
              <w:t>subsection</w:t>
            </w:r>
          </w:p>
        </w:tc>
        <w:tc>
          <w:tcPr>
            <w:tcW w:w="3240" w:type="dxa"/>
            <w:shd w:val="clear" w:color="auto" w:fill="auto"/>
          </w:tcPr>
          <w:p w14:paraId="2A6676F2" w14:textId="77777777" w:rsidR="005F371D" w:rsidRPr="00EB2E98" w:rsidRDefault="005F371D" w:rsidP="005F371D">
            <w:r w:rsidRPr="00EB2E98">
              <w:t>Go to</w:t>
            </w:r>
            <w:r w:rsidRPr="00EB2E98">
              <w:rPr>
                <w:rFonts w:cs="Arial"/>
                <w:bCs/>
              </w:rPr>
              <w:t xml:space="preserve"> the </w:t>
            </w:r>
            <w:r w:rsidRPr="00EB2E98">
              <w:rPr>
                <w:rStyle w:val="SAPScreenElement"/>
              </w:rPr>
              <w:t>Employment Information</w:t>
            </w:r>
            <w:r w:rsidRPr="00EB2E98">
              <w:rPr>
                <w:rFonts w:cs="Arial"/>
                <w:bCs/>
              </w:rPr>
              <w:t xml:space="preserve"> section and there scroll to the </w:t>
            </w:r>
            <w:r w:rsidRPr="00EB2E98">
              <w:rPr>
                <w:rStyle w:val="SAPScreenElement"/>
              </w:rPr>
              <w:t>Payroll Information</w:t>
            </w:r>
            <w:r w:rsidRPr="00EB2E98">
              <w:rPr>
                <w:rFonts w:cs="Arial"/>
                <w:bCs/>
              </w:rPr>
              <w:t xml:space="preserve"> subsection</w:t>
            </w:r>
            <w:r w:rsidRPr="00EB2E98">
              <w:rPr>
                <w:rStyle w:val="SAPScreenElement"/>
              </w:rPr>
              <w:t>.</w:t>
            </w:r>
          </w:p>
        </w:tc>
        <w:tc>
          <w:tcPr>
            <w:tcW w:w="3510" w:type="dxa"/>
            <w:shd w:val="clear" w:color="auto" w:fill="auto"/>
          </w:tcPr>
          <w:p w14:paraId="37EDE0C8" w14:textId="77777777" w:rsidR="005F371D" w:rsidRPr="00EB2E98" w:rsidRDefault="005F371D" w:rsidP="005F371D"/>
        </w:tc>
        <w:tc>
          <w:tcPr>
            <w:tcW w:w="4050" w:type="dxa"/>
            <w:shd w:val="clear" w:color="auto" w:fill="auto"/>
          </w:tcPr>
          <w:p w14:paraId="3BD51B58" w14:textId="77777777" w:rsidR="005F371D" w:rsidRPr="00EB2E98" w:rsidRDefault="005F371D" w:rsidP="005F371D">
            <w:pPr>
              <w:rPr>
                <w:color w:val="1F497D"/>
              </w:rPr>
            </w:pPr>
            <w:r w:rsidRPr="00EB2E98">
              <w:t xml:space="preserve">The </w:t>
            </w:r>
            <w:r w:rsidRPr="00EB2E98">
              <w:rPr>
                <w:rStyle w:val="SAPScreenElement"/>
              </w:rPr>
              <w:t>Payroll Information</w:t>
            </w:r>
            <w:r w:rsidRPr="00EB2E98">
              <w:t xml:space="preserve"> subsection is displayed. It contains several blocks configured as per your requirements.</w:t>
            </w:r>
          </w:p>
        </w:tc>
        <w:tc>
          <w:tcPr>
            <w:tcW w:w="1264" w:type="dxa"/>
          </w:tcPr>
          <w:p w14:paraId="7986CBC4" w14:textId="77777777" w:rsidR="005F371D" w:rsidRPr="00EB2E98" w:rsidRDefault="005F371D" w:rsidP="005F371D">
            <w:pPr>
              <w:rPr>
                <w:rFonts w:cs="Arial"/>
                <w:bCs/>
              </w:rPr>
            </w:pPr>
          </w:p>
        </w:tc>
      </w:tr>
      <w:tr w:rsidR="005F371D" w:rsidRPr="00EB2E98" w14:paraId="0653D1F0" w14:textId="77777777" w:rsidTr="00002278">
        <w:trPr>
          <w:trHeight w:val="357"/>
        </w:trPr>
        <w:tc>
          <w:tcPr>
            <w:tcW w:w="900" w:type="dxa"/>
            <w:shd w:val="clear" w:color="auto" w:fill="auto"/>
          </w:tcPr>
          <w:p w14:paraId="285AA16D" w14:textId="77777777" w:rsidR="005F371D" w:rsidRPr="00EB2E98" w:rsidRDefault="005F371D" w:rsidP="005F371D">
            <w:r w:rsidRPr="00EB2E98">
              <w:t>5</w:t>
            </w:r>
          </w:p>
        </w:tc>
        <w:tc>
          <w:tcPr>
            <w:tcW w:w="1322" w:type="dxa"/>
            <w:shd w:val="clear" w:color="auto" w:fill="auto"/>
          </w:tcPr>
          <w:p w14:paraId="37EFAC5D" w14:textId="77777777" w:rsidR="005F371D" w:rsidRPr="00EB2E98" w:rsidRDefault="005F371D" w:rsidP="005F371D">
            <w:pPr>
              <w:rPr>
                <w:rStyle w:val="SAPEmphasis"/>
              </w:rPr>
            </w:pPr>
            <w:r w:rsidRPr="00EB2E98">
              <w:rPr>
                <w:rStyle w:val="SAPEmphasis"/>
              </w:rPr>
              <w:t>Select Sanctions</w:t>
            </w:r>
          </w:p>
        </w:tc>
        <w:tc>
          <w:tcPr>
            <w:tcW w:w="3240" w:type="dxa"/>
            <w:shd w:val="clear" w:color="auto" w:fill="auto"/>
          </w:tcPr>
          <w:p w14:paraId="00B4367E" w14:textId="77777777" w:rsidR="005F371D" w:rsidRPr="00EB2E98" w:rsidRDefault="005F371D" w:rsidP="005F371D">
            <w:r w:rsidRPr="00EB2E98">
              <w:t xml:space="preserve">In the </w:t>
            </w:r>
            <w:r w:rsidRPr="00EB2E98">
              <w:rPr>
                <w:rStyle w:val="SAPScreenElement"/>
              </w:rPr>
              <w:t xml:space="preserve">Earnings and Deductions </w:t>
            </w:r>
            <w:r w:rsidRPr="00EB2E98">
              <w:t xml:space="preserve">block, select the </w:t>
            </w:r>
            <w:r w:rsidRPr="00EB2E98">
              <w:rPr>
                <w:rStyle w:val="SAPScreenElement"/>
              </w:rPr>
              <w:t xml:space="preserve">Sanctions </w:t>
            </w:r>
            <w:r w:rsidRPr="00EB2E98">
              <w:t>link.</w:t>
            </w:r>
          </w:p>
        </w:tc>
        <w:tc>
          <w:tcPr>
            <w:tcW w:w="3510" w:type="dxa"/>
            <w:shd w:val="clear" w:color="auto" w:fill="auto"/>
          </w:tcPr>
          <w:p w14:paraId="1C9B36EC" w14:textId="77777777" w:rsidR="005F371D" w:rsidRPr="00EB2E98" w:rsidRDefault="005F371D" w:rsidP="005F371D">
            <w:pPr>
              <w:rPr>
                <w:i/>
              </w:rPr>
            </w:pPr>
          </w:p>
        </w:tc>
        <w:tc>
          <w:tcPr>
            <w:tcW w:w="4050" w:type="dxa"/>
            <w:shd w:val="clear" w:color="auto" w:fill="auto"/>
          </w:tcPr>
          <w:p w14:paraId="0996C997" w14:textId="77777777" w:rsidR="005F371D" w:rsidRPr="00EB2E98" w:rsidRDefault="005F371D" w:rsidP="005F371D">
            <w:r w:rsidRPr="00EB2E98">
              <w:t>You are linked to the embedded form containing a table with already existing records (if any, otherwise, the table is empty).</w:t>
            </w:r>
          </w:p>
        </w:tc>
        <w:tc>
          <w:tcPr>
            <w:tcW w:w="1264" w:type="dxa"/>
          </w:tcPr>
          <w:p w14:paraId="78C05A44" w14:textId="77777777" w:rsidR="005F371D" w:rsidRPr="00EB2E98" w:rsidRDefault="005F371D" w:rsidP="005F371D">
            <w:pPr>
              <w:rPr>
                <w:rFonts w:cs="Arial"/>
                <w:bCs/>
              </w:rPr>
            </w:pPr>
          </w:p>
        </w:tc>
      </w:tr>
      <w:tr w:rsidR="005F371D" w:rsidRPr="00EB2E98" w14:paraId="706453DC" w14:textId="77777777" w:rsidTr="00002278">
        <w:trPr>
          <w:trHeight w:val="144"/>
        </w:trPr>
        <w:tc>
          <w:tcPr>
            <w:tcW w:w="900" w:type="dxa"/>
            <w:shd w:val="clear" w:color="auto" w:fill="auto"/>
          </w:tcPr>
          <w:p w14:paraId="58A99D5B" w14:textId="77777777" w:rsidR="005F371D" w:rsidRPr="00EB2E98" w:rsidRDefault="005F371D" w:rsidP="005F371D">
            <w:r w:rsidRPr="00EB2E98">
              <w:t>6</w:t>
            </w:r>
          </w:p>
        </w:tc>
        <w:tc>
          <w:tcPr>
            <w:tcW w:w="1322" w:type="dxa"/>
            <w:shd w:val="clear" w:color="auto" w:fill="auto"/>
          </w:tcPr>
          <w:p w14:paraId="7E069C99" w14:textId="77777777" w:rsidR="005F371D" w:rsidRPr="00EB2E98" w:rsidRDefault="005F371D" w:rsidP="005F371D">
            <w:pPr>
              <w:rPr>
                <w:rStyle w:val="SAPEmphasis"/>
              </w:rPr>
            </w:pPr>
            <w:r w:rsidRPr="00EB2E98">
              <w:rPr>
                <w:rStyle w:val="SAPEmphasis"/>
              </w:rPr>
              <w:t>Create New Sanctions Record</w:t>
            </w:r>
          </w:p>
        </w:tc>
        <w:tc>
          <w:tcPr>
            <w:tcW w:w="3240" w:type="dxa"/>
            <w:shd w:val="clear" w:color="auto" w:fill="auto"/>
          </w:tcPr>
          <w:p w14:paraId="5EB2930A" w14:textId="77777777" w:rsidR="005F371D" w:rsidRPr="00EB2E98" w:rsidRDefault="005F371D" w:rsidP="005F371D">
            <w:r w:rsidRPr="00EB2E98">
              <w:t xml:space="preserve">On the displayed </w:t>
            </w:r>
            <w:r w:rsidRPr="00EB2E98">
              <w:rPr>
                <w:rStyle w:val="SAPScreenElement"/>
              </w:rPr>
              <w:t>Sanctions</w:t>
            </w:r>
            <w:r w:rsidRPr="00EB2E98">
              <w:t xml:space="preserve"> page, select the </w:t>
            </w:r>
            <w:r w:rsidRPr="00EB2E98">
              <w:rPr>
                <w:rStyle w:val="SAPScreenElement"/>
              </w:rPr>
              <w:t xml:space="preserve">New </w:t>
            </w:r>
            <w:r w:rsidRPr="00EB2E98">
              <w:t>pushbutton.</w:t>
            </w:r>
            <w:r w:rsidRPr="00EB2E98">
              <w:rPr>
                <w:rStyle w:val="SAPScreenElement"/>
              </w:rPr>
              <w:t xml:space="preserve"> </w:t>
            </w:r>
          </w:p>
        </w:tc>
        <w:tc>
          <w:tcPr>
            <w:tcW w:w="3510" w:type="dxa"/>
            <w:shd w:val="clear" w:color="auto" w:fill="auto"/>
          </w:tcPr>
          <w:p w14:paraId="03BFD169" w14:textId="77777777" w:rsidR="005F371D" w:rsidRPr="00EB2E98" w:rsidRDefault="005F371D" w:rsidP="005F371D">
            <w:pPr>
              <w:rPr>
                <w:i/>
              </w:rPr>
            </w:pPr>
          </w:p>
        </w:tc>
        <w:tc>
          <w:tcPr>
            <w:tcW w:w="4050" w:type="dxa"/>
            <w:shd w:val="clear" w:color="auto" w:fill="auto"/>
          </w:tcPr>
          <w:p w14:paraId="70D15666" w14:textId="77777777" w:rsidR="005F371D" w:rsidRPr="00EB2E98" w:rsidRDefault="005F371D" w:rsidP="005F371D">
            <w:r w:rsidRPr="00EB2E98">
              <w:t>The fields to be filled show up below the table.</w:t>
            </w:r>
          </w:p>
        </w:tc>
        <w:tc>
          <w:tcPr>
            <w:tcW w:w="1264" w:type="dxa"/>
          </w:tcPr>
          <w:p w14:paraId="29EC7C2B" w14:textId="77777777" w:rsidR="005F371D" w:rsidRPr="00EB2E98" w:rsidRDefault="005F371D" w:rsidP="005F371D">
            <w:pPr>
              <w:rPr>
                <w:rFonts w:cs="Arial"/>
                <w:bCs/>
              </w:rPr>
            </w:pPr>
          </w:p>
        </w:tc>
      </w:tr>
      <w:tr w:rsidR="005F371D" w:rsidRPr="00EB2E98" w14:paraId="164B477C" w14:textId="77777777" w:rsidTr="00002278">
        <w:trPr>
          <w:trHeight w:val="357"/>
        </w:trPr>
        <w:tc>
          <w:tcPr>
            <w:tcW w:w="900" w:type="dxa"/>
            <w:vMerge w:val="restart"/>
            <w:shd w:val="clear" w:color="auto" w:fill="auto"/>
          </w:tcPr>
          <w:p w14:paraId="53F221BF" w14:textId="77777777" w:rsidR="005F371D" w:rsidRPr="00EB2E98" w:rsidRDefault="005F371D" w:rsidP="005F371D">
            <w:r w:rsidRPr="00EB2E98">
              <w:t>7</w:t>
            </w:r>
          </w:p>
        </w:tc>
        <w:tc>
          <w:tcPr>
            <w:tcW w:w="1322" w:type="dxa"/>
            <w:vMerge w:val="restart"/>
            <w:shd w:val="clear" w:color="auto" w:fill="auto"/>
          </w:tcPr>
          <w:p w14:paraId="0B057BED" w14:textId="77777777" w:rsidR="005F371D" w:rsidRPr="00EB2E98" w:rsidRDefault="005F371D" w:rsidP="005F371D">
            <w:pPr>
              <w:rPr>
                <w:rStyle w:val="SAPEmphasis"/>
              </w:rPr>
            </w:pPr>
            <w:r w:rsidRPr="00EB2E98">
              <w:rPr>
                <w:rStyle w:val="SAPEmphasis"/>
              </w:rPr>
              <w:t>Maintain Sanctions Details</w:t>
            </w:r>
          </w:p>
        </w:tc>
        <w:tc>
          <w:tcPr>
            <w:tcW w:w="3240" w:type="dxa"/>
            <w:vMerge w:val="restart"/>
            <w:shd w:val="clear" w:color="auto" w:fill="auto"/>
          </w:tcPr>
          <w:p w14:paraId="6C6FD6E9" w14:textId="77777777" w:rsidR="005F371D" w:rsidRPr="00EB2E98" w:rsidRDefault="005F371D" w:rsidP="005F371D">
            <w:pPr>
              <w:rPr>
                <w:rFonts w:cs="Arial"/>
                <w:bCs/>
              </w:rPr>
            </w:pPr>
            <w:r w:rsidRPr="00EB2E98">
              <w:rPr>
                <w:rFonts w:cs="Arial"/>
                <w:bCs/>
              </w:rPr>
              <w:t xml:space="preserve">in the </w:t>
            </w:r>
            <w:r w:rsidRPr="00EB2E98">
              <w:rPr>
                <w:rStyle w:val="SAPScreenElement"/>
              </w:rPr>
              <w:t xml:space="preserve">Sanction KSA PS </w:t>
            </w:r>
            <w:r w:rsidRPr="00EB2E98">
              <w:rPr>
                <w:rFonts w:cs="Arial"/>
                <w:bCs/>
              </w:rPr>
              <w:t>part of the form</w:t>
            </w:r>
            <w:r w:rsidRPr="00EB2E98">
              <w:t xml:space="preserve"> make the following entry</w:t>
            </w:r>
            <w:r w:rsidRPr="00EB2E98">
              <w:rPr>
                <w:rFonts w:cs="Arial"/>
                <w:bCs/>
              </w:rPr>
              <w:t>:</w:t>
            </w:r>
          </w:p>
        </w:tc>
        <w:tc>
          <w:tcPr>
            <w:tcW w:w="3510" w:type="dxa"/>
            <w:shd w:val="clear" w:color="auto" w:fill="auto"/>
          </w:tcPr>
          <w:p w14:paraId="1994A21B" w14:textId="77777777" w:rsidR="005F371D" w:rsidRPr="00EB2E98" w:rsidRDefault="005F371D" w:rsidP="005F371D">
            <w:r w:rsidRPr="00EB2E98">
              <w:rPr>
                <w:rStyle w:val="SAPScreenElement"/>
              </w:rPr>
              <w:t>Date of Origin:</w:t>
            </w:r>
            <w:r w:rsidRPr="00EB2E98">
              <w:rPr>
                <w:color w:val="000000"/>
              </w:rPr>
              <w:t xml:space="preserve"> select from calendar help the date on which the rule violation occurred</w:t>
            </w:r>
          </w:p>
        </w:tc>
        <w:tc>
          <w:tcPr>
            <w:tcW w:w="4050" w:type="dxa"/>
            <w:shd w:val="clear" w:color="auto" w:fill="auto"/>
          </w:tcPr>
          <w:p w14:paraId="761BAA37" w14:textId="77777777" w:rsidR="005F371D" w:rsidRPr="00EB2E98" w:rsidRDefault="005F371D" w:rsidP="005F371D"/>
        </w:tc>
        <w:tc>
          <w:tcPr>
            <w:tcW w:w="1264" w:type="dxa"/>
          </w:tcPr>
          <w:p w14:paraId="1E5DF9F7" w14:textId="77777777" w:rsidR="005F371D" w:rsidRPr="00EB2E98" w:rsidRDefault="005F371D" w:rsidP="005F371D">
            <w:pPr>
              <w:rPr>
                <w:rFonts w:cs="Arial"/>
                <w:bCs/>
              </w:rPr>
            </w:pPr>
          </w:p>
        </w:tc>
      </w:tr>
      <w:tr w:rsidR="005F371D" w:rsidRPr="00EB2E98" w14:paraId="4E22082A" w14:textId="77777777" w:rsidTr="00002278">
        <w:trPr>
          <w:trHeight w:val="357"/>
        </w:trPr>
        <w:tc>
          <w:tcPr>
            <w:tcW w:w="900" w:type="dxa"/>
            <w:vMerge/>
            <w:shd w:val="clear" w:color="auto" w:fill="auto"/>
          </w:tcPr>
          <w:p w14:paraId="61020FD9" w14:textId="77777777" w:rsidR="005F371D" w:rsidRPr="00EB2E98" w:rsidRDefault="005F371D" w:rsidP="005F371D"/>
        </w:tc>
        <w:tc>
          <w:tcPr>
            <w:tcW w:w="1322" w:type="dxa"/>
            <w:vMerge/>
            <w:shd w:val="clear" w:color="auto" w:fill="auto"/>
          </w:tcPr>
          <w:p w14:paraId="2726F3B1" w14:textId="77777777" w:rsidR="005F371D" w:rsidRPr="00EB2E98" w:rsidRDefault="005F371D" w:rsidP="005F371D">
            <w:pPr>
              <w:rPr>
                <w:b/>
              </w:rPr>
            </w:pPr>
          </w:p>
        </w:tc>
        <w:tc>
          <w:tcPr>
            <w:tcW w:w="3240" w:type="dxa"/>
            <w:vMerge/>
            <w:shd w:val="clear" w:color="auto" w:fill="auto"/>
          </w:tcPr>
          <w:p w14:paraId="1C5F8A72" w14:textId="77777777" w:rsidR="005F371D" w:rsidRPr="00EB2E98" w:rsidRDefault="005F371D" w:rsidP="005F371D">
            <w:pPr>
              <w:rPr>
                <w:rFonts w:cs="Arial"/>
                <w:bCs/>
              </w:rPr>
            </w:pPr>
          </w:p>
        </w:tc>
        <w:tc>
          <w:tcPr>
            <w:tcW w:w="3510" w:type="dxa"/>
            <w:shd w:val="clear" w:color="auto" w:fill="auto"/>
          </w:tcPr>
          <w:p w14:paraId="184EF349" w14:textId="77777777" w:rsidR="005F371D" w:rsidRPr="00EB2E98" w:rsidRDefault="005F371D" w:rsidP="005F371D">
            <w:pPr>
              <w:rPr>
                <w:rStyle w:val="SAPScreenElement"/>
              </w:rPr>
            </w:pPr>
            <w:r w:rsidRPr="00EB2E98">
              <w:rPr>
                <w:rStyle w:val="SAPScreenElement"/>
              </w:rPr>
              <w:t xml:space="preserve">Sanction Type: </w:t>
            </w:r>
            <w:r w:rsidRPr="00EB2E98">
              <w:t>select from value help, for example</w:t>
            </w:r>
            <w:r w:rsidRPr="00EB2E98">
              <w:rPr>
                <w:rStyle w:val="SAPUserEntry"/>
              </w:rPr>
              <w:t xml:space="preserve"> 003(Salary</w:t>
            </w:r>
            <w:r w:rsidRPr="00EB2E98">
              <w:t xml:space="preserve"> </w:t>
            </w:r>
            <w:r w:rsidRPr="00EB2E98">
              <w:rPr>
                <w:rStyle w:val="SAPUserEntry"/>
              </w:rPr>
              <w:t>Reduction)</w:t>
            </w:r>
          </w:p>
        </w:tc>
        <w:tc>
          <w:tcPr>
            <w:tcW w:w="4050" w:type="dxa"/>
            <w:shd w:val="clear" w:color="auto" w:fill="auto"/>
          </w:tcPr>
          <w:p w14:paraId="27D7F004" w14:textId="77777777" w:rsidR="005F371D" w:rsidRPr="00EB2E98" w:rsidRDefault="005F371D" w:rsidP="005F371D">
            <w:r w:rsidRPr="00EB2E98">
              <w:t xml:space="preserve">Dependent on the value selected, different fields in the form become editable, mandatory or read-only with defaulted values. </w:t>
            </w:r>
          </w:p>
          <w:p w14:paraId="221FA1A5" w14:textId="77777777" w:rsidR="005F371D" w:rsidRPr="00EB2E98" w:rsidRDefault="005F371D" w:rsidP="005F371D">
            <w:r w:rsidRPr="00EB2E98">
              <w:t xml:space="preserve">For the example chosen, the </w:t>
            </w:r>
            <w:r w:rsidRPr="00EB2E98">
              <w:rPr>
                <w:rStyle w:val="SAPScreenElement"/>
              </w:rPr>
              <w:t>Subsequent Action</w:t>
            </w:r>
            <w:r w:rsidRPr="00EB2E98">
              <w:t xml:space="preserve"> field is defaulted to </w:t>
            </w:r>
            <w:r w:rsidRPr="00EB2E98">
              <w:rPr>
                <w:rStyle w:val="SAPUserEntry"/>
                <w:b w:val="0"/>
                <w:color w:val="auto"/>
              </w:rPr>
              <w:t>01</w:t>
            </w:r>
            <w:r w:rsidRPr="00EB2E98">
              <w:t xml:space="preserve"> </w:t>
            </w:r>
            <w:r w:rsidRPr="00EB2E98">
              <w:rPr>
                <w:rStyle w:val="SAPUserEntry"/>
                <w:b w:val="0"/>
                <w:color w:val="auto"/>
              </w:rPr>
              <w:t>(Financial Penalty)</w:t>
            </w:r>
            <w:r w:rsidRPr="00EB2E98">
              <w:t xml:space="preserve">, the </w:t>
            </w:r>
            <w:r w:rsidRPr="00EB2E98">
              <w:rPr>
                <w:rStyle w:val="SAPScreenElement"/>
              </w:rPr>
              <w:t xml:space="preserve">Wage Type </w:t>
            </w:r>
            <w:r w:rsidRPr="00EB2E98">
              <w:t xml:space="preserve">field is defaulted to </w:t>
            </w:r>
            <w:r w:rsidRPr="00EB2E98">
              <w:rPr>
                <w:rStyle w:val="SAPUserEntry"/>
                <w:b w:val="0"/>
                <w:color w:val="auto"/>
              </w:rPr>
              <w:t>MUSF</w:t>
            </w:r>
            <w:r w:rsidRPr="00EB2E98">
              <w:t xml:space="preserve">, and the </w:t>
            </w:r>
            <w:r w:rsidRPr="00EB2E98">
              <w:rPr>
                <w:rStyle w:val="SAPScreenElement"/>
              </w:rPr>
              <w:t>Deduction Amount</w:t>
            </w:r>
            <w:r w:rsidRPr="00EB2E98">
              <w:t xml:space="preserve"> field becomes mandatory.</w:t>
            </w:r>
          </w:p>
        </w:tc>
        <w:tc>
          <w:tcPr>
            <w:tcW w:w="1264" w:type="dxa"/>
          </w:tcPr>
          <w:p w14:paraId="328908C4" w14:textId="77777777" w:rsidR="005F371D" w:rsidRPr="00EB2E98" w:rsidRDefault="005F371D" w:rsidP="005F371D">
            <w:pPr>
              <w:rPr>
                <w:rFonts w:cs="Arial"/>
                <w:bCs/>
              </w:rPr>
            </w:pPr>
          </w:p>
        </w:tc>
      </w:tr>
      <w:tr w:rsidR="005F371D" w:rsidRPr="00EB2E98" w14:paraId="44B3A894" w14:textId="77777777" w:rsidTr="00002278">
        <w:trPr>
          <w:trHeight w:val="357"/>
        </w:trPr>
        <w:tc>
          <w:tcPr>
            <w:tcW w:w="900" w:type="dxa"/>
            <w:vMerge/>
            <w:shd w:val="clear" w:color="auto" w:fill="auto"/>
          </w:tcPr>
          <w:p w14:paraId="0AA01F9C" w14:textId="77777777" w:rsidR="005F371D" w:rsidRPr="00EB2E98" w:rsidRDefault="005F371D" w:rsidP="005F371D"/>
        </w:tc>
        <w:tc>
          <w:tcPr>
            <w:tcW w:w="1322" w:type="dxa"/>
            <w:vMerge/>
            <w:shd w:val="clear" w:color="auto" w:fill="auto"/>
          </w:tcPr>
          <w:p w14:paraId="3BE949D0" w14:textId="77777777" w:rsidR="005F371D" w:rsidRPr="00EB2E98" w:rsidRDefault="005F371D" w:rsidP="005F371D">
            <w:pPr>
              <w:rPr>
                <w:b/>
              </w:rPr>
            </w:pPr>
          </w:p>
        </w:tc>
        <w:tc>
          <w:tcPr>
            <w:tcW w:w="3240" w:type="dxa"/>
            <w:vMerge/>
            <w:shd w:val="clear" w:color="auto" w:fill="auto"/>
          </w:tcPr>
          <w:p w14:paraId="7FC1757E" w14:textId="77777777" w:rsidR="005F371D" w:rsidRPr="00EB2E98" w:rsidRDefault="005F371D" w:rsidP="005F371D">
            <w:pPr>
              <w:rPr>
                <w:rFonts w:cs="Arial"/>
                <w:bCs/>
              </w:rPr>
            </w:pPr>
          </w:p>
        </w:tc>
        <w:tc>
          <w:tcPr>
            <w:tcW w:w="3510" w:type="dxa"/>
            <w:shd w:val="clear" w:color="auto" w:fill="auto"/>
          </w:tcPr>
          <w:p w14:paraId="3BC5672C" w14:textId="77777777" w:rsidR="005F371D" w:rsidRPr="00EB2E98" w:rsidRDefault="005F371D" w:rsidP="005F371D">
            <w:r w:rsidRPr="00EB2E98">
              <w:rPr>
                <w:rStyle w:val="SAPScreenElement"/>
              </w:rPr>
              <w:t>Deduction Amount:</w:t>
            </w:r>
            <w:r w:rsidRPr="00EB2E98">
              <w:t xml:space="preserve"> enter as appropriate</w:t>
            </w:r>
          </w:p>
          <w:p w14:paraId="1F13DB54" w14:textId="77777777" w:rsidR="005F371D" w:rsidRPr="00EB2E98" w:rsidRDefault="005F371D" w:rsidP="0077431A">
            <w:pPr>
              <w:pStyle w:val="SAPNoteHeading"/>
              <w:ind w:left="404"/>
            </w:pPr>
            <w:r w:rsidRPr="00EB2E98">
              <w:rPr>
                <w:noProof/>
              </w:rPr>
              <w:drawing>
                <wp:inline distT="0" distB="0" distL="0" distR="0" wp14:anchorId="3844EF7B" wp14:editId="47A40BF0">
                  <wp:extent cx="228600" cy="228600"/>
                  <wp:effectExtent l="0" t="0" r="0" b="0"/>
                  <wp:docPr id="7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B2E98">
              <w:t> Note</w:t>
            </w:r>
          </w:p>
          <w:p w14:paraId="57D1DEE9" w14:textId="77777777" w:rsidR="005F371D" w:rsidRPr="00EB2E98" w:rsidRDefault="005F371D" w:rsidP="0077431A">
            <w:pPr>
              <w:ind w:left="404"/>
              <w:rPr>
                <w:rStyle w:val="SAPScreenElement"/>
              </w:rPr>
            </w:pPr>
            <w:r w:rsidRPr="00EB2E98">
              <w:t xml:space="preserve">Currency is defaulted to </w:t>
            </w:r>
            <w:r w:rsidRPr="00EB2E98">
              <w:rPr>
                <w:rStyle w:val="SAPUserEntry"/>
                <w:b w:val="0"/>
                <w:color w:val="auto"/>
              </w:rPr>
              <w:t>SAR</w:t>
            </w:r>
            <w:r w:rsidRPr="00EB2E98">
              <w:t>.</w:t>
            </w:r>
          </w:p>
        </w:tc>
        <w:tc>
          <w:tcPr>
            <w:tcW w:w="4050" w:type="dxa"/>
            <w:shd w:val="clear" w:color="auto" w:fill="auto"/>
          </w:tcPr>
          <w:p w14:paraId="29616FBB" w14:textId="77777777" w:rsidR="005F371D" w:rsidRPr="00EB2E98" w:rsidRDefault="005F371D" w:rsidP="005F371D"/>
        </w:tc>
        <w:tc>
          <w:tcPr>
            <w:tcW w:w="1264" w:type="dxa"/>
          </w:tcPr>
          <w:p w14:paraId="1A081FAB" w14:textId="77777777" w:rsidR="005F371D" w:rsidRPr="00EB2E98" w:rsidRDefault="005F371D" w:rsidP="005F371D">
            <w:pPr>
              <w:rPr>
                <w:rFonts w:cs="Arial"/>
                <w:bCs/>
              </w:rPr>
            </w:pPr>
          </w:p>
        </w:tc>
      </w:tr>
      <w:tr w:rsidR="005F371D" w:rsidRPr="00EB2E98" w14:paraId="1456DC94" w14:textId="77777777" w:rsidTr="00002278">
        <w:trPr>
          <w:trHeight w:val="357"/>
        </w:trPr>
        <w:tc>
          <w:tcPr>
            <w:tcW w:w="900" w:type="dxa"/>
            <w:vMerge/>
            <w:shd w:val="clear" w:color="auto" w:fill="auto"/>
          </w:tcPr>
          <w:p w14:paraId="3B571E37" w14:textId="77777777" w:rsidR="005F371D" w:rsidRPr="00EB2E98" w:rsidRDefault="005F371D" w:rsidP="005F371D"/>
        </w:tc>
        <w:tc>
          <w:tcPr>
            <w:tcW w:w="1322" w:type="dxa"/>
            <w:vMerge/>
            <w:shd w:val="clear" w:color="auto" w:fill="auto"/>
          </w:tcPr>
          <w:p w14:paraId="182F05C4" w14:textId="77777777" w:rsidR="005F371D" w:rsidRPr="00EB2E98" w:rsidRDefault="005F371D" w:rsidP="005F371D">
            <w:pPr>
              <w:rPr>
                <w:b/>
              </w:rPr>
            </w:pPr>
          </w:p>
        </w:tc>
        <w:tc>
          <w:tcPr>
            <w:tcW w:w="3240" w:type="dxa"/>
            <w:vMerge/>
            <w:shd w:val="clear" w:color="auto" w:fill="auto"/>
          </w:tcPr>
          <w:p w14:paraId="5EFCE540" w14:textId="77777777" w:rsidR="005F371D" w:rsidRPr="00EB2E98" w:rsidRDefault="005F371D" w:rsidP="005F371D">
            <w:pPr>
              <w:rPr>
                <w:rFonts w:cs="Arial"/>
                <w:bCs/>
              </w:rPr>
            </w:pPr>
          </w:p>
        </w:tc>
        <w:tc>
          <w:tcPr>
            <w:tcW w:w="3510" w:type="dxa"/>
            <w:shd w:val="clear" w:color="auto" w:fill="auto"/>
          </w:tcPr>
          <w:p w14:paraId="26F3B92B" w14:textId="77777777" w:rsidR="005F371D" w:rsidRPr="00EB2E98" w:rsidRDefault="005F371D" w:rsidP="005F371D">
            <w:pPr>
              <w:rPr>
                <w:rStyle w:val="SAPScreenElement"/>
              </w:rPr>
            </w:pPr>
            <w:r w:rsidRPr="00EB2E98">
              <w:rPr>
                <w:rStyle w:val="SAPScreenElement"/>
              </w:rPr>
              <w:t xml:space="preserve">Reason: </w:t>
            </w:r>
            <w:r w:rsidRPr="00EB2E98">
              <w:t xml:space="preserve">defaulted upon choosing the </w:t>
            </w:r>
            <w:r w:rsidRPr="00EB2E98">
              <w:rPr>
                <w:rStyle w:val="SAPScreenElement"/>
              </w:rPr>
              <w:t>Sanction Type</w:t>
            </w:r>
            <w:r w:rsidRPr="00EB2E98">
              <w:t>; adapt if appropriate</w:t>
            </w:r>
          </w:p>
        </w:tc>
        <w:tc>
          <w:tcPr>
            <w:tcW w:w="4050" w:type="dxa"/>
            <w:shd w:val="clear" w:color="auto" w:fill="auto"/>
          </w:tcPr>
          <w:p w14:paraId="6F137631" w14:textId="77777777" w:rsidR="005F371D" w:rsidRPr="00EB2E98" w:rsidRDefault="005F371D" w:rsidP="005F371D"/>
        </w:tc>
        <w:tc>
          <w:tcPr>
            <w:tcW w:w="1264" w:type="dxa"/>
          </w:tcPr>
          <w:p w14:paraId="58AA3241" w14:textId="77777777" w:rsidR="005F371D" w:rsidRPr="00EB2E98" w:rsidRDefault="005F371D" w:rsidP="005F371D">
            <w:pPr>
              <w:rPr>
                <w:rFonts w:cs="Arial"/>
                <w:bCs/>
              </w:rPr>
            </w:pPr>
          </w:p>
        </w:tc>
      </w:tr>
      <w:tr w:rsidR="005F371D" w:rsidRPr="00EB2E98" w14:paraId="3CEB5E16" w14:textId="77777777" w:rsidTr="00002278">
        <w:trPr>
          <w:trHeight w:val="357"/>
        </w:trPr>
        <w:tc>
          <w:tcPr>
            <w:tcW w:w="900" w:type="dxa"/>
            <w:vMerge/>
            <w:shd w:val="clear" w:color="auto" w:fill="auto"/>
          </w:tcPr>
          <w:p w14:paraId="6358E1FF" w14:textId="77777777" w:rsidR="005F371D" w:rsidRPr="00EB2E98" w:rsidRDefault="005F371D" w:rsidP="005F371D"/>
        </w:tc>
        <w:tc>
          <w:tcPr>
            <w:tcW w:w="1322" w:type="dxa"/>
            <w:vMerge/>
            <w:shd w:val="clear" w:color="auto" w:fill="auto"/>
          </w:tcPr>
          <w:p w14:paraId="63E2D15F" w14:textId="77777777" w:rsidR="005F371D" w:rsidRPr="00EB2E98" w:rsidRDefault="005F371D" w:rsidP="005F371D">
            <w:pPr>
              <w:rPr>
                <w:b/>
              </w:rPr>
            </w:pPr>
          </w:p>
        </w:tc>
        <w:tc>
          <w:tcPr>
            <w:tcW w:w="3240" w:type="dxa"/>
            <w:shd w:val="clear" w:color="auto" w:fill="auto"/>
          </w:tcPr>
          <w:p w14:paraId="0F870C45" w14:textId="77777777" w:rsidR="005F371D" w:rsidRPr="00EB2E98" w:rsidRDefault="005F371D" w:rsidP="005F371D">
            <w:pPr>
              <w:rPr>
                <w:rFonts w:cs="Arial"/>
                <w:bCs/>
              </w:rPr>
            </w:pPr>
            <w:r w:rsidRPr="00EB2E98">
              <w:rPr>
                <w:rFonts w:cs="Arial"/>
                <w:bCs/>
              </w:rPr>
              <w:t xml:space="preserve">In the </w:t>
            </w:r>
            <w:r w:rsidRPr="00EB2E98">
              <w:rPr>
                <w:rStyle w:val="SAPScreenElement"/>
              </w:rPr>
              <w:t xml:space="preserve">Decision </w:t>
            </w:r>
            <w:r w:rsidRPr="00EB2E98">
              <w:rPr>
                <w:rFonts w:cs="Arial"/>
                <w:bCs/>
              </w:rPr>
              <w:t>part of the form</w:t>
            </w:r>
            <w:r w:rsidRPr="00EB2E98">
              <w:t xml:space="preserve"> make the following entries</w:t>
            </w:r>
            <w:r w:rsidRPr="00EB2E98">
              <w:rPr>
                <w:rFonts w:cs="Arial"/>
                <w:bCs/>
              </w:rPr>
              <w:t>:</w:t>
            </w:r>
          </w:p>
        </w:tc>
        <w:tc>
          <w:tcPr>
            <w:tcW w:w="3510" w:type="dxa"/>
            <w:shd w:val="clear" w:color="auto" w:fill="auto"/>
          </w:tcPr>
          <w:p w14:paraId="4AEE75FA" w14:textId="77777777" w:rsidR="005F371D" w:rsidRPr="00EB2E98" w:rsidRDefault="005F371D" w:rsidP="005F371D">
            <w:r w:rsidRPr="00EB2E98">
              <w:rPr>
                <w:rStyle w:val="SAPScreenElement"/>
              </w:rPr>
              <w:t xml:space="preserve">Sanction Authority: </w:t>
            </w:r>
            <w:r w:rsidRPr="00EB2E98">
              <w:t>select from drop-down</w:t>
            </w:r>
          </w:p>
        </w:tc>
        <w:tc>
          <w:tcPr>
            <w:tcW w:w="4050" w:type="dxa"/>
            <w:shd w:val="clear" w:color="auto" w:fill="auto"/>
          </w:tcPr>
          <w:p w14:paraId="3930D987" w14:textId="77777777" w:rsidR="005F371D" w:rsidRPr="00EB2E98" w:rsidRDefault="005F371D" w:rsidP="005F371D"/>
        </w:tc>
        <w:tc>
          <w:tcPr>
            <w:tcW w:w="1264" w:type="dxa"/>
          </w:tcPr>
          <w:p w14:paraId="2215E47D" w14:textId="77777777" w:rsidR="005F371D" w:rsidRPr="00EB2E98" w:rsidRDefault="005F371D" w:rsidP="005F371D">
            <w:pPr>
              <w:rPr>
                <w:rFonts w:cs="Arial"/>
                <w:bCs/>
              </w:rPr>
            </w:pPr>
          </w:p>
        </w:tc>
      </w:tr>
      <w:tr w:rsidR="005F371D" w:rsidRPr="00EB2E98" w14:paraId="2E9AF880" w14:textId="77777777" w:rsidTr="00002278">
        <w:trPr>
          <w:trHeight w:val="357"/>
        </w:trPr>
        <w:tc>
          <w:tcPr>
            <w:tcW w:w="900" w:type="dxa"/>
            <w:vMerge/>
            <w:shd w:val="clear" w:color="auto" w:fill="auto"/>
          </w:tcPr>
          <w:p w14:paraId="2C854131" w14:textId="77777777" w:rsidR="005F371D" w:rsidRPr="00EB2E98" w:rsidRDefault="005F371D" w:rsidP="005F371D"/>
        </w:tc>
        <w:tc>
          <w:tcPr>
            <w:tcW w:w="1322" w:type="dxa"/>
            <w:vMerge/>
            <w:shd w:val="clear" w:color="auto" w:fill="auto"/>
          </w:tcPr>
          <w:p w14:paraId="0F22CE6B" w14:textId="77777777" w:rsidR="005F371D" w:rsidRPr="00EB2E98" w:rsidRDefault="005F371D" w:rsidP="005F371D">
            <w:pPr>
              <w:rPr>
                <w:b/>
              </w:rPr>
            </w:pPr>
          </w:p>
        </w:tc>
        <w:tc>
          <w:tcPr>
            <w:tcW w:w="3240" w:type="dxa"/>
            <w:shd w:val="clear" w:color="auto" w:fill="auto"/>
          </w:tcPr>
          <w:p w14:paraId="45559BA3" w14:textId="77777777" w:rsidR="005F371D" w:rsidRPr="00EB2E98" w:rsidRDefault="005F371D" w:rsidP="005F371D">
            <w:pPr>
              <w:rPr>
                <w:rFonts w:cs="Arial"/>
                <w:bCs/>
              </w:rPr>
            </w:pPr>
            <w:r w:rsidRPr="00EB2E98">
              <w:rPr>
                <w:rFonts w:cs="Arial"/>
                <w:bCs/>
              </w:rPr>
              <w:t xml:space="preserve">In the </w:t>
            </w:r>
            <w:r w:rsidRPr="00EB2E98">
              <w:rPr>
                <w:rStyle w:val="SAPScreenElement"/>
              </w:rPr>
              <w:t xml:space="preserve">Notes </w:t>
            </w:r>
            <w:r w:rsidRPr="00EB2E98">
              <w:rPr>
                <w:rFonts w:cs="Arial"/>
                <w:bCs/>
              </w:rPr>
              <w:t>part of the form,</w:t>
            </w:r>
            <w:r w:rsidRPr="00EB2E98">
              <w:t xml:space="preserve"> enter notes to the sanction, if appropriate.</w:t>
            </w:r>
          </w:p>
        </w:tc>
        <w:tc>
          <w:tcPr>
            <w:tcW w:w="3510" w:type="dxa"/>
            <w:shd w:val="clear" w:color="auto" w:fill="auto"/>
          </w:tcPr>
          <w:p w14:paraId="0040A1F9" w14:textId="77777777" w:rsidR="005F371D" w:rsidRPr="00EB2E98" w:rsidRDefault="005F371D" w:rsidP="005F371D">
            <w:pPr>
              <w:rPr>
                <w:rStyle w:val="SAPScreenElement"/>
              </w:rPr>
            </w:pPr>
          </w:p>
        </w:tc>
        <w:tc>
          <w:tcPr>
            <w:tcW w:w="4050" w:type="dxa"/>
            <w:shd w:val="clear" w:color="auto" w:fill="auto"/>
          </w:tcPr>
          <w:p w14:paraId="4A927432" w14:textId="77777777" w:rsidR="005F371D" w:rsidRPr="00EB2E98" w:rsidRDefault="005F371D" w:rsidP="005F371D"/>
        </w:tc>
        <w:tc>
          <w:tcPr>
            <w:tcW w:w="1264" w:type="dxa"/>
          </w:tcPr>
          <w:p w14:paraId="6F80787B" w14:textId="77777777" w:rsidR="005F371D" w:rsidRPr="00EB2E98" w:rsidRDefault="005F371D" w:rsidP="005F371D">
            <w:pPr>
              <w:rPr>
                <w:rFonts w:cs="Arial"/>
                <w:bCs/>
              </w:rPr>
            </w:pPr>
          </w:p>
        </w:tc>
      </w:tr>
      <w:tr w:rsidR="005F371D" w:rsidRPr="00EB2E98" w14:paraId="72A7F4EC" w14:textId="77777777" w:rsidTr="00002278">
        <w:trPr>
          <w:trHeight w:val="357"/>
        </w:trPr>
        <w:tc>
          <w:tcPr>
            <w:tcW w:w="900" w:type="dxa"/>
            <w:shd w:val="clear" w:color="auto" w:fill="auto"/>
          </w:tcPr>
          <w:p w14:paraId="0A3C1D0C" w14:textId="77777777" w:rsidR="005F371D" w:rsidRPr="00EB2E98" w:rsidRDefault="005F371D" w:rsidP="005F371D">
            <w:r w:rsidRPr="00EB2E98">
              <w:t>8</w:t>
            </w:r>
          </w:p>
        </w:tc>
        <w:tc>
          <w:tcPr>
            <w:tcW w:w="1322" w:type="dxa"/>
            <w:shd w:val="clear" w:color="auto" w:fill="auto"/>
          </w:tcPr>
          <w:p w14:paraId="3F3300F8" w14:textId="77777777" w:rsidR="005F371D" w:rsidRPr="00EB2E98" w:rsidRDefault="005F371D" w:rsidP="005F371D">
            <w:pPr>
              <w:rPr>
                <w:b/>
              </w:rPr>
            </w:pPr>
            <w:r w:rsidRPr="00EB2E98">
              <w:rPr>
                <w:rStyle w:val="SAPEmphasis"/>
              </w:rPr>
              <w:t>Save Sanctions</w:t>
            </w:r>
          </w:p>
        </w:tc>
        <w:tc>
          <w:tcPr>
            <w:tcW w:w="3240" w:type="dxa"/>
            <w:shd w:val="clear" w:color="auto" w:fill="auto"/>
          </w:tcPr>
          <w:p w14:paraId="22B8F8FF" w14:textId="77777777" w:rsidR="005F371D" w:rsidRPr="00EB2E98" w:rsidRDefault="005F371D" w:rsidP="005F371D">
            <w:pPr>
              <w:rPr>
                <w:rFonts w:cs="Arial"/>
                <w:bCs/>
              </w:rPr>
            </w:pPr>
            <w:r w:rsidRPr="00EB2E98">
              <w:t xml:space="preserve">Choose the </w:t>
            </w:r>
            <w:r w:rsidRPr="00EB2E98">
              <w:rPr>
                <w:rStyle w:val="SAPScreenElement"/>
              </w:rPr>
              <w:t>Save</w:t>
            </w:r>
            <w:r w:rsidRPr="00EB2E98">
              <w:t xml:space="preserve"> button.</w:t>
            </w:r>
          </w:p>
        </w:tc>
        <w:tc>
          <w:tcPr>
            <w:tcW w:w="3510" w:type="dxa"/>
            <w:shd w:val="clear" w:color="auto" w:fill="auto"/>
          </w:tcPr>
          <w:p w14:paraId="2D350C61" w14:textId="77777777" w:rsidR="005F371D" w:rsidRPr="00EB2E98" w:rsidRDefault="005F371D" w:rsidP="005F371D">
            <w:pPr>
              <w:rPr>
                <w:i/>
              </w:rPr>
            </w:pPr>
          </w:p>
        </w:tc>
        <w:tc>
          <w:tcPr>
            <w:tcW w:w="4050" w:type="dxa"/>
            <w:shd w:val="clear" w:color="auto" w:fill="auto"/>
          </w:tcPr>
          <w:p w14:paraId="6728B27D" w14:textId="77777777" w:rsidR="005F371D" w:rsidRPr="00EB2E98" w:rsidRDefault="005F371D" w:rsidP="005F371D">
            <w:pPr>
              <w:rPr>
                <w:rFonts w:cs="Arial"/>
                <w:bCs/>
              </w:rPr>
            </w:pPr>
            <w:r w:rsidRPr="00EB2E98">
              <w:rPr>
                <w:rFonts w:cs="Arial"/>
                <w:bCs/>
              </w:rPr>
              <w:t>A system message about data saving is generated.</w:t>
            </w:r>
          </w:p>
          <w:p w14:paraId="1F5449AB" w14:textId="77777777" w:rsidR="005F371D" w:rsidRPr="00EB2E98" w:rsidRDefault="005F371D" w:rsidP="005F371D">
            <w:r w:rsidRPr="00EB2E98">
              <w:t xml:space="preserve">The data related to the employee’s salary deduction has been maintained. The approved sanction amount will be deducted from the employee’s salary. Sanction calculation is automatically processed in </w:t>
            </w:r>
            <w:r w:rsidRPr="00EB2E98">
              <w:rPr>
                <w:iCs/>
              </w:rPr>
              <w:t xml:space="preserve">payroll </w:t>
            </w:r>
            <w:r w:rsidRPr="00EB2E98">
              <w:t>and, according to your entries, withheld from the employee’s salary. The sanction accounting data is saved together with the payroll results.</w:t>
            </w:r>
          </w:p>
        </w:tc>
        <w:tc>
          <w:tcPr>
            <w:tcW w:w="1264" w:type="dxa"/>
          </w:tcPr>
          <w:p w14:paraId="7F9AD9F1" w14:textId="77777777" w:rsidR="005F371D" w:rsidRPr="00EB2E98" w:rsidRDefault="005F371D" w:rsidP="005F371D">
            <w:pPr>
              <w:rPr>
                <w:rFonts w:cs="Arial"/>
                <w:bCs/>
              </w:rPr>
            </w:pPr>
          </w:p>
        </w:tc>
      </w:tr>
    </w:tbl>
    <w:p w14:paraId="306C0409" w14:textId="77777777" w:rsidR="005F371D" w:rsidRPr="00EB2E98" w:rsidRDefault="005F371D" w:rsidP="005F371D">
      <w:pPr>
        <w:pStyle w:val="SAPNoteHeading"/>
        <w:ind w:left="810"/>
      </w:pPr>
      <w:r w:rsidRPr="00EB2E98">
        <w:rPr>
          <w:noProof/>
        </w:rPr>
        <w:drawing>
          <wp:inline distT="0" distB="0" distL="0" distR="0" wp14:anchorId="7B6AD03F" wp14:editId="4BC40DD4">
            <wp:extent cx="228600" cy="228600"/>
            <wp:effectExtent l="0" t="0" r="0" b="0"/>
            <wp:docPr id="7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B2E98">
        <w:t> Note</w:t>
      </w:r>
    </w:p>
    <w:p w14:paraId="3AE3A250" w14:textId="77777777" w:rsidR="005F371D" w:rsidRPr="00EB2E98" w:rsidRDefault="005F371D" w:rsidP="005F371D">
      <w:pPr>
        <w:ind w:left="810"/>
      </w:pPr>
      <w:r w:rsidRPr="00EB2E98">
        <w:t>In case a sanction decision must be revoked, proceed as follows:</w:t>
      </w:r>
    </w:p>
    <w:p w14:paraId="49D6B71F" w14:textId="77777777" w:rsidR="005F371D" w:rsidRPr="00EB2E98" w:rsidRDefault="005F371D" w:rsidP="006135FF">
      <w:pPr>
        <w:pStyle w:val="ListParagraph"/>
        <w:numPr>
          <w:ilvl w:val="0"/>
          <w:numId w:val="17"/>
        </w:numPr>
        <w:ind w:left="1080" w:hanging="270"/>
      </w:pPr>
      <w:r w:rsidRPr="00EB2E98">
        <w:t xml:space="preserve">Choose the </w:t>
      </w:r>
      <w:r w:rsidRPr="00EB2E98">
        <w:rPr>
          <w:rStyle w:val="SAPScreenElement"/>
        </w:rPr>
        <w:t>Pencil</w:t>
      </w:r>
      <w:r w:rsidRPr="00EB2E98">
        <w:t xml:space="preserve"> icon next to the relevant </w:t>
      </w:r>
      <w:r w:rsidRPr="00EB2E98">
        <w:rPr>
          <w:rStyle w:val="SAPScreenElement"/>
        </w:rPr>
        <w:t>Sanctions</w:t>
      </w:r>
      <w:r w:rsidRPr="00EB2E98">
        <w:t xml:space="preserve"> record</w:t>
      </w:r>
    </w:p>
    <w:p w14:paraId="4D3BF4DB" w14:textId="77777777" w:rsidR="005F371D" w:rsidRPr="00EB2E98" w:rsidRDefault="005F371D" w:rsidP="006135FF">
      <w:pPr>
        <w:pStyle w:val="ListParagraph"/>
        <w:numPr>
          <w:ilvl w:val="0"/>
          <w:numId w:val="17"/>
        </w:numPr>
        <w:ind w:left="1080" w:hanging="270"/>
      </w:pPr>
      <w:r w:rsidRPr="00EB2E98">
        <w:rPr>
          <w:rFonts w:cs="Arial"/>
          <w:bCs/>
        </w:rPr>
        <w:t xml:space="preserve">in the </w:t>
      </w:r>
      <w:r w:rsidRPr="00EB2E98">
        <w:rPr>
          <w:rStyle w:val="SAPScreenElement"/>
        </w:rPr>
        <w:t xml:space="preserve">Decision </w:t>
      </w:r>
      <w:r w:rsidRPr="00EB2E98">
        <w:rPr>
          <w:rFonts w:cs="Arial"/>
          <w:bCs/>
        </w:rPr>
        <w:t>part of the form</w:t>
      </w:r>
      <w:r w:rsidRPr="00EB2E98">
        <w:t xml:space="preserve"> make the following entries</w:t>
      </w:r>
      <w:r w:rsidRPr="00EB2E98">
        <w:rPr>
          <w:rFonts w:cs="Arial"/>
          <w:bCs/>
        </w:rPr>
        <w:t>:</w:t>
      </w:r>
    </w:p>
    <w:p w14:paraId="102D522C" w14:textId="77777777" w:rsidR="005F371D" w:rsidRPr="00EB2E98" w:rsidRDefault="005F371D" w:rsidP="006135FF">
      <w:pPr>
        <w:pStyle w:val="ListParagraph"/>
        <w:numPr>
          <w:ilvl w:val="1"/>
          <w:numId w:val="17"/>
        </w:numPr>
        <w:ind w:left="1440"/>
      </w:pPr>
      <w:r w:rsidRPr="00EB2E98">
        <w:rPr>
          <w:rStyle w:val="SAPScreenElement"/>
        </w:rPr>
        <w:t xml:space="preserve">Override Original Decision: </w:t>
      </w:r>
      <w:r w:rsidRPr="00EB2E98">
        <w:t>flag checkbox</w:t>
      </w:r>
    </w:p>
    <w:p w14:paraId="35B628F1" w14:textId="77777777" w:rsidR="005F371D" w:rsidRPr="00EB2E98" w:rsidRDefault="005F371D" w:rsidP="006135FF">
      <w:pPr>
        <w:pStyle w:val="ListParagraph"/>
        <w:numPr>
          <w:ilvl w:val="1"/>
          <w:numId w:val="17"/>
        </w:numPr>
        <w:ind w:left="1440"/>
      </w:pPr>
      <w:r w:rsidRPr="00EB2E98">
        <w:rPr>
          <w:rStyle w:val="SAPScreenElement"/>
        </w:rPr>
        <w:t xml:space="preserve">Override Date: </w:t>
      </w:r>
      <w:r w:rsidRPr="00EB2E98">
        <w:t>select from calendar help the date when the revocation was made</w:t>
      </w:r>
    </w:p>
    <w:p w14:paraId="284D7FEB" w14:textId="77777777" w:rsidR="005F371D" w:rsidRPr="00EB2E98" w:rsidRDefault="005F371D" w:rsidP="006135FF">
      <w:pPr>
        <w:pStyle w:val="ListParagraph"/>
        <w:numPr>
          <w:ilvl w:val="1"/>
          <w:numId w:val="17"/>
        </w:numPr>
        <w:ind w:left="1440"/>
      </w:pPr>
      <w:r w:rsidRPr="00EB2E98">
        <w:rPr>
          <w:rStyle w:val="SAPScreenElement"/>
        </w:rPr>
        <w:t>Override Reason:</w:t>
      </w:r>
      <w:r w:rsidRPr="00EB2E98">
        <w:t xml:space="preserve"> select from drop-down the reason for making the revocation</w:t>
      </w:r>
    </w:p>
    <w:p w14:paraId="40311018" w14:textId="77777777" w:rsidR="005F371D" w:rsidRPr="00EB2E98" w:rsidRDefault="005F371D" w:rsidP="005F371D">
      <w:pPr>
        <w:pStyle w:val="SAPNoteHeading"/>
        <w:ind w:left="900"/>
        <w:rPr>
          <w:rStyle w:val="SAPEmphasis"/>
        </w:rPr>
      </w:pPr>
      <w:r w:rsidRPr="00EB2E98">
        <w:rPr>
          <w:noProof/>
        </w:rPr>
        <w:drawing>
          <wp:inline distT="0" distB="0" distL="0" distR="0" wp14:anchorId="3B534B1E" wp14:editId="05759438">
            <wp:extent cx="226060" cy="226060"/>
            <wp:effectExtent l="0" t="0" r="0" b="0"/>
            <wp:docPr id="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EB2E98">
        <w:t> Example</w:t>
      </w:r>
    </w:p>
    <w:p w14:paraId="35434BA0" w14:textId="786E61B4" w:rsidR="005F371D" w:rsidRPr="00EB2E98" w:rsidRDefault="005F371D" w:rsidP="005F371D">
      <w:pPr>
        <w:ind w:left="900"/>
      </w:pPr>
      <w:r w:rsidRPr="00EB2E98">
        <w:t>In case a sanction type</w:t>
      </w:r>
      <w:r w:rsidRPr="00EB2E98">
        <w:rPr>
          <w:rStyle w:val="SAPUserEntry"/>
          <w:color w:val="auto"/>
        </w:rPr>
        <w:t xml:space="preserve"> Salary Reduction</w:t>
      </w:r>
      <w:r w:rsidRPr="00EB2E98">
        <w:rPr>
          <w:b/>
        </w:rPr>
        <w:t xml:space="preserve"> </w:t>
      </w:r>
      <w:r w:rsidRPr="00EB2E98">
        <w:rPr>
          <w:rStyle w:val="SAPUserEntry"/>
          <w:color w:val="auto"/>
        </w:rPr>
        <w:t>(003)</w:t>
      </w:r>
      <w:r w:rsidRPr="00EB2E98">
        <w:t xml:space="preserve"> needs to be revoked, retroactive payroll calculation is triggered and the employee receives the previously deducted amount when all the following conditions are fulfilled:</w:t>
      </w:r>
    </w:p>
    <w:p w14:paraId="71B909F8" w14:textId="77777777" w:rsidR="005F371D" w:rsidRPr="00EB2E98" w:rsidRDefault="005F371D" w:rsidP="006135FF">
      <w:pPr>
        <w:pStyle w:val="ListParagraph"/>
        <w:numPr>
          <w:ilvl w:val="0"/>
          <w:numId w:val="18"/>
        </w:numPr>
        <w:ind w:left="1170" w:hanging="270"/>
      </w:pPr>
      <w:r w:rsidRPr="00EB2E98">
        <w:t xml:space="preserve">The </w:t>
      </w:r>
      <w:r w:rsidRPr="00EB2E98">
        <w:rPr>
          <w:rStyle w:val="SAPScreenElement"/>
        </w:rPr>
        <w:t>Override Original Decision</w:t>
      </w:r>
      <w:r w:rsidRPr="00EB2E98">
        <w:t xml:space="preserve"> checkbox is selected.</w:t>
      </w:r>
    </w:p>
    <w:p w14:paraId="62C06EEB" w14:textId="77777777" w:rsidR="005F371D" w:rsidRPr="00EB2E98" w:rsidRDefault="005F371D" w:rsidP="006135FF">
      <w:pPr>
        <w:pStyle w:val="ListParagraph"/>
        <w:numPr>
          <w:ilvl w:val="0"/>
          <w:numId w:val="18"/>
        </w:numPr>
        <w:ind w:left="1170" w:hanging="270"/>
      </w:pPr>
      <w:r w:rsidRPr="00EB2E98">
        <w:t xml:space="preserve">The </w:t>
      </w:r>
      <w:r w:rsidRPr="00EB2E98">
        <w:rPr>
          <w:rStyle w:val="SAPScreenElement"/>
        </w:rPr>
        <w:t>Override Date</w:t>
      </w:r>
      <w:r w:rsidRPr="00EB2E98">
        <w:t xml:space="preserve"> is later than the original sanction date.</w:t>
      </w:r>
    </w:p>
    <w:p w14:paraId="0B6C2915" w14:textId="77777777" w:rsidR="005F371D" w:rsidRPr="00EB2E98" w:rsidRDefault="005F371D" w:rsidP="006135FF">
      <w:pPr>
        <w:pStyle w:val="ListParagraph"/>
        <w:numPr>
          <w:ilvl w:val="0"/>
          <w:numId w:val="18"/>
        </w:numPr>
        <w:ind w:left="1170" w:hanging="270"/>
      </w:pPr>
      <w:r w:rsidRPr="00EB2E98">
        <w:t xml:space="preserve">The </w:t>
      </w:r>
      <w:r w:rsidRPr="00EB2E98">
        <w:rPr>
          <w:rStyle w:val="SAPScreenElement"/>
        </w:rPr>
        <w:t>Override Date</w:t>
      </w:r>
      <w:r w:rsidRPr="00EB2E98">
        <w:t xml:space="preserve"> is earlier than the pay date of the payroll period that includes the original sanction date.</w:t>
      </w:r>
    </w:p>
    <w:p w14:paraId="4F70B9D5" w14:textId="77777777" w:rsidR="005F371D" w:rsidRPr="00EB2E98" w:rsidRDefault="005F371D" w:rsidP="005C42AC">
      <w:pPr>
        <w:pStyle w:val="Heading4"/>
        <w:ind w:left="1418" w:hanging="1418"/>
      </w:pPr>
      <w:bookmarkStart w:id="1175" w:name="_Toc464835728"/>
      <w:bookmarkStart w:id="1176" w:name="_Toc474655444"/>
      <w:bookmarkStart w:id="1177" w:name="_Toc507433256"/>
      <w:r w:rsidRPr="00EB2E98">
        <w:t>Maintaining Contract Elements</w:t>
      </w:r>
      <w:bookmarkEnd w:id="1175"/>
      <w:bookmarkEnd w:id="1176"/>
      <w:bookmarkEnd w:id="1177"/>
    </w:p>
    <w:p w14:paraId="32960ADA" w14:textId="77777777" w:rsidR="005F371D" w:rsidRPr="00EB2E98" w:rsidRDefault="005F371D" w:rsidP="005F371D">
      <w:pPr>
        <w:pStyle w:val="SAPKeyblockTitle"/>
      </w:pPr>
      <w:r w:rsidRPr="00EB2E98">
        <w:t>Test Administration</w:t>
      </w:r>
    </w:p>
    <w:p w14:paraId="412B2B4E" w14:textId="77777777" w:rsidR="005F371D" w:rsidRPr="00EB2E98" w:rsidRDefault="005F371D" w:rsidP="005F371D">
      <w:r w:rsidRPr="00EB2E98">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5F371D" w:rsidRPr="00EB2E98" w14:paraId="2F83A8C3" w14:textId="77777777" w:rsidTr="00002278">
        <w:tc>
          <w:tcPr>
            <w:tcW w:w="2280" w:type="dxa"/>
            <w:tcBorders>
              <w:top w:val="single" w:sz="8" w:space="0" w:color="999999"/>
              <w:left w:val="single" w:sz="8" w:space="0" w:color="999999"/>
              <w:bottom w:val="single" w:sz="8" w:space="0" w:color="999999"/>
              <w:right w:val="single" w:sz="8" w:space="0" w:color="999999"/>
            </w:tcBorders>
            <w:hideMark/>
          </w:tcPr>
          <w:p w14:paraId="30292E92" w14:textId="77777777" w:rsidR="005F371D" w:rsidRPr="00EB2E98" w:rsidRDefault="005F371D" w:rsidP="005F371D">
            <w:pPr>
              <w:rPr>
                <w:rStyle w:val="SAPEmphasis"/>
              </w:rPr>
            </w:pPr>
            <w:r w:rsidRPr="00EB2E98">
              <w:rPr>
                <w:rStyle w:val="SAPEmphasis"/>
                <w:lang w:eastAsia="zh-CN"/>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36EC6BB5" w14:textId="77777777" w:rsidR="005F371D" w:rsidRPr="00EB2E98" w:rsidRDefault="005F371D" w:rsidP="005F371D">
            <w:pPr>
              <w:rPr>
                <w:lang w:eastAsia="zh-CN"/>
              </w:rPr>
            </w:pPr>
            <w:r w:rsidRPr="00EB2E98">
              <w:rPr>
                <w:lang w:eastAsia="zh-CN"/>
              </w:rPr>
              <w:t>&lt;X.XX&gt;</w:t>
            </w:r>
          </w:p>
        </w:tc>
        <w:tc>
          <w:tcPr>
            <w:tcW w:w="2401" w:type="dxa"/>
            <w:tcBorders>
              <w:top w:val="single" w:sz="8" w:space="0" w:color="999999"/>
              <w:left w:val="single" w:sz="8" w:space="0" w:color="999999"/>
              <w:bottom w:val="single" w:sz="8" w:space="0" w:color="999999"/>
              <w:right w:val="single" w:sz="8" w:space="0" w:color="999999"/>
            </w:tcBorders>
            <w:hideMark/>
          </w:tcPr>
          <w:p w14:paraId="26ECE256" w14:textId="77777777" w:rsidR="005F371D" w:rsidRPr="00EB2E98" w:rsidRDefault="005F371D" w:rsidP="005F371D">
            <w:pPr>
              <w:rPr>
                <w:rStyle w:val="SAPEmphasis"/>
              </w:rPr>
            </w:pPr>
            <w:r w:rsidRPr="00EB2E98">
              <w:rPr>
                <w:rStyle w:val="SAPEmphasis"/>
                <w:lang w:eastAsia="zh-CN"/>
              </w:rPr>
              <w:t>Tester Name</w:t>
            </w:r>
          </w:p>
        </w:tc>
        <w:tc>
          <w:tcPr>
            <w:tcW w:w="2401" w:type="dxa"/>
            <w:tcBorders>
              <w:top w:val="single" w:sz="8" w:space="0" w:color="999999"/>
              <w:left w:val="single" w:sz="8" w:space="0" w:color="999999"/>
              <w:bottom w:val="single" w:sz="8" w:space="0" w:color="999999"/>
              <w:right w:val="single" w:sz="8" w:space="0" w:color="999999"/>
            </w:tcBorders>
          </w:tcPr>
          <w:p w14:paraId="68B3C013" w14:textId="77777777" w:rsidR="005F371D" w:rsidRPr="00EB2E98" w:rsidRDefault="005F371D" w:rsidP="005F371D">
            <w:pPr>
              <w:rPr>
                <w:lang w:eastAsia="zh-CN"/>
              </w:rPr>
            </w:pPr>
            <w:r w:rsidRPr="00EB2E98">
              <w:rPr>
                <w:lang w:eastAsia="zh-CN"/>
              </w:rP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52DC9A01" w14:textId="77777777" w:rsidR="005F371D" w:rsidRPr="00EB2E98" w:rsidRDefault="005F371D" w:rsidP="005F371D">
            <w:pPr>
              <w:rPr>
                <w:rStyle w:val="SAPEmphasis"/>
              </w:rPr>
            </w:pPr>
            <w:r w:rsidRPr="00EB2E98">
              <w:rPr>
                <w:rStyle w:val="SAPEmphasis"/>
                <w:lang w:eastAsia="zh-CN"/>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740CF0ED" w14:textId="6FC0A486" w:rsidR="005F371D" w:rsidRPr="00EB2E98" w:rsidRDefault="00FD11AD" w:rsidP="005F371D">
            <w:pPr>
              <w:rPr>
                <w:lang w:eastAsia="zh-CN"/>
              </w:rPr>
            </w:pPr>
            <w:r>
              <w:rPr>
                <w:lang w:eastAsia="zh-CN"/>
              </w:rPr>
              <w:t>&lt;date&gt;</w:t>
            </w:r>
          </w:p>
        </w:tc>
      </w:tr>
      <w:tr w:rsidR="005F371D" w:rsidRPr="00EB2E98" w14:paraId="527113C5" w14:textId="77777777" w:rsidTr="00002278">
        <w:tc>
          <w:tcPr>
            <w:tcW w:w="2280" w:type="dxa"/>
            <w:tcBorders>
              <w:top w:val="single" w:sz="8" w:space="0" w:color="999999"/>
              <w:left w:val="single" w:sz="8" w:space="0" w:color="999999"/>
              <w:bottom w:val="single" w:sz="8" w:space="0" w:color="999999"/>
              <w:right w:val="single" w:sz="8" w:space="0" w:color="999999"/>
            </w:tcBorders>
            <w:hideMark/>
          </w:tcPr>
          <w:p w14:paraId="68EE13A2" w14:textId="77777777" w:rsidR="005F371D" w:rsidRPr="00EB2E98" w:rsidRDefault="005F371D" w:rsidP="005F371D">
            <w:pPr>
              <w:rPr>
                <w:rStyle w:val="SAPEmphasis"/>
              </w:rPr>
            </w:pPr>
            <w:r w:rsidRPr="00EB2E98">
              <w:rPr>
                <w:rStyle w:val="SAPEmphasis"/>
                <w:lang w:eastAsia="zh-CN"/>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1074230B" w14:textId="77777777" w:rsidR="005F371D" w:rsidRPr="00EB2E98" w:rsidRDefault="005F371D" w:rsidP="005F371D">
            <w:pPr>
              <w:rPr>
                <w:lang w:eastAsia="zh-CN"/>
              </w:rPr>
            </w:pPr>
            <w:r w:rsidRPr="00EB2E98">
              <w:t>HR Administrator</w:t>
            </w:r>
          </w:p>
        </w:tc>
      </w:tr>
      <w:tr w:rsidR="005F371D" w:rsidRPr="00EB2E98" w14:paraId="14F290E9" w14:textId="77777777" w:rsidTr="00002278">
        <w:tc>
          <w:tcPr>
            <w:tcW w:w="2280" w:type="dxa"/>
            <w:tcBorders>
              <w:top w:val="single" w:sz="8" w:space="0" w:color="999999"/>
              <w:left w:val="single" w:sz="8" w:space="0" w:color="999999"/>
              <w:bottom w:val="single" w:sz="8" w:space="0" w:color="999999"/>
              <w:right w:val="single" w:sz="8" w:space="0" w:color="999999"/>
            </w:tcBorders>
            <w:hideMark/>
          </w:tcPr>
          <w:p w14:paraId="57103DF0" w14:textId="77777777" w:rsidR="005F371D" w:rsidRPr="00EB2E98" w:rsidRDefault="005F371D" w:rsidP="005F371D">
            <w:pPr>
              <w:rPr>
                <w:rStyle w:val="SAPEmphasis"/>
              </w:rPr>
            </w:pPr>
            <w:r w:rsidRPr="00EB2E98">
              <w:rPr>
                <w:rStyle w:val="SAPEmphasis"/>
                <w:lang w:eastAsia="zh-CN"/>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25250412" w14:textId="77777777" w:rsidR="005F371D" w:rsidRPr="00EB2E98" w:rsidRDefault="005F371D" w:rsidP="005F371D">
            <w:pPr>
              <w:rPr>
                <w:lang w:eastAsia="zh-CN"/>
              </w:rPr>
            </w:pPr>
            <w:r w:rsidRPr="00EB2E98">
              <w:rPr>
                <w:lang w:eastAsia="zh-CN"/>
              </w:rPr>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1819DEE3" w14:textId="77777777" w:rsidR="005F371D" w:rsidRPr="00EB2E98" w:rsidRDefault="005F371D" w:rsidP="005F371D">
            <w:pPr>
              <w:rPr>
                <w:rStyle w:val="SAPEmphasis"/>
              </w:rPr>
            </w:pPr>
            <w:r w:rsidRPr="00EB2E98">
              <w:rPr>
                <w:rStyle w:val="SAPEmphasis"/>
                <w:lang w:eastAsia="zh-CN"/>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338874B8" w14:textId="6CB944B0" w:rsidR="005F371D" w:rsidRPr="00EB2E98" w:rsidRDefault="001861CE" w:rsidP="005F371D">
            <w:pPr>
              <w:rPr>
                <w:lang w:eastAsia="zh-CN"/>
              </w:rPr>
            </w:pPr>
            <w:r>
              <w:rPr>
                <w:lang w:eastAsia="zh-CN"/>
              </w:rPr>
              <w:t>&lt;duration&gt;</w:t>
            </w:r>
          </w:p>
        </w:tc>
      </w:tr>
    </w:tbl>
    <w:p w14:paraId="38ADFADC" w14:textId="77777777" w:rsidR="005F371D" w:rsidRPr="00EB2E98" w:rsidRDefault="005F371D" w:rsidP="005F371D">
      <w:pPr>
        <w:pStyle w:val="SAPKeyblockTitle"/>
      </w:pPr>
      <w:r w:rsidRPr="00EB2E98">
        <w:t>Purpose</w:t>
      </w:r>
    </w:p>
    <w:p w14:paraId="057D96F4" w14:textId="77777777" w:rsidR="005F371D" w:rsidRPr="00EB2E98" w:rsidRDefault="005F371D" w:rsidP="005F371D">
      <w:r w:rsidRPr="00EB2E98">
        <w:t>The HR Administrator</w:t>
      </w:r>
      <w:r w:rsidRPr="00EB2E98" w:rsidDel="00455A3A">
        <w:t xml:space="preserve"> </w:t>
      </w:r>
      <w:r w:rsidRPr="00EB2E98">
        <w:t>maintains data related to the employee’s employment contract.</w:t>
      </w:r>
    </w:p>
    <w:p w14:paraId="3E14B7A0" w14:textId="77777777" w:rsidR="005F371D" w:rsidRPr="00EB2E98" w:rsidRDefault="005F371D" w:rsidP="005F371D">
      <w:pPr>
        <w:pStyle w:val="SAPKeyblockTitle"/>
      </w:pPr>
      <w:r w:rsidRPr="00EB2E98">
        <w:t>Procedure</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1498"/>
        <w:gridCol w:w="2912"/>
        <w:gridCol w:w="4860"/>
        <w:gridCol w:w="2852"/>
        <w:gridCol w:w="1264"/>
      </w:tblGrid>
      <w:tr w:rsidR="005F371D" w:rsidRPr="00EB2E98" w14:paraId="6869C710" w14:textId="77777777" w:rsidTr="0077431A">
        <w:trPr>
          <w:trHeight w:val="517"/>
          <w:tblHeader/>
        </w:trPr>
        <w:tc>
          <w:tcPr>
            <w:tcW w:w="900" w:type="dxa"/>
            <w:shd w:val="clear" w:color="auto" w:fill="999999"/>
          </w:tcPr>
          <w:p w14:paraId="3BD55CAD" w14:textId="77777777" w:rsidR="005F371D" w:rsidRPr="00EB2E98" w:rsidRDefault="005F371D" w:rsidP="005F371D">
            <w:pPr>
              <w:pStyle w:val="TableHeading"/>
              <w:rPr>
                <w:rFonts w:ascii="BentonSans Bold" w:hAnsi="BentonSans Bold"/>
                <w:bCs/>
                <w:color w:val="FFFFFF"/>
                <w:sz w:val="18"/>
              </w:rPr>
            </w:pPr>
            <w:r w:rsidRPr="00EB2E98">
              <w:rPr>
                <w:rFonts w:ascii="BentonSans Bold" w:hAnsi="BentonSans Bold"/>
                <w:bCs/>
                <w:color w:val="FFFFFF"/>
                <w:sz w:val="18"/>
              </w:rPr>
              <w:t>Test Step #</w:t>
            </w:r>
          </w:p>
        </w:tc>
        <w:tc>
          <w:tcPr>
            <w:tcW w:w="1498" w:type="dxa"/>
            <w:shd w:val="clear" w:color="auto" w:fill="999999"/>
          </w:tcPr>
          <w:p w14:paraId="035133BD" w14:textId="77777777" w:rsidR="005F371D" w:rsidRPr="00EB2E98" w:rsidRDefault="005F371D" w:rsidP="005F371D">
            <w:pPr>
              <w:pStyle w:val="TableHeading"/>
              <w:rPr>
                <w:rFonts w:ascii="BentonSans Bold" w:hAnsi="BentonSans Bold"/>
                <w:bCs/>
                <w:color w:val="FFFFFF"/>
                <w:sz w:val="18"/>
              </w:rPr>
            </w:pPr>
            <w:r w:rsidRPr="00EB2E98">
              <w:rPr>
                <w:rFonts w:ascii="BentonSans Bold" w:hAnsi="BentonSans Bold"/>
                <w:bCs/>
                <w:color w:val="FFFFFF"/>
                <w:sz w:val="18"/>
              </w:rPr>
              <w:t>Test Step Name</w:t>
            </w:r>
          </w:p>
        </w:tc>
        <w:tc>
          <w:tcPr>
            <w:tcW w:w="2912" w:type="dxa"/>
            <w:shd w:val="clear" w:color="auto" w:fill="999999"/>
          </w:tcPr>
          <w:p w14:paraId="5D3A99CC" w14:textId="77777777" w:rsidR="005F371D" w:rsidRPr="00EB2E98" w:rsidRDefault="005F371D" w:rsidP="005F371D">
            <w:pPr>
              <w:pStyle w:val="TableHeading"/>
              <w:rPr>
                <w:rFonts w:ascii="BentonSans Bold" w:hAnsi="BentonSans Bold"/>
                <w:bCs/>
                <w:color w:val="FFFFFF"/>
                <w:sz w:val="18"/>
              </w:rPr>
            </w:pPr>
            <w:r w:rsidRPr="00EB2E98">
              <w:rPr>
                <w:rFonts w:ascii="BentonSans Bold" w:hAnsi="BentonSans Bold"/>
                <w:bCs/>
                <w:color w:val="FFFFFF"/>
                <w:sz w:val="18"/>
              </w:rPr>
              <w:t>Instruction</w:t>
            </w:r>
          </w:p>
        </w:tc>
        <w:tc>
          <w:tcPr>
            <w:tcW w:w="4860" w:type="dxa"/>
            <w:shd w:val="clear" w:color="auto" w:fill="999999"/>
          </w:tcPr>
          <w:p w14:paraId="2C2B1389" w14:textId="77777777" w:rsidR="005F371D" w:rsidRPr="00EB2E98" w:rsidRDefault="005F371D" w:rsidP="005F371D">
            <w:pPr>
              <w:pStyle w:val="TableHeading"/>
              <w:rPr>
                <w:rFonts w:ascii="BentonSans Bold" w:hAnsi="BentonSans Bold"/>
                <w:bCs/>
                <w:color w:val="FFFFFF"/>
                <w:sz w:val="18"/>
              </w:rPr>
            </w:pPr>
            <w:r w:rsidRPr="00EB2E98">
              <w:rPr>
                <w:rFonts w:ascii="BentonSans Bold" w:hAnsi="BentonSans Bold"/>
                <w:bCs/>
                <w:color w:val="FFFFFF"/>
                <w:sz w:val="18"/>
              </w:rPr>
              <w:t>User Entries:</w:t>
            </w:r>
            <w:r w:rsidRPr="00EB2E98">
              <w:rPr>
                <w:rFonts w:ascii="BentonSans Bold" w:hAnsi="BentonSans Bold"/>
                <w:bCs/>
                <w:color w:val="FFFFFF"/>
                <w:sz w:val="18"/>
              </w:rPr>
              <w:br/>
              <w:t>Field Name: User Action and Value</w:t>
            </w:r>
          </w:p>
        </w:tc>
        <w:tc>
          <w:tcPr>
            <w:tcW w:w="2852" w:type="dxa"/>
            <w:shd w:val="clear" w:color="auto" w:fill="999999"/>
          </w:tcPr>
          <w:p w14:paraId="0B9932E2" w14:textId="77777777" w:rsidR="005F371D" w:rsidRPr="00EB2E98" w:rsidRDefault="005F371D" w:rsidP="005F371D">
            <w:pPr>
              <w:pStyle w:val="TableHeading"/>
              <w:rPr>
                <w:rFonts w:ascii="BentonSans Bold" w:hAnsi="BentonSans Bold"/>
                <w:bCs/>
                <w:color w:val="FFFFFF"/>
                <w:sz w:val="18"/>
              </w:rPr>
            </w:pPr>
            <w:r w:rsidRPr="00EB2E98">
              <w:rPr>
                <w:rFonts w:ascii="BentonSans Bold" w:hAnsi="BentonSans Bold"/>
                <w:bCs/>
                <w:color w:val="FFFFFF"/>
                <w:sz w:val="18"/>
              </w:rPr>
              <w:t>Expected Result</w:t>
            </w:r>
          </w:p>
        </w:tc>
        <w:tc>
          <w:tcPr>
            <w:tcW w:w="1264" w:type="dxa"/>
            <w:shd w:val="clear" w:color="auto" w:fill="999999"/>
          </w:tcPr>
          <w:p w14:paraId="0F41BFDA" w14:textId="77777777" w:rsidR="005F371D" w:rsidRPr="00EB2E98" w:rsidRDefault="005F371D" w:rsidP="005F371D">
            <w:pPr>
              <w:pStyle w:val="TableHeading"/>
              <w:rPr>
                <w:rFonts w:ascii="BentonSans Bold" w:hAnsi="BentonSans Bold"/>
                <w:bCs/>
                <w:color w:val="FFFFFF"/>
                <w:sz w:val="18"/>
              </w:rPr>
            </w:pPr>
            <w:r w:rsidRPr="00EB2E98">
              <w:rPr>
                <w:rFonts w:ascii="BentonSans Bold" w:hAnsi="BentonSans Bold"/>
                <w:bCs/>
                <w:color w:val="FFFFFF"/>
                <w:sz w:val="18"/>
              </w:rPr>
              <w:t>Pass / Fail / Comment</w:t>
            </w:r>
          </w:p>
        </w:tc>
      </w:tr>
      <w:tr w:rsidR="005F371D" w:rsidRPr="00EB2E98" w14:paraId="0BCF86B9" w14:textId="77777777" w:rsidTr="0077431A">
        <w:trPr>
          <w:trHeight w:val="288"/>
        </w:trPr>
        <w:tc>
          <w:tcPr>
            <w:tcW w:w="900" w:type="dxa"/>
            <w:shd w:val="clear" w:color="auto" w:fill="auto"/>
          </w:tcPr>
          <w:p w14:paraId="3D06ABD8" w14:textId="77777777" w:rsidR="005F371D" w:rsidRPr="00EB2E98" w:rsidRDefault="005F371D" w:rsidP="005F371D">
            <w:r w:rsidRPr="00EB2E98">
              <w:t>1</w:t>
            </w:r>
          </w:p>
        </w:tc>
        <w:tc>
          <w:tcPr>
            <w:tcW w:w="1498" w:type="dxa"/>
            <w:shd w:val="clear" w:color="auto" w:fill="auto"/>
          </w:tcPr>
          <w:p w14:paraId="43FB610C" w14:textId="77777777" w:rsidR="005F371D" w:rsidRPr="00EB2E98" w:rsidRDefault="005F371D" w:rsidP="005F371D">
            <w:pPr>
              <w:rPr>
                <w:rStyle w:val="SAPEmphasis"/>
              </w:rPr>
            </w:pPr>
            <w:r w:rsidRPr="00EB2E98">
              <w:rPr>
                <w:rStyle w:val="SAPEmphasis"/>
              </w:rPr>
              <w:t>Log on</w:t>
            </w:r>
          </w:p>
        </w:tc>
        <w:tc>
          <w:tcPr>
            <w:tcW w:w="2912" w:type="dxa"/>
            <w:shd w:val="clear" w:color="auto" w:fill="auto"/>
          </w:tcPr>
          <w:p w14:paraId="1DC6F290" w14:textId="77777777" w:rsidR="005F371D" w:rsidRPr="00EB2E98" w:rsidRDefault="005F371D" w:rsidP="005F371D">
            <w:r w:rsidRPr="00EB2E98">
              <w:t xml:space="preserve">Log on to </w:t>
            </w:r>
            <w:r w:rsidRPr="00EB2E98">
              <w:rPr>
                <w:rStyle w:val="SAPScreenElement"/>
                <w:color w:val="auto"/>
              </w:rPr>
              <w:t>Employee Central</w:t>
            </w:r>
            <w:r w:rsidRPr="00EB2E98">
              <w:t xml:space="preserve"> as an HR Administrator.</w:t>
            </w:r>
          </w:p>
        </w:tc>
        <w:tc>
          <w:tcPr>
            <w:tcW w:w="4860" w:type="dxa"/>
            <w:shd w:val="clear" w:color="auto" w:fill="auto"/>
          </w:tcPr>
          <w:p w14:paraId="745432AF" w14:textId="77777777" w:rsidR="005F371D" w:rsidRPr="00EB2E98" w:rsidRDefault="005F371D" w:rsidP="005F371D"/>
        </w:tc>
        <w:tc>
          <w:tcPr>
            <w:tcW w:w="2852" w:type="dxa"/>
            <w:shd w:val="clear" w:color="auto" w:fill="auto"/>
          </w:tcPr>
          <w:p w14:paraId="5D296280" w14:textId="77777777" w:rsidR="005F371D" w:rsidRPr="00EB2E98" w:rsidRDefault="005F371D" w:rsidP="005F371D">
            <w:r w:rsidRPr="00EB2E98">
              <w:t xml:space="preserve">The </w:t>
            </w:r>
            <w:r w:rsidRPr="00EB2E98">
              <w:rPr>
                <w:rStyle w:val="SAPScreenElement"/>
              </w:rPr>
              <w:t>Home</w:t>
            </w:r>
            <w:r w:rsidRPr="00EB2E98">
              <w:t xml:space="preserve"> page is displayed.</w:t>
            </w:r>
          </w:p>
        </w:tc>
        <w:tc>
          <w:tcPr>
            <w:tcW w:w="1264" w:type="dxa"/>
          </w:tcPr>
          <w:p w14:paraId="17B4BD51" w14:textId="77777777" w:rsidR="005F371D" w:rsidRPr="00EB2E98" w:rsidRDefault="005F371D" w:rsidP="005F371D">
            <w:pPr>
              <w:rPr>
                <w:rFonts w:cs="Arial"/>
                <w:bCs/>
              </w:rPr>
            </w:pPr>
          </w:p>
        </w:tc>
      </w:tr>
      <w:tr w:rsidR="005F371D" w:rsidRPr="00EB2E98" w14:paraId="7ECCBC8F" w14:textId="77777777" w:rsidTr="0077431A">
        <w:trPr>
          <w:trHeight w:val="1137"/>
        </w:trPr>
        <w:tc>
          <w:tcPr>
            <w:tcW w:w="900" w:type="dxa"/>
            <w:shd w:val="clear" w:color="auto" w:fill="auto"/>
          </w:tcPr>
          <w:p w14:paraId="337026D2" w14:textId="77777777" w:rsidR="005F371D" w:rsidRPr="00EB2E98" w:rsidRDefault="005F371D" w:rsidP="005F371D">
            <w:r w:rsidRPr="00EB2E98">
              <w:t>2</w:t>
            </w:r>
          </w:p>
        </w:tc>
        <w:tc>
          <w:tcPr>
            <w:tcW w:w="1498" w:type="dxa"/>
            <w:shd w:val="clear" w:color="auto" w:fill="auto"/>
          </w:tcPr>
          <w:p w14:paraId="708E284B" w14:textId="77777777" w:rsidR="005F371D" w:rsidRPr="00EB2E98" w:rsidRDefault="005F371D" w:rsidP="005F371D">
            <w:pPr>
              <w:rPr>
                <w:rStyle w:val="SAPEmphasis"/>
              </w:rPr>
            </w:pPr>
            <w:r w:rsidRPr="00EB2E98">
              <w:rPr>
                <w:rStyle w:val="SAPEmphasis"/>
              </w:rPr>
              <w:t>Search Employee</w:t>
            </w:r>
          </w:p>
        </w:tc>
        <w:tc>
          <w:tcPr>
            <w:tcW w:w="2912" w:type="dxa"/>
            <w:shd w:val="clear" w:color="auto" w:fill="auto"/>
          </w:tcPr>
          <w:p w14:paraId="18ACB591" w14:textId="77777777" w:rsidR="005F371D" w:rsidRPr="00EB2E98" w:rsidRDefault="005F371D" w:rsidP="005F371D">
            <w:r w:rsidRPr="00EB2E98">
              <w:t>In the</w:t>
            </w:r>
            <w:r w:rsidRPr="00EB2E98">
              <w:rPr>
                <w:rStyle w:val="SAPScreenElement"/>
              </w:rPr>
              <w:t xml:space="preserve"> Search for actions or people</w:t>
            </w:r>
            <w:r w:rsidRPr="00EB2E98">
              <w:t xml:space="preserve"> box, in the top right corner of the screen, enter the name (or name parts) of the employee for whom you want to maintain data.</w:t>
            </w:r>
          </w:p>
        </w:tc>
        <w:tc>
          <w:tcPr>
            <w:tcW w:w="4860" w:type="dxa"/>
            <w:shd w:val="clear" w:color="auto" w:fill="auto"/>
          </w:tcPr>
          <w:p w14:paraId="34BE39F1" w14:textId="77777777" w:rsidR="005F371D" w:rsidRPr="00EB2E98" w:rsidRDefault="005F371D" w:rsidP="005F371D"/>
        </w:tc>
        <w:tc>
          <w:tcPr>
            <w:tcW w:w="2852" w:type="dxa"/>
            <w:shd w:val="clear" w:color="auto" w:fill="auto"/>
          </w:tcPr>
          <w:p w14:paraId="00C1AA39" w14:textId="2FCE8D9C" w:rsidR="005F371D" w:rsidRPr="00EB2E98" w:rsidRDefault="00D317FA" w:rsidP="005F371D">
            <w:r w:rsidRPr="00D317FA">
              <w:t xml:space="preserve">The autocomplete functionality suggests </w:t>
            </w:r>
            <w:r w:rsidR="005F371D" w:rsidRPr="00EB2E98">
              <w:t>a list of employees matching your search criteria.</w:t>
            </w:r>
          </w:p>
        </w:tc>
        <w:tc>
          <w:tcPr>
            <w:tcW w:w="1264" w:type="dxa"/>
          </w:tcPr>
          <w:p w14:paraId="20ABEDC1" w14:textId="77777777" w:rsidR="005F371D" w:rsidRPr="00EB2E98" w:rsidRDefault="005F371D" w:rsidP="005F371D">
            <w:pPr>
              <w:rPr>
                <w:rFonts w:cs="Arial"/>
                <w:bCs/>
              </w:rPr>
            </w:pPr>
          </w:p>
        </w:tc>
      </w:tr>
      <w:tr w:rsidR="005F371D" w:rsidRPr="00EB2E98" w14:paraId="2BFB53CA" w14:textId="77777777" w:rsidTr="0077431A">
        <w:trPr>
          <w:trHeight w:val="576"/>
        </w:trPr>
        <w:tc>
          <w:tcPr>
            <w:tcW w:w="900" w:type="dxa"/>
            <w:shd w:val="clear" w:color="auto" w:fill="auto"/>
          </w:tcPr>
          <w:p w14:paraId="0F6AAF2E" w14:textId="77777777" w:rsidR="005F371D" w:rsidRPr="00EB2E98" w:rsidRDefault="005F371D" w:rsidP="005F371D">
            <w:r w:rsidRPr="00EB2E98">
              <w:t>3</w:t>
            </w:r>
          </w:p>
        </w:tc>
        <w:tc>
          <w:tcPr>
            <w:tcW w:w="1498" w:type="dxa"/>
            <w:shd w:val="clear" w:color="auto" w:fill="auto"/>
          </w:tcPr>
          <w:p w14:paraId="0ACF1EE7" w14:textId="77777777" w:rsidR="005F371D" w:rsidRPr="00EB2E98" w:rsidRDefault="005F371D" w:rsidP="005F371D">
            <w:pPr>
              <w:rPr>
                <w:rStyle w:val="SAPEmphasis"/>
              </w:rPr>
            </w:pPr>
            <w:r w:rsidRPr="00EB2E98">
              <w:rPr>
                <w:rStyle w:val="SAPEmphasis"/>
              </w:rPr>
              <w:t>Select Employee</w:t>
            </w:r>
          </w:p>
        </w:tc>
        <w:tc>
          <w:tcPr>
            <w:tcW w:w="2912" w:type="dxa"/>
            <w:shd w:val="clear" w:color="auto" w:fill="auto"/>
          </w:tcPr>
          <w:p w14:paraId="46E13752" w14:textId="77777777" w:rsidR="005F371D" w:rsidRPr="00EB2E98" w:rsidRDefault="005F371D" w:rsidP="005F371D">
            <w:r w:rsidRPr="00EB2E98">
              <w:rPr>
                <w:rFonts w:cs="Arial"/>
                <w:bCs/>
              </w:rPr>
              <w:t>Select the appropriate employee from the result list.</w:t>
            </w:r>
          </w:p>
        </w:tc>
        <w:tc>
          <w:tcPr>
            <w:tcW w:w="4860" w:type="dxa"/>
            <w:shd w:val="clear" w:color="auto" w:fill="auto"/>
          </w:tcPr>
          <w:p w14:paraId="49140F7E" w14:textId="77777777" w:rsidR="005F371D" w:rsidRPr="00EB2E98" w:rsidRDefault="005F371D" w:rsidP="005F371D"/>
        </w:tc>
        <w:tc>
          <w:tcPr>
            <w:tcW w:w="2852" w:type="dxa"/>
            <w:shd w:val="clear" w:color="auto" w:fill="auto"/>
          </w:tcPr>
          <w:p w14:paraId="21A33249" w14:textId="77777777" w:rsidR="005F371D" w:rsidRPr="00EB2E98" w:rsidRDefault="005F371D" w:rsidP="005F371D">
            <w:r w:rsidRPr="00EB2E98">
              <w:t xml:space="preserve">You are directed to the </w:t>
            </w:r>
            <w:r w:rsidRPr="00EB2E98">
              <w:rPr>
                <w:rStyle w:val="SAPScreenElement"/>
              </w:rPr>
              <w:t>Employee Files</w:t>
            </w:r>
            <w:r w:rsidRPr="00EB2E98">
              <w:t xml:space="preserve"> page in which the profile of the employee is displayed.</w:t>
            </w:r>
          </w:p>
        </w:tc>
        <w:tc>
          <w:tcPr>
            <w:tcW w:w="1264" w:type="dxa"/>
          </w:tcPr>
          <w:p w14:paraId="0CCCE860" w14:textId="77777777" w:rsidR="005F371D" w:rsidRPr="00EB2E98" w:rsidRDefault="005F371D" w:rsidP="005F371D">
            <w:pPr>
              <w:rPr>
                <w:rFonts w:cs="Arial"/>
                <w:bCs/>
              </w:rPr>
            </w:pPr>
          </w:p>
        </w:tc>
      </w:tr>
      <w:tr w:rsidR="005F371D" w:rsidRPr="00EB2E98" w14:paraId="470D5280" w14:textId="77777777" w:rsidTr="0077431A">
        <w:trPr>
          <w:trHeight w:val="144"/>
        </w:trPr>
        <w:tc>
          <w:tcPr>
            <w:tcW w:w="900" w:type="dxa"/>
            <w:shd w:val="clear" w:color="auto" w:fill="auto"/>
          </w:tcPr>
          <w:p w14:paraId="63CA269A" w14:textId="77777777" w:rsidR="005F371D" w:rsidRPr="00EB2E98" w:rsidRDefault="005F371D" w:rsidP="005F371D">
            <w:r w:rsidRPr="00EB2E98">
              <w:t>4</w:t>
            </w:r>
          </w:p>
        </w:tc>
        <w:tc>
          <w:tcPr>
            <w:tcW w:w="1498" w:type="dxa"/>
            <w:shd w:val="clear" w:color="auto" w:fill="auto"/>
          </w:tcPr>
          <w:p w14:paraId="5D37C0F4" w14:textId="77777777" w:rsidR="005F371D" w:rsidRPr="00EB2E98" w:rsidRDefault="005F371D" w:rsidP="005F371D">
            <w:pPr>
              <w:rPr>
                <w:rFonts w:cs="Arial"/>
                <w:b/>
                <w:bCs/>
              </w:rPr>
            </w:pPr>
            <w:r w:rsidRPr="00EB2E98">
              <w:rPr>
                <w:rStyle w:val="SAPEmphasis"/>
              </w:rPr>
              <w:t>Go to</w:t>
            </w:r>
            <w:r w:rsidRPr="00EB2E98">
              <w:rPr>
                <w:rFonts w:cs="Arial"/>
                <w:b/>
                <w:bCs/>
              </w:rPr>
              <w:t xml:space="preserve"> </w:t>
            </w:r>
            <w:r w:rsidRPr="00EB2E98">
              <w:rPr>
                <w:rStyle w:val="SAPScreenElement"/>
                <w:b/>
                <w:color w:val="auto"/>
              </w:rPr>
              <w:t>Payroll Information</w:t>
            </w:r>
            <w:r w:rsidRPr="00EB2E98">
              <w:rPr>
                <w:rFonts w:cs="Arial"/>
                <w:b/>
                <w:bCs/>
              </w:rPr>
              <w:t xml:space="preserve"> </w:t>
            </w:r>
            <w:r w:rsidRPr="00EB2E98">
              <w:rPr>
                <w:rStyle w:val="SAPEmphasis"/>
              </w:rPr>
              <w:t>subsection</w:t>
            </w:r>
          </w:p>
        </w:tc>
        <w:tc>
          <w:tcPr>
            <w:tcW w:w="2912" w:type="dxa"/>
            <w:shd w:val="clear" w:color="auto" w:fill="auto"/>
          </w:tcPr>
          <w:p w14:paraId="3EF236C5" w14:textId="77777777" w:rsidR="005F371D" w:rsidRPr="00EB2E98" w:rsidRDefault="005F371D" w:rsidP="005F371D">
            <w:r w:rsidRPr="00EB2E98">
              <w:t>Go to</w:t>
            </w:r>
            <w:r w:rsidRPr="00EB2E98">
              <w:rPr>
                <w:rFonts w:cs="Arial"/>
                <w:bCs/>
              </w:rPr>
              <w:t xml:space="preserve"> the </w:t>
            </w:r>
            <w:r w:rsidRPr="00EB2E98">
              <w:rPr>
                <w:rStyle w:val="SAPScreenElement"/>
              </w:rPr>
              <w:t>Employment Information</w:t>
            </w:r>
            <w:r w:rsidRPr="00EB2E98">
              <w:rPr>
                <w:rFonts w:cs="Arial"/>
                <w:bCs/>
              </w:rPr>
              <w:t xml:space="preserve"> section and there scroll to the </w:t>
            </w:r>
            <w:r w:rsidRPr="00EB2E98">
              <w:rPr>
                <w:rStyle w:val="SAPScreenElement"/>
              </w:rPr>
              <w:t>Payroll Information</w:t>
            </w:r>
            <w:r w:rsidRPr="00EB2E98">
              <w:rPr>
                <w:rFonts w:cs="Arial"/>
                <w:bCs/>
              </w:rPr>
              <w:t xml:space="preserve"> subsection</w:t>
            </w:r>
            <w:r w:rsidRPr="00EB2E98">
              <w:rPr>
                <w:rStyle w:val="SAPScreenElement"/>
              </w:rPr>
              <w:t>.</w:t>
            </w:r>
          </w:p>
        </w:tc>
        <w:tc>
          <w:tcPr>
            <w:tcW w:w="4860" w:type="dxa"/>
            <w:shd w:val="clear" w:color="auto" w:fill="auto"/>
          </w:tcPr>
          <w:p w14:paraId="6D2BED25" w14:textId="77777777" w:rsidR="005F371D" w:rsidRPr="00EB2E98" w:rsidRDefault="005F371D" w:rsidP="005F371D"/>
        </w:tc>
        <w:tc>
          <w:tcPr>
            <w:tcW w:w="2852" w:type="dxa"/>
            <w:shd w:val="clear" w:color="auto" w:fill="auto"/>
          </w:tcPr>
          <w:p w14:paraId="49358C84" w14:textId="77777777" w:rsidR="005F371D" w:rsidRPr="000D74D4" w:rsidRDefault="005F371D" w:rsidP="005F371D">
            <w:pPr>
              <w:rPr>
                <w:color w:val="1F497D"/>
              </w:rPr>
            </w:pPr>
            <w:r w:rsidRPr="00EB2E98">
              <w:t xml:space="preserve">The </w:t>
            </w:r>
            <w:r w:rsidRPr="00EB2E98">
              <w:rPr>
                <w:rStyle w:val="SAPScreenElement"/>
              </w:rPr>
              <w:t>Payroll Information</w:t>
            </w:r>
            <w:r w:rsidRPr="00EB2E98">
              <w:t xml:space="preserve"> subsection is displayed. It contains several blocks configured as per your requirements.</w:t>
            </w:r>
          </w:p>
        </w:tc>
        <w:tc>
          <w:tcPr>
            <w:tcW w:w="1264" w:type="dxa"/>
          </w:tcPr>
          <w:p w14:paraId="265C8955" w14:textId="77777777" w:rsidR="005F371D" w:rsidRPr="00EB2E98" w:rsidRDefault="005F371D" w:rsidP="005F371D">
            <w:pPr>
              <w:rPr>
                <w:rFonts w:cs="Arial"/>
                <w:bCs/>
              </w:rPr>
            </w:pPr>
          </w:p>
        </w:tc>
      </w:tr>
      <w:tr w:rsidR="005F371D" w:rsidRPr="00EB2E98" w14:paraId="10CE65F6" w14:textId="77777777" w:rsidTr="0077431A">
        <w:trPr>
          <w:trHeight w:val="357"/>
        </w:trPr>
        <w:tc>
          <w:tcPr>
            <w:tcW w:w="900" w:type="dxa"/>
            <w:shd w:val="clear" w:color="auto" w:fill="auto"/>
          </w:tcPr>
          <w:p w14:paraId="6522E36C" w14:textId="77777777" w:rsidR="005F371D" w:rsidRPr="00EB2E98" w:rsidRDefault="005F371D" w:rsidP="005F371D">
            <w:r w:rsidRPr="00EB2E98">
              <w:t>5</w:t>
            </w:r>
          </w:p>
        </w:tc>
        <w:tc>
          <w:tcPr>
            <w:tcW w:w="1498" w:type="dxa"/>
            <w:shd w:val="clear" w:color="auto" w:fill="auto"/>
          </w:tcPr>
          <w:p w14:paraId="067B87CB" w14:textId="77777777" w:rsidR="005F371D" w:rsidRPr="00EB2E98" w:rsidRDefault="005F371D" w:rsidP="005F371D">
            <w:pPr>
              <w:rPr>
                <w:rStyle w:val="SAPEmphasis"/>
              </w:rPr>
            </w:pPr>
            <w:r w:rsidRPr="00EB2E98">
              <w:rPr>
                <w:rStyle w:val="SAPEmphasis"/>
              </w:rPr>
              <w:t>Select Contract Elements</w:t>
            </w:r>
          </w:p>
        </w:tc>
        <w:tc>
          <w:tcPr>
            <w:tcW w:w="2912" w:type="dxa"/>
            <w:shd w:val="clear" w:color="auto" w:fill="auto"/>
          </w:tcPr>
          <w:p w14:paraId="4C153D41" w14:textId="77777777" w:rsidR="005F371D" w:rsidRPr="00EB2E98" w:rsidRDefault="005F371D" w:rsidP="005F371D">
            <w:r w:rsidRPr="00EB2E98">
              <w:t xml:space="preserve">In the </w:t>
            </w:r>
            <w:r w:rsidRPr="00EB2E98">
              <w:rPr>
                <w:rStyle w:val="SAPScreenElement"/>
              </w:rPr>
              <w:t>Others</w:t>
            </w:r>
            <w:r w:rsidRPr="00EB2E98">
              <w:t xml:space="preserve"> block select the </w:t>
            </w:r>
            <w:r w:rsidRPr="00EB2E98">
              <w:rPr>
                <w:rStyle w:val="SAPScreenElement"/>
              </w:rPr>
              <w:t>Contract Elements</w:t>
            </w:r>
            <w:r w:rsidRPr="00EB2E98">
              <w:t xml:space="preserve"> link.</w:t>
            </w:r>
          </w:p>
        </w:tc>
        <w:tc>
          <w:tcPr>
            <w:tcW w:w="4860" w:type="dxa"/>
            <w:shd w:val="clear" w:color="auto" w:fill="auto"/>
          </w:tcPr>
          <w:p w14:paraId="65DBBD87" w14:textId="77777777" w:rsidR="005F371D" w:rsidRPr="00EB2E98" w:rsidRDefault="005F371D" w:rsidP="005F371D">
            <w:pPr>
              <w:rPr>
                <w:i/>
              </w:rPr>
            </w:pPr>
          </w:p>
        </w:tc>
        <w:tc>
          <w:tcPr>
            <w:tcW w:w="2852" w:type="dxa"/>
            <w:shd w:val="clear" w:color="auto" w:fill="auto"/>
          </w:tcPr>
          <w:p w14:paraId="3A02D8DB" w14:textId="77777777" w:rsidR="005F371D" w:rsidRPr="00EB2E98" w:rsidRDefault="005F371D" w:rsidP="005F371D">
            <w:r w:rsidRPr="00EB2E98">
              <w:t>You are linked to the embedded form containing a table with already existing records (if any, otherwise, the table is empty).</w:t>
            </w:r>
          </w:p>
        </w:tc>
        <w:tc>
          <w:tcPr>
            <w:tcW w:w="1264" w:type="dxa"/>
          </w:tcPr>
          <w:p w14:paraId="1A462A38" w14:textId="77777777" w:rsidR="005F371D" w:rsidRPr="00EB2E98" w:rsidRDefault="005F371D" w:rsidP="005F371D">
            <w:pPr>
              <w:rPr>
                <w:rFonts w:cs="Arial"/>
                <w:bCs/>
              </w:rPr>
            </w:pPr>
          </w:p>
        </w:tc>
      </w:tr>
      <w:tr w:rsidR="005F371D" w:rsidRPr="00EB2E98" w14:paraId="7380C72C" w14:textId="77777777" w:rsidTr="0077431A">
        <w:trPr>
          <w:trHeight w:val="144"/>
        </w:trPr>
        <w:tc>
          <w:tcPr>
            <w:tcW w:w="900" w:type="dxa"/>
            <w:shd w:val="clear" w:color="auto" w:fill="auto"/>
          </w:tcPr>
          <w:p w14:paraId="592A4A02" w14:textId="77777777" w:rsidR="005F371D" w:rsidRPr="00EB2E98" w:rsidRDefault="005F371D" w:rsidP="005F371D">
            <w:r w:rsidRPr="00EB2E98">
              <w:t>6</w:t>
            </w:r>
          </w:p>
        </w:tc>
        <w:tc>
          <w:tcPr>
            <w:tcW w:w="1498" w:type="dxa"/>
            <w:shd w:val="clear" w:color="auto" w:fill="auto"/>
          </w:tcPr>
          <w:p w14:paraId="46661F0B" w14:textId="77777777" w:rsidR="005F371D" w:rsidRPr="00EB2E98" w:rsidRDefault="005F371D" w:rsidP="005F371D">
            <w:pPr>
              <w:rPr>
                <w:rStyle w:val="SAPEmphasis"/>
              </w:rPr>
            </w:pPr>
            <w:r w:rsidRPr="00EB2E98">
              <w:rPr>
                <w:rStyle w:val="SAPEmphasis"/>
              </w:rPr>
              <w:t>Create New Contract Elements Record</w:t>
            </w:r>
          </w:p>
        </w:tc>
        <w:tc>
          <w:tcPr>
            <w:tcW w:w="2912" w:type="dxa"/>
            <w:shd w:val="clear" w:color="auto" w:fill="auto"/>
          </w:tcPr>
          <w:p w14:paraId="56C1CD8C" w14:textId="77777777" w:rsidR="005F371D" w:rsidRPr="00EB2E98" w:rsidRDefault="005F371D" w:rsidP="005F371D">
            <w:pPr>
              <w:rPr>
                <w:rFonts w:cs="Arial"/>
                <w:bCs/>
              </w:rPr>
            </w:pPr>
            <w:r w:rsidRPr="00EB2E98">
              <w:t xml:space="preserve">On the displayed </w:t>
            </w:r>
            <w:r w:rsidRPr="00EB2E98">
              <w:rPr>
                <w:rStyle w:val="SAPScreenElement"/>
              </w:rPr>
              <w:t>Contract Elements</w:t>
            </w:r>
            <w:r w:rsidRPr="00EB2E98">
              <w:t xml:space="preserve"> page, select the </w:t>
            </w:r>
            <w:r w:rsidRPr="00EB2E98">
              <w:rPr>
                <w:rStyle w:val="SAPScreenElement"/>
              </w:rPr>
              <w:t xml:space="preserve">New </w:t>
            </w:r>
            <w:r w:rsidRPr="00EB2E98">
              <w:t>pushbutton.</w:t>
            </w:r>
          </w:p>
        </w:tc>
        <w:tc>
          <w:tcPr>
            <w:tcW w:w="4860" w:type="dxa"/>
            <w:shd w:val="clear" w:color="auto" w:fill="auto"/>
          </w:tcPr>
          <w:p w14:paraId="63F76AEB" w14:textId="77777777" w:rsidR="005F371D" w:rsidRPr="00EB2E98" w:rsidRDefault="005F371D" w:rsidP="005F371D">
            <w:pPr>
              <w:rPr>
                <w:i/>
              </w:rPr>
            </w:pPr>
          </w:p>
        </w:tc>
        <w:tc>
          <w:tcPr>
            <w:tcW w:w="2852" w:type="dxa"/>
            <w:shd w:val="clear" w:color="auto" w:fill="auto"/>
          </w:tcPr>
          <w:p w14:paraId="25CDAB44" w14:textId="77777777" w:rsidR="005F371D" w:rsidRPr="00EB2E98" w:rsidRDefault="005F371D" w:rsidP="005F371D">
            <w:r w:rsidRPr="00EB2E98">
              <w:t>The fields to be filled show up below the table.</w:t>
            </w:r>
          </w:p>
        </w:tc>
        <w:tc>
          <w:tcPr>
            <w:tcW w:w="1264" w:type="dxa"/>
          </w:tcPr>
          <w:p w14:paraId="5E3006C6" w14:textId="77777777" w:rsidR="005F371D" w:rsidRPr="00EB2E98" w:rsidRDefault="005F371D" w:rsidP="005F371D">
            <w:pPr>
              <w:rPr>
                <w:rFonts w:cs="Arial"/>
                <w:bCs/>
              </w:rPr>
            </w:pPr>
          </w:p>
        </w:tc>
      </w:tr>
      <w:tr w:rsidR="005F371D" w:rsidRPr="00EB2E98" w14:paraId="33BAED8F" w14:textId="77777777" w:rsidTr="0077431A">
        <w:trPr>
          <w:trHeight w:val="340"/>
        </w:trPr>
        <w:tc>
          <w:tcPr>
            <w:tcW w:w="900" w:type="dxa"/>
            <w:vMerge w:val="restart"/>
            <w:shd w:val="clear" w:color="auto" w:fill="auto"/>
          </w:tcPr>
          <w:p w14:paraId="2E65DCBF" w14:textId="77777777" w:rsidR="005F371D" w:rsidRPr="00EB2E98" w:rsidRDefault="005F371D" w:rsidP="005F371D">
            <w:r w:rsidRPr="00EB2E98">
              <w:t>7</w:t>
            </w:r>
          </w:p>
        </w:tc>
        <w:tc>
          <w:tcPr>
            <w:tcW w:w="1498" w:type="dxa"/>
            <w:vMerge w:val="restart"/>
            <w:shd w:val="clear" w:color="auto" w:fill="auto"/>
          </w:tcPr>
          <w:p w14:paraId="14D2454F" w14:textId="77777777" w:rsidR="005F371D" w:rsidRPr="00EB2E98" w:rsidRDefault="005F371D" w:rsidP="005F371D">
            <w:pPr>
              <w:rPr>
                <w:rStyle w:val="SAPEmphasis"/>
              </w:rPr>
            </w:pPr>
            <w:r w:rsidRPr="00EB2E98">
              <w:rPr>
                <w:rStyle w:val="SAPEmphasis"/>
              </w:rPr>
              <w:t>Maintain Contract Elements Details</w:t>
            </w:r>
          </w:p>
        </w:tc>
        <w:tc>
          <w:tcPr>
            <w:tcW w:w="2912" w:type="dxa"/>
            <w:vMerge w:val="restart"/>
            <w:shd w:val="clear" w:color="auto" w:fill="auto"/>
          </w:tcPr>
          <w:p w14:paraId="61B9AAD5" w14:textId="77777777" w:rsidR="005F371D" w:rsidRPr="00EB2E98" w:rsidRDefault="005F371D" w:rsidP="005F371D">
            <w:pPr>
              <w:rPr>
                <w:rFonts w:cs="Arial"/>
                <w:bCs/>
              </w:rPr>
            </w:pPr>
            <w:r w:rsidRPr="00EB2E98">
              <w:t>Enter the validity period for the record:</w:t>
            </w:r>
          </w:p>
        </w:tc>
        <w:tc>
          <w:tcPr>
            <w:tcW w:w="4860" w:type="dxa"/>
            <w:shd w:val="clear" w:color="auto" w:fill="auto"/>
          </w:tcPr>
          <w:p w14:paraId="2ADBA3FE" w14:textId="77777777" w:rsidR="005F371D" w:rsidRPr="00EB2E98" w:rsidRDefault="005F371D" w:rsidP="005F371D">
            <w:pPr>
              <w:rPr>
                <w:i/>
              </w:rPr>
            </w:pPr>
            <w:r w:rsidRPr="00EB2E98">
              <w:rPr>
                <w:rStyle w:val="SAPScreenElement"/>
              </w:rPr>
              <w:t>Valid From:</w:t>
            </w:r>
            <w:r w:rsidRPr="00EB2E98">
              <w:rPr>
                <w:i/>
              </w:rPr>
              <w:t xml:space="preserve"> </w:t>
            </w:r>
            <w:r w:rsidRPr="00EB2E98">
              <w:t>the validity start date is defaulted with the hire date; leave as is</w:t>
            </w:r>
          </w:p>
        </w:tc>
        <w:tc>
          <w:tcPr>
            <w:tcW w:w="2852" w:type="dxa"/>
            <w:shd w:val="clear" w:color="auto" w:fill="auto"/>
          </w:tcPr>
          <w:p w14:paraId="472F0F5B" w14:textId="77777777" w:rsidR="005F371D" w:rsidRPr="00EB2E98" w:rsidRDefault="005F371D" w:rsidP="005F371D"/>
        </w:tc>
        <w:tc>
          <w:tcPr>
            <w:tcW w:w="1264" w:type="dxa"/>
          </w:tcPr>
          <w:p w14:paraId="736CE5DB" w14:textId="77777777" w:rsidR="005F371D" w:rsidRPr="00EB2E98" w:rsidRDefault="005F371D" w:rsidP="005F371D">
            <w:pPr>
              <w:rPr>
                <w:rFonts w:cs="Arial"/>
                <w:bCs/>
              </w:rPr>
            </w:pPr>
          </w:p>
        </w:tc>
      </w:tr>
      <w:tr w:rsidR="005F371D" w:rsidRPr="00EB2E98" w14:paraId="7399BB70" w14:textId="77777777" w:rsidTr="0077431A">
        <w:trPr>
          <w:trHeight w:val="357"/>
        </w:trPr>
        <w:tc>
          <w:tcPr>
            <w:tcW w:w="900" w:type="dxa"/>
            <w:vMerge/>
            <w:shd w:val="clear" w:color="auto" w:fill="auto"/>
          </w:tcPr>
          <w:p w14:paraId="2538491D" w14:textId="77777777" w:rsidR="005F371D" w:rsidRPr="00EB2E98" w:rsidRDefault="005F371D" w:rsidP="005F371D"/>
        </w:tc>
        <w:tc>
          <w:tcPr>
            <w:tcW w:w="1498" w:type="dxa"/>
            <w:vMerge/>
            <w:shd w:val="clear" w:color="auto" w:fill="auto"/>
          </w:tcPr>
          <w:p w14:paraId="7B599FEB" w14:textId="77777777" w:rsidR="005F371D" w:rsidRPr="00EB2E98" w:rsidRDefault="005F371D" w:rsidP="005F371D">
            <w:pPr>
              <w:rPr>
                <w:b/>
              </w:rPr>
            </w:pPr>
          </w:p>
        </w:tc>
        <w:tc>
          <w:tcPr>
            <w:tcW w:w="2912" w:type="dxa"/>
            <w:vMerge/>
            <w:shd w:val="clear" w:color="auto" w:fill="auto"/>
          </w:tcPr>
          <w:p w14:paraId="3858F807" w14:textId="77777777" w:rsidR="005F371D" w:rsidRPr="00EB2E98" w:rsidRDefault="005F371D" w:rsidP="005F371D">
            <w:pPr>
              <w:rPr>
                <w:rFonts w:cs="Arial"/>
                <w:bCs/>
              </w:rPr>
            </w:pPr>
          </w:p>
        </w:tc>
        <w:tc>
          <w:tcPr>
            <w:tcW w:w="4860" w:type="dxa"/>
            <w:shd w:val="clear" w:color="auto" w:fill="auto"/>
          </w:tcPr>
          <w:p w14:paraId="482FEF8C" w14:textId="77777777" w:rsidR="005F371D" w:rsidRPr="00EB2E98" w:rsidRDefault="005F371D" w:rsidP="005F371D">
            <w:pPr>
              <w:rPr>
                <w:rStyle w:val="SAPScreenElement"/>
              </w:rPr>
            </w:pPr>
            <w:r w:rsidRPr="00EB2E98">
              <w:rPr>
                <w:rStyle w:val="SAPScreenElement"/>
              </w:rPr>
              <w:t>To:</w:t>
            </w:r>
            <w:r w:rsidRPr="00EB2E98">
              <w:t xml:space="preserve"> the validity end date equals to the system high date, adapt as appropriate, especially if the contract type is not permanent</w:t>
            </w:r>
          </w:p>
        </w:tc>
        <w:tc>
          <w:tcPr>
            <w:tcW w:w="2852" w:type="dxa"/>
            <w:shd w:val="clear" w:color="auto" w:fill="auto"/>
          </w:tcPr>
          <w:p w14:paraId="7205A0E1" w14:textId="77777777" w:rsidR="005F371D" w:rsidRPr="00EB2E98" w:rsidRDefault="005F371D" w:rsidP="005F371D"/>
        </w:tc>
        <w:tc>
          <w:tcPr>
            <w:tcW w:w="1264" w:type="dxa"/>
          </w:tcPr>
          <w:p w14:paraId="5CF9BB77" w14:textId="77777777" w:rsidR="005F371D" w:rsidRPr="00EB2E98" w:rsidRDefault="005F371D" w:rsidP="005F371D">
            <w:pPr>
              <w:rPr>
                <w:rFonts w:cs="Arial"/>
                <w:bCs/>
              </w:rPr>
            </w:pPr>
          </w:p>
        </w:tc>
      </w:tr>
      <w:tr w:rsidR="005F371D" w:rsidRPr="00EB2E98" w14:paraId="2FBFD9EC" w14:textId="77777777" w:rsidTr="0077431A">
        <w:trPr>
          <w:trHeight w:val="357"/>
        </w:trPr>
        <w:tc>
          <w:tcPr>
            <w:tcW w:w="900" w:type="dxa"/>
            <w:vMerge/>
            <w:shd w:val="clear" w:color="auto" w:fill="auto"/>
          </w:tcPr>
          <w:p w14:paraId="6BB8B783" w14:textId="77777777" w:rsidR="005F371D" w:rsidRPr="00EB2E98" w:rsidRDefault="005F371D" w:rsidP="005F371D"/>
        </w:tc>
        <w:tc>
          <w:tcPr>
            <w:tcW w:w="1498" w:type="dxa"/>
            <w:vMerge/>
            <w:shd w:val="clear" w:color="auto" w:fill="auto"/>
          </w:tcPr>
          <w:p w14:paraId="2865184C" w14:textId="77777777" w:rsidR="005F371D" w:rsidRPr="00EB2E98" w:rsidRDefault="005F371D" w:rsidP="005F371D">
            <w:pPr>
              <w:rPr>
                <w:b/>
              </w:rPr>
            </w:pPr>
          </w:p>
        </w:tc>
        <w:tc>
          <w:tcPr>
            <w:tcW w:w="2912" w:type="dxa"/>
            <w:shd w:val="clear" w:color="auto" w:fill="auto"/>
          </w:tcPr>
          <w:p w14:paraId="4961F141" w14:textId="77777777" w:rsidR="005F371D" w:rsidRPr="00EB2E98" w:rsidRDefault="005F371D" w:rsidP="005F371D">
            <w:pPr>
              <w:rPr>
                <w:rFonts w:cs="Arial"/>
                <w:bCs/>
              </w:rPr>
            </w:pPr>
            <w:r w:rsidRPr="00EB2E98">
              <w:rPr>
                <w:rFonts w:cs="Arial"/>
                <w:bCs/>
              </w:rPr>
              <w:t xml:space="preserve">in the </w:t>
            </w:r>
            <w:r w:rsidRPr="00EB2E98">
              <w:rPr>
                <w:rStyle w:val="SAPScreenElement"/>
              </w:rPr>
              <w:t>Contractual regulations</w:t>
            </w:r>
            <w:r w:rsidRPr="00EB2E98">
              <w:rPr>
                <w:rFonts w:cs="Arial"/>
                <w:bCs/>
              </w:rPr>
              <w:t xml:space="preserve"> part of the form</w:t>
            </w:r>
            <w:r w:rsidRPr="00EB2E98">
              <w:t xml:space="preserve"> make the following entry</w:t>
            </w:r>
            <w:r w:rsidRPr="00EB2E98">
              <w:rPr>
                <w:rFonts w:cs="Arial"/>
                <w:bCs/>
              </w:rPr>
              <w:t>:</w:t>
            </w:r>
          </w:p>
        </w:tc>
        <w:tc>
          <w:tcPr>
            <w:tcW w:w="4860" w:type="dxa"/>
            <w:shd w:val="clear" w:color="auto" w:fill="auto"/>
          </w:tcPr>
          <w:p w14:paraId="4D7115B1" w14:textId="77777777" w:rsidR="005F371D" w:rsidRPr="00EB2E98" w:rsidRDefault="005F371D" w:rsidP="005F371D">
            <w:r w:rsidRPr="00EB2E98">
              <w:rPr>
                <w:rStyle w:val="SAPScreenElement"/>
              </w:rPr>
              <w:t>Contract Type:</w:t>
            </w:r>
            <w:r w:rsidRPr="00EB2E98">
              <w:t xml:space="preserve"> defaulted; leave as is</w:t>
            </w:r>
          </w:p>
        </w:tc>
        <w:tc>
          <w:tcPr>
            <w:tcW w:w="2852" w:type="dxa"/>
            <w:shd w:val="clear" w:color="auto" w:fill="auto"/>
          </w:tcPr>
          <w:p w14:paraId="065A014B" w14:textId="77777777" w:rsidR="005F371D" w:rsidRPr="00EB2E98" w:rsidRDefault="005F371D" w:rsidP="005F371D"/>
        </w:tc>
        <w:tc>
          <w:tcPr>
            <w:tcW w:w="1264" w:type="dxa"/>
          </w:tcPr>
          <w:p w14:paraId="45F0537E" w14:textId="77777777" w:rsidR="005F371D" w:rsidRPr="00EB2E98" w:rsidRDefault="005F371D" w:rsidP="005F371D">
            <w:pPr>
              <w:rPr>
                <w:rFonts w:cs="Arial"/>
                <w:bCs/>
              </w:rPr>
            </w:pPr>
          </w:p>
        </w:tc>
      </w:tr>
      <w:tr w:rsidR="005F371D" w:rsidRPr="00EB2E98" w14:paraId="72A2B393" w14:textId="77777777" w:rsidTr="0077431A">
        <w:trPr>
          <w:trHeight w:val="357"/>
        </w:trPr>
        <w:tc>
          <w:tcPr>
            <w:tcW w:w="900" w:type="dxa"/>
            <w:vMerge/>
            <w:shd w:val="clear" w:color="auto" w:fill="auto"/>
          </w:tcPr>
          <w:p w14:paraId="6E1801B5" w14:textId="77777777" w:rsidR="005F371D" w:rsidRPr="00EB2E98" w:rsidRDefault="005F371D" w:rsidP="005F371D"/>
        </w:tc>
        <w:tc>
          <w:tcPr>
            <w:tcW w:w="1498" w:type="dxa"/>
            <w:vMerge/>
            <w:shd w:val="clear" w:color="auto" w:fill="auto"/>
          </w:tcPr>
          <w:p w14:paraId="2A0667D4" w14:textId="77777777" w:rsidR="005F371D" w:rsidRPr="00EB2E98" w:rsidRDefault="005F371D" w:rsidP="005F371D">
            <w:pPr>
              <w:rPr>
                <w:b/>
              </w:rPr>
            </w:pPr>
          </w:p>
        </w:tc>
        <w:tc>
          <w:tcPr>
            <w:tcW w:w="2912" w:type="dxa"/>
            <w:vMerge w:val="restart"/>
            <w:shd w:val="clear" w:color="auto" w:fill="auto"/>
          </w:tcPr>
          <w:p w14:paraId="52C9F938" w14:textId="77777777" w:rsidR="005F371D" w:rsidRPr="00EB2E98" w:rsidRDefault="005F371D" w:rsidP="005F371D">
            <w:pPr>
              <w:rPr>
                <w:rFonts w:cs="Arial"/>
                <w:bCs/>
              </w:rPr>
            </w:pPr>
            <w:r w:rsidRPr="00EB2E98">
              <w:rPr>
                <w:rFonts w:cs="Arial"/>
                <w:bCs/>
              </w:rPr>
              <w:t xml:space="preserve">in the </w:t>
            </w:r>
            <w:r w:rsidRPr="00EB2E98">
              <w:rPr>
                <w:rStyle w:val="SAPScreenElement"/>
              </w:rPr>
              <w:t>Periods</w:t>
            </w:r>
            <w:r w:rsidRPr="00EB2E98">
              <w:rPr>
                <w:rFonts w:cs="Arial"/>
                <w:bCs/>
              </w:rPr>
              <w:t xml:space="preserve"> part of the form</w:t>
            </w:r>
            <w:r w:rsidRPr="00EB2E98">
              <w:t xml:space="preserve"> make the following entries</w:t>
            </w:r>
            <w:r w:rsidRPr="00EB2E98">
              <w:rPr>
                <w:rFonts w:cs="Arial"/>
                <w:bCs/>
              </w:rPr>
              <w:t>:</w:t>
            </w:r>
          </w:p>
        </w:tc>
        <w:tc>
          <w:tcPr>
            <w:tcW w:w="4860" w:type="dxa"/>
            <w:shd w:val="clear" w:color="auto" w:fill="auto"/>
          </w:tcPr>
          <w:p w14:paraId="296AC4F1" w14:textId="4DFC006B" w:rsidR="005F371D" w:rsidRPr="00EB2E98" w:rsidRDefault="005F371D" w:rsidP="005F371D">
            <w:r w:rsidRPr="00EB2E98">
              <w:rPr>
                <w:rStyle w:val="SAPScreenElement"/>
              </w:rPr>
              <w:t>Probationary Period</w:t>
            </w:r>
            <w:r w:rsidRPr="00EB2E98">
              <w:rPr>
                <w:rFonts w:cs="Arial"/>
                <w:bCs/>
              </w:rPr>
              <w:t>:</w:t>
            </w:r>
            <w:r w:rsidRPr="00EB2E98">
              <w:t xml:space="preserve"> defaulted to </w:t>
            </w:r>
            <w:r w:rsidRPr="00EB2E98">
              <w:rPr>
                <w:rStyle w:val="SAPUserEntry"/>
              </w:rPr>
              <w:t>3</w:t>
            </w:r>
            <w:r w:rsidRPr="00EB2E98">
              <w:rPr>
                <w:rStyle w:val="UserInput"/>
              </w:rPr>
              <w:t xml:space="preserve"> </w:t>
            </w:r>
            <w:r w:rsidRPr="00EB2E98">
              <w:rPr>
                <w:rStyle w:val="SAPUserEntry"/>
              </w:rPr>
              <w:t>Months</w:t>
            </w:r>
            <w:r w:rsidRPr="00EB2E98">
              <w:t xml:space="preserve">; adapt if appropriate by selecting for example </w:t>
            </w:r>
            <w:r w:rsidRPr="00EB2E98">
              <w:rPr>
                <w:rStyle w:val="SAPUserEntry"/>
              </w:rPr>
              <w:t>6</w:t>
            </w:r>
            <w:r w:rsidRPr="00EB2E98">
              <w:rPr>
                <w:rStyle w:val="UserInput"/>
              </w:rPr>
              <w:t xml:space="preserve"> </w:t>
            </w:r>
            <w:r w:rsidRPr="00EB2E98">
              <w:rPr>
                <w:rStyle w:val="SAPUserEntry"/>
              </w:rPr>
              <w:t xml:space="preserve">Months </w:t>
            </w:r>
            <w:r w:rsidRPr="00EB2E98">
              <w:t>from dropdown</w:t>
            </w:r>
          </w:p>
        </w:tc>
        <w:tc>
          <w:tcPr>
            <w:tcW w:w="2852" w:type="dxa"/>
            <w:shd w:val="clear" w:color="auto" w:fill="auto"/>
          </w:tcPr>
          <w:p w14:paraId="0012251A" w14:textId="77777777" w:rsidR="005F371D" w:rsidRPr="00EB2E98" w:rsidRDefault="005F371D" w:rsidP="005F371D"/>
        </w:tc>
        <w:tc>
          <w:tcPr>
            <w:tcW w:w="1264" w:type="dxa"/>
          </w:tcPr>
          <w:p w14:paraId="5325F7DD" w14:textId="77777777" w:rsidR="005F371D" w:rsidRPr="00EB2E98" w:rsidRDefault="005F371D" w:rsidP="005F371D">
            <w:pPr>
              <w:rPr>
                <w:rFonts w:cs="Arial"/>
                <w:bCs/>
              </w:rPr>
            </w:pPr>
          </w:p>
        </w:tc>
      </w:tr>
      <w:tr w:rsidR="005F371D" w:rsidRPr="00EB2E98" w14:paraId="7A7AEE7E" w14:textId="77777777" w:rsidTr="0077431A">
        <w:trPr>
          <w:trHeight w:val="357"/>
        </w:trPr>
        <w:tc>
          <w:tcPr>
            <w:tcW w:w="900" w:type="dxa"/>
            <w:vMerge/>
            <w:shd w:val="clear" w:color="auto" w:fill="auto"/>
          </w:tcPr>
          <w:p w14:paraId="66CFF128" w14:textId="77777777" w:rsidR="005F371D" w:rsidRPr="00EB2E98" w:rsidRDefault="005F371D" w:rsidP="005F371D"/>
        </w:tc>
        <w:tc>
          <w:tcPr>
            <w:tcW w:w="1498" w:type="dxa"/>
            <w:vMerge/>
            <w:shd w:val="clear" w:color="auto" w:fill="auto"/>
          </w:tcPr>
          <w:p w14:paraId="526374F4" w14:textId="77777777" w:rsidR="005F371D" w:rsidRPr="00EB2E98" w:rsidRDefault="005F371D" w:rsidP="005F371D">
            <w:pPr>
              <w:rPr>
                <w:b/>
              </w:rPr>
            </w:pPr>
          </w:p>
        </w:tc>
        <w:tc>
          <w:tcPr>
            <w:tcW w:w="2912" w:type="dxa"/>
            <w:vMerge/>
            <w:shd w:val="clear" w:color="auto" w:fill="auto"/>
          </w:tcPr>
          <w:p w14:paraId="4C8AA449" w14:textId="77777777" w:rsidR="005F371D" w:rsidRPr="00EB2E98" w:rsidRDefault="005F371D" w:rsidP="005F371D">
            <w:pPr>
              <w:rPr>
                <w:rFonts w:cs="Arial"/>
                <w:bCs/>
              </w:rPr>
            </w:pPr>
          </w:p>
        </w:tc>
        <w:tc>
          <w:tcPr>
            <w:tcW w:w="4860" w:type="dxa"/>
            <w:shd w:val="clear" w:color="auto" w:fill="auto"/>
          </w:tcPr>
          <w:p w14:paraId="7DCD50B8" w14:textId="77777777" w:rsidR="005F371D" w:rsidRPr="00EB2E98" w:rsidRDefault="005F371D" w:rsidP="005F371D">
            <w:pPr>
              <w:rPr>
                <w:i/>
              </w:rPr>
            </w:pPr>
            <w:r w:rsidRPr="00EB2E98">
              <w:rPr>
                <w:rStyle w:val="SAPScreenElement"/>
              </w:rPr>
              <w:t>ER Dismissal Notice</w:t>
            </w:r>
            <w:r w:rsidRPr="00EB2E98">
              <w:rPr>
                <w:rFonts w:cs="Arial"/>
                <w:bCs/>
              </w:rPr>
              <w:t>:</w:t>
            </w:r>
            <w:r w:rsidRPr="00EB2E98">
              <w:t xml:space="preserve"> defaulted to</w:t>
            </w:r>
            <w:r w:rsidRPr="00EB2E98">
              <w:rPr>
                <w:rStyle w:val="SAPUserEntry"/>
              </w:rPr>
              <w:t xml:space="preserve"> 3 months/month’s end</w:t>
            </w:r>
            <w:r w:rsidRPr="00EB2E98">
              <w:t xml:space="preserve">; adapt if appropriate by selecting for example </w:t>
            </w:r>
            <w:r w:rsidRPr="00EB2E98">
              <w:rPr>
                <w:rStyle w:val="SAPUserEntry"/>
              </w:rPr>
              <w:t xml:space="preserve">6 months/month’s end </w:t>
            </w:r>
            <w:r w:rsidRPr="00EB2E98">
              <w:t>from value help</w:t>
            </w:r>
          </w:p>
        </w:tc>
        <w:tc>
          <w:tcPr>
            <w:tcW w:w="2852" w:type="dxa"/>
            <w:shd w:val="clear" w:color="auto" w:fill="auto"/>
          </w:tcPr>
          <w:p w14:paraId="489E98A1" w14:textId="77777777" w:rsidR="005F371D" w:rsidRPr="00EB2E98" w:rsidRDefault="005F371D" w:rsidP="005F371D"/>
        </w:tc>
        <w:tc>
          <w:tcPr>
            <w:tcW w:w="1264" w:type="dxa"/>
          </w:tcPr>
          <w:p w14:paraId="07524703" w14:textId="77777777" w:rsidR="005F371D" w:rsidRPr="00EB2E98" w:rsidRDefault="005F371D" w:rsidP="005F371D">
            <w:pPr>
              <w:rPr>
                <w:rFonts w:cs="Arial"/>
                <w:bCs/>
              </w:rPr>
            </w:pPr>
          </w:p>
        </w:tc>
      </w:tr>
      <w:tr w:rsidR="005F371D" w:rsidRPr="00EB2E98" w14:paraId="1AF54E70" w14:textId="77777777" w:rsidTr="0077431A">
        <w:trPr>
          <w:trHeight w:val="357"/>
        </w:trPr>
        <w:tc>
          <w:tcPr>
            <w:tcW w:w="900" w:type="dxa"/>
            <w:vMerge/>
            <w:shd w:val="clear" w:color="auto" w:fill="auto"/>
          </w:tcPr>
          <w:p w14:paraId="591C3EA6" w14:textId="77777777" w:rsidR="005F371D" w:rsidRPr="00EB2E98" w:rsidRDefault="005F371D" w:rsidP="005F371D"/>
        </w:tc>
        <w:tc>
          <w:tcPr>
            <w:tcW w:w="1498" w:type="dxa"/>
            <w:vMerge/>
            <w:shd w:val="clear" w:color="auto" w:fill="auto"/>
          </w:tcPr>
          <w:p w14:paraId="2B9C4F48" w14:textId="77777777" w:rsidR="005F371D" w:rsidRPr="00EB2E98" w:rsidRDefault="005F371D" w:rsidP="005F371D">
            <w:pPr>
              <w:rPr>
                <w:b/>
              </w:rPr>
            </w:pPr>
          </w:p>
        </w:tc>
        <w:tc>
          <w:tcPr>
            <w:tcW w:w="2912" w:type="dxa"/>
            <w:vMerge/>
            <w:shd w:val="clear" w:color="auto" w:fill="auto"/>
          </w:tcPr>
          <w:p w14:paraId="269A42FE" w14:textId="77777777" w:rsidR="005F371D" w:rsidRPr="00EB2E98" w:rsidRDefault="005F371D" w:rsidP="005F371D">
            <w:pPr>
              <w:rPr>
                <w:rFonts w:cs="Arial"/>
                <w:bCs/>
              </w:rPr>
            </w:pPr>
          </w:p>
        </w:tc>
        <w:tc>
          <w:tcPr>
            <w:tcW w:w="4860" w:type="dxa"/>
            <w:shd w:val="clear" w:color="auto" w:fill="auto"/>
          </w:tcPr>
          <w:p w14:paraId="0708C8D8" w14:textId="33ADDB95" w:rsidR="005F371D" w:rsidRPr="00EB2E98" w:rsidRDefault="005F371D" w:rsidP="005F371D">
            <w:pPr>
              <w:rPr>
                <w:i/>
              </w:rPr>
            </w:pPr>
            <w:r w:rsidRPr="00EB2E98">
              <w:rPr>
                <w:rStyle w:val="SAPScreenElement"/>
              </w:rPr>
              <w:t>EE Dismissal Notice</w:t>
            </w:r>
            <w:r w:rsidRPr="00EB2E98">
              <w:rPr>
                <w:rFonts w:cs="Arial"/>
                <w:bCs/>
              </w:rPr>
              <w:t>:</w:t>
            </w:r>
            <w:r w:rsidRPr="00EB2E98">
              <w:t xml:space="preserve"> defaulted to</w:t>
            </w:r>
            <w:r w:rsidRPr="00EB2E98">
              <w:rPr>
                <w:rStyle w:val="SAPUserEntry"/>
              </w:rPr>
              <w:t xml:space="preserve"> 3 months/month’s end</w:t>
            </w:r>
            <w:r w:rsidRPr="00EB2E98">
              <w:t xml:space="preserve">; adapt if appropriate by selecting for example </w:t>
            </w:r>
            <w:r w:rsidRPr="00EB2E98">
              <w:rPr>
                <w:rStyle w:val="SAPUserEntry"/>
              </w:rPr>
              <w:t xml:space="preserve">6 months/month’s end </w:t>
            </w:r>
            <w:r w:rsidRPr="00EB2E98">
              <w:t xml:space="preserve">from value help </w:t>
            </w:r>
          </w:p>
        </w:tc>
        <w:tc>
          <w:tcPr>
            <w:tcW w:w="2852" w:type="dxa"/>
            <w:shd w:val="clear" w:color="auto" w:fill="auto"/>
          </w:tcPr>
          <w:p w14:paraId="770DAD47" w14:textId="77777777" w:rsidR="005F371D" w:rsidRPr="00EB2E98" w:rsidRDefault="005F371D" w:rsidP="005F371D"/>
        </w:tc>
        <w:tc>
          <w:tcPr>
            <w:tcW w:w="1264" w:type="dxa"/>
          </w:tcPr>
          <w:p w14:paraId="62BD8071" w14:textId="77777777" w:rsidR="005F371D" w:rsidRPr="00EB2E98" w:rsidRDefault="005F371D" w:rsidP="005F371D">
            <w:pPr>
              <w:rPr>
                <w:rFonts w:cs="Arial"/>
                <w:bCs/>
              </w:rPr>
            </w:pPr>
          </w:p>
        </w:tc>
      </w:tr>
      <w:tr w:rsidR="005F371D" w:rsidRPr="00EB2E98" w14:paraId="6A15806B" w14:textId="77777777" w:rsidTr="0077431A">
        <w:trPr>
          <w:trHeight w:val="357"/>
        </w:trPr>
        <w:tc>
          <w:tcPr>
            <w:tcW w:w="900" w:type="dxa"/>
            <w:vMerge/>
            <w:shd w:val="clear" w:color="auto" w:fill="auto"/>
          </w:tcPr>
          <w:p w14:paraId="4FCEDAEE" w14:textId="77777777" w:rsidR="005F371D" w:rsidRPr="00EB2E98" w:rsidRDefault="005F371D" w:rsidP="005F371D"/>
        </w:tc>
        <w:tc>
          <w:tcPr>
            <w:tcW w:w="1498" w:type="dxa"/>
            <w:vMerge/>
            <w:shd w:val="clear" w:color="auto" w:fill="auto"/>
          </w:tcPr>
          <w:p w14:paraId="4DB1B7CC" w14:textId="77777777" w:rsidR="005F371D" w:rsidRPr="00EB2E98" w:rsidRDefault="005F371D" w:rsidP="005F371D">
            <w:pPr>
              <w:rPr>
                <w:b/>
              </w:rPr>
            </w:pPr>
          </w:p>
        </w:tc>
        <w:tc>
          <w:tcPr>
            <w:tcW w:w="2912" w:type="dxa"/>
            <w:vMerge/>
            <w:shd w:val="clear" w:color="auto" w:fill="auto"/>
          </w:tcPr>
          <w:p w14:paraId="35E4F70F" w14:textId="77777777" w:rsidR="005F371D" w:rsidRPr="00EB2E98" w:rsidRDefault="005F371D" w:rsidP="005F371D">
            <w:pPr>
              <w:rPr>
                <w:rFonts w:cs="Arial"/>
                <w:bCs/>
              </w:rPr>
            </w:pPr>
          </w:p>
        </w:tc>
        <w:tc>
          <w:tcPr>
            <w:tcW w:w="4860" w:type="dxa"/>
            <w:shd w:val="clear" w:color="auto" w:fill="auto"/>
          </w:tcPr>
          <w:p w14:paraId="2BE6CE25" w14:textId="77777777" w:rsidR="005F371D" w:rsidRPr="00EB2E98" w:rsidRDefault="005F371D" w:rsidP="005F371D">
            <w:r w:rsidRPr="00EB2E98">
              <w:rPr>
                <w:rStyle w:val="SAPScreenElement"/>
              </w:rPr>
              <w:t>Expiry of Work Permit</w:t>
            </w:r>
            <w:r w:rsidRPr="00EB2E98">
              <w:rPr>
                <w:rFonts w:cs="Arial"/>
                <w:bCs/>
              </w:rPr>
              <w:t xml:space="preserve">: </w:t>
            </w:r>
            <w:r w:rsidRPr="00EB2E98">
              <w:t xml:space="preserve">select </w:t>
            </w:r>
            <w:r w:rsidRPr="00EB2E98">
              <w:rPr>
                <w:rFonts w:cs="Arial"/>
                <w:bCs/>
              </w:rPr>
              <w:t>validity end date of work permit of a foreign employee</w:t>
            </w:r>
            <w:r w:rsidRPr="00EB2E98">
              <w:t xml:space="preserve"> from calendar help if appropriate</w:t>
            </w:r>
          </w:p>
        </w:tc>
        <w:tc>
          <w:tcPr>
            <w:tcW w:w="2852" w:type="dxa"/>
            <w:shd w:val="clear" w:color="auto" w:fill="auto"/>
          </w:tcPr>
          <w:p w14:paraId="507F3729" w14:textId="77777777" w:rsidR="005F371D" w:rsidRPr="00EB2E98" w:rsidRDefault="005F371D" w:rsidP="005F371D"/>
        </w:tc>
        <w:tc>
          <w:tcPr>
            <w:tcW w:w="1264" w:type="dxa"/>
          </w:tcPr>
          <w:p w14:paraId="3B73F1F1" w14:textId="77777777" w:rsidR="005F371D" w:rsidRPr="00EB2E98" w:rsidRDefault="005F371D" w:rsidP="005F371D">
            <w:pPr>
              <w:rPr>
                <w:rFonts w:cs="Arial"/>
                <w:bCs/>
              </w:rPr>
            </w:pPr>
          </w:p>
        </w:tc>
      </w:tr>
      <w:tr w:rsidR="005F371D" w:rsidRPr="00EB2E98" w14:paraId="5D5018AF" w14:textId="77777777" w:rsidTr="0077431A">
        <w:trPr>
          <w:trHeight w:val="357"/>
        </w:trPr>
        <w:tc>
          <w:tcPr>
            <w:tcW w:w="900" w:type="dxa"/>
            <w:vMerge/>
            <w:shd w:val="clear" w:color="auto" w:fill="auto"/>
          </w:tcPr>
          <w:p w14:paraId="55EC68DA" w14:textId="77777777" w:rsidR="005F371D" w:rsidRPr="00EB2E98" w:rsidRDefault="005F371D" w:rsidP="005F371D"/>
        </w:tc>
        <w:tc>
          <w:tcPr>
            <w:tcW w:w="1498" w:type="dxa"/>
            <w:vMerge/>
            <w:shd w:val="clear" w:color="auto" w:fill="auto"/>
          </w:tcPr>
          <w:p w14:paraId="697F672F" w14:textId="77777777" w:rsidR="005F371D" w:rsidRPr="00EB2E98" w:rsidRDefault="005F371D" w:rsidP="005F371D">
            <w:pPr>
              <w:rPr>
                <w:b/>
              </w:rPr>
            </w:pPr>
          </w:p>
        </w:tc>
        <w:tc>
          <w:tcPr>
            <w:tcW w:w="2912" w:type="dxa"/>
            <w:vMerge w:val="restart"/>
            <w:shd w:val="clear" w:color="auto" w:fill="auto"/>
          </w:tcPr>
          <w:p w14:paraId="57A656CE" w14:textId="77777777" w:rsidR="005F371D" w:rsidRPr="00EB2E98" w:rsidRDefault="005F371D" w:rsidP="005F371D">
            <w:pPr>
              <w:rPr>
                <w:rFonts w:cs="Arial"/>
                <w:bCs/>
              </w:rPr>
            </w:pPr>
            <w:r w:rsidRPr="00EB2E98">
              <w:rPr>
                <w:rFonts w:cs="Arial"/>
                <w:bCs/>
              </w:rPr>
              <w:t xml:space="preserve">in the </w:t>
            </w:r>
            <w:r w:rsidRPr="00EB2E98">
              <w:rPr>
                <w:rStyle w:val="SAPScreenElement"/>
              </w:rPr>
              <w:t>Entry</w:t>
            </w:r>
            <w:r w:rsidRPr="00EB2E98">
              <w:rPr>
                <w:rFonts w:cs="Arial"/>
                <w:bCs/>
              </w:rPr>
              <w:t xml:space="preserve"> part of the form</w:t>
            </w:r>
            <w:r w:rsidRPr="00EB2E98">
              <w:t xml:space="preserve"> make the following entries</w:t>
            </w:r>
            <w:r w:rsidRPr="00EB2E98">
              <w:rPr>
                <w:rFonts w:cs="Arial"/>
                <w:bCs/>
              </w:rPr>
              <w:t>:</w:t>
            </w:r>
          </w:p>
        </w:tc>
        <w:tc>
          <w:tcPr>
            <w:tcW w:w="4860" w:type="dxa"/>
            <w:shd w:val="clear" w:color="auto" w:fill="auto"/>
          </w:tcPr>
          <w:p w14:paraId="235D09C9" w14:textId="77777777" w:rsidR="005F371D" w:rsidRPr="00EB2E98" w:rsidRDefault="005F371D" w:rsidP="005F371D">
            <w:pPr>
              <w:rPr>
                <w:rStyle w:val="SAPScreenElement"/>
              </w:rPr>
            </w:pPr>
            <w:r w:rsidRPr="00EB2E98">
              <w:rPr>
                <w:rStyle w:val="SAPScreenElement"/>
              </w:rPr>
              <w:t>Initial Entry:</w:t>
            </w:r>
            <w:r w:rsidRPr="00EB2E98">
              <w:t xml:space="preserve"> select </w:t>
            </w:r>
            <w:r w:rsidRPr="00EB2E98">
              <w:rPr>
                <w:rFonts w:cs="Arial"/>
                <w:bCs/>
              </w:rPr>
              <w:t>from calendar help, if not already maintained</w:t>
            </w:r>
          </w:p>
        </w:tc>
        <w:tc>
          <w:tcPr>
            <w:tcW w:w="2852" w:type="dxa"/>
            <w:shd w:val="clear" w:color="auto" w:fill="auto"/>
          </w:tcPr>
          <w:p w14:paraId="434D1B8B" w14:textId="77777777" w:rsidR="005F371D" w:rsidRPr="00EB2E98" w:rsidRDefault="005F371D" w:rsidP="005F371D"/>
        </w:tc>
        <w:tc>
          <w:tcPr>
            <w:tcW w:w="1264" w:type="dxa"/>
          </w:tcPr>
          <w:p w14:paraId="00266DD4" w14:textId="77777777" w:rsidR="005F371D" w:rsidRPr="00EB2E98" w:rsidRDefault="005F371D" w:rsidP="005F371D">
            <w:pPr>
              <w:rPr>
                <w:rFonts w:cs="Arial"/>
                <w:bCs/>
              </w:rPr>
            </w:pPr>
          </w:p>
        </w:tc>
      </w:tr>
      <w:tr w:rsidR="005F371D" w:rsidRPr="00EB2E98" w14:paraId="16804524" w14:textId="77777777" w:rsidTr="0077431A">
        <w:trPr>
          <w:trHeight w:val="357"/>
        </w:trPr>
        <w:tc>
          <w:tcPr>
            <w:tcW w:w="900" w:type="dxa"/>
            <w:vMerge/>
            <w:shd w:val="clear" w:color="auto" w:fill="auto"/>
          </w:tcPr>
          <w:p w14:paraId="64CFD408" w14:textId="77777777" w:rsidR="005F371D" w:rsidRPr="00EB2E98" w:rsidRDefault="005F371D" w:rsidP="005F371D"/>
        </w:tc>
        <w:tc>
          <w:tcPr>
            <w:tcW w:w="1498" w:type="dxa"/>
            <w:vMerge/>
            <w:shd w:val="clear" w:color="auto" w:fill="auto"/>
          </w:tcPr>
          <w:p w14:paraId="140612B2" w14:textId="77777777" w:rsidR="005F371D" w:rsidRPr="00EB2E98" w:rsidRDefault="005F371D" w:rsidP="005F371D">
            <w:pPr>
              <w:rPr>
                <w:b/>
              </w:rPr>
            </w:pPr>
          </w:p>
        </w:tc>
        <w:tc>
          <w:tcPr>
            <w:tcW w:w="2912" w:type="dxa"/>
            <w:vMerge/>
            <w:shd w:val="clear" w:color="auto" w:fill="auto"/>
          </w:tcPr>
          <w:p w14:paraId="4807FDB2" w14:textId="77777777" w:rsidR="005F371D" w:rsidRPr="00EB2E98" w:rsidRDefault="005F371D" w:rsidP="005F371D">
            <w:pPr>
              <w:rPr>
                <w:rFonts w:cs="Arial"/>
                <w:bCs/>
              </w:rPr>
            </w:pPr>
          </w:p>
        </w:tc>
        <w:tc>
          <w:tcPr>
            <w:tcW w:w="4860" w:type="dxa"/>
            <w:shd w:val="clear" w:color="auto" w:fill="auto"/>
          </w:tcPr>
          <w:p w14:paraId="759C76FE" w14:textId="77777777" w:rsidR="005F371D" w:rsidRPr="00EB2E98" w:rsidRDefault="005F371D" w:rsidP="005F371D">
            <w:pPr>
              <w:rPr>
                <w:rStyle w:val="SAPScreenElement"/>
              </w:rPr>
            </w:pPr>
            <w:r w:rsidRPr="00EB2E98">
              <w:rPr>
                <w:rStyle w:val="SAPScreenElement"/>
              </w:rPr>
              <w:t>Entry into Group:</w:t>
            </w:r>
            <w:r w:rsidRPr="00EB2E98">
              <w:t xml:space="preserve"> select </w:t>
            </w:r>
            <w:r w:rsidRPr="00EB2E98">
              <w:rPr>
                <w:rFonts w:cs="Arial"/>
                <w:bCs/>
              </w:rPr>
              <w:t>from calendar help, if not already maintained</w:t>
            </w:r>
          </w:p>
        </w:tc>
        <w:tc>
          <w:tcPr>
            <w:tcW w:w="2852" w:type="dxa"/>
            <w:shd w:val="clear" w:color="auto" w:fill="auto"/>
          </w:tcPr>
          <w:p w14:paraId="0E8DEC9B" w14:textId="77777777" w:rsidR="005F371D" w:rsidRPr="00EB2E98" w:rsidRDefault="005F371D" w:rsidP="005F371D"/>
        </w:tc>
        <w:tc>
          <w:tcPr>
            <w:tcW w:w="1264" w:type="dxa"/>
          </w:tcPr>
          <w:p w14:paraId="75BAB35F" w14:textId="77777777" w:rsidR="005F371D" w:rsidRPr="00EB2E98" w:rsidRDefault="005F371D" w:rsidP="005F371D">
            <w:pPr>
              <w:rPr>
                <w:rFonts w:cs="Arial"/>
                <w:bCs/>
              </w:rPr>
            </w:pPr>
          </w:p>
        </w:tc>
      </w:tr>
      <w:tr w:rsidR="005F371D" w:rsidRPr="00EB2E98" w14:paraId="6BC1445B" w14:textId="77777777" w:rsidTr="0077431A">
        <w:trPr>
          <w:trHeight w:val="357"/>
        </w:trPr>
        <w:tc>
          <w:tcPr>
            <w:tcW w:w="900" w:type="dxa"/>
            <w:vMerge/>
            <w:shd w:val="clear" w:color="auto" w:fill="auto"/>
          </w:tcPr>
          <w:p w14:paraId="51E932D8" w14:textId="77777777" w:rsidR="005F371D" w:rsidRPr="00EB2E98" w:rsidRDefault="005F371D" w:rsidP="005F371D"/>
        </w:tc>
        <w:tc>
          <w:tcPr>
            <w:tcW w:w="1498" w:type="dxa"/>
            <w:vMerge/>
            <w:shd w:val="clear" w:color="auto" w:fill="auto"/>
          </w:tcPr>
          <w:p w14:paraId="7A506E38" w14:textId="77777777" w:rsidR="005F371D" w:rsidRPr="00EB2E98" w:rsidRDefault="005F371D" w:rsidP="005F371D">
            <w:pPr>
              <w:rPr>
                <w:rFonts w:cs="Arial"/>
                <w:b/>
                <w:bCs/>
              </w:rPr>
            </w:pPr>
          </w:p>
        </w:tc>
        <w:tc>
          <w:tcPr>
            <w:tcW w:w="2912" w:type="dxa"/>
            <w:shd w:val="clear" w:color="auto" w:fill="auto"/>
          </w:tcPr>
          <w:p w14:paraId="7AA14DCE" w14:textId="77777777" w:rsidR="005F371D" w:rsidRPr="00EB2E98" w:rsidRDefault="005F371D" w:rsidP="005F371D">
            <w:r w:rsidRPr="00EB2E98">
              <w:t xml:space="preserve">In the </w:t>
            </w:r>
            <w:r w:rsidRPr="00EB2E98">
              <w:rPr>
                <w:rStyle w:val="SAPScreenElement"/>
              </w:rPr>
              <w:t xml:space="preserve">Notes </w:t>
            </w:r>
            <w:r w:rsidRPr="00EB2E98">
              <w:rPr>
                <w:rFonts w:cs="Arial"/>
                <w:bCs/>
              </w:rPr>
              <w:t>part of the form,</w:t>
            </w:r>
            <w:r w:rsidRPr="00EB2E98">
              <w:t xml:space="preserve"> enter a note, if appropriate.</w:t>
            </w:r>
          </w:p>
        </w:tc>
        <w:tc>
          <w:tcPr>
            <w:tcW w:w="4860" w:type="dxa"/>
            <w:shd w:val="clear" w:color="auto" w:fill="auto"/>
          </w:tcPr>
          <w:p w14:paraId="1932D498" w14:textId="77777777" w:rsidR="005F371D" w:rsidRPr="00EB2E98" w:rsidRDefault="005F371D" w:rsidP="005F371D">
            <w:pPr>
              <w:rPr>
                <w:i/>
              </w:rPr>
            </w:pPr>
          </w:p>
        </w:tc>
        <w:tc>
          <w:tcPr>
            <w:tcW w:w="2852" w:type="dxa"/>
            <w:shd w:val="clear" w:color="auto" w:fill="auto"/>
          </w:tcPr>
          <w:p w14:paraId="4E128F54" w14:textId="77777777" w:rsidR="005F371D" w:rsidRPr="00EB2E98" w:rsidRDefault="005F371D" w:rsidP="005F371D">
            <w:pPr>
              <w:rPr>
                <w:rFonts w:cs="Arial"/>
                <w:bCs/>
              </w:rPr>
            </w:pPr>
          </w:p>
        </w:tc>
        <w:tc>
          <w:tcPr>
            <w:tcW w:w="1264" w:type="dxa"/>
          </w:tcPr>
          <w:p w14:paraId="391167A0" w14:textId="77777777" w:rsidR="005F371D" w:rsidRPr="00EB2E98" w:rsidRDefault="005F371D" w:rsidP="005F371D">
            <w:pPr>
              <w:rPr>
                <w:rFonts w:cs="Arial"/>
                <w:bCs/>
              </w:rPr>
            </w:pPr>
          </w:p>
        </w:tc>
      </w:tr>
      <w:tr w:rsidR="005F371D" w:rsidRPr="00EB2E98" w14:paraId="14DAE085" w14:textId="77777777" w:rsidTr="0077431A">
        <w:trPr>
          <w:trHeight w:val="357"/>
        </w:trPr>
        <w:tc>
          <w:tcPr>
            <w:tcW w:w="900" w:type="dxa"/>
            <w:shd w:val="clear" w:color="auto" w:fill="auto"/>
          </w:tcPr>
          <w:p w14:paraId="70685217" w14:textId="77777777" w:rsidR="005F371D" w:rsidRPr="00EB2E98" w:rsidRDefault="005F371D" w:rsidP="005F371D">
            <w:r w:rsidRPr="00EB2E98">
              <w:t>8</w:t>
            </w:r>
          </w:p>
        </w:tc>
        <w:tc>
          <w:tcPr>
            <w:tcW w:w="1498" w:type="dxa"/>
            <w:shd w:val="clear" w:color="auto" w:fill="auto"/>
          </w:tcPr>
          <w:p w14:paraId="6D222015" w14:textId="77777777" w:rsidR="005F371D" w:rsidRPr="00EB2E98" w:rsidRDefault="005F371D" w:rsidP="005F371D">
            <w:pPr>
              <w:rPr>
                <w:b/>
              </w:rPr>
            </w:pPr>
            <w:r w:rsidRPr="00EB2E98">
              <w:rPr>
                <w:rStyle w:val="SAPEmphasis"/>
              </w:rPr>
              <w:t>Save Contract Elements</w:t>
            </w:r>
          </w:p>
        </w:tc>
        <w:tc>
          <w:tcPr>
            <w:tcW w:w="2912" w:type="dxa"/>
            <w:shd w:val="clear" w:color="auto" w:fill="auto"/>
          </w:tcPr>
          <w:p w14:paraId="5135BCD7" w14:textId="77777777" w:rsidR="005F371D" w:rsidRPr="00EB2E98" w:rsidRDefault="005F371D" w:rsidP="005F371D">
            <w:pPr>
              <w:rPr>
                <w:rFonts w:cs="Arial"/>
                <w:bCs/>
              </w:rPr>
            </w:pPr>
            <w:r w:rsidRPr="00EB2E98">
              <w:t xml:space="preserve">Choose the </w:t>
            </w:r>
            <w:r w:rsidRPr="00EB2E98">
              <w:rPr>
                <w:rStyle w:val="SAPScreenElement"/>
              </w:rPr>
              <w:t>Save</w:t>
            </w:r>
            <w:r w:rsidRPr="00EB2E98">
              <w:t xml:space="preserve"> button.</w:t>
            </w:r>
          </w:p>
        </w:tc>
        <w:tc>
          <w:tcPr>
            <w:tcW w:w="4860" w:type="dxa"/>
            <w:shd w:val="clear" w:color="auto" w:fill="auto"/>
          </w:tcPr>
          <w:p w14:paraId="159A5DA6" w14:textId="77777777" w:rsidR="005F371D" w:rsidRPr="00EB2E98" w:rsidRDefault="005F371D" w:rsidP="005F371D">
            <w:pPr>
              <w:rPr>
                <w:i/>
              </w:rPr>
            </w:pPr>
          </w:p>
        </w:tc>
        <w:tc>
          <w:tcPr>
            <w:tcW w:w="2852" w:type="dxa"/>
            <w:shd w:val="clear" w:color="auto" w:fill="auto"/>
          </w:tcPr>
          <w:p w14:paraId="5E075F1A" w14:textId="77777777" w:rsidR="005F371D" w:rsidRPr="00EB2E98" w:rsidRDefault="005F371D" w:rsidP="005F371D">
            <w:r w:rsidRPr="00EB2E98">
              <w:rPr>
                <w:rFonts w:cs="Arial"/>
                <w:bCs/>
              </w:rPr>
              <w:t>A system message about data saving is generated.</w:t>
            </w:r>
          </w:p>
        </w:tc>
        <w:tc>
          <w:tcPr>
            <w:tcW w:w="1264" w:type="dxa"/>
          </w:tcPr>
          <w:p w14:paraId="5BD85251" w14:textId="77777777" w:rsidR="005F371D" w:rsidRPr="00EB2E98" w:rsidRDefault="005F371D" w:rsidP="005F371D">
            <w:pPr>
              <w:rPr>
                <w:rFonts w:cs="Arial"/>
                <w:bCs/>
              </w:rPr>
            </w:pPr>
          </w:p>
        </w:tc>
      </w:tr>
    </w:tbl>
    <w:p w14:paraId="2BE401CB" w14:textId="77777777" w:rsidR="005F371D" w:rsidRPr="00EB2E98" w:rsidRDefault="005F371D" w:rsidP="005C42AC">
      <w:pPr>
        <w:pStyle w:val="Heading4"/>
        <w:ind w:left="1418" w:hanging="1418"/>
      </w:pPr>
      <w:bookmarkStart w:id="1178" w:name="_Toc464835729"/>
      <w:bookmarkStart w:id="1179" w:name="_Toc474655445"/>
      <w:bookmarkStart w:id="1180" w:name="_Toc507433257"/>
      <w:r w:rsidRPr="00EB2E98">
        <w:t>Maintaining Family Members/Dependents Data</w:t>
      </w:r>
      <w:bookmarkEnd w:id="1178"/>
      <w:bookmarkEnd w:id="1179"/>
      <w:bookmarkEnd w:id="1180"/>
    </w:p>
    <w:p w14:paraId="65259A6A" w14:textId="77777777" w:rsidR="005F371D" w:rsidRPr="00EB2E98" w:rsidRDefault="005F371D" w:rsidP="005F371D">
      <w:pPr>
        <w:pStyle w:val="SAPKeyblockTitle"/>
      </w:pPr>
      <w:r w:rsidRPr="00EB2E98">
        <w:t>Test Administration</w:t>
      </w:r>
    </w:p>
    <w:p w14:paraId="6EA1D442" w14:textId="77777777" w:rsidR="005F371D" w:rsidRPr="00EB2E98" w:rsidRDefault="005F371D" w:rsidP="005F371D">
      <w:r w:rsidRPr="00EB2E98">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5F371D" w:rsidRPr="00EB2E98" w14:paraId="1C7CBCCD" w14:textId="77777777" w:rsidTr="00002278">
        <w:tc>
          <w:tcPr>
            <w:tcW w:w="2280" w:type="dxa"/>
            <w:tcBorders>
              <w:top w:val="single" w:sz="8" w:space="0" w:color="999999"/>
              <w:left w:val="single" w:sz="8" w:space="0" w:color="999999"/>
              <w:bottom w:val="single" w:sz="8" w:space="0" w:color="999999"/>
              <w:right w:val="single" w:sz="8" w:space="0" w:color="999999"/>
            </w:tcBorders>
            <w:hideMark/>
          </w:tcPr>
          <w:p w14:paraId="5158DC90" w14:textId="77777777" w:rsidR="005F371D" w:rsidRPr="00EB2E98" w:rsidRDefault="005F371D" w:rsidP="005F371D">
            <w:pPr>
              <w:rPr>
                <w:rStyle w:val="SAPEmphasis"/>
              </w:rPr>
            </w:pPr>
            <w:r w:rsidRPr="00EB2E98">
              <w:rPr>
                <w:rStyle w:val="SAPEmphasis"/>
                <w:lang w:eastAsia="zh-CN"/>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5912726D" w14:textId="77777777" w:rsidR="005F371D" w:rsidRPr="00EB2E98" w:rsidRDefault="005F371D" w:rsidP="005F371D">
            <w:pPr>
              <w:rPr>
                <w:lang w:eastAsia="zh-CN"/>
              </w:rPr>
            </w:pPr>
            <w:r w:rsidRPr="00EB2E98">
              <w:rPr>
                <w:lang w:eastAsia="zh-CN"/>
              </w:rPr>
              <w:t>&lt;X.XX&gt;</w:t>
            </w:r>
          </w:p>
        </w:tc>
        <w:tc>
          <w:tcPr>
            <w:tcW w:w="2401" w:type="dxa"/>
            <w:tcBorders>
              <w:top w:val="single" w:sz="8" w:space="0" w:color="999999"/>
              <w:left w:val="single" w:sz="8" w:space="0" w:color="999999"/>
              <w:bottom w:val="single" w:sz="8" w:space="0" w:color="999999"/>
              <w:right w:val="single" w:sz="8" w:space="0" w:color="999999"/>
            </w:tcBorders>
            <w:hideMark/>
          </w:tcPr>
          <w:p w14:paraId="33BCB1F0" w14:textId="77777777" w:rsidR="005F371D" w:rsidRPr="00EB2E98" w:rsidRDefault="005F371D" w:rsidP="005F371D">
            <w:pPr>
              <w:rPr>
                <w:rStyle w:val="SAPEmphasis"/>
              </w:rPr>
            </w:pPr>
            <w:r w:rsidRPr="00EB2E98">
              <w:rPr>
                <w:rStyle w:val="SAPEmphasis"/>
                <w:lang w:eastAsia="zh-CN"/>
              </w:rPr>
              <w:t>Tester Name</w:t>
            </w:r>
          </w:p>
        </w:tc>
        <w:tc>
          <w:tcPr>
            <w:tcW w:w="2401" w:type="dxa"/>
            <w:tcBorders>
              <w:top w:val="single" w:sz="8" w:space="0" w:color="999999"/>
              <w:left w:val="single" w:sz="8" w:space="0" w:color="999999"/>
              <w:bottom w:val="single" w:sz="8" w:space="0" w:color="999999"/>
              <w:right w:val="single" w:sz="8" w:space="0" w:color="999999"/>
            </w:tcBorders>
          </w:tcPr>
          <w:p w14:paraId="69032511" w14:textId="77777777" w:rsidR="005F371D" w:rsidRPr="00EB2E98" w:rsidRDefault="005F371D" w:rsidP="005F371D">
            <w:pPr>
              <w:rPr>
                <w:lang w:eastAsia="zh-CN"/>
              </w:rPr>
            </w:pPr>
            <w:r w:rsidRPr="00EB2E98">
              <w:rPr>
                <w:lang w:eastAsia="zh-CN"/>
              </w:rP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38B1F80F" w14:textId="77777777" w:rsidR="005F371D" w:rsidRPr="00EB2E98" w:rsidRDefault="005F371D" w:rsidP="005F371D">
            <w:pPr>
              <w:rPr>
                <w:rStyle w:val="SAPEmphasis"/>
              </w:rPr>
            </w:pPr>
            <w:r w:rsidRPr="00EB2E98">
              <w:rPr>
                <w:rStyle w:val="SAPEmphasis"/>
                <w:lang w:eastAsia="zh-CN"/>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1E862D18" w14:textId="6C8F9139" w:rsidR="005F371D" w:rsidRPr="00EB2E98" w:rsidRDefault="00FD11AD" w:rsidP="005F371D">
            <w:pPr>
              <w:rPr>
                <w:lang w:eastAsia="zh-CN"/>
              </w:rPr>
            </w:pPr>
            <w:r>
              <w:rPr>
                <w:lang w:eastAsia="zh-CN"/>
              </w:rPr>
              <w:t>&lt;date&gt;</w:t>
            </w:r>
          </w:p>
        </w:tc>
      </w:tr>
      <w:tr w:rsidR="005F371D" w:rsidRPr="00EB2E98" w14:paraId="54C83572" w14:textId="77777777" w:rsidTr="00002278">
        <w:tc>
          <w:tcPr>
            <w:tcW w:w="2280" w:type="dxa"/>
            <w:tcBorders>
              <w:top w:val="single" w:sz="8" w:space="0" w:color="999999"/>
              <w:left w:val="single" w:sz="8" w:space="0" w:color="999999"/>
              <w:bottom w:val="single" w:sz="8" w:space="0" w:color="999999"/>
              <w:right w:val="single" w:sz="8" w:space="0" w:color="999999"/>
            </w:tcBorders>
            <w:hideMark/>
          </w:tcPr>
          <w:p w14:paraId="7863B818" w14:textId="77777777" w:rsidR="005F371D" w:rsidRPr="00EB2E98" w:rsidRDefault="005F371D" w:rsidP="005F371D">
            <w:pPr>
              <w:rPr>
                <w:rStyle w:val="SAPEmphasis"/>
              </w:rPr>
            </w:pPr>
            <w:r w:rsidRPr="00EB2E98">
              <w:rPr>
                <w:rStyle w:val="SAPEmphasis"/>
                <w:lang w:eastAsia="zh-CN"/>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249A76B1" w14:textId="77777777" w:rsidR="005F371D" w:rsidRPr="00EB2E98" w:rsidRDefault="005F371D" w:rsidP="005F371D">
            <w:pPr>
              <w:rPr>
                <w:lang w:eastAsia="zh-CN"/>
              </w:rPr>
            </w:pPr>
            <w:r w:rsidRPr="00EB2E98">
              <w:t>HR Administrator</w:t>
            </w:r>
          </w:p>
        </w:tc>
      </w:tr>
      <w:tr w:rsidR="005F371D" w:rsidRPr="00EB2E98" w14:paraId="7A819B2F" w14:textId="77777777" w:rsidTr="00002278">
        <w:tc>
          <w:tcPr>
            <w:tcW w:w="2280" w:type="dxa"/>
            <w:tcBorders>
              <w:top w:val="single" w:sz="8" w:space="0" w:color="999999"/>
              <w:left w:val="single" w:sz="8" w:space="0" w:color="999999"/>
              <w:bottom w:val="single" w:sz="8" w:space="0" w:color="999999"/>
              <w:right w:val="single" w:sz="8" w:space="0" w:color="999999"/>
            </w:tcBorders>
            <w:hideMark/>
          </w:tcPr>
          <w:p w14:paraId="1FB74BC1" w14:textId="77777777" w:rsidR="005F371D" w:rsidRPr="00EB2E98" w:rsidRDefault="005F371D" w:rsidP="005F371D">
            <w:pPr>
              <w:rPr>
                <w:rStyle w:val="SAPEmphasis"/>
              </w:rPr>
            </w:pPr>
            <w:r w:rsidRPr="00EB2E98">
              <w:rPr>
                <w:rStyle w:val="SAPEmphasis"/>
                <w:lang w:eastAsia="zh-CN"/>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55E1EFD2" w14:textId="77777777" w:rsidR="005F371D" w:rsidRPr="00EB2E98" w:rsidRDefault="005F371D" w:rsidP="005F371D">
            <w:pPr>
              <w:rPr>
                <w:lang w:eastAsia="zh-CN"/>
              </w:rPr>
            </w:pPr>
            <w:r w:rsidRPr="00EB2E98">
              <w:rPr>
                <w:lang w:eastAsia="zh-CN"/>
              </w:rPr>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57BA3AC8" w14:textId="77777777" w:rsidR="005F371D" w:rsidRPr="00EB2E98" w:rsidRDefault="005F371D" w:rsidP="005F371D">
            <w:pPr>
              <w:rPr>
                <w:rStyle w:val="SAPEmphasis"/>
              </w:rPr>
            </w:pPr>
            <w:r w:rsidRPr="00EB2E98">
              <w:rPr>
                <w:rStyle w:val="SAPEmphasis"/>
                <w:lang w:eastAsia="zh-CN"/>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1E6DEF4A" w14:textId="0AA55FBA" w:rsidR="005F371D" w:rsidRPr="00EB2E98" w:rsidRDefault="001861CE" w:rsidP="005F371D">
            <w:pPr>
              <w:rPr>
                <w:lang w:eastAsia="zh-CN"/>
              </w:rPr>
            </w:pPr>
            <w:r>
              <w:rPr>
                <w:lang w:eastAsia="zh-CN"/>
              </w:rPr>
              <w:t>&lt;duration&gt;</w:t>
            </w:r>
          </w:p>
        </w:tc>
      </w:tr>
    </w:tbl>
    <w:p w14:paraId="592B47D8" w14:textId="77777777" w:rsidR="005F371D" w:rsidRPr="00EB2E98" w:rsidRDefault="005F371D" w:rsidP="005F371D">
      <w:pPr>
        <w:pStyle w:val="SAPKeyblockTitle"/>
      </w:pPr>
      <w:r w:rsidRPr="00EB2E98">
        <w:t>Purpose</w:t>
      </w:r>
    </w:p>
    <w:p w14:paraId="6C70075A" w14:textId="77777777" w:rsidR="005F371D" w:rsidRPr="00EB2E98" w:rsidRDefault="005F371D" w:rsidP="005F371D">
      <w:r w:rsidRPr="00EB2E98">
        <w:t>The HR Administrator</w:t>
      </w:r>
      <w:r w:rsidRPr="00EB2E98" w:rsidDel="00455A3A">
        <w:t xml:space="preserve"> </w:t>
      </w:r>
      <w:r w:rsidRPr="00EB2E98">
        <w:t>maintains data concerning the employee’s family members and other related persons.</w:t>
      </w:r>
    </w:p>
    <w:p w14:paraId="20D6F864" w14:textId="77777777" w:rsidR="005F371D" w:rsidRPr="00EB2E98" w:rsidRDefault="005F371D" w:rsidP="005F371D">
      <w:pPr>
        <w:pStyle w:val="SAPKeyblockTitle"/>
      </w:pPr>
      <w:r w:rsidRPr="00EB2E98">
        <w:t>Procedure</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1412"/>
        <w:gridCol w:w="2998"/>
        <w:gridCol w:w="4742"/>
        <w:gridCol w:w="2970"/>
        <w:gridCol w:w="1264"/>
      </w:tblGrid>
      <w:tr w:rsidR="005F371D" w:rsidRPr="00EB2E98" w14:paraId="0B98A8EF" w14:textId="77777777" w:rsidTr="00002278">
        <w:trPr>
          <w:trHeight w:val="517"/>
          <w:tblHeader/>
        </w:trPr>
        <w:tc>
          <w:tcPr>
            <w:tcW w:w="900" w:type="dxa"/>
            <w:shd w:val="clear" w:color="auto" w:fill="999999"/>
          </w:tcPr>
          <w:p w14:paraId="7203CEFF" w14:textId="77777777" w:rsidR="005F371D" w:rsidRPr="00EB2E98" w:rsidRDefault="005F371D" w:rsidP="005F371D">
            <w:pPr>
              <w:pStyle w:val="TableHeading"/>
              <w:rPr>
                <w:rFonts w:ascii="BentonSans Bold" w:hAnsi="BentonSans Bold"/>
                <w:bCs/>
                <w:color w:val="FFFFFF"/>
                <w:sz w:val="18"/>
              </w:rPr>
            </w:pPr>
            <w:r w:rsidRPr="00EB2E98">
              <w:rPr>
                <w:rFonts w:ascii="BentonSans Bold" w:hAnsi="BentonSans Bold"/>
                <w:bCs/>
                <w:color w:val="FFFFFF"/>
                <w:sz w:val="18"/>
              </w:rPr>
              <w:t>Test Step #</w:t>
            </w:r>
          </w:p>
        </w:tc>
        <w:tc>
          <w:tcPr>
            <w:tcW w:w="1412" w:type="dxa"/>
            <w:shd w:val="clear" w:color="auto" w:fill="999999"/>
          </w:tcPr>
          <w:p w14:paraId="1728EF18" w14:textId="77777777" w:rsidR="005F371D" w:rsidRPr="00EB2E98" w:rsidRDefault="005F371D" w:rsidP="005F371D">
            <w:pPr>
              <w:pStyle w:val="TableHeading"/>
              <w:rPr>
                <w:rFonts w:ascii="BentonSans Bold" w:hAnsi="BentonSans Bold"/>
                <w:bCs/>
                <w:color w:val="FFFFFF"/>
                <w:sz w:val="18"/>
              </w:rPr>
            </w:pPr>
            <w:r w:rsidRPr="00EB2E98">
              <w:rPr>
                <w:rFonts w:ascii="BentonSans Bold" w:hAnsi="BentonSans Bold"/>
                <w:bCs/>
                <w:color w:val="FFFFFF"/>
                <w:sz w:val="18"/>
              </w:rPr>
              <w:t>Test Step Name</w:t>
            </w:r>
          </w:p>
        </w:tc>
        <w:tc>
          <w:tcPr>
            <w:tcW w:w="2998" w:type="dxa"/>
            <w:shd w:val="clear" w:color="auto" w:fill="999999"/>
          </w:tcPr>
          <w:p w14:paraId="18693946" w14:textId="77777777" w:rsidR="005F371D" w:rsidRPr="00EB2E98" w:rsidRDefault="005F371D" w:rsidP="005F371D">
            <w:pPr>
              <w:pStyle w:val="TableHeading"/>
              <w:rPr>
                <w:rFonts w:ascii="BentonSans Bold" w:hAnsi="BentonSans Bold"/>
                <w:bCs/>
                <w:color w:val="FFFFFF"/>
                <w:sz w:val="18"/>
              </w:rPr>
            </w:pPr>
            <w:r w:rsidRPr="00EB2E98">
              <w:rPr>
                <w:rFonts w:ascii="BentonSans Bold" w:hAnsi="BentonSans Bold"/>
                <w:bCs/>
                <w:color w:val="FFFFFF"/>
                <w:sz w:val="18"/>
              </w:rPr>
              <w:t>Instruction</w:t>
            </w:r>
          </w:p>
        </w:tc>
        <w:tc>
          <w:tcPr>
            <w:tcW w:w="4742" w:type="dxa"/>
            <w:shd w:val="clear" w:color="auto" w:fill="999999"/>
          </w:tcPr>
          <w:p w14:paraId="17C6E5D5" w14:textId="77777777" w:rsidR="005F371D" w:rsidRPr="00EB2E98" w:rsidRDefault="005F371D" w:rsidP="005F371D">
            <w:pPr>
              <w:pStyle w:val="TableHeading"/>
              <w:rPr>
                <w:rFonts w:ascii="BentonSans Bold" w:hAnsi="BentonSans Bold"/>
                <w:bCs/>
                <w:color w:val="FFFFFF"/>
                <w:sz w:val="18"/>
              </w:rPr>
            </w:pPr>
            <w:r w:rsidRPr="00EB2E98">
              <w:rPr>
                <w:rFonts w:ascii="BentonSans Bold" w:hAnsi="BentonSans Bold"/>
                <w:bCs/>
                <w:color w:val="FFFFFF"/>
                <w:sz w:val="18"/>
              </w:rPr>
              <w:t>User Entries:</w:t>
            </w:r>
            <w:r w:rsidRPr="00EB2E98">
              <w:rPr>
                <w:rFonts w:ascii="BentonSans Bold" w:hAnsi="BentonSans Bold"/>
                <w:bCs/>
                <w:color w:val="FFFFFF"/>
                <w:sz w:val="18"/>
              </w:rPr>
              <w:br/>
              <w:t>Field Name: User Action and Value</w:t>
            </w:r>
          </w:p>
        </w:tc>
        <w:tc>
          <w:tcPr>
            <w:tcW w:w="2970" w:type="dxa"/>
            <w:shd w:val="clear" w:color="auto" w:fill="999999"/>
          </w:tcPr>
          <w:p w14:paraId="446BE715" w14:textId="77777777" w:rsidR="005F371D" w:rsidRPr="00EB2E98" w:rsidRDefault="005F371D" w:rsidP="005F371D">
            <w:pPr>
              <w:pStyle w:val="TableHeading"/>
              <w:rPr>
                <w:rFonts w:ascii="BentonSans Bold" w:hAnsi="BentonSans Bold"/>
                <w:bCs/>
                <w:color w:val="FFFFFF"/>
                <w:sz w:val="18"/>
              </w:rPr>
            </w:pPr>
            <w:r w:rsidRPr="00EB2E98">
              <w:rPr>
                <w:rFonts w:ascii="BentonSans Bold" w:hAnsi="BentonSans Bold"/>
                <w:bCs/>
                <w:color w:val="FFFFFF"/>
                <w:sz w:val="18"/>
              </w:rPr>
              <w:t>Expected Result</w:t>
            </w:r>
          </w:p>
        </w:tc>
        <w:tc>
          <w:tcPr>
            <w:tcW w:w="1264" w:type="dxa"/>
            <w:shd w:val="clear" w:color="auto" w:fill="999999"/>
          </w:tcPr>
          <w:p w14:paraId="7A8CEE23" w14:textId="77777777" w:rsidR="005F371D" w:rsidRPr="00EB2E98" w:rsidRDefault="005F371D" w:rsidP="005F371D">
            <w:pPr>
              <w:pStyle w:val="TableHeading"/>
              <w:rPr>
                <w:rFonts w:ascii="BentonSans Bold" w:hAnsi="BentonSans Bold"/>
                <w:bCs/>
                <w:color w:val="FFFFFF"/>
                <w:sz w:val="18"/>
              </w:rPr>
            </w:pPr>
            <w:r w:rsidRPr="00EB2E98">
              <w:rPr>
                <w:rFonts w:ascii="BentonSans Bold" w:hAnsi="BentonSans Bold"/>
                <w:bCs/>
                <w:color w:val="FFFFFF"/>
                <w:sz w:val="18"/>
              </w:rPr>
              <w:t>Pass / Fail / Comment</w:t>
            </w:r>
          </w:p>
        </w:tc>
      </w:tr>
      <w:tr w:rsidR="005F371D" w:rsidRPr="00EB2E98" w14:paraId="2455FBE0" w14:textId="77777777" w:rsidTr="00002278">
        <w:trPr>
          <w:trHeight w:val="288"/>
        </w:trPr>
        <w:tc>
          <w:tcPr>
            <w:tcW w:w="900" w:type="dxa"/>
            <w:shd w:val="clear" w:color="auto" w:fill="auto"/>
          </w:tcPr>
          <w:p w14:paraId="7A9581CF" w14:textId="77777777" w:rsidR="005F371D" w:rsidRPr="00EB2E98" w:rsidRDefault="005F371D" w:rsidP="005F371D">
            <w:r w:rsidRPr="00EB2E98">
              <w:t>1</w:t>
            </w:r>
          </w:p>
        </w:tc>
        <w:tc>
          <w:tcPr>
            <w:tcW w:w="1412" w:type="dxa"/>
            <w:shd w:val="clear" w:color="auto" w:fill="auto"/>
          </w:tcPr>
          <w:p w14:paraId="54A1C9C0" w14:textId="77777777" w:rsidR="005F371D" w:rsidRPr="00EB2E98" w:rsidRDefault="005F371D" w:rsidP="005F371D">
            <w:r w:rsidRPr="00EB2E98">
              <w:rPr>
                <w:rStyle w:val="SAPEmphasis"/>
              </w:rPr>
              <w:t>Log on</w:t>
            </w:r>
          </w:p>
        </w:tc>
        <w:tc>
          <w:tcPr>
            <w:tcW w:w="2998" w:type="dxa"/>
            <w:shd w:val="clear" w:color="auto" w:fill="auto"/>
          </w:tcPr>
          <w:p w14:paraId="5DC5A5C9" w14:textId="77777777" w:rsidR="005F371D" w:rsidRPr="00EB2E98" w:rsidRDefault="005F371D" w:rsidP="005F371D">
            <w:r w:rsidRPr="00EB2E98">
              <w:t xml:space="preserve">Log on to </w:t>
            </w:r>
            <w:r w:rsidRPr="00EB2E98">
              <w:rPr>
                <w:rStyle w:val="SAPScreenElement"/>
                <w:color w:val="auto"/>
              </w:rPr>
              <w:t>Employee Central</w:t>
            </w:r>
            <w:r w:rsidRPr="00EB2E98">
              <w:t xml:space="preserve"> as an HR Administrator.</w:t>
            </w:r>
          </w:p>
        </w:tc>
        <w:tc>
          <w:tcPr>
            <w:tcW w:w="4742" w:type="dxa"/>
            <w:shd w:val="clear" w:color="auto" w:fill="auto"/>
          </w:tcPr>
          <w:p w14:paraId="02760476" w14:textId="77777777" w:rsidR="005F371D" w:rsidRPr="00EB2E98" w:rsidRDefault="005F371D" w:rsidP="005F371D"/>
        </w:tc>
        <w:tc>
          <w:tcPr>
            <w:tcW w:w="2970" w:type="dxa"/>
            <w:shd w:val="clear" w:color="auto" w:fill="auto"/>
          </w:tcPr>
          <w:p w14:paraId="0495E0B0" w14:textId="77777777" w:rsidR="005F371D" w:rsidRPr="00EB2E98" w:rsidRDefault="005F371D" w:rsidP="005F371D">
            <w:r w:rsidRPr="00EB2E98">
              <w:t xml:space="preserve">The </w:t>
            </w:r>
            <w:r w:rsidRPr="00EB2E98">
              <w:rPr>
                <w:rStyle w:val="SAPScreenElement"/>
              </w:rPr>
              <w:t>Home</w:t>
            </w:r>
            <w:r w:rsidRPr="00EB2E98">
              <w:t xml:space="preserve"> page is displayed.</w:t>
            </w:r>
          </w:p>
        </w:tc>
        <w:tc>
          <w:tcPr>
            <w:tcW w:w="1264" w:type="dxa"/>
          </w:tcPr>
          <w:p w14:paraId="04D96DCD" w14:textId="77777777" w:rsidR="005F371D" w:rsidRPr="00EB2E98" w:rsidRDefault="005F371D" w:rsidP="005F371D">
            <w:pPr>
              <w:rPr>
                <w:rFonts w:cs="Arial"/>
                <w:bCs/>
              </w:rPr>
            </w:pPr>
          </w:p>
        </w:tc>
      </w:tr>
      <w:tr w:rsidR="005F371D" w:rsidRPr="00EB2E98" w14:paraId="7A47A963" w14:textId="77777777" w:rsidTr="00002278">
        <w:trPr>
          <w:trHeight w:val="1137"/>
        </w:trPr>
        <w:tc>
          <w:tcPr>
            <w:tcW w:w="900" w:type="dxa"/>
            <w:shd w:val="clear" w:color="auto" w:fill="auto"/>
          </w:tcPr>
          <w:p w14:paraId="11AC839E" w14:textId="77777777" w:rsidR="005F371D" w:rsidRPr="00EB2E98" w:rsidRDefault="005F371D" w:rsidP="005F371D">
            <w:r w:rsidRPr="00EB2E98">
              <w:t>2</w:t>
            </w:r>
          </w:p>
        </w:tc>
        <w:tc>
          <w:tcPr>
            <w:tcW w:w="1412" w:type="dxa"/>
            <w:shd w:val="clear" w:color="auto" w:fill="auto"/>
          </w:tcPr>
          <w:p w14:paraId="2241FCAC" w14:textId="77777777" w:rsidR="005F371D" w:rsidRPr="00EB2E98" w:rsidRDefault="005F371D" w:rsidP="005F371D">
            <w:pPr>
              <w:rPr>
                <w:rStyle w:val="SAPEmphasis"/>
              </w:rPr>
            </w:pPr>
            <w:r w:rsidRPr="00EB2E98">
              <w:rPr>
                <w:rStyle w:val="SAPEmphasis"/>
              </w:rPr>
              <w:t>Search Employee</w:t>
            </w:r>
          </w:p>
        </w:tc>
        <w:tc>
          <w:tcPr>
            <w:tcW w:w="2998" w:type="dxa"/>
            <w:shd w:val="clear" w:color="auto" w:fill="auto"/>
          </w:tcPr>
          <w:p w14:paraId="588715C5" w14:textId="77777777" w:rsidR="005F371D" w:rsidRPr="00EB2E98" w:rsidRDefault="005F371D" w:rsidP="005F371D">
            <w:r w:rsidRPr="00EB2E98">
              <w:t>In the</w:t>
            </w:r>
            <w:r w:rsidRPr="00EB2E98">
              <w:rPr>
                <w:rStyle w:val="SAPScreenElement"/>
              </w:rPr>
              <w:t xml:space="preserve"> Search for actions or people</w:t>
            </w:r>
            <w:r w:rsidRPr="00EB2E98">
              <w:t xml:space="preserve"> box, in the top right corner of the screen, enter the name (or name parts) of the employee for whom you want to maintain data.</w:t>
            </w:r>
          </w:p>
        </w:tc>
        <w:tc>
          <w:tcPr>
            <w:tcW w:w="4742" w:type="dxa"/>
            <w:shd w:val="clear" w:color="auto" w:fill="auto"/>
          </w:tcPr>
          <w:p w14:paraId="515B04C0" w14:textId="77777777" w:rsidR="005F371D" w:rsidRPr="00EB2E98" w:rsidRDefault="005F371D" w:rsidP="005F371D"/>
        </w:tc>
        <w:tc>
          <w:tcPr>
            <w:tcW w:w="2970" w:type="dxa"/>
            <w:shd w:val="clear" w:color="auto" w:fill="auto"/>
          </w:tcPr>
          <w:p w14:paraId="2BD21FF4" w14:textId="389ED068" w:rsidR="005F371D" w:rsidRPr="00EB2E98" w:rsidRDefault="00D317FA" w:rsidP="005F371D">
            <w:r w:rsidRPr="00D317FA">
              <w:t xml:space="preserve">The autocomplete functionality suggests </w:t>
            </w:r>
            <w:r w:rsidR="005F371D" w:rsidRPr="00EB2E98">
              <w:t>a list of employees matching your search criteria.</w:t>
            </w:r>
          </w:p>
        </w:tc>
        <w:tc>
          <w:tcPr>
            <w:tcW w:w="1264" w:type="dxa"/>
          </w:tcPr>
          <w:p w14:paraId="3720A430" w14:textId="77777777" w:rsidR="005F371D" w:rsidRPr="00EB2E98" w:rsidRDefault="005F371D" w:rsidP="005F371D">
            <w:pPr>
              <w:rPr>
                <w:rFonts w:cs="Arial"/>
                <w:bCs/>
              </w:rPr>
            </w:pPr>
          </w:p>
        </w:tc>
      </w:tr>
      <w:tr w:rsidR="005F371D" w:rsidRPr="00EB2E98" w14:paraId="5C219AC1" w14:textId="77777777" w:rsidTr="00002278">
        <w:trPr>
          <w:trHeight w:val="576"/>
        </w:trPr>
        <w:tc>
          <w:tcPr>
            <w:tcW w:w="900" w:type="dxa"/>
            <w:shd w:val="clear" w:color="auto" w:fill="auto"/>
          </w:tcPr>
          <w:p w14:paraId="2A3A4702" w14:textId="77777777" w:rsidR="005F371D" w:rsidRPr="00EB2E98" w:rsidRDefault="005F371D" w:rsidP="005F371D">
            <w:r w:rsidRPr="00EB2E98">
              <w:t>3</w:t>
            </w:r>
          </w:p>
        </w:tc>
        <w:tc>
          <w:tcPr>
            <w:tcW w:w="1412" w:type="dxa"/>
            <w:shd w:val="clear" w:color="auto" w:fill="auto"/>
          </w:tcPr>
          <w:p w14:paraId="18C2DDF0" w14:textId="77777777" w:rsidR="005F371D" w:rsidRPr="00EB2E98" w:rsidRDefault="005F371D" w:rsidP="005F371D">
            <w:pPr>
              <w:rPr>
                <w:rStyle w:val="SAPEmphasis"/>
              </w:rPr>
            </w:pPr>
            <w:r w:rsidRPr="00EB2E98">
              <w:rPr>
                <w:rStyle w:val="SAPEmphasis"/>
              </w:rPr>
              <w:t>Select Employee</w:t>
            </w:r>
          </w:p>
        </w:tc>
        <w:tc>
          <w:tcPr>
            <w:tcW w:w="2998" w:type="dxa"/>
            <w:shd w:val="clear" w:color="auto" w:fill="auto"/>
          </w:tcPr>
          <w:p w14:paraId="06C8FB3C" w14:textId="77777777" w:rsidR="005F371D" w:rsidRPr="00EB2E98" w:rsidRDefault="005F371D" w:rsidP="005F371D">
            <w:r w:rsidRPr="00EB2E98">
              <w:rPr>
                <w:rFonts w:cs="Arial"/>
                <w:bCs/>
              </w:rPr>
              <w:t>Select the appropriate employee from the result list.</w:t>
            </w:r>
          </w:p>
        </w:tc>
        <w:tc>
          <w:tcPr>
            <w:tcW w:w="4742" w:type="dxa"/>
            <w:shd w:val="clear" w:color="auto" w:fill="auto"/>
          </w:tcPr>
          <w:p w14:paraId="675AE55E" w14:textId="77777777" w:rsidR="005F371D" w:rsidRPr="00EB2E98" w:rsidRDefault="005F371D" w:rsidP="005F371D"/>
        </w:tc>
        <w:tc>
          <w:tcPr>
            <w:tcW w:w="2970" w:type="dxa"/>
            <w:shd w:val="clear" w:color="auto" w:fill="auto"/>
          </w:tcPr>
          <w:p w14:paraId="251E264F" w14:textId="77777777" w:rsidR="005F371D" w:rsidRPr="00EB2E98" w:rsidRDefault="005F371D" w:rsidP="005F371D">
            <w:r w:rsidRPr="00EB2E98">
              <w:t xml:space="preserve">You are directed to the </w:t>
            </w:r>
            <w:r w:rsidRPr="00EB2E98">
              <w:rPr>
                <w:rStyle w:val="SAPScreenElement"/>
              </w:rPr>
              <w:t>Employee Files</w:t>
            </w:r>
            <w:r w:rsidRPr="00EB2E98">
              <w:t xml:space="preserve"> page in which the profile of the employee is displayed.</w:t>
            </w:r>
          </w:p>
        </w:tc>
        <w:tc>
          <w:tcPr>
            <w:tcW w:w="1264" w:type="dxa"/>
          </w:tcPr>
          <w:p w14:paraId="10B07267" w14:textId="77777777" w:rsidR="005F371D" w:rsidRPr="00EB2E98" w:rsidRDefault="005F371D" w:rsidP="005F371D">
            <w:pPr>
              <w:rPr>
                <w:rFonts w:cs="Arial"/>
                <w:bCs/>
              </w:rPr>
            </w:pPr>
          </w:p>
        </w:tc>
      </w:tr>
      <w:tr w:rsidR="005F371D" w:rsidRPr="00EB2E98" w14:paraId="20FF5DF8" w14:textId="77777777" w:rsidTr="00002278">
        <w:trPr>
          <w:trHeight w:val="144"/>
        </w:trPr>
        <w:tc>
          <w:tcPr>
            <w:tcW w:w="900" w:type="dxa"/>
            <w:shd w:val="clear" w:color="auto" w:fill="auto"/>
          </w:tcPr>
          <w:p w14:paraId="103AC6F1" w14:textId="77777777" w:rsidR="005F371D" w:rsidRPr="00EB2E98" w:rsidRDefault="005F371D" w:rsidP="005F371D">
            <w:r w:rsidRPr="00EB2E98">
              <w:t>4</w:t>
            </w:r>
          </w:p>
        </w:tc>
        <w:tc>
          <w:tcPr>
            <w:tcW w:w="1412" w:type="dxa"/>
            <w:shd w:val="clear" w:color="auto" w:fill="auto"/>
          </w:tcPr>
          <w:p w14:paraId="39EEC373" w14:textId="77777777" w:rsidR="005F371D" w:rsidRPr="00EB2E98" w:rsidRDefault="005F371D" w:rsidP="005F371D">
            <w:pPr>
              <w:rPr>
                <w:rFonts w:cs="Arial"/>
                <w:b/>
                <w:bCs/>
              </w:rPr>
            </w:pPr>
            <w:r w:rsidRPr="00EB2E98">
              <w:rPr>
                <w:rStyle w:val="SAPEmphasis"/>
              </w:rPr>
              <w:t>Go to</w:t>
            </w:r>
            <w:r w:rsidRPr="00EB2E98">
              <w:rPr>
                <w:rFonts w:cs="Arial"/>
                <w:b/>
                <w:bCs/>
              </w:rPr>
              <w:t xml:space="preserve"> </w:t>
            </w:r>
            <w:r w:rsidRPr="00EB2E98">
              <w:rPr>
                <w:rStyle w:val="SAPScreenElement"/>
                <w:b/>
                <w:color w:val="auto"/>
              </w:rPr>
              <w:t>Payroll Information</w:t>
            </w:r>
            <w:r w:rsidRPr="00EB2E98">
              <w:rPr>
                <w:rFonts w:cs="Arial"/>
                <w:b/>
                <w:bCs/>
              </w:rPr>
              <w:t xml:space="preserve"> </w:t>
            </w:r>
            <w:r w:rsidRPr="00EB2E98">
              <w:rPr>
                <w:rStyle w:val="SAPEmphasis"/>
              </w:rPr>
              <w:t>subsection</w:t>
            </w:r>
          </w:p>
        </w:tc>
        <w:tc>
          <w:tcPr>
            <w:tcW w:w="2998" w:type="dxa"/>
            <w:shd w:val="clear" w:color="auto" w:fill="auto"/>
          </w:tcPr>
          <w:p w14:paraId="17CCD996" w14:textId="77777777" w:rsidR="005F371D" w:rsidRPr="00EB2E98" w:rsidRDefault="005F371D" w:rsidP="005F371D">
            <w:r w:rsidRPr="00EB2E98">
              <w:t>Go to</w:t>
            </w:r>
            <w:r w:rsidRPr="00EB2E98">
              <w:rPr>
                <w:rFonts w:cs="Arial"/>
                <w:bCs/>
              </w:rPr>
              <w:t xml:space="preserve"> the </w:t>
            </w:r>
            <w:r w:rsidRPr="00EB2E98">
              <w:rPr>
                <w:rStyle w:val="SAPScreenElement"/>
              </w:rPr>
              <w:t>Employment Information</w:t>
            </w:r>
            <w:r w:rsidRPr="00EB2E98">
              <w:rPr>
                <w:rFonts w:cs="Arial"/>
                <w:bCs/>
              </w:rPr>
              <w:t xml:space="preserve"> section and there scroll to the </w:t>
            </w:r>
            <w:r w:rsidRPr="00EB2E98">
              <w:rPr>
                <w:rStyle w:val="SAPScreenElement"/>
              </w:rPr>
              <w:t>Payroll Information</w:t>
            </w:r>
            <w:r w:rsidRPr="00EB2E98">
              <w:rPr>
                <w:rFonts w:cs="Arial"/>
                <w:bCs/>
              </w:rPr>
              <w:t xml:space="preserve"> subsection</w:t>
            </w:r>
            <w:r w:rsidRPr="00EB2E98">
              <w:rPr>
                <w:rStyle w:val="SAPScreenElement"/>
              </w:rPr>
              <w:t>.</w:t>
            </w:r>
          </w:p>
        </w:tc>
        <w:tc>
          <w:tcPr>
            <w:tcW w:w="4742" w:type="dxa"/>
            <w:shd w:val="clear" w:color="auto" w:fill="auto"/>
          </w:tcPr>
          <w:p w14:paraId="28C41BEC" w14:textId="77777777" w:rsidR="005F371D" w:rsidRPr="00EB2E98" w:rsidRDefault="005F371D" w:rsidP="005F371D"/>
        </w:tc>
        <w:tc>
          <w:tcPr>
            <w:tcW w:w="2970" w:type="dxa"/>
            <w:shd w:val="clear" w:color="auto" w:fill="auto"/>
          </w:tcPr>
          <w:p w14:paraId="066FEAB4" w14:textId="77777777" w:rsidR="005F371D" w:rsidRPr="000D74D4" w:rsidRDefault="005F371D" w:rsidP="005F371D">
            <w:pPr>
              <w:rPr>
                <w:color w:val="1F497D"/>
              </w:rPr>
            </w:pPr>
            <w:r w:rsidRPr="00EB2E98">
              <w:t xml:space="preserve">The </w:t>
            </w:r>
            <w:r w:rsidRPr="00EB2E98">
              <w:rPr>
                <w:rStyle w:val="SAPScreenElement"/>
              </w:rPr>
              <w:t>Payroll Information</w:t>
            </w:r>
            <w:r w:rsidRPr="00EB2E98">
              <w:t xml:space="preserve"> subsection is displayed. It contains several blocks configured as per your requirements.</w:t>
            </w:r>
          </w:p>
        </w:tc>
        <w:tc>
          <w:tcPr>
            <w:tcW w:w="1264" w:type="dxa"/>
          </w:tcPr>
          <w:p w14:paraId="0E8BB730" w14:textId="77777777" w:rsidR="005F371D" w:rsidRPr="00EB2E98" w:rsidRDefault="005F371D" w:rsidP="005F371D">
            <w:pPr>
              <w:rPr>
                <w:rFonts w:cs="Arial"/>
                <w:bCs/>
              </w:rPr>
            </w:pPr>
          </w:p>
        </w:tc>
      </w:tr>
      <w:tr w:rsidR="005F371D" w:rsidRPr="00EB2E98" w14:paraId="338588F8" w14:textId="77777777" w:rsidTr="00002278">
        <w:trPr>
          <w:trHeight w:val="357"/>
        </w:trPr>
        <w:tc>
          <w:tcPr>
            <w:tcW w:w="900" w:type="dxa"/>
            <w:shd w:val="clear" w:color="auto" w:fill="auto"/>
          </w:tcPr>
          <w:p w14:paraId="7FC4A90A" w14:textId="77777777" w:rsidR="005F371D" w:rsidRPr="00EB2E98" w:rsidRDefault="005F371D" w:rsidP="005F371D">
            <w:r w:rsidRPr="00EB2E98">
              <w:t>5</w:t>
            </w:r>
          </w:p>
        </w:tc>
        <w:tc>
          <w:tcPr>
            <w:tcW w:w="1412" w:type="dxa"/>
            <w:shd w:val="clear" w:color="auto" w:fill="auto"/>
          </w:tcPr>
          <w:p w14:paraId="3695DC72" w14:textId="77777777" w:rsidR="005F371D" w:rsidRPr="00EB2E98" w:rsidRDefault="005F371D" w:rsidP="005F371D">
            <w:pPr>
              <w:rPr>
                <w:rStyle w:val="SAPEmphasis"/>
              </w:rPr>
            </w:pPr>
            <w:r w:rsidRPr="00EB2E98">
              <w:rPr>
                <w:rStyle w:val="SAPEmphasis"/>
              </w:rPr>
              <w:t>Select Family Members/ Dependents</w:t>
            </w:r>
          </w:p>
        </w:tc>
        <w:tc>
          <w:tcPr>
            <w:tcW w:w="2998" w:type="dxa"/>
            <w:shd w:val="clear" w:color="auto" w:fill="auto"/>
          </w:tcPr>
          <w:p w14:paraId="2E36C5FA" w14:textId="77777777" w:rsidR="005F371D" w:rsidRPr="00EB2E98" w:rsidRDefault="005F371D" w:rsidP="005F371D">
            <w:r w:rsidRPr="00EB2E98">
              <w:t xml:space="preserve">In the </w:t>
            </w:r>
            <w:r w:rsidRPr="00EB2E98">
              <w:rPr>
                <w:rStyle w:val="SAPScreenElement"/>
              </w:rPr>
              <w:t>Others</w:t>
            </w:r>
            <w:r w:rsidRPr="00EB2E98">
              <w:t xml:space="preserve"> block select the </w:t>
            </w:r>
            <w:r w:rsidRPr="00EB2E98">
              <w:rPr>
                <w:rStyle w:val="SAPScreenElement"/>
              </w:rPr>
              <w:t xml:space="preserve">Family Members/Dependents </w:t>
            </w:r>
            <w:r w:rsidRPr="00EB2E98">
              <w:t>link.</w:t>
            </w:r>
          </w:p>
        </w:tc>
        <w:tc>
          <w:tcPr>
            <w:tcW w:w="4742" w:type="dxa"/>
            <w:shd w:val="clear" w:color="auto" w:fill="auto"/>
          </w:tcPr>
          <w:p w14:paraId="0655C304" w14:textId="77777777" w:rsidR="005F371D" w:rsidRPr="00EB2E98" w:rsidRDefault="005F371D" w:rsidP="005F371D">
            <w:pPr>
              <w:rPr>
                <w:i/>
              </w:rPr>
            </w:pPr>
          </w:p>
        </w:tc>
        <w:tc>
          <w:tcPr>
            <w:tcW w:w="2970" w:type="dxa"/>
            <w:shd w:val="clear" w:color="auto" w:fill="auto"/>
          </w:tcPr>
          <w:p w14:paraId="232736F6" w14:textId="77777777" w:rsidR="005F371D" w:rsidRPr="00EB2E98" w:rsidRDefault="005F371D" w:rsidP="005F371D">
            <w:r w:rsidRPr="00EB2E98">
              <w:t>You are linked to the embedded form containing a table with already existing records (if any, otherwise, the table is empty).</w:t>
            </w:r>
          </w:p>
        </w:tc>
        <w:tc>
          <w:tcPr>
            <w:tcW w:w="1264" w:type="dxa"/>
          </w:tcPr>
          <w:p w14:paraId="32745249" w14:textId="77777777" w:rsidR="005F371D" w:rsidRPr="00EB2E98" w:rsidRDefault="005F371D" w:rsidP="005F371D">
            <w:pPr>
              <w:rPr>
                <w:rFonts w:cs="Arial"/>
                <w:bCs/>
              </w:rPr>
            </w:pPr>
          </w:p>
        </w:tc>
      </w:tr>
      <w:tr w:rsidR="005F371D" w:rsidRPr="00EB2E98" w14:paraId="255F10A5" w14:textId="77777777" w:rsidTr="00002278">
        <w:trPr>
          <w:trHeight w:val="144"/>
        </w:trPr>
        <w:tc>
          <w:tcPr>
            <w:tcW w:w="900" w:type="dxa"/>
            <w:shd w:val="clear" w:color="auto" w:fill="auto"/>
          </w:tcPr>
          <w:p w14:paraId="24E472C1" w14:textId="77777777" w:rsidR="005F371D" w:rsidRPr="00EB2E98" w:rsidRDefault="005F371D" w:rsidP="005F371D">
            <w:r w:rsidRPr="00EB2E98">
              <w:t>6</w:t>
            </w:r>
          </w:p>
        </w:tc>
        <w:tc>
          <w:tcPr>
            <w:tcW w:w="1412" w:type="dxa"/>
            <w:shd w:val="clear" w:color="auto" w:fill="auto"/>
          </w:tcPr>
          <w:p w14:paraId="6B1315BA" w14:textId="77777777" w:rsidR="005F371D" w:rsidRPr="00EB2E98" w:rsidRDefault="005F371D" w:rsidP="005F371D">
            <w:pPr>
              <w:rPr>
                <w:rStyle w:val="SAPEmphasis"/>
              </w:rPr>
            </w:pPr>
            <w:r w:rsidRPr="00EB2E98">
              <w:rPr>
                <w:rStyle w:val="SAPEmphasis"/>
              </w:rPr>
              <w:t>Create New Family Members/ Dependents Record</w:t>
            </w:r>
          </w:p>
        </w:tc>
        <w:tc>
          <w:tcPr>
            <w:tcW w:w="2998" w:type="dxa"/>
            <w:shd w:val="clear" w:color="auto" w:fill="auto"/>
          </w:tcPr>
          <w:p w14:paraId="56356293" w14:textId="77777777" w:rsidR="005F371D" w:rsidRPr="00EB2E98" w:rsidRDefault="005F371D" w:rsidP="005F371D">
            <w:r w:rsidRPr="00EB2E98">
              <w:t xml:space="preserve">On the displayed </w:t>
            </w:r>
            <w:r w:rsidRPr="00EB2E98">
              <w:rPr>
                <w:rStyle w:val="SAPScreenElement"/>
              </w:rPr>
              <w:t>Family Members/Dependents</w:t>
            </w:r>
            <w:r w:rsidRPr="00EB2E98">
              <w:t xml:space="preserve"> page, select </w:t>
            </w:r>
            <w:r w:rsidRPr="00EB2E98">
              <w:rPr>
                <w:rStyle w:val="SAPScreenElement"/>
              </w:rPr>
              <w:t xml:space="preserve">New </w:t>
            </w:r>
            <w:r w:rsidRPr="00EB2E98">
              <w:rPr>
                <w:rStyle w:val="SAPScreenElement"/>
              </w:rPr>
              <w:sym w:font="Symbol" w:char="F0AE"/>
            </w:r>
            <w:r w:rsidRPr="00EB2E98">
              <w:rPr>
                <w:rStyle w:val="SAPScreenElement"/>
              </w:rPr>
              <w:t xml:space="preserve"> &lt;Family Member type&gt;</w:t>
            </w:r>
            <w:r w:rsidRPr="00EB2E98">
              <w:t>.</w:t>
            </w:r>
            <w:r w:rsidRPr="00EB2E98">
              <w:rPr>
                <w:rStyle w:val="SAPScreenElement"/>
              </w:rPr>
              <w:t xml:space="preserve"> </w:t>
            </w:r>
          </w:p>
        </w:tc>
        <w:tc>
          <w:tcPr>
            <w:tcW w:w="4742" w:type="dxa"/>
            <w:shd w:val="clear" w:color="auto" w:fill="auto"/>
          </w:tcPr>
          <w:p w14:paraId="591391B8" w14:textId="77777777" w:rsidR="005F371D" w:rsidRPr="00EB2E98" w:rsidRDefault="005F371D" w:rsidP="005F371D">
            <w:pPr>
              <w:rPr>
                <w:i/>
              </w:rPr>
            </w:pPr>
          </w:p>
        </w:tc>
        <w:tc>
          <w:tcPr>
            <w:tcW w:w="2970" w:type="dxa"/>
            <w:shd w:val="clear" w:color="auto" w:fill="auto"/>
          </w:tcPr>
          <w:p w14:paraId="5ECA2465" w14:textId="77777777" w:rsidR="005F371D" w:rsidRPr="00EB2E98" w:rsidRDefault="005F371D" w:rsidP="005F371D">
            <w:r w:rsidRPr="00EB2E98">
              <w:t>The fields to be filled show up below the table.</w:t>
            </w:r>
          </w:p>
        </w:tc>
        <w:tc>
          <w:tcPr>
            <w:tcW w:w="1264" w:type="dxa"/>
          </w:tcPr>
          <w:p w14:paraId="0BE32DC2" w14:textId="77777777" w:rsidR="005F371D" w:rsidRPr="00EB2E98" w:rsidRDefault="005F371D" w:rsidP="005F371D">
            <w:pPr>
              <w:rPr>
                <w:rFonts w:cs="Arial"/>
                <w:bCs/>
              </w:rPr>
            </w:pPr>
          </w:p>
        </w:tc>
      </w:tr>
      <w:tr w:rsidR="005F371D" w:rsidRPr="00EB2E98" w14:paraId="55E54F4F" w14:textId="77777777" w:rsidTr="00002278">
        <w:trPr>
          <w:trHeight w:val="340"/>
        </w:trPr>
        <w:tc>
          <w:tcPr>
            <w:tcW w:w="900" w:type="dxa"/>
            <w:vMerge w:val="restart"/>
            <w:shd w:val="clear" w:color="auto" w:fill="auto"/>
          </w:tcPr>
          <w:p w14:paraId="4B0E4103" w14:textId="77777777" w:rsidR="005F371D" w:rsidRPr="00EB2E98" w:rsidRDefault="005F371D" w:rsidP="005F371D">
            <w:r w:rsidRPr="00EB2E98">
              <w:t>7</w:t>
            </w:r>
          </w:p>
        </w:tc>
        <w:tc>
          <w:tcPr>
            <w:tcW w:w="1412" w:type="dxa"/>
            <w:vMerge w:val="restart"/>
            <w:shd w:val="clear" w:color="auto" w:fill="auto"/>
          </w:tcPr>
          <w:p w14:paraId="7CE0FD55" w14:textId="77777777" w:rsidR="005F371D" w:rsidRPr="00EB2E98" w:rsidRDefault="005F371D" w:rsidP="005F371D">
            <w:pPr>
              <w:rPr>
                <w:rStyle w:val="SAPEmphasis"/>
              </w:rPr>
            </w:pPr>
            <w:r w:rsidRPr="00EB2E98">
              <w:rPr>
                <w:rStyle w:val="SAPEmphasis"/>
              </w:rPr>
              <w:t>Maintain Family Members/ Dependents Details</w:t>
            </w:r>
          </w:p>
        </w:tc>
        <w:tc>
          <w:tcPr>
            <w:tcW w:w="2998" w:type="dxa"/>
            <w:vMerge w:val="restart"/>
            <w:shd w:val="clear" w:color="auto" w:fill="auto"/>
          </w:tcPr>
          <w:p w14:paraId="5E639FA3" w14:textId="77777777" w:rsidR="005F371D" w:rsidRPr="00EB2E98" w:rsidRDefault="005F371D" w:rsidP="005F371D">
            <w:pPr>
              <w:rPr>
                <w:rFonts w:cs="Arial"/>
                <w:bCs/>
              </w:rPr>
            </w:pPr>
            <w:r w:rsidRPr="00EB2E98">
              <w:t>Enter the validity period for the record:</w:t>
            </w:r>
          </w:p>
        </w:tc>
        <w:tc>
          <w:tcPr>
            <w:tcW w:w="4742" w:type="dxa"/>
            <w:shd w:val="clear" w:color="auto" w:fill="auto"/>
          </w:tcPr>
          <w:p w14:paraId="2EF01080" w14:textId="77777777" w:rsidR="005F371D" w:rsidRPr="000D74D4" w:rsidRDefault="005F371D" w:rsidP="005F371D">
            <w:pPr>
              <w:rPr>
                <w:i/>
              </w:rPr>
            </w:pPr>
            <w:r w:rsidRPr="00EB2E98">
              <w:rPr>
                <w:rStyle w:val="SAPScreenElement"/>
              </w:rPr>
              <w:t>Valid From:</w:t>
            </w:r>
            <w:r w:rsidRPr="00EB2E98">
              <w:rPr>
                <w:i/>
              </w:rPr>
              <w:t xml:space="preserve"> </w:t>
            </w:r>
            <w:r w:rsidRPr="00EB2E98">
              <w:t>the validity start date is defaulted with the hire date; leave as is in case the relationship starts before the hiring date; or adapt as appropriate if the relationship starts after the hiring date</w:t>
            </w:r>
          </w:p>
        </w:tc>
        <w:tc>
          <w:tcPr>
            <w:tcW w:w="2970" w:type="dxa"/>
            <w:shd w:val="clear" w:color="auto" w:fill="auto"/>
          </w:tcPr>
          <w:p w14:paraId="4AB5C1A3" w14:textId="77777777" w:rsidR="005F371D" w:rsidRPr="00EB2E98" w:rsidRDefault="005F371D" w:rsidP="005F371D"/>
        </w:tc>
        <w:tc>
          <w:tcPr>
            <w:tcW w:w="1264" w:type="dxa"/>
          </w:tcPr>
          <w:p w14:paraId="39D25A77" w14:textId="77777777" w:rsidR="005F371D" w:rsidRPr="00EB2E98" w:rsidRDefault="005F371D" w:rsidP="005F371D">
            <w:pPr>
              <w:rPr>
                <w:rFonts w:cs="Arial"/>
                <w:bCs/>
              </w:rPr>
            </w:pPr>
          </w:p>
        </w:tc>
      </w:tr>
      <w:tr w:rsidR="005F371D" w:rsidRPr="00EB2E98" w14:paraId="1C329B1C" w14:textId="77777777" w:rsidTr="00002278">
        <w:trPr>
          <w:trHeight w:val="357"/>
        </w:trPr>
        <w:tc>
          <w:tcPr>
            <w:tcW w:w="900" w:type="dxa"/>
            <w:vMerge/>
            <w:shd w:val="clear" w:color="auto" w:fill="auto"/>
          </w:tcPr>
          <w:p w14:paraId="59207FDC" w14:textId="77777777" w:rsidR="005F371D" w:rsidRPr="00EB2E98" w:rsidRDefault="005F371D" w:rsidP="005F371D"/>
        </w:tc>
        <w:tc>
          <w:tcPr>
            <w:tcW w:w="1412" w:type="dxa"/>
            <w:vMerge/>
            <w:shd w:val="clear" w:color="auto" w:fill="auto"/>
          </w:tcPr>
          <w:p w14:paraId="4ED605EB" w14:textId="77777777" w:rsidR="005F371D" w:rsidRPr="00EB2E98" w:rsidRDefault="005F371D" w:rsidP="005F371D">
            <w:pPr>
              <w:rPr>
                <w:b/>
              </w:rPr>
            </w:pPr>
          </w:p>
        </w:tc>
        <w:tc>
          <w:tcPr>
            <w:tcW w:w="2998" w:type="dxa"/>
            <w:vMerge/>
            <w:shd w:val="clear" w:color="auto" w:fill="auto"/>
          </w:tcPr>
          <w:p w14:paraId="03ADF0E6" w14:textId="77777777" w:rsidR="005F371D" w:rsidRPr="00EB2E98" w:rsidRDefault="005F371D" w:rsidP="005F371D">
            <w:pPr>
              <w:rPr>
                <w:rFonts w:cs="Arial"/>
                <w:bCs/>
              </w:rPr>
            </w:pPr>
          </w:p>
        </w:tc>
        <w:tc>
          <w:tcPr>
            <w:tcW w:w="4742" w:type="dxa"/>
            <w:shd w:val="clear" w:color="auto" w:fill="auto"/>
          </w:tcPr>
          <w:p w14:paraId="42FF69F1" w14:textId="77777777" w:rsidR="005F371D" w:rsidRPr="000D74D4" w:rsidRDefault="005F371D" w:rsidP="005F371D">
            <w:pPr>
              <w:rPr>
                <w:rStyle w:val="SAPScreenElement"/>
              </w:rPr>
            </w:pPr>
            <w:r w:rsidRPr="00EB2E98">
              <w:rPr>
                <w:rStyle w:val="SAPScreenElement"/>
              </w:rPr>
              <w:t>To:</w:t>
            </w:r>
            <w:r w:rsidRPr="00EB2E98">
              <w:t xml:space="preserve"> the validity end date equals to the system high date; leave as is</w:t>
            </w:r>
          </w:p>
        </w:tc>
        <w:tc>
          <w:tcPr>
            <w:tcW w:w="2970" w:type="dxa"/>
            <w:shd w:val="clear" w:color="auto" w:fill="auto"/>
          </w:tcPr>
          <w:p w14:paraId="5B9019D7" w14:textId="77777777" w:rsidR="005F371D" w:rsidRPr="00EB2E98" w:rsidRDefault="005F371D" w:rsidP="005F371D"/>
        </w:tc>
        <w:tc>
          <w:tcPr>
            <w:tcW w:w="1264" w:type="dxa"/>
          </w:tcPr>
          <w:p w14:paraId="423C3E66" w14:textId="77777777" w:rsidR="005F371D" w:rsidRPr="00EB2E98" w:rsidRDefault="005F371D" w:rsidP="005F371D">
            <w:pPr>
              <w:rPr>
                <w:rFonts w:cs="Arial"/>
                <w:bCs/>
              </w:rPr>
            </w:pPr>
          </w:p>
        </w:tc>
      </w:tr>
      <w:tr w:rsidR="005F371D" w:rsidRPr="00EB2E98" w14:paraId="78726956" w14:textId="77777777" w:rsidTr="00002278">
        <w:trPr>
          <w:trHeight w:val="357"/>
        </w:trPr>
        <w:tc>
          <w:tcPr>
            <w:tcW w:w="900" w:type="dxa"/>
            <w:vMerge/>
            <w:shd w:val="clear" w:color="auto" w:fill="auto"/>
          </w:tcPr>
          <w:p w14:paraId="5C7542A8" w14:textId="77777777" w:rsidR="005F371D" w:rsidRPr="00EB2E98" w:rsidRDefault="005F371D" w:rsidP="005F371D"/>
        </w:tc>
        <w:tc>
          <w:tcPr>
            <w:tcW w:w="1412" w:type="dxa"/>
            <w:vMerge/>
            <w:shd w:val="clear" w:color="auto" w:fill="auto"/>
          </w:tcPr>
          <w:p w14:paraId="198B1DCC" w14:textId="77777777" w:rsidR="005F371D" w:rsidRPr="00EB2E98" w:rsidRDefault="005F371D" w:rsidP="005F371D">
            <w:pPr>
              <w:rPr>
                <w:b/>
              </w:rPr>
            </w:pPr>
          </w:p>
        </w:tc>
        <w:tc>
          <w:tcPr>
            <w:tcW w:w="2998" w:type="dxa"/>
            <w:vMerge w:val="restart"/>
            <w:shd w:val="clear" w:color="auto" w:fill="auto"/>
          </w:tcPr>
          <w:p w14:paraId="0902CAC4" w14:textId="77777777" w:rsidR="005F371D" w:rsidRPr="00EB2E98" w:rsidRDefault="005F371D" w:rsidP="005F371D">
            <w:pPr>
              <w:rPr>
                <w:rFonts w:cs="Arial"/>
                <w:bCs/>
              </w:rPr>
            </w:pPr>
            <w:r w:rsidRPr="00EB2E98">
              <w:rPr>
                <w:rFonts w:cs="Arial"/>
                <w:bCs/>
              </w:rPr>
              <w:t xml:space="preserve">in the </w:t>
            </w:r>
            <w:r w:rsidRPr="00EB2E98">
              <w:rPr>
                <w:rStyle w:val="SAPScreenElement"/>
              </w:rPr>
              <w:t xml:space="preserve">Family/related pers. </w:t>
            </w:r>
            <w:r w:rsidRPr="00EB2E98">
              <w:rPr>
                <w:rFonts w:cs="Arial"/>
                <w:bCs/>
              </w:rPr>
              <w:t>part of the form</w:t>
            </w:r>
            <w:r w:rsidRPr="00EB2E98">
              <w:t xml:space="preserve"> make the following entry</w:t>
            </w:r>
            <w:r w:rsidRPr="00EB2E98">
              <w:rPr>
                <w:rFonts w:cs="Arial"/>
                <w:bCs/>
              </w:rPr>
              <w:t>:</w:t>
            </w:r>
          </w:p>
        </w:tc>
        <w:tc>
          <w:tcPr>
            <w:tcW w:w="4742" w:type="dxa"/>
            <w:shd w:val="clear" w:color="auto" w:fill="auto"/>
          </w:tcPr>
          <w:p w14:paraId="4B2988C2" w14:textId="77777777" w:rsidR="005F371D" w:rsidRPr="00EB2E98" w:rsidRDefault="005F371D" w:rsidP="005F371D">
            <w:r w:rsidRPr="00EB2E98">
              <w:rPr>
                <w:rStyle w:val="SAPScreenElement"/>
              </w:rPr>
              <w:t>Number:</w:t>
            </w:r>
            <w:r w:rsidRPr="00EB2E98">
              <w:t xml:space="preserve"> leave empty as the number is suggested after saving the record</w:t>
            </w:r>
          </w:p>
        </w:tc>
        <w:tc>
          <w:tcPr>
            <w:tcW w:w="2970" w:type="dxa"/>
            <w:shd w:val="clear" w:color="auto" w:fill="auto"/>
          </w:tcPr>
          <w:p w14:paraId="1370663A" w14:textId="77777777" w:rsidR="005F371D" w:rsidRPr="00EB2E98" w:rsidRDefault="005F371D" w:rsidP="005F371D"/>
        </w:tc>
        <w:tc>
          <w:tcPr>
            <w:tcW w:w="1264" w:type="dxa"/>
          </w:tcPr>
          <w:p w14:paraId="5A0E7A30" w14:textId="77777777" w:rsidR="005F371D" w:rsidRPr="00EB2E98" w:rsidRDefault="005F371D" w:rsidP="005F371D">
            <w:pPr>
              <w:rPr>
                <w:rFonts w:cs="Arial"/>
                <w:bCs/>
              </w:rPr>
            </w:pPr>
          </w:p>
        </w:tc>
      </w:tr>
      <w:tr w:rsidR="005F371D" w:rsidRPr="00EB2E98" w14:paraId="05DCC0C3" w14:textId="77777777" w:rsidTr="00002278">
        <w:trPr>
          <w:trHeight w:val="357"/>
        </w:trPr>
        <w:tc>
          <w:tcPr>
            <w:tcW w:w="900" w:type="dxa"/>
            <w:vMerge/>
            <w:shd w:val="clear" w:color="auto" w:fill="auto"/>
          </w:tcPr>
          <w:p w14:paraId="584009A4" w14:textId="77777777" w:rsidR="005F371D" w:rsidRPr="00EB2E98" w:rsidRDefault="005F371D" w:rsidP="005F371D"/>
        </w:tc>
        <w:tc>
          <w:tcPr>
            <w:tcW w:w="1412" w:type="dxa"/>
            <w:vMerge/>
            <w:shd w:val="clear" w:color="auto" w:fill="auto"/>
          </w:tcPr>
          <w:p w14:paraId="2BBECD18" w14:textId="77777777" w:rsidR="005F371D" w:rsidRPr="00EB2E98" w:rsidRDefault="005F371D" w:rsidP="005F371D">
            <w:pPr>
              <w:rPr>
                <w:b/>
              </w:rPr>
            </w:pPr>
          </w:p>
        </w:tc>
        <w:tc>
          <w:tcPr>
            <w:tcW w:w="2998" w:type="dxa"/>
            <w:vMerge/>
            <w:shd w:val="clear" w:color="auto" w:fill="auto"/>
          </w:tcPr>
          <w:p w14:paraId="51CED681" w14:textId="77777777" w:rsidR="005F371D" w:rsidRPr="00EB2E98" w:rsidRDefault="005F371D" w:rsidP="005F371D">
            <w:pPr>
              <w:rPr>
                <w:rFonts w:cs="Arial"/>
                <w:bCs/>
              </w:rPr>
            </w:pPr>
          </w:p>
        </w:tc>
        <w:tc>
          <w:tcPr>
            <w:tcW w:w="4742" w:type="dxa"/>
            <w:shd w:val="clear" w:color="auto" w:fill="auto"/>
          </w:tcPr>
          <w:p w14:paraId="0707E2F7" w14:textId="77777777" w:rsidR="005F371D" w:rsidRPr="00EB2E98" w:rsidRDefault="005F371D" w:rsidP="005F371D">
            <w:pPr>
              <w:rPr>
                <w:rStyle w:val="SAPScreenElement"/>
              </w:rPr>
            </w:pPr>
            <w:r w:rsidRPr="00EB2E98">
              <w:rPr>
                <w:rStyle w:val="SAPScreenElement"/>
              </w:rPr>
              <w:t xml:space="preserve">First name: </w:t>
            </w:r>
            <w:r w:rsidRPr="00EB2E98">
              <w:t>enter first name of family member</w:t>
            </w:r>
          </w:p>
        </w:tc>
        <w:tc>
          <w:tcPr>
            <w:tcW w:w="2970" w:type="dxa"/>
            <w:shd w:val="clear" w:color="auto" w:fill="auto"/>
          </w:tcPr>
          <w:p w14:paraId="549AD7E0" w14:textId="77777777" w:rsidR="005F371D" w:rsidRPr="00EB2E98" w:rsidRDefault="005F371D" w:rsidP="005F371D"/>
        </w:tc>
        <w:tc>
          <w:tcPr>
            <w:tcW w:w="1264" w:type="dxa"/>
          </w:tcPr>
          <w:p w14:paraId="5358846A" w14:textId="77777777" w:rsidR="005F371D" w:rsidRPr="00EB2E98" w:rsidRDefault="005F371D" w:rsidP="005F371D">
            <w:pPr>
              <w:rPr>
                <w:rFonts w:cs="Arial"/>
                <w:bCs/>
              </w:rPr>
            </w:pPr>
          </w:p>
        </w:tc>
      </w:tr>
      <w:tr w:rsidR="005F371D" w:rsidRPr="00EB2E98" w14:paraId="50C377EE" w14:textId="77777777" w:rsidTr="00002278">
        <w:trPr>
          <w:trHeight w:val="357"/>
        </w:trPr>
        <w:tc>
          <w:tcPr>
            <w:tcW w:w="900" w:type="dxa"/>
            <w:vMerge/>
            <w:shd w:val="clear" w:color="auto" w:fill="auto"/>
          </w:tcPr>
          <w:p w14:paraId="00DB9BB0" w14:textId="77777777" w:rsidR="005F371D" w:rsidRPr="00EB2E98" w:rsidRDefault="005F371D" w:rsidP="005F371D"/>
        </w:tc>
        <w:tc>
          <w:tcPr>
            <w:tcW w:w="1412" w:type="dxa"/>
            <w:vMerge/>
            <w:shd w:val="clear" w:color="auto" w:fill="auto"/>
          </w:tcPr>
          <w:p w14:paraId="03F04DD0" w14:textId="77777777" w:rsidR="005F371D" w:rsidRPr="00EB2E98" w:rsidRDefault="005F371D" w:rsidP="005F371D">
            <w:pPr>
              <w:rPr>
                <w:b/>
              </w:rPr>
            </w:pPr>
          </w:p>
        </w:tc>
        <w:tc>
          <w:tcPr>
            <w:tcW w:w="2998" w:type="dxa"/>
            <w:vMerge/>
            <w:shd w:val="clear" w:color="auto" w:fill="auto"/>
          </w:tcPr>
          <w:p w14:paraId="34E5D1BF" w14:textId="77777777" w:rsidR="005F371D" w:rsidRPr="00EB2E98" w:rsidRDefault="005F371D" w:rsidP="005F371D">
            <w:pPr>
              <w:rPr>
                <w:rFonts w:cs="Arial"/>
                <w:bCs/>
              </w:rPr>
            </w:pPr>
          </w:p>
        </w:tc>
        <w:tc>
          <w:tcPr>
            <w:tcW w:w="4742" w:type="dxa"/>
            <w:shd w:val="clear" w:color="auto" w:fill="auto"/>
          </w:tcPr>
          <w:p w14:paraId="6FAC5FAA" w14:textId="77777777" w:rsidR="005F371D" w:rsidRPr="00EB2E98" w:rsidRDefault="005F371D" w:rsidP="005F371D">
            <w:pPr>
              <w:rPr>
                <w:rStyle w:val="SAPScreenElement"/>
              </w:rPr>
            </w:pPr>
            <w:r w:rsidRPr="00EB2E98">
              <w:rPr>
                <w:rStyle w:val="SAPScreenElement"/>
              </w:rPr>
              <w:t xml:space="preserve">Second name: </w:t>
            </w:r>
            <w:r w:rsidRPr="00EB2E98">
              <w:t>enter if appropriate</w:t>
            </w:r>
          </w:p>
        </w:tc>
        <w:tc>
          <w:tcPr>
            <w:tcW w:w="2970" w:type="dxa"/>
            <w:shd w:val="clear" w:color="auto" w:fill="auto"/>
          </w:tcPr>
          <w:p w14:paraId="42DEDE0D" w14:textId="77777777" w:rsidR="005F371D" w:rsidRPr="00EB2E98" w:rsidRDefault="005F371D" w:rsidP="005F371D"/>
        </w:tc>
        <w:tc>
          <w:tcPr>
            <w:tcW w:w="1264" w:type="dxa"/>
          </w:tcPr>
          <w:p w14:paraId="7AF9807F" w14:textId="77777777" w:rsidR="005F371D" w:rsidRPr="00EB2E98" w:rsidRDefault="005F371D" w:rsidP="005F371D">
            <w:pPr>
              <w:rPr>
                <w:rFonts w:cs="Arial"/>
                <w:bCs/>
              </w:rPr>
            </w:pPr>
          </w:p>
        </w:tc>
      </w:tr>
      <w:tr w:rsidR="005F371D" w:rsidRPr="00EB2E98" w14:paraId="4268D5FE" w14:textId="77777777" w:rsidTr="00002278">
        <w:trPr>
          <w:trHeight w:val="357"/>
        </w:trPr>
        <w:tc>
          <w:tcPr>
            <w:tcW w:w="900" w:type="dxa"/>
            <w:vMerge/>
            <w:shd w:val="clear" w:color="auto" w:fill="auto"/>
          </w:tcPr>
          <w:p w14:paraId="75DCBF99" w14:textId="77777777" w:rsidR="005F371D" w:rsidRPr="00EB2E98" w:rsidRDefault="005F371D" w:rsidP="005F371D"/>
        </w:tc>
        <w:tc>
          <w:tcPr>
            <w:tcW w:w="1412" w:type="dxa"/>
            <w:vMerge/>
            <w:shd w:val="clear" w:color="auto" w:fill="auto"/>
          </w:tcPr>
          <w:p w14:paraId="30AF3E21" w14:textId="77777777" w:rsidR="005F371D" w:rsidRPr="00EB2E98" w:rsidRDefault="005F371D" w:rsidP="005F371D">
            <w:pPr>
              <w:rPr>
                <w:b/>
              </w:rPr>
            </w:pPr>
          </w:p>
        </w:tc>
        <w:tc>
          <w:tcPr>
            <w:tcW w:w="2998" w:type="dxa"/>
            <w:vMerge/>
            <w:shd w:val="clear" w:color="auto" w:fill="auto"/>
          </w:tcPr>
          <w:p w14:paraId="4DEF410B" w14:textId="77777777" w:rsidR="005F371D" w:rsidRPr="00EB2E98" w:rsidRDefault="005F371D" w:rsidP="005F371D">
            <w:pPr>
              <w:rPr>
                <w:rFonts w:cs="Arial"/>
                <w:bCs/>
              </w:rPr>
            </w:pPr>
          </w:p>
        </w:tc>
        <w:tc>
          <w:tcPr>
            <w:tcW w:w="4742" w:type="dxa"/>
            <w:shd w:val="clear" w:color="auto" w:fill="auto"/>
          </w:tcPr>
          <w:p w14:paraId="6E9F20A7" w14:textId="77777777" w:rsidR="005F371D" w:rsidRPr="00EB2E98" w:rsidRDefault="005F371D" w:rsidP="005F371D">
            <w:pPr>
              <w:rPr>
                <w:rStyle w:val="SAPScreenElement"/>
                <w:rFonts w:ascii="BentonSans Book" w:hAnsi="BentonSans Book"/>
                <w:color w:val="auto"/>
              </w:rPr>
            </w:pPr>
            <w:r w:rsidRPr="00EB2E98">
              <w:rPr>
                <w:rStyle w:val="SAPScreenElement"/>
              </w:rPr>
              <w:t>Last name:</w:t>
            </w:r>
            <w:r w:rsidRPr="00EB2E98">
              <w:t xml:space="preserve"> defaulted with the last name of the employee; adapt if appropriate</w:t>
            </w:r>
          </w:p>
        </w:tc>
        <w:tc>
          <w:tcPr>
            <w:tcW w:w="2970" w:type="dxa"/>
            <w:shd w:val="clear" w:color="auto" w:fill="auto"/>
          </w:tcPr>
          <w:p w14:paraId="69B4A8D1" w14:textId="77777777" w:rsidR="005F371D" w:rsidRPr="00EB2E98" w:rsidRDefault="005F371D" w:rsidP="005F371D"/>
        </w:tc>
        <w:tc>
          <w:tcPr>
            <w:tcW w:w="1264" w:type="dxa"/>
          </w:tcPr>
          <w:p w14:paraId="52BD4765" w14:textId="77777777" w:rsidR="005F371D" w:rsidRPr="00EB2E98" w:rsidRDefault="005F371D" w:rsidP="005F371D">
            <w:pPr>
              <w:rPr>
                <w:rFonts w:cs="Arial"/>
                <w:bCs/>
              </w:rPr>
            </w:pPr>
          </w:p>
        </w:tc>
      </w:tr>
      <w:tr w:rsidR="005F371D" w:rsidRPr="00EB2E98" w14:paraId="483931EC" w14:textId="77777777" w:rsidTr="00002278">
        <w:trPr>
          <w:trHeight w:val="357"/>
        </w:trPr>
        <w:tc>
          <w:tcPr>
            <w:tcW w:w="900" w:type="dxa"/>
            <w:vMerge/>
            <w:shd w:val="clear" w:color="auto" w:fill="auto"/>
          </w:tcPr>
          <w:p w14:paraId="4AE6451E" w14:textId="77777777" w:rsidR="005F371D" w:rsidRPr="00EB2E98" w:rsidRDefault="005F371D" w:rsidP="005F371D"/>
        </w:tc>
        <w:tc>
          <w:tcPr>
            <w:tcW w:w="1412" w:type="dxa"/>
            <w:vMerge/>
            <w:shd w:val="clear" w:color="auto" w:fill="auto"/>
          </w:tcPr>
          <w:p w14:paraId="7EF6738D" w14:textId="77777777" w:rsidR="005F371D" w:rsidRPr="00EB2E98" w:rsidRDefault="005F371D" w:rsidP="005F371D">
            <w:pPr>
              <w:rPr>
                <w:b/>
              </w:rPr>
            </w:pPr>
          </w:p>
        </w:tc>
        <w:tc>
          <w:tcPr>
            <w:tcW w:w="2998" w:type="dxa"/>
            <w:vMerge/>
            <w:shd w:val="clear" w:color="auto" w:fill="auto"/>
          </w:tcPr>
          <w:p w14:paraId="4FBBD864" w14:textId="77777777" w:rsidR="005F371D" w:rsidRPr="00EB2E98" w:rsidRDefault="005F371D" w:rsidP="005F371D">
            <w:pPr>
              <w:rPr>
                <w:rFonts w:cs="Arial"/>
                <w:bCs/>
              </w:rPr>
            </w:pPr>
          </w:p>
        </w:tc>
        <w:tc>
          <w:tcPr>
            <w:tcW w:w="4742" w:type="dxa"/>
            <w:shd w:val="clear" w:color="auto" w:fill="auto"/>
          </w:tcPr>
          <w:p w14:paraId="74694B04" w14:textId="77777777" w:rsidR="005F371D" w:rsidRPr="00EB2E98" w:rsidRDefault="005F371D" w:rsidP="005F371D">
            <w:pPr>
              <w:rPr>
                <w:rStyle w:val="SAPScreenElement"/>
              </w:rPr>
            </w:pPr>
            <w:r w:rsidRPr="00EB2E98">
              <w:rPr>
                <w:rStyle w:val="SAPScreenElement"/>
              </w:rPr>
              <w:t>Initials:</w:t>
            </w:r>
            <w:r w:rsidRPr="00EB2E98">
              <w:t xml:space="preserve"> enter if appropriate</w:t>
            </w:r>
          </w:p>
        </w:tc>
        <w:tc>
          <w:tcPr>
            <w:tcW w:w="2970" w:type="dxa"/>
            <w:shd w:val="clear" w:color="auto" w:fill="auto"/>
          </w:tcPr>
          <w:p w14:paraId="066FDEBA" w14:textId="77777777" w:rsidR="005F371D" w:rsidRPr="00EB2E98" w:rsidRDefault="005F371D" w:rsidP="005F371D"/>
        </w:tc>
        <w:tc>
          <w:tcPr>
            <w:tcW w:w="1264" w:type="dxa"/>
          </w:tcPr>
          <w:p w14:paraId="0CC04C3B" w14:textId="77777777" w:rsidR="005F371D" w:rsidRPr="00EB2E98" w:rsidRDefault="005F371D" w:rsidP="005F371D">
            <w:pPr>
              <w:rPr>
                <w:rFonts w:cs="Arial"/>
                <w:bCs/>
              </w:rPr>
            </w:pPr>
          </w:p>
        </w:tc>
      </w:tr>
      <w:tr w:rsidR="005F371D" w:rsidRPr="00EB2E98" w14:paraId="49229137" w14:textId="77777777" w:rsidTr="00002278">
        <w:trPr>
          <w:trHeight w:val="357"/>
        </w:trPr>
        <w:tc>
          <w:tcPr>
            <w:tcW w:w="900" w:type="dxa"/>
            <w:vMerge/>
            <w:shd w:val="clear" w:color="auto" w:fill="auto"/>
          </w:tcPr>
          <w:p w14:paraId="553D174E" w14:textId="77777777" w:rsidR="005F371D" w:rsidRPr="00EB2E98" w:rsidRDefault="005F371D" w:rsidP="005F371D"/>
        </w:tc>
        <w:tc>
          <w:tcPr>
            <w:tcW w:w="1412" w:type="dxa"/>
            <w:vMerge/>
            <w:shd w:val="clear" w:color="auto" w:fill="auto"/>
          </w:tcPr>
          <w:p w14:paraId="23B3ECBF" w14:textId="77777777" w:rsidR="005F371D" w:rsidRPr="00EB2E98" w:rsidRDefault="005F371D" w:rsidP="005F371D">
            <w:pPr>
              <w:rPr>
                <w:b/>
              </w:rPr>
            </w:pPr>
          </w:p>
        </w:tc>
        <w:tc>
          <w:tcPr>
            <w:tcW w:w="2998" w:type="dxa"/>
            <w:vMerge/>
            <w:shd w:val="clear" w:color="auto" w:fill="auto"/>
          </w:tcPr>
          <w:p w14:paraId="488E13F5" w14:textId="77777777" w:rsidR="005F371D" w:rsidRPr="00EB2E98" w:rsidRDefault="005F371D" w:rsidP="005F371D">
            <w:pPr>
              <w:rPr>
                <w:rFonts w:cs="Arial"/>
                <w:bCs/>
              </w:rPr>
            </w:pPr>
          </w:p>
        </w:tc>
        <w:tc>
          <w:tcPr>
            <w:tcW w:w="4742" w:type="dxa"/>
            <w:shd w:val="clear" w:color="auto" w:fill="auto"/>
          </w:tcPr>
          <w:p w14:paraId="0DA07D2B" w14:textId="77777777" w:rsidR="005F371D" w:rsidRPr="00EB2E98" w:rsidRDefault="005F371D" w:rsidP="005F371D">
            <w:pPr>
              <w:rPr>
                <w:rStyle w:val="SAPScreenElement"/>
              </w:rPr>
            </w:pPr>
            <w:r w:rsidRPr="00EB2E98">
              <w:rPr>
                <w:rStyle w:val="SAPScreenElement"/>
              </w:rPr>
              <w:t>Other title:</w:t>
            </w:r>
            <w:r w:rsidRPr="00EB2E98">
              <w:t xml:space="preserve"> select from dropdown, if appropriate</w:t>
            </w:r>
          </w:p>
        </w:tc>
        <w:tc>
          <w:tcPr>
            <w:tcW w:w="2970" w:type="dxa"/>
            <w:shd w:val="clear" w:color="auto" w:fill="auto"/>
          </w:tcPr>
          <w:p w14:paraId="60EE81F5" w14:textId="77777777" w:rsidR="005F371D" w:rsidRPr="00EB2E98" w:rsidRDefault="005F371D" w:rsidP="005F371D"/>
        </w:tc>
        <w:tc>
          <w:tcPr>
            <w:tcW w:w="1264" w:type="dxa"/>
          </w:tcPr>
          <w:p w14:paraId="38FC7BB5" w14:textId="77777777" w:rsidR="005F371D" w:rsidRPr="00EB2E98" w:rsidRDefault="005F371D" w:rsidP="005F371D">
            <w:pPr>
              <w:rPr>
                <w:rFonts w:cs="Arial"/>
                <w:bCs/>
              </w:rPr>
            </w:pPr>
          </w:p>
        </w:tc>
      </w:tr>
      <w:tr w:rsidR="005F371D" w:rsidRPr="00EB2E98" w14:paraId="34B429F1" w14:textId="77777777" w:rsidTr="00002278">
        <w:trPr>
          <w:trHeight w:val="357"/>
        </w:trPr>
        <w:tc>
          <w:tcPr>
            <w:tcW w:w="900" w:type="dxa"/>
            <w:vMerge/>
            <w:shd w:val="clear" w:color="auto" w:fill="auto"/>
          </w:tcPr>
          <w:p w14:paraId="4E29C93D" w14:textId="77777777" w:rsidR="005F371D" w:rsidRPr="00EB2E98" w:rsidRDefault="005F371D" w:rsidP="005F371D"/>
        </w:tc>
        <w:tc>
          <w:tcPr>
            <w:tcW w:w="1412" w:type="dxa"/>
            <w:vMerge/>
            <w:shd w:val="clear" w:color="auto" w:fill="auto"/>
          </w:tcPr>
          <w:p w14:paraId="341A1655" w14:textId="77777777" w:rsidR="005F371D" w:rsidRPr="00EB2E98" w:rsidRDefault="005F371D" w:rsidP="005F371D">
            <w:pPr>
              <w:rPr>
                <w:b/>
              </w:rPr>
            </w:pPr>
          </w:p>
        </w:tc>
        <w:tc>
          <w:tcPr>
            <w:tcW w:w="2998" w:type="dxa"/>
            <w:vMerge/>
            <w:shd w:val="clear" w:color="auto" w:fill="auto"/>
          </w:tcPr>
          <w:p w14:paraId="67D7874E" w14:textId="77777777" w:rsidR="005F371D" w:rsidRPr="00EB2E98" w:rsidRDefault="005F371D" w:rsidP="005F371D">
            <w:pPr>
              <w:rPr>
                <w:rFonts w:cs="Arial"/>
                <w:bCs/>
              </w:rPr>
            </w:pPr>
          </w:p>
        </w:tc>
        <w:tc>
          <w:tcPr>
            <w:tcW w:w="4742" w:type="dxa"/>
            <w:shd w:val="clear" w:color="auto" w:fill="auto"/>
          </w:tcPr>
          <w:p w14:paraId="526E9FAA" w14:textId="77777777" w:rsidR="005F371D" w:rsidRPr="00EB2E98" w:rsidRDefault="005F371D" w:rsidP="005F371D">
            <w:pPr>
              <w:rPr>
                <w:rStyle w:val="SAPScreenElement"/>
              </w:rPr>
            </w:pPr>
            <w:r w:rsidRPr="00EB2E98">
              <w:rPr>
                <w:rStyle w:val="SAPScreenElement"/>
              </w:rPr>
              <w:t>Name Format Ind.:</w:t>
            </w:r>
            <w:r w:rsidRPr="00EB2E98">
              <w:t xml:space="preserve"> enter if appropriate</w:t>
            </w:r>
          </w:p>
        </w:tc>
        <w:tc>
          <w:tcPr>
            <w:tcW w:w="2970" w:type="dxa"/>
            <w:shd w:val="clear" w:color="auto" w:fill="auto"/>
          </w:tcPr>
          <w:p w14:paraId="78F01EE9" w14:textId="77777777" w:rsidR="005F371D" w:rsidRPr="00EB2E98" w:rsidRDefault="005F371D" w:rsidP="005F371D"/>
        </w:tc>
        <w:tc>
          <w:tcPr>
            <w:tcW w:w="1264" w:type="dxa"/>
          </w:tcPr>
          <w:p w14:paraId="2EDECEE6" w14:textId="77777777" w:rsidR="005F371D" w:rsidRPr="00EB2E98" w:rsidRDefault="005F371D" w:rsidP="005F371D">
            <w:pPr>
              <w:rPr>
                <w:rFonts w:cs="Arial"/>
                <w:bCs/>
              </w:rPr>
            </w:pPr>
          </w:p>
        </w:tc>
      </w:tr>
      <w:tr w:rsidR="005F371D" w:rsidRPr="00EB2E98" w14:paraId="23156273" w14:textId="77777777" w:rsidTr="00002278">
        <w:trPr>
          <w:trHeight w:val="357"/>
        </w:trPr>
        <w:tc>
          <w:tcPr>
            <w:tcW w:w="900" w:type="dxa"/>
            <w:vMerge/>
            <w:shd w:val="clear" w:color="auto" w:fill="auto"/>
          </w:tcPr>
          <w:p w14:paraId="7EB9DAF6" w14:textId="77777777" w:rsidR="005F371D" w:rsidRPr="00EB2E98" w:rsidRDefault="005F371D" w:rsidP="005F371D"/>
        </w:tc>
        <w:tc>
          <w:tcPr>
            <w:tcW w:w="1412" w:type="dxa"/>
            <w:vMerge/>
            <w:shd w:val="clear" w:color="auto" w:fill="auto"/>
          </w:tcPr>
          <w:p w14:paraId="3B121C75" w14:textId="77777777" w:rsidR="005F371D" w:rsidRPr="00EB2E98" w:rsidRDefault="005F371D" w:rsidP="005F371D">
            <w:pPr>
              <w:rPr>
                <w:b/>
              </w:rPr>
            </w:pPr>
          </w:p>
        </w:tc>
        <w:tc>
          <w:tcPr>
            <w:tcW w:w="2998" w:type="dxa"/>
            <w:vMerge/>
            <w:shd w:val="clear" w:color="auto" w:fill="auto"/>
          </w:tcPr>
          <w:p w14:paraId="40DA8F8B" w14:textId="77777777" w:rsidR="005F371D" w:rsidRPr="00EB2E98" w:rsidRDefault="005F371D" w:rsidP="005F371D">
            <w:pPr>
              <w:rPr>
                <w:rFonts w:cs="Arial"/>
                <w:bCs/>
              </w:rPr>
            </w:pPr>
          </w:p>
        </w:tc>
        <w:tc>
          <w:tcPr>
            <w:tcW w:w="4742" w:type="dxa"/>
            <w:shd w:val="clear" w:color="auto" w:fill="auto"/>
          </w:tcPr>
          <w:p w14:paraId="1BC19593" w14:textId="77777777" w:rsidR="005F371D" w:rsidRPr="00EB2E98" w:rsidRDefault="005F371D" w:rsidP="005F371D">
            <w:pPr>
              <w:rPr>
                <w:rStyle w:val="SAPScreenElement"/>
              </w:rPr>
            </w:pPr>
            <w:r w:rsidRPr="00EB2E98">
              <w:rPr>
                <w:rStyle w:val="SAPScreenElement"/>
              </w:rPr>
              <w:t>Name prefix:</w:t>
            </w:r>
            <w:r w:rsidRPr="00EB2E98">
              <w:t xml:space="preserve"> select from dropdown, if appropriate</w:t>
            </w:r>
          </w:p>
        </w:tc>
        <w:tc>
          <w:tcPr>
            <w:tcW w:w="2970" w:type="dxa"/>
            <w:shd w:val="clear" w:color="auto" w:fill="auto"/>
          </w:tcPr>
          <w:p w14:paraId="6C93E637" w14:textId="77777777" w:rsidR="005F371D" w:rsidRPr="00EB2E98" w:rsidRDefault="005F371D" w:rsidP="005F371D"/>
        </w:tc>
        <w:tc>
          <w:tcPr>
            <w:tcW w:w="1264" w:type="dxa"/>
          </w:tcPr>
          <w:p w14:paraId="00F3C691" w14:textId="77777777" w:rsidR="005F371D" w:rsidRPr="00EB2E98" w:rsidRDefault="005F371D" w:rsidP="005F371D">
            <w:pPr>
              <w:rPr>
                <w:rFonts w:cs="Arial"/>
                <w:bCs/>
              </w:rPr>
            </w:pPr>
          </w:p>
        </w:tc>
      </w:tr>
      <w:tr w:rsidR="005F371D" w:rsidRPr="00EB2E98" w14:paraId="6D70792E" w14:textId="77777777" w:rsidTr="00002278">
        <w:trPr>
          <w:trHeight w:val="357"/>
        </w:trPr>
        <w:tc>
          <w:tcPr>
            <w:tcW w:w="900" w:type="dxa"/>
            <w:vMerge/>
            <w:shd w:val="clear" w:color="auto" w:fill="auto"/>
          </w:tcPr>
          <w:p w14:paraId="066E8AFB" w14:textId="77777777" w:rsidR="005F371D" w:rsidRPr="00EB2E98" w:rsidRDefault="005F371D" w:rsidP="005F371D"/>
        </w:tc>
        <w:tc>
          <w:tcPr>
            <w:tcW w:w="1412" w:type="dxa"/>
            <w:vMerge/>
            <w:shd w:val="clear" w:color="auto" w:fill="auto"/>
          </w:tcPr>
          <w:p w14:paraId="59D67CD0" w14:textId="77777777" w:rsidR="005F371D" w:rsidRPr="00EB2E98" w:rsidRDefault="005F371D" w:rsidP="005F371D">
            <w:pPr>
              <w:rPr>
                <w:b/>
              </w:rPr>
            </w:pPr>
          </w:p>
        </w:tc>
        <w:tc>
          <w:tcPr>
            <w:tcW w:w="2998" w:type="dxa"/>
            <w:vMerge/>
            <w:shd w:val="clear" w:color="auto" w:fill="auto"/>
          </w:tcPr>
          <w:p w14:paraId="147F0D8C" w14:textId="77777777" w:rsidR="005F371D" w:rsidRPr="00EB2E98" w:rsidRDefault="005F371D" w:rsidP="005F371D">
            <w:pPr>
              <w:rPr>
                <w:rFonts w:cs="Arial"/>
                <w:bCs/>
              </w:rPr>
            </w:pPr>
          </w:p>
        </w:tc>
        <w:tc>
          <w:tcPr>
            <w:tcW w:w="4742" w:type="dxa"/>
            <w:shd w:val="clear" w:color="auto" w:fill="auto"/>
          </w:tcPr>
          <w:p w14:paraId="693764B6" w14:textId="77777777" w:rsidR="005F371D" w:rsidRPr="00EB2E98" w:rsidRDefault="005F371D" w:rsidP="005F371D">
            <w:pPr>
              <w:rPr>
                <w:rStyle w:val="SAPScreenElement"/>
              </w:rPr>
            </w:pPr>
            <w:r w:rsidRPr="00EB2E98">
              <w:rPr>
                <w:rStyle w:val="SAPScreenElement"/>
              </w:rPr>
              <w:t xml:space="preserve">Gender: </w:t>
            </w:r>
            <w:r w:rsidRPr="00EB2E98">
              <w:t>check appropriate radio-button</w:t>
            </w:r>
          </w:p>
        </w:tc>
        <w:tc>
          <w:tcPr>
            <w:tcW w:w="2970" w:type="dxa"/>
            <w:shd w:val="clear" w:color="auto" w:fill="auto"/>
          </w:tcPr>
          <w:p w14:paraId="0D1F8472" w14:textId="77777777" w:rsidR="005F371D" w:rsidRPr="00EB2E98" w:rsidRDefault="005F371D" w:rsidP="005F371D"/>
        </w:tc>
        <w:tc>
          <w:tcPr>
            <w:tcW w:w="1264" w:type="dxa"/>
          </w:tcPr>
          <w:p w14:paraId="0D28B33A" w14:textId="77777777" w:rsidR="005F371D" w:rsidRPr="00EB2E98" w:rsidRDefault="005F371D" w:rsidP="005F371D">
            <w:pPr>
              <w:rPr>
                <w:rFonts w:cs="Arial"/>
                <w:bCs/>
              </w:rPr>
            </w:pPr>
          </w:p>
        </w:tc>
      </w:tr>
      <w:tr w:rsidR="005F371D" w:rsidRPr="00EB2E98" w14:paraId="147E23E6" w14:textId="77777777" w:rsidTr="00002278">
        <w:trPr>
          <w:trHeight w:val="357"/>
        </w:trPr>
        <w:tc>
          <w:tcPr>
            <w:tcW w:w="900" w:type="dxa"/>
            <w:vMerge/>
            <w:shd w:val="clear" w:color="auto" w:fill="auto"/>
          </w:tcPr>
          <w:p w14:paraId="0EE5D3FF" w14:textId="77777777" w:rsidR="005F371D" w:rsidRPr="00EB2E98" w:rsidRDefault="005F371D" w:rsidP="005F371D"/>
        </w:tc>
        <w:tc>
          <w:tcPr>
            <w:tcW w:w="1412" w:type="dxa"/>
            <w:vMerge/>
            <w:shd w:val="clear" w:color="auto" w:fill="auto"/>
          </w:tcPr>
          <w:p w14:paraId="2202A1E6" w14:textId="77777777" w:rsidR="005F371D" w:rsidRPr="00EB2E98" w:rsidRDefault="005F371D" w:rsidP="005F371D">
            <w:pPr>
              <w:rPr>
                <w:b/>
              </w:rPr>
            </w:pPr>
          </w:p>
        </w:tc>
        <w:tc>
          <w:tcPr>
            <w:tcW w:w="2998" w:type="dxa"/>
            <w:vMerge/>
            <w:shd w:val="clear" w:color="auto" w:fill="auto"/>
          </w:tcPr>
          <w:p w14:paraId="5A09BA3D" w14:textId="77777777" w:rsidR="005F371D" w:rsidRPr="00EB2E98" w:rsidRDefault="005F371D" w:rsidP="005F371D">
            <w:pPr>
              <w:rPr>
                <w:rFonts w:cs="Arial"/>
                <w:bCs/>
              </w:rPr>
            </w:pPr>
          </w:p>
        </w:tc>
        <w:tc>
          <w:tcPr>
            <w:tcW w:w="4742" w:type="dxa"/>
            <w:shd w:val="clear" w:color="auto" w:fill="auto"/>
          </w:tcPr>
          <w:p w14:paraId="423A8D27" w14:textId="77777777" w:rsidR="005F371D" w:rsidRPr="00EB2E98" w:rsidRDefault="005F371D" w:rsidP="005F371D">
            <w:pPr>
              <w:rPr>
                <w:rStyle w:val="SAPScreenElement"/>
              </w:rPr>
            </w:pPr>
            <w:r w:rsidRPr="00EB2E98">
              <w:rPr>
                <w:rStyle w:val="SAPScreenElement"/>
              </w:rPr>
              <w:t>Date of Birth:</w:t>
            </w:r>
            <w:r w:rsidRPr="00EB2E98">
              <w:t xml:space="preserve"> select from calendar help</w:t>
            </w:r>
          </w:p>
        </w:tc>
        <w:tc>
          <w:tcPr>
            <w:tcW w:w="2970" w:type="dxa"/>
            <w:shd w:val="clear" w:color="auto" w:fill="auto"/>
          </w:tcPr>
          <w:p w14:paraId="5B45E696" w14:textId="77777777" w:rsidR="005F371D" w:rsidRPr="00EB2E98" w:rsidRDefault="005F371D" w:rsidP="005F371D"/>
        </w:tc>
        <w:tc>
          <w:tcPr>
            <w:tcW w:w="1264" w:type="dxa"/>
          </w:tcPr>
          <w:p w14:paraId="23ABE508" w14:textId="77777777" w:rsidR="005F371D" w:rsidRPr="00EB2E98" w:rsidRDefault="005F371D" w:rsidP="005F371D">
            <w:pPr>
              <w:rPr>
                <w:rFonts w:cs="Arial"/>
                <w:bCs/>
              </w:rPr>
            </w:pPr>
          </w:p>
        </w:tc>
      </w:tr>
      <w:tr w:rsidR="005F371D" w:rsidRPr="00EB2E98" w14:paraId="4BB9249A" w14:textId="77777777" w:rsidTr="00002278">
        <w:trPr>
          <w:trHeight w:val="357"/>
        </w:trPr>
        <w:tc>
          <w:tcPr>
            <w:tcW w:w="900" w:type="dxa"/>
            <w:vMerge/>
            <w:shd w:val="clear" w:color="auto" w:fill="auto"/>
          </w:tcPr>
          <w:p w14:paraId="4633E6AD" w14:textId="77777777" w:rsidR="005F371D" w:rsidRPr="00EB2E98" w:rsidRDefault="005F371D" w:rsidP="005F371D"/>
        </w:tc>
        <w:tc>
          <w:tcPr>
            <w:tcW w:w="1412" w:type="dxa"/>
            <w:vMerge/>
            <w:shd w:val="clear" w:color="auto" w:fill="auto"/>
          </w:tcPr>
          <w:p w14:paraId="5025568F" w14:textId="77777777" w:rsidR="005F371D" w:rsidRPr="00EB2E98" w:rsidRDefault="005F371D" w:rsidP="005F371D">
            <w:pPr>
              <w:rPr>
                <w:b/>
              </w:rPr>
            </w:pPr>
          </w:p>
        </w:tc>
        <w:tc>
          <w:tcPr>
            <w:tcW w:w="2998" w:type="dxa"/>
            <w:vMerge/>
            <w:shd w:val="clear" w:color="auto" w:fill="auto"/>
          </w:tcPr>
          <w:p w14:paraId="43769260" w14:textId="77777777" w:rsidR="005F371D" w:rsidRPr="00EB2E98" w:rsidRDefault="005F371D" w:rsidP="005F371D">
            <w:pPr>
              <w:rPr>
                <w:rFonts w:cs="Arial"/>
                <w:bCs/>
              </w:rPr>
            </w:pPr>
          </w:p>
        </w:tc>
        <w:tc>
          <w:tcPr>
            <w:tcW w:w="4742" w:type="dxa"/>
            <w:shd w:val="clear" w:color="auto" w:fill="auto"/>
          </w:tcPr>
          <w:p w14:paraId="36DA5254" w14:textId="77777777" w:rsidR="005F371D" w:rsidRPr="00EB2E98" w:rsidRDefault="005F371D" w:rsidP="005F371D">
            <w:pPr>
              <w:rPr>
                <w:rStyle w:val="SAPScreenElement"/>
              </w:rPr>
            </w:pPr>
            <w:r w:rsidRPr="00EB2E98">
              <w:rPr>
                <w:rStyle w:val="SAPScreenElement"/>
              </w:rPr>
              <w:t>Name at Birth:</w:t>
            </w:r>
            <w:r w:rsidRPr="00EB2E98">
              <w:t xml:space="preserve"> enter if appropriate</w:t>
            </w:r>
          </w:p>
        </w:tc>
        <w:tc>
          <w:tcPr>
            <w:tcW w:w="2970" w:type="dxa"/>
            <w:shd w:val="clear" w:color="auto" w:fill="auto"/>
          </w:tcPr>
          <w:p w14:paraId="7095381B" w14:textId="77777777" w:rsidR="005F371D" w:rsidRPr="00EB2E98" w:rsidRDefault="005F371D" w:rsidP="005F371D"/>
        </w:tc>
        <w:tc>
          <w:tcPr>
            <w:tcW w:w="1264" w:type="dxa"/>
          </w:tcPr>
          <w:p w14:paraId="27964A9D" w14:textId="77777777" w:rsidR="005F371D" w:rsidRPr="00EB2E98" w:rsidRDefault="005F371D" w:rsidP="005F371D">
            <w:pPr>
              <w:rPr>
                <w:rFonts w:cs="Arial"/>
                <w:bCs/>
              </w:rPr>
            </w:pPr>
          </w:p>
        </w:tc>
      </w:tr>
      <w:tr w:rsidR="005F371D" w:rsidRPr="00EB2E98" w14:paraId="054F4EBE" w14:textId="77777777" w:rsidTr="00002278">
        <w:trPr>
          <w:trHeight w:val="357"/>
        </w:trPr>
        <w:tc>
          <w:tcPr>
            <w:tcW w:w="900" w:type="dxa"/>
            <w:vMerge/>
            <w:shd w:val="clear" w:color="auto" w:fill="auto"/>
          </w:tcPr>
          <w:p w14:paraId="18BE114C" w14:textId="77777777" w:rsidR="005F371D" w:rsidRPr="00EB2E98" w:rsidRDefault="005F371D" w:rsidP="005F371D"/>
        </w:tc>
        <w:tc>
          <w:tcPr>
            <w:tcW w:w="1412" w:type="dxa"/>
            <w:vMerge/>
            <w:shd w:val="clear" w:color="auto" w:fill="auto"/>
          </w:tcPr>
          <w:p w14:paraId="4EAA52EC" w14:textId="77777777" w:rsidR="005F371D" w:rsidRPr="00EB2E98" w:rsidRDefault="005F371D" w:rsidP="005F371D">
            <w:pPr>
              <w:rPr>
                <w:b/>
              </w:rPr>
            </w:pPr>
          </w:p>
        </w:tc>
        <w:tc>
          <w:tcPr>
            <w:tcW w:w="2998" w:type="dxa"/>
            <w:vMerge/>
            <w:shd w:val="clear" w:color="auto" w:fill="auto"/>
          </w:tcPr>
          <w:p w14:paraId="773BF80E" w14:textId="77777777" w:rsidR="005F371D" w:rsidRPr="00EB2E98" w:rsidRDefault="005F371D" w:rsidP="005F371D">
            <w:pPr>
              <w:rPr>
                <w:rFonts w:cs="Arial"/>
                <w:bCs/>
              </w:rPr>
            </w:pPr>
          </w:p>
        </w:tc>
        <w:tc>
          <w:tcPr>
            <w:tcW w:w="4742" w:type="dxa"/>
            <w:shd w:val="clear" w:color="auto" w:fill="auto"/>
          </w:tcPr>
          <w:p w14:paraId="52A8267F" w14:textId="77777777" w:rsidR="005F371D" w:rsidRPr="00EB2E98" w:rsidRDefault="005F371D" w:rsidP="005F371D">
            <w:pPr>
              <w:rPr>
                <w:rStyle w:val="SAPScreenElement"/>
              </w:rPr>
            </w:pPr>
            <w:r w:rsidRPr="00EB2E98">
              <w:rPr>
                <w:rStyle w:val="SAPScreenElement"/>
              </w:rPr>
              <w:t>Birthplace:</w:t>
            </w:r>
            <w:r w:rsidRPr="00EB2E98">
              <w:t xml:space="preserve"> enter as appropriate</w:t>
            </w:r>
          </w:p>
        </w:tc>
        <w:tc>
          <w:tcPr>
            <w:tcW w:w="2970" w:type="dxa"/>
            <w:shd w:val="clear" w:color="auto" w:fill="auto"/>
          </w:tcPr>
          <w:p w14:paraId="17D9C841" w14:textId="77777777" w:rsidR="005F371D" w:rsidRPr="00EB2E98" w:rsidRDefault="005F371D" w:rsidP="005F371D"/>
        </w:tc>
        <w:tc>
          <w:tcPr>
            <w:tcW w:w="1264" w:type="dxa"/>
          </w:tcPr>
          <w:p w14:paraId="18E43198" w14:textId="77777777" w:rsidR="005F371D" w:rsidRPr="00EB2E98" w:rsidRDefault="005F371D" w:rsidP="005F371D">
            <w:pPr>
              <w:rPr>
                <w:rFonts w:cs="Arial"/>
                <w:bCs/>
              </w:rPr>
            </w:pPr>
          </w:p>
        </w:tc>
      </w:tr>
      <w:tr w:rsidR="005F371D" w:rsidRPr="00EB2E98" w14:paraId="31EB1C30" w14:textId="77777777" w:rsidTr="00002278">
        <w:trPr>
          <w:trHeight w:val="357"/>
        </w:trPr>
        <w:tc>
          <w:tcPr>
            <w:tcW w:w="900" w:type="dxa"/>
            <w:vMerge/>
            <w:shd w:val="clear" w:color="auto" w:fill="auto"/>
          </w:tcPr>
          <w:p w14:paraId="4E8C7D2E" w14:textId="77777777" w:rsidR="005F371D" w:rsidRPr="00EB2E98" w:rsidRDefault="005F371D" w:rsidP="005F371D"/>
        </w:tc>
        <w:tc>
          <w:tcPr>
            <w:tcW w:w="1412" w:type="dxa"/>
            <w:vMerge/>
            <w:shd w:val="clear" w:color="auto" w:fill="auto"/>
          </w:tcPr>
          <w:p w14:paraId="7EAB235A" w14:textId="77777777" w:rsidR="005F371D" w:rsidRPr="00EB2E98" w:rsidRDefault="005F371D" w:rsidP="005F371D">
            <w:pPr>
              <w:rPr>
                <w:b/>
              </w:rPr>
            </w:pPr>
          </w:p>
        </w:tc>
        <w:tc>
          <w:tcPr>
            <w:tcW w:w="2998" w:type="dxa"/>
            <w:vMerge/>
            <w:shd w:val="clear" w:color="auto" w:fill="auto"/>
          </w:tcPr>
          <w:p w14:paraId="06782524" w14:textId="77777777" w:rsidR="005F371D" w:rsidRPr="00EB2E98" w:rsidRDefault="005F371D" w:rsidP="005F371D">
            <w:pPr>
              <w:rPr>
                <w:rFonts w:cs="Arial"/>
                <w:bCs/>
              </w:rPr>
            </w:pPr>
          </w:p>
        </w:tc>
        <w:tc>
          <w:tcPr>
            <w:tcW w:w="4742" w:type="dxa"/>
            <w:shd w:val="clear" w:color="auto" w:fill="auto"/>
          </w:tcPr>
          <w:p w14:paraId="4A3589DA" w14:textId="77777777" w:rsidR="005F371D" w:rsidRPr="00EB2E98" w:rsidRDefault="005F371D" w:rsidP="005F371D">
            <w:pPr>
              <w:rPr>
                <w:rStyle w:val="SAPScreenElement"/>
              </w:rPr>
            </w:pPr>
            <w:r w:rsidRPr="00EB2E98">
              <w:rPr>
                <w:rStyle w:val="SAPScreenElement"/>
              </w:rPr>
              <w:t>Country of Birth:</w:t>
            </w:r>
            <w:r w:rsidRPr="00EB2E98">
              <w:t xml:space="preserve"> select from dropdown</w:t>
            </w:r>
          </w:p>
        </w:tc>
        <w:tc>
          <w:tcPr>
            <w:tcW w:w="2970" w:type="dxa"/>
            <w:shd w:val="clear" w:color="auto" w:fill="auto"/>
          </w:tcPr>
          <w:p w14:paraId="02F65DBF" w14:textId="77777777" w:rsidR="005F371D" w:rsidRPr="00EB2E98" w:rsidRDefault="005F371D" w:rsidP="005F371D"/>
        </w:tc>
        <w:tc>
          <w:tcPr>
            <w:tcW w:w="1264" w:type="dxa"/>
          </w:tcPr>
          <w:p w14:paraId="40770AEE" w14:textId="77777777" w:rsidR="005F371D" w:rsidRPr="00EB2E98" w:rsidRDefault="005F371D" w:rsidP="005F371D">
            <w:pPr>
              <w:rPr>
                <w:rFonts w:cs="Arial"/>
                <w:bCs/>
              </w:rPr>
            </w:pPr>
          </w:p>
        </w:tc>
      </w:tr>
      <w:tr w:rsidR="005F371D" w:rsidRPr="00EB2E98" w14:paraId="032A5387" w14:textId="77777777" w:rsidTr="00002278">
        <w:trPr>
          <w:trHeight w:val="357"/>
        </w:trPr>
        <w:tc>
          <w:tcPr>
            <w:tcW w:w="900" w:type="dxa"/>
            <w:vMerge/>
            <w:shd w:val="clear" w:color="auto" w:fill="auto"/>
          </w:tcPr>
          <w:p w14:paraId="23A5321C" w14:textId="77777777" w:rsidR="005F371D" w:rsidRPr="00EB2E98" w:rsidRDefault="005F371D" w:rsidP="005F371D"/>
        </w:tc>
        <w:tc>
          <w:tcPr>
            <w:tcW w:w="1412" w:type="dxa"/>
            <w:vMerge/>
            <w:shd w:val="clear" w:color="auto" w:fill="auto"/>
          </w:tcPr>
          <w:p w14:paraId="13801964" w14:textId="77777777" w:rsidR="005F371D" w:rsidRPr="00EB2E98" w:rsidRDefault="005F371D" w:rsidP="005F371D">
            <w:pPr>
              <w:rPr>
                <w:b/>
              </w:rPr>
            </w:pPr>
          </w:p>
        </w:tc>
        <w:tc>
          <w:tcPr>
            <w:tcW w:w="2998" w:type="dxa"/>
            <w:vMerge/>
            <w:shd w:val="clear" w:color="auto" w:fill="auto"/>
          </w:tcPr>
          <w:p w14:paraId="345AD42A" w14:textId="77777777" w:rsidR="005F371D" w:rsidRPr="00EB2E98" w:rsidRDefault="005F371D" w:rsidP="005F371D">
            <w:pPr>
              <w:rPr>
                <w:rFonts w:cs="Arial"/>
                <w:bCs/>
              </w:rPr>
            </w:pPr>
          </w:p>
        </w:tc>
        <w:tc>
          <w:tcPr>
            <w:tcW w:w="4742" w:type="dxa"/>
            <w:shd w:val="clear" w:color="auto" w:fill="auto"/>
          </w:tcPr>
          <w:p w14:paraId="1B8A2A00" w14:textId="77777777" w:rsidR="005F371D" w:rsidRPr="00EB2E98" w:rsidRDefault="005F371D" w:rsidP="005F371D">
            <w:pPr>
              <w:pStyle w:val="TableText"/>
              <w:rPr>
                <w:rStyle w:val="SAPScreenElement"/>
                <w:rFonts w:ascii="BentonSans Book" w:eastAsia="MS Mincho" w:hAnsi="BentonSans Book"/>
                <w:color w:val="auto"/>
                <w:sz w:val="18"/>
                <w:szCs w:val="24"/>
              </w:rPr>
            </w:pPr>
            <w:r w:rsidRPr="00EB2E98">
              <w:rPr>
                <w:rStyle w:val="SAPScreenElement"/>
                <w:sz w:val="18"/>
              </w:rPr>
              <w:t>Nationality</w:t>
            </w:r>
            <w:r w:rsidRPr="00EB2E98">
              <w:rPr>
                <w:rStyle w:val="SAPScreenElement"/>
              </w:rPr>
              <w:t>:</w:t>
            </w:r>
            <w:r w:rsidRPr="00EB2E98">
              <w:t xml:space="preserve"> </w:t>
            </w:r>
            <w:r w:rsidRPr="00EB2E98">
              <w:rPr>
                <w:rFonts w:ascii="BentonSans Book" w:eastAsia="MS Mincho" w:hAnsi="BentonSans Book" w:cs="Times New Roman"/>
                <w:sz w:val="18"/>
                <w:szCs w:val="24"/>
              </w:rPr>
              <w:t>defaulted with the nationality of the employee; adapt if appropriate by selecting a value from dropdown</w:t>
            </w:r>
          </w:p>
        </w:tc>
        <w:tc>
          <w:tcPr>
            <w:tcW w:w="2970" w:type="dxa"/>
            <w:shd w:val="clear" w:color="auto" w:fill="auto"/>
          </w:tcPr>
          <w:p w14:paraId="1E79F434" w14:textId="77777777" w:rsidR="005F371D" w:rsidRPr="00EB2E98" w:rsidRDefault="005F371D" w:rsidP="005F371D"/>
        </w:tc>
        <w:tc>
          <w:tcPr>
            <w:tcW w:w="1264" w:type="dxa"/>
          </w:tcPr>
          <w:p w14:paraId="479A3D31" w14:textId="77777777" w:rsidR="005F371D" w:rsidRPr="00EB2E98" w:rsidRDefault="005F371D" w:rsidP="005F371D">
            <w:pPr>
              <w:rPr>
                <w:rFonts w:cs="Arial"/>
                <w:bCs/>
              </w:rPr>
            </w:pPr>
          </w:p>
        </w:tc>
      </w:tr>
      <w:tr w:rsidR="005F371D" w:rsidRPr="00EB2E98" w14:paraId="10FB3AEF" w14:textId="77777777" w:rsidTr="00002278">
        <w:trPr>
          <w:trHeight w:val="357"/>
        </w:trPr>
        <w:tc>
          <w:tcPr>
            <w:tcW w:w="900" w:type="dxa"/>
            <w:vMerge/>
            <w:shd w:val="clear" w:color="auto" w:fill="auto"/>
          </w:tcPr>
          <w:p w14:paraId="09D3038A" w14:textId="77777777" w:rsidR="005F371D" w:rsidRPr="00EB2E98" w:rsidRDefault="005F371D" w:rsidP="005F371D"/>
        </w:tc>
        <w:tc>
          <w:tcPr>
            <w:tcW w:w="1412" w:type="dxa"/>
            <w:vMerge/>
            <w:shd w:val="clear" w:color="auto" w:fill="auto"/>
          </w:tcPr>
          <w:p w14:paraId="7F3B8006" w14:textId="77777777" w:rsidR="005F371D" w:rsidRPr="00EB2E98" w:rsidRDefault="005F371D" w:rsidP="005F371D">
            <w:pPr>
              <w:rPr>
                <w:b/>
              </w:rPr>
            </w:pPr>
          </w:p>
        </w:tc>
        <w:tc>
          <w:tcPr>
            <w:tcW w:w="2998" w:type="dxa"/>
            <w:vMerge/>
            <w:shd w:val="clear" w:color="auto" w:fill="auto"/>
          </w:tcPr>
          <w:p w14:paraId="28AB7489" w14:textId="77777777" w:rsidR="005F371D" w:rsidRPr="00EB2E98" w:rsidRDefault="005F371D" w:rsidP="005F371D">
            <w:pPr>
              <w:rPr>
                <w:rFonts w:cs="Arial"/>
                <w:bCs/>
              </w:rPr>
            </w:pPr>
          </w:p>
        </w:tc>
        <w:tc>
          <w:tcPr>
            <w:tcW w:w="4742" w:type="dxa"/>
            <w:shd w:val="clear" w:color="auto" w:fill="auto"/>
          </w:tcPr>
          <w:p w14:paraId="54A27AF8" w14:textId="77777777" w:rsidR="005F371D" w:rsidRPr="00EB2E98" w:rsidRDefault="005F371D" w:rsidP="005F371D">
            <w:pPr>
              <w:rPr>
                <w:rStyle w:val="SAPScreenElement"/>
              </w:rPr>
            </w:pPr>
            <w:r w:rsidRPr="00EB2E98">
              <w:rPr>
                <w:rStyle w:val="SAPScreenElement"/>
              </w:rPr>
              <w:t>Second Nationality:</w:t>
            </w:r>
            <w:r w:rsidRPr="00EB2E98">
              <w:t xml:space="preserve"> select from dropdown, if applicable</w:t>
            </w:r>
          </w:p>
        </w:tc>
        <w:tc>
          <w:tcPr>
            <w:tcW w:w="2970" w:type="dxa"/>
            <w:shd w:val="clear" w:color="auto" w:fill="auto"/>
          </w:tcPr>
          <w:p w14:paraId="785455B4" w14:textId="77777777" w:rsidR="005F371D" w:rsidRPr="00EB2E98" w:rsidRDefault="005F371D" w:rsidP="005F371D"/>
        </w:tc>
        <w:tc>
          <w:tcPr>
            <w:tcW w:w="1264" w:type="dxa"/>
          </w:tcPr>
          <w:p w14:paraId="5668E3E2" w14:textId="77777777" w:rsidR="005F371D" w:rsidRPr="00EB2E98" w:rsidRDefault="005F371D" w:rsidP="005F371D">
            <w:pPr>
              <w:rPr>
                <w:rFonts w:cs="Arial"/>
                <w:bCs/>
              </w:rPr>
            </w:pPr>
          </w:p>
        </w:tc>
      </w:tr>
      <w:tr w:rsidR="005F371D" w:rsidRPr="00EB2E98" w14:paraId="2B99E3C4" w14:textId="77777777" w:rsidTr="00002278">
        <w:trPr>
          <w:trHeight w:val="357"/>
        </w:trPr>
        <w:tc>
          <w:tcPr>
            <w:tcW w:w="900" w:type="dxa"/>
            <w:vMerge/>
            <w:shd w:val="clear" w:color="auto" w:fill="auto"/>
          </w:tcPr>
          <w:p w14:paraId="11109089" w14:textId="77777777" w:rsidR="005F371D" w:rsidRPr="00EB2E98" w:rsidRDefault="005F371D" w:rsidP="005F371D"/>
        </w:tc>
        <w:tc>
          <w:tcPr>
            <w:tcW w:w="1412" w:type="dxa"/>
            <w:vMerge/>
            <w:shd w:val="clear" w:color="auto" w:fill="auto"/>
          </w:tcPr>
          <w:p w14:paraId="4385839A" w14:textId="77777777" w:rsidR="005F371D" w:rsidRPr="00EB2E98" w:rsidRDefault="005F371D" w:rsidP="005F371D">
            <w:pPr>
              <w:rPr>
                <w:b/>
              </w:rPr>
            </w:pPr>
          </w:p>
        </w:tc>
        <w:tc>
          <w:tcPr>
            <w:tcW w:w="2998" w:type="dxa"/>
            <w:vMerge/>
            <w:shd w:val="clear" w:color="auto" w:fill="auto"/>
          </w:tcPr>
          <w:p w14:paraId="74168EBF" w14:textId="77777777" w:rsidR="005F371D" w:rsidRPr="00EB2E98" w:rsidRDefault="005F371D" w:rsidP="005F371D">
            <w:pPr>
              <w:rPr>
                <w:rFonts w:cs="Arial"/>
                <w:bCs/>
              </w:rPr>
            </w:pPr>
          </w:p>
        </w:tc>
        <w:tc>
          <w:tcPr>
            <w:tcW w:w="4742" w:type="dxa"/>
            <w:shd w:val="clear" w:color="auto" w:fill="auto"/>
          </w:tcPr>
          <w:p w14:paraId="206F337E" w14:textId="77777777" w:rsidR="005F371D" w:rsidRPr="00EB2E98" w:rsidRDefault="005F371D" w:rsidP="005F371D">
            <w:pPr>
              <w:rPr>
                <w:rStyle w:val="SAPScreenElement"/>
              </w:rPr>
            </w:pPr>
            <w:r w:rsidRPr="00EB2E98">
              <w:rPr>
                <w:rStyle w:val="SAPScreenElement"/>
              </w:rPr>
              <w:t>Third Nationality:</w:t>
            </w:r>
            <w:r w:rsidRPr="00EB2E98">
              <w:t xml:space="preserve"> select from dropdown, if applicable</w:t>
            </w:r>
          </w:p>
        </w:tc>
        <w:tc>
          <w:tcPr>
            <w:tcW w:w="2970" w:type="dxa"/>
            <w:shd w:val="clear" w:color="auto" w:fill="auto"/>
          </w:tcPr>
          <w:p w14:paraId="65173739" w14:textId="77777777" w:rsidR="005F371D" w:rsidRPr="00EB2E98" w:rsidRDefault="005F371D" w:rsidP="005F371D"/>
        </w:tc>
        <w:tc>
          <w:tcPr>
            <w:tcW w:w="1264" w:type="dxa"/>
          </w:tcPr>
          <w:p w14:paraId="46AE665D" w14:textId="77777777" w:rsidR="005F371D" w:rsidRPr="00EB2E98" w:rsidRDefault="005F371D" w:rsidP="005F371D">
            <w:pPr>
              <w:rPr>
                <w:rFonts w:cs="Arial"/>
                <w:bCs/>
              </w:rPr>
            </w:pPr>
          </w:p>
        </w:tc>
      </w:tr>
      <w:tr w:rsidR="005F371D" w:rsidRPr="00EB2E98" w14:paraId="5D9D4B7A" w14:textId="77777777" w:rsidTr="00002278">
        <w:trPr>
          <w:trHeight w:val="357"/>
        </w:trPr>
        <w:tc>
          <w:tcPr>
            <w:tcW w:w="900" w:type="dxa"/>
            <w:vMerge/>
            <w:shd w:val="clear" w:color="auto" w:fill="auto"/>
          </w:tcPr>
          <w:p w14:paraId="49C391D9" w14:textId="77777777" w:rsidR="005F371D" w:rsidRPr="00EB2E98" w:rsidRDefault="005F371D" w:rsidP="005F371D"/>
        </w:tc>
        <w:tc>
          <w:tcPr>
            <w:tcW w:w="1412" w:type="dxa"/>
            <w:vMerge/>
            <w:shd w:val="clear" w:color="auto" w:fill="auto"/>
          </w:tcPr>
          <w:p w14:paraId="6EBEFBC9" w14:textId="77777777" w:rsidR="005F371D" w:rsidRPr="00EB2E98" w:rsidRDefault="005F371D" w:rsidP="005F371D">
            <w:pPr>
              <w:rPr>
                <w:b/>
              </w:rPr>
            </w:pPr>
          </w:p>
        </w:tc>
        <w:tc>
          <w:tcPr>
            <w:tcW w:w="2998" w:type="dxa"/>
            <w:vMerge w:val="restart"/>
            <w:shd w:val="clear" w:color="auto" w:fill="auto"/>
          </w:tcPr>
          <w:p w14:paraId="2FCE3293" w14:textId="77777777" w:rsidR="005F371D" w:rsidRPr="00EB2E98" w:rsidRDefault="005F371D" w:rsidP="005F371D">
            <w:pPr>
              <w:rPr>
                <w:rFonts w:cs="Arial"/>
                <w:bCs/>
              </w:rPr>
            </w:pPr>
            <w:r w:rsidRPr="00EB2E98">
              <w:rPr>
                <w:rFonts w:cs="Arial"/>
                <w:bCs/>
              </w:rPr>
              <w:t xml:space="preserve">in the </w:t>
            </w:r>
            <w:r w:rsidRPr="00EB2E98">
              <w:rPr>
                <w:rStyle w:val="SAPScreenElement"/>
              </w:rPr>
              <w:t xml:space="preserve">Name in Arabic </w:t>
            </w:r>
            <w:r w:rsidRPr="00EB2E98">
              <w:rPr>
                <w:rFonts w:cs="Arial"/>
                <w:bCs/>
              </w:rPr>
              <w:t>part of the form</w:t>
            </w:r>
            <w:r w:rsidRPr="00EB2E98">
              <w:t xml:space="preserve"> make the following entries</w:t>
            </w:r>
            <w:r w:rsidRPr="00EB2E98">
              <w:rPr>
                <w:rFonts w:cs="Arial"/>
                <w:bCs/>
              </w:rPr>
              <w:t>:</w:t>
            </w:r>
          </w:p>
        </w:tc>
        <w:tc>
          <w:tcPr>
            <w:tcW w:w="4742" w:type="dxa"/>
            <w:shd w:val="clear" w:color="auto" w:fill="auto"/>
          </w:tcPr>
          <w:p w14:paraId="14770241" w14:textId="77777777" w:rsidR="005F371D" w:rsidRPr="00EB2E98" w:rsidRDefault="005F371D" w:rsidP="005F371D">
            <w:r w:rsidRPr="00EB2E98">
              <w:rPr>
                <w:rStyle w:val="SAPScreenElement"/>
              </w:rPr>
              <w:t>Arabic First Name:</w:t>
            </w:r>
            <w:r w:rsidRPr="00EB2E98">
              <w:t xml:space="preserve"> enter as appropriate</w:t>
            </w:r>
          </w:p>
        </w:tc>
        <w:tc>
          <w:tcPr>
            <w:tcW w:w="2970" w:type="dxa"/>
            <w:shd w:val="clear" w:color="auto" w:fill="auto"/>
          </w:tcPr>
          <w:p w14:paraId="349E2AB7" w14:textId="77777777" w:rsidR="005F371D" w:rsidRPr="00EB2E98" w:rsidRDefault="005F371D" w:rsidP="005F371D"/>
        </w:tc>
        <w:tc>
          <w:tcPr>
            <w:tcW w:w="1264" w:type="dxa"/>
          </w:tcPr>
          <w:p w14:paraId="32D983AD" w14:textId="77777777" w:rsidR="005F371D" w:rsidRPr="00EB2E98" w:rsidRDefault="005F371D" w:rsidP="005F371D">
            <w:pPr>
              <w:rPr>
                <w:rFonts w:cs="Arial"/>
                <w:bCs/>
              </w:rPr>
            </w:pPr>
          </w:p>
        </w:tc>
      </w:tr>
      <w:tr w:rsidR="005F371D" w:rsidRPr="00EB2E98" w14:paraId="49AF8B0C" w14:textId="77777777" w:rsidTr="00002278">
        <w:trPr>
          <w:trHeight w:val="357"/>
        </w:trPr>
        <w:tc>
          <w:tcPr>
            <w:tcW w:w="900" w:type="dxa"/>
            <w:vMerge/>
            <w:shd w:val="clear" w:color="auto" w:fill="auto"/>
          </w:tcPr>
          <w:p w14:paraId="76657A08" w14:textId="77777777" w:rsidR="005F371D" w:rsidRPr="00EB2E98" w:rsidRDefault="005F371D" w:rsidP="005F371D"/>
        </w:tc>
        <w:tc>
          <w:tcPr>
            <w:tcW w:w="1412" w:type="dxa"/>
            <w:vMerge/>
            <w:shd w:val="clear" w:color="auto" w:fill="auto"/>
          </w:tcPr>
          <w:p w14:paraId="2E0788A2" w14:textId="77777777" w:rsidR="005F371D" w:rsidRPr="00EB2E98" w:rsidRDefault="005F371D" w:rsidP="005F371D">
            <w:pPr>
              <w:rPr>
                <w:b/>
              </w:rPr>
            </w:pPr>
          </w:p>
        </w:tc>
        <w:tc>
          <w:tcPr>
            <w:tcW w:w="2998" w:type="dxa"/>
            <w:vMerge/>
            <w:shd w:val="clear" w:color="auto" w:fill="auto"/>
          </w:tcPr>
          <w:p w14:paraId="72116EEA" w14:textId="77777777" w:rsidR="005F371D" w:rsidRPr="00EB2E98" w:rsidRDefault="005F371D" w:rsidP="005F371D">
            <w:pPr>
              <w:rPr>
                <w:rFonts w:cs="Arial"/>
                <w:bCs/>
              </w:rPr>
            </w:pPr>
          </w:p>
        </w:tc>
        <w:tc>
          <w:tcPr>
            <w:tcW w:w="4742" w:type="dxa"/>
            <w:shd w:val="clear" w:color="auto" w:fill="auto"/>
          </w:tcPr>
          <w:p w14:paraId="21D8EC77" w14:textId="77777777" w:rsidR="005F371D" w:rsidRPr="00EB2E98" w:rsidRDefault="005F371D" w:rsidP="005F371D">
            <w:pPr>
              <w:rPr>
                <w:i/>
              </w:rPr>
            </w:pPr>
            <w:r w:rsidRPr="00EB2E98">
              <w:rPr>
                <w:rStyle w:val="SAPScreenElement"/>
              </w:rPr>
              <w:t>Arabic Second Name:</w:t>
            </w:r>
            <w:r w:rsidRPr="00EB2E98">
              <w:t xml:space="preserve"> enter as appropriate</w:t>
            </w:r>
          </w:p>
        </w:tc>
        <w:tc>
          <w:tcPr>
            <w:tcW w:w="2970" w:type="dxa"/>
            <w:shd w:val="clear" w:color="auto" w:fill="auto"/>
          </w:tcPr>
          <w:p w14:paraId="19F4429C" w14:textId="77777777" w:rsidR="005F371D" w:rsidRPr="00EB2E98" w:rsidRDefault="005F371D" w:rsidP="005F371D"/>
        </w:tc>
        <w:tc>
          <w:tcPr>
            <w:tcW w:w="1264" w:type="dxa"/>
          </w:tcPr>
          <w:p w14:paraId="4AAC290C" w14:textId="77777777" w:rsidR="005F371D" w:rsidRPr="00EB2E98" w:rsidRDefault="005F371D" w:rsidP="005F371D">
            <w:pPr>
              <w:rPr>
                <w:rFonts w:cs="Arial"/>
                <w:bCs/>
              </w:rPr>
            </w:pPr>
          </w:p>
        </w:tc>
      </w:tr>
      <w:tr w:rsidR="005F371D" w:rsidRPr="00EB2E98" w14:paraId="464CD31D" w14:textId="77777777" w:rsidTr="00002278">
        <w:trPr>
          <w:trHeight w:val="357"/>
        </w:trPr>
        <w:tc>
          <w:tcPr>
            <w:tcW w:w="900" w:type="dxa"/>
            <w:vMerge/>
            <w:shd w:val="clear" w:color="auto" w:fill="auto"/>
          </w:tcPr>
          <w:p w14:paraId="6E763575" w14:textId="77777777" w:rsidR="005F371D" w:rsidRPr="00EB2E98" w:rsidRDefault="005F371D" w:rsidP="005F371D"/>
        </w:tc>
        <w:tc>
          <w:tcPr>
            <w:tcW w:w="1412" w:type="dxa"/>
            <w:vMerge/>
            <w:shd w:val="clear" w:color="auto" w:fill="auto"/>
          </w:tcPr>
          <w:p w14:paraId="47EDAB23" w14:textId="77777777" w:rsidR="005F371D" w:rsidRPr="00EB2E98" w:rsidRDefault="005F371D" w:rsidP="005F371D">
            <w:pPr>
              <w:rPr>
                <w:b/>
              </w:rPr>
            </w:pPr>
          </w:p>
        </w:tc>
        <w:tc>
          <w:tcPr>
            <w:tcW w:w="2998" w:type="dxa"/>
            <w:vMerge/>
            <w:shd w:val="clear" w:color="auto" w:fill="auto"/>
          </w:tcPr>
          <w:p w14:paraId="03CB2B45" w14:textId="77777777" w:rsidR="005F371D" w:rsidRPr="00EB2E98" w:rsidRDefault="005F371D" w:rsidP="005F371D">
            <w:pPr>
              <w:rPr>
                <w:rFonts w:cs="Arial"/>
                <w:bCs/>
              </w:rPr>
            </w:pPr>
          </w:p>
        </w:tc>
        <w:tc>
          <w:tcPr>
            <w:tcW w:w="4742" w:type="dxa"/>
            <w:shd w:val="clear" w:color="auto" w:fill="auto"/>
          </w:tcPr>
          <w:p w14:paraId="2447A978" w14:textId="77777777" w:rsidR="005F371D" w:rsidRPr="00EB2E98" w:rsidRDefault="005F371D" w:rsidP="005F371D">
            <w:pPr>
              <w:rPr>
                <w:i/>
              </w:rPr>
            </w:pPr>
            <w:r w:rsidRPr="00EB2E98">
              <w:rPr>
                <w:rStyle w:val="SAPScreenElement"/>
              </w:rPr>
              <w:t>Arabic Third Name:</w:t>
            </w:r>
            <w:r w:rsidRPr="00EB2E98">
              <w:t xml:space="preserve"> enter as appropriate</w:t>
            </w:r>
          </w:p>
        </w:tc>
        <w:tc>
          <w:tcPr>
            <w:tcW w:w="2970" w:type="dxa"/>
            <w:shd w:val="clear" w:color="auto" w:fill="auto"/>
          </w:tcPr>
          <w:p w14:paraId="6C3D2B4B" w14:textId="77777777" w:rsidR="005F371D" w:rsidRPr="00EB2E98" w:rsidRDefault="005F371D" w:rsidP="005F371D"/>
        </w:tc>
        <w:tc>
          <w:tcPr>
            <w:tcW w:w="1264" w:type="dxa"/>
          </w:tcPr>
          <w:p w14:paraId="01B2E020" w14:textId="77777777" w:rsidR="005F371D" w:rsidRPr="00EB2E98" w:rsidRDefault="005F371D" w:rsidP="005F371D">
            <w:pPr>
              <w:rPr>
                <w:rFonts w:cs="Arial"/>
                <w:bCs/>
              </w:rPr>
            </w:pPr>
          </w:p>
        </w:tc>
      </w:tr>
      <w:tr w:rsidR="005F371D" w:rsidRPr="00EB2E98" w14:paraId="76F088FD" w14:textId="77777777" w:rsidTr="00002278">
        <w:trPr>
          <w:trHeight w:val="357"/>
        </w:trPr>
        <w:tc>
          <w:tcPr>
            <w:tcW w:w="900" w:type="dxa"/>
            <w:vMerge/>
            <w:shd w:val="clear" w:color="auto" w:fill="auto"/>
          </w:tcPr>
          <w:p w14:paraId="0C4BCED1" w14:textId="77777777" w:rsidR="005F371D" w:rsidRPr="00EB2E98" w:rsidRDefault="005F371D" w:rsidP="005F371D"/>
        </w:tc>
        <w:tc>
          <w:tcPr>
            <w:tcW w:w="1412" w:type="dxa"/>
            <w:vMerge/>
            <w:shd w:val="clear" w:color="auto" w:fill="auto"/>
          </w:tcPr>
          <w:p w14:paraId="5349D2C9" w14:textId="77777777" w:rsidR="005F371D" w:rsidRPr="00EB2E98" w:rsidRDefault="005F371D" w:rsidP="005F371D">
            <w:pPr>
              <w:rPr>
                <w:b/>
              </w:rPr>
            </w:pPr>
          </w:p>
        </w:tc>
        <w:tc>
          <w:tcPr>
            <w:tcW w:w="2998" w:type="dxa"/>
            <w:vMerge/>
            <w:shd w:val="clear" w:color="auto" w:fill="auto"/>
          </w:tcPr>
          <w:p w14:paraId="52283EF6" w14:textId="77777777" w:rsidR="005F371D" w:rsidRPr="00EB2E98" w:rsidRDefault="005F371D" w:rsidP="005F371D">
            <w:pPr>
              <w:rPr>
                <w:rFonts w:cs="Arial"/>
                <w:bCs/>
              </w:rPr>
            </w:pPr>
          </w:p>
        </w:tc>
        <w:tc>
          <w:tcPr>
            <w:tcW w:w="4742" w:type="dxa"/>
            <w:shd w:val="clear" w:color="auto" w:fill="auto"/>
          </w:tcPr>
          <w:p w14:paraId="6D044A51" w14:textId="77777777" w:rsidR="005F371D" w:rsidRPr="00EB2E98" w:rsidRDefault="005F371D" w:rsidP="005F371D">
            <w:r w:rsidRPr="00EB2E98">
              <w:rPr>
                <w:rStyle w:val="SAPScreenElement"/>
              </w:rPr>
              <w:t>Arabic Last Name:</w:t>
            </w:r>
            <w:r w:rsidRPr="00EB2E98">
              <w:t xml:space="preserve"> enter as appropriate</w:t>
            </w:r>
          </w:p>
        </w:tc>
        <w:tc>
          <w:tcPr>
            <w:tcW w:w="2970" w:type="dxa"/>
            <w:shd w:val="clear" w:color="auto" w:fill="auto"/>
          </w:tcPr>
          <w:p w14:paraId="58A3F54B" w14:textId="77777777" w:rsidR="005F371D" w:rsidRPr="00EB2E98" w:rsidRDefault="005F371D" w:rsidP="005F371D"/>
        </w:tc>
        <w:tc>
          <w:tcPr>
            <w:tcW w:w="1264" w:type="dxa"/>
          </w:tcPr>
          <w:p w14:paraId="25061F6E" w14:textId="77777777" w:rsidR="005F371D" w:rsidRPr="00EB2E98" w:rsidRDefault="005F371D" w:rsidP="005F371D">
            <w:pPr>
              <w:rPr>
                <w:rFonts w:cs="Arial"/>
                <w:bCs/>
              </w:rPr>
            </w:pPr>
          </w:p>
        </w:tc>
      </w:tr>
      <w:tr w:rsidR="005F371D" w:rsidRPr="00EB2E98" w14:paraId="75ADBFA6" w14:textId="77777777" w:rsidTr="00002278">
        <w:trPr>
          <w:trHeight w:val="357"/>
        </w:trPr>
        <w:tc>
          <w:tcPr>
            <w:tcW w:w="900" w:type="dxa"/>
            <w:vMerge/>
            <w:shd w:val="clear" w:color="auto" w:fill="auto"/>
          </w:tcPr>
          <w:p w14:paraId="04C43D70" w14:textId="77777777" w:rsidR="005F371D" w:rsidRPr="00EB2E98" w:rsidRDefault="005F371D" w:rsidP="005F371D"/>
        </w:tc>
        <w:tc>
          <w:tcPr>
            <w:tcW w:w="1412" w:type="dxa"/>
            <w:vMerge/>
            <w:shd w:val="clear" w:color="auto" w:fill="auto"/>
          </w:tcPr>
          <w:p w14:paraId="777597F9" w14:textId="77777777" w:rsidR="005F371D" w:rsidRPr="00EB2E98" w:rsidRDefault="005F371D" w:rsidP="005F371D">
            <w:pPr>
              <w:rPr>
                <w:b/>
              </w:rPr>
            </w:pPr>
          </w:p>
        </w:tc>
        <w:tc>
          <w:tcPr>
            <w:tcW w:w="2998" w:type="dxa"/>
            <w:vMerge w:val="restart"/>
            <w:shd w:val="clear" w:color="auto" w:fill="auto"/>
          </w:tcPr>
          <w:p w14:paraId="755424B0" w14:textId="77777777" w:rsidR="005F371D" w:rsidRPr="00EB2E98" w:rsidRDefault="005F371D" w:rsidP="005F371D">
            <w:pPr>
              <w:rPr>
                <w:rFonts w:cs="Arial"/>
                <w:bCs/>
              </w:rPr>
            </w:pPr>
            <w:r w:rsidRPr="00EB2E98">
              <w:rPr>
                <w:rFonts w:cs="Arial"/>
                <w:bCs/>
              </w:rPr>
              <w:t xml:space="preserve">in the </w:t>
            </w:r>
            <w:r w:rsidRPr="00EB2E98">
              <w:rPr>
                <w:rStyle w:val="SAPScreenElement"/>
              </w:rPr>
              <w:t xml:space="preserve">Identification Documents </w:t>
            </w:r>
            <w:r w:rsidRPr="00EB2E98">
              <w:rPr>
                <w:rFonts w:cs="Arial"/>
                <w:bCs/>
              </w:rPr>
              <w:t>part of the form</w:t>
            </w:r>
            <w:r w:rsidRPr="00EB2E98">
              <w:t xml:space="preserve"> make the following entries</w:t>
            </w:r>
            <w:r w:rsidRPr="00EB2E98">
              <w:rPr>
                <w:rFonts w:cs="Arial"/>
                <w:bCs/>
              </w:rPr>
              <w:t>:</w:t>
            </w:r>
          </w:p>
        </w:tc>
        <w:tc>
          <w:tcPr>
            <w:tcW w:w="4742" w:type="dxa"/>
            <w:shd w:val="clear" w:color="auto" w:fill="auto"/>
          </w:tcPr>
          <w:p w14:paraId="3810703F" w14:textId="77777777" w:rsidR="005F371D" w:rsidRPr="00EB2E98" w:rsidRDefault="005F371D" w:rsidP="005F371D">
            <w:pPr>
              <w:rPr>
                <w:rStyle w:val="SAPScreenElement"/>
              </w:rPr>
            </w:pPr>
            <w:r w:rsidRPr="00EB2E98">
              <w:rPr>
                <w:rStyle w:val="SAPScreenElement"/>
              </w:rPr>
              <w:t>Driver’s License Number:</w:t>
            </w:r>
            <w:r w:rsidRPr="00EB2E98">
              <w:t xml:space="preserve"> enter if appropriate</w:t>
            </w:r>
          </w:p>
        </w:tc>
        <w:tc>
          <w:tcPr>
            <w:tcW w:w="2970" w:type="dxa"/>
            <w:shd w:val="clear" w:color="auto" w:fill="auto"/>
          </w:tcPr>
          <w:p w14:paraId="69AEE18C" w14:textId="77777777" w:rsidR="005F371D" w:rsidRPr="00EB2E98" w:rsidRDefault="005F371D" w:rsidP="005F371D"/>
        </w:tc>
        <w:tc>
          <w:tcPr>
            <w:tcW w:w="1264" w:type="dxa"/>
          </w:tcPr>
          <w:p w14:paraId="750FAEB1" w14:textId="77777777" w:rsidR="005F371D" w:rsidRPr="00EB2E98" w:rsidRDefault="005F371D" w:rsidP="005F371D">
            <w:pPr>
              <w:rPr>
                <w:rFonts w:cs="Arial"/>
                <w:bCs/>
              </w:rPr>
            </w:pPr>
          </w:p>
        </w:tc>
      </w:tr>
      <w:tr w:rsidR="005F371D" w:rsidRPr="00EB2E98" w14:paraId="1BE9D4D2" w14:textId="77777777" w:rsidTr="00002278">
        <w:trPr>
          <w:trHeight w:val="357"/>
        </w:trPr>
        <w:tc>
          <w:tcPr>
            <w:tcW w:w="900" w:type="dxa"/>
            <w:vMerge/>
            <w:shd w:val="clear" w:color="auto" w:fill="auto"/>
          </w:tcPr>
          <w:p w14:paraId="259E2D2E" w14:textId="77777777" w:rsidR="005F371D" w:rsidRPr="00EB2E98" w:rsidRDefault="005F371D" w:rsidP="005F371D"/>
        </w:tc>
        <w:tc>
          <w:tcPr>
            <w:tcW w:w="1412" w:type="dxa"/>
            <w:vMerge/>
            <w:shd w:val="clear" w:color="auto" w:fill="auto"/>
          </w:tcPr>
          <w:p w14:paraId="40380A83" w14:textId="77777777" w:rsidR="005F371D" w:rsidRPr="00EB2E98" w:rsidRDefault="005F371D" w:rsidP="005F371D">
            <w:pPr>
              <w:rPr>
                <w:b/>
              </w:rPr>
            </w:pPr>
          </w:p>
        </w:tc>
        <w:tc>
          <w:tcPr>
            <w:tcW w:w="2998" w:type="dxa"/>
            <w:vMerge/>
            <w:shd w:val="clear" w:color="auto" w:fill="auto"/>
          </w:tcPr>
          <w:p w14:paraId="40F82466" w14:textId="77777777" w:rsidR="005F371D" w:rsidRPr="00EB2E98" w:rsidRDefault="005F371D" w:rsidP="005F371D">
            <w:pPr>
              <w:rPr>
                <w:rFonts w:cs="Arial"/>
                <w:bCs/>
              </w:rPr>
            </w:pPr>
          </w:p>
        </w:tc>
        <w:tc>
          <w:tcPr>
            <w:tcW w:w="4742" w:type="dxa"/>
            <w:shd w:val="clear" w:color="auto" w:fill="auto"/>
          </w:tcPr>
          <w:p w14:paraId="0A992A9C" w14:textId="77777777" w:rsidR="005F371D" w:rsidRPr="00EB2E98" w:rsidRDefault="005F371D" w:rsidP="005F371D">
            <w:pPr>
              <w:rPr>
                <w:rStyle w:val="SAPScreenElement"/>
              </w:rPr>
            </w:pPr>
            <w:r w:rsidRPr="00EB2E98">
              <w:rPr>
                <w:rStyle w:val="SAPScreenElement"/>
              </w:rPr>
              <w:t>Driver’s License Expire Date:</w:t>
            </w:r>
            <w:r w:rsidRPr="00EB2E98">
              <w:t xml:space="preserve"> select from calendar help, if appropriate</w:t>
            </w:r>
          </w:p>
        </w:tc>
        <w:tc>
          <w:tcPr>
            <w:tcW w:w="2970" w:type="dxa"/>
            <w:shd w:val="clear" w:color="auto" w:fill="auto"/>
          </w:tcPr>
          <w:p w14:paraId="31045613" w14:textId="77777777" w:rsidR="005F371D" w:rsidRPr="00EB2E98" w:rsidRDefault="005F371D" w:rsidP="005F371D"/>
        </w:tc>
        <w:tc>
          <w:tcPr>
            <w:tcW w:w="1264" w:type="dxa"/>
          </w:tcPr>
          <w:p w14:paraId="0E66E19C" w14:textId="77777777" w:rsidR="005F371D" w:rsidRPr="00EB2E98" w:rsidRDefault="005F371D" w:rsidP="005F371D">
            <w:pPr>
              <w:rPr>
                <w:rFonts w:cs="Arial"/>
                <w:bCs/>
              </w:rPr>
            </w:pPr>
          </w:p>
        </w:tc>
      </w:tr>
      <w:tr w:rsidR="005F371D" w:rsidRPr="00EB2E98" w14:paraId="5FEAD77E" w14:textId="77777777" w:rsidTr="00002278">
        <w:trPr>
          <w:trHeight w:val="357"/>
        </w:trPr>
        <w:tc>
          <w:tcPr>
            <w:tcW w:w="900" w:type="dxa"/>
            <w:vMerge/>
            <w:shd w:val="clear" w:color="auto" w:fill="auto"/>
          </w:tcPr>
          <w:p w14:paraId="74964A23" w14:textId="77777777" w:rsidR="005F371D" w:rsidRPr="00EB2E98" w:rsidRDefault="005F371D" w:rsidP="005F371D"/>
        </w:tc>
        <w:tc>
          <w:tcPr>
            <w:tcW w:w="1412" w:type="dxa"/>
            <w:vMerge/>
            <w:shd w:val="clear" w:color="auto" w:fill="auto"/>
          </w:tcPr>
          <w:p w14:paraId="44A7165A" w14:textId="77777777" w:rsidR="005F371D" w:rsidRPr="00EB2E98" w:rsidRDefault="005F371D" w:rsidP="005F371D">
            <w:pPr>
              <w:rPr>
                <w:b/>
              </w:rPr>
            </w:pPr>
          </w:p>
        </w:tc>
        <w:tc>
          <w:tcPr>
            <w:tcW w:w="2998" w:type="dxa"/>
            <w:vMerge/>
            <w:shd w:val="clear" w:color="auto" w:fill="auto"/>
          </w:tcPr>
          <w:p w14:paraId="59115B6D" w14:textId="77777777" w:rsidR="005F371D" w:rsidRPr="00EB2E98" w:rsidRDefault="005F371D" w:rsidP="005F371D">
            <w:pPr>
              <w:rPr>
                <w:rFonts w:cs="Arial"/>
                <w:bCs/>
              </w:rPr>
            </w:pPr>
          </w:p>
        </w:tc>
        <w:tc>
          <w:tcPr>
            <w:tcW w:w="4742" w:type="dxa"/>
            <w:shd w:val="clear" w:color="auto" w:fill="auto"/>
          </w:tcPr>
          <w:p w14:paraId="09ED518C" w14:textId="77777777" w:rsidR="005F371D" w:rsidRPr="00EB2E98" w:rsidRDefault="005F371D" w:rsidP="005F371D">
            <w:pPr>
              <w:rPr>
                <w:rStyle w:val="SAPScreenElement"/>
              </w:rPr>
            </w:pPr>
            <w:r w:rsidRPr="00EB2E98">
              <w:rPr>
                <w:rStyle w:val="SAPScreenElement"/>
              </w:rPr>
              <w:t>Visa Number:</w:t>
            </w:r>
            <w:r w:rsidRPr="00EB2E98">
              <w:t xml:space="preserve"> enter if appropriate</w:t>
            </w:r>
          </w:p>
        </w:tc>
        <w:tc>
          <w:tcPr>
            <w:tcW w:w="2970" w:type="dxa"/>
            <w:shd w:val="clear" w:color="auto" w:fill="auto"/>
          </w:tcPr>
          <w:p w14:paraId="705E1F61" w14:textId="77777777" w:rsidR="005F371D" w:rsidRPr="00EB2E98" w:rsidRDefault="005F371D" w:rsidP="005F371D"/>
        </w:tc>
        <w:tc>
          <w:tcPr>
            <w:tcW w:w="1264" w:type="dxa"/>
          </w:tcPr>
          <w:p w14:paraId="65E6BCEE" w14:textId="77777777" w:rsidR="005F371D" w:rsidRPr="00EB2E98" w:rsidRDefault="005F371D" w:rsidP="005F371D">
            <w:pPr>
              <w:rPr>
                <w:rFonts w:cs="Arial"/>
                <w:bCs/>
              </w:rPr>
            </w:pPr>
          </w:p>
        </w:tc>
      </w:tr>
      <w:tr w:rsidR="005F371D" w:rsidRPr="00EB2E98" w14:paraId="4FDBDF57" w14:textId="77777777" w:rsidTr="00002278">
        <w:trPr>
          <w:trHeight w:val="357"/>
        </w:trPr>
        <w:tc>
          <w:tcPr>
            <w:tcW w:w="900" w:type="dxa"/>
            <w:vMerge/>
            <w:shd w:val="clear" w:color="auto" w:fill="auto"/>
          </w:tcPr>
          <w:p w14:paraId="4F59DF3B" w14:textId="77777777" w:rsidR="005F371D" w:rsidRPr="00EB2E98" w:rsidRDefault="005F371D" w:rsidP="005F371D"/>
        </w:tc>
        <w:tc>
          <w:tcPr>
            <w:tcW w:w="1412" w:type="dxa"/>
            <w:vMerge/>
            <w:shd w:val="clear" w:color="auto" w:fill="auto"/>
          </w:tcPr>
          <w:p w14:paraId="45D5A7D6" w14:textId="77777777" w:rsidR="005F371D" w:rsidRPr="00EB2E98" w:rsidRDefault="005F371D" w:rsidP="005F371D">
            <w:pPr>
              <w:rPr>
                <w:b/>
              </w:rPr>
            </w:pPr>
          </w:p>
        </w:tc>
        <w:tc>
          <w:tcPr>
            <w:tcW w:w="2998" w:type="dxa"/>
            <w:vMerge/>
            <w:shd w:val="clear" w:color="auto" w:fill="auto"/>
          </w:tcPr>
          <w:p w14:paraId="30948892" w14:textId="77777777" w:rsidR="005F371D" w:rsidRPr="00EB2E98" w:rsidRDefault="005F371D" w:rsidP="005F371D">
            <w:pPr>
              <w:rPr>
                <w:rFonts w:cs="Arial"/>
                <w:bCs/>
              </w:rPr>
            </w:pPr>
          </w:p>
        </w:tc>
        <w:tc>
          <w:tcPr>
            <w:tcW w:w="4742" w:type="dxa"/>
            <w:shd w:val="clear" w:color="auto" w:fill="auto"/>
          </w:tcPr>
          <w:p w14:paraId="4D481BFC" w14:textId="77777777" w:rsidR="005F371D" w:rsidRPr="00EB2E98" w:rsidRDefault="005F371D" w:rsidP="005F371D">
            <w:pPr>
              <w:rPr>
                <w:rStyle w:val="SAPScreenElement"/>
              </w:rPr>
            </w:pPr>
            <w:r w:rsidRPr="00EB2E98">
              <w:rPr>
                <w:rStyle w:val="SAPScreenElement"/>
              </w:rPr>
              <w:t>Visa Expire Date:</w:t>
            </w:r>
            <w:r w:rsidRPr="00EB2E98">
              <w:t xml:space="preserve"> select from calendar help, if appropriate</w:t>
            </w:r>
          </w:p>
        </w:tc>
        <w:tc>
          <w:tcPr>
            <w:tcW w:w="2970" w:type="dxa"/>
            <w:shd w:val="clear" w:color="auto" w:fill="auto"/>
          </w:tcPr>
          <w:p w14:paraId="62666F4E" w14:textId="77777777" w:rsidR="005F371D" w:rsidRPr="00EB2E98" w:rsidRDefault="005F371D" w:rsidP="005F371D"/>
        </w:tc>
        <w:tc>
          <w:tcPr>
            <w:tcW w:w="1264" w:type="dxa"/>
          </w:tcPr>
          <w:p w14:paraId="0EC8FE99" w14:textId="77777777" w:rsidR="005F371D" w:rsidRPr="00EB2E98" w:rsidRDefault="005F371D" w:rsidP="005F371D">
            <w:pPr>
              <w:rPr>
                <w:rFonts w:cs="Arial"/>
                <w:bCs/>
              </w:rPr>
            </w:pPr>
          </w:p>
        </w:tc>
      </w:tr>
      <w:tr w:rsidR="005F371D" w:rsidRPr="00EB2E98" w14:paraId="7E7C0F6D" w14:textId="77777777" w:rsidTr="00002278">
        <w:trPr>
          <w:trHeight w:val="357"/>
        </w:trPr>
        <w:tc>
          <w:tcPr>
            <w:tcW w:w="900" w:type="dxa"/>
            <w:vMerge/>
            <w:shd w:val="clear" w:color="auto" w:fill="auto"/>
          </w:tcPr>
          <w:p w14:paraId="4113E971" w14:textId="77777777" w:rsidR="005F371D" w:rsidRPr="00EB2E98" w:rsidRDefault="005F371D" w:rsidP="005F371D"/>
        </w:tc>
        <w:tc>
          <w:tcPr>
            <w:tcW w:w="1412" w:type="dxa"/>
            <w:vMerge/>
            <w:shd w:val="clear" w:color="auto" w:fill="auto"/>
          </w:tcPr>
          <w:p w14:paraId="33EF6FEA" w14:textId="77777777" w:rsidR="005F371D" w:rsidRPr="00EB2E98" w:rsidRDefault="005F371D" w:rsidP="005F371D">
            <w:pPr>
              <w:rPr>
                <w:b/>
              </w:rPr>
            </w:pPr>
          </w:p>
        </w:tc>
        <w:tc>
          <w:tcPr>
            <w:tcW w:w="2998" w:type="dxa"/>
            <w:vMerge/>
            <w:shd w:val="clear" w:color="auto" w:fill="auto"/>
          </w:tcPr>
          <w:p w14:paraId="03A53203" w14:textId="77777777" w:rsidR="005F371D" w:rsidRPr="00EB2E98" w:rsidRDefault="005F371D" w:rsidP="005F371D">
            <w:pPr>
              <w:rPr>
                <w:rFonts w:cs="Arial"/>
                <w:bCs/>
              </w:rPr>
            </w:pPr>
          </w:p>
        </w:tc>
        <w:tc>
          <w:tcPr>
            <w:tcW w:w="4742" w:type="dxa"/>
            <w:shd w:val="clear" w:color="auto" w:fill="auto"/>
          </w:tcPr>
          <w:p w14:paraId="737C53EF" w14:textId="77777777" w:rsidR="005F371D" w:rsidRPr="00EB2E98" w:rsidRDefault="005F371D" w:rsidP="005F371D">
            <w:pPr>
              <w:rPr>
                <w:rStyle w:val="SAPScreenElement"/>
              </w:rPr>
            </w:pPr>
            <w:r w:rsidRPr="00EB2E98">
              <w:rPr>
                <w:rStyle w:val="SAPScreenElement"/>
              </w:rPr>
              <w:t>Passport Number:</w:t>
            </w:r>
            <w:r w:rsidRPr="00EB2E98">
              <w:t xml:space="preserve"> enter if appropriate</w:t>
            </w:r>
          </w:p>
        </w:tc>
        <w:tc>
          <w:tcPr>
            <w:tcW w:w="2970" w:type="dxa"/>
            <w:shd w:val="clear" w:color="auto" w:fill="auto"/>
          </w:tcPr>
          <w:p w14:paraId="03ACF688" w14:textId="77777777" w:rsidR="005F371D" w:rsidRPr="00EB2E98" w:rsidRDefault="005F371D" w:rsidP="005F371D"/>
        </w:tc>
        <w:tc>
          <w:tcPr>
            <w:tcW w:w="1264" w:type="dxa"/>
          </w:tcPr>
          <w:p w14:paraId="1D7A78E1" w14:textId="77777777" w:rsidR="005F371D" w:rsidRPr="00EB2E98" w:rsidRDefault="005F371D" w:rsidP="005F371D">
            <w:pPr>
              <w:rPr>
                <w:rFonts w:cs="Arial"/>
                <w:bCs/>
              </w:rPr>
            </w:pPr>
          </w:p>
        </w:tc>
      </w:tr>
      <w:tr w:rsidR="005F371D" w:rsidRPr="00EB2E98" w14:paraId="039C9EAA" w14:textId="77777777" w:rsidTr="00002278">
        <w:trPr>
          <w:trHeight w:val="357"/>
        </w:trPr>
        <w:tc>
          <w:tcPr>
            <w:tcW w:w="900" w:type="dxa"/>
            <w:vMerge/>
            <w:shd w:val="clear" w:color="auto" w:fill="auto"/>
          </w:tcPr>
          <w:p w14:paraId="7868B192" w14:textId="77777777" w:rsidR="005F371D" w:rsidRPr="00EB2E98" w:rsidRDefault="005F371D" w:rsidP="005F371D"/>
        </w:tc>
        <w:tc>
          <w:tcPr>
            <w:tcW w:w="1412" w:type="dxa"/>
            <w:vMerge/>
            <w:shd w:val="clear" w:color="auto" w:fill="auto"/>
          </w:tcPr>
          <w:p w14:paraId="63711A4F" w14:textId="77777777" w:rsidR="005F371D" w:rsidRPr="00EB2E98" w:rsidRDefault="005F371D" w:rsidP="005F371D">
            <w:pPr>
              <w:rPr>
                <w:b/>
              </w:rPr>
            </w:pPr>
          </w:p>
        </w:tc>
        <w:tc>
          <w:tcPr>
            <w:tcW w:w="2998" w:type="dxa"/>
            <w:vMerge/>
            <w:shd w:val="clear" w:color="auto" w:fill="auto"/>
          </w:tcPr>
          <w:p w14:paraId="050B34AD" w14:textId="77777777" w:rsidR="005F371D" w:rsidRPr="00EB2E98" w:rsidRDefault="005F371D" w:rsidP="005F371D">
            <w:pPr>
              <w:rPr>
                <w:rFonts w:cs="Arial"/>
                <w:bCs/>
              </w:rPr>
            </w:pPr>
          </w:p>
        </w:tc>
        <w:tc>
          <w:tcPr>
            <w:tcW w:w="4742" w:type="dxa"/>
            <w:shd w:val="clear" w:color="auto" w:fill="auto"/>
          </w:tcPr>
          <w:p w14:paraId="19F07A83" w14:textId="77777777" w:rsidR="005F371D" w:rsidRPr="00EB2E98" w:rsidRDefault="005F371D" w:rsidP="005F371D">
            <w:pPr>
              <w:rPr>
                <w:rStyle w:val="SAPScreenElement"/>
              </w:rPr>
            </w:pPr>
            <w:r w:rsidRPr="00EB2E98">
              <w:rPr>
                <w:rStyle w:val="SAPScreenElement"/>
              </w:rPr>
              <w:t>Passport Expire Date:</w:t>
            </w:r>
            <w:r w:rsidRPr="00EB2E98">
              <w:t xml:space="preserve"> select from calendar help, if appropriate</w:t>
            </w:r>
          </w:p>
        </w:tc>
        <w:tc>
          <w:tcPr>
            <w:tcW w:w="2970" w:type="dxa"/>
            <w:shd w:val="clear" w:color="auto" w:fill="auto"/>
          </w:tcPr>
          <w:p w14:paraId="3998A6C4" w14:textId="77777777" w:rsidR="005F371D" w:rsidRPr="00EB2E98" w:rsidRDefault="005F371D" w:rsidP="005F371D"/>
        </w:tc>
        <w:tc>
          <w:tcPr>
            <w:tcW w:w="1264" w:type="dxa"/>
          </w:tcPr>
          <w:p w14:paraId="3042895E" w14:textId="77777777" w:rsidR="005F371D" w:rsidRPr="00EB2E98" w:rsidRDefault="005F371D" w:rsidP="005F371D">
            <w:pPr>
              <w:rPr>
                <w:rFonts w:cs="Arial"/>
                <w:bCs/>
              </w:rPr>
            </w:pPr>
          </w:p>
        </w:tc>
      </w:tr>
      <w:tr w:rsidR="005F371D" w:rsidRPr="00EB2E98" w14:paraId="2B7E6E7B" w14:textId="77777777" w:rsidTr="00002278">
        <w:trPr>
          <w:trHeight w:val="357"/>
        </w:trPr>
        <w:tc>
          <w:tcPr>
            <w:tcW w:w="900" w:type="dxa"/>
            <w:vMerge/>
            <w:shd w:val="clear" w:color="auto" w:fill="auto"/>
          </w:tcPr>
          <w:p w14:paraId="2A7F861F" w14:textId="77777777" w:rsidR="005F371D" w:rsidRPr="00EB2E98" w:rsidRDefault="005F371D" w:rsidP="005F371D"/>
        </w:tc>
        <w:tc>
          <w:tcPr>
            <w:tcW w:w="1412" w:type="dxa"/>
            <w:vMerge/>
            <w:shd w:val="clear" w:color="auto" w:fill="auto"/>
          </w:tcPr>
          <w:p w14:paraId="79492D19" w14:textId="77777777" w:rsidR="005F371D" w:rsidRPr="00EB2E98" w:rsidRDefault="005F371D" w:rsidP="005F371D">
            <w:pPr>
              <w:rPr>
                <w:b/>
              </w:rPr>
            </w:pPr>
          </w:p>
        </w:tc>
        <w:tc>
          <w:tcPr>
            <w:tcW w:w="2998" w:type="dxa"/>
            <w:vMerge/>
            <w:shd w:val="clear" w:color="auto" w:fill="auto"/>
          </w:tcPr>
          <w:p w14:paraId="0754101F" w14:textId="77777777" w:rsidR="005F371D" w:rsidRPr="00EB2E98" w:rsidRDefault="005F371D" w:rsidP="005F371D">
            <w:pPr>
              <w:rPr>
                <w:rFonts w:cs="Arial"/>
                <w:bCs/>
              </w:rPr>
            </w:pPr>
          </w:p>
        </w:tc>
        <w:tc>
          <w:tcPr>
            <w:tcW w:w="4742" w:type="dxa"/>
            <w:shd w:val="clear" w:color="auto" w:fill="auto"/>
          </w:tcPr>
          <w:p w14:paraId="3EFB2870" w14:textId="77777777" w:rsidR="005F371D" w:rsidRPr="00EB2E98" w:rsidRDefault="005F371D" w:rsidP="005F371D">
            <w:pPr>
              <w:rPr>
                <w:rStyle w:val="SAPScreenElement"/>
              </w:rPr>
            </w:pPr>
            <w:r w:rsidRPr="00EB2E98">
              <w:rPr>
                <w:rStyle w:val="SAPScreenElement"/>
              </w:rPr>
              <w:t>Iqama Number:</w:t>
            </w:r>
            <w:r w:rsidRPr="00EB2E98">
              <w:t xml:space="preserve"> enter if appropriate</w:t>
            </w:r>
          </w:p>
        </w:tc>
        <w:tc>
          <w:tcPr>
            <w:tcW w:w="2970" w:type="dxa"/>
            <w:shd w:val="clear" w:color="auto" w:fill="auto"/>
          </w:tcPr>
          <w:p w14:paraId="444B2CD9" w14:textId="77777777" w:rsidR="005F371D" w:rsidRPr="00EB2E98" w:rsidRDefault="005F371D" w:rsidP="005F371D"/>
        </w:tc>
        <w:tc>
          <w:tcPr>
            <w:tcW w:w="1264" w:type="dxa"/>
          </w:tcPr>
          <w:p w14:paraId="13046AB5" w14:textId="77777777" w:rsidR="005F371D" w:rsidRPr="00EB2E98" w:rsidRDefault="005F371D" w:rsidP="005F371D">
            <w:pPr>
              <w:rPr>
                <w:rFonts w:cs="Arial"/>
                <w:bCs/>
              </w:rPr>
            </w:pPr>
          </w:p>
        </w:tc>
      </w:tr>
      <w:tr w:rsidR="005F371D" w:rsidRPr="00EB2E98" w14:paraId="47BFE334" w14:textId="77777777" w:rsidTr="00002278">
        <w:trPr>
          <w:trHeight w:val="357"/>
        </w:trPr>
        <w:tc>
          <w:tcPr>
            <w:tcW w:w="900" w:type="dxa"/>
            <w:vMerge/>
            <w:shd w:val="clear" w:color="auto" w:fill="auto"/>
          </w:tcPr>
          <w:p w14:paraId="2C613E86" w14:textId="77777777" w:rsidR="005F371D" w:rsidRPr="00EB2E98" w:rsidRDefault="005F371D" w:rsidP="005F371D"/>
        </w:tc>
        <w:tc>
          <w:tcPr>
            <w:tcW w:w="1412" w:type="dxa"/>
            <w:vMerge/>
            <w:shd w:val="clear" w:color="auto" w:fill="auto"/>
          </w:tcPr>
          <w:p w14:paraId="29A86C5A" w14:textId="77777777" w:rsidR="005F371D" w:rsidRPr="00EB2E98" w:rsidRDefault="005F371D" w:rsidP="005F371D">
            <w:pPr>
              <w:rPr>
                <w:b/>
              </w:rPr>
            </w:pPr>
          </w:p>
        </w:tc>
        <w:tc>
          <w:tcPr>
            <w:tcW w:w="2998" w:type="dxa"/>
            <w:vMerge/>
            <w:shd w:val="clear" w:color="auto" w:fill="auto"/>
          </w:tcPr>
          <w:p w14:paraId="3D519216" w14:textId="77777777" w:rsidR="005F371D" w:rsidRPr="00EB2E98" w:rsidRDefault="005F371D" w:rsidP="005F371D">
            <w:pPr>
              <w:rPr>
                <w:rFonts w:cs="Arial"/>
                <w:bCs/>
              </w:rPr>
            </w:pPr>
          </w:p>
        </w:tc>
        <w:tc>
          <w:tcPr>
            <w:tcW w:w="4742" w:type="dxa"/>
            <w:shd w:val="clear" w:color="auto" w:fill="auto"/>
          </w:tcPr>
          <w:p w14:paraId="7D5E2437" w14:textId="77777777" w:rsidR="005F371D" w:rsidRPr="00EB2E98" w:rsidRDefault="005F371D" w:rsidP="005F371D">
            <w:pPr>
              <w:rPr>
                <w:rStyle w:val="SAPScreenElement"/>
              </w:rPr>
            </w:pPr>
            <w:r w:rsidRPr="00EB2E98">
              <w:rPr>
                <w:rStyle w:val="SAPScreenElement"/>
              </w:rPr>
              <w:t>Iqama Expire Date:</w:t>
            </w:r>
            <w:r w:rsidRPr="00EB2E98">
              <w:t xml:space="preserve"> select from calendar help, if appropriate</w:t>
            </w:r>
          </w:p>
        </w:tc>
        <w:tc>
          <w:tcPr>
            <w:tcW w:w="2970" w:type="dxa"/>
            <w:shd w:val="clear" w:color="auto" w:fill="auto"/>
          </w:tcPr>
          <w:p w14:paraId="1FA04419" w14:textId="77777777" w:rsidR="005F371D" w:rsidRPr="00EB2E98" w:rsidRDefault="005F371D" w:rsidP="005F371D"/>
        </w:tc>
        <w:tc>
          <w:tcPr>
            <w:tcW w:w="1264" w:type="dxa"/>
          </w:tcPr>
          <w:p w14:paraId="62613F22" w14:textId="77777777" w:rsidR="005F371D" w:rsidRPr="00EB2E98" w:rsidRDefault="005F371D" w:rsidP="005F371D">
            <w:pPr>
              <w:rPr>
                <w:rFonts w:cs="Arial"/>
                <w:bCs/>
              </w:rPr>
            </w:pPr>
          </w:p>
        </w:tc>
      </w:tr>
      <w:tr w:rsidR="005F371D" w:rsidRPr="00EB2E98" w14:paraId="356A1A0C" w14:textId="77777777" w:rsidTr="00002278">
        <w:trPr>
          <w:trHeight w:val="357"/>
        </w:trPr>
        <w:tc>
          <w:tcPr>
            <w:tcW w:w="900" w:type="dxa"/>
            <w:vMerge/>
            <w:shd w:val="clear" w:color="auto" w:fill="auto"/>
          </w:tcPr>
          <w:p w14:paraId="277C124A" w14:textId="77777777" w:rsidR="005F371D" w:rsidRPr="00EB2E98" w:rsidRDefault="005F371D" w:rsidP="005F371D"/>
        </w:tc>
        <w:tc>
          <w:tcPr>
            <w:tcW w:w="1412" w:type="dxa"/>
            <w:vMerge/>
            <w:shd w:val="clear" w:color="auto" w:fill="auto"/>
          </w:tcPr>
          <w:p w14:paraId="5DD676E6" w14:textId="77777777" w:rsidR="005F371D" w:rsidRPr="00EB2E98" w:rsidRDefault="005F371D" w:rsidP="005F371D">
            <w:pPr>
              <w:rPr>
                <w:rFonts w:cs="Arial"/>
                <w:b/>
                <w:bCs/>
              </w:rPr>
            </w:pPr>
          </w:p>
        </w:tc>
        <w:tc>
          <w:tcPr>
            <w:tcW w:w="2998" w:type="dxa"/>
            <w:vMerge w:val="restart"/>
            <w:shd w:val="clear" w:color="auto" w:fill="auto"/>
          </w:tcPr>
          <w:p w14:paraId="079C437A" w14:textId="77777777" w:rsidR="005F371D" w:rsidRPr="00EB2E98" w:rsidRDefault="005F371D" w:rsidP="005F371D">
            <w:r w:rsidRPr="00EB2E98">
              <w:t xml:space="preserve">In the </w:t>
            </w:r>
            <w:r w:rsidRPr="00EB2E98">
              <w:rPr>
                <w:rStyle w:val="SAPScreenElement"/>
              </w:rPr>
              <w:t xml:space="preserve">Other Data </w:t>
            </w:r>
            <w:r w:rsidRPr="00EB2E98">
              <w:rPr>
                <w:rFonts w:cs="Arial"/>
                <w:bCs/>
              </w:rPr>
              <w:t>part of the form</w:t>
            </w:r>
            <w:r w:rsidRPr="00EB2E98">
              <w:t xml:space="preserve"> make the following entries:</w:t>
            </w:r>
          </w:p>
        </w:tc>
        <w:tc>
          <w:tcPr>
            <w:tcW w:w="4742" w:type="dxa"/>
            <w:shd w:val="clear" w:color="auto" w:fill="auto"/>
          </w:tcPr>
          <w:p w14:paraId="10D564B5" w14:textId="77777777" w:rsidR="005F371D" w:rsidRPr="00EB2E98" w:rsidRDefault="005F371D" w:rsidP="005F371D">
            <w:pPr>
              <w:rPr>
                <w:i/>
              </w:rPr>
            </w:pPr>
            <w:r w:rsidRPr="00EB2E98">
              <w:rPr>
                <w:rStyle w:val="SAPScreenElement"/>
              </w:rPr>
              <w:t>Blood Group:</w:t>
            </w:r>
            <w:r w:rsidRPr="00EB2E98">
              <w:t xml:space="preserve"> select from value help</w:t>
            </w:r>
          </w:p>
        </w:tc>
        <w:tc>
          <w:tcPr>
            <w:tcW w:w="2970" w:type="dxa"/>
            <w:shd w:val="clear" w:color="auto" w:fill="auto"/>
          </w:tcPr>
          <w:p w14:paraId="65852EDF" w14:textId="77777777" w:rsidR="005F371D" w:rsidRPr="00EB2E98" w:rsidRDefault="005F371D" w:rsidP="005F371D">
            <w:pPr>
              <w:rPr>
                <w:rFonts w:cs="Arial"/>
                <w:bCs/>
              </w:rPr>
            </w:pPr>
          </w:p>
        </w:tc>
        <w:tc>
          <w:tcPr>
            <w:tcW w:w="1264" w:type="dxa"/>
          </w:tcPr>
          <w:p w14:paraId="416406EA" w14:textId="77777777" w:rsidR="005F371D" w:rsidRPr="00EB2E98" w:rsidRDefault="005F371D" w:rsidP="005F371D">
            <w:pPr>
              <w:rPr>
                <w:rFonts w:cs="Arial"/>
                <w:bCs/>
              </w:rPr>
            </w:pPr>
          </w:p>
        </w:tc>
      </w:tr>
      <w:tr w:rsidR="005F371D" w:rsidRPr="00EB2E98" w14:paraId="047D163E" w14:textId="77777777" w:rsidTr="00002278">
        <w:trPr>
          <w:trHeight w:val="357"/>
        </w:trPr>
        <w:tc>
          <w:tcPr>
            <w:tcW w:w="900" w:type="dxa"/>
            <w:vMerge/>
            <w:shd w:val="clear" w:color="auto" w:fill="auto"/>
          </w:tcPr>
          <w:p w14:paraId="42760C6F" w14:textId="77777777" w:rsidR="005F371D" w:rsidRPr="00EB2E98" w:rsidRDefault="005F371D" w:rsidP="005F371D"/>
        </w:tc>
        <w:tc>
          <w:tcPr>
            <w:tcW w:w="1412" w:type="dxa"/>
            <w:vMerge/>
            <w:shd w:val="clear" w:color="auto" w:fill="auto"/>
          </w:tcPr>
          <w:p w14:paraId="45C7E281" w14:textId="77777777" w:rsidR="005F371D" w:rsidRPr="00EB2E98" w:rsidRDefault="005F371D" w:rsidP="005F371D">
            <w:pPr>
              <w:rPr>
                <w:rFonts w:cs="Arial"/>
                <w:b/>
                <w:bCs/>
              </w:rPr>
            </w:pPr>
          </w:p>
        </w:tc>
        <w:tc>
          <w:tcPr>
            <w:tcW w:w="2998" w:type="dxa"/>
            <w:vMerge/>
            <w:shd w:val="clear" w:color="auto" w:fill="auto"/>
          </w:tcPr>
          <w:p w14:paraId="20494316" w14:textId="77777777" w:rsidR="005F371D" w:rsidRPr="00EB2E98" w:rsidRDefault="005F371D" w:rsidP="005F371D"/>
        </w:tc>
        <w:tc>
          <w:tcPr>
            <w:tcW w:w="4742" w:type="dxa"/>
            <w:shd w:val="clear" w:color="auto" w:fill="auto"/>
          </w:tcPr>
          <w:p w14:paraId="359F5CC3" w14:textId="77777777" w:rsidR="005F371D" w:rsidRPr="000D74D4" w:rsidRDefault="005F371D" w:rsidP="005F371D">
            <w:r w:rsidRPr="00EB2E98">
              <w:rPr>
                <w:rStyle w:val="SAPScreenElement"/>
              </w:rPr>
              <w:t xml:space="preserve">Personnel Number of Spouse: </w:t>
            </w:r>
            <w:r w:rsidRPr="00EB2E98">
              <w:t xml:space="preserve">select from value help in case the spouse is employed at the same company </w:t>
            </w:r>
          </w:p>
          <w:p w14:paraId="3DB68067" w14:textId="77777777" w:rsidR="005F371D" w:rsidRPr="00EB2E98" w:rsidRDefault="005F371D" w:rsidP="005F371D">
            <w:pPr>
              <w:pStyle w:val="SAPNoteHeading"/>
              <w:ind w:left="404"/>
            </w:pPr>
            <w:r w:rsidRPr="00EB2E98">
              <w:rPr>
                <w:noProof/>
              </w:rPr>
              <w:drawing>
                <wp:inline distT="0" distB="0" distL="0" distR="0" wp14:anchorId="0AC3E56A" wp14:editId="1844C869">
                  <wp:extent cx="228600" cy="228600"/>
                  <wp:effectExtent l="0" t="0" r="0" b="0"/>
                  <wp:docPr id="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B2E98">
              <w:t> Caution</w:t>
            </w:r>
          </w:p>
          <w:p w14:paraId="1D68C7E9" w14:textId="77777777" w:rsidR="005F371D" w:rsidRPr="00EB2E98" w:rsidRDefault="005F371D" w:rsidP="005F371D">
            <w:pPr>
              <w:ind w:left="404"/>
              <w:rPr>
                <w:rStyle w:val="SAPScreenElement"/>
              </w:rPr>
            </w:pPr>
            <w:r w:rsidRPr="00EB2E98">
              <w:t>This field is relevant only for family member of type</w:t>
            </w:r>
            <w:r w:rsidRPr="0020075D">
              <w:rPr>
                <w:rStyle w:val="SAPMonospace"/>
              </w:rPr>
              <w:t xml:space="preserve"> </w:t>
            </w:r>
            <w:r w:rsidRPr="00EB2E98">
              <w:rPr>
                <w:rStyle w:val="SAPMonospace"/>
              </w:rPr>
              <w:t>Spouse</w:t>
            </w:r>
            <w:r w:rsidRPr="0020075D">
              <w:rPr>
                <w:rStyle w:val="SAPMonospace"/>
              </w:rPr>
              <w:t xml:space="preserve"> </w:t>
            </w:r>
            <w:r w:rsidRPr="00EB2E98">
              <w:t>and can be ignored for other family members.</w:t>
            </w:r>
          </w:p>
        </w:tc>
        <w:tc>
          <w:tcPr>
            <w:tcW w:w="2970" w:type="dxa"/>
            <w:shd w:val="clear" w:color="auto" w:fill="auto"/>
          </w:tcPr>
          <w:p w14:paraId="57C9FCFA" w14:textId="77777777" w:rsidR="005F371D" w:rsidRPr="00EB2E98" w:rsidRDefault="005F371D" w:rsidP="005F371D">
            <w:pPr>
              <w:rPr>
                <w:rFonts w:cs="Arial"/>
                <w:bCs/>
              </w:rPr>
            </w:pPr>
          </w:p>
        </w:tc>
        <w:tc>
          <w:tcPr>
            <w:tcW w:w="1264" w:type="dxa"/>
          </w:tcPr>
          <w:p w14:paraId="7AFAD9A9" w14:textId="77777777" w:rsidR="005F371D" w:rsidRPr="00EB2E98" w:rsidRDefault="005F371D" w:rsidP="005F371D">
            <w:pPr>
              <w:rPr>
                <w:rFonts w:cs="Arial"/>
                <w:bCs/>
              </w:rPr>
            </w:pPr>
          </w:p>
        </w:tc>
      </w:tr>
      <w:tr w:rsidR="005F371D" w:rsidRPr="00EB2E98" w14:paraId="4A793D9B" w14:textId="77777777" w:rsidTr="00002278">
        <w:trPr>
          <w:trHeight w:val="357"/>
        </w:trPr>
        <w:tc>
          <w:tcPr>
            <w:tcW w:w="900" w:type="dxa"/>
            <w:vMerge/>
            <w:shd w:val="clear" w:color="auto" w:fill="auto"/>
          </w:tcPr>
          <w:p w14:paraId="4DCB0717" w14:textId="77777777" w:rsidR="005F371D" w:rsidRPr="00EB2E98" w:rsidRDefault="005F371D" w:rsidP="005F371D"/>
        </w:tc>
        <w:tc>
          <w:tcPr>
            <w:tcW w:w="1412" w:type="dxa"/>
            <w:vMerge/>
            <w:shd w:val="clear" w:color="auto" w:fill="auto"/>
          </w:tcPr>
          <w:p w14:paraId="00DBCA89" w14:textId="77777777" w:rsidR="005F371D" w:rsidRPr="00EB2E98" w:rsidRDefault="005F371D" w:rsidP="005F371D">
            <w:pPr>
              <w:rPr>
                <w:rFonts w:cs="Arial"/>
                <w:b/>
                <w:bCs/>
              </w:rPr>
            </w:pPr>
          </w:p>
        </w:tc>
        <w:tc>
          <w:tcPr>
            <w:tcW w:w="2998" w:type="dxa"/>
            <w:vMerge/>
            <w:shd w:val="clear" w:color="auto" w:fill="auto"/>
          </w:tcPr>
          <w:p w14:paraId="0AF5A0B2" w14:textId="77777777" w:rsidR="005F371D" w:rsidRPr="00EB2E98" w:rsidRDefault="005F371D" w:rsidP="005F371D"/>
        </w:tc>
        <w:tc>
          <w:tcPr>
            <w:tcW w:w="4742" w:type="dxa"/>
            <w:shd w:val="clear" w:color="auto" w:fill="auto"/>
          </w:tcPr>
          <w:p w14:paraId="0C22859D" w14:textId="77777777" w:rsidR="005F371D" w:rsidRPr="00EB2E98" w:rsidRDefault="005F371D" w:rsidP="005F371D">
            <w:pPr>
              <w:rPr>
                <w:color w:val="000000"/>
                <w:sz w:val="19"/>
                <w:szCs w:val="19"/>
              </w:rPr>
            </w:pPr>
            <w:r w:rsidRPr="00EB2E98">
              <w:rPr>
                <w:rStyle w:val="SAPScreenElement"/>
              </w:rPr>
              <w:t>Border Entry Number:</w:t>
            </w:r>
            <w:r w:rsidRPr="00EB2E98">
              <w:rPr>
                <w:color w:val="000000"/>
                <w:sz w:val="19"/>
                <w:szCs w:val="19"/>
              </w:rPr>
              <w:t xml:space="preserve"> </w:t>
            </w:r>
            <w:r w:rsidRPr="00EB2E98">
              <w:t>enter if appropriate</w:t>
            </w:r>
            <w:r w:rsidRPr="00EB2E98">
              <w:rPr>
                <w:color w:val="000000"/>
                <w:sz w:val="19"/>
                <w:szCs w:val="19"/>
              </w:rPr>
              <w:t xml:space="preserve"> </w:t>
            </w:r>
          </w:p>
          <w:p w14:paraId="236C98D0" w14:textId="77777777" w:rsidR="005F371D" w:rsidRPr="00EB2E98" w:rsidRDefault="005F371D" w:rsidP="005F371D">
            <w:pPr>
              <w:pStyle w:val="SAPNoteHeading"/>
              <w:ind w:left="404"/>
            </w:pPr>
            <w:r w:rsidRPr="00EB2E98">
              <w:rPr>
                <w:noProof/>
              </w:rPr>
              <w:drawing>
                <wp:inline distT="0" distB="0" distL="0" distR="0" wp14:anchorId="21C920C4" wp14:editId="3BFAB0A8">
                  <wp:extent cx="228600" cy="228600"/>
                  <wp:effectExtent l="0" t="0" r="0" b="0"/>
                  <wp:docPr id="5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B2E98">
              <w:t> Note</w:t>
            </w:r>
          </w:p>
          <w:p w14:paraId="182F2B4F" w14:textId="77777777" w:rsidR="005F371D" w:rsidRPr="00EB2E98" w:rsidRDefault="005F371D" w:rsidP="005F371D">
            <w:pPr>
              <w:ind w:left="404"/>
              <w:rPr>
                <w:rStyle w:val="SAPScreenElement"/>
              </w:rPr>
            </w:pPr>
            <w:r w:rsidRPr="00EB2E98">
              <w:t>Number that the border official entered on the visa upon the first entry with this visa. This number stays the same if the visa is extended.</w:t>
            </w:r>
          </w:p>
        </w:tc>
        <w:tc>
          <w:tcPr>
            <w:tcW w:w="2970" w:type="dxa"/>
            <w:shd w:val="clear" w:color="auto" w:fill="auto"/>
          </w:tcPr>
          <w:p w14:paraId="649D3952" w14:textId="77777777" w:rsidR="005F371D" w:rsidRPr="00EB2E98" w:rsidRDefault="005F371D" w:rsidP="005F371D">
            <w:pPr>
              <w:rPr>
                <w:rFonts w:cs="Arial"/>
                <w:bCs/>
              </w:rPr>
            </w:pPr>
          </w:p>
        </w:tc>
        <w:tc>
          <w:tcPr>
            <w:tcW w:w="1264" w:type="dxa"/>
          </w:tcPr>
          <w:p w14:paraId="7EACE925" w14:textId="77777777" w:rsidR="005F371D" w:rsidRPr="00EB2E98" w:rsidRDefault="005F371D" w:rsidP="005F371D">
            <w:pPr>
              <w:rPr>
                <w:rFonts w:cs="Arial"/>
                <w:bCs/>
              </w:rPr>
            </w:pPr>
          </w:p>
        </w:tc>
      </w:tr>
      <w:tr w:rsidR="005F371D" w:rsidRPr="00EB2E98" w14:paraId="0B8D3B7E" w14:textId="77777777" w:rsidTr="00002278">
        <w:trPr>
          <w:trHeight w:val="357"/>
        </w:trPr>
        <w:tc>
          <w:tcPr>
            <w:tcW w:w="900" w:type="dxa"/>
            <w:vMerge/>
            <w:shd w:val="clear" w:color="auto" w:fill="auto"/>
          </w:tcPr>
          <w:p w14:paraId="283D453E" w14:textId="77777777" w:rsidR="005F371D" w:rsidRPr="00EB2E98" w:rsidRDefault="005F371D" w:rsidP="005F371D"/>
        </w:tc>
        <w:tc>
          <w:tcPr>
            <w:tcW w:w="1412" w:type="dxa"/>
            <w:vMerge/>
            <w:shd w:val="clear" w:color="auto" w:fill="auto"/>
          </w:tcPr>
          <w:p w14:paraId="51961E82" w14:textId="77777777" w:rsidR="005F371D" w:rsidRPr="00EB2E98" w:rsidRDefault="005F371D" w:rsidP="005F371D">
            <w:pPr>
              <w:rPr>
                <w:rFonts w:cs="Arial"/>
                <w:b/>
                <w:bCs/>
              </w:rPr>
            </w:pPr>
          </w:p>
        </w:tc>
        <w:tc>
          <w:tcPr>
            <w:tcW w:w="2998" w:type="dxa"/>
            <w:vMerge/>
            <w:shd w:val="clear" w:color="auto" w:fill="auto"/>
          </w:tcPr>
          <w:p w14:paraId="071D49E8" w14:textId="77777777" w:rsidR="005F371D" w:rsidRPr="00EB2E98" w:rsidRDefault="005F371D" w:rsidP="005F371D"/>
        </w:tc>
        <w:tc>
          <w:tcPr>
            <w:tcW w:w="4742" w:type="dxa"/>
            <w:shd w:val="clear" w:color="auto" w:fill="auto"/>
          </w:tcPr>
          <w:p w14:paraId="09A8F33F" w14:textId="77777777" w:rsidR="005F371D" w:rsidRPr="00EB2E98" w:rsidRDefault="005F371D" w:rsidP="005F371D">
            <w:pPr>
              <w:rPr>
                <w:color w:val="000000"/>
                <w:sz w:val="19"/>
                <w:szCs w:val="19"/>
              </w:rPr>
            </w:pPr>
            <w:r w:rsidRPr="00EB2E98">
              <w:rPr>
                <w:rStyle w:val="SAPScreenElement"/>
              </w:rPr>
              <w:t>Port of Entry:</w:t>
            </w:r>
            <w:r w:rsidRPr="00EB2E98">
              <w:rPr>
                <w:color w:val="000000"/>
                <w:sz w:val="19"/>
                <w:szCs w:val="19"/>
              </w:rPr>
              <w:t xml:space="preserve"> </w:t>
            </w:r>
            <w:r w:rsidRPr="00EB2E98">
              <w:t>enter if appropriate</w:t>
            </w:r>
            <w:r w:rsidRPr="00EB2E98">
              <w:rPr>
                <w:color w:val="000000"/>
                <w:sz w:val="19"/>
                <w:szCs w:val="19"/>
              </w:rPr>
              <w:t xml:space="preserve"> </w:t>
            </w:r>
          </w:p>
          <w:p w14:paraId="31886093" w14:textId="77777777" w:rsidR="005F371D" w:rsidRPr="00EB2E98" w:rsidRDefault="005F371D" w:rsidP="008E6001">
            <w:pPr>
              <w:pStyle w:val="SAPNoteHeading"/>
              <w:ind w:left="404"/>
            </w:pPr>
            <w:r w:rsidRPr="00EB2E98">
              <w:rPr>
                <w:noProof/>
              </w:rPr>
              <w:drawing>
                <wp:inline distT="0" distB="0" distL="0" distR="0" wp14:anchorId="1B57F261" wp14:editId="17FA2272">
                  <wp:extent cx="228600" cy="228600"/>
                  <wp:effectExtent l="0" t="0" r="0" b="0"/>
                  <wp:docPr id="5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B2E98">
              <w:t> Note</w:t>
            </w:r>
          </w:p>
          <w:p w14:paraId="57EDB314" w14:textId="77777777" w:rsidR="005F371D" w:rsidRPr="00EB2E98" w:rsidRDefault="005F371D" w:rsidP="008E6001">
            <w:pPr>
              <w:ind w:left="404"/>
              <w:rPr>
                <w:rStyle w:val="SAPScreenElement"/>
              </w:rPr>
            </w:pPr>
            <w:r w:rsidRPr="00EB2E98">
              <w:rPr>
                <w:color w:val="000000"/>
                <w:sz w:val="19"/>
                <w:szCs w:val="19"/>
              </w:rPr>
              <w:t>The place where the family member first entered the country with the given visa.</w:t>
            </w:r>
          </w:p>
        </w:tc>
        <w:tc>
          <w:tcPr>
            <w:tcW w:w="2970" w:type="dxa"/>
            <w:shd w:val="clear" w:color="auto" w:fill="auto"/>
          </w:tcPr>
          <w:p w14:paraId="54FBF1A3" w14:textId="77777777" w:rsidR="005F371D" w:rsidRPr="00EB2E98" w:rsidRDefault="005F371D" w:rsidP="005F371D">
            <w:pPr>
              <w:rPr>
                <w:rFonts w:cs="Arial"/>
                <w:bCs/>
              </w:rPr>
            </w:pPr>
          </w:p>
        </w:tc>
        <w:tc>
          <w:tcPr>
            <w:tcW w:w="1264" w:type="dxa"/>
          </w:tcPr>
          <w:p w14:paraId="6071DF37" w14:textId="77777777" w:rsidR="005F371D" w:rsidRPr="00EB2E98" w:rsidRDefault="005F371D" w:rsidP="005F371D">
            <w:pPr>
              <w:rPr>
                <w:rFonts w:cs="Arial"/>
                <w:bCs/>
              </w:rPr>
            </w:pPr>
          </w:p>
        </w:tc>
      </w:tr>
      <w:tr w:rsidR="005F371D" w:rsidRPr="00EB2E98" w14:paraId="28F013F4" w14:textId="77777777" w:rsidTr="00002278">
        <w:trPr>
          <w:trHeight w:val="357"/>
        </w:trPr>
        <w:tc>
          <w:tcPr>
            <w:tcW w:w="900" w:type="dxa"/>
            <w:vMerge/>
            <w:shd w:val="clear" w:color="auto" w:fill="auto"/>
          </w:tcPr>
          <w:p w14:paraId="44300393" w14:textId="77777777" w:rsidR="005F371D" w:rsidRPr="00EB2E98" w:rsidRDefault="005F371D" w:rsidP="005F371D"/>
        </w:tc>
        <w:tc>
          <w:tcPr>
            <w:tcW w:w="1412" w:type="dxa"/>
            <w:vMerge/>
            <w:shd w:val="clear" w:color="auto" w:fill="auto"/>
          </w:tcPr>
          <w:p w14:paraId="0105FE17" w14:textId="77777777" w:rsidR="005F371D" w:rsidRPr="00EB2E98" w:rsidRDefault="005F371D" w:rsidP="005F371D">
            <w:pPr>
              <w:rPr>
                <w:rFonts w:cs="Arial"/>
                <w:b/>
                <w:bCs/>
              </w:rPr>
            </w:pPr>
          </w:p>
        </w:tc>
        <w:tc>
          <w:tcPr>
            <w:tcW w:w="2998" w:type="dxa"/>
            <w:vMerge/>
            <w:shd w:val="clear" w:color="auto" w:fill="auto"/>
          </w:tcPr>
          <w:p w14:paraId="5DF16A1B" w14:textId="77777777" w:rsidR="005F371D" w:rsidRPr="00EB2E98" w:rsidRDefault="005F371D" w:rsidP="005F371D"/>
        </w:tc>
        <w:tc>
          <w:tcPr>
            <w:tcW w:w="4742" w:type="dxa"/>
            <w:shd w:val="clear" w:color="auto" w:fill="auto"/>
          </w:tcPr>
          <w:p w14:paraId="11807F08" w14:textId="77777777" w:rsidR="005F371D" w:rsidRPr="00EB2E98" w:rsidRDefault="005F371D" w:rsidP="005F371D">
            <w:r w:rsidRPr="00EB2E98">
              <w:rPr>
                <w:rStyle w:val="SAPScreenElement"/>
              </w:rPr>
              <w:t>Date of Entry:</w:t>
            </w:r>
            <w:r w:rsidRPr="00EB2E98">
              <w:rPr>
                <w:color w:val="000000"/>
                <w:sz w:val="19"/>
                <w:szCs w:val="19"/>
              </w:rPr>
              <w:t xml:space="preserve"> </w:t>
            </w:r>
            <w:r w:rsidRPr="00EB2E98">
              <w:t>select from calendar help, if appropriate</w:t>
            </w:r>
          </w:p>
          <w:p w14:paraId="09960018" w14:textId="77777777" w:rsidR="005F371D" w:rsidRPr="00EB2E98" w:rsidRDefault="005F371D" w:rsidP="008E6001">
            <w:pPr>
              <w:pStyle w:val="SAPNoteHeading"/>
              <w:ind w:left="404"/>
            </w:pPr>
            <w:r w:rsidRPr="00EB2E98">
              <w:rPr>
                <w:noProof/>
              </w:rPr>
              <w:drawing>
                <wp:inline distT="0" distB="0" distL="0" distR="0" wp14:anchorId="72083385" wp14:editId="3FAD79CA">
                  <wp:extent cx="228600" cy="228600"/>
                  <wp:effectExtent l="0" t="0" r="0" b="0"/>
                  <wp:docPr id="5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B2E98">
              <w:t> Note</w:t>
            </w:r>
          </w:p>
          <w:p w14:paraId="5A8E564F" w14:textId="77777777" w:rsidR="005F371D" w:rsidRPr="00EB2E98" w:rsidRDefault="005F371D" w:rsidP="008E6001">
            <w:pPr>
              <w:ind w:left="404"/>
              <w:rPr>
                <w:rStyle w:val="SAPScreenElement"/>
                <w:rFonts w:ascii="BentonSans Book" w:hAnsi="BentonSans Book"/>
                <w:color w:val="auto"/>
              </w:rPr>
            </w:pPr>
            <w:r w:rsidRPr="00EB2E98">
              <w:rPr>
                <w:color w:val="000000"/>
                <w:sz w:val="19"/>
                <w:szCs w:val="19"/>
              </w:rPr>
              <w:t>Date (in Islamic calendar) when the family member first entered the country with the given visa.</w:t>
            </w:r>
          </w:p>
        </w:tc>
        <w:tc>
          <w:tcPr>
            <w:tcW w:w="2970" w:type="dxa"/>
            <w:shd w:val="clear" w:color="auto" w:fill="auto"/>
          </w:tcPr>
          <w:p w14:paraId="2191FA61" w14:textId="77777777" w:rsidR="005F371D" w:rsidRPr="00EB2E98" w:rsidRDefault="005F371D" w:rsidP="005F371D">
            <w:pPr>
              <w:rPr>
                <w:rFonts w:cs="Arial"/>
                <w:bCs/>
              </w:rPr>
            </w:pPr>
          </w:p>
        </w:tc>
        <w:tc>
          <w:tcPr>
            <w:tcW w:w="1264" w:type="dxa"/>
          </w:tcPr>
          <w:p w14:paraId="783F215E" w14:textId="77777777" w:rsidR="005F371D" w:rsidRPr="00EB2E98" w:rsidRDefault="005F371D" w:rsidP="005F371D">
            <w:pPr>
              <w:rPr>
                <w:rFonts w:cs="Arial"/>
                <w:bCs/>
              </w:rPr>
            </w:pPr>
          </w:p>
        </w:tc>
      </w:tr>
      <w:tr w:rsidR="005F371D" w:rsidRPr="00EB2E98" w14:paraId="362CB154" w14:textId="77777777" w:rsidTr="00002278">
        <w:trPr>
          <w:trHeight w:val="357"/>
        </w:trPr>
        <w:tc>
          <w:tcPr>
            <w:tcW w:w="900" w:type="dxa"/>
            <w:vMerge/>
            <w:shd w:val="clear" w:color="auto" w:fill="auto"/>
          </w:tcPr>
          <w:p w14:paraId="1D3A3469" w14:textId="77777777" w:rsidR="005F371D" w:rsidRPr="00EB2E98" w:rsidRDefault="005F371D" w:rsidP="005F371D"/>
        </w:tc>
        <w:tc>
          <w:tcPr>
            <w:tcW w:w="1412" w:type="dxa"/>
            <w:vMerge/>
            <w:shd w:val="clear" w:color="auto" w:fill="auto"/>
          </w:tcPr>
          <w:p w14:paraId="5CF95F88" w14:textId="77777777" w:rsidR="005F371D" w:rsidRPr="00EB2E98" w:rsidRDefault="005F371D" w:rsidP="005F371D">
            <w:pPr>
              <w:rPr>
                <w:rFonts w:cs="Arial"/>
                <w:b/>
                <w:bCs/>
              </w:rPr>
            </w:pPr>
          </w:p>
        </w:tc>
        <w:tc>
          <w:tcPr>
            <w:tcW w:w="2998" w:type="dxa"/>
            <w:vMerge/>
            <w:shd w:val="clear" w:color="auto" w:fill="auto"/>
          </w:tcPr>
          <w:p w14:paraId="65D2D7DE" w14:textId="77777777" w:rsidR="005F371D" w:rsidRPr="00EB2E98" w:rsidRDefault="005F371D" w:rsidP="005F371D"/>
        </w:tc>
        <w:tc>
          <w:tcPr>
            <w:tcW w:w="4742" w:type="dxa"/>
            <w:shd w:val="clear" w:color="auto" w:fill="auto"/>
          </w:tcPr>
          <w:p w14:paraId="64B05C54" w14:textId="77777777" w:rsidR="005F371D" w:rsidRPr="00EB2E98" w:rsidRDefault="005F371D" w:rsidP="005F371D">
            <w:pPr>
              <w:rPr>
                <w:rStyle w:val="SAPScreenElement"/>
              </w:rPr>
            </w:pPr>
            <w:r w:rsidRPr="00EB2E98">
              <w:rPr>
                <w:rStyle w:val="SAPScreenElement"/>
              </w:rPr>
              <w:t xml:space="preserve">Scholarship Travel Ticket: </w:t>
            </w:r>
            <w:r w:rsidRPr="00EB2E98">
              <w:t>flag checkbox in case the family member is eligible for a scholarship travel ticket</w:t>
            </w:r>
          </w:p>
        </w:tc>
        <w:tc>
          <w:tcPr>
            <w:tcW w:w="2970" w:type="dxa"/>
            <w:shd w:val="clear" w:color="auto" w:fill="auto"/>
          </w:tcPr>
          <w:p w14:paraId="5CD2E5F2" w14:textId="77777777" w:rsidR="005F371D" w:rsidRPr="00EB2E98" w:rsidRDefault="005F371D" w:rsidP="005F371D">
            <w:pPr>
              <w:rPr>
                <w:rFonts w:cs="Arial"/>
                <w:bCs/>
              </w:rPr>
            </w:pPr>
          </w:p>
        </w:tc>
        <w:tc>
          <w:tcPr>
            <w:tcW w:w="1264" w:type="dxa"/>
          </w:tcPr>
          <w:p w14:paraId="21CC502E" w14:textId="77777777" w:rsidR="005F371D" w:rsidRPr="00EB2E98" w:rsidRDefault="005F371D" w:rsidP="005F371D">
            <w:pPr>
              <w:rPr>
                <w:rFonts w:cs="Arial"/>
                <w:bCs/>
              </w:rPr>
            </w:pPr>
          </w:p>
        </w:tc>
      </w:tr>
      <w:tr w:rsidR="005F371D" w:rsidRPr="00EB2E98" w14:paraId="279A0955" w14:textId="77777777" w:rsidTr="00002278">
        <w:trPr>
          <w:trHeight w:val="357"/>
        </w:trPr>
        <w:tc>
          <w:tcPr>
            <w:tcW w:w="900" w:type="dxa"/>
            <w:shd w:val="clear" w:color="auto" w:fill="auto"/>
          </w:tcPr>
          <w:p w14:paraId="6B9BBB54" w14:textId="77777777" w:rsidR="005F371D" w:rsidRPr="00EB2E98" w:rsidRDefault="005F371D" w:rsidP="005F371D">
            <w:r w:rsidRPr="00EB2E98">
              <w:t>8</w:t>
            </w:r>
          </w:p>
        </w:tc>
        <w:tc>
          <w:tcPr>
            <w:tcW w:w="1412" w:type="dxa"/>
            <w:shd w:val="clear" w:color="auto" w:fill="auto"/>
          </w:tcPr>
          <w:p w14:paraId="506E8139" w14:textId="77777777" w:rsidR="005F371D" w:rsidRPr="00EB2E98" w:rsidRDefault="005F371D" w:rsidP="005F371D">
            <w:pPr>
              <w:rPr>
                <w:rStyle w:val="SAPEmphasis"/>
              </w:rPr>
            </w:pPr>
            <w:r w:rsidRPr="00EB2E98">
              <w:rPr>
                <w:rStyle w:val="SAPEmphasis"/>
              </w:rPr>
              <w:t>Save Family Members/ Dependents</w:t>
            </w:r>
          </w:p>
        </w:tc>
        <w:tc>
          <w:tcPr>
            <w:tcW w:w="2998" w:type="dxa"/>
            <w:shd w:val="clear" w:color="auto" w:fill="auto"/>
          </w:tcPr>
          <w:p w14:paraId="3A603D5A" w14:textId="77777777" w:rsidR="005F371D" w:rsidRPr="00EB2E98" w:rsidRDefault="005F371D" w:rsidP="005F371D">
            <w:pPr>
              <w:rPr>
                <w:rFonts w:cs="Arial"/>
                <w:bCs/>
              </w:rPr>
            </w:pPr>
            <w:r w:rsidRPr="00EB2E98">
              <w:t xml:space="preserve">Choose the </w:t>
            </w:r>
            <w:r w:rsidRPr="00EB2E98">
              <w:rPr>
                <w:rStyle w:val="SAPScreenElement"/>
              </w:rPr>
              <w:t>Save</w:t>
            </w:r>
            <w:r w:rsidRPr="00EB2E98">
              <w:t xml:space="preserve"> button.</w:t>
            </w:r>
          </w:p>
        </w:tc>
        <w:tc>
          <w:tcPr>
            <w:tcW w:w="4742" w:type="dxa"/>
            <w:shd w:val="clear" w:color="auto" w:fill="auto"/>
          </w:tcPr>
          <w:p w14:paraId="191E70C7" w14:textId="77777777" w:rsidR="005F371D" w:rsidRPr="00EB2E98" w:rsidRDefault="005F371D" w:rsidP="005F371D">
            <w:pPr>
              <w:rPr>
                <w:i/>
              </w:rPr>
            </w:pPr>
          </w:p>
        </w:tc>
        <w:tc>
          <w:tcPr>
            <w:tcW w:w="2970" w:type="dxa"/>
            <w:shd w:val="clear" w:color="auto" w:fill="auto"/>
          </w:tcPr>
          <w:p w14:paraId="3FD935EB" w14:textId="77777777" w:rsidR="005F371D" w:rsidRPr="00EB2E98" w:rsidRDefault="005F371D" w:rsidP="005F371D">
            <w:r w:rsidRPr="00EB2E98">
              <w:rPr>
                <w:rFonts w:cs="Arial"/>
                <w:bCs/>
              </w:rPr>
              <w:t>A system message about data saving is generated.</w:t>
            </w:r>
          </w:p>
        </w:tc>
        <w:tc>
          <w:tcPr>
            <w:tcW w:w="1264" w:type="dxa"/>
          </w:tcPr>
          <w:p w14:paraId="0AF657FC" w14:textId="77777777" w:rsidR="005F371D" w:rsidRPr="00EB2E98" w:rsidRDefault="005F371D" w:rsidP="005F371D">
            <w:pPr>
              <w:rPr>
                <w:rFonts w:cs="Arial"/>
                <w:bCs/>
              </w:rPr>
            </w:pPr>
          </w:p>
        </w:tc>
      </w:tr>
      <w:tr w:rsidR="005F371D" w:rsidRPr="00EB2E98" w14:paraId="1B0926D2" w14:textId="77777777" w:rsidTr="00002278">
        <w:trPr>
          <w:trHeight w:val="357"/>
        </w:trPr>
        <w:tc>
          <w:tcPr>
            <w:tcW w:w="900" w:type="dxa"/>
            <w:shd w:val="clear" w:color="auto" w:fill="auto"/>
          </w:tcPr>
          <w:p w14:paraId="5B64D0DA" w14:textId="77777777" w:rsidR="005F371D" w:rsidRPr="00EB2E98" w:rsidRDefault="005F371D" w:rsidP="005F371D">
            <w:r w:rsidRPr="00EB2E98">
              <w:t>9</w:t>
            </w:r>
          </w:p>
        </w:tc>
        <w:tc>
          <w:tcPr>
            <w:tcW w:w="1412" w:type="dxa"/>
            <w:shd w:val="clear" w:color="auto" w:fill="auto"/>
          </w:tcPr>
          <w:p w14:paraId="45AD2645" w14:textId="77777777" w:rsidR="005F371D" w:rsidRPr="00EB2E98" w:rsidRDefault="005F371D" w:rsidP="005F371D">
            <w:pPr>
              <w:rPr>
                <w:rStyle w:val="SAPEmphasis"/>
              </w:rPr>
            </w:pPr>
            <w:r w:rsidRPr="00EB2E98">
              <w:rPr>
                <w:rStyle w:val="SAPEmphasis"/>
              </w:rPr>
              <w:t>Create Other Family Members/ Dependents Records (Optional)</w:t>
            </w:r>
          </w:p>
        </w:tc>
        <w:tc>
          <w:tcPr>
            <w:tcW w:w="2998" w:type="dxa"/>
            <w:shd w:val="clear" w:color="auto" w:fill="auto"/>
          </w:tcPr>
          <w:p w14:paraId="1EA1EE33" w14:textId="77777777" w:rsidR="005F371D" w:rsidRPr="00EB2E98" w:rsidRDefault="005F371D" w:rsidP="005F371D">
            <w:r w:rsidRPr="00EB2E98">
              <w:t>If appropriate, repeat test steps # 6, # 7 and # 8 to maintain other family members or dependents.</w:t>
            </w:r>
          </w:p>
        </w:tc>
        <w:tc>
          <w:tcPr>
            <w:tcW w:w="4742" w:type="dxa"/>
            <w:shd w:val="clear" w:color="auto" w:fill="auto"/>
          </w:tcPr>
          <w:p w14:paraId="453BD8CB" w14:textId="77777777" w:rsidR="005F371D" w:rsidRPr="00EB2E98" w:rsidRDefault="005F371D" w:rsidP="005F371D">
            <w:pPr>
              <w:rPr>
                <w:i/>
              </w:rPr>
            </w:pPr>
          </w:p>
        </w:tc>
        <w:tc>
          <w:tcPr>
            <w:tcW w:w="2970" w:type="dxa"/>
            <w:shd w:val="clear" w:color="auto" w:fill="auto"/>
          </w:tcPr>
          <w:p w14:paraId="23F8BB6A" w14:textId="77777777" w:rsidR="005F371D" w:rsidRPr="00EB2E98" w:rsidRDefault="005F371D" w:rsidP="005F371D">
            <w:pPr>
              <w:rPr>
                <w:rFonts w:cs="Arial"/>
                <w:bCs/>
              </w:rPr>
            </w:pPr>
          </w:p>
        </w:tc>
        <w:tc>
          <w:tcPr>
            <w:tcW w:w="1264" w:type="dxa"/>
          </w:tcPr>
          <w:p w14:paraId="183A98EB" w14:textId="77777777" w:rsidR="005F371D" w:rsidRPr="00EB2E98" w:rsidRDefault="005F371D" w:rsidP="005F371D">
            <w:pPr>
              <w:rPr>
                <w:rFonts w:cs="Arial"/>
                <w:bCs/>
              </w:rPr>
            </w:pPr>
          </w:p>
        </w:tc>
      </w:tr>
    </w:tbl>
    <w:p w14:paraId="492309A6" w14:textId="77777777" w:rsidR="005F371D" w:rsidRPr="00EB2E98" w:rsidRDefault="005F371D" w:rsidP="005C42AC">
      <w:pPr>
        <w:pStyle w:val="Heading4"/>
        <w:ind w:left="1418" w:hanging="1418"/>
      </w:pPr>
      <w:bookmarkStart w:id="1181" w:name="_Toc464835730"/>
      <w:bookmarkStart w:id="1182" w:name="_Toc474655446"/>
      <w:bookmarkStart w:id="1183" w:name="_Toc507433258"/>
      <w:r w:rsidRPr="00EB2E98">
        <w:t>Maintaining Personal IDs</w:t>
      </w:r>
      <w:bookmarkEnd w:id="1181"/>
      <w:bookmarkEnd w:id="1182"/>
      <w:bookmarkEnd w:id="1183"/>
    </w:p>
    <w:p w14:paraId="60360A75" w14:textId="77777777" w:rsidR="005F371D" w:rsidRPr="00EB2E98" w:rsidRDefault="005F371D" w:rsidP="005F371D">
      <w:pPr>
        <w:pStyle w:val="SAPKeyblockTitle"/>
      </w:pPr>
      <w:r w:rsidRPr="00EB2E98">
        <w:t>Test Administration</w:t>
      </w:r>
    </w:p>
    <w:p w14:paraId="143C0C97" w14:textId="77777777" w:rsidR="005F371D" w:rsidRPr="00EB2E98" w:rsidRDefault="005F371D" w:rsidP="005F371D">
      <w:r w:rsidRPr="00EB2E98">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5F371D" w:rsidRPr="00EB2E98" w14:paraId="0CEFFE2B" w14:textId="77777777" w:rsidTr="00002278">
        <w:tc>
          <w:tcPr>
            <w:tcW w:w="2280" w:type="dxa"/>
            <w:tcBorders>
              <w:top w:val="single" w:sz="8" w:space="0" w:color="999999"/>
              <w:left w:val="single" w:sz="8" w:space="0" w:color="999999"/>
              <w:bottom w:val="single" w:sz="8" w:space="0" w:color="999999"/>
              <w:right w:val="single" w:sz="8" w:space="0" w:color="999999"/>
            </w:tcBorders>
            <w:hideMark/>
          </w:tcPr>
          <w:p w14:paraId="5EBBA76A" w14:textId="77777777" w:rsidR="005F371D" w:rsidRPr="00EB2E98" w:rsidRDefault="005F371D" w:rsidP="005F371D">
            <w:pPr>
              <w:rPr>
                <w:rStyle w:val="SAPEmphasis"/>
              </w:rPr>
            </w:pPr>
            <w:r w:rsidRPr="00EB2E98">
              <w:rPr>
                <w:rStyle w:val="SAPEmphasis"/>
                <w:lang w:eastAsia="zh-CN"/>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60126DF0" w14:textId="77777777" w:rsidR="005F371D" w:rsidRPr="00EB2E98" w:rsidRDefault="005F371D" w:rsidP="005F371D">
            <w:pPr>
              <w:rPr>
                <w:lang w:eastAsia="zh-CN"/>
              </w:rPr>
            </w:pPr>
            <w:r w:rsidRPr="00EB2E98">
              <w:rPr>
                <w:lang w:eastAsia="zh-CN"/>
              </w:rPr>
              <w:t>&lt;X.XX&gt;</w:t>
            </w:r>
          </w:p>
        </w:tc>
        <w:tc>
          <w:tcPr>
            <w:tcW w:w="2401" w:type="dxa"/>
            <w:tcBorders>
              <w:top w:val="single" w:sz="8" w:space="0" w:color="999999"/>
              <w:left w:val="single" w:sz="8" w:space="0" w:color="999999"/>
              <w:bottom w:val="single" w:sz="8" w:space="0" w:color="999999"/>
              <w:right w:val="single" w:sz="8" w:space="0" w:color="999999"/>
            </w:tcBorders>
            <w:hideMark/>
          </w:tcPr>
          <w:p w14:paraId="3E1087A0" w14:textId="77777777" w:rsidR="005F371D" w:rsidRPr="00EB2E98" w:rsidRDefault="005F371D" w:rsidP="005F371D">
            <w:pPr>
              <w:rPr>
                <w:rStyle w:val="SAPEmphasis"/>
              </w:rPr>
            </w:pPr>
            <w:r w:rsidRPr="00EB2E98">
              <w:rPr>
                <w:rStyle w:val="SAPEmphasis"/>
                <w:lang w:eastAsia="zh-CN"/>
              </w:rPr>
              <w:t>Tester Name</w:t>
            </w:r>
          </w:p>
        </w:tc>
        <w:tc>
          <w:tcPr>
            <w:tcW w:w="2401" w:type="dxa"/>
            <w:tcBorders>
              <w:top w:val="single" w:sz="8" w:space="0" w:color="999999"/>
              <w:left w:val="single" w:sz="8" w:space="0" w:color="999999"/>
              <w:bottom w:val="single" w:sz="8" w:space="0" w:color="999999"/>
              <w:right w:val="single" w:sz="8" w:space="0" w:color="999999"/>
            </w:tcBorders>
          </w:tcPr>
          <w:p w14:paraId="1B2FCD22" w14:textId="77777777" w:rsidR="005F371D" w:rsidRPr="00EB2E98" w:rsidRDefault="005F371D" w:rsidP="005F371D">
            <w:pPr>
              <w:rPr>
                <w:lang w:eastAsia="zh-CN"/>
              </w:rPr>
            </w:pPr>
            <w:r w:rsidRPr="00EB2E98">
              <w:rPr>
                <w:lang w:eastAsia="zh-CN"/>
              </w:rP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13DD5A2F" w14:textId="77777777" w:rsidR="005F371D" w:rsidRPr="00EB2E98" w:rsidRDefault="005F371D" w:rsidP="005F371D">
            <w:pPr>
              <w:rPr>
                <w:rStyle w:val="SAPEmphasis"/>
              </w:rPr>
            </w:pPr>
            <w:r w:rsidRPr="00EB2E98">
              <w:rPr>
                <w:rStyle w:val="SAPEmphasis"/>
                <w:lang w:eastAsia="zh-CN"/>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2DD985D5" w14:textId="05151A1F" w:rsidR="005F371D" w:rsidRPr="00EB2E98" w:rsidRDefault="00FD11AD" w:rsidP="005F371D">
            <w:pPr>
              <w:rPr>
                <w:lang w:eastAsia="zh-CN"/>
              </w:rPr>
            </w:pPr>
            <w:r>
              <w:rPr>
                <w:lang w:eastAsia="zh-CN"/>
              </w:rPr>
              <w:t>&lt;date&gt;</w:t>
            </w:r>
          </w:p>
        </w:tc>
      </w:tr>
      <w:tr w:rsidR="005F371D" w:rsidRPr="00EB2E98" w14:paraId="75B0D99A" w14:textId="77777777" w:rsidTr="00002278">
        <w:tc>
          <w:tcPr>
            <w:tcW w:w="2280" w:type="dxa"/>
            <w:tcBorders>
              <w:top w:val="single" w:sz="8" w:space="0" w:color="999999"/>
              <w:left w:val="single" w:sz="8" w:space="0" w:color="999999"/>
              <w:bottom w:val="single" w:sz="8" w:space="0" w:color="999999"/>
              <w:right w:val="single" w:sz="8" w:space="0" w:color="999999"/>
            </w:tcBorders>
            <w:hideMark/>
          </w:tcPr>
          <w:p w14:paraId="6DF67D87" w14:textId="77777777" w:rsidR="005F371D" w:rsidRPr="00EB2E98" w:rsidRDefault="005F371D" w:rsidP="005F371D">
            <w:pPr>
              <w:rPr>
                <w:rStyle w:val="SAPEmphasis"/>
              </w:rPr>
            </w:pPr>
            <w:r w:rsidRPr="00EB2E98">
              <w:rPr>
                <w:rStyle w:val="SAPEmphasis"/>
                <w:lang w:eastAsia="zh-CN"/>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243A8FF1" w14:textId="77777777" w:rsidR="005F371D" w:rsidRPr="00EB2E98" w:rsidRDefault="005F371D" w:rsidP="005F371D">
            <w:pPr>
              <w:rPr>
                <w:lang w:eastAsia="zh-CN"/>
              </w:rPr>
            </w:pPr>
            <w:r w:rsidRPr="00EB2E98">
              <w:t>HR Administrator</w:t>
            </w:r>
          </w:p>
        </w:tc>
      </w:tr>
      <w:tr w:rsidR="005F371D" w:rsidRPr="00EB2E98" w14:paraId="1F5C78F3" w14:textId="77777777" w:rsidTr="00002278">
        <w:tc>
          <w:tcPr>
            <w:tcW w:w="2280" w:type="dxa"/>
            <w:tcBorders>
              <w:top w:val="single" w:sz="8" w:space="0" w:color="999999"/>
              <w:left w:val="single" w:sz="8" w:space="0" w:color="999999"/>
              <w:bottom w:val="single" w:sz="8" w:space="0" w:color="999999"/>
              <w:right w:val="single" w:sz="8" w:space="0" w:color="999999"/>
            </w:tcBorders>
            <w:hideMark/>
          </w:tcPr>
          <w:p w14:paraId="1C98ECF9" w14:textId="77777777" w:rsidR="005F371D" w:rsidRPr="00EB2E98" w:rsidRDefault="005F371D" w:rsidP="005F371D">
            <w:pPr>
              <w:rPr>
                <w:rStyle w:val="SAPEmphasis"/>
              </w:rPr>
            </w:pPr>
            <w:r w:rsidRPr="00EB2E98">
              <w:rPr>
                <w:rStyle w:val="SAPEmphasis"/>
                <w:lang w:eastAsia="zh-CN"/>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31C7C208" w14:textId="77777777" w:rsidR="005F371D" w:rsidRPr="00EB2E98" w:rsidRDefault="005F371D" w:rsidP="005F371D">
            <w:pPr>
              <w:rPr>
                <w:lang w:eastAsia="zh-CN"/>
              </w:rPr>
            </w:pPr>
            <w:r w:rsidRPr="00EB2E98">
              <w:rPr>
                <w:lang w:eastAsia="zh-CN"/>
              </w:rPr>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576B81E0" w14:textId="77777777" w:rsidR="005F371D" w:rsidRPr="00EB2E98" w:rsidRDefault="005F371D" w:rsidP="005F371D">
            <w:pPr>
              <w:rPr>
                <w:rStyle w:val="SAPEmphasis"/>
              </w:rPr>
            </w:pPr>
            <w:r w:rsidRPr="00EB2E98">
              <w:rPr>
                <w:rStyle w:val="SAPEmphasis"/>
                <w:lang w:eastAsia="zh-CN"/>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52624777" w14:textId="73CA06C6" w:rsidR="005F371D" w:rsidRPr="00EB2E98" w:rsidRDefault="001861CE" w:rsidP="005F371D">
            <w:pPr>
              <w:rPr>
                <w:lang w:eastAsia="zh-CN"/>
              </w:rPr>
            </w:pPr>
            <w:r>
              <w:rPr>
                <w:lang w:eastAsia="zh-CN"/>
              </w:rPr>
              <w:t>&lt;duration&gt;</w:t>
            </w:r>
          </w:p>
        </w:tc>
      </w:tr>
    </w:tbl>
    <w:p w14:paraId="3998B827" w14:textId="77777777" w:rsidR="005F371D" w:rsidRPr="00EB2E98" w:rsidRDefault="005F371D" w:rsidP="005F371D">
      <w:pPr>
        <w:pStyle w:val="SAPKeyblockTitle"/>
      </w:pPr>
      <w:r w:rsidRPr="00EB2E98">
        <w:t>Purpose</w:t>
      </w:r>
    </w:p>
    <w:p w14:paraId="32DD7AA6" w14:textId="77777777" w:rsidR="005F371D" w:rsidRPr="00EB2E98" w:rsidRDefault="005F371D" w:rsidP="005F371D"/>
    <w:p w14:paraId="75B6FAE8" w14:textId="77777777" w:rsidR="005F371D" w:rsidRPr="00EB2E98" w:rsidRDefault="005F371D" w:rsidP="005F371D">
      <w:r w:rsidRPr="00EB2E98">
        <w:t>The HR Administrator</w:t>
      </w:r>
      <w:r w:rsidRPr="00EB2E98" w:rsidDel="00455A3A">
        <w:t xml:space="preserve"> </w:t>
      </w:r>
      <w:r w:rsidRPr="00EB2E98">
        <w:t>maintains the personal number for selected ID types that is required by Saudi Arabia or the company where the employee is employed.</w:t>
      </w:r>
    </w:p>
    <w:p w14:paraId="07C496DD" w14:textId="77777777" w:rsidR="005F371D" w:rsidRPr="00EB2E98" w:rsidRDefault="005F371D" w:rsidP="005F371D">
      <w:pPr>
        <w:pStyle w:val="SAPKeyblockTitle"/>
      </w:pPr>
      <w:r w:rsidRPr="00EB2E98">
        <w:t>Procedure</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1502"/>
        <w:gridCol w:w="3060"/>
        <w:gridCol w:w="4230"/>
        <w:gridCol w:w="3330"/>
        <w:gridCol w:w="1264"/>
      </w:tblGrid>
      <w:tr w:rsidR="005F371D" w:rsidRPr="00EB2E98" w14:paraId="2A61E44A" w14:textId="77777777" w:rsidTr="0020075D">
        <w:trPr>
          <w:trHeight w:val="517"/>
          <w:tblHeader/>
        </w:trPr>
        <w:tc>
          <w:tcPr>
            <w:tcW w:w="900" w:type="dxa"/>
            <w:shd w:val="clear" w:color="auto" w:fill="999999"/>
          </w:tcPr>
          <w:p w14:paraId="1BDC4413" w14:textId="77777777" w:rsidR="005F371D" w:rsidRPr="00EB2E98" w:rsidRDefault="005F371D" w:rsidP="005F371D">
            <w:pPr>
              <w:pStyle w:val="TableHeading"/>
              <w:rPr>
                <w:rFonts w:ascii="BentonSans Bold" w:hAnsi="BentonSans Bold"/>
                <w:bCs/>
                <w:color w:val="FFFFFF"/>
                <w:sz w:val="18"/>
              </w:rPr>
            </w:pPr>
            <w:r w:rsidRPr="00EB2E98">
              <w:rPr>
                <w:rFonts w:ascii="BentonSans Bold" w:hAnsi="BentonSans Bold"/>
                <w:bCs/>
                <w:color w:val="FFFFFF"/>
                <w:sz w:val="18"/>
              </w:rPr>
              <w:t>Test Step #</w:t>
            </w:r>
          </w:p>
        </w:tc>
        <w:tc>
          <w:tcPr>
            <w:tcW w:w="1502" w:type="dxa"/>
            <w:shd w:val="clear" w:color="auto" w:fill="999999"/>
          </w:tcPr>
          <w:p w14:paraId="6C2C51AF" w14:textId="77777777" w:rsidR="005F371D" w:rsidRPr="00EB2E98" w:rsidRDefault="005F371D" w:rsidP="005F371D">
            <w:pPr>
              <w:pStyle w:val="TableHeading"/>
              <w:rPr>
                <w:rFonts w:ascii="BentonSans Bold" w:hAnsi="BentonSans Bold"/>
                <w:bCs/>
                <w:color w:val="FFFFFF"/>
                <w:sz w:val="18"/>
              </w:rPr>
            </w:pPr>
            <w:r w:rsidRPr="00EB2E98">
              <w:rPr>
                <w:rFonts w:ascii="BentonSans Bold" w:hAnsi="BentonSans Bold"/>
                <w:bCs/>
                <w:color w:val="FFFFFF"/>
                <w:sz w:val="18"/>
              </w:rPr>
              <w:t>Test Step Name</w:t>
            </w:r>
          </w:p>
        </w:tc>
        <w:tc>
          <w:tcPr>
            <w:tcW w:w="3060" w:type="dxa"/>
            <w:shd w:val="clear" w:color="auto" w:fill="999999"/>
          </w:tcPr>
          <w:p w14:paraId="7B469D08" w14:textId="77777777" w:rsidR="005F371D" w:rsidRPr="00EB2E98" w:rsidRDefault="005F371D" w:rsidP="005F371D">
            <w:pPr>
              <w:pStyle w:val="TableHeading"/>
              <w:rPr>
                <w:rFonts w:ascii="BentonSans Bold" w:hAnsi="BentonSans Bold"/>
                <w:bCs/>
                <w:color w:val="FFFFFF"/>
                <w:sz w:val="18"/>
              </w:rPr>
            </w:pPr>
            <w:r w:rsidRPr="00EB2E98">
              <w:rPr>
                <w:rFonts w:ascii="BentonSans Bold" w:hAnsi="BentonSans Bold"/>
                <w:bCs/>
                <w:color w:val="FFFFFF"/>
                <w:sz w:val="18"/>
              </w:rPr>
              <w:t>Instruction</w:t>
            </w:r>
          </w:p>
        </w:tc>
        <w:tc>
          <w:tcPr>
            <w:tcW w:w="4230" w:type="dxa"/>
            <w:shd w:val="clear" w:color="auto" w:fill="999999"/>
          </w:tcPr>
          <w:p w14:paraId="5F0342DA" w14:textId="77777777" w:rsidR="005F371D" w:rsidRPr="00EB2E98" w:rsidRDefault="005F371D" w:rsidP="005F371D">
            <w:pPr>
              <w:pStyle w:val="TableHeading"/>
              <w:rPr>
                <w:rFonts w:ascii="BentonSans Bold" w:hAnsi="BentonSans Bold"/>
                <w:bCs/>
                <w:color w:val="FFFFFF"/>
                <w:sz w:val="18"/>
              </w:rPr>
            </w:pPr>
            <w:r w:rsidRPr="00EB2E98">
              <w:rPr>
                <w:rFonts w:ascii="BentonSans Bold" w:hAnsi="BentonSans Bold"/>
                <w:bCs/>
                <w:color w:val="FFFFFF"/>
                <w:sz w:val="18"/>
              </w:rPr>
              <w:t>User Entries:</w:t>
            </w:r>
            <w:r w:rsidRPr="00EB2E98">
              <w:rPr>
                <w:rFonts w:ascii="BentonSans Bold" w:hAnsi="BentonSans Bold"/>
                <w:bCs/>
                <w:color w:val="FFFFFF"/>
                <w:sz w:val="18"/>
              </w:rPr>
              <w:br/>
              <w:t>Field Name: User Action and Value</w:t>
            </w:r>
          </w:p>
        </w:tc>
        <w:tc>
          <w:tcPr>
            <w:tcW w:w="3330" w:type="dxa"/>
            <w:shd w:val="clear" w:color="auto" w:fill="999999"/>
          </w:tcPr>
          <w:p w14:paraId="1B288448" w14:textId="77777777" w:rsidR="005F371D" w:rsidRPr="00EB2E98" w:rsidRDefault="005F371D" w:rsidP="005F371D">
            <w:pPr>
              <w:pStyle w:val="TableHeading"/>
              <w:rPr>
                <w:rFonts w:ascii="BentonSans Bold" w:hAnsi="BentonSans Bold"/>
                <w:bCs/>
                <w:color w:val="FFFFFF"/>
                <w:sz w:val="18"/>
              </w:rPr>
            </w:pPr>
            <w:r w:rsidRPr="00EB2E98">
              <w:rPr>
                <w:rFonts w:ascii="BentonSans Bold" w:hAnsi="BentonSans Bold"/>
                <w:bCs/>
                <w:color w:val="FFFFFF"/>
                <w:sz w:val="18"/>
              </w:rPr>
              <w:t>Expected Result</w:t>
            </w:r>
          </w:p>
        </w:tc>
        <w:tc>
          <w:tcPr>
            <w:tcW w:w="1264" w:type="dxa"/>
            <w:shd w:val="clear" w:color="auto" w:fill="999999"/>
          </w:tcPr>
          <w:p w14:paraId="7C6784E3" w14:textId="77777777" w:rsidR="005F371D" w:rsidRPr="00EB2E98" w:rsidRDefault="005F371D" w:rsidP="005F371D">
            <w:pPr>
              <w:pStyle w:val="TableHeading"/>
              <w:rPr>
                <w:rFonts w:ascii="BentonSans Bold" w:hAnsi="BentonSans Bold"/>
                <w:bCs/>
                <w:color w:val="FFFFFF"/>
                <w:sz w:val="18"/>
              </w:rPr>
            </w:pPr>
            <w:r w:rsidRPr="00EB2E98">
              <w:rPr>
                <w:rFonts w:ascii="BentonSans Bold" w:hAnsi="BentonSans Bold"/>
                <w:bCs/>
                <w:color w:val="FFFFFF"/>
                <w:sz w:val="18"/>
              </w:rPr>
              <w:t>Pass / Fail / Comment</w:t>
            </w:r>
          </w:p>
        </w:tc>
      </w:tr>
      <w:tr w:rsidR="005F371D" w:rsidRPr="00EB2E98" w14:paraId="02A35D82" w14:textId="77777777" w:rsidTr="0020075D">
        <w:trPr>
          <w:trHeight w:val="288"/>
        </w:trPr>
        <w:tc>
          <w:tcPr>
            <w:tcW w:w="900" w:type="dxa"/>
            <w:shd w:val="clear" w:color="auto" w:fill="auto"/>
          </w:tcPr>
          <w:p w14:paraId="087FAD0C" w14:textId="77777777" w:rsidR="005F371D" w:rsidRPr="00EB2E98" w:rsidRDefault="005F371D" w:rsidP="005F371D">
            <w:r w:rsidRPr="00EB2E98">
              <w:t>1</w:t>
            </w:r>
          </w:p>
        </w:tc>
        <w:tc>
          <w:tcPr>
            <w:tcW w:w="1502" w:type="dxa"/>
            <w:shd w:val="clear" w:color="auto" w:fill="auto"/>
          </w:tcPr>
          <w:p w14:paraId="251E67BF" w14:textId="77777777" w:rsidR="005F371D" w:rsidRPr="00EB2E98" w:rsidRDefault="005F371D" w:rsidP="005F371D">
            <w:pPr>
              <w:rPr>
                <w:rStyle w:val="SAPEmphasis"/>
              </w:rPr>
            </w:pPr>
            <w:r w:rsidRPr="00EB2E98">
              <w:rPr>
                <w:rStyle w:val="SAPEmphasis"/>
              </w:rPr>
              <w:t>Log on</w:t>
            </w:r>
          </w:p>
        </w:tc>
        <w:tc>
          <w:tcPr>
            <w:tcW w:w="3060" w:type="dxa"/>
            <w:shd w:val="clear" w:color="auto" w:fill="auto"/>
          </w:tcPr>
          <w:p w14:paraId="1A7EE1AE" w14:textId="77777777" w:rsidR="005F371D" w:rsidRPr="00EB2E98" w:rsidRDefault="005F371D" w:rsidP="005F371D">
            <w:r w:rsidRPr="00EB2E98">
              <w:t xml:space="preserve">Log on to </w:t>
            </w:r>
            <w:r w:rsidRPr="00EB2E98">
              <w:rPr>
                <w:rStyle w:val="SAPScreenElement"/>
                <w:color w:val="auto"/>
              </w:rPr>
              <w:t>Employee Central</w:t>
            </w:r>
            <w:r w:rsidRPr="00EB2E98">
              <w:t xml:space="preserve"> as an HR Administrator.</w:t>
            </w:r>
          </w:p>
        </w:tc>
        <w:tc>
          <w:tcPr>
            <w:tcW w:w="4230" w:type="dxa"/>
            <w:shd w:val="clear" w:color="auto" w:fill="auto"/>
          </w:tcPr>
          <w:p w14:paraId="10A49B24" w14:textId="77777777" w:rsidR="005F371D" w:rsidRPr="00EB2E98" w:rsidRDefault="005F371D" w:rsidP="005F371D"/>
        </w:tc>
        <w:tc>
          <w:tcPr>
            <w:tcW w:w="3330" w:type="dxa"/>
            <w:shd w:val="clear" w:color="auto" w:fill="auto"/>
          </w:tcPr>
          <w:p w14:paraId="15E08022" w14:textId="77777777" w:rsidR="005F371D" w:rsidRPr="00EB2E98" w:rsidRDefault="005F371D" w:rsidP="005F371D">
            <w:r w:rsidRPr="00EB2E98">
              <w:t xml:space="preserve">The </w:t>
            </w:r>
            <w:r w:rsidRPr="00EB2E98">
              <w:rPr>
                <w:rStyle w:val="SAPScreenElement"/>
              </w:rPr>
              <w:t>Home</w:t>
            </w:r>
            <w:r w:rsidRPr="00EB2E98">
              <w:t xml:space="preserve"> page is displayed.</w:t>
            </w:r>
          </w:p>
        </w:tc>
        <w:tc>
          <w:tcPr>
            <w:tcW w:w="1264" w:type="dxa"/>
          </w:tcPr>
          <w:p w14:paraId="60A059D6" w14:textId="77777777" w:rsidR="005F371D" w:rsidRPr="00EB2E98" w:rsidRDefault="005F371D" w:rsidP="005F371D">
            <w:pPr>
              <w:rPr>
                <w:rFonts w:cs="Arial"/>
                <w:bCs/>
              </w:rPr>
            </w:pPr>
          </w:p>
        </w:tc>
      </w:tr>
      <w:tr w:rsidR="005F371D" w:rsidRPr="00EB2E98" w14:paraId="3A47773B" w14:textId="77777777" w:rsidTr="0020075D">
        <w:trPr>
          <w:trHeight w:val="1137"/>
        </w:trPr>
        <w:tc>
          <w:tcPr>
            <w:tcW w:w="900" w:type="dxa"/>
            <w:shd w:val="clear" w:color="auto" w:fill="auto"/>
          </w:tcPr>
          <w:p w14:paraId="5046F3E1" w14:textId="77777777" w:rsidR="005F371D" w:rsidRPr="00EB2E98" w:rsidRDefault="005F371D" w:rsidP="005F371D">
            <w:r w:rsidRPr="00EB2E98">
              <w:t>2</w:t>
            </w:r>
          </w:p>
        </w:tc>
        <w:tc>
          <w:tcPr>
            <w:tcW w:w="1502" w:type="dxa"/>
            <w:shd w:val="clear" w:color="auto" w:fill="auto"/>
          </w:tcPr>
          <w:p w14:paraId="4D06ECA9" w14:textId="77777777" w:rsidR="005F371D" w:rsidRPr="00EB2E98" w:rsidRDefault="005F371D" w:rsidP="005F371D">
            <w:pPr>
              <w:rPr>
                <w:rStyle w:val="SAPEmphasis"/>
              </w:rPr>
            </w:pPr>
            <w:r w:rsidRPr="00EB2E98">
              <w:rPr>
                <w:rStyle w:val="SAPEmphasis"/>
              </w:rPr>
              <w:t>Search Employee</w:t>
            </w:r>
          </w:p>
        </w:tc>
        <w:tc>
          <w:tcPr>
            <w:tcW w:w="3060" w:type="dxa"/>
            <w:shd w:val="clear" w:color="auto" w:fill="auto"/>
          </w:tcPr>
          <w:p w14:paraId="1DB1EBC9" w14:textId="77777777" w:rsidR="005F371D" w:rsidRPr="00EB2E98" w:rsidRDefault="005F371D" w:rsidP="005F371D">
            <w:r w:rsidRPr="00EB2E98">
              <w:t>In the</w:t>
            </w:r>
            <w:r w:rsidRPr="00EB2E98">
              <w:rPr>
                <w:rStyle w:val="SAPScreenElement"/>
              </w:rPr>
              <w:t xml:space="preserve"> Search for actions or people</w:t>
            </w:r>
            <w:r w:rsidRPr="00EB2E98">
              <w:t xml:space="preserve"> box, in the top right corner of the screen, enter the name (or name parts) of the employee for whom you want to maintain data.</w:t>
            </w:r>
          </w:p>
        </w:tc>
        <w:tc>
          <w:tcPr>
            <w:tcW w:w="4230" w:type="dxa"/>
            <w:shd w:val="clear" w:color="auto" w:fill="auto"/>
          </w:tcPr>
          <w:p w14:paraId="4DAF3012" w14:textId="77777777" w:rsidR="005F371D" w:rsidRPr="00EB2E98" w:rsidRDefault="005F371D" w:rsidP="005F371D"/>
        </w:tc>
        <w:tc>
          <w:tcPr>
            <w:tcW w:w="3330" w:type="dxa"/>
            <w:shd w:val="clear" w:color="auto" w:fill="auto"/>
          </w:tcPr>
          <w:p w14:paraId="54D40944" w14:textId="49885B15" w:rsidR="005F371D" w:rsidRPr="00EB2E98" w:rsidRDefault="00D317FA" w:rsidP="005F371D">
            <w:r w:rsidRPr="00D317FA">
              <w:t xml:space="preserve">The autocomplete functionality suggests </w:t>
            </w:r>
            <w:r w:rsidR="005F371D" w:rsidRPr="00EB2E98">
              <w:t>a list of employees matching your search criteria.</w:t>
            </w:r>
          </w:p>
        </w:tc>
        <w:tc>
          <w:tcPr>
            <w:tcW w:w="1264" w:type="dxa"/>
          </w:tcPr>
          <w:p w14:paraId="657450AA" w14:textId="77777777" w:rsidR="005F371D" w:rsidRPr="00EB2E98" w:rsidRDefault="005F371D" w:rsidP="005F371D">
            <w:pPr>
              <w:rPr>
                <w:rFonts w:cs="Arial"/>
                <w:bCs/>
              </w:rPr>
            </w:pPr>
          </w:p>
        </w:tc>
      </w:tr>
      <w:tr w:rsidR="005F371D" w:rsidRPr="00EB2E98" w14:paraId="4FAB2A37" w14:textId="77777777" w:rsidTr="0020075D">
        <w:trPr>
          <w:trHeight w:val="576"/>
        </w:trPr>
        <w:tc>
          <w:tcPr>
            <w:tcW w:w="900" w:type="dxa"/>
            <w:shd w:val="clear" w:color="auto" w:fill="auto"/>
          </w:tcPr>
          <w:p w14:paraId="62B5D45E" w14:textId="77777777" w:rsidR="005F371D" w:rsidRPr="00EB2E98" w:rsidRDefault="005F371D" w:rsidP="005F371D">
            <w:r w:rsidRPr="00EB2E98">
              <w:t>3</w:t>
            </w:r>
          </w:p>
        </w:tc>
        <w:tc>
          <w:tcPr>
            <w:tcW w:w="1502" w:type="dxa"/>
            <w:shd w:val="clear" w:color="auto" w:fill="auto"/>
          </w:tcPr>
          <w:p w14:paraId="74A1145B" w14:textId="77777777" w:rsidR="005F371D" w:rsidRPr="00EB2E98" w:rsidRDefault="005F371D" w:rsidP="005F371D">
            <w:pPr>
              <w:rPr>
                <w:rStyle w:val="SAPEmphasis"/>
              </w:rPr>
            </w:pPr>
            <w:r w:rsidRPr="00EB2E98">
              <w:rPr>
                <w:rStyle w:val="SAPEmphasis"/>
              </w:rPr>
              <w:t>Select Employee</w:t>
            </w:r>
          </w:p>
        </w:tc>
        <w:tc>
          <w:tcPr>
            <w:tcW w:w="3060" w:type="dxa"/>
            <w:shd w:val="clear" w:color="auto" w:fill="auto"/>
          </w:tcPr>
          <w:p w14:paraId="6296CAB6" w14:textId="77777777" w:rsidR="005F371D" w:rsidRPr="00EB2E98" w:rsidRDefault="005F371D" w:rsidP="005F371D">
            <w:r w:rsidRPr="00EB2E98">
              <w:rPr>
                <w:rFonts w:cs="Arial"/>
                <w:bCs/>
              </w:rPr>
              <w:t>Select the appropriate employee from the result list.</w:t>
            </w:r>
          </w:p>
        </w:tc>
        <w:tc>
          <w:tcPr>
            <w:tcW w:w="4230" w:type="dxa"/>
            <w:shd w:val="clear" w:color="auto" w:fill="auto"/>
          </w:tcPr>
          <w:p w14:paraId="4DEB986F" w14:textId="77777777" w:rsidR="005F371D" w:rsidRPr="00EB2E98" w:rsidRDefault="005F371D" w:rsidP="005F371D"/>
        </w:tc>
        <w:tc>
          <w:tcPr>
            <w:tcW w:w="3330" w:type="dxa"/>
            <w:shd w:val="clear" w:color="auto" w:fill="auto"/>
          </w:tcPr>
          <w:p w14:paraId="6243BEE0" w14:textId="77777777" w:rsidR="005F371D" w:rsidRPr="00EB2E98" w:rsidRDefault="005F371D" w:rsidP="005F371D">
            <w:r w:rsidRPr="00EB2E98">
              <w:t xml:space="preserve">You are directed to the </w:t>
            </w:r>
            <w:r w:rsidRPr="00EB2E98">
              <w:rPr>
                <w:rStyle w:val="SAPScreenElement"/>
              </w:rPr>
              <w:t>Employee Files</w:t>
            </w:r>
            <w:r w:rsidRPr="00EB2E98">
              <w:t xml:space="preserve"> page in which the profile of the employee is displayed.</w:t>
            </w:r>
          </w:p>
        </w:tc>
        <w:tc>
          <w:tcPr>
            <w:tcW w:w="1264" w:type="dxa"/>
          </w:tcPr>
          <w:p w14:paraId="5BFE8E6F" w14:textId="77777777" w:rsidR="005F371D" w:rsidRPr="00EB2E98" w:rsidRDefault="005F371D" w:rsidP="005F371D">
            <w:pPr>
              <w:rPr>
                <w:rFonts w:cs="Arial"/>
                <w:bCs/>
              </w:rPr>
            </w:pPr>
          </w:p>
        </w:tc>
      </w:tr>
      <w:tr w:rsidR="005F371D" w:rsidRPr="00EB2E98" w14:paraId="287D23E8" w14:textId="77777777" w:rsidTr="0020075D">
        <w:trPr>
          <w:trHeight w:val="144"/>
        </w:trPr>
        <w:tc>
          <w:tcPr>
            <w:tcW w:w="900" w:type="dxa"/>
            <w:shd w:val="clear" w:color="auto" w:fill="auto"/>
          </w:tcPr>
          <w:p w14:paraId="747F5D6A" w14:textId="77777777" w:rsidR="005F371D" w:rsidRPr="00EB2E98" w:rsidRDefault="005F371D" w:rsidP="005F371D">
            <w:r w:rsidRPr="00EB2E98">
              <w:t>4</w:t>
            </w:r>
          </w:p>
        </w:tc>
        <w:tc>
          <w:tcPr>
            <w:tcW w:w="1502" w:type="dxa"/>
            <w:shd w:val="clear" w:color="auto" w:fill="auto"/>
          </w:tcPr>
          <w:p w14:paraId="552F98C1" w14:textId="77777777" w:rsidR="005F371D" w:rsidRPr="00EB2E98" w:rsidRDefault="005F371D" w:rsidP="005F371D">
            <w:pPr>
              <w:rPr>
                <w:rFonts w:cs="Arial"/>
                <w:b/>
                <w:bCs/>
              </w:rPr>
            </w:pPr>
            <w:r w:rsidRPr="00EB2E98">
              <w:rPr>
                <w:rStyle w:val="SAPEmphasis"/>
              </w:rPr>
              <w:t>Go to</w:t>
            </w:r>
            <w:r w:rsidRPr="00EB2E98">
              <w:rPr>
                <w:rFonts w:cs="Arial"/>
                <w:b/>
                <w:bCs/>
              </w:rPr>
              <w:t xml:space="preserve"> </w:t>
            </w:r>
            <w:r w:rsidRPr="00EB2E98">
              <w:rPr>
                <w:rStyle w:val="SAPScreenElement"/>
                <w:b/>
                <w:color w:val="auto"/>
              </w:rPr>
              <w:t>Payroll Information</w:t>
            </w:r>
            <w:r w:rsidRPr="00EB2E98">
              <w:rPr>
                <w:rFonts w:cs="Arial"/>
                <w:b/>
                <w:bCs/>
              </w:rPr>
              <w:t xml:space="preserve"> </w:t>
            </w:r>
            <w:r w:rsidRPr="00EB2E98">
              <w:rPr>
                <w:rStyle w:val="SAPEmphasis"/>
              </w:rPr>
              <w:t>subsection</w:t>
            </w:r>
          </w:p>
        </w:tc>
        <w:tc>
          <w:tcPr>
            <w:tcW w:w="3060" w:type="dxa"/>
            <w:shd w:val="clear" w:color="auto" w:fill="auto"/>
          </w:tcPr>
          <w:p w14:paraId="1E03F7A9" w14:textId="77777777" w:rsidR="005F371D" w:rsidRPr="00EB2E98" w:rsidRDefault="005F371D" w:rsidP="005F371D">
            <w:r w:rsidRPr="00EB2E98">
              <w:t>Go to</w:t>
            </w:r>
            <w:r w:rsidRPr="00EB2E98">
              <w:rPr>
                <w:rFonts w:cs="Arial"/>
                <w:bCs/>
              </w:rPr>
              <w:t xml:space="preserve"> the </w:t>
            </w:r>
            <w:r w:rsidRPr="00EB2E98">
              <w:rPr>
                <w:rStyle w:val="SAPScreenElement"/>
              </w:rPr>
              <w:t>Employment Information</w:t>
            </w:r>
            <w:r w:rsidRPr="00EB2E98">
              <w:rPr>
                <w:rFonts w:cs="Arial"/>
                <w:bCs/>
              </w:rPr>
              <w:t xml:space="preserve"> section and there scroll to the </w:t>
            </w:r>
            <w:r w:rsidRPr="00EB2E98">
              <w:rPr>
                <w:rStyle w:val="SAPScreenElement"/>
              </w:rPr>
              <w:t>Payroll Information</w:t>
            </w:r>
            <w:r w:rsidRPr="00EB2E98">
              <w:rPr>
                <w:rFonts w:cs="Arial"/>
                <w:bCs/>
              </w:rPr>
              <w:t xml:space="preserve"> subsection</w:t>
            </w:r>
            <w:r w:rsidRPr="00EB2E98">
              <w:rPr>
                <w:rStyle w:val="SAPScreenElement"/>
              </w:rPr>
              <w:t>.</w:t>
            </w:r>
          </w:p>
        </w:tc>
        <w:tc>
          <w:tcPr>
            <w:tcW w:w="4230" w:type="dxa"/>
            <w:shd w:val="clear" w:color="auto" w:fill="auto"/>
          </w:tcPr>
          <w:p w14:paraId="1940D62E" w14:textId="77777777" w:rsidR="005F371D" w:rsidRPr="00EB2E98" w:rsidRDefault="005F371D" w:rsidP="005F371D"/>
        </w:tc>
        <w:tc>
          <w:tcPr>
            <w:tcW w:w="3330" w:type="dxa"/>
            <w:shd w:val="clear" w:color="auto" w:fill="auto"/>
          </w:tcPr>
          <w:p w14:paraId="676556A2" w14:textId="77777777" w:rsidR="005F371D" w:rsidRPr="000D74D4" w:rsidRDefault="005F371D" w:rsidP="005F371D">
            <w:pPr>
              <w:rPr>
                <w:color w:val="1F497D"/>
              </w:rPr>
            </w:pPr>
            <w:r w:rsidRPr="00EB2E98">
              <w:t xml:space="preserve">The </w:t>
            </w:r>
            <w:r w:rsidRPr="00EB2E98">
              <w:rPr>
                <w:rStyle w:val="SAPScreenElement"/>
              </w:rPr>
              <w:t>Payroll Information</w:t>
            </w:r>
            <w:r w:rsidRPr="00EB2E98">
              <w:t xml:space="preserve"> subsection is displayed. It contains several blocks configured as per your requirements.</w:t>
            </w:r>
          </w:p>
        </w:tc>
        <w:tc>
          <w:tcPr>
            <w:tcW w:w="1264" w:type="dxa"/>
          </w:tcPr>
          <w:p w14:paraId="35B98056" w14:textId="77777777" w:rsidR="005F371D" w:rsidRPr="00EB2E98" w:rsidRDefault="005F371D" w:rsidP="005F371D">
            <w:pPr>
              <w:rPr>
                <w:rFonts w:cs="Arial"/>
                <w:bCs/>
              </w:rPr>
            </w:pPr>
          </w:p>
        </w:tc>
      </w:tr>
      <w:tr w:rsidR="005F371D" w:rsidRPr="00EB2E98" w14:paraId="23431EDC" w14:textId="77777777" w:rsidTr="0020075D">
        <w:trPr>
          <w:trHeight w:val="357"/>
        </w:trPr>
        <w:tc>
          <w:tcPr>
            <w:tcW w:w="900" w:type="dxa"/>
            <w:shd w:val="clear" w:color="auto" w:fill="auto"/>
          </w:tcPr>
          <w:p w14:paraId="63D74BC1" w14:textId="77777777" w:rsidR="005F371D" w:rsidRPr="00EB2E98" w:rsidRDefault="005F371D" w:rsidP="005F371D">
            <w:r w:rsidRPr="00EB2E98">
              <w:t>5</w:t>
            </w:r>
          </w:p>
        </w:tc>
        <w:tc>
          <w:tcPr>
            <w:tcW w:w="1502" w:type="dxa"/>
            <w:shd w:val="clear" w:color="auto" w:fill="auto"/>
          </w:tcPr>
          <w:p w14:paraId="55820819" w14:textId="77777777" w:rsidR="005F371D" w:rsidRPr="00EB2E98" w:rsidRDefault="005F371D" w:rsidP="005F371D">
            <w:pPr>
              <w:rPr>
                <w:rStyle w:val="SAPEmphasis"/>
              </w:rPr>
            </w:pPr>
            <w:r w:rsidRPr="00EB2E98">
              <w:rPr>
                <w:rStyle w:val="SAPEmphasis"/>
              </w:rPr>
              <w:t>Select Personal IDs</w:t>
            </w:r>
          </w:p>
        </w:tc>
        <w:tc>
          <w:tcPr>
            <w:tcW w:w="3060" w:type="dxa"/>
            <w:shd w:val="clear" w:color="auto" w:fill="auto"/>
          </w:tcPr>
          <w:p w14:paraId="787D90E1" w14:textId="77777777" w:rsidR="005F371D" w:rsidRPr="00EB2E98" w:rsidRDefault="005F371D" w:rsidP="005F371D">
            <w:r w:rsidRPr="00EB2E98">
              <w:t xml:space="preserve">In the </w:t>
            </w:r>
            <w:r w:rsidRPr="00EB2E98">
              <w:rPr>
                <w:rStyle w:val="SAPScreenElement"/>
              </w:rPr>
              <w:t xml:space="preserve">Others </w:t>
            </w:r>
            <w:r w:rsidRPr="00EB2E98">
              <w:t xml:space="preserve">block. select the </w:t>
            </w:r>
            <w:r w:rsidRPr="00EB2E98">
              <w:rPr>
                <w:rStyle w:val="SAPScreenElement"/>
              </w:rPr>
              <w:t xml:space="preserve">Personal IDs </w:t>
            </w:r>
            <w:r w:rsidRPr="00EB2E98">
              <w:t>link.</w:t>
            </w:r>
          </w:p>
        </w:tc>
        <w:tc>
          <w:tcPr>
            <w:tcW w:w="4230" w:type="dxa"/>
            <w:shd w:val="clear" w:color="auto" w:fill="auto"/>
          </w:tcPr>
          <w:p w14:paraId="042BF3DD" w14:textId="77777777" w:rsidR="005F371D" w:rsidRPr="00EB2E98" w:rsidRDefault="005F371D" w:rsidP="005F371D">
            <w:pPr>
              <w:rPr>
                <w:i/>
              </w:rPr>
            </w:pPr>
          </w:p>
        </w:tc>
        <w:tc>
          <w:tcPr>
            <w:tcW w:w="3330" w:type="dxa"/>
            <w:shd w:val="clear" w:color="auto" w:fill="auto"/>
          </w:tcPr>
          <w:p w14:paraId="25371CF5" w14:textId="77777777" w:rsidR="005F371D" w:rsidRPr="00EB2E98" w:rsidRDefault="005F371D" w:rsidP="005F371D">
            <w:r w:rsidRPr="00EB2E98">
              <w:t>You are linked to the embedded form containing a table with already existing records (if any, otherwise, the table is empty).</w:t>
            </w:r>
          </w:p>
        </w:tc>
        <w:tc>
          <w:tcPr>
            <w:tcW w:w="1264" w:type="dxa"/>
          </w:tcPr>
          <w:p w14:paraId="4E5EBB45" w14:textId="77777777" w:rsidR="005F371D" w:rsidRPr="00EB2E98" w:rsidRDefault="005F371D" w:rsidP="005F371D">
            <w:pPr>
              <w:rPr>
                <w:rFonts w:cs="Arial"/>
                <w:bCs/>
              </w:rPr>
            </w:pPr>
          </w:p>
        </w:tc>
      </w:tr>
      <w:tr w:rsidR="005F371D" w:rsidRPr="00EB2E98" w14:paraId="64B55867" w14:textId="77777777" w:rsidTr="0020075D">
        <w:trPr>
          <w:trHeight w:val="144"/>
        </w:trPr>
        <w:tc>
          <w:tcPr>
            <w:tcW w:w="900" w:type="dxa"/>
            <w:shd w:val="clear" w:color="auto" w:fill="auto"/>
          </w:tcPr>
          <w:p w14:paraId="61039AC3" w14:textId="77777777" w:rsidR="005F371D" w:rsidRPr="00EB2E98" w:rsidRDefault="005F371D" w:rsidP="005F371D">
            <w:r w:rsidRPr="00EB2E98">
              <w:t>6</w:t>
            </w:r>
          </w:p>
        </w:tc>
        <w:tc>
          <w:tcPr>
            <w:tcW w:w="1502" w:type="dxa"/>
            <w:shd w:val="clear" w:color="auto" w:fill="auto"/>
          </w:tcPr>
          <w:p w14:paraId="6255178F" w14:textId="77777777" w:rsidR="005F371D" w:rsidRPr="00EB2E98" w:rsidRDefault="005F371D" w:rsidP="005F371D">
            <w:pPr>
              <w:rPr>
                <w:rStyle w:val="SAPEmphasis"/>
              </w:rPr>
            </w:pPr>
            <w:r w:rsidRPr="00EB2E98">
              <w:rPr>
                <w:rStyle w:val="SAPEmphasis"/>
              </w:rPr>
              <w:t>Create New Personal ID Record</w:t>
            </w:r>
          </w:p>
        </w:tc>
        <w:tc>
          <w:tcPr>
            <w:tcW w:w="3060" w:type="dxa"/>
            <w:shd w:val="clear" w:color="auto" w:fill="auto"/>
          </w:tcPr>
          <w:p w14:paraId="7575B84A" w14:textId="70EEFED1" w:rsidR="005F371D" w:rsidRPr="00EB2E98" w:rsidRDefault="005F371D" w:rsidP="005F371D">
            <w:r w:rsidRPr="00EB2E98">
              <w:t xml:space="preserve">On the displayed </w:t>
            </w:r>
            <w:r w:rsidRPr="00EB2E98">
              <w:rPr>
                <w:rStyle w:val="SAPScreenElement"/>
              </w:rPr>
              <w:t xml:space="preserve">Personal IDs </w:t>
            </w:r>
            <w:r w:rsidRPr="00EB2E98">
              <w:t xml:space="preserve">page, select </w:t>
            </w:r>
            <w:r w:rsidRPr="00EB2E98">
              <w:rPr>
                <w:rStyle w:val="SAPScreenElement"/>
              </w:rPr>
              <w:t xml:space="preserve">New </w:t>
            </w:r>
            <w:r w:rsidRPr="00EB2E98">
              <w:rPr>
                <w:rStyle w:val="SAPTextReference"/>
              </w:rPr>
              <w:sym w:font="Symbol" w:char="F0AE"/>
            </w:r>
            <w:r w:rsidRPr="00EB2E98">
              <w:rPr>
                <w:rStyle w:val="SAPScreenElement"/>
              </w:rPr>
              <w:t xml:space="preserve"> &lt;Personal ID type&gt; </w:t>
            </w:r>
            <w:r w:rsidRPr="00EB2E98">
              <w:t xml:space="preserve">(other than maintained in the </w:t>
            </w:r>
            <w:r w:rsidRPr="00EB2E98">
              <w:rPr>
                <w:rStyle w:val="SAPScreenElement"/>
              </w:rPr>
              <w:t>Work Permit Info</w:t>
            </w:r>
            <w:r w:rsidRPr="00EB2E98">
              <w:t xml:space="preserve"> block or </w:t>
            </w:r>
            <w:r w:rsidRPr="00EB2E98">
              <w:rPr>
                <w:rStyle w:val="SAPScreenElement"/>
              </w:rPr>
              <w:t>National ID Information</w:t>
            </w:r>
            <w:r w:rsidRPr="00EB2E98">
              <w:t xml:space="preserve"> block); for example</w:t>
            </w:r>
            <w:r w:rsidR="00EB3D21">
              <w:t>,</w:t>
            </w:r>
            <w:r w:rsidRPr="00EB2E98">
              <w:t xml:space="preserve"> </w:t>
            </w:r>
            <w:r w:rsidRPr="00EB2E98">
              <w:rPr>
                <w:rStyle w:val="SAPScreenElement"/>
              </w:rPr>
              <w:t>Civil Registry</w:t>
            </w:r>
            <w:r w:rsidRPr="00EB2E98">
              <w:t xml:space="preserve">. </w:t>
            </w:r>
          </w:p>
        </w:tc>
        <w:tc>
          <w:tcPr>
            <w:tcW w:w="4230" w:type="dxa"/>
            <w:shd w:val="clear" w:color="auto" w:fill="auto"/>
          </w:tcPr>
          <w:p w14:paraId="402BEBF0" w14:textId="77777777" w:rsidR="005F371D" w:rsidRPr="00EB2E98" w:rsidRDefault="005F371D" w:rsidP="005F371D">
            <w:pPr>
              <w:rPr>
                <w:i/>
              </w:rPr>
            </w:pPr>
          </w:p>
        </w:tc>
        <w:tc>
          <w:tcPr>
            <w:tcW w:w="3330" w:type="dxa"/>
            <w:shd w:val="clear" w:color="auto" w:fill="auto"/>
          </w:tcPr>
          <w:p w14:paraId="7007362B" w14:textId="77777777" w:rsidR="005F371D" w:rsidRPr="00EB2E98" w:rsidRDefault="005F371D" w:rsidP="005F371D">
            <w:r w:rsidRPr="00EB2E98">
              <w:t>The fields to be filled show up below the table.</w:t>
            </w:r>
          </w:p>
        </w:tc>
        <w:tc>
          <w:tcPr>
            <w:tcW w:w="1264" w:type="dxa"/>
          </w:tcPr>
          <w:p w14:paraId="5FB6039C" w14:textId="77777777" w:rsidR="005F371D" w:rsidRPr="00EB2E98" w:rsidRDefault="005F371D" w:rsidP="005F371D">
            <w:pPr>
              <w:rPr>
                <w:rFonts w:cs="Arial"/>
                <w:bCs/>
              </w:rPr>
            </w:pPr>
          </w:p>
        </w:tc>
      </w:tr>
      <w:tr w:rsidR="005F371D" w:rsidRPr="00EB2E98" w14:paraId="355FD91E" w14:textId="77777777" w:rsidTr="0020075D">
        <w:trPr>
          <w:trHeight w:val="340"/>
        </w:trPr>
        <w:tc>
          <w:tcPr>
            <w:tcW w:w="900" w:type="dxa"/>
            <w:vMerge w:val="restart"/>
            <w:shd w:val="clear" w:color="auto" w:fill="auto"/>
          </w:tcPr>
          <w:p w14:paraId="1C0D545E" w14:textId="77777777" w:rsidR="005F371D" w:rsidRPr="00EB2E98" w:rsidRDefault="005F371D" w:rsidP="005F371D">
            <w:r w:rsidRPr="00EB2E98">
              <w:t>7</w:t>
            </w:r>
          </w:p>
        </w:tc>
        <w:tc>
          <w:tcPr>
            <w:tcW w:w="1502" w:type="dxa"/>
            <w:vMerge w:val="restart"/>
            <w:shd w:val="clear" w:color="auto" w:fill="auto"/>
          </w:tcPr>
          <w:p w14:paraId="466A51AC" w14:textId="77777777" w:rsidR="005F371D" w:rsidRPr="00EB2E98" w:rsidRDefault="005F371D" w:rsidP="005F371D">
            <w:pPr>
              <w:rPr>
                <w:rStyle w:val="SAPEmphasis"/>
              </w:rPr>
            </w:pPr>
            <w:r w:rsidRPr="00EB2E98">
              <w:rPr>
                <w:rStyle w:val="SAPEmphasis"/>
              </w:rPr>
              <w:t>Maintain Personal ID Details</w:t>
            </w:r>
          </w:p>
        </w:tc>
        <w:tc>
          <w:tcPr>
            <w:tcW w:w="3060" w:type="dxa"/>
            <w:vMerge w:val="restart"/>
            <w:shd w:val="clear" w:color="auto" w:fill="auto"/>
          </w:tcPr>
          <w:p w14:paraId="77CBFDCF" w14:textId="77777777" w:rsidR="005F371D" w:rsidRPr="00EB2E98" w:rsidRDefault="005F371D" w:rsidP="005F371D">
            <w:pPr>
              <w:rPr>
                <w:rFonts w:cs="Arial"/>
                <w:bCs/>
              </w:rPr>
            </w:pPr>
            <w:r w:rsidRPr="00EB2E98">
              <w:t>Enter the validity period for the record:</w:t>
            </w:r>
          </w:p>
        </w:tc>
        <w:tc>
          <w:tcPr>
            <w:tcW w:w="4230" w:type="dxa"/>
            <w:shd w:val="clear" w:color="auto" w:fill="auto"/>
          </w:tcPr>
          <w:p w14:paraId="67D4F598" w14:textId="77777777" w:rsidR="005F371D" w:rsidRPr="000D74D4" w:rsidRDefault="005F371D" w:rsidP="005F371D">
            <w:pPr>
              <w:rPr>
                <w:i/>
              </w:rPr>
            </w:pPr>
            <w:r w:rsidRPr="00EB2E98">
              <w:rPr>
                <w:rStyle w:val="SAPScreenElement"/>
              </w:rPr>
              <w:t>Valid From:</w:t>
            </w:r>
            <w:r w:rsidRPr="00EB2E98">
              <w:rPr>
                <w:i/>
              </w:rPr>
              <w:t xml:space="preserve"> </w:t>
            </w:r>
            <w:r w:rsidRPr="00EB2E98">
              <w:t>the validity start date is defaulted with the hire date; leave as is</w:t>
            </w:r>
          </w:p>
        </w:tc>
        <w:tc>
          <w:tcPr>
            <w:tcW w:w="3330" w:type="dxa"/>
            <w:vMerge w:val="restart"/>
            <w:shd w:val="clear" w:color="auto" w:fill="auto"/>
          </w:tcPr>
          <w:p w14:paraId="6FDEAABF" w14:textId="77777777" w:rsidR="005F371D" w:rsidRPr="00EB2E98" w:rsidRDefault="005F371D" w:rsidP="005F371D"/>
        </w:tc>
        <w:tc>
          <w:tcPr>
            <w:tcW w:w="1264" w:type="dxa"/>
          </w:tcPr>
          <w:p w14:paraId="4C495C1E" w14:textId="77777777" w:rsidR="005F371D" w:rsidRPr="00EB2E98" w:rsidRDefault="005F371D" w:rsidP="005F371D">
            <w:pPr>
              <w:rPr>
                <w:rFonts w:cs="Arial"/>
                <w:bCs/>
              </w:rPr>
            </w:pPr>
          </w:p>
        </w:tc>
      </w:tr>
      <w:tr w:rsidR="005F371D" w:rsidRPr="00EB2E98" w14:paraId="2CAF1EBD" w14:textId="77777777" w:rsidTr="0020075D">
        <w:trPr>
          <w:trHeight w:val="357"/>
        </w:trPr>
        <w:tc>
          <w:tcPr>
            <w:tcW w:w="900" w:type="dxa"/>
            <w:vMerge/>
            <w:shd w:val="clear" w:color="auto" w:fill="auto"/>
          </w:tcPr>
          <w:p w14:paraId="39193528" w14:textId="77777777" w:rsidR="005F371D" w:rsidRPr="00EB2E98" w:rsidRDefault="005F371D" w:rsidP="005F371D"/>
        </w:tc>
        <w:tc>
          <w:tcPr>
            <w:tcW w:w="1502" w:type="dxa"/>
            <w:vMerge/>
            <w:shd w:val="clear" w:color="auto" w:fill="auto"/>
          </w:tcPr>
          <w:p w14:paraId="17191088" w14:textId="77777777" w:rsidR="005F371D" w:rsidRPr="00EB2E98" w:rsidRDefault="005F371D" w:rsidP="005F371D">
            <w:pPr>
              <w:rPr>
                <w:b/>
              </w:rPr>
            </w:pPr>
          </w:p>
        </w:tc>
        <w:tc>
          <w:tcPr>
            <w:tcW w:w="3060" w:type="dxa"/>
            <w:vMerge/>
            <w:shd w:val="clear" w:color="auto" w:fill="auto"/>
          </w:tcPr>
          <w:p w14:paraId="379BF272" w14:textId="77777777" w:rsidR="005F371D" w:rsidRPr="00EB2E98" w:rsidRDefault="005F371D" w:rsidP="005F371D">
            <w:pPr>
              <w:rPr>
                <w:rFonts w:cs="Arial"/>
                <w:bCs/>
              </w:rPr>
            </w:pPr>
          </w:p>
        </w:tc>
        <w:tc>
          <w:tcPr>
            <w:tcW w:w="4230" w:type="dxa"/>
            <w:shd w:val="clear" w:color="auto" w:fill="auto"/>
          </w:tcPr>
          <w:p w14:paraId="74B0CC5D" w14:textId="77777777" w:rsidR="005F371D" w:rsidRPr="000D74D4" w:rsidRDefault="005F371D" w:rsidP="005F371D">
            <w:pPr>
              <w:rPr>
                <w:rStyle w:val="SAPScreenElement"/>
              </w:rPr>
            </w:pPr>
            <w:r w:rsidRPr="00EB2E98">
              <w:rPr>
                <w:rStyle w:val="SAPScreenElement"/>
              </w:rPr>
              <w:t>To:</w:t>
            </w:r>
            <w:r w:rsidRPr="00EB2E98">
              <w:t xml:space="preserve"> the validity end date equals to the system high date; adapt if appropriate</w:t>
            </w:r>
          </w:p>
        </w:tc>
        <w:tc>
          <w:tcPr>
            <w:tcW w:w="3330" w:type="dxa"/>
            <w:vMerge/>
            <w:shd w:val="clear" w:color="auto" w:fill="auto"/>
          </w:tcPr>
          <w:p w14:paraId="3D9CFA88" w14:textId="77777777" w:rsidR="005F371D" w:rsidRPr="00EB2E98" w:rsidRDefault="005F371D" w:rsidP="005F371D"/>
        </w:tc>
        <w:tc>
          <w:tcPr>
            <w:tcW w:w="1264" w:type="dxa"/>
          </w:tcPr>
          <w:p w14:paraId="4A43F8DD" w14:textId="77777777" w:rsidR="005F371D" w:rsidRPr="00EB2E98" w:rsidRDefault="005F371D" w:rsidP="005F371D">
            <w:pPr>
              <w:rPr>
                <w:rFonts w:cs="Arial"/>
                <w:bCs/>
              </w:rPr>
            </w:pPr>
          </w:p>
        </w:tc>
      </w:tr>
      <w:tr w:rsidR="005F371D" w:rsidRPr="00EB2E98" w14:paraId="67371809" w14:textId="77777777" w:rsidTr="0020075D">
        <w:trPr>
          <w:trHeight w:val="357"/>
        </w:trPr>
        <w:tc>
          <w:tcPr>
            <w:tcW w:w="900" w:type="dxa"/>
            <w:vMerge/>
            <w:shd w:val="clear" w:color="auto" w:fill="auto"/>
          </w:tcPr>
          <w:p w14:paraId="553AF414" w14:textId="77777777" w:rsidR="005F371D" w:rsidRPr="00EB2E98" w:rsidRDefault="005F371D" w:rsidP="005F371D"/>
        </w:tc>
        <w:tc>
          <w:tcPr>
            <w:tcW w:w="1502" w:type="dxa"/>
            <w:vMerge/>
            <w:shd w:val="clear" w:color="auto" w:fill="auto"/>
          </w:tcPr>
          <w:p w14:paraId="51B27EAD" w14:textId="77777777" w:rsidR="005F371D" w:rsidRPr="00EB2E98" w:rsidRDefault="005F371D" w:rsidP="005F371D">
            <w:pPr>
              <w:rPr>
                <w:b/>
              </w:rPr>
            </w:pPr>
          </w:p>
        </w:tc>
        <w:tc>
          <w:tcPr>
            <w:tcW w:w="3060" w:type="dxa"/>
            <w:vMerge w:val="restart"/>
            <w:shd w:val="clear" w:color="auto" w:fill="auto"/>
          </w:tcPr>
          <w:p w14:paraId="47B2A3C4" w14:textId="77777777" w:rsidR="005F371D" w:rsidRPr="00EB2E98" w:rsidRDefault="005F371D" w:rsidP="005F371D">
            <w:pPr>
              <w:rPr>
                <w:rFonts w:cs="Arial"/>
                <w:bCs/>
              </w:rPr>
            </w:pPr>
            <w:r w:rsidRPr="00EB2E98">
              <w:rPr>
                <w:rFonts w:cs="Arial"/>
                <w:bCs/>
              </w:rPr>
              <w:t xml:space="preserve">in the </w:t>
            </w:r>
            <w:r w:rsidRPr="00EB2E98">
              <w:rPr>
                <w:rStyle w:val="SAPScreenElement"/>
              </w:rPr>
              <w:t xml:space="preserve">Personal ID </w:t>
            </w:r>
            <w:r w:rsidRPr="00EB2E98">
              <w:rPr>
                <w:rFonts w:cs="Arial"/>
                <w:bCs/>
              </w:rPr>
              <w:t>part of the form</w:t>
            </w:r>
            <w:r w:rsidRPr="00EB2E98">
              <w:t xml:space="preserve"> make the following entry</w:t>
            </w:r>
            <w:r w:rsidRPr="00EB2E98">
              <w:rPr>
                <w:rFonts w:cs="Arial"/>
                <w:bCs/>
              </w:rPr>
              <w:t>:</w:t>
            </w:r>
          </w:p>
        </w:tc>
        <w:tc>
          <w:tcPr>
            <w:tcW w:w="4230" w:type="dxa"/>
            <w:shd w:val="clear" w:color="auto" w:fill="auto"/>
          </w:tcPr>
          <w:p w14:paraId="2B4165C7" w14:textId="77777777" w:rsidR="005F371D" w:rsidRPr="00EB2E98" w:rsidRDefault="005F371D" w:rsidP="005F371D">
            <w:r w:rsidRPr="00EB2E98">
              <w:rPr>
                <w:rStyle w:val="SAPScreenElement"/>
              </w:rPr>
              <w:t>Identity Number:</w:t>
            </w:r>
            <w:r w:rsidRPr="00EB2E98">
              <w:t xml:space="preserve"> enter as appropriate</w:t>
            </w:r>
          </w:p>
        </w:tc>
        <w:tc>
          <w:tcPr>
            <w:tcW w:w="3330" w:type="dxa"/>
            <w:vMerge w:val="restart"/>
            <w:shd w:val="clear" w:color="auto" w:fill="auto"/>
          </w:tcPr>
          <w:p w14:paraId="06EA5964" w14:textId="77777777" w:rsidR="005F371D" w:rsidRPr="00EB2E98" w:rsidRDefault="005F371D" w:rsidP="005F371D"/>
        </w:tc>
        <w:tc>
          <w:tcPr>
            <w:tcW w:w="1264" w:type="dxa"/>
          </w:tcPr>
          <w:p w14:paraId="6773F97D" w14:textId="77777777" w:rsidR="005F371D" w:rsidRPr="00EB2E98" w:rsidRDefault="005F371D" w:rsidP="005F371D">
            <w:pPr>
              <w:rPr>
                <w:rFonts w:cs="Arial"/>
                <w:bCs/>
              </w:rPr>
            </w:pPr>
          </w:p>
        </w:tc>
      </w:tr>
      <w:tr w:rsidR="005F371D" w:rsidRPr="00EB2E98" w14:paraId="20E20E82" w14:textId="77777777" w:rsidTr="0020075D">
        <w:trPr>
          <w:trHeight w:val="357"/>
        </w:trPr>
        <w:tc>
          <w:tcPr>
            <w:tcW w:w="900" w:type="dxa"/>
            <w:vMerge/>
            <w:shd w:val="clear" w:color="auto" w:fill="auto"/>
          </w:tcPr>
          <w:p w14:paraId="47A1F320" w14:textId="77777777" w:rsidR="005F371D" w:rsidRPr="00EB2E98" w:rsidRDefault="005F371D" w:rsidP="005F371D"/>
        </w:tc>
        <w:tc>
          <w:tcPr>
            <w:tcW w:w="1502" w:type="dxa"/>
            <w:vMerge/>
            <w:shd w:val="clear" w:color="auto" w:fill="auto"/>
          </w:tcPr>
          <w:p w14:paraId="2AF8F502" w14:textId="77777777" w:rsidR="005F371D" w:rsidRPr="00EB2E98" w:rsidRDefault="005F371D" w:rsidP="005F371D">
            <w:pPr>
              <w:rPr>
                <w:b/>
              </w:rPr>
            </w:pPr>
          </w:p>
        </w:tc>
        <w:tc>
          <w:tcPr>
            <w:tcW w:w="3060" w:type="dxa"/>
            <w:vMerge/>
            <w:shd w:val="clear" w:color="auto" w:fill="auto"/>
          </w:tcPr>
          <w:p w14:paraId="2BDC1429" w14:textId="77777777" w:rsidR="005F371D" w:rsidRPr="00EB2E98" w:rsidRDefault="005F371D" w:rsidP="005F371D">
            <w:pPr>
              <w:rPr>
                <w:rFonts w:cs="Arial"/>
                <w:bCs/>
              </w:rPr>
            </w:pPr>
          </w:p>
        </w:tc>
        <w:tc>
          <w:tcPr>
            <w:tcW w:w="4230" w:type="dxa"/>
            <w:shd w:val="clear" w:color="auto" w:fill="auto"/>
          </w:tcPr>
          <w:p w14:paraId="34FE38D8" w14:textId="77777777" w:rsidR="005F371D" w:rsidRPr="00EB2E98" w:rsidRDefault="005F371D" w:rsidP="005F371D">
            <w:pPr>
              <w:rPr>
                <w:rStyle w:val="SAPScreenElement"/>
              </w:rPr>
            </w:pPr>
            <w:r w:rsidRPr="00EB2E98">
              <w:rPr>
                <w:rStyle w:val="SAPScreenElement"/>
              </w:rPr>
              <w:t>Previous ID number:</w:t>
            </w:r>
            <w:r w:rsidRPr="00EB2E98">
              <w:t xml:space="preserve"> enter if appropriate</w:t>
            </w:r>
          </w:p>
        </w:tc>
        <w:tc>
          <w:tcPr>
            <w:tcW w:w="3330" w:type="dxa"/>
            <w:vMerge/>
            <w:shd w:val="clear" w:color="auto" w:fill="auto"/>
          </w:tcPr>
          <w:p w14:paraId="17D7890B" w14:textId="77777777" w:rsidR="005F371D" w:rsidRPr="00EB2E98" w:rsidRDefault="005F371D" w:rsidP="005F371D"/>
        </w:tc>
        <w:tc>
          <w:tcPr>
            <w:tcW w:w="1264" w:type="dxa"/>
          </w:tcPr>
          <w:p w14:paraId="42B124EA" w14:textId="77777777" w:rsidR="005F371D" w:rsidRPr="00EB2E98" w:rsidRDefault="005F371D" w:rsidP="005F371D">
            <w:pPr>
              <w:rPr>
                <w:rFonts w:cs="Arial"/>
                <w:bCs/>
              </w:rPr>
            </w:pPr>
          </w:p>
        </w:tc>
      </w:tr>
      <w:tr w:rsidR="005F371D" w:rsidRPr="00EB2E98" w14:paraId="3F6E1902" w14:textId="77777777" w:rsidTr="0020075D">
        <w:trPr>
          <w:trHeight w:val="357"/>
        </w:trPr>
        <w:tc>
          <w:tcPr>
            <w:tcW w:w="900" w:type="dxa"/>
            <w:vMerge/>
            <w:shd w:val="clear" w:color="auto" w:fill="auto"/>
          </w:tcPr>
          <w:p w14:paraId="1B53617A" w14:textId="77777777" w:rsidR="005F371D" w:rsidRPr="00EB2E98" w:rsidRDefault="005F371D" w:rsidP="005F371D"/>
        </w:tc>
        <w:tc>
          <w:tcPr>
            <w:tcW w:w="1502" w:type="dxa"/>
            <w:vMerge/>
            <w:shd w:val="clear" w:color="auto" w:fill="auto"/>
          </w:tcPr>
          <w:p w14:paraId="68CF4D66" w14:textId="77777777" w:rsidR="005F371D" w:rsidRPr="00EB2E98" w:rsidRDefault="005F371D" w:rsidP="005F371D">
            <w:pPr>
              <w:rPr>
                <w:b/>
              </w:rPr>
            </w:pPr>
          </w:p>
        </w:tc>
        <w:tc>
          <w:tcPr>
            <w:tcW w:w="3060" w:type="dxa"/>
            <w:vMerge/>
            <w:shd w:val="clear" w:color="auto" w:fill="auto"/>
          </w:tcPr>
          <w:p w14:paraId="73D93837" w14:textId="77777777" w:rsidR="005F371D" w:rsidRPr="00EB2E98" w:rsidRDefault="005F371D" w:rsidP="005F371D">
            <w:pPr>
              <w:rPr>
                <w:rFonts w:cs="Arial"/>
                <w:bCs/>
              </w:rPr>
            </w:pPr>
          </w:p>
        </w:tc>
        <w:tc>
          <w:tcPr>
            <w:tcW w:w="4230" w:type="dxa"/>
            <w:shd w:val="clear" w:color="auto" w:fill="auto"/>
          </w:tcPr>
          <w:p w14:paraId="6F4E80FA" w14:textId="77777777" w:rsidR="005F371D" w:rsidRPr="00EB2E98" w:rsidRDefault="005F371D" w:rsidP="005F371D">
            <w:pPr>
              <w:rPr>
                <w:rStyle w:val="SAPScreenElement"/>
              </w:rPr>
            </w:pPr>
            <w:r w:rsidRPr="00EB2E98">
              <w:rPr>
                <w:rStyle w:val="SAPScreenElement"/>
              </w:rPr>
              <w:t>Issuing Authority:</w:t>
            </w:r>
            <w:r w:rsidRPr="00EB2E98">
              <w:t xml:space="preserve"> enter as appropriate</w:t>
            </w:r>
          </w:p>
        </w:tc>
        <w:tc>
          <w:tcPr>
            <w:tcW w:w="3330" w:type="dxa"/>
            <w:vMerge/>
            <w:shd w:val="clear" w:color="auto" w:fill="auto"/>
          </w:tcPr>
          <w:p w14:paraId="31B6DF59" w14:textId="77777777" w:rsidR="005F371D" w:rsidRPr="00EB2E98" w:rsidRDefault="005F371D" w:rsidP="005F371D"/>
        </w:tc>
        <w:tc>
          <w:tcPr>
            <w:tcW w:w="1264" w:type="dxa"/>
          </w:tcPr>
          <w:p w14:paraId="4FA31BCB" w14:textId="77777777" w:rsidR="005F371D" w:rsidRPr="00EB2E98" w:rsidRDefault="005F371D" w:rsidP="005F371D">
            <w:pPr>
              <w:rPr>
                <w:rFonts w:cs="Arial"/>
                <w:bCs/>
              </w:rPr>
            </w:pPr>
          </w:p>
        </w:tc>
      </w:tr>
      <w:tr w:rsidR="005F371D" w:rsidRPr="00EB2E98" w14:paraId="23EF022D" w14:textId="77777777" w:rsidTr="0020075D">
        <w:trPr>
          <w:trHeight w:val="357"/>
        </w:trPr>
        <w:tc>
          <w:tcPr>
            <w:tcW w:w="900" w:type="dxa"/>
            <w:vMerge/>
            <w:shd w:val="clear" w:color="auto" w:fill="auto"/>
          </w:tcPr>
          <w:p w14:paraId="7DC22888" w14:textId="77777777" w:rsidR="005F371D" w:rsidRPr="00EB2E98" w:rsidRDefault="005F371D" w:rsidP="005F371D"/>
        </w:tc>
        <w:tc>
          <w:tcPr>
            <w:tcW w:w="1502" w:type="dxa"/>
            <w:vMerge/>
            <w:shd w:val="clear" w:color="auto" w:fill="auto"/>
          </w:tcPr>
          <w:p w14:paraId="1C99DC33" w14:textId="77777777" w:rsidR="005F371D" w:rsidRPr="00EB2E98" w:rsidRDefault="005F371D" w:rsidP="005F371D">
            <w:pPr>
              <w:rPr>
                <w:b/>
              </w:rPr>
            </w:pPr>
          </w:p>
        </w:tc>
        <w:tc>
          <w:tcPr>
            <w:tcW w:w="3060" w:type="dxa"/>
            <w:vMerge/>
            <w:shd w:val="clear" w:color="auto" w:fill="auto"/>
          </w:tcPr>
          <w:p w14:paraId="55A14E7E" w14:textId="77777777" w:rsidR="005F371D" w:rsidRPr="00EB2E98" w:rsidRDefault="005F371D" w:rsidP="005F371D">
            <w:pPr>
              <w:rPr>
                <w:rFonts w:cs="Arial"/>
                <w:bCs/>
              </w:rPr>
            </w:pPr>
          </w:p>
        </w:tc>
        <w:tc>
          <w:tcPr>
            <w:tcW w:w="4230" w:type="dxa"/>
            <w:shd w:val="clear" w:color="auto" w:fill="auto"/>
          </w:tcPr>
          <w:p w14:paraId="284D19EE" w14:textId="77777777" w:rsidR="005F371D" w:rsidRPr="00EB2E98" w:rsidRDefault="005F371D" w:rsidP="005F371D">
            <w:pPr>
              <w:rPr>
                <w:rStyle w:val="SAPScreenElement"/>
                <w:rFonts w:ascii="BentonSans Book" w:hAnsi="BentonSans Book"/>
                <w:color w:val="auto"/>
              </w:rPr>
            </w:pPr>
            <w:r w:rsidRPr="00EB2E98">
              <w:rPr>
                <w:rStyle w:val="SAPScreenElement"/>
              </w:rPr>
              <w:t xml:space="preserve">Document Issuing Number: </w:t>
            </w:r>
            <w:r w:rsidRPr="00EB2E98">
              <w:t>enter as appropriate</w:t>
            </w:r>
          </w:p>
        </w:tc>
        <w:tc>
          <w:tcPr>
            <w:tcW w:w="3330" w:type="dxa"/>
            <w:vMerge/>
            <w:shd w:val="clear" w:color="auto" w:fill="auto"/>
          </w:tcPr>
          <w:p w14:paraId="30E8975A" w14:textId="77777777" w:rsidR="005F371D" w:rsidRPr="00EB2E98" w:rsidRDefault="005F371D" w:rsidP="005F371D"/>
        </w:tc>
        <w:tc>
          <w:tcPr>
            <w:tcW w:w="1264" w:type="dxa"/>
          </w:tcPr>
          <w:p w14:paraId="66033401" w14:textId="77777777" w:rsidR="005F371D" w:rsidRPr="00EB2E98" w:rsidRDefault="005F371D" w:rsidP="005F371D">
            <w:pPr>
              <w:rPr>
                <w:rFonts w:cs="Arial"/>
                <w:bCs/>
              </w:rPr>
            </w:pPr>
          </w:p>
        </w:tc>
      </w:tr>
      <w:tr w:rsidR="005F371D" w:rsidRPr="00EB2E98" w14:paraId="3B78E2A8" w14:textId="77777777" w:rsidTr="0020075D">
        <w:trPr>
          <w:trHeight w:val="357"/>
        </w:trPr>
        <w:tc>
          <w:tcPr>
            <w:tcW w:w="900" w:type="dxa"/>
            <w:vMerge/>
            <w:shd w:val="clear" w:color="auto" w:fill="auto"/>
          </w:tcPr>
          <w:p w14:paraId="23333CD6" w14:textId="77777777" w:rsidR="005F371D" w:rsidRPr="00EB2E98" w:rsidRDefault="005F371D" w:rsidP="005F371D"/>
        </w:tc>
        <w:tc>
          <w:tcPr>
            <w:tcW w:w="1502" w:type="dxa"/>
            <w:vMerge/>
            <w:shd w:val="clear" w:color="auto" w:fill="auto"/>
          </w:tcPr>
          <w:p w14:paraId="7FB191F7" w14:textId="77777777" w:rsidR="005F371D" w:rsidRPr="00EB2E98" w:rsidRDefault="005F371D" w:rsidP="005F371D">
            <w:pPr>
              <w:rPr>
                <w:b/>
              </w:rPr>
            </w:pPr>
          </w:p>
        </w:tc>
        <w:tc>
          <w:tcPr>
            <w:tcW w:w="3060" w:type="dxa"/>
            <w:vMerge/>
            <w:shd w:val="clear" w:color="auto" w:fill="auto"/>
          </w:tcPr>
          <w:p w14:paraId="5A39A1B9" w14:textId="77777777" w:rsidR="005F371D" w:rsidRPr="00EB2E98" w:rsidRDefault="005F371D" w:rsidP="005F371D">
            <w:pPr>
              <w:rPr>
                <w:rFonts w:cs="Arial"/>
                <w:bCs/>
              </w:rPr>
            </w:pPr>
          </w:p>
        </w:tc>
        <w:tc>
          <w:tcPr>
            <w:tcW w:w="4230" w:type="dxa"/>
            <w:shd w:val="clear" w:color="auto" w:fill="auto"/>
          </w:tcPr>
          <w:p w14:paraId="6FFE0CBF" w14:textId="77777777" w:rsidR="005F371D" w:rsidRPr="00EB2E98" w:rsidRDefault="005F371D" w:rsidP="005F371D">
            <w:pPr>
              <w:rPr>
                <w:rStyle w:val="SAPScreenElement"/>
              </w:rPr>
            </w:pPr>
            <w:r w:rsidRPr="00EB2E98">
              <w:rPr>
                <w:rStyle w:val="SAPScreenElement"/>
              </w:rPr>
              <w:t>Issuing date:</w:t>
            </w:r>
            <w:r w:rsidRPr="00EB2E98">
              <w:t xml:space="preserve"> select from calendar help the date on which the identifying document was issued</w:t>
            </w:r>
          </w:p>
        </w:tc>
        <w:tc>
          <w:tcPr>
            <w:tcW w:w="3330" w:type="dxa"/>
            <w:vMerge/>
            <w:shd w:val="clear" w:color="auto" w:fill="auto"/>
          </w:tcPr>
          <w:p w14:paraId="003BF3BA" w14:textId="77777777" w:rsidR="005F371D" w:rsidRPr="00EB2E98" w:rsidRDefault="005F371D" w:rsidP="005F371D"/>
        </w:tc>
        <w:tc>
          <w:tcPr>
            <w:tcW w:w="1264" w:type="dxa"/>
          </w:tcPr>
          <w:p w14:paraId="1701CF42" w14:textId="77777777" w:rsidR="005F371D" w:rsidRPr="00EB2E98" w:rsidRDefault="005F371D" w:rsidP="005F371D">
            <w:pPr>
              <w:rPr>
                <w:rFonts w:cs="Arial"/>
                <w:bCs/>
              </w:rPr>
            </w:pPr>
          </w:p>
        </w:tc>
      </w:tr>
      <w:tr w:rsidR="005F371D" w:rsidRPr="00EB2E98" w14:paraId="7544B6C8" w14:textId="77777777" w:rsidTr="0020075D">
        <w:trPr>
          <w:trHeight w:val="357"/>
        </w:trPr>
        <w:tc>
          <w:tcPr>
            <w:tcW w:w="900" w:type="dxa"/>
            <w:vMerge/>
            <w:shd w:val="clear" w:color="auto" w:fill="auto"/>
          </w:tcPr>
          <w:p w14:paraId="279C1A69" w14:textId="77777777" w:rsidR="005F371D" w:rsidRPr="00EB2E98" w:rsidRDefault="005F371D" w:rsidP="005F371D"/>
        </w:tc>
        <w:tc>
          <w:tcPr>
            <w:tcW w:w="1502" w:type="dxa"/>
            <w:vMerge/>
            <w:shd w:val="clear" w:color="auto" w:fill="auto"/>
          </w:tcPr>
          <w:p w14:paraId="2AADEFDC" w14:textId="77777777" w:rsidR="005F371D" w:rsidRPr="00EB2E98" w:rsidRDefault="005F371D" w:rsidP="005F371D">
            <w:pPr>
              <w:rPr>
                <w:b/>
              </w:rPr>
            </w:pPr>
          </w:p>
        </w:tc>
        <w:tc>
          <w:tcPr>
            <w:tcW w:w="3060" w:type="dxa"/>
            <w:vMerge/>
            <w:shd w:val="clear" w:color="auto" w:fill="auto"/>
          </w:tcPr>
          <w:p w14:paraId="6DD789DC" w14:textId="77777777" w:rsidR="005F371D" w:rsidRPr="00EB2E98" w:rsidRDefault="005F371D" w:rsidP="005F371D">
            <w:pPr>
              <w:rPr>
                <w:rFonts w:cs="Arial"/>
                <w:bCs/>
              </w:rPr>
            </w:pPr>
          </w:p>
        </w:tc>
        <w:tc>
          <w:tcPr>
            <w:tcW w:w="4230" w:type="dxa"/>
            <w:shd w:val="clear" w:color="auto" w:fill="auto"/>
          </w:tcPr>
          <w:p w14:paraId="00D0ACF2" w14:textId="77777777" w:rsidR="005F371D" w:rsidRPr="00EB2E98" w:rsidRDefault="005F371D" w:rsidP="005F371D">
            <w:pPr>
              <w:rPr>
                <w:rStyle w:val="SAPScreenElement"/>
              </w:rPr>
            </w:pPr>
            <w:r w:rsidRPr="00EB2E98">
              <w:rPr>
                <w:rStyle w:val="SAPScreenElement"/>
              </w:rPr>
              <w:t>Expiry date:</w:t>
            </w:r>
            <w:r w:rsidRPr="00EB2E98">
              <w:t xml:space="preserve"> select from calendar help the date on which the identifying document is expiring</w:t>
            </w:r>
          </w:p>
        </w:tc>
        <w:tc>
          <w:tcPr>
            <w:tcW w:w="3330" w:type="dxa"/>
            <w:vMerge/>
            <w:shd w:val="clear" w:color="auto" w:fill="auto"/>
          </w:tcPr>
          <w:p w14:paraId="6087624E" w14:textId="77777777" w:rsidR="005F371D" w:rsidRPr="00EB2E98" w:rsidRDefault="005F371D" w:rsidP="005F371D"/>
        </w:tc>
        <w:tc>
          <w:tcPr>
            <w:tcW w:w="1264" w:type="dxa"/>
          </w:tcPr>
          <w:p w14:paraId="44D3327D" w14:textId="77777777" w:rsidR="005F371D" w:rsidRPr="00EB2E98" w:rsidRDefault="005F371D" w:rsidP="005F371D">
            <w:pPr>
              <w:rPr>
                <w:rFonts w:cs="Arial"/>
                <w:bCs/>
              </w:rPr>
            </w:pPr>
          </w:p>
        </w:tc>
      </w:tr>
      <w:tr w:rsidR="005F371D" w:rsidRPr="00EB2E98" w14:paraId="3986048D" w14:textId="77777777" w:rsidTr="0020075D">
        <w:trPr>
          <w:trHeight w:val="357"/>
        </w:trPr>
        <w:tc>
          <w:tcPr>
            <w:tcW w:w="900" w:type="dxa"/>
            <w:vMerge/>
            <w:shd w:val="clear" w:color="auto" w:fill="auto"/>
          </w:tcPr>
          <w:p w14:paraId="6824FA89" w14:textId="77777777" w:rsidR="005F371D" w:rsidRPr="00EB2E98" w:rsidRDefault="005F371D" w:rsidP="005F371D"/>
        </w:tc>
        <w:tc>
          <w:tcPr>
            <w:tcW w:w="1502" w:type="dxa"/>
            <w:vMerge/>
            <w:shd w:val="clear" w:color="auto" w:fill="auto"/>
          </w:tcPr>
          <w:p w14:paraId="6DAC388D" w14:textId="77777777" w:rsidR="005F371D" w:rsidRPr="00EB2E98" w:rsidRDefault="005F371D" w:rsidP="005F371D">
            <w:pPr>
              <w:rPr>
                <w:b/>
              </w:rPr>
            </w:pPr>
          </w:p>
        </w:tc>
        <w:tc>
          <w:tcPr>
            <w:tcW w:w="3060" w:type="dxa"/>
            <w:vMerge/>
            <w:shd w:val="clear" w:color="auto" w:fill="auto"/>
          </w:tcPr>
          <w:p w14:paraId="030270D0" w14:textId="77777777" w:rsidR="005F371D" w:rsidRPr="00EB2E98" w:rsidRDefault="005F371D" w:rsidP="005F371D">
            <w:pPr>
              <w:rPr>
                <w:rFonts w:cs="Arial"/>
                <w:bCs/>
              </w:rPr>
            </w:pPr>
          </w:p>
        </w:tc>
        <w:tc>
          <w:tcPr>
            <w:tcW w:w="4230" w:type="dxa"/>
            <w:shd w:val="clear" w:color="auto" w:fill="auto"/>
          </w:tcPr>
          <w:p w14:paraId="0FAE8B25" w14:textId="77777777" w:rsidR="005F371D" w:rsidRPr="00EB2E98" w:rsidRDefault="005F371D" w:rsidP="005F371D">
            <w:pPr>
              <w:rPr>
                <w:rStyle w:val="SAPScreenElement"/>
              </w:rPr>
            </w:pPr>
            <w:r w:rsidRPr="00EB2E98">
              <w:rPr>
                <w:rStyle w:val="SAPScreenElement"/>
              </w:rPr>
              <w:t>Place of Issue:</w:t>
            </w:r>
            <w:r w:rsidRPr="00EB2E98">
              <w:t xml:space="preserve"> enter location in which the identifying document was issued</w:t>
            </w:r>
          </w:p>
        </w:tc>
        <w:tc>
          <w:tcPr>
            <w:tcW w:w="3330" w:type="dxa"/>
            <w:vMerge/>
            <w:shd w:val="clear" w:color="auto" w:fill="auto"/>
          </w:tcPr>
          <w:p w14:paraId="361CCB08" w14:textId="77777777" w:rsidR="005F371D" w:rsidRPr="00EB2E98" w:rsidRDefault="005F371D" w:rsidP="005F371D"/>
        </w:tc>
        <w:tc>
          <w:tcPr>
            <w:tcW w:w="1264" w:type="dxa"/>
          </w:tcPr>
          <w:p w14:paraId="09A5D26B" w14:textId="77777777" w:rsidR="005F371D" w:rsidRPr="00EB2E98" w:rsidRDefault="005F371D" w:rsidP="005F371D">
            <w:pPr>
              <w:rPr>
                <w:rFonts w:cs="Arial"/>
                <w:bCs/>
              </w:rPr>
            </w:pPr>
          </w:p>
        </w:tc>
      </w:tr>
      <w:tr w:rsidR="005F371D" w:rsidRPr="00EB2E98" w14:paraId="51EBF38D" w14:textId="77777777" w:rsidTr="0020075D">
        <w:trPr>
          <w:trHeight w:val="357"/>
        </w:trPr>
        <w:tc>
          <w:tcPr>
            <w:tcW w:w="900" w:type="dxa"/>
            <w:vMerge/>
            <w:shd w:val="clear" w:color="auto" w:fill="auto"/>
          </w:tcPr>
          <w:p w14:paraId="6569591B" w14:textId="77777777" w:rsidR="005F371D" w:rsidRPr="00EB2E98" w:rsidRDefault="005F371D" w:rsidP="005F371D"/>
        </w:tc>
        <w:tc>
          <w:tcPr>
            <w:tcW w:w="1502" w:type="dxa"/>
            <w:vMerge/>
            <w:shd w:val="clear" w:color="auto" w:fill="auto"/>
          </w:tcPr>
          <w:p w14:paraId="158C5061" w14:textId="77777777" w:rsidR="005F371D" w:rsidRPr="00EB2E98" w:rsidRDefault="005F371D" w:rsidP="005F371D">
            <w:pPr>
              <w:rPr>
                <w:b/>
              </w:rPr>
            </w:pPr>
          </w:p>
        </w:tc>
        <w:tc>
          <w:tcPr>
            <w:tcW w:w="3060" w:type="dxa"/>
            <w:vMerge/>
            <w:shd w:val="clear" w:color="auto" w:fill="auto"/>
          </w:tcPr>
          <w:p w14:paraId="42F45E79" w14:textId="77777777" w:rsidR="005F371D" w:rsidRPr="00EB2E98" w:rsidRDefault="005F371D" w:rsidP="005F371D">
            <w:pPr>
              <w:rPr>
                <w:rFonts w:cs="Arial"/>
                <w:bCs/>
              </w:rPr>
            </w:pPr>
          </w:p>
        </w:tc>
        <w:tc>
          <w:tcPr>
            <w:tcW w:w="4230" w:type="dxa"/>
            <w:shd w:val="clear" w:color="auto" w:fill="auto"/>
          </w:tcPr>
          <w:p w14:paraId="33D91B81" w14:textId="77777777" w:rsidR="005F371D" w:rsidRPr="00EB2E98" w:rsidRDefault="005F371D" w:rsidP="005F371D">
            <w:pPr>
              <w:rPr>
                <w:rStyle w:val="SAPScreenElement"/>
              </w:rPr>
            </w:pPr>
            <w:r w:rsidRPr="00EB2E98">
              <w:rPr>
                <w:rStyle w:val="SAPScreenElement"/>
              </w:rPr>
              <w:t>Country of issue:</w:t>
            </w:r>
            <w:r w:rsidRPr="00EB2E98">
              <w:t xml:space="preserve"> select from value help the country in which the identifying document was issued</w:t>
            </w:r>
          </w:p>
        </w:tc>
        <w:tc>
          <w:tcPr>
            <w:tcW w:w="3330" w:type="dxa"/>
            <w:vMerge/>
            <w:shd w:val="clear" w:color="auto" w:fill="auto"/>
          </w:tcPr>
          <w:p w14:paraId="2B00EBA5" w14:textId="77777777" w:rsidR="005F371D" w:rsidRPr="00EB2E98" w:rsidRDefault="005F371D" w:rsidP="005F371D"/>
        </w:tc>
        <w:tc>
          <w:tcPr>
            <w:tcW w:w="1264" w:type="dxa"/>
          </w:tcPr>
          <w:p w14:paraId="5D5CF33B" w14:textId="77777777" w:rsidR="005F371D" w:rsidRPr="00EB2E98" w:rsidRDefault="005F371D" w:rsidP="005F371D">
            <w:pPr>
              <w:rPr>
                <w:rFonts w:cs="Arial"/>
                <w:bCs/>
              </w:rPr>
            </w:pPr>
          </w:p>
        </w:tc>
      </w:tr>
      <w:tr w:rsidR="005F371D" w:rsidRPr="00EB2E98" w14:paraId="440D96FE" w14:textId="77777777" w:rsidTr="0020075D">
        <w:trPr>
          <w:trHeight w:val="357"/>
        </w:trPr>
        <w:tc>
          <w:tcPr>
            <w:tcW w:w="900" w:type="dxa"/>
            <w:vMerge/>
            <w:shd w:val="clear" w:color="auto" w:fill="auto"/>
          </w:tcPr>
          <w:p w14:paraId="63EB4F3F" w14:textId="77777777" w:rsidR="005F371D" w:rsidRPr="00EB2E98" w:rsidRDefault="005F371D" w:rsidP="005F371D"/>
        </w:tc>
        <w:tc>
          <w:tcPr>
            <w:tcW w:w="1502" w:type="dxa"/>
            <w:vMerge/>
            <w:shd w:val="clear" w:color="auto" w:fill="auto"/>
          </w:tcPr>
          <w:p w14:paraId="554C1AB9" w14:textId="77777777" w:rsidR="005F371D" w:rsidRPr="00EB2E98" w:rsidRDefault="005F371D" w:rsidP="005F371D">
            <w:pPr>
              <w:rPr>
                <w:b/>
              </w:rPr>
            </w:pPr>
          </w:p>
        </w:tc>
        <w:tc>
          <w:tcPr>
            <w:tcW w:w="3060" w:type="dxa"/>
            <w:vMerge/>
            <w:shd w:val="clear" w:color="auto" w:fill="auto"/>
          </w:tcPr>
          <w:p w14:paraId="63AA0831" w14:textId="77777777" w:rsidR="005F371D" w:rsidRPr="00EB2E98" w:rsidRDefault="005F371D" w:rsidP="005F371D">
            <w:pPr>
              <w:rPr>
                <w:rFonts w:cs="Arial"/>
                <w:bCs/>
              </w:rPr>
            </w:pPr>
          </w:p>
        </w:tc>
        <w:tc>
          <w:tcPr>
            <w:tcW w:w="4230" w:type="dxa"/>
            <w:shd w:val="clear" w:color="auto" w:fill="auto"/>
          </w:tcPr>
          <w:p w14:paraId="0D09299A" w14:textId="77777777" w:rsidR="005F371D" w:rsidRPr="00EB2E98" w:rsidRDefault="005F371D" w:rsidP="005F371D">
            <w:pPr>
              <w:rPr>
                <w:rStyle w:val="SAPScreenElement"/>
              </w:rPr>
            </w:pPr>
            <w:r w:rsidRPr="00EB2E98">
              <w:rPr>
                <w:rStyle w:val="SAPScreenElement"/>
              </w:rPr>
              <w:t>Country of ID:</w:t>
            </w:r>
            <w:r w:rsidRPr="00EB2E98">
              <w:t xml:space="preserve"> select from value help home country of employee</w:t>
            </w:r>
          </w:p>
        </w:tc>
        <w:tc>
          <w:tcPr>
            <w:tcW w:w="3330" w:type="dxa"/>
            <w:vMerge/>
            <w:shd w:val="clear" w:color="auto" w:fill="auto"/>
          </w:tcPr>
          <w:p w14:paraId="338DBEB4" w14:textId="77777777" w:rsidR="005F371D" w:rsidRPr="00EB2E98" w:rsidRDefault="005F371D" w:rsidP="005F371D"/>
        </w:tc>
        <w:tc>
          <w:tcPr>
            <w:tcW w:w="1264" w:type="dxa"/>
          </w:tcPr>
          <w:p w14:paraId="5FD9DD59" w14:textId="77777777" w:rsidR="005F371D" w:rsidRPr="00EB2E98" w:rsidRDefault="005F371D" w:rsidP="005F371D">
            <w:pPr>
              <w:rPr>
                <w:rFonts w:cs="Arial"/>
                <w:bCs/>
              </w:rPr>
            </w:pPr>
          </w:p>
        </w:tc>
      </w:tr>
      <w:tr w:rsidR="005F371D" w:rsidRPr="00EB2E98" w14:paraId="726729D0" w14:textId="77777777" w:rsidTr="0020075D">
        <w:trPr>
          <w:trHeight w:val="357"/>
        </w:trPr>
        <w:tc>
          <w:tcPr>
            <w:tcW w:w="900" w:type="dxa"/>
            <w:vMerge/>
            <w:shd w:val="clear" w:color="auto" w:fill="auto"/>
          </w:tcPr>
          <w:p w14:paraId="58666B2F" w14:textId="77777777" w:rsidR="005F371D" w:rsidRPr="00EB2E98" w:rsidRDefault="005F371D" w:rsidP="005F371D"/>
        </w:tc>
        <w:tc>
          <w:tcPr>
            <w:tcW w:w="1502" w:type="dxa"/>
            <w:vMerge/>
            <w:shd w:val="clear" w:color="auto" w:fill="auto"/>
          </w:tcPr>
          <w:p w14:paraId="6C2ACCE7" w14:textId="77777777" w:rsidR="005F371D" w:rsidRPr="00EB2E98" w:rsidRDefault="005F371D" w:rsidP="005F371D">
            <w:pPr>
              <w:rPr>
                <w:b/>
              </w:rPr>
            </w:pPr>
          </w:p>
        </w:tc>
        <w:tc>
          <w:tcPr>
            <w:tcW w:w="3060" w:type="dxa"/>
            <w:vMerge/>
            <w:shd w:val="clear" w:color="auto" w:fill="auto"/>
          </w:tcPr>
          <w:p w14:paraId="4103AA29" w14:textId="77777777" w:rsidR="005F371D" w:rsidRPr="00EB2E98" w:rsidRDefault="005F371D" w:rsidP="005F371D">
            <w:pPr>
              <w:rPr>
                <w:rFonts w:cs="Arial"/>
                <w:bCs/>
              </w:rPr>
            </w:pPr>
          </w:p>
        </w:tc>
        <w:tc>
          <w:tcPr>
            <w:tcW w:w="4230" w:type="dxa"/>
            <w:shd w:val="clear" w:color="auto" w:fill="auto"/>
          </w:tcPr>
          <w:p w14:paraId="44A3C4A1" w14:textId="77777777" w:rsidR="005F371D" w:rsidRPr="00EB2E98" w:rsidRDefault="005F371D" w:rsidP="005F371D">
            <w:pPr>
              <w:rPr>
                <w:rStyle w:val="SAPScreenElement"/>
              </w:rPr>
            </w:pPr>
            <w:r w:rsidRPr="00EB2E98">
              <w:rPr>
                <w:rStyle w:val="SAPScreenElement"/>
              </w:rPr>
              <w:t>No check:</w:t>
            </w:r>
            <w:r w:rsidRPr="00EB2E98">
              <w:t xml:space="preserve"> select</w:t>
            </w:r>
            <w:r w:rsidRPr="00EB2E98">
              <w:rPr>
                <w:rStyle w:val="SAPUserEntry"/>
              </w:rPr>
              <w:t xml:space="preserve"> X </w:t>
            </w:r>
            <w:r w:rsidRPr="00EB2E98">
              <w:t>from value help to override consistency check; else leave empty</w:t>
            </w:r>
          </w:p>
        </w:tc>
        <w:tc>
          <w:tcPr>
            <w:tcW w:w="3330" w:type="dxa"/>
            <w:vMerge/>
            <w:shd w:val="clear" w:color="auto" w:fill="auto"/>
          </w:tcPr>
          <w:p w14:paraId="59BB373E" w14:textId="77777777" w:rsidR="005F371D" w:rsidRPr="00EB2E98" w:rsidRDefault="005F371D" w:rsidP="005F371D"/>
        </w:tc>
        <w:tc>
          <w:tcPr>
            <w:tcW w:w="1264" w:type="dxa"/>
          </w:tcPr>
          <w:p w14:paraId="7E432ECB" w14:textId="77777777" w:rsidR="005F371D" w:rsidRPr="00EB2E98" w:rsidRDefault="005F371D" w:rsidP="005F371D">
            <w:pPr>
              <w:rPr>
                <w:rFonts w:cs="Arial"/>
                <w:bCs/>
              </w:rPr>
            </w:pPr>
          </w:p>
        </w:tc>
      </w:tr>
      <w:tr w:rsidR="005F371D" w:rsidRPr="00EB2E98" w14:paraId="0CD4FA8B" w14:textId="77777777" w:rsidTr="0020075D">
        <w:trPr>
          <w:trHeight w:val="357"/>
        </w:trPr>
        <w:tc>
          <w:tcPr>
            <w:tcW w:w="900" w:type="dxa"/>
            <w:vMerge/>
            <w:shd w:val="clear" w:color="auto" w:fill="auto"/>
          </w:tcPr>
          <w:p w14:paraId="7ABC0B5E" w14:textId="77777777" w:rsidR="005F371D" w:rsidRPr="00EB2E98" w:rsidRDefault="005F371D" w:rsidP="005F371D"/>
        </w:tc>
        <w:tc>
          <w:tcPr>
            <w:tcW w:w="1502" w:type="dxa"/>
            <w:vMerge/>
            <w:shd w:val="clear" w:color="auto" w:fill="auto"/>
          </w:tcPr>
          <w:p w14:paraId="1B0D0A44" w14:textId="77777777" w:rsidR="005F371D" w:rsidRPr="00EB2E98" w:rsidRDefault="005F371D" w:rsidP="005F371D">
            <w:pPr>
              <w:rPr>
                <w:b/>
              </w:rPr>
            </w:pPr>
          </w:p>
        </w:tc>
        <w:tc>
          <w:tcPr>
            <w:tcW w:w="3060" w:type="dxa"/>
            <w:vMerge w:val="restart"/>
            <w:shd w:val="clear" w:color="auto" w:fill="auto"/>
          </w:tcPr>
          <w:p w14:paraId="5E4F8295" w14:textId="77777777" w:rsidR="005F371D" w:rsidRPr="00EB2E98" w:rsidRDefault="005F371D" w:rsidP="005F371D">
            <w:pPr>
              <w:rPr>
                <w:rFonts w:cs="Arial"/>
                <w:bCs/>
              </w:rPr>
            </w:pPr>
            <w:r w:rsidRPr="00EB2E98">
              <w:rPr>
                <w:rFonts w:cs="Arial"/>
                <w:bCs/>
              </w:rPr>
              <w:t xml:space="preserve">in the </w:t>
            </w:r>
            <w:r w:rsidRPr="00EB2E98">
              <w:rPr>
                <w:rStyle w:val="SAPScreenElement"/>
              </w:rPr>
              <w:t xml:space="preserve">Original Document Custody Details </w:t>
            </w:r>
            <w:r w:rsidRPr="00EB2E98">
              <w:rPr>
                <w:rFonts w:cs="Arial"/>
                <w:bCs/>
              </w:rPr>
              <w:t>part of the form</w:t>
            </w:r>
            <w:r w:rsidRPr="00EB2E98">
              <w:t xml:space="preserve"> make the following entries</w:t>
            </w:r>
            <w:r w:rsidRPr="00EB2E98">
              <w:rPr>
                <w:rFonts w:cs="Arial"/>
                <w:bCs/>
              </w:rPr>
              <w:t>:</w:t>
            </w:r>
          </w:p>
        </w:tc>
        <w:tc>
          <w:tcPr>
            <w:tcW w:w="4230" w:type="dxa"/>
            <w:shd w:val="clear" w:color="auto" w:fill="auto"/>
          </w:tcPr>
          <w:p w14:paraId="2B516A98" w14:textId="77777777" w:rsidR="005F371D" w:rsidRPr="00EB2E98" w:rsidRDefault="005F371D" w:rsidP="005F371D">
            <w:pPr>
              <w:rPr>
                <w:rStyle w:val="SAPScreenElement"/>
              </w:rPr>
            </w:pPr>
            <w:r w:rsidRPr="00EB2E98">
              <w:rPr>
                <w:rStyle w:val="SAPScreenElement"/>
              </w:rPr>
              <w:t>Start From:</w:t>
            </w:r>
            <w:r w:rsidRPr="00EB2E98">
              <w:t xml:space="preserve"> select from calendar help the start date of keeping the original copy of the identification document</w:t>
            </w:r>
          </w:p>
        </w:tc>
        <w:tc>
          <w:tcPr>
            <w:tcW w:w="3330" w:type="dxa"/>
            <w:vMerge w:val="restart"/>
            <w:shd w:val="clear" w:color="auto" w:fill="auto"/>
          </w:tcPr>
          <w:p w14:paraId="6D73023D" w14:textId="77777777" w:rsidR="005F371D" w:rsidRPr="00EB2E98" w:rsidRDefault="005F371D" w:rsidP="005F371D"/>
        </w:tc>
        <w:tc>
          <w:tcPr>
            <w:tcW w:w="1264" w:type="dxa"/>
          </w:tcPr>
          <w:p w14:paraId="7029C0C3" w14:textId="77777777" w:rsidR="005F371D" w:rsidRPr="00EB2E98" w:rsidRDefault="005F371D" w:rsidP="005F371D">
            <w:pPr>
              <w:rPr>
                <w:rFonts w:cs="Arial"/>
                <w:bCs/>
              </w:rPr>
            </w:pPr>
          </w:p>
        </w:tc>
      </w:tr>
      <w:tr w:rsidR="005F371D" w:rsidRPr="00EB2E98" w14:paraId="22519FA0" w14:textId="77777777" w:rsidTr="0020075D">
        <w:trPr>
          <w:trHeight w:val="357"/>
        </w:trPr>
        <w:tc>
          <w:tcPr>
            <w:tcW w:w="900" w:type="dxa"/>
            <w:vMerge/>
            <w:shd w:val="clear" w:color="auto" w:fill="auto"/>
          </w:tcPr>
          <w:p w14:paraId="619C6A28" w14:textId="77777777" w:rsidR="005F371D" w:rsidRPr="00EB2E98" w:rsidRDefault="005F371D" w:rsidP="005F371D"/>
        </w:tc>
        <w:tc>
          <w:tcPr>
            <w:tcW w:w="1502" w:type="dxa"/>
            <w:vMerge/>
            <w:shd w:val="clear" w:color="auto" w:fill="auto"/>
          </w:tcPr>
          <w:p w14:paraId="48A15B32" w14:textId="77777777" w:rsidR="005F371D" w:rsidRPr="00EB2E98" w:rsidRDefault="005F371D" w:rsidP="005F371D">
            <w:pPr>
              <w:rPr>
                <w:b/>
              </w:rPr>
            </w:pPr>
          </w:p>
        </w:tc>
        <w:tc>
          <w:tcPr>
            <w:tcW w:w="3060" w:type="dxa"/>
            <w:vMerge/>
            <w:shd w:val="clear" w:color="auto" w:fill="auto"/>
          </w:tcPr>
          <w:p w14:paraId="71345EC2" w14:textId="77777777" w:rsidR="005F371D" w:rsidRPr="00EB2E98" w:rsidRDefault="005F371D" w:rsidP="005F371D">
            <w:pPr>
              <w:rPr>
                <w:rFonts w:cs="Arial"/>
                <w:bCs/>
              </w:rPr>
            </w:pPr>
          </w:p>
        </w:tc>
        <w:tc>
          <w:tcPr>
            <w:tcW w:w="4230" w:type="dxa"/>
            <w:shd w:val="clear" w:color="auto" w:fill="auto"/>
          </w:tcPr>
          <w:p w14:paraId="01243144" w14:textId="77777777" w:rsidR="005F371D" w:rsidRPr="00EB2E98" w:rsidRDefault="005F371D" w:rsidP="005F371D">
            <w:r w:rsidRPr="00EB2E98">
              <w:rPr>
                <w:rStyle w:val="SAPScreenElement"/>
              </w:rPr>
              <w:t>Custodian:</w:t>
            </w:r>
            <w:r w:rsidRPr="00EB2E98">
              <w:t xml:space="preserve"> select from drop-down</w:t>
            </w:r>
          </w:p>
          <w:p w14:paraId="6482A9AF" w14:textId="77777777" w:rsidR="005F371D" w:rsidRPr="00EB2E98" w:rsidRDefault="005F371D" w:rsidP="008E6001">
            <w:pPr>
              <w:pStyle w:val="SAPNoteHeading"/>
              <w:ind w:left="404"/>
            </w:pPr>
            <w:r w:rsidRPr="00EB2E98">
              <w:rPr>
                <w:noProof/>
              </w:rPr>
              <w:drawing>
                <wp:inline distT="0" distB="0" distL="0" distR="0" wp14:anchorId="7D26199D" wp14:editId="39B19711">
                  <wp:extent cx="228600" cy="228600"/>
                  <wp:effectExtent l="0" t="0" r="0" b="0"/>
                  <wp:docPr id="6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B2E98">
              <w:t> Note</w:t>
            </w:r>
          </w:p>
          <w:p w14:paraId="03B49052" w14:textId="77777777" w:rsidR="005F371D" w:rsidRPr="00EB2E98" w:rsidRDefault="005F371D" w:rsidP="008E6001">
            <w:pPr>
              <w:ind w:left="404"/>
              <w:rPr>
                <w:rStyle w:val="SAPScreenElement"/>
              </w:rPr>
            </w:pPr>
            <w:r w:rsidRPr="00EB2E98">
              <w:rPr>
                <w:noProof/>
              </w:rPr>
              <w:t>The document can be kept by the employee him-/herself, or by the HR Administrator.</w:t>
            </w:r>
          </w:p>
        </w:tc>
        <w:tc>
          <w:tcPr>
            <w:tcW w:w="3330" w:type="dxa"/>
            <w:vMerge/>
            <w:shd w:val="clear" w:color="auto" w:fill="auto"/>
          </w:tcPr>
          <w:p w14:paraId="41114E64" w14:textId="77777777" w:rsidR="005F371D" w:rsidRPr="00EB2E98" w:rsidRDefault="005F371D" w:rsidP="005F371D"/>
        </w:tc>
        <w:tc>
          <w:tcPr>
            <w:tcW w:w="1264" w:type="dxa"/>
          </w:tcPr>
          <w:p w14:paraId="4FF9196F" w14:textId="77777777" w:rsidR="005F371D" w:rsidRPr="00EB2E98" w:rsidRDefault="005F371D" w:rsidP="005F371D">
            <w:pPr>
              <w:rPr>
                <w:rFonts w:cs="Arial"/>
                <w:bCs/>
              </w:rPr>
            </w:pPr>
          </w:p>
        </w:tc>
      </w:tr>
      <w:tr w:rsidR="005F371D" w:rsidRPr="00EB2E98" w14:paraId="3C3E6A29" w14:textId="77777777" w:rsidTr="0020075D">
        <w:trPr>
          <w:trHeight w:val="357"/>
        </w:trPr>
        <w:tc>
          <w:tcPr>
            <w:tcW w:w="900" w:type="dxa"/>
            <w:vMerge/>
            <w:shd w:val="clear" w:color="auto" w:fill="auto"/>
          </w:tcPr>
          <w:p w14:paraId="306590F9" w14:textId="77777777" w:rsidR="005F371D" w:rsidRPr="00EB2E98" w:rsidRDefault="005F371D" w:rsidP="005F371D"/>
        </w:tc>
        <w:tc>
          <w:tcPr>
            <w:tcW w:w="1502" w:type="dxa"/>
            <w:vMerge/>
            <w:shd w:val="clear" w:color="auto" w:fill="auto"/>
          </w:tcPr>
          <w:p w14:paraId="43775DC0" w14:textId="77777777" w:rsidR="005F371D" w:rsidRPr="00EB2E98" w:rsidRDefault="005F371D" w:rsidP="005F371D">
            <w:pPr>
              <w:rPr>
                <w:b/>
              </w:rPr>
            </w:pPr>
          </w:p>
        </w:tc>
        <w:tc>
          <w:tcPr>
            <w:tcW w:w="3060" w:type="dxa"/>
            <w:vMerge/>
            <w:shd w:val="clear" w:color="auto" w:fill="auto"/>
          </w:tcPr>
          <w:p w14:paraId="5554588E" w14:textId="77777777" w:rsidR="005F371D" w:rsidRPr="00EB2E98" w:rsidRDefault="005F371D" w:rsidP="005F371D">
            <w:pPr>
              <w:rPr>
                <w:rFonts w:cs="Arial"/>
                <w:bCs/>
              </w:rPr>
            </w:pPr>
          </w:p>
        </w:tc>
        <w:tc>
          <w:tcPr>
            <w:tcW w:w="4230" w:type="dxa"/>
            <w:shd w:val="clear" w:color="auto" w:fill="auto"/>
          </w:tcPr>
          <w:p w14:paraId="1FD61635" w14:textId="77777777" w:rsidR="005F371D" w:rsidRPr="00EB2E98" w:rsidRDefault="005F371D" w:rsidP="005F371D">
            <w:pPr>
              <w:rPr>
                <w:rStyle w:val="SAPScreenElement"/>
              </w:rPr>
            </w:pPr>
            <w:r w:rsidRPr="00EB2E98">
              <w:rPr>
                <w:rStyle w:val="SAPScreenElement"/>
              </w:rPr>
              <w:t>ID of HR User:</w:t>
            </w:r>
            <w:r w:rsidRPr="00EB2E98">
              <w:t xml:space="preserve"> in case you have selected as custodian </w:t>
            </w:r>
            <w:r w:rsidRPr="00EB2E98">
              <w:rPr>
                <w:rStyle w:val="SAPMonospace"/>
              </w:rPr>
              <w:t>HR User</w:t>
            </w:r>
            <w:r w:rsidRPr="00EB2E98">
              <w:t xml:space="preserve">, enter his/her ID as appropriate </w:t>
            </w:r>
          </w:p>
        </w:tc>
        <w:tc>
          <w:tcPr>
            <w:tcW w:w="3330" w:type="dxa"/>
            <w:vMerge/>
            <w:shd w:val="clear" w:color="auto" w:fill="auto"/>
          </w:tcPr>
          <w:p w14:paraId="731EA1D4" w14:textId="77777777" w:rsidR="005F371D" w:rsidRPr="00EB2E98" w:rsidRDefault="005F371D" w:rsidP="005F371D"/>
        </w:tc>
        <w:tc>
          <w:tcPr>
            <w:tcW w:w="1264" w:type="dxa"/>
          </w:tcPr>
          <w:p w14:paraId="79333327" w14:textId="77777777" w:rsidR="005F371D" w:rsidRPr="00EB2E98" w:rsidRDefault="005F371D" w:rsidP="005F371D">
            <w:pPr>
              <w:rPr>
                <w:rFonts w:cs="Arial"/>
                <w:bCs/>
              </w:rPr>
            </w:pPr>
          </w:p>
        </w:tc>
      </w:tr>
      <w:tr w:rsidR="005F371D" w:rsidRPr="00EB2E98" w14:paraId="24E25648" w14:textId="77777777" w:rsidTr="0020075D">
        <w:trPr>
          <w:trHeight w:val="357"/>
        </w:trPr>
        <w:tc>
          <w:tcPr>
            <w:tcW w:w="900" w:type="dxa"/>
            <w:vMerge/>
            <w:shd w:val="clear" w:color="auto" w:fill="auto"/>
          </w:tcPr>
          <w:p w14:paraId="417B7EA3" w14:textId="77777777" w:rsidR="005F371D" w:rsidRPr="00EB2E98" w:rsidRDefault="005F371D" w:rsidP="005F371D"/>
        </w:tc>
        <w:tc>
          <w:tcPr>
            <w:tcW w:w="1502" w:type="dxa"/>
            <w:vMerge/>
            <w:shd w:val="clear" w:color="auto" w:fill="auto"/>
          </w:tcPr>
          <w:p w14:paraId="39B60197" w14:textId="77777777" w:rsidR="005F371D" w:rsidRPr="00EB2E98" w:rsidRDefault="005F371D" w:rsidP="005F371D">
            <w:pPr>
              <w:rPr>
                <w:b/>
              </w:rPr>
            </w:pPr>
          </w:p>
        </w:tc>
        <w:tc>
          <w:tcPr>
            <w:tcW w:w="3060" w:type="dxa"/>
            <w:vMerge/>
            <w:shd w:val="clear" w:color="auto" w:fill="auto"/>
          </w:tcPr>
          <w:p w14:paraId="1667D78C" w14:textId="77777777" w:rsidR="005F371D" w:rsidRPr="00EB2E98" w:rsidRDefault="005F371D" w:rsidP="005F371D">
            <w:pPr>
              <w:rPr>
                <w:rFonts w:cs="Arial"/>
                <w:bCs/>
              </w:rPr>
            </w:pPr>
          </w:p>
        </w:tc>
        <w:tc>
          <w:tcPr>
            <w:tcW w:w="4230" w:type="dxa"/>
            <w:shd w:val="clear" w:color="auto" w:fill="auto"/>
          </w:tcPr>
          <w:p w14:paraId="28C4D999" w14:textId="77777777" w:rsidR="005F371D" w:rsidRPr="00EB2E98" w:rsidRDefault="005F371D" w:rsidP="005F371D">
            <w:pPr>
              <w:rPr>
                <w:rStyle w:val="SAPScreenElement"/>
              </w:rPr>
            </w:pPr>
            <w:r w:rsidRPr="00EB2E98">
              <w:rPr>
                <w:rStyle w:val="SAPScreenElement"/>
              </w:rPr>
              <w:t>Name of HR User:</w:t>
            </w:r>
            <w:r w:rsidRPr="00EB2E98">
              <w:t xml:space="preserve"> defaulted upon entering </w:t>
            </w:r>
            <w:r w:rsidRPr="00EB2E98">
              <w:rPr>
                <w:rStyle w:val="SAPScreenElement"/>
              </w:rPr>
              <w:t xml:space="preserve">ID of HR User; </w:t>
            </w:r>
            <w:r w:rsidRPr="00EB2E98">
              <w:t>read-only field</w:t>
            </w:r>
          </w:p>
        </w:tc>
        <w:tc>
          <w:tcPr>
            <w:tcW w:w="3330" w:type="dxa"/>
            <w:vMerge/>
            <w:shd w:val="clear" w:color="auto" w:fill="auto"/>
          </w:tcPr>
          <w:p w14:paraId="22DC7DDA" w14:textId="77777777" w:rsidR="005F371D" w:rsidRPr="00EB2E98" w:rsidRDefault="005F371D" w:rsidP="005F371D"/>
        </w:tc>
        <w:tc>
          <w:tcPr>
            <w:tcW w:w="1264" w:type="dxa"/>
          </w:tcPr>
          <w:p w14:paraId="7FD4E1AB" w14:textId="77777777" w:rsidR="005F371D" w:rsidRPr="00EB2E98" w:rsidRDefault="005F371D" w:rsidP="005F371D">
            <w:pPr>
              <w:rPr>
                <w:rFonts w:cs="Arial"/>
                <w:bCs/>
              </w:rPr>
            </w:pPr>
          </w:p>
        </w:tc>
      </w:tr>
      <w:tr w:rsidR="005F371D" w:rsidRPr="00EB2E98" w14:paraId="77AE92E0" w14:textId="77777777" w:rsidTr="0020075D">
        <w:trPr>
          <w:trHeight w:val="357"/>
        </w:trPr>
        <w:tc>
          <w:tcPr>
            <w:tcW w:w="900" w:type="dxa"/>
            <w:shd w:val="clear" w:color="auto" w:fill="auto"/>
          </w:tcPr>
          <w:p w14:paraId="1A14D70F" w14:textId="77777777" w:rsidR="005F371D" w:rsidRPr="00EB2E98" w:rsidRDefault="005F371D" w:rsidP="005F371D">
            <w:r w:rsidRPr="00EB2E98">
              <w:t>8</w:t>
            </w:r>
          </w:p>
        </w:tc>
        <w:tc>
          <w:tcPr>
            <w:tcW w:w="1502" w:type="dxa"/>
            <w:shd w:val="clear" w:color="auto" w:fill="auto"/>
          </w:tcPr>
          <w:p w14:paraId="2C8B1831" w14:textId="77777777" w:rsidR="005F371D" w:rsidRPr="00EB2E98" w:rsidRDefault="005F371D" w:rsidP="005F371D">
            <w:pPr>
              <w:rPr>
                <w:rStyle w:val="SAPEmphasis"/>
              </w:rPr>
            </w:pPr>
            <w:r w:rsidRPr="00EB2E98">
              <w:rPr>
                <w:rStyle w:val="SAPEmphasis"/>
              </w:rPr>
              <w:t>Save Personal ID</w:t>
            </w:r>
          </w:p>
        </w:tc>
        <w:tc>
          <w:tcPr>
            <w:tcW w:w="3060" w:type="dxa"/>
            <w:shd w:val="clear" w:color="auto" w:fill="auto"/>
          </w:tcPr>
          <w:p w14:paraId="6F2BDD0D" w14:textId="77777777" w:rsidR="005F371D" w:rsidRPr="00EB2E98" w:rsidRDefault="005F371D" w:rsidP="005F371D">
            <w:pPr>
              <w:rPr>
                <w:rFonts w:cs="Arial"/>
                <w:bCs/>
              </w:rPr>
            </w:pPr>
            <w:r w:rsidRPr="00EB2E98">
              <w:t xml:space="preserve">Choose the </w:t>
            </w:r>
            <w:r w:rsidRPr="00EB2E98">
              <w:rPr>
                <w:rStyle w:val="SAPScreenElement"/>
              </w:rPr>
              <w:t>Save</w:t>
            </w:r>
            <w:r w:rsidRPr="00EB2E98">
              <w:t xml:space="preserve"> button.</w:t>
            </w:r>
          </w:p>
        </w:tc>
        <w:tc>
          <w:tcPr>
            <w:tcW w:w="4230" w:type="dxa"/>
            <w:shd w:val="clear" w:color="auto" w:fill="auto"/>
          </w:tcPr>
          <w:p w14:paraId="00CC1FFB" w14:textId="77777777" w:rsidR="005F371D" w:rsidRPr="00EB2E98" w:rsidRDefault="005F371D" w:rsidP="005F371D">
            <w:pPr>
              <w:rPr>
                <w:i/>
              </w:rPr>
            </w:pPr>
          </w:p>
        </w:tc>
        <w:tc>
          <w:tcPr>
            <w:tcW w:w="3330" w:type="dxa"/>
            <w:shd w:val="clear" w:color="auto" w:fill="auto"/>
          </w:tcPr>
          <w:p w14:paraId="31F39529" w14:textId="77777777" w:rsidR="005F371D" w:rsidRPr="00EB2E98" w:rsidRDefault="005F371D" w:rsidP="005F371D">
            <w:r w:rsidRPr="00EB2E98">
              <w:rPr>
                <w:rFonts w:cs="Arial"/>
                <w:bCs/>
              </w:rPr>
              <w:t>A system message about data saving is generated.</w:t>
            </w:r>
          </w:p>
        </w:tc>
        <w:tc>
          <w:tcPr>
            <w:tcW w:w="1264" w:type="dxa"/>
          </w:tcPr>
          <w:p w14:paraId="68AE097B" w14:textId="77777777" w:rsidR="005F371D" w:rsidRPr="00EB2E98" w:rsidRDefault="005F371D" w:rsidP="005F371D">
            <w:pPr>
              <w:rPr>
                <w:rFonts w:cs="Arial"/>
                <w:bCs/>
              </w:rPr>
            </w:pPr>
          </w:p>
        </w:tc>
      </w:tr>
      <w:tr w:rsidR="005F371D" w:rsidRPr="00EB2E98" w14:paraId="3CFA26D9" w14:textId="77777777" w:rsidTr="0020075D">
        <w:trPr>
          <w:trHeight w:val="357"/>
        </w:trPr>
        <w:tc>
          <w:tcPr>
            <w:tcW w:w="900" w:type="dxa"/>
            <w:shd w:val="clear" w:color="auto" w:fill="auto"/>
          </w:tcPr>
          <w:p w14:paraId="7F45A623" w14:textId="77777777" w:rsidR="005F371D" w:rsidRPr="00EB2E98" w:rsidRDefault="005F371D" w:rsidP="005F371D">
            <w:r w:rsidRPr="00EB2E98">
              <w:t>9</w:t>
            </w:r>
          </w:p>
        </w:tc>
        <w:tc>
          <w:tcPr>
            <w:tcW w:w="1502" w:type="dxa"/>
            <w:shd w:val="clear" w:color="auto" w:fill="auto"/>
          </w:tcPr>
          <w:p w14:paraId="2E039C34" w14:textId="77777777" w:rsidR="005F371D" w:rsidRPr="00EB2E98" w:rsidRDefault="005F371D" w:rsidP="005F371D">
            <w:pPr>
              <w:rPr>
                <w:rStyle w:val="SAPEmphasis"/>
              </w:rPr>
            </w:pPr>
            <w:r w:rsidRPr="00EB2E98">
              <w:rPr>
                <w:rStyle w:val="SAPEmphasis"/>
              </w:rPr>
              <w:t>Create Other Personal ID Records (Optional)</w:t>
            </w:r>
          </w:p>
        </w:tc>
        <w:tc>
          <w:tcPr>
            <w:tcW w:w="3060" w:type="dxa"/>
            <w:shd w:val="clear" w:color="auto" w:fill="auto"/>
          </w:tcPr>
          <w:p w14:paraId="5B8C4ABC" w14:textId="77777777" w:rsidR="005F371D" w:rsidRPr="00EB2E98" w:rsidRDefault="005F371D" w:rsidP="005F371D">
            <w:r w:rsidRPr="00EB2E98">
              <w:t>If appropriate, repeat test steps # 6, # 7 and # 8 to maintain other family members or dependents.</w:t>
            </w:r>
          </w:p>
        </w:tc>
        <w:tc>
          <w:tcPr>
            <w:tcW w:w="4230" w:type="dxa"/>
            <w:shd w:val="clear" w:color="auto" w:fill="auto"/>
          </w:tcPr>
          <w:p w14:paraId="301BF1F4" w14:textId="77777777" w:rsidR="005F371D" w:rsidRPr="00EB2E98" w:rsidRDefault="005F371D" w:rsidP="005F371D">
            <w:pPr>
              <w:rPr>
                <w:i/>
              </w:rPr>
            </w:pPr>
          </w:p>
        </w:tc>
        <w:tc>
          <w:tcPr>
            <w:tcW w:w="3330" w:type="dxa"/>
            <w:shd w:val="clear" w:color="auto" w:fill="auto"/>
          </w:tcPr>
          <w:p w14:paraId="3B1DE772" w14:textId="77777777" w:rsidR="005F371D" w:rsidRPr="00EB2E98" w:rsidRDefault="005F371D" w:rsidP="005F371D">
            <w:pPr>
              <w:rPr>
                <w:rFonts w:cs="Arial"/>
                <w:bCs/>
              </w:rPr>
            </w:pPr>
          </w:p>
        </w:tc>
        <w:tc>
          <w:tcPr>
            <w:tcW w:w="1264" w:type="dxa"/>
          </w:tcPr>
          <w:p w14:paraId="0544D709" w14:textId="77777777" w:rsidR="005F371D" w:rsidRPr="00EB2E98" w:rsidRDefault="005F371D" w:rsidP="005F371D">
            <w:pPr>
              <w:rPr>
                <w:rFonts w:cs="Arial"/>
                <w:bCs/>
              </w:rPr>
            </w:pPr>
          </w:p>
        </w:tc>
      </w:tr>
    </w:tbl>
    <w:p w14:paraId="63B11D9C" w14:textId="77777777" w:rsidR="005F371D" w:rsidRPr="00EB2E98" w:rsidRDefault="005F371D" w:rsidP="005C42AC">
      <w:pPr>
        <w:pStyle w:val="Heading4"/>
        <w:ind w:left="1418" w:hanging="1418"/>
      </w:pPr>
      <w:bookmarkStart w:id="1184" w:name="_Toc464835731"/>
      <w:bookmarkStart w:id="1185" w:name="_Toc474655447"/>
      <w:bookmarkStart w:id="1186" w:name="_Toc507433259"/>
      <w:r w:rsidRPr="00EB2E98">
        <w:t>Maintaining Social Insurance Data</w:t>
      </w:r>
      <w:bookmarkEnd w:id="1184"/>
      <w:bookmarkEnd w:id="1185"/>
      <w:bookmarkEnd w:id="1186"/>
    </w:p>
    <w:p w14:paraId="1CC9CE27" w14:textId="77777777" w:rsidR="005F371D" w:rsidRPr="00EB2E98" w:rsidRDefault="005F371D" w:rsidP="005F371D">
      <w:pPr>
        <w:pStyle w:val="SAPKeyblockTitle"/>
      </w:pPr>
      <w:r w:rsidRPr="00EB2E98">
        <w:t>Test Administration</w:t>
      </w:r>
    </w:p>
    <w:p w14:paraId="04F677E7" w14:textId="77777777" w:rsidR="005F371D" w:rsidRPr="00EB2E98" w:rsidRDefault="005F371D" w:rsidP="005F371D">
      <w:r w:rsidRPr="00EB2E98">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5F371D" w:rsidRPr="00EB2E98" w14:paraId="08C91B7F" w14:textId="77777777" w:rsidTr="00002278">
        <w:tc>
          <w:tcPr>
            <w:tcW w:w="2280" w:type="dxa"/>
            <w:tcBorders>
              <w:top w:val="single" w:sz="8" w:space="0" w:color="999999"/>
              <w:left w:val="single" w:sz="8" w:space="0" w:color="999999"/>
              <w:bottom w:val="single" w:sz="8" w:space="0" w:color="999999"/>
              <w:right w:val="single" w:sz="8" w:space="0" w:color="999999"/>
            </w:tcBorders>
            <w:hideMark/>
          </w:tcPr>
          <w:p w14:paraId="7E628233" w14:textId="77777777" w:rsidR="005F371D" w:rsidRPr="00EB2E98" w:rsidRDefault="005F371D" w:rsidP="005F371D">
            <w:pPr>
              <w:rPr>
                <w:rStyle w:val="SAPEmphasis"/>
              </w:rPr>
            </w:pPr>
            <w:r w:rsidRPr="00EB2E98">
              <w:rPr>
                <w:rStyle w:val="SAPEmphasis"/>
                <w:lang w:eastAsia="zh-CN"/>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2429E1F4" w14:textId="77777777" w:rsidR="005F371D" w:rsidRPr="00EB2E98" w:rsidRDefault="005F371D" w:rsidP="005F371D">
            <w:pPr>
              <w:rPr>
                <w:lang w:eastAsia="zh-CN"/>
              </w:rPr>
            </w:pPr>
            <w:r w:rsidRPr="00EB2E98">
              <w:rPr>
                <w:lang w:eastAsia="zh-CN"/>
              </w:rPr>
              <w:t>&lt;X.XX&gt;</w:t>
            </w:r>
          </w:p>
        </w:tc>
        <w:tc>
          <w:tcPr>
            <w:tcW w:w="2401" w:type="dxa"/>
            <w:tcBorders>
              <w:top w:val="single" w:sz="8" w:space="0" w:color="999999"/>
              <w:left w:val="single" w:sz="8" w:space="0" w:color="999999"/>
              <w:bottom w:val="single" w:sz="8" w:space="0" w:color="999999"/>
              <w:right w:val="single" w:sz="8" w:space="0" w:color="999999"/>
            </w:tcBorders>
            <w:hideMark/>
          </w:tcPr>
          <w:p w14:paraId="75CE1831" w14:textId="77777777" w:rsidR="005F371D" w:rsidRPr="00EB2E98" w:rsidRDefault="005F371D" w:rsidP="005F371D">
            <w:pPr>
              <w:rPr>
                <w:rStyle w:val="SAPEmphasis"/>
              </w:rPr>
            </w:pPr>
            <w:r w:rsidRPr="00EB2E98">
              <w:rPr>
                <w:rStyle w:val="SAPEmphasis"/>
                <w:lang w:eastAsia="zh-CN"/>
              </w:rPr>
              <w:t>Tester Name</w:t>
            </w:r>
          </w:p>
        </w:tc>
        <w:tc>
          <w:tcPr>
            <w:tcW w:w="2401" w:type="dxa"/>
            <w:tcBorders>
              <w:top w:val="single" w:sz="8" w:space="0" w:color="999999"/>
              <w:left w:val="single" w:sz="8" w:space="0" w:color="999999"/>
              <w:bottom w:val="single" w:sz="8" w:space="0" w:color="999999"/>
              <w:right w:val="single" w:sz="8" w:space="0" w:color="999999"/>
            </w:tcBorders>
          </w:tcPr>
          <w:p w14:paraId="7E8305BC" w14:textId="77777777" w:rsidR="005F371D" w:rsidRPr="00EB2E98" w:rsidRDefault="005F371D" w:rsidP="005F371D">
            <w:pPr>
              <w:rPr>
                <w:lang w:eastAsia="zh-CN"/>
              </w:rPr>
            </w:pPr>
            <w:r w:rsidRPr="00EB2E98">
              <w:rPr>
                <w:lang w:eastAsia="zh-CN"/>
              </w:rP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037FF9E8" w14:textId="77777777" w:rsidR="005F371D" w:rsidRPr="00EB2E98" w:rsidRDefault="005F371D" w:rsidP="005F371D">
            <w:pPr>
              <w:rPr>
                <w:rStyle w:val="SAPEmphasis"/>
              </w:rPr>
            </w:pPr>
            <w:r w:rsidRPr="00EB2E98">
              <w:rPr>
                <w:rStyle w:val="SAPEmphasis"/>
                <w:lang w:eastAsia="zh-CN"/>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5FA2EF74" w14:textId="7E046101" w:rsidR="005F371D" w:rsidRPr="00EB2E98" w:rsidRDefault="00FD11AD" w:rsidP="005F371D">
            <w:pPr>
              <w:rPr>
                <w:lang w:eastAsia="zh-CN"/>
              </w:rPr>
            </w:pPr>
            <w:r>
              <w:rPr>
                <w:lang w:eastAsia="zh-CN"/>
              </w:rPr>
              <w:t>&lt;date&gt;</w:t>
            </w:r>
          </w:p>
        </w:tc>
      </w:tr>
      <w:tr w:rsidR="005F371D" w:rsidRPr="00EB2E98" w14:paraId="5977F05D" w14:textId="77777777" w:rsidTr="00002278">
        <w:tc>
          <w:tcPr>
            <w:tcW w:w="2280" w:type="dxa"/>
            <w:tcBorders>
              <w:top w:val="single" w:sz="8" w:space="0" w:color="999999"/>
              <w:left w:val="single" w:sz="8" w:space="0" w:color="999999"/>
              <w:bottom w:val="single" w:sz="8" w:space="0" w:color="999999"/>
              <w:right w:val="single" w:sz="8" w:space="0" w:color="999999"/>
            </w:tcBorders>
            <w:hideMark/>
          </w:tcPr>
          <w:p w14:paraId="26308F43" w14:textId="77777777" w:rsidR="005F371D" w:rsidRPr="00EB2E98" w:rsidRDefault="005F371D" w:rsidP="005F371D">
            <w:pPr>
              <w:rPr>
                <w:rStyle w:val="SAPEmphasis"/>
              </w:rPr>
            </w:pPr>
            <w:r w:rsidRPr="00EB2E98">
              <w:rPr>
                <w:rStyle w:val="SAPEmphasis"/>
                <w:lang w:eastAsia="zh-CN"/>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2FF4B2B1" w14:textId="77777777" w:rsidR="005F371D" w:rsidRPr="00EB2E98" w:rsidRDefault="005F371D" w:rsidP="005F371D">
            <w:pPr>
              <w:rPr>
                <w:lang w:eastAsia="zh-CN"/>
              </w:rPr>
            </w:pPr>
            <w:r w:rsidRPr="00EB2E98">
              <w:t>HR Administrator</w:t>
            </w:r>
          </w:p>
        </w:tc>
      </w:tr>
      <w:tr w:rsidR="005F371D" w:rsidRPr="00EB2E98" w14:paraId="17FDE098" w14:textId="77777777" w:rsidTr="00002278">
        <w:tc>
          <w:tcPr>
            <w:tcW w:w="2280" w:type="dxa"/>
            <w:tcBorders>
              <w:top w:val="single" w:sz="8" w:space="0" w:color="999999"/>
              <w:left w:val="single" w:sz="8" w:space="0" w:color="999999"/>
              <w:bottom w:val="single" w:sz="8" w:space="0" w:color="999999"/>
              <w:right w:val="single" w:sz="8" w:space="0" w:color="999999"/>
            </w:tcBorders>
            <w:hideMark/>
          </w:tcPr>
          <w:p w14:paraId="694D053C" w14:textId="77777777" w:rsidR="005F371D" w:rsidRPr="00EB2E98" w:rsidRDefault="005F371D" w:rsidP="005F371D">
            <w:pPr>
              <w:rPr>
                <w:rStyle w:val="SAPEmphasis"/>
              </w:rPr>
            </w:pPr>
            <w:r w:rsidRPr="00EB2E98">
              <w:rPr>
                <w:rStyle w:val="SAPEmphasis"/>
                <w:lang w:eastAsia="zh-CN"/>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4ACECCC0" w14:textId="77777777" w:rsidR="005F371D" w:rsidRPr="00EB2E98" w:rsidRDefault="005F371D" w:rsidP="005F371D">
            <w:pPr>
              <w:rPr>
                <w:lang w:eastAsia="zh-CN"/>
              </w:rPr>
            </w:pPr>
            <w:r w:rsidRPr="00EB2E98">
              <w:rPr>
                <w:lang w:eastAsia="zh-CN"/>
              </w:rPr>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7A91C88C" w14:textId="77777777" w:rsidR="005F371D" w:rsidRPr="00EB2E98" w:rsidRDefault="005F371D" w:rsidP="005F371D">
            <w:pPr>
              <w:rPr>
                <w:rStyle w:val="SAPEmphasis"/>
              </w:rPr>
            </w:pPr>
            <w:r w:rsidRPr="00EB2E98">
              <w:rPr>
                <w:rStyle w:val="SAPEmphasis"/>
                <w:lang w:eastAsia="zh-CN"/>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45C7AB27" w14:textId="39B42B70" w:rsidR="005F371D" w:rsidRPr="00EB2E98" w:rsidRDefault="001861CE" w:rsidP="005F371D">
            <w:pPr>
              <w:rPr>
                <w:lang w:eastAsia="zh-CN"/>
              </w:rPr>
            </w:pPr>
            <w:r>
              <w:rPr>
                <w:lang w:eastAsia="zh-CN"/>
              </w:rPr>
              <w:t>&lt;duration&gt;</w:t>
            </w:r>
          </w:p>
        </w:tc>
      </w:tr>
    </w:tbl>
    <w:p w14:paraId="019DF081" w14:textId="77777777" w:rsidR="005F371D" w:rsidRPr="00EB2E98" w:rsidRDefault="005F371D" w:rsidP="005F371D">
      <w:pPr>
        <w:pStyle w:val="SAPKeyblockTitle"/>
      </w:pPr>
      <w:r w:rsidRPr="00EB2E98">
        <w:t>Purpose</w:t>
      </w:r>
    </w:p>
    <w:p w14:paraId="23202AB4" w14:textId="77777777" w:rsidR="005F371D" w:rsidRPr="00EB2E98" w:rsidRDefault="005F371D" w:rsidP="005F371D">
      <w:r w:rsidRPr="00EB2E98">
        <w:t>The General Organization of Social Insurance (GOSI) is the social insurance authority in the Kingdom of Saudi Arabia and defines a set of social insurance contributions to be made by both the employer and the employee. This authority collects contributions from employees and employers, and pays benefits to entitled insured persons and eligible family members.</w:t>
      </w:r>
    </w:p>
    <w:p w14:paraId="24130AD1" w14:textId="528603B4" w:rsidR="005F371D" w:rsidRDefault="005F371D" w:rsidP="005F371D">
      <w:r w:rsidRPr="00EB2E98">
        <w:t>The HR Administrator</w:t>
      </w:r>
      <w:r w:rsidRPr="00EB2E98" w:rsidDel="00455A3A">
        <w:t xml:space="preserve"> </w:t>
      </w:r>
      <w:r w:rsidRPr="00EB2E98">
        <w:t>maintains the required information for calculating GOSI contributions to be paid by an employee and employer.</w:t>
      </w:r>
    </w:p>
    <w:p w14:paraId="0992C796" w14:textId="77777777" w:rsidR="005F371D" w:rsidRPr="00EB2E98" w:rsidRDefault="005F371D" w:rsidP="005F371D">
      <w:pPr>
        <w:pStyle w:val="SAPKeyblockTitle"/>
      </w:pPr>
      <w:r w:rsidRPr="00EB2E98">
        <w:t>Prerequisites</w:t>
      </w:r>
    </w:p>
    <w:p w14:paraId="5EFF848B" w14:textId="77777777" w:rsidR="005F371D" w:rsidRPr="00EB2E98" w:rsidRDefault="005F371D" w:rsidP="005F371D">
      <w:r w:rsidRPr="00EB2E98">
        <w:t>To be eligible to make GOSI contributions, receive social insurance benefits, or both, the following conditions must be met:</w:t>
      </w:r>
    </w:p>
    <w:p w14:paraId="0B8CAFCA" w14:textId="77777777" w:rsidR="005F371D" w:rsidRPr="00EB2E98" w:rsidRDefault="005F371D" w:rsidP="006135FF">
      <w:pPr>
        <w:pStyle w:val="ListParagraph"/>
        <w:numPr>
          <w:ilvl w:val="0"/>
          <w:numId w:val="16"/>
        </w:numPr>
        <w:ind w:left="270" w:hanging="270"/>
      </w:pPr>
      <w:r w:rsidRPr="00EB2E98">
        <w:t>The employee must be on the payroll of an organization within Saudi Arabia.</w:t>
      </w:r>
    </w:p>
    <w:p w14:paraId="2F4087BD" w14:textId="77777777" w:rsidR="005F371D" w:rsidRPr="00EB2E98" w:rsidRDefault="005F371D" w:rsidP="006135FF">
      <w:pPr>
        <w:pStyle w:val="ListParagraph"/>
        <w:numPr>
          <w:ilvl w:val="0"/>
          <w:numId w:val="16"/>
        </w:numPr>
        <w:ind w:left="270" w:hanging="270"/>
      </w:pPr>
      <w:r w:rsidRPr="00EB2E98">
        <w:t>The sponsorship of an employee by an employer must be effective.</w:t>
      </w:r>
    </w:p>
    <w:p w14:paraId="59A42FB5" w14:textId="0A120386" w:rsidR="005F371D" w:rsidRPr="00EB2E98" w:rsidRDefault="005F371D" w:rsidP="006135FF">
      <w:pPr>
        <w:pStyle w:val="ListParagraph"/>
        <w:numPr>
          <w:ilvl w:val="0"/>
          <w:numId w:val="16"/>
        </w:numPr>
        <w:ind w:left="270" w:hanging="270"/>
      </w:pPr>
      <w:r w:rsidRPr="00EB2E98">
        <w:t xml:space="preserve">The employee should be of nationality SA (Saudi), or a </w:t>
      </w:r>
      <w:r w:rsidR="0020075D" w:rsidRPr="00EB2E98">
        <w:t>Gulf Cooperation Council national</w:t>
      </w:r>
      <w:r w:rsidR="0020075D">
        <w:t>,</w:t>
      </w:r>
      <w:r w:rsidRPr="00EB2E98">
        <w:t xml:space="preserve"> meaning</w:t>
      </w:r>
      <w:r w:rsidR="0020075D">
        <w:t xml:space="preserve"> he or she has</w:t>
      </w:r>
      <w:r w:rsidRPr="00EB2E98">
        <w:t xml:space="preserve"> one of the following nationalities: AE (</w:t>
      </w:r>
      <w:r w:rsidR="0020075D">
        <w:t>E</w:t>
      </w:r>
      <w:r w:rsidRPr="00EB2E98">
        <w:t>mirat</w:t>
      </w:r>
      <w:r w:rsidR="0020075D">
        <w:t>i</w:t>
      </w:r>
      <w:r w:rsidRPr="00EB2E98">
        <w:t>), BH (Bahraini), OM (Omani), QA (Qatari), or KW (Kuwaiti).</w:t>
      </w:r>
    </w:p>
    <w:p w14:paraId="0AC708A0" w14:textId="77777777" w:rsidR="005F371D" w:rsidRPr="00EB2E98" w:rsidRDefault="005F371D" w:rsidP="006135FF">
      <w:pPr>
        <w:pStyle w:val="ListParagraph"/>
        <w:numPr>
          <w:ilvl w:val="0"/>
          <w:numId w:val="16"/>
        </w:numPr>
        <w:ind w:left="270" w:hanging="270"/>
      </w:pPr>
      <w:r w:rsidRPr="00EB2E98">
        <w:t>The employee should hold an iqama under the sponsorship of a Saudi-based company.</w:t>
      </w:r>
    </w:p>
    <w:p w14:paraId="10A29BC0" w14:textId="77777777" w:rsidR="005F371D" w:rsidRPr="00EB2E98" w:rsidRDefault="005F371D" w:rsidP="005F371D">
      <w:pPr>
        <w:pStyle w:val="SAPKeyblockTitle"/>
      </w:pPr>
      <w:r w:rsidRPr="00EB2E98">
        <w:t>Procedure</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1322"/>
        <w:gridCol w:w="2520"/>
        <w:gridCol w:w="5040"/>
        <w:gridCol w:w="3240"/>
        <w:gridCol w:w="1264"/>
      </w:tblGrid>
      <w:tr w:rsidR="005F371D" w:rsidRPr="00EB2E98" w14:paraId="08D065B4" w14:textId="77777777" w:rsidTr="00002278">
        <w:trPr>
          <w:trHeight w:val="517"/>
          <w:tblHeader/>
        </w:trPr>
        <w:tc>
          <w:tcPr>
            <w:tcW w:w="900" w:type="dxa"/>
            <w:shd w:val="clear" w:color="auto" w:fill="999999"/>
          </w:tcPr>
          <w:p w14:paraId="60629FD2" w14:textId="77777777" w:rsidR="005F371D" w:rsidRPr="00EB2E98" w:rsidRDefault="005F371D" w:rsidP="005F371D">
            <w:pPr>
              <w:pStyle w:val="TableHeading"/>
              <w:rPr>
                <w:rFonts w:ascii="BentonSans Bold" w:hAnsi="BentonSans Bold"/>
                <w:bCs/>
                <w:color w:val="FFFFFF"/>
                <w:sz w:val="18"/>
              </w:rPr>
            </w:pPr>
            <w:r w:rsidRPr="00EB2E98">
              <w:rPr>
                <w:rFonts w:ascii="BentonSans Bold" w:hAnsi="BentonSans Bold"/>
                <w:bCs/>
                <w:color w:val="FFFFFF"/>
                <w:sz w:val="18"/>
              </w:rPr>
              <w:t>Test Step #</w:t>
            </w:r>
          </w:p>
        </w:tc>
        <w:tc>
          <w:tcPr>
            <w:tcW w:w="1322" w:type="dxa"/>
            <w:shd w:val="clear" w:color="auto" w:fill="999999"/>
          </w:tcPr>
          <w:p w14:paraId="429A283C" w14:textId="77777777" w:rsidR="005F371D" w:rsidRPr="00EB2E98" w:rsidRDefault="005F371D" w:rsidP="005F371D">
            <w:pPr>
              <w:pStyle w:val="TableHeading"/>
              <w:rPr>
                <w:rFonts w:ascii="BentonSans Bold" w:hAnsi="BentonSans Bold"/>
                <w:bCs/>
                <w:color w:val="FFFFFF"/>
                <w:sz w:val="18"/>
              </w:rPr>
            </w:pPr>
            <w:r w:rsidRPr="00EB2E98">
              <w:rPr>
                <w:rFonts w:ascii="BentonSans Bold" w:hAnsi="BentonSans Bold"/>
                <w:bCs/>
                <w:color w:val="FFFFFF"/>
                <w:sz w:val="18"/>
              </w:rPr>
              <w:t>Test Step Name</w:t>
            </w:r>
          </w:p>
        </w:tc>
        <w:tc>
          <w:tcPr>
            <w:tcW w:w="2520" w:type="dxa"/>
            <w:shd w:val="clear" w:color="auto" w:fill="999999"/>
          </w:tcPr>
          <w:p w14:paraId="2F0663AF" w14:textId="77777777" w:rsidR="005F371D" w:rsidRPr="00EB2E98" w:rsidRDefault="005F371D" w:rsidP="005F371D">
            <w:pPr>
              <w:pStyle w:val="TableHeading"/>
              <w:rPr>
                <w:rFonts w:ascii="BentonSans Bold" w:hAnsi="BentonSans Bold"/>
                <w:bCs/>
                <w:color w:val="FFFFFF"/>
                <w:sz w:val="18"/>
              </w:rPr>
            </w:pPr>
            <w:r w:rsidRPr="00EB2E98">
              <w:rPr>
                <w:rFonts w:ascii="BentonSans Bold" w:hAnsi="BentonSans Bold"/>
                <w:bCs/>
                <w:color w:val="FFFFFF"/>
                <w:sz w:val="18"/>
              </w:rPr>
              <w:t>Instruction</w:t>
            </w:r>
          </w:p>
        </w:tc>
        <w:tc>
          <w:tcPr>
            <w:tcW w:w="5040" w:type="dxa"/>
            <w:shd w:val="clear" w:color="auto" w:fill="999999"/>
          </w:tcPr>
          <w:p w14:paraId="232AFAE8" w14:textId="77777777" w:rsidR="005F371D" w:rsidRPr="00EB2E98" w:rsidRDefault="005F371D" w:rsidP="005F371D">
            <w:pPr>
              <w:pStyle w:val="TableHeading"/>
              <w:rPr>
                <w:rFonts w:ascii="BentonSans Bold" w:hAnsi="BentonSans Bold"/>
                <w:bCs/>
                <w:color w:val="FFFFFF"/>
                <w:sz w:val="18"/>
              </w:rPr>
            </w:pPr>
            <w:r w:rsidRPr="00EB2E98">
              <w:rPr>
                <w:rFonts w:ascii="BentonSans Bold" w:hAnsi="BentonSans Bold"/>
                <w:bCs/>
                <w:color w:val="FFFFFF"/>
                <w:sz w:val="18"/>
              </w:rPr>
              <w:t>User Entries:</w:t>
            </w:r>
            <w:r w:rsidRPr="00EB2E98">
              <w:rPr>
                <w:rFonts w:ascii="BentonSans Bold" w:hAnsi="BentonSans Bold"/>
                <w:bCs/>
                <w:color w:val="FFFFFF"/>
                <w:sz w:val="18"/>
              </w:rPr>
              <w:br/>
              <w:t>Field Name: User Action and Value</w:t>
            </w:r>
          </w:p>
        </w:tc>
        <w:tc>
          <w:tcPr>
            <w:tcW w:w="3240" w:type="dxa"/>
            <w:shd w:val="clear" w:color="auto" w:fill="999999"/>
          </w:tcPr>
          <w:p w14:paraId="42E850F3" w14:textId="77777777" w:rsidR="005F371D" w:rsidRPr="00EB2E98" w:rsidRDefault="005F371D" w:rsidP="005F371D">
            <w:pPr>
              <w:pStyle w:val="TableHeading"/>
              <w:rPr>
                <w:rFonts w:ascii="BentonSans Bold" w:hAnsi="BentonSans Bold"/>
                <w:bCs/>
                <w:color w:val="FFFFFF"/>
                <w:sz w:val="18"/>
              </w:rPr>
            </w:pPr>
            <w:r w:rsidRPr="00EB2E98">
              <w:rPr>
                <w:rFonts w:ascii="BentonSans Bold" w:hAnsi="BentonSans Bold"/>
                <w:bCs/>
                <w:color w:val="FFFFFF"/>
                <w:sz w:val="18"/>
              </w:rPr>
              <w:t>Expected Result</w:t>
            </w:r>
          </w:p>
        </w:tc>
        <w:tc>
          <w:tcPr>
            <w:tcW w:w="1264" w:type="dxa"/>
            <w:shd w:val="clear" w:color="auto" w:fill="999999"/>
          </w:tcPr>
          <w:p w14:paraId="65765CBB" w14:textId="77777777" w:rsidR="005F371D" w:rsidRPr="00EB2E98" w:rsidRDefault="005F371D" w:rsidP="005F371D">
            <w:pPr>
              <w:pStyle w:val="TableHeading"/>
              <w:rPr>
                <w:rFonts w:ascii="BentonSans Bold" w:hAnsi="BentonSans Bold"/>
                <w:bCs/>
                <w:color w:val="FFFFFF"/>
                <w:sz w:val="18"/>
              </w:rPr>
            </w:pPr>
            <w:r w:rsidRPr="00EB2E98">
              <w:rPr>
                <w:rFonts w:ascii="BentonSans Bold" w:hAnsi="BentonSans Bold"/>
                <w:bCs/>
                <w:color w:val="FFFFFF"/>
                <w:sz w:val="18"/>
              </w:rPr>
              <w:t>Pass / Fail / Comment</w:t>
            </w:r>
          </w:p>
        </w:tc>
      </w:tr>
      <w:tr w:rsidR="005F371D" w:rsidRPr="00EB2E98" w14:paraId="5B775757" w14:textId="77777777" w:rsidTr="00002278">
        <w:trPr>
          <w:trHeight w:val="288"/>
        </w:trPr>
        <w:tc>
          <w:tcPr>
            <w:tcW w:w="900" w:type="dxa"/>
            <w:shd w:val="clear" w:color="auto" w:fill="auto"/>
          </w:tcPr>
          <w:p w14:paraId="3DDA4FDB" w14:textId="77777777" w:rsidR="005F371D" w:rsidRPr="00EB2E98" w:rsidRDefault="005F371D" w:rsidP="005F371D">
            <w:r w:rsidRPr="00EB2E98">
              <w:t>1</w:t>
            </w:r>
          </w:p>
        </w:tc>
        <w:tc>
          <w:tcPr>
            <w:tcW w:w="1322" w:type="dxa"/>
            <w:shd w:val="clear" w:color="auto" w:fill="auto"/>
          </w:tcPr>
          <w:p w14:paraId="7B365780" w14:textId="77777777" w:rsidR="005F371D" w:rsidRPr="00EB2E98" w:rsidRDefault="005F371D" w:rsidP="005F371D">
            <w:pPr>
              <w:rPr>
                <w:rStyle w:val="SAPEmphasis"/>
              </w:rPr>
            </w:pPr>
            <w:r w:rsidRPr="00EB2E98">
              <w:rPr>
                <w:rStyle w:val="SAPEmphasis"/>
              </w:rPr>
              <w:t>Log on</w:t>
            </w:r>
          </w:p>
        </w:tc>
        <w:tc>
          <w:tcPr>
            <w:tcW w:w="2520" w:type="dxa"/>
            <w:shd w:val="clear" w:color="auto" w:fill="auto"/>
          </w:tcPr>
          <w:p w14:paraId="6EC7CC9F" w14:textId="77777777" w:rsidR="005F371D" w:rsidRPr="00EB2E98" w:rsidRDefault="005F371D" w:rsidP="005F371D">
            <w:r w:rsidRPr="00EB2E98">
              <w:t xml:space="preserve">Log on to </w:t>
            </w:r>
            <w:r w:rsidRPr="00EB2E98">
              <w:rPr>
                <w:rStyle w:val="SAPScreenElement"/>
                <w:color w:val="auto"/>
              </w:rPr>
              <w:t>Employee Central</w:t>
            </w:r>
            <w:r w:rsidRPr="00EB2E98">
              <w:t xml:space="preserve"> as an HR Administrator.</w:t>
            </w:r>
          </w:p>
        </w:tc>
        <w:tc>
          <w:tcPr>
            <w:tcW w:w="5040" w:type="dxa"/>
            <w:shd w:val="clear" w:color="auto" w:fill="auto"/>
          </w:tcPr>
          <w:p w14:paraId="0201EB2C" w14:textId="77777777" w:rsidR="005F371D" w:rsidRPr="00EB2E98" w:rsidRDefault="005F371D" w:rsidP="005F371D"/>
        </w:tc>
        <w:tc>
          <w:tcPr>
            <w:tcW w:w="3240" w:type="dxa"/>
            <w:shd w:val="clear" w:color="auto" w:fill="auto"/>
          </w:tcPr>
          <w:p w14:paraId="1EA7B0C2" w14:textId="77777777" w:rsidR="005F371D" w:rsidRPr="00EB2E98" w:rsidRDefault="005F371D" w:rsidP="005F371D">
            <w:r w:rsidRPr="00EB2E98">
              <w:t xml:space="preserve">The </w:t>
            </w:r>
            <w:r w:rsidRPr="00EB2E98">
              <w:rPr>
                <w:rStyle w:val="SAPScreenElement"/>
              </w:rPr>
              <w:t>Home</w:t>
            </w:r>
            <w:r w:rsidRPr="00EB2E98">
              <w:t xml:space="preserve"> page is displayed.</w:t>
            </w:r>
          </w:p>
        </w:tc>
        <w:tc>
          <w:tcPr>
            <w:tcW w:w="1264" w:type="dxa"/>
          </w:tcPr>
          <w:p w14:paraId="2234B7AE" w14:textId="77777777" w:rsidR="005F371D" w:rsidRPr="00EB2E98" w:rsidRDefault="005F371D" w:rsidP="005F371D">
            <w:pPr>
              <w:rPr>
                <w:rFonts w:cs="Arial"/>
                <w:bCs/>
              </w:rPr>
            </w:pPr>
          </w:p>
        </w:tc>
      </w:tr>
      <w:tr w:rsidR="005F371D" w:rsidRPr="00EB2E98" w14:paraId="6CB0179E" w14:textId="77777777" w:rsidTr="00002278">
        <w:trPr>
          <w:trHeight w:val="1137"/>
        </w:trPr>
        <w:tc>
          <w:tcPr>
            <w:tcW w:w="900" w:type="dxa"/>
            <w:shd w:val="clear" w:color="auto" w:fill="auto"/>
          </w:tcPr>
          <w:p w14:paraId="0C5E893D" w14:textId="77777777" w:rsidR="005F371D" w:rsidRPr="00EB2E98" w:rsidRDefault="005F371D" w:rsidP="005F371D">
            <w:r w:rsidRPr="00EB2E98">
              <w:t>2</w:t>
            </w:r>
          </w:p>
        </w:tc>
        <w:tc>
          <w:tcPr>
            <w:tcW w:w="1322" w:type="dxa"/>
            <w:shd w:val="clear" w:color="auto" w:fill="auto"/>
          </w:tcPr>
          <w:p w14:paraId="21C39A77" w14:textId="77777777" w:rsidR="005F371D" w:rsidRPr="00EB2E98" w:rsidRDefault="005F371D" w:rsidP="005F371D">
            <w:pPr>
              <w:rPr>
                <w:rStyle w:val="SAPEmphasis"/>
              </w:rPr>
            </w:pPr>
            <w:r w:rsidRPr="00EB2E98">
              <w:rPr>
                <w:rStyle w:val="SAPEmphasis"/>
              </w:rPr>
              <w:t>Search Employee</w:t>
            </w:r>
          </w:p>
        </w:tc>
        <w:tc>
          <w:tcPr>
            <w:tcW w:w="2520" w:type="dxa"/>
            <w:shd w:val="clear" w:color="auto" w:fill="auto"/>
          </w:tcPr>
          <w:p w14:paraId="68098EA3" w14:textId="77777777" w:rsidR="005F371D" w:rsidRPr="00EB2E98" w:rsidRDefault="005F371D" w:rsidP="005F371D">
            <w:r w:rsidRPr="00EB2E98">
              <w:t>In the</w:t>
            </w:r>
            <w:r w:rsidRPr="00EB2E98">
              <w:rPr>
                <w:rStyle w:val="SAPScreenElement"/>
              </w:rPr>
              <w:t xml:space="preserve"> Search for actions or people</w:t>
            </w:r>
            <w:r w:rsidRPr="00EB2E98">
              <w:t xml:space="preserve"> box, in the top right corner of the screen, enter the name (or name parts) of the employee for whom you want to maintain data.</w:t>
            </w:r>
          </w:p>
        </w:tc>
        <w:tc>
          <w:tcPr>
            <w:tcW w:w="5040" w:type="dxa"/>
            <w:shd w:val="clear" w:color="auto" w:fill="auto"/>
          </w:tcPr>
          <w:p w14:paraId="51B1E106" w14:textId="77777777" w:rsidR="005F371D" w:rsidRPr="00EB2E98" w:rsidRDefault="005F371D" w:rsidP="005F371D"/>
        </w:tc>
        <w:tc>
          <w:tcPr>
            <w:tcW w:w="3240" w:type="dxa"/>
            <w:shd w:val="clear" w:color="auto" w:fill="auto"/>
          </w:tcPr>
          <w:p w14:paraId="30128CE8" w14:textId="531DEB9F" w:rsidR="005F371D" w:rsidRPr="00EB2E98" w:rsidRDefault="00D317FA" w:rsidP="005F371D">
            <w:r w:rsidRPr="00D317FA">
              <w:t xml:space="preserve">The autocomplete functionality suggests </w:t>
            </w:r>
            <w:r w:rsidR="005F371D" w:rsidRPr="00EB2E98">
              <w:t>a list of employees matching your search criteria.</w:t>
            </w:r>
          </w:p>
        </w:tc>
        <w:tc>
          <w:tcPr>
            <w:tcW w:w="1264" w:type="dxa"/>
          </w:tcPr>
          <w:p w14:paraId="52B45F12" w14:textId="77777777" w:rsidR="005F371D" w:rsidRPr="00EB2E98" w:rsidRDefault="005F371D" w:rsidP="005F371D">
            <w:pPr>
              <w:rPr>
                <w:rFonts w:cs="Arial"/>
                <w:bCs/>
              </w:rPr>
            </w:pPr>
          </w:p>
        </w:tc>
      </w:tr>
      <w:tr w:rsidR="005F371D" w:rsidRPr="00EB2E98" w14:paraId="135CACFB" w14:textId="77777777" w:rsidTr="00002278">
        <w:trPr>
          <w:trHeight w:val="576"/>
        </w:trPr>
        <w:tc>
          <w:tcPr>
            <w:tcW w:w="900" w:type="dxa"/>
            <w:shd w:val="clear" w:color="auto" w:fill="auto"/>
          </w:tcPr>
          <w:p w14:paraId="3A86FFAF" w14:textId="77777777" w:rsidR="005F371D" w:rsidRPr="00EB2E98" w:rsidRDefault="005F371D" w:rsidP="005F371D">
            <w:r w:rsidRPr="00EB2E98">
              <w:t>3</w:t>
            </w:r>
          </w:p>
        </w:tc>
        <w:tc>
          <w:tcPr>
            <w:tcW w:w="1322" w:type="dxa"/>
            <w:shd w:val="clear" w:color="auto" w:fill="auto"/>
          </w:tcPr>
          <w:p w14:paraId="680BBD01" w14:textId="77777777" w:rsidR="005F371D" w:rsidRPr="00EB2E98" w:rsidRDefault="005F371D" w:rsidP="005F371D">
            <w:pPr>
              <w:rPr>
                <w:rStyle w:val="SAPEmphasis"/>
              </w:rPr>
            </w:pPr>
            <w:r w:rsidRPr="00EB2E98">
              <w:rPr>
                <w:rStyle w:val="SAPEmphasis"/>
              </w:rPr>
              <w:t>Select Employee</w:t>
            </w:r>
          </w:p>
        </w:tc>
        <w:tc>
          <w:tcPr>
            <w:tcW w:w="2520" w:type="dxa"/>
            <w:shd w:val="clear" w:color="auto" w:fill="auto"/>
          </w:tcPr>
          <w:p w14:paraId="255EC6CD" w14:textId="77777777" w:rsidR="005F371D" w:rsidRPr="00EB2E98" w:rsidRDefault="005F371D" w:rsidP="005F371D">
            <w:r w:rsidRPr="00EB2E98">
              <w:rPr>
                <w:rFonts w:cs="Arial"/>
                <w:bCs/>
              </w:rPr>
              <w:t>Select the appropriate employee from the result list.</w:t>
            </w:r>
          </w:p>
        </w:tc>
        <w:tc>
          <w:tcPr>
            <w:tcW w:w="5040" w:type="dxa"/>
            <w:shd w:val="clear" w:color="auto" w:fill="auto"/>
          </w:tcPr>
          <w:p w14:paraId="3FFD6E7B" w14:textId="77777777" w:rsidR="005F371D" w:rsidRPr="00EB2E98" w:rsidRDefault="005F371D" w:rsidP="005F371D"/>
        </w:tc>
        <w:tc>
          <w:tcPr>
            <w:tcW w:w="3240" w:type="dxa"/>
            <w:shd w:val="clear" w:color="auto" w:fill="auto"/>
          </w:tcPr>
          <w:p w14:paraId="78842D83" w14:textId="77777777" w:rsidR="005F371D" w:rsidRPr="00EB2E98" w:rsidRDefault="005F371D" w:rsidP="005F371D">
            <w:r w:rsidRPr="00EB2E98">
              <w:t xml:space="preserve">You are directed to the </w:t>
            </w:r>
            <w:r w:rsidRPr="00EB2E98">
              <w:rPr>
                <w:rStyle w:val="SAPScreenElement"/>
              </w:rPr>
              <w:t>Employee Files</w:t>
            </w:r>
            <w:r w:rsidRPr="00EB2E98">
              <w:t xml:space="preserve"> page in which the profile of the employee is displayed.</w:t>
            </w:r>
          </w:p>
        </w:tc>
        <w:tc>
          <w:tcPr>
            <w:tcW w:w="1264" w:type="dxa"/>
          </w:tcPr>
          <w:p w14:paraId="01D2E9B6" w14:textId="77777777" w:rsidR="005F371D" w:rsidRPr="00EB2E98" w:rsidRDefault="005F371D" w:rsidP="005F371D">
            <w:pPr>
              <w:rPr>
                <w:rFonts w:cs="Arial"/>
                <w:bCs/>
              </w:rPr>
            </w:pPr>
          </w:p>
        </w:tc>
      </w:tr>
      <w:tr w:rsidR="005F371D" w:rsidRPr="00EB2E98" w14:paraId="4B2A55AA" w14:textId="77777777" w:rsidTr="00002278">
        <w:trPr>
          <w:trHeight w:val="144"/>
        </w:trPr>
        <w:tc>
          <w:tcPr>
            <w:tcW w:w="900" w:type="dxa"/>
            <w:shd w:val="clear" w:color="auto" w:fill="auto"/>
          </w:tcPr>
          <w:p w14:paraId="6564E60F" w14:textId="77777777" w:rsidR="005F371D" w:rsidRPr="00EB2E98" w:rsidRDefault="005F371D" w:rsidP="005F371D">
            <w:r w:rsidRPr="00EB2E98">
              <w:t>4</w:t>
            </w:r>
          </w:p>
        </w:tc>
        <w:tc>
          <w:tcPr>
            <w:tcW w:w="1322" w:type="dxa"/>
            <w:shd w:val="clear" w:color="auto" w:fill="auto"/>
          </w:tcPr>
          <w:p w14:paraId="6ADACC3A" w14:textId="77777777" w:rsidR="005F371D" w:rsidRPr="00EB2E98" w:rsidRDefault="005F371D" w:rsidP="005F371D">
            <w:pPr>
              <w:rPr>
                <w:rFonts w:cs="Arial"/>
                <w:b/>
                <w:bCs/>
              </w:rPr>
            </w:pPr>
            <w:r w:rsidRPr="00EB2E98">
              <w:rPr>
                <w:rStyle w:val="SAPEmphasis"/>
              </w:rPr>
              <w:t>Go to</w:t>
            </w:r>
            <w:r w:rsidRPr="00EB2E98">
              <w:rPr>
                <w:rFonts w:cs="Arial"/>
                <w:b/>
                <w:bCs/>
              </w:rPr>
              <w:t xml:space="preserve"> </w:t>
            </w:r>
            <w:r w:rsidRPr="00EB2E98">
              <w:rPr>
                <w:rStyle w:val="SAPScreenElement"/>
                <w:b/>
                <w:color w:val="auto"/>
              </w:rPr>
              <w:t>Payroll Information</w:t>
            </w:r>
            <w:r w:rsidRPr="00EB2E98">
              <w:rPr>
                <w:rFonts w:cs="Arial"/>
                <w:b/>
                <w:bCs/>
              </w:rPr>
              <w:t xml:space="preserve"> </w:t>
            </w:r>
            <w:r w:rsidRPr="00EB2E98">
              <w:rPr>
                <w:rStyle w:val="SAPEmphasis"/>
              </w:rPr>
              <w:t>subsection</w:t>
            </w:r>
          </w:p>
        </w:tc>
        <w:tc>
          <w:tcPr>
            <w:tcW w:w="2520" w:type="dxa"/>
            <w:shd w:val="clear" w:color="auto" w:fill="auto"/>
          </w:tcPr>
          <w:p w14:paraId="66D9B3CC" w14:textId="77777777" w:rsidR="005F371D" w:rsidRPr="00EB2E98" w:rsidRDefault="005F371D" w:rsidP="005F371D">
            <w:r w:rsidRPr="00EB2E98">
              <w:t>Go to</w:t>
            </w:r>
            <w:r w:rsidRPr="00EB2E98">
              <w:rPr>
                <w:rFonts w:cs="Arial"/>
                <w:bCs/>
              </w:rPr>
              <w:t xml:space="preserve"> the </w:t>
            </w:r>
            <w:r w:rsidRPr="00EB2E98">
              <w:rPr>
                <w:rStyle w:val="SAPScreenElement"/>
              </w:rPr>
              <w:t>Employment Information</w:t>
            </w:r>
            <w:r w:rsidRPr="00EB2E98">
              <w:rPr>
                <w:rFonts w:cs="Arial"/>
                <w:bCs/>
              </w:rPr>
              <w:t xml:space="preserve"> section and there scroll to the </w:t>
            </w:r>
            <w:r w:rsidRPr="00EB2E98">
              <w:rPr>
                <w:rStyle w:val="SAPScreenElement"/>
              </w:rPr>
              <w:t>Payroll Information</w:t>
            </w:r>
            <w:r w:rsidRPr="00EB2E98">
              <w:rPr>
                <w:rFonts w:cs="Arial"/>
                <w:bCs/>
              </w:rPr>
              <w:t xml:space="preserve"> subsection</w:t>
            </w:r>
            <w:r w:rsidRPr="00EB2E98">
              <w:rPr>
                <w:rStyle w:val="SAPScreenElement"/>
              </w:rPr>
              <w:t>.</w:t>
            </w:r>
          </w:p>
        </w:tc>
        <w:tc>
          <w:tcPr>
            <w:tcW w:w="5040" w:type="dxa"/>
            <w:shd w:val="clear" w:color="auto" w:fill="auto"/>
          </w:tcPr>
          <w:p w14:paraId="48D37426" w14:textId="77777777" w:rsidR="005F371D" w:rsidRPr="00EB2E98" w:rsidRDefault="005F371D" w:rsidP="005F371D"/>
        </w:tc>
        <w:tc>
          <w:tcPr>
            <w:tcW w:w="3240" w:type="dxa"/>
            <w:shd w:val="clear" w:color="auto" w:fill="auto"/>
          </w:tcPr>
          <w:p w14:paraId="731BA3E1" w14:textId="77777777" w:rsidR="005F371D" w:rsidRPr="000D74D4" w:rsidRDefault="005F371D" w:rsidP="005F371D">
            <w:pPr>
              <w:rPr>
                <w:color w:val="1F497D"/>
              </w:rPr>
            </w:pPr>
            <w:r w:rsidRPr="00EB2E98">
              <w:t xml:space="preserve">The </w:t>
            </w:r>
            <w:r w:rsidRPr="00EB2E98">
              <w:rPr>
                <w:rStyle w:val="SAPScreenElement"/>
              </w:rPr>
              <w:t>Payroll Information</w:t>
            </w:r>
            <w:r w:rsidRPr="00EB2E98">
              <w:t xml:space="preserve"> subsection is displayed. It contains several blocks configured as per your requirements.</w:t>
            </w:r>
          </w:p>
        </w:tc>
        <w:tc>
          <w:tcPr>
            <w:tcW w:w="1264" w:type="dxa"/>
          </w:tcPr>
          <w:p w14:paraId="066AD2EC" w14:textId="77777777" w:rsidR="005F371D" w:rsidRPr="00EB2E98" w:rsidRDefault="005F371D" w:rsidP="005F371D">
            <w:pPr>
              <w:rPr>
                <w:rFonts w:cs="Arial"/>
                <w:bCs/>
              </w:rPr>
            </w:pPr>
          </w:p>
        </w:tc>
      </w:tr>
      <w:tr w:rsidR="005F371D" w:rsidRPr="00EB2E98" w14:paraId="25075687" w14:textId="77777777" w:rsidTr="00002278">
        <w:trPr>
          <w:trHeight w:val="357"/>
        </w:trPr>
        <w:tc>
          <w:tcPr>
            <w:tcW w:w="900" w:type="dxa"/>
            <w:shd w:val="clear" w:color="auto" w:fill="auto"/>
          </w:tcPr>
          <w:p w14:paraId="322541DC" w14:textId="77777777" w:rsidR="005F371D" w:rsidRPr="00EB2E98" w:rsidRDefault="005F371D" w:rsidP="005F371D">
            <w:r w:rsidRPr="00EB2E98">
              <w:t>5</w:t>
            </w:r>
          </w:p>
        </w:tc>
        <w:tc>
          <w:tcPr>
            <w:tcW w:w="1322" w:type="dxa"/>
            <w:shd w:val="clear" w:color="auto" w:fill="auto"/>
          </w:tcPr>
          <w:p w14:paraId="5A5C6C5D" w14:textId="77777777" w:rsidR="005F371D" w:rsidRPr="00EB2E98" w:rsidRDefault="005F371D" w:rsidP="005F371D">
            <w:pPr>
              <w:rPr>
                <w:rStyle w:val="SAPEmphasis"/>
              </w:rPr>
            </w:pPr>
            <w:r w:rsidRPr="00EB2E98">
              <w:rPr>
                <w:rStyle w:val="SAPEmphasis"/>
              </w:rPr>
              <w:t>Select Social Insurance</w:t>
            </w:r>
          </w:p>
        </w:tc>
        <w:tc>
          <w:tcPr>
            <w:tcW w:w="2520" w:type="dxa"/>
            <w:shd w:val="clear" w:color="auto" w:fill="auto"/>
          </w:tcPr>
          <w:p w14:paraId="26B604A7" w14:textId="77777777" w:rsidR="005F371D" w:rsidRPr="00EB2E98" w:rsidRDefault="005F371D" w:rsidP="005F371D">
            <w:r w:rsidRPr="00EB2E98">
              <w:t xml:space="preserve">In the </w:t>
            </w:r>
            <w:r w:rsidRPr="00EB2E98">
              <w:rPr>
                <w:rStyle w:val="SAPScreenElement"/>
              </w:rPr>
              <w:t xml:space="preserve">Social Insurance </w:t>
            </w:r>
            <w:r w:rsidRPr="00EB2E98">
              <w:t xml:space="preserve">block, select the </w:t>
            </w:r>
            <w:r w:rsidRPr="00EB2E98">
              <w:rPr>
                <w:rStyle w:val="SAPScreenElement"/>
              </w:rPr>
              <w:t xml:space="preserve">Social Insurance </w:t>
            </w:r>
            <w:r w:rsidRPr="00EB2E98">
              <w:t>link.</w:t>
            </w:r>
          </w:p>
        </w:tc>
        <w:tc>
          <w:tcPr>
            <w:tcW w:w="5040" w:type="dxa"/>
            <w:shd w:val="clear" w:color="auto" w:fill="auto"/>
          </w:tcPr>
          <w:p w14:paraId="2FDD3E7B" w14:textId="77777777" w:rsidR="005F371D" w:rsidRPr="00EB2E98" w:rsidRDefault="005F371D" w:rsidP="005F371D">
            <w:pPr>
              <w:rPr>
                <w:i/>
              </w:rPr>
            </w:pPr>
          </w:p>
        </w:tc>
        <w:tc>
          <w:tcPr>
            <w:tcW w:w="3240" w:type="dxa"/>
            <w:shd w:val="clear" w:color="auto" w:fill="auto"/>
          </w:tcPr>
          <w:p w14:paraId="55B2B6EB" w14:textId="77777777" w:rsidR="005F371D" w:rsidRPr="00EB2E98" w:rsidRDefault="005F371D" w:rsidP="005F371D">
            <w:r w:rsidRPr="00EB2E98">
              <w:t>You are linked to the embedded form containing a table with already existing records (if any, otherwise, the table is empty).</w:t>
            </w:r>
          </w:p>
        </w:tc>
        <w:tc>
          <w:tcPr>
            <w:tcW w:w="1264" w:type="dxa"/>
          </w:tcPr>
          <w:p w14:paraId="44204517" w14:textId="77777777" w:rsidR="005F371D" w:rsidRPr="00EB2E98" w:rsidRDefault="005F371D" w:rsidP="005F371D">
            <w:pPr>
              <w:rPr>
                <w:rFonts w:cs="Arial"/>
                <w:bCs/>
              </w:rPr>
            </w:pPr>
          </w:p>
        </w:tc>
      </w:tr>
      <w:tr w:rsidR="005F371D" w:rsidRPr="00EB2E98" w14:paraId="2BDD024C" w14:textId="77777777" w:rsidTr="00002278">
        <w:trPr>
          <w:trHeight w:val="144"/>
        </w:trPr>
        <w:tc>
          <w:tcPr>
            <w:tcW w:w="900" w:type="dxa"/>
            <w:shd w:val="clear" w:color="auto" w:fill="auto"/>
          </w:tcPr>
          <w:p w14:paraId="258F4459" w14:textId="77777777" w:rsidR="005F371D" w:rsidRPr="00EB2E98" w:rsidRDefault="005F371D" w:rsidP="005F371D">
            <w:r w:rsidRPr="00EB2E98">
              <w:t>6</w:t>
            </w:r>
          </w:p>
        </w:tc>
        <w:tc>
          <w:tcPr>
            <w:tcW w:w="1322" w:type="dxa"/>
            <w:shd w:val="clear" w:color="auto" w:fill="auto"/>
          </w:tcPr>
          <w:p w14:paraId="043DD2DE" w14:textId="77777777" w:rsidR="005F371D" w:rsidRPr="00EB2E98" w:rsidRDefault="005F371D" w:rsidP="005F371D">
            <w:pPr>
              <w:rPr>
                <w:rStyle w:val="SAPEmphasis"/>
              </w:rPr>
            </w:pPr>
            <w:r w:rsidRPr="00EB2E98">
              <w:rPr>
                <w:rStyle w:val="SAPEmphasis"/>
              </w:rPr>
              <w:t>Create New Social Insurance Record</w:t>
            </w:r>
          </w:p>
        </w:tc>
        <w:tc>
          <w:tcPr>
            <w:tcW w:w="2520" w:type="dxa"/>
            <w:shd w:val="clear" w:color="auto" w:fill="auto"/>
          </w:tcPr>
          <w:p w14:paraId="52CF3B88" w14:textId="77777777" w:rsidR="005F371D" w:rsidRPr="00EB2E98" w:rsidRDefault="005F371D" w:rsidP="005F371D">
            <w:r w:rsidRPr="00EB2E98">
              <w:t xml:space="preserve">On the displayed </w:t>
            </w:r>
            <w:r w:rsidRPr="00EB2E98">
              <w:rPr>
                <w:rStyle w:val="SAPScreenElement"/>
              </w:rPr>
              <w:t xml:space="preserve">Social Insurance </w:t>
            </w:r>
            <w:r w:rsidRPr="00EB2E98">
              <w:t xml:space="preserve">page, select the </w:t>
            </w:r>
            <w:r w:rsidRPr="00EB2E98">
              <w:rPr>
                <w:rStyle w:val="SAPScreenElement"/>
              </w:rPr>
              <w:t xml:space="preserve">New </w:t>
            </w:r>
            <w:r w:rsidRPr="00EB2E98">
              <w:t>pushbutton.</w:t>
            </w:r>
            <w:r w:rsidRPr="00EB2E98">
              <w:rPr>
                <w:rStyle w:val="SAPScreenElement"/>
              </w:rPr>
              <w:t xml:space="preserve"> </w:t>
            </w:r>
          </w:p>
        </w:tc>
        <w:tc>
          <w:tcPr>
            <w:tcW w:w="5040" w:type="dxa"/>
            <w:shd w:val="clear" w:color="auto" w:fill="auto"/>
          </w:tcPr>
          <w:p w14:paraId="732BA2AD" w14:textId="77777777" w:rsidR="005F371D" w:rsidRPr="00EB2E98" w:rsidRDefault="005F371D" w:rsidP="005F371D">
            <w:pPr>
              <w:rPr>
                <w:i/>
              </w:rPr>
            </w:pPr>
          </w:p>
        </w:tc>
        <w:tc>
          <w:tcPr>
            <w:tcW w:w="3240" w:type="dxa"/>
            <w:shd w:val="clear" w:color="auto" w:fill="auto"/>
          </w:tcPr>
          <w:p w14:paraId="6C0CB19E" w14:textId="77777777" w:rsidR="005F371D" w:rsidRPr="00EB2E98" w:rsidRDefault="005F371D" w:rsidP="005F371D">
            <w:r w:rsidRPr="00EB2E98">
              <w:t>The fields to be filled show up below the table.</w:t>
            </w:r>
          </w:p>
        </w:tc>
        <w:tc>
          <w:tcPr>
            <w:tcW w:w="1264" w:type="dxa"/>
          </w:tcPr>
          <w:p w14:paraId="3E06F475" w14:textId="77777777" w:rsidR="005F371D" w:rsidRPr="00EB2E98" w:rsidRDefault="005F371D" w:rsidP="005F371D">
            <w:pPr>
              <w:rPr>
                <w:rFonts w:cs="Arial"/>
                <w:bCs/>
              </w:rPr>
            </w:pPr>
          </w:p>
        </w:tc>
      </w:tr>
      <w:tr w:rsidR="005F371D" w:rsidRPr="00EB2E98" w14:paraId="16B860C8" w14:textId="77777777" w:rsidTr="00002278">
        <w:trPr>
          <w:trHeight w:val="340"/>
        </w:trPr>
        <w:tc>
          <w:tcPr>
            <w:tcW w:w="900" w:type="dxa"/>
            <w:vMerge w:val="restart"/>
            <w:shd w:val="clear" w:color="auto" w:fill="auto"/>
          </w:tcPr>
          <w:p w14:paraId="58ADF69F" w14:textId="77777777" w:rsidR="005F371D" w:rsidRPr="00EB2E98" w:rsidRDefault="005F371D" w:rsidP="005F371D">
            <w:r w:rsidRPr="00EB2E98">
              <w:t>7</w:t>
            </w:r>
          </w:p>
        </w:tc>
        <w:tc>
          <w:tcPr>
            <w:tcW w:w="1322" w:type="dxa"/>
            <w:vMerge w:val="restart"/>
            <w:shd w:val="clear" w:color="auto" w:fill="auto"/>
          </w:tcPr>
          <w:p w14:paraId="24DB29E0" w14:textId="77777777" w:rsidR="005F371D" w:rsidRPr="00EB2E98" w:rsidRDefault="005F371D" w:rsidP="005F371D">
            <w:pPr>
              <w:rPr>
                <w:rStyle w:val="SAPEmphasis"/>
              </w:rPr>
            </w:pPr>
            <w:r w:rsidRPr="00EB2E98">
              <w:rPr>
                <w:rStyle w:val="SAPEmphasis"/>
              </w:rPr>
              <w:t>Maintain Social Insurance Details</w:t>
            </w:r>
          </w:p>
        </w:tc>
        <w:tc>
          <w:tcPr>
            <w:tcW w:w="2520" w:type="dxa"/>
            <w:vMerge w:val="restart"/>
            <w:shd w:val="clear" w:color="auto" w:fill="auto"/>
          </w:tcPr>
          <w:p w14:paraId="06E23060" w14:textId="77777777" w:rsidR="005F371D" w:rsidRPr="00EB2E98" w:rsidRDefault="005F371D" w:rsidP="005F371D">
            <w:pPr>
              <w:rPr>
                <w:rFonts w:cs="Arial"/>
                <w:bCs/>
              </w:rPr>
            </w:pPr>
            <w:r w:rsidRPr="00EB2E98">
              <w:t>Enter the validity period for the record:</w:t>
            </w:r>
          </w:p>
        </w:tc>
        <w:tc>
          <w:tcPr>
            <w:tcW w:w="5040" w:type="dxa"/>
            <w:shd w:val="clear" w:color="auto" w:fill="auto"/>
          </w:tcPr>
          <w:p w14:paraId="2E66769E" w14:textId="77777777" w:rsidR="005F371D" w:rsidRPr="000D74D4" w:rsidRDefault="005F371D" w:rsidP="005F371D">
            <w:pPr>
              <w:rPr>
                <w:i/>
              </w:rPr>
            </w:pPr>
            <w:r w:rsidRPr="00EB2E98">
              <w:rPr>
                <w:rStyle w:val="SAPScreenElement"/>
              </w:rPr>
              <w:t>Valid From:</w:t>
            </w:r>
            <w:r w:rsidRPr="00EB2E98">
              <w:rPr>
                <w:i/>
              </w:rPr>
              <w:t xml:space="preserve"> </w:t>
            </w:r>
            <w:r w:rsidRPr="00EB2E98">
              <w:t>the validity start date is defaulted with the hire date; leave as is</w:t>
            </w:r>
          </w:p>
        </w:tc>
        <w:tc>
          <w:tcPr>
            <w:tcW w:w="3240" w:type="dxa"/>
            <w:shd w:val="clear" w:color="auto" w:fill="auto"/>
          </w:tcPr>
          <w:p w14:paraId="2BE15787" w14:textId="77777777" w:rsidR="005F371D" w:rsidRPr="00EB2E98" w:rsidRDefault="005F371D" w:rsidP="005F371D"/>
        </w:tc>
        <w:tc>
          <w:tcPr>
            <w:tcW w:w="1264" w:type="dxa"/>
          </w:tcPr>
          <w:p w14:paraId="7EE79E7F" w14:textId="77777777" w:rsidR="005F371D" w:rsidRPr="00EB2E98" w:rsidRDefault="005F371D" w:rsidP="005F371D">
            <w:pPr>
              <w:rPr>
                <w:rFonts w:cs="Arial"/>
                <w:bCs/>
              </w:rPr>
            </w:pPr>
          </w:p>
        </w:tc>
      </w:tr>
      <w:tr w:rsidR="005F371D" w:rsidRPr="00EB2E98" w14:paraId="1FB250C6" w14:textId="77777777" w:rsidTr="00002278">
        <w:trPr>
          <w:trHeight w:val="357"/>
        </w:trPr>
        <w:tc>
          <w:tcPr>
            <w:tcW w:w="900" w:type="dxa"/>
            <w:vMerge/>
            <w:shd w:val="clear" w:color="auto" w:fill="auto"/>
          </w:tcPr>
          <w:p w14:paraId="3A6588D6" w14:textId="77777777" w:rsidR="005F371D" w:rsidRPr="00EB2E98" w:rsidRDefault="005F371D" w:rsidP="005F371D"/>
        </w:tc>
        <w:tc>
          <w:tcPr>
            <w:tcW w:w="1322" w:type="dxa"/>
            <w:vMerge/>
            <w:shd w:val="clear" w:color="auto" w:fill="auto"/>
          </w:tcPr>
          <w:p w14:paraId="643F4BB6" w14:textId="77777777" w:rsidR="005F371D" w:rsidRPr="00EB2E98" w:rsidRDefault="005F371D" w:rsidP="005F371D">
            <w:pPr>
              <w:rPr>
                <w:b/>
              </w:rPr>
            </w:pPr>
          </w:p>
        </w:tc>
        <w:tc>
          <w:tcPr>
            <w:tcW w:w="2520" w:type="dxa"/>
            <w:vMerge/>
            <w:shd w:val="clear" w:color="auto" w:fill="auto"/>
          </w:tcPr>
          <w:p w14:paraId="6B487A61" w14:textId="77777777" w:rsidR="005F371D" w:rsidRPr="00EB2E98" w:rsidRDefault="005F371D" w:rsidP="005F371D">
            <w:pPr>
              <w:rPr>
                <w:rFonts w:cs="Arial"/>
                <w:bCs/>
              </w:rPr>
            </w:pPr>
          </w:p>
        </w:tc>
        <w:tc>
          <w:tcPr>
            <w:tcW w:w="5040" w:type="dxa"/>
            <w:shd w:val="clear" w:color="auto" w:fill="auto"/>
          </w:tcPr>
          <w:p w14:paraId="568BBF57" w14:textId="77777777" w:rsidR="005F371D" w:rsidRPr="000D74D4" w:rsidRDefault="005F371D" w:rsidP="005F371D">
            <w:pPr>
              <w:rPr>
                <w:rStyle w:val="SAPScreenElement"/>
              </w:rPr>
            </w:pPr>
            <w:r w:rsidRPr="00EB2E98">
              <w:rPr>
                <w:rStyle w:val="SAPScreenElement"/>
              </w:rPr>
              <w:t>To:</w:t>
            </w:r>
            <w:r w:rsidRPr="00EB2E98">
              <w:t xml:space="preserve"> the validity end date equals to the system high date; adapt if appropriate (in case employee has temporary contract) or leave as is</w:t>
            </w:r>
          </w:p>
        </w:tc>
        <w:tc>
          <w:tcPr>
            <w:tcW w:w="3240" w:type="dxa"/>
            <w:shd w:val="clear" w:color="auto" w:fill="auto"/>
          </w:tcPr>
          <w:p w14:paraId="4A386038" w14:textId="77777777" w:rsidR="005F371D" w:rsidRPr="00EB2E98" w:rsidRDefault="005F371D" w:rsidP="005F371D"/>
        </w:tc>
        <w:tc>
          <w:tcPr>
            <w:tcW w:w="1264" w:type="dxa"/>
          </w:tcPr>
          <w:p w14:paraId="6FD02898" w14:textId="77777777" w:rsidR="005F371D" w:rsidRPr="00EB2E98" w:rsidRDefault="005F371D" w:rsidP="005F371D">
            <w:pPr>
              <w:rPr>
                <w:rFonts w:cs="Arial"/>
                <w:bCs/>
              </w:rPr>
            </w:pPr>
          </w:p>
        </w:tc>
      </w:tr>
      <w:tr w:rsidR="005F371D" w:rsidRPr="00EB2E98" w14:paraId="7E1FED3D" w14:textId="77777777" w:rsidTr="00002278">
        <w:trPr>
          <w:trHeight w:val="357"/>
        </w:trPr>
        <w:tc>
          <w:tcPr>
            <w:tcW w:w="900" w:type="dxa"/>
            <w:vMerge/>
            <w:shd w:val="clear" w:color="auto" w:fill="auto"/>
          </w:tcPr>
          <w:p w14:paraId="16D171A8" w14:textId="77777777" w:rsidR="005F371D" w:rsidRPr="00EB2E98" w:rsidRDefault="005F371D" w:rsidP="005F371D"/>
        </w:tc>
        <w:tc>
          <w:tcPr>
            <w:tcW w:w="1322" w:type="dxa"/>
            <w:vMerge/>
            <w:shd w:val="clear" w:color="auto" w:fill="auto"/>
          </w:tcPr>
          <w:p w14:paraId="7C01F692" w14:textId="77777777" w:rsidR="005F371D" w:rsidRPr="00EB2E98" w:rsidRDefault="005F371D" w:rsidP="005F371D">
            <w:pPr>
              <w:rPr>
                <w:b/>
              </w:rPr>
            </w:pPr>
          </w:p>
        </w:tc>
        <w:tc>
          <w:tcPr>
            <w:tcW w:w="2520" w:type="dxa"/>
            <w:vMerge w:val="restart"/>
            <w:shd w:val="clear" w:color="auto" w:fill="auto"/>
          </w:tcPr>
          <w:p w14:paraId="725D363F" w14:textId="77777777" w:rsidR="005F371D" w:rsidRPr="00EB2E98" w:rsidRDefault="005F371D" w:rsidP="005F371D">
            <w:pPr>
              <w:rPr>
                <w:rFonts w:cs="Arial"/>
                <w:bCs/>
              </w:rPr>
            </w:pPr>
            <w:r w:rsidRPr="00EB2E98">
              <w:rPr>
                <w:rFonts w:cs="Arial"/>
                <w:bCs/>
              </w:rPr>
              <w:t xml:space="preserve">in the </w:t>
            </w:r>
            <w:r w:rsidRPr="00EB2E98">
              <w:rPr>
                <w:rStyle w:val="SAPScreenElement"/>
              </w:rPr>
              <w:t xml:space="preserve">Social Insurance SA </w:t>
            </w:r>
            <w:r w:rsidRPr="00EB2E98">
              <w:rPr>
                <w:rFonts w:cs="Arial"/>
                <w:bCs/>
              </w:rPr>
              <w:t>part of the form</w:t>
            </w:r>
            <w:r w:rsidRPr="00EB2E98">
              <w:t xml:space="preserve"> make the following entry</w:t>
            </w:r>
            <w:r w:rsidRPr="00EB2E98">
              <w:rPr>
                <w:rFonts w:cs="Arial"/>
                <w:bCs/>
              </w:rPr>
              <w:t>:</w:t>
            </w:r>
          </w:p>
        </w:tc>
        <w:tc>
          <w:tcPr>
            <w:tcW w:w="5040" w:type="dxa"/>
            <w:shd w:val="clear" w:color="auto" w:fill="auto"/>
          </w:tcPr>
          <w:p w14:paraId="7CF70EC9" w14:textId="77777777" w:rsidR="005F371D" w:rsidRPr="00EB2E98" w:rsidRDefault="005F371D" w:rsidP="005F371D">
            <w:r w:rsidRPr="00EB2E98">
              <w:rPr>
                <w:rStyle w:val="SAPScreenElement"/>
              </w:rPr>
              <w:t>Employee Registered in GOSI:</w:t>
            </w:r>
            <w:r w:rsidRPr="00EB2E98">
              <w:t xml:space="preserve"> flag the checkbox if the employee is participating in the social insurance according to nationality</w:t>
            </w:r>
          </w:p>
          <w:p w14:paraId="2CFF379F" w14:textId="77777777" w:rsidR="005F371D" w:rsidRPr="00EB2E98" w:rsidRDefault="005F371D" w:rsidP="005F371D">
            <w:pPr>
              <w:pStyle w:val="SAPNoteHeading"/>
              <w:ind w:left="404"/>
            </w:pPr>
            <w:r w:rsidRPr="00EB2E98">
              <w:rPr>
                <w:noProof/>
              </w:rPr>
              <w:drawing>
                <wp:inline distT="0" distB="0" distL="0" distR="0" wp14:anchorId="6CFD4AE7" wp14:editId="4C2F770E">
                  <wp:extent cx="228600" cy="228600"/>
                  <wp:effectExtent l="0" t="0" r="0" b="0"/>
                  <wp:docPr id="6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B2E98">
              <w:t> Note</w:t>
            </w:r>
          </w:p>
          <w:p w14:paraId="56059950" w14:textId="77777777" w:rsidR="005F371D" w:rsidRPr="00EB2E98" w:rsidRDefault="005F371D" w:rsidP="005F371D">
            <w:pPr>
              <w:ind w:left="404"/>
            </w:pPr>
            <w:r w:rsidRPr="00EB2E98">
              <w:t xml:space="preserve">If you leave this checkbox unflagged, all fields, except </w:t>
            </w:r>
            <w:r w:rsidRPr="00EB2E98">
              <w:rPr>
                <w:rStyle w:val="SAPScreenElement"/>
              </w:rPr>
              <w:t xml:space="preserve">Non-Registered Reason, </w:t>
            </w:r>
            <w:r w:rsidRPr="00EB2E98">
              <w:t>become read-only.</w:t>
            </w:r>
          </w:p>
        </w:tc>
        <w:tc>
          <w:tcPr>
            <w:tcW w:w="3240" w:type="dxa"/>
            <w:shd w:val="clear" w:color="auto" w:fill="auto"/>
          </w:tcPr>
          <w:p w14:paraId="2FD78800" w14:textId="77777777" w:rsidR="005F371D" w:rsidRPr="00EB2E98" w:rsidRDefault="005F371D" w:rsidP="005F371D"/>
        </w:tc>
        <w:tc>
          <w:tcPr>
            <w:tcW w:w="1264" w:type="dxa"/>
          </w:tcPr>
          <w:p w14:paraId="7A893E17" w14:textId="77777777" w:rsidR="005F371D" w:rsidRPr="00EB2E98" w:rsidRDefault="005F371D" w:rsidP="005F371D">
            <w:pPr>
              <w:rPr>
                <w:rFonts w:cs="Arial"/>
                <w:bCs/>
              </w:rPr>
            </w:pPr>
          </w:p>
        </w:tc>
      </w:tr>
      <w:tr w:rsidR="005F371D" w:rsidRPr="00EB2E98" w14:paraId="40EAF5A8" w14:textId="77777777" w:rsidTr="00002278">
        <w:trPr>
          <w:trHeight w:val="357"/>
        </w:trPr>
        <w:tc>
          <w:tcPr>
            <w:tcW w:w="900" w:type="dxa"/>
            <w:vMerge/>
            <w:shd w:val="clear" w:color="auto" w:fill="auto"/>
          </w:tcPr>
          <w:p w14:paraId="29DD4B27" w14:textId="77777777" w:rsidR="005F371D" w:rsidRPr="00EB2E98" w:rsidRDefault="005F371D" w:rsidP="005F371D"/>
        </w:tc>
        <w:tc>
          <w:tcPr>
            <w:tcW w:w="1322" w:type="dxa"/>
            <w:vMerge/>
            <w:shd w:val="clear" w:color="auto" w:fill="auto"/>
          </w:tcPr>
          <w:p w14:paraId="2998D2BD" w14:textId="77777777" w:rsidR="005F371D" w:rsidRPr="00EB2E98" w:rsidRDefault="005F371D" w:rsidP="005F371D">
            <w:pPr>
              <w:rPr>
                <w:b/>
              </w:rPr>
            </w:pPr>
          </w:p>
        </w:tc>
        <w:tc>
          <w:tcPr>
            <w:tcW w:w="2520" w:type="dxa"/>
            <w:vMerge/>
            <w:shd w:val="clear" w:color="auto" w:fill="auto"/>
          </w:tcPr>
          <w:p w14:paraId="66D95FA5" w14:textId="77777777" w:rsidR="005F371D" w:rsidRPr="00EB2E98" w:rsidRDefault="005F371D" w:rsidP="005F371D">
            <w:pPr>
              <w:rPr>
                <w:rFonts w:cs="Arial"/>
                <w:bCs/>
              </w:rPr>
            </w:pPr>
          </w:p>
        </w:tc>
        <w:tc>
          <w:tcPr>
            <w:tcW w:w="5040" w:type="dxa"/>
            <w:shd w:val="clear" w:color="auto" w:fill="auto"/>
          </w:tcPr>
          <w:p w14:paraId="3C37259E" w14:textId="77777777" w:rsidR="005F371D" w:rsidRPr="00EB2E98" w:rsidRDefault="005F371D" w:rsidP="005F371D">
            <w:pPr>
              <w:rPr>
                <w:rStyle w:val="SAPScreenElement"/>
              </w:rPr>
            </w:pPr>
            <w:r w:rsidRPr="00EB2E98">
              <w:rPr>
                <w:rStyle w:val="SAPScreenElement"/>
              </w:rPr>
              <w:t xml:space="preserve">No Retirement Age Check: </w:t>
            </w:r>
            <w:r w:rsidRPr="00EB2E98">
              <w:t>flag the checkbox if the system should not perform the check for retirement age</w:t>
            </w:r>
          </w:p>
        </w:tc>
        <w:tc>
          <w:tcPr>
            <w:tcW w:w="3240" w:type="dxa"/>
            <w:shd w:val="clear" w:color="auto" w:fill="auto"/>
          </w:tcPr>
          <w:p w14:paraId="2AAAEEB9" w14:textId="77777777" w:rsidR="005F371D" w:rsidRPr="00EB2E98" w:rsidRDefault="005F371D" w:rsidP="005F371D"/>
        </w:tc>
        <w:tc>
          <w:tcPr>
            <w:tcW w:w="1264" w:type="dxa"/>
          </w:tcPr>
          <w:p w14:paraId="7A94FE41" w14:textId="77777777" w:rsidR="005F371D" w:rsidRPr="00EB2E98" w:rsidRDefault="005F371D" w:rsidP="005F371D">
            <w:pPr>
              <w:rPr>
                <w:rFonts w:cs="Arial"/>
                <w:bCs/>
              </w:rPr>
            </w:pPr>
          </w:p>
        </w:tc>
      </w:tr>
      <w:tr w:rsidR="005F371D" w:rsidRPr="00EB2E98" w14:paraId="32521F79" w14:textId="77777777" w:rsidTr="00002278">
        <w:trPr>
          <w:trHeight w:val="357"/>
        </w:trPr>
        <w:tc>
          <w:tcPr>
            <w:tcW w:w="900" w:type="dxa"/>
            <w:vMerge/>
            <w:shd w:val="clear" w:color="auto" w:fill="auto"/>
          </w:tcPr>
          <w:p w14:paraId="10DEF331" w14:textId="77777777" w:rsidR="005F371D" w:rsidRPr="00EB2E98" w:rsidRDefault="005F371D" w:rsidP="005F371D"/>
        </w:tc>
        <w:tc>
          <w:tcPr>
            <w:tcW w:w="1322" w:type="dxa"/>
            <w:vMerge/>
            <w:shd w:val="clear" w:color="auto" w:fill="auto"/>
          </w:tcPr>
          <w:p w14:paraId="54246B60" w14:textId="77777777" w:rsidR="005F371D" w:rsidRPr="00EB2E98" w:rsidRDefault="005F371D" w:rsidP="005F371D">
            <w:pPr>
              <w:rPr>
                <w:b/>
              </w:rPr>
            </w:pPr>
          </w:p>
        </w:tc>
        <w:tc>
          <w:tcPr>
            <w:tcW w:w="2520" w:type="dxa"/>
            <w:vMerge/>
            <w:shd w:val="clear" w:color="auto" w:fill="auto"/>
          </w:tcPr>
          <w:p w14:paraId="14383425" w14:textId="77777777" w:rsidR="005F371D" w:rsidRPr="00EB2E98" w:rsidRDefault="005F371D" w:rsidP="005F371D">
            <w:pPr>
              <w:rPr>
                <w:rFonts w:cs="Arial"/>
                <w:bCs/>
              </w:rPr>
            </w:pPr>
          </w:p>
        </w:tc>
        <w:tc>
          <w:tcPr>
            <w:tcW w:w="5040" w:type="dxa"/>
            <w:shd w:val="clear" w:color="auto" w:fill="auto"/>
          </w:tcPr>
          <w:p w14:paraId="4B3522FE" w14:textId="77777777" w:rsidR="005F371D" w:rsidRPr="00EB2E98" w:rsidRDefault="005F371D" w:rsidP="005F371D">
            <w:r w:rsidRPr="00EB2E98">
              <w:rPr>
                <w:rStyle w:val="SAPScreenElement"/>
              </w:rPr>
              <w:t>Non-Registered Reason:</w:t>
            </w:r>
            <w:r w:rsidRPr="00EB2E98">
              <w:t xml:space="preserve"> select from dropdown, if appropriate</w:t>
            </w:r>
          </w:p>
          <w:p w14:paraId="508C42EA" w14:textId="77777777" w:rsidR="005F371D" w:rsidRPr="00EB2E98" w:rsidRDefault="005F371D" w:rsidP="005F371D">
            <w:pPr>
              <w:pStyle w:val="SAPNoteHeading"/>
              <w:ind w:left="404"/>
            </w:pPr>
            <w:r w:rsidRPr="00EB2E98">
              <w:rPr>
                <w:noProof/>
              </w:rPr>
              <w:drawing>
                <wp:inline distT="0" distB="0" distL="0" distR="0" wp14:anchorId="53F726BB" wp14:editId="4B95BB2F">
                  <wp:extent cx="228600" cy="228600"/>
                  <wp:effectExtent l="0" t="0" r="0" b="0"/>
                  <wp:docPr id="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B2E98">
              <w:t> Caution</w:t>
            </w:r>
          </w:p>
          <w:p w14:paraId="2FEFE047" w14:textId="77777777" w:rsidR="005F371D" w:rsidRPr="00EB2E98" w:rsidRDefault="005F371D" w:rsidP="005F371D">
            <w:pPr>
              <w:ind w:left="404"/>
              <w:rPr>
                <w:rStyle w:val="SAPScreenElement"/>
              </w:rPr>
            </w:pPr>
            <w:r w:rsidRPr="00EB2E98">
              <w:t xml:space="preserve">If you have </w:t>
            </w:r>
            <w:r w:rsidRPr="00EB2E98">
              <w:rPr>
                <w:rFonts w:cs="Arial"/>
                <w:b/>
                <w:bCs/>
                <w:u w:val="single"/>
              </w:rPr>
              <w:t xml:space="preserve">not </w:t>
            </w:r>
            <w:r w:rsidRPr="00EB2E98">
              <w:t xml:space="preserve">flagged the </w:t>
            </w:r>
            <w:r w:rsidRPr="00EB2E98">
              <w:rPr>
                <w:rStyle w:val="SAPScreenElement"/>
              </w:rPr>
              <w:t>Employee Registered in GOSI</w:t>
            </w:r>
            <w:r w:rsidRPr="00EB2E98">
              <w:t xml:space="preserve"> checkbox, you must enter a value in this field!</w:t>
            </w:r>
          </w:p>
        </w:tc>
        <w:tc>
          <w:tcPr>
            <w:tcW w:w="3240" w:type="dxa"/>
            <w:shd w:val="clear" w:color="auto" w:fill="auto"/>
          </w:tcPr>
          <w:p w14:paraId="207BD265" w14:textId="77777777" w:rsidR="005F371D" w:rsidRPr="00EB2E98" w:rsidRDefault="005F371D" w:rsidP="005F371D"/>
        </w:tc>
        <w:tc>
          <w:tcPr>
            <w:tcW w:w="1264" w:type="dxa"/>
          </w:tcPr>
          <w:p w14:paraId="494334EC" w14:textId="77777777" w:rsidR="005F371D" w:rsidRPr="00EB2E98" w:rsidRDefault="005F371D" w:rsidP="005F371D">
            <w:pPr>
              <w:rPr>
                <w:rFonts w:cs="Arial"/>
                <w:bCs/>
              </w:rPr>
            </w:pPr>
          </w:p>
        </w:tc>
      </w:tr>
      <w:tr w:rsidR="005F371D" w:rsidRPr="00EB2E98" w14:paraId="61CB9C2C" w14:textId="77777777" w:rsidTr="00002278">
        <w:trPr>
          <w:trHeight w:val="357"/>
        </w:trPr>
        <w:tc>
          <w:tcPr>
            <w:tcW w:w="900" w:type="dxa"/>
            <w:vMerge/>
            <w:shd w:val="clear" w:color="auto" w:fill="auto"/>
          </w:tcPr>
          <w:p w14:paraId="138E215A" w14:textId="77777777" w:rsidR="005F371D" w:rsidRPr="00EB2E98" w:rsidRDefault="005F371D" w:rsidP="005F371D"/>
        </w:tc>
        <w:tc>
          <w:tcPr>
            <w:tcW w:w="1322" w:type="dxa"/>
            <w:vMerge/>
            <w:shd w:val="clear" w:color="auto" w:fill="auto"/>
          </w:tcPr>
          <w:p w14:paraId="4EA23C9B" w14:textId="77777777" w:rsidR="005F371D" w:rsidRPr="00EB2E98" w:rsidRDefault="005F371D" w:rsidP="005F371D">
            <w:pPr>
              <w:rPr>
                <w:b/>
              </w:rPr>
            </w:pPr>
          </w:p>
        </w:tc>
        <w:tc>
          <w:tcPr>
            <w:tcW w:w="2520" w:type="dxa"/>
            <w:vMerge/>
            <w:shd w:val="clear" w:color="auto" w:fill="auto"/>
          </w:tcPr>
          <w:p w14:paraId="40FBE804" w14:textId="77777777" w:rsidR="005F371D" w:rsidRPr="00EB2E98" w:rsidRDefault="005F371D" w:rsidP="005F371D">
            <w:pPr>
              <w:rPr>
                <w:rFonts w:cs="Arial"/>
                <w:bCs/>
              </w:rPr>
            </w:pPr>
          </w:p>
        </w:tc>
        <w:tc>
          <w:tcPr>
            <w:tcW w:w="5040" w:type="dxa"/>
            <w:shd w:val="clear" w:color="auto" w:fill="auto"/>
          </w:tcPr>
          <w:p w14:paraId="1B00B5E6" w14:textId="77777777" w:rsidR="005F371D" w:rsidRPr="00EB2E98" w:rsidRDefault="005F371D" w:rsidP="005F371D">
            <w:r w:rsidRPr="00EB2E98">
              <w:rPr>
                <w:rStyle w:val="SAPScreenElement"/>
              </w:rPr>
              <w:t xml:space="preserve">Social Insurance Grouping: </w:t>
            </w:r>
            <w:r w:rsidRPr="00EB2E98">
              <w:t>select from value help the country code corresponding to the employee’s nationality</w:t>
            </w:r>
          </w:p>
          <w:p w14:paraId="054F073C" w14:textId="77777777" w:rsidR="005F371D" w:rsidRPr="00EB2E98" w:rsidRDefault="005F371D" w:rsidP="005F371D">
            <w:pPr>
              <w:pStyle w:val="SAPNoteHeading"/>
              <w:ind w:left="404"/>
            </w:pPr>
            <w:r w:rsidRPr="00EB2E98">
              <w:rPr>
                <w:noProof/>
              </w:rPr>
              <w:drawing>
                <wp:inline distT="0" distB="0" distL="0" distR="0" wp14:anchorId="4A3ADF74" wp14:editId="4F9B35C3">
                  <wp:extent cx="228600" cy="228600"/>
                  <wp:effectExtent l="0" t="0" r="0" b="0"/>
                  <wp:docPr id="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B2E98">
              <w:t> Caution</w:t>
            </w:r>
          </w:p>
          <w:p w14:paraId="43D531A2" w14:textId="77777777" w:rsidR="005F371D" w:rsidRPr="00EB2E98" w:rsidRDefault="005F371D" w:rsidP="005F371D">
            <w:pPr>
              <w:ind w:left="404"/>
              <w:rPr>
                <w:rStyle w:val="SAPScreenElement"/>
                <w:rFonts w:ascii="BentonSans Book" w:hAnsi="BentonSans Book"/>
                <w:color w:val="auto"/>
              </w:rPr>
            </w:pPr>
            <w:r w:rsidRPr="00EB2E98">
              <w:t xml:space="preserve">If you have flagged the </w:t>
            </w:r>
            <w:r w:rsidRPr="00EB2E98">
              <w:rPr>
                <w:rStyle w:val="SAPScreenElement"/>
              </w:rPr>
              <w:t>Employee Registered in GOSI</w:t>
            </w:r>
            <w:r w:rsidRPr="00EB2E98">
              <w:t xml:space="preserve"> checkbox, you must enter a value in this field, too!</w:t>
            </w:r>
          </w:p>
        </w:tc>
        <w:tc>
          <w:tcPr>
            <w:tcW w:w="3240" w:type="dxa"/>
            <w:shd w:val="clear" w:color="auto" w:fill="auto"/>
          </w:tcPr>
          <w:p w14:paraId="64DDED77" w14:textId="77777777" w:rsidR="005F371D" w:rsidRPr="00EB2E98" w:rsidRDefault="005F371D" w:rsidP="005F371D"/>
        </w:tc>
        <w:tc>
          <w:tcPr>
            <w:tcW w:w="1264" w:type="dxa"/>
          </w:tcPr>
          <w:p w14:paraId="30EBD15D" w14:textId="77777777" w:rsidR="005F371D" w:rsidRPr="00EB2E98" w:rsidRDefault="005F371D" w:rsidP="005F371D">
            <w:pPr>
              <w:rPr>
                <w:rFonts w:cs="Arial"/>
                <w:bCs/>
              </w:rPr>
            </w:pPr>
          </w:p>
        </w:tc>
      </w:tr>
      <w:tr w:rsidR="005F371D" w:rsidRPr="00EB2E98" w14:paraId="53634713" w14:textId="77777777" w:rsidTr="00002278">
        <w:trPr>
          <w:trHeight w:val="357"/>
        </w:trPr>
        <w:tc>
          <w:tcPr>
            <w:tcW w:w="900" w:type="dxa"/>
            <w:vMerge/>
            <w:shd w:val="clear" w:color="auto" w:fill="auto"/>
          </w:tcPr>
          <w:p w14:paraId="5B333773" w14:textId="77777777" w:rsidR="005F371D" w:rsidRPr="00EB2E98" w:rsidRDefault="005F371D" w:rsidP="005F371D"/>
        </w:tc>
        <w:tc>
          <w:tcPr>
            <w:tcW w:w="1322" w:type="dxa"/>
            <w:vMerge/>
            <w:shd w:val="clear" w:color="auto" w:fill="auto"/>
          </w:tcPr>
          <w:p w14:paraId="56E30D18" w14:textId="77777777" w:rsidR="005F371D" w:rsidRPr="00EB2E98" w:rsidRDefault="005F371D" w:rsidP="005F371D">
            <w:pPr>
              <w:rPr>
                <w:b/>
              </w:rPr>
            </w:pPr>
          </w:p>
        </w:tc>
        <w:tc>
          <w:tcPr>
            <w:tcW w:w="2520" w:type="dxa"/>
            <w:vMerge/>
            <w:shd w:val="clear" w:color="auto" w:fill="auto"/>
          </w:tcPr>
          <w:p w14:paraId="5F7A3526" w14:textId="77777777" w:rsidR="005F371D" w:rsidRPr="00EB2E98" w:rsidRDefault="005F371D" w:rsidP="005F371D">
            <w:pPr>
              <w:rPr>
                <w:rFonts w:cs="Arial"/>
                <w:bCs/>
              </w:rPr>
            </w:pPr>
          </w:p>
        </w:tc>
        <w:tc>
          <w:tcPr>
            <w:tcW w:w="5040" w:type="dxa"/>
            <w:shd w:val="clear" w:color="auto" w:fill="auto"/>
          </w:tcPr>
          <w:p w14:paraId="6E55CE11" w14:textId="77777777" w:rsidR="005F371D" w:rsidRPr="00EB2E98" w:rsidRDefault="005F371D" w:rsidP="005F371D">
            <w:pPr>
              <w:rPr>
                <w:color w:val="000000"/>
                <w:szCs w:val="19"/>
              </w:rPr>
            </w:pPr>
            <w:r w:rsidRPr="00EB2E98">
              <w:rPr>
                <w:rStyle w:val="SAPScreenElement"/>
              </w:rPr>
              <w:t>GOSI Number:</w:t>
            </w:r>
            <w:r w:rsidRPr="00EB2E98">
              <w:rPr>
                <w:color w:val="000000"/>
                <w:szCs w:val="19"/>
              </w:rPr>
              <w:t xml:space="preserve"> enter the 9-digit-social insurance number that the employee registered at the GOSI authority</w:t>
            </w:r>
          </w:p>
          <w:p w14:paraId="6CCF4527" w14:textId="77777777" w:rsidR="005F371D" w:rsidRPr="00EB2E98" w:rsidRDefault="005F371D" w:rsidP="005F371D">
            <w:pPr>
              <w:pStyle w:val="SAPNoteHeading"/>
              <w:ind w:left="404"/>
            </w:pPr>
            <w:r w:rsidRPr="00EB2E98">
              <w:rPr>
                <w:noProof/>
              </w:rPr>
              <w:drawing>
                <wp:inline distT="0" distB="0" distL="0" distR="0" wp14:anchorId="106A64C4" wp14:editId="5CA86E65">
                  <wp:extent cx="228600" cy="228600"/>
                  <wp:effectExtent l="0" t="0" r="0" b="0"/>
                  <wp:docPr id="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B2E98">
              <w:t> Caution</w:t>
            </w:r>
          </w:p>
          <w:p w14:paraId="669CE76C" w14:textId="77777777" w:rsidR="005F371D" w:rsidRPr="00EB2E98" w:rsidRDefault="005F371D" w:rsidP="005F371D">
            <w:pPr>
              <w:ind w:left="404"/>
              <w:rPr>
                <w:rStyle w:val="SAPScreenElement"/>
                <w:rFonts w:ascii="BentonSans Book" w:hAnsi="BentonSans Book"/>
                <w:color w:val="000000"/>
                <w:szCs w:val="19"/>
              </w:rPr>
            </w:pPr>
            <w:r w:rsidRPr="00EB2E98">
              <w:t xml:space="preserve">If you have flagged the </w:t>
            </w:r>
            <w:r w:rsidRPr="00EB2E98">
              <w:rPr>
                <w:rStyle w:val="SAPScreenElement"/>
              </w:rPr>
              <w:t>Employee Registered in GOSI</w:t>
            </w:r>
            <w:r w:rsidRPr="00EB2E98">
              <w:t xml:space="preserve"> checkbox, you must enter a value in this field, too!</w:t>
            </w:r>
          </w:p>
        </w:tc>
        <w:tc>
          <w:tcPr>
            <w:tcW w:w="3240" w:type="dxa"/>
            <w:shd w:val="clear" w:color="auto" w:fill="auto"/>
          </w:tcPr>
          <w:p w14:paraId="2C66F69F" w14:textId="77777777" w:rsidR="005F371D" w:rsidRPr="00EB2E98" w:rsidRDefault="005F371D" w:rsidP="005F371D"/>
        </w:tc>
        <w:tc>
          <w:tcPr>
            <w:tcW w:w="1264" w:type="dxa"/>
          </w:tcPr>
          <w:p w14:paraId="05100A2E" w14:textId="77777777" w:rsidR="005F371D" w:rsidRPr="00EB2E98" w:rsidRDefault="005F371D" w:rsidP="005F371D">
            <w:pPr>
              <w:rPr>
                <w:rFonts w:cs="Arial"/>
                <w:bCs/>
              </w:rPr>
            </w:pPr>
          </w:p>
        </w:tc>
      </w:tr>
      <w:tr w:rsidR="005F371D" w:rsidRPr="00EB2E98" w14:paraId="320A365F" w14:textId="77777777" w:rsidTr="00002278">
        <w:trPr>
          <w:trHeight w:val="357"/>
        </w:trPr>
        <w:tc>
          <w:tcPr>
            <w:tcW w:w="900" w:type="dxa"/>
            <w:vMerge/>
            <w:shd w:val="clear" w:color="auto" w:fill="auto"/>
          </w:tcPr>
          <w:p w14:paraId="22AA7EDE" w14:textId="77777777" w:rsidR="005F371D" w:rsidRPr="00EB2E98" w:rsidRDefault="005F371D" w:rsidP="005F371D"/>
        </w:tc>
        <w:tc>
          <w:tcPr>
            <w:tcW w:w="1322" w:type="dxa"/>
            <w:vMerge/>
            <w:shd w:val="clear" w:color="auto" w:fill="auto"/>
          </w:tcPr>
          <w:p w14:paraId="01D1D1C2" w14:textId="77777777" w:rsidR="005F371D" w:rsidRPr="00EB2E98" w:rsidRDefault="005F371D" w:rsidP="005F371D">
            <w:pPr>
              <w:rPr>
                <w:b/>
              </w:rPr>
            </w:pPr>
          </w:p>
        </w:tc>
        <w:tc>
          <w:tcPr>
            <w:tcW w:w="2520" w:type="dxa"/>
            <w:vMerge/>
            <w:shd w:val="clear" w:color="auto" w:fill="auto"/>
          </w:tcPr>
          <w:p w14:paraId="6968C169" w14:textId="77777777" w:rsidR="005F371D" w:rsidRPr="00EB2E98" w:rsidRDefault="005F371D" w:rsidP="005F371D">
            <w:pPr>
              <w:rPr>
                <w:rFonts w:cs="Arial"/>
                <w:bCs/>
              </w:rPr>
            </w:pPr>
          </w:p>
        </w:tc>
        <w:tc>
          <w:tcPr>
            <w:tcW w:w="5040" w:type="dxa"/>
            <w:shd w:val="clear" w:color="auto" w:fill="auto"/>
          </w:tcPr>
          <w:p w14:paraId="72D0D35A" w14:textId="77777777" w:rsidR="005F371D" w:rsidRPr="00EB2E98" w:rsidRDefault="005F371D" w:rsidP="005F371D">
            <w:r w:rsidRPr="00EB2E98">
              <w:rPr>
                <w:rStyle w:val="SAPScreenElement"/>
              </w:rPr>
              <w:t>GOSI Office:</w:t>
            </w:r>
            <w:r w:rsidRPr="00EB2E98">
              <w:t xml:space="preserve"> select from value help</w:t>
            </w:r>
          </w:p>
          <w:p w14:paraId="50491E5A" w14:textId="77777777" w:rsidR="005F371D" w:rsidRPr="00EB2E98" w:rsidRDefault="005F371D" w:rsidP="005F371D">
            <w:pPr>
              <w:pStyle w:val="SAPNoteHeading"/>
              <w:ind w:left="404"/>
            </w:pPr>
            <w:r w:rsidRPr="00EB2E98">
              <w:rPr>
                <w:noProof/>
              </w:rPr>
              <w:drawing>
                <wp:inline distT="0" distB="0" distL="0" distR="0" wp14:anchorId="44A00590" wp14:editId="4A023C3B">
                  <wp:extent cx="228600" cy="228600"/>
                  <wp:effectExtent l="0" t="0" r="0" b="0"/>
                  <wp:docPr id="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B2E98">
              <w:t> Caution</w:t>
            </w:r>
          </w:p>
          <w:p w14:paraId="201E49E0" w14:textId="77777777" w:rsidR="005F371D" w:rsidRPr="00EB2E98" w:rsidRDefault="005F371D" w:rsidP="005F371D">
            <w:pPr>
              <w:ind w:left="404"/>
              <w:rPr>
                <w:rStyle w:val="SAPScreenElement"/>
                <w:rFonts w:ascii="BentonSans Book" w:hAnsi="BentonSans Book"/>
                <w:color w:val="auto"/>
              </w:rPr>
            </w:pPr>
            <w:r w:rsidRPr="00EB2E98">
              <w:t xml:space="preserve">If you have flagged the </w:t>
            </w:r>
            <w:r w:rsidRPr="00EB2E98">
              <w:rPr>
                <w:rStyle w:val="SAPScreenElement"/>
              </w:rPr>
              <w:t>Employee Registered in GOSI</w:t>
            </w:r>
            <w:r w:rsidRPr="00EB2E98">
              <w:t xml:space="preserve"> checkbox, you must enter a value in this field, too!</w:t>
            </w:r>
          </w:p>
        </w:tc>
        <w:tc>
          <w:tcPr>
            <w:tcW w:w="3240" w:type="dxa"/>
            <w:shd w:val="clear" w:color="auto" w:fill="auto"/>
          </w:tcPr>
          <w:p w14:paraId="4504CE6C" w14:textId="77777777" w:rsidR="005F371D" w:rsidRPr="00EB2E98" w:rsidRDefault="005F371D" w:rsidP="005F371D"/>
        </w:tc>
        <w:tc>
          <w:tcPr>
            <w:tcW w:w="1264" w:type="dxa"/>
          </w:tcPr>
          <w:p w14:paraId="646FD9FA" w14:textId="77777777" w:rsidR="005F371D" w:rsidRPr="00EB2E98" w:rsidRDefault="005F371D" w:rsidP="005F371D">
            <w:pPr>
              <w:rPr>
                <w:rFonts w:cs="Arial"/>
                <w:bCs/>
              </w:rPr>
            </w:pPr>
          </w:p>
        </w:tc>
      </w:tr>
      <w:tr w:rsidR="005F371D" w:rsidRPr="00EB2E98" w14:paraId="5E8C0D1F" w14:textId="77777777" w:rsidTr="00002278">
        <w:trPr>
          <w:trHeight w:val="357"/>
        </w:trPr>
        <w:tc>
          <w:tcPr>
            <w:tcW w:w="900" w:type="dxa"/>
            <w:vMerge/>
            <w:shd w:val="clear" w:color="auto" w:fill="auto"/>
          </w:tcPr>
          <w:p w14:paraId="4CD4993A" w14:textId="77777777" w:rsidR="005F371D" w:rsidRPr="00EB2E98" w:rsidRDefault="005F371D" w:rsidP="005F371D"/>
        </w:tc>
        <w:tc>
          <w:tcPr>
            <w:tcW w:w="1322" w:type="dxa"/>
            <w:vMerge/>
            <w:shd w:val="clear" w:color="auto" w:fill="auto"/>
          </w:tcPr>
          <w:p w14:paraId="13072130" w14:textId="77777777" w:rsidR="005F371D" w:rsidRPr="00EB2E98" w:rsidRDefault="005F371D" w:rsidP="005F371D">
            <w:pPr>
              <w:rPr>
                <w:rFonts w:cs="Arial"/>
                <w:b/>
                <w:bCs/>
              </w:rPr>
            </w:pPr>
          </w:p>
        </w:tc>
        <w:tc>
          <w:tcPr>
            <w:tcW w:w="2520" w:type="dxa"/>
            <w:shd w:val="clear" w:color="auto" w:fill="auto"/>
          </w:tcPr>
          <w:p w14:paraId="1390DD1F" w14:textId="77777777" w:rsidR="005F371D" w:rsidRPr="00EB2E98" w:rsidRDefault="005F371D" w:rsidP="005F371D">
            <w:r w:rsidRPr="00EB2E98">
              <w:t xml:space="preserve">In the </w:t>
            </w:r>
            <w:r w:rsidRPr="00EB2E98">
              <w:rPr>
                <w:rStyle w:val="SAPScreenElement"/>
              </w:rPr>
              <w:t xml:space="preserve">Notes </w:t>
            </w:r>
            <w:r w:rsidRPr="00EB2E98">
              <w:rPr>
                <w:rFonts w:cs="Arial"/>
                <w:bCs/>
              </w:rPr>
              <w:t>part of the form,</w:t>
            </w:r>
            <w:r w:rsidRPr="00EB2E98">
              <w:t xml:space="preserve"> enter a note, if appropriate.</w:t>
            </w:r>
          </w:p>
        </w:tc>
        <w:tc>
          <w:tcPr>
            <w:tcW w:w="5040" w:type="dxa"/>
            <w:shd w:val="clear" w:color="auto" w:fill="auto"/>
          </w:tcPr>
          <w:p w14:paraId="377FA7F5" w14:textId="77777777" w:rsidR="005F371D" w:rsidRPr="00EB2E98" w:rsidRDefault="005F371D" w:rsidP="005F371D">
            <w:pPr>
              <w:rPr>
                <w:i/>
              </w:rPr>
            </w:pPr>
          </w:p>
        </w:tc>
        <w:tc>
          <w:tcPr>
            <w:tcW w:w="3240" w:type="dxa"/>
            <w:shd w:val="clear" w:color="auto" w:fill="auto"/>
          </w:tcPr>
          <w:p w14:paraId="375B3699" w14:textId="77777777" w:rsidR="005F371D" w:rsidRPr="00EB2E98" w:rsidRDefault="005F371D" w:rsidP="005F371D">
            <w:pPr>
              <w:rPr>
                <w:rFonts w:cs="Arial"/>
                <w:bCs/>
              </w:rPr>
            </w:pPr>
          </w:p>
        </w:tc>
        <w:tc>
          <w:tcPr>
            <w:tcW w:w="1264" w:type="dxa"/>
          </w:tcPr>
          <w:p w14:paraId="414A6832" w14:textId="77777777" w:rsidR="005F371D" w:rsidRPr="00EB2E98" w:rsidRDefault="005F371D" w:rsidP="005F371D">
            <w:pPr>
              <w:rPr>
                <w:rFonts w:cs="Arial"/>
                <w:bCs/>
              </w:rPr>
            </w:pPr>
          </w:p>
        </w:tc>
      </w:tr>
      <w:tr w:rsidR="005F371D" w:rsidRPr="00EB2E98" w14:paraId="1F60E3DE" w14:textId="77777777" w:rsidTr="00002278">
        <w:trPr>
          <w:trHeight w:val="357"/>
        </w:trPr>
        <w:tc>
          <w:tcPr>
            <w:tcW w:w="900" w:type="dxa"/>
            <w:shd w:val="clear" w:color="auto" w:fill="auto"/>
          </w:tcPr>
          <w:p w14:paraId="3DE038A0" w14:textId="77777777" w:rsidR="005F371D" w:rsidRPr="00EB2E98" w:rsidRDefault="005F371D" w:rsidP="005F371D">
            <w:r w:rsidRPr="00EB2E98">
              <w:t>8</w:t>
            </w:r>
          </w:p>
        </w:tc>
        <w:tc>
          <w:tcPr>
            <w:tcW w:w="1322" w:type="dxa"/>
            <w:shd w:val="clear" w:color="auto" w:fill="auto"/>
          </w:tcPr>
          <w:p w14:paraId="5DE92E36" w14:textId="77777777" w:rsidR="005F371D" w:rsidRPr="00EB2E98" w:rsidRDefault="005F371D" w:rsidP="005F371D">
            <w:pPr>
              <w:rPr>
                <w:b/>
              </w:rPr>
            </w:pPr>
            <w:r w:rsidRPr="00EB2E98">
              <w:rPr>
                <w:rStyle w:val="SAPEmphasis"/>
              </w:rPr>
              <w:t>Save Social Insurance</w:t>
            </w:r>
          </w:p>
        </w:tc>
        <w:tc>
          <w:tcPr>
            <w:tcW w:w="2520" w:type="dxa"/>
            <w:shd w:val="clear" w:color="auto" w:fill="auto"/>
          </w:tcPr>
          <w:p w14:paraId="559EB086" w14:textId="77777777" w:rsidR="005F371D" w:rsidRPr="00EB2E98" w:rsidRDefault="005F371D" w:rsidP="005F371D">
            <w:pPr>
              <w:rPr>
                <w:rFonts w:cs="Arial"/>
                <w:bCs/>
              </w:rPr>
            </w:pPr>
            <w:r w:rsidRPr="00EB2E98">
              <w:t xml:space="preserve">Choose the </w:t>
            </w:r>
            <w:r w:rsidRPr="00EB2E98">
              <w:rPr>
                <w:rStyle w:val="SAPScreenElement"/>
              </w:rPr>
              <w:t>Save</w:t>
            </w:r>
            <w:r w:rsidRPr="00EB2E98">
              <w:t xml:space="preserve"> button.</w:t>
            </w:r>
          </w:p>
        </w:tc>
        <w:tc>
          <w:tcPr>
            <w:tcW w:w="5040" w:type="dxa"/>
            <w:shd w:val="clear" w:color="auto" w:fill="auto"/>
          </w:tcPr>
          <w:p w14:paraId="43E6D587" w14:textId="77777777" w:rsidR="005F371D" w:rsidRPr="00EB2E98" w:rsidRDefault="005F371D" w:rsidP="005F371D">
            <w:pPr>
              <w:rPr>
                <w:i/>
              </w:rPr>
            </w:pPr>
          </w:p>
        </w:tc>
        <w:tc>
          <w:tcPr>
            <w:tcW w:w="3240" w:type="dxa"/>
            <w:shd w:val="clear" w:color="auto" w:fill="auto"/>
          </w:tcPr>
          <w:p w14:paraId="099A7583" w14:textId="77777777" w:rsidR="005F371D" w:rsidRPr="00EB2E98" w:rsidRDefault="005F371D" w:rsidP="005F371D">
            <w:r w:rsidRPr="00EB2E98">
              <w:rPr>
                <w:rFonts w:cs="Arial"/>
                <w:bCs/>
              </w:rPr>
              <w:t>A system message about data saving is generated.</w:t>
            </w:r>
          </w:p>
        </w:tc>
        <w:tc>
          <w:tcPr>
            <w:tcW w:w="1264" w:type="dxa"/>
          </w:tcPr>
          <w:p w14:paraId="059AD16D" w14:textId="77777777" w:rsidR="005F371D" w:rsidRPr="00EB2E98" w:rsidRDefault="005F371D" w:rsidP="005F371D">
            <w:pPr>
              <w:rPr>
                <w:rFonts w:cs="Arial"/>
                <w:bCs/>
              </w:rPr>
            </w:pPr>
          </w:p>
        </w:tc>
      </w:tr>
    </w:tbl>
    <w:p w14:paraId="63128800" w14:textId="77777777" w:rsidR="005F371D" w:rsidRPr="00EB2E98" w:rsidRDefault="005F371D" w:rsidP="005C42AC">
      <w:pPr>
        <w:pStyle w:val="Heading4"/>
        <w:ind w:left="1418" w:hanging="1418"/>
      </w:pPr>
      <w:bookmarkStart w:id="1187" w:name="_Toc464835732"/>
      <w:bookmarkStart w:id="1188" w:name="_Toc474655448"/>
      <w:bookmarkStart w:id="1189" w:name="_Toc507433260"/>
      <w:r w:rsidRPr="00EB2E98">
        <w:t>Maintaining Occupational Hazard Data</w:t>
      </w:r>
      <w:bookmarkEnd w:id="1187"/>
      <w:bookmarkEnd w:id="1188"/>
      <w:bookmarkEnd w:id="1189"/>
    </w:p>
    <w:p w14:paraId="58F8455C" w14:textId="77777777" w:rsidR="005F371D" w:rsidRPr="00EB2E98" w:rsidRDefault="005F371D" w:rsidP="005F371D">
      <w:pPr>
        <w:pStyle w:val="SAPKeyblockTitle"/>
      </w:pPr>
      <w:r w:rsidRPr="00EB2E98">
        <w:t>Test Administration</w:t>
      </w:r>
    </w:p>
    <w:p w14:paraId="4789C0B3" w14:textId="77777777" w:rsidR="005F371D" w:rsidRPr="00EB2E98" w:rsidRDefault="005F371D" w:rsidP="005F371D">
      <w:r w:rsidRPr="00EB2E98">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5F371D" w:rsidRPr="00EB2E98" w14:paraId="461F658B" w14:textId="77777777" w:rsidTr="00002278">
        <w:tc>
          <w:tcPr>
            <w:tcW w:w="2280" w:type="dxa"/>
            <w:tcBorders>
              <w:top w:val="single" w:sz="8" w:space="0" w:color="999999"/>
              <w:left w:val="single" w:sz="8" w:space="0" w:color="999999"/>
              <w:bottom w:val="single" w:sz="8" w:space="0" w:color="999999"/>
              <w:right w:val="single" w:sz="8" w:space="0" w:color="999999"/>
            </w:tcBorders>
            <w:hideMark/>
          </w:tcPr>
          <w:p w14:paraId="0AB26A8C" w14:textId="77777777" w:rsidR="005F371D" w:rsidRPr="00EB2E98" w:rsidRDefault="005F371D" w:rsidP="005F371D">
            <w:pPr>
              <w:rPr>
                <w:rStyle w:val="SAPEmphasis"/>
              </w:rPr>
            </w:pPr>
            <w:r w:rsidRPr="00EB2E98">
              <w:rPr>
                <w:rStyle w:val="SAPEmphasis"/>
                <w:lang w:eastAsia="zh-CN"/>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79AE3654" w14:textId="77777777" w:rsidR="005F371D" w:rsidRPr="00EB2E98" w:rsidRDefault="005F371D" w:rsidP="005F371D">
            <w:pPr>
              <w:rPr>
                <w:lang w:eastAsia="zh-CN"/>
              </w:rPr>
            </w:pPr>
            <w:r w:rsidRPr="00EB2E98">
              <w:rPr>
                <w:lang w:eastAsia="zh-CN"/>
              </w:rPr>
              <w:t>&lt;X.XX&gt;</w:t>
            </w:r>
          </w:p>
        </w:tc>
        <w:tc>
          <w:tcPr>
            <w:tcW w:w="2401" w:type="dxa"/>
            <w:tcBorders>
              <w:top w:val="single" w:sz="8" w:space="0" w:color="999999"/>
              <w:left w:val="single" w:sz="8" w:space="0" w:color="999999"/>
              <w:bottom w:val="single" w:sz="8" w:space="0" w:color="999999"/>
              <w:right w:val="single" w:sz="8" w:space="0" w:color="999999"/>
            </w:tcBorders>
            <w:hideMark/>
          </w:tcPr>
          <w:p w14:paraId="2B671A92" w14:textId="77777777" w:rsidR="005F371D" w:rsidRPr="00EB2E98" w:rsidRDefault="005F371D" w:rsidP="005F371D">
            <w:pPr>
              <w:rPr>
                <w:rStyle w:val="SAPEmphasis"/>
              </w:rPr>
            </w:pPr>
            <w:r w:rsidRPr="00EB2E98">
              <w:rPr>
                <w:rStyle w:val="SAPEmphasis"/>
                <w:lang w:eastAsia="zh-CN"/>
              </w:rPr>
              <w:t>Tester Name</w:t>
            </w:r>
          </w:p>
        </w:tc>
        <w:tc>
          <w:tcPr>
            <w:tcW w:w="2401" w:type="dxa"/>
            <w:tcBorders>
              <w:top w:val="single" w:sz="8" w:space="0" w:color="999999"/>
              <w:left w:val="single" w:sz="8" w:space="0" w:color="999999"/>
              <w:bottom w:val="single" w:sz="8" w:space="0" w:color="999999"/>
              <w:right w:val="single" w:sz="8" w:space="0" w:color="999999"/>
            </w:tcBorders>
          </w:tcPr>
          <w:p w14:paraId="2D7315CD" w14:textId="77777777" w:rsidR="005F371D" w:rsidRPr="00EB2E98" w:rsidRDefault="005F371D" w:rsidP="005F371D">
            <w:pPr>
              <w:rPr>
                <w:lang w:eastAsia="zh-CN"/>
              </w:rPr>
            </w:pPr>
            <w:r w:rsidRPr="00EB2E98">
              <w:rPr>
                <w:lang w:eastAsia="zh-CN"/>
              </w:rP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33182D3E" w14:textId="77777777" w:rsidR="005F371D" w:rsidRPr="00EB2E98" w:rsidRDefault="005F371D" w:rsidP="005F371D">
            <w:pPr>
              <w:rPr>
                <w:rStyle w:val="SAPEmphasis"/>
              </w:rPr>
            </w:pPr>
            <w:r w:rsidRPr="00EB2E98">
              <w:rPr>
                <w:rStyle w:val="SAPEmphasis"/>
                <w:lang w:eastAsia="zh-CN"/>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418C8036" w14:textId="6B556A80" w:rsidR="005F371D" w:rsidRPr="00EB2E98" w:rsidRDefault="00FD11AD" w:rsidP="005F371D">
            <w:pPr>
              <w:rPr>
                <w:lang w:eastAsia="zh-CN"/>
              </w:rPr>
            </w:pPr>
            <w:r>
              <w:rPr>
                <w:lang w:eastAsia="zh-CN"/>
              </w:rPr>
              <w:t>&lt;date&gt;</w:t>
            </w:r>
          </w:p>
        </w:tc>
      </w:tr>
      <w:tr w:rsidR="005F371D" w:rsidRPr="00EB2E98" w14:paraId="38770AA5" w14:textId="77777777" w:rsidTr="00002278">
        <w:tc>
          <w:tcPr>
            <w:tcW w:w="2280" w:type="dxa"/>
            <w:tcBorders>
              <w:top w:val="single" w:sz="8" w:space="0" w:color="999999"/>
              <w:left w:val="single" w:sz="8" w:space="0" w:color="999999"/>
              <w:bottom w:val="single" w:sz="8" w:space="0" w:color="999999"/>
              <w:right w:val="single" w:sz="8" w:space="0" w:color="999999"/>
            </w:tcBorders>
            <w:hideMark/>
          </w:tcPr>
          <w:p w14:paraId="3D875BBD" w14:textId="77777777" w:rsidR="005F371D" w:rsidRPr="00EB2E98" w:rsidRDefault="005F371D" w:rsidP="005F371D">
            <w:pPr>
              <w:rPr>
                <w:rStyle w:val="SAPEmphasis"/>
              </w:rPr>
            </w:pPr>
            <w:r w:rsidRPr="00EB2E98">
              <w:rPr>
                <w:rStyle w:val="SAPEmphasis"/>
                <w:lang w:eastAsia="zh-CN"/>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0CD73E20" w14:textId="77777777" w:rsidR="005F371D" w:rsidRPr="00EB2E98" w:rsidRDefault="005F371D" w:rsidP="005F371D">
            <w:pPr>
              <w:rPr>
                <w:lang w:eastAsia="zh-CN"/>
              </w:rPr>
            </w:pPr>
            <w:r w:rsidRPr="00EB2E98">
              <w:t>HR Administrator</w:t>
            </w:r>
          </w:p>
        </w:tc>
      </w:tr>
      <w:tr w:rsidR="005F371D" w:rsidRPr="00EB2E98" w14:paraId="0A861D28" w14:textId="77777777" w:rsidTr="00002278">
        <w:tc>
          <w:tcPr>
            <w:tcW w:w="2280" w:type="dxa"/>
            <w:tcBorders>
              <w:top w:val="single" w:sz="8" w:space="0" w:color="999999"/>
              <w:left w:val="single" w:sz="8" w:space="0" w:color="999999"/>
              <w:bottom w:val="single" w:sz="8" w:space="0" w:color="999999"/>
              <w:right w:val="single" w:sz="8" w:space="0" w:color="999999"/>
            </w:tcBorders>
            <w:hideMark/>
          </w:tcPr>
          <w:p w14:paraId="49E03E8C" w14:textId="77777777" w:rsidR="005F371D" w:rsidRPr="00EB2E98" w:rsidRDefault="005F371D" w:rsidP="005F371D">
            <w:pPr>
              <w:rPr>
                <w:rStyle w:val="SAPEmphasis"/>
              </w:rPr>
            </w:pPr>
            <w:r w:rsidRPr="00EB2E98">
              <w:rPr>
                <w:rStyle w:val="SAPEmphasis"/>
                <w:lang w:eastAsia="zh-CN"/>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3ACC5C33" w14:textId="77777777" w:rsidR="005F371D" w:rsidRPr="00EB2E98" w:rsidRDefault="005F371D" w:rsidP="005F371D">
            <w:pPr>
              <w:rPr>
                <w:lang w:eastAsia="zh-CN"/>
              </w:rPr>
            </w:pPr>
            <w:r w:rsidRPr="00EB2E98">
              <w:rPr>
                <w:lang w:eastAsia="zh-CN"/>
              </w:rPr>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4CF9D41D" w14:textId="77777777" w:rsidR="005F371D" w:rsidRPr="00EB2E98" w:rsidRDefault="005F371D" w:rsidP="005F371D">
            <w:pPr>
              <w:rPr>
                <w:rStyle w:val="SAPEmphasis"/>
              </w:rPr>
            </w:pPr>
            <w:r w:rsidRPr="00EB2E98">
              <w:rPr>
                <w:rStyle w:val="SAPEmphasis"/>
                <w:lang w:eastAsia="zh-CN"/>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274B303B" w14:textId="2BDB35C0" w:rsidR="005F371D" w:rsidRPr="00EB2E98" w:rsidRDefault="001861CE" w:rsidP="005F371D">
            <w:pPr>
              <w:rPr>
                <w:lang w:eastAsia="zh-CN"/>
              </w:rPr>
            </w:pPr>
            <w:r>
              <w:rPr>
                <w:lang w:eastAsia="zh-CN"/>
              </w:rPr>
              <w:t>&lt;duration&gt;</w:t>
            </w:r>
          </w:p>
        </w:tc>
      </w:tr>
    </w:tbl>
    <w:p w14:paraId="56193337" w14:textId="77777777" w:rsidR="005F371D" w:rsidRPr="00EB2E98" w:rsidRDefault="005F371D" w:rsidP="005F371D">
      <w:pPr>
        <w:pStyle w:val="SAPKeyblockTitle"/>
      </w:pPr>
      <w:r w:rsidRPr="00EB2E98">
        <w:t>Purpose</w:t>
      </w:r>
    </w:p>
    <w:p w14:paraId="1FCE9ADA" w14:textId="77777777" w:rsidR="005F371D" w:rsidRPr="00EB2E98" w:rsidRDefault="005F371D" w:rsidP="005F371D">
      <w:r w:rsidRPr="00EB2E98">
        <w:t>When an employee becomes sick or is injured due to work-related activities, he or she is entitled to financial compensation, either in the form of a lump sum payment or monthly benefits. Similarly, if an employee dies in a work-related accident, compensation is granted to the employee’s dependents.</w:t>
      </w:r>
    </w:p>
    <w:p w14:paraId="541756D0" w14:textId="77777777" w:rsidR="005F371D" w:rsidRPr="00EB2E98" w:rsidRDefault="005F371D" w:rsidP="005F371D">
      <w:r w:rsidRPr="00EB2E98">
        <w:t xml:space="preserve">The compensation is granted by the </w:t>
      </w:r>
      <w:r w:rsidRPr="00EB2E98">
        <w:rPr>
          <w:rStyle w:val="SAPScreenElement"/>
          <w:color w:val="auto"/>
        </w:rPr>
        <w:t>Occupational Hazards branch</w:t>
      </w:r>
      <w:r w:rsidRPr="00EB2E98">
        <w:t xml:space="preserve"> of </w:t>
      </w:r>
      <w:r w:rsidRPr="00EB2E98">
        <w:rPr>
          <w:rStyle w:val="SAPScreenElement"/>
          <w:color w:val="auto"/>
        </w:rPr>
        <w:t>General Organization of Social Insurance (GOSI)</w:t>
      </w:r>
      <w:r w:rsidRPr="00EB2E98">
        <w:t>. The amount and payment method vary according to the age and injury degree of the employee.</w:t>
      </w:r>
    </w:p>
    <w:p w14:paraId="1E6A5D8E" w14:textId="77777777" w:rsidR="005F371D" w:rsidRPr="00EB2E98" w:rsidRDefault="005F371D" w:rsidP="005F371D">
      <w:r w:rsidRPr="00EB2E98">
        <w:t>The HR Administrator</w:t>
      </w:r>
      <w:r w:rsidRPr="00EB2E98" w:rsidDel="00455A3A">
        <w:t xml:space="preserve"> </w:t>
      </w:r>
      <w:r w:rsidRPr="00EB2E98">
        <w:t>maintains data regarding an employee’s injury or disease related to the occupational hazard he or she has suffered. In the system, the HR Administrator</w:t>
      </w:r>
      <w:r w:rsidRPr="00EB2E98" w:rsidDel="00455A3A">
        <w:t xml:space="preserve"> </w:t>
      </w:r>
      <w:r w:rsidRPr="00EB2E98">
        <w:t xml:space="preserve">calculates compensation for occupational hazards and the system makes the payment in the payroll of the injured employee. After the GOSI office reviews and approves the case, it remunerates the prepaid compensation. </w:t>
      </w:r>
    </w:p>
    <w:p w14:paraId="7193CAF4" w14:textId="77777777" w:rsidR="005F371D" w:rsidRPr="00EB2E98" w:rsidRDefault="005F371D" w:rsidP="005F371D">
      <w:pPr>
        <w:pStyle w:val="SAPKeyblockTitle"/>
      </w:pPr>
      <w:r w:rsidRPr="00EB2E98">
        <w:t>Prerequisites</w:t>
      </w:r>
    </w:p>
    <w:p w14:paraId="4DDDDF96" w14:textId="77777777" w:rsidR="005F371D" w:rsidRPr="00EB2E98" w:rsidRDefault="005F371D" w:rsidP="005F371D">
      <w:pPr>
        <w:pStyle w:val="ListBullet"/>
        <w:numPr>
          <w:ilvl w:val="0"/>
          <w:numId w:val="0"/>
        </w:numPr>
        <w:ind w:left="341" w:hanging="284"/>
        <w:rPr>
          <w:rFonts w:ascii="BentonSans Book Italic" w:hAnsi="BentonSans Book Italic"/>
        </w:rPr>
      </w:pPr>
      <w:r w:rsidRPr="00EB2E98">
        <w:t xml:space="preserve">Leave due to occupational hazard has been maintained for the employee in the Employee Central system. </w:t>
      </w:r>
    </w:p>
    <w:p w14:paraId="53D75B87" w14:textId="77777777" w:rsidR="005F371D" w:rsidRPr="00EB2E98" w:rsidRDefault="005F371D" w:rsidP="008E6001">
      <w:pPr>
        <w:pStyle w:val="SAPNoteHeading"/>
        <w:ind w:left="404"/>
      </w:pPr>
      <w:r w:rsidRPr="00EB2E98">
        <w:rPr>
          <w:noProof/>
        </w:rPr>
        <w:drawing>
          <wp:inline distT="0" distB="0" distL="0" distR="0" wp14:anchorId="52CD71E2" wp14:editId="2E96CBC3">
            <wp:extent cx="228600" cy="228600"/>
            <wp:effectExtent l="0" t="0" r="0" b="0"/>
            <wp:docPr id="7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B2E98">
        <w:t> Note</w:t>
      </w:r>
    </w:p>
    <w:p w14:paraId="07DF2250" w14:textId="07314AC2" w:rsidR="005F371D" w:rsidRPr="00EB2E98" w:rsidRDefault="005F371D" w:rsidP="008E6001">
      <w:pPr>
        <w:pStyle w:val="ListBullet"/>
        <w:numPr>
          <w:ilvl w:val="0"/>
          <w:numId w:val="0"/>
        </w:numPr>
        <w:ind w:left="404"/>
      </w:pPr>
      <w:r w:rsidRPr="00EB2E98">
        <w:t xml:space="preserve">For details refer to scope item </w:t>
      </w:r>
      <w:r w:rsidRPr="00EB2E98">
        <w:rPr>
          <w:rStyle w:val="SAPScreenElement"/>
          <w:color w:val="auto"/>
        </w:rPr>
        <w:t xml:space="preserve">Request and Manage Time Off (FJ7), </w:t>
      </w:r>
      <w:r w:rsidRPr="00EB2E98">
        <w:t>process step</w:t>
      </w:r>
      <w:r w:rsidRPr="00EB2E98">
        <w:rPr>
          <w:rStyle w:val="SAPScreenElement"/>
          <w:color w:val="auto"/>
        </w:rPr>
        <w:t xml:space="preserve"> Entering Leave due to Occupational Hazard Leave Data</w:t>
      </w:r>
      <w:r w:rsidRPr="00EB2E98">
        <w:rPr>
          <w:rStyle w:val="SAPTextReference"/>
        </w:rPr>
        <w:t xml:space="preserve"> – </w:t>
      </w:r>
      <w:r w:rsidRPr="00EB2E98">
        <w:t xml:space="preserve">in case </w:t>
      </w:r>
      <w:r w:rsidR="00B43810">
        <w:t>the</w:t>
      </w:r>
      <w:r w:rsidRPr="00EB2E98">
        <w:t xml:space="preserve"> </w:t>
      </w:r>
      <w:r w:rsidRPr="00EB2E98">
        <w:rPr>
          <w:rStyle w:val="SAPEmphasis"/>
        </w:rPr>
        <w:t>Time Off</w:t>
      </w:r>
      <w:r w:rsidRPr="00EB2E98">
        <w:t xml:space="preserve"> module </w:t>
      </w:r>
      <w:r w:rsidR="00B43810">
        <w:t>has been implemented in the Employee Central instance</w:t>
      </w:r>
      <w:r w:rsidR="00B43810" w:rsidRPr="00EB2E98">
        <w:t xml:space="preserve"> </w:t>
      </w:r>
      <w:r w:rsidRPr="00EB2E98">
        <w:rPr>
          <w:rStyle w:val="SAPTextReference"/>
        </w:rPr>
        <w:t>–</w:t>
      </w:r>
      <w:r w:rsidRPr="00EB2E98">
        <w:t xml:space="preserve">, or scope item </w:t>
      </w:r>
      <w:r w:rsidRPr="00EB2E98">
        <w:rPr>
          <w:rStyle w:val="SAPTextReference"/>
        </w:rPr>
        <w:t xml:space="preserve">Manage Leave Of Absence (10B), </w:t>
      </w:r>
      <w:r w:rsidRPr="00EB2E98">
        <w:t>process step</w:t>
      </w:r>
      <w:r w:rsidRPr="00EB2E98">
        <w:rPr>
          <w:rStyle w:val="SAPScreenElement"/>
          <w:color w:val="auto"/>
        </w:rPr>
        <w:t xml:space="preserve"> Entering Leave of Absence due to Occupational Hazard </w:t>
      </w:r>
      <w:r w:rsidRPr="00EB2E98">
        <w:rPr>
          <w:rStyle w:val="SAPTextReference"/>
        </w:rPr>
        <w:t xml:space="preserve">– </w:t>
      </w:r>
      <w:r w:rsidRPr="00EB2E98">
        <w:t xml:space="preserve">in case </w:t>
      </w:r>
      <w:r w:rsidR="00B43810">
        <w:t>the</w:t>
      </w:r>
      <w:r w:rsidRPr="00EB2E98">
        <w:t xml:space="preserve"> </w:t>
      </w:r>
      <w:r w:rsidRPr="00EB2E98">
        <w:rPr>
          <w:rStyle w:val="SAPEmphasis"/>
        </w:rPr>
        <w:t>Time Off for Leave of Absence</w:t>
      </w:r>
      <w:r w:rsidRPr="00EB2E98">
        <w:t xml:space="preserve"> module </w:t>
      </w:r>
      <w:r w:rsidR="00B43810">
        <w:t>has been implemented in the Employee Central instance</w:t>
      </w:r>
      <w:r w:rsidRPr="00EB2E98">
        <w:t>.</w:t>
      </w:r>
    </w:p>
    <w:p w14:paraId="1634097E" w14:textId="77777777" w:rsidR="005F371D" w:rsidRPr="00EB2E98" w:rsidRDefault="005F371D" w:rsidP="005F371D">
      <w:pPr>
        <w:pStyle w:val="SAPKeyblockTitle"/>
      </w:pPr>
      <w:r w:rsidRPr="00EB2E98">
        <w:t>Procedure</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1498"/>
        <w:gridCol w:w="2884"/>
        <w:gridCol w:w="4320"/>
        <w:gridCol w:w="3420"/>
        <w:gridCol w:w="1264"/>
      </w:tblGrid>
      <w:tr w:rsidR="005F371D" w:rsidRPr="00EB2E98" w14:paraId="7F9A2BCD" w14:textId="77777777" w:rsidTr="008E6001">
        <w:trPr>
          <w:trHeight w:val="517"/>
          <w:tblHeader/>
        </w:trPr>
        <w:tc>
          <w:tcPr>
            <w:tcW w:w="900" w:type="dxa"/>
            <w:shd w:val="clear" w:color="auto" w:fill="999999"/>
          </w:tcPr>
          <w:p w14:paraId="655CE39D" w14:textId="77777777" w:rsidR="005F371D" w:rsidRPr="00EB2E98" w:rsidRDefault="005F371D" w:rsidP="005F371D">
            <w:pPr>
              <w:pStyle w:val="TableHeading"/>
              <w:rPr>
                <w:rFonts w:ascii="BentonSans Bold" w:hAnsi="BentonSans Bold"/>
                <w:bCs/>
                <w:color w:val="FFFFFF"/>
                <w:sz w:val="18"/>
              </w:rPr>
            </w:pPr>
            <w:r w:rsidRPr="00EB2E98">
              <w:rPr>
                <w:rFonts w:ascii="BentonSans Bold" w:hAnsi="BentonSans Bold"/>
                <w:bCs/>
                <w:color w:val="FFFFFF"/>
                <w:sz w:val="18"/>
              </w:rPr>
              <w:t>Test Step #</w:t>
            </w:r>
          </w:p>
        </w:tc>
        <w:tc>
          <w:tcPr>
            <w:tcW w:w="1498" w:type="dxa"/>
            <w:shd w:val="clear" w:color="auto" w:fill="999999"/>
          </w:tcPr>
          <w:p w14:paraId="3794EAC2" w14:textId="77777777" w:rsidR="005F371D" w:rsidRPr="00EB2E98" w:rsidRDefault="005F371D" w:rsidP="005F371D">
            <w:pPr>
              <w:pStyle w:val="TableHeading"/>
              <w:rPr>
                <w:rFonts w:ascii="BentonSans Bold" w:hAnsi="BentonSans Bold"/>
                <w:bCs/>
                <w:color w:val="FFFFFF"/>
                <w:sz w:val="18"/>
              </w:rPr>
            </w:pPr>
            <w:r w:rsidRPr="00EB2E98">
              <w:rPr>
                <w:rFonts w:ascii="BentonSans Bold" w:hAnsi="BentonSans Bold"/>
                <w:bCs/>
                <w:color w:val="FFFFFF"/>
                <w:sz w:val="18"/>
              </w:rPr>
              <w:t>Test Step Name</w:t>
            </w:r>
          </w:p>
        </w:tc>
        <w:tc>
          <w:tcPr>
            <w:tcW w:w="2884" w:type="dxa"/>
            <w:shd w:val="clear" w:color="auto" w:fill="999999"/>
          </w:tcPr>
          <w:p w14:paraId="66FEDD74" w14:textId="77777777" w:rsidR="005F371D" w:rsidRPr="00EB2E98" w:rsidRDefault="005F371D" w:rsidP="005F371D">
            <w:pPr>
              <w:pStyle w:val="TableHeading"/>
              <w:rPr>
                <w:rFonts w:ascii="BentonSans Bold" w:hAnsi="BentonSans Bold"/>
                <w:bCs/>
                <w:color w:val="FFFFFF"/>
                <w:sz w:val="18"/>
              </w:rPr>
            </w:pPr>
            <w:r w:rsidRPr="00EB2E98">
              <w:rPr>
                <w:rFonts w:ascii="BentonSans Bold" w:hAnsi="BentonSans Bold"/>
                <w:bCs/>
                <w:color w:val="FFFFFF"/>
                <w:sz w:val="18"/>
              </w:rPr>
              <w:t>Instruction</w:t>
            </w:r>
          </w:p>
        </w:tc>
        <w:tc>
          <w:tcPr>
            <w:tcW w:w="4320" w:type="dxa"/>
            <w:shd w:val="clear" w:color="auto" w:fill="999999"/>
          </w:tcPr>
          <w:p w14:paraId="5A82A832" w14:textId="77777777" w:rsidR="005F371D" w:rsidRPr="00EB2E98" w:rsidRDefault="005F371D" w:rsidP="005F371D">
            <w:pPr>
              <w:pStyle w:val="TableHeading"/>
              <w:rPr>
                <w:rFonts w:ascii="BentonSans Bold" w:hAnsi="BentonSans Bold"/>
                <w:bCs/>
                <w:color w:val="FFFFFF"/>
                <w:sz w:val="18"/>
              </w:rPr>
            </w:pPr>
            <w:r w:rsidRPr="00EB2E98">
              <w:rPr>
                <w:rFonts w:ascii="BentonSans Bold" w:hAnsi="BentonSans Bold"/>
                <w:bCs/>
                <w:color w:val="FFFFFF"/>
                <w:sz w:val="18"/>
              </w:rPr>
              <w:t>User Entries:</w:t>
            </w:r>
            <w:r w:rsidRPr="00EB2E98">
              <w:rPr>
                <w:rFonts w:ascii="BentonSans Bold" w:hAnsi="BentonSans Bold"/>
                <w:bCs/>
                <w:color w:val="FFFFFF"/>
                <w:sz w:val="18"/>
              </w:rPr>
              <w:br/>
              <w:t>Field Name: User Action and Value</w:t>
            </w:r>
          </w:p>
        </w:tc>
        <w:tc>
          <w:tcPr>
            <w:tcW w:w="3420" w:type="dxa"/>
            <w:shd w:val="clear" w:color="auto" w:fill="999999"/>
          </w:tcPr>
          <w:p w14:paraId="617B6612" w14:textId="77777777" w:rsidR="005F371D" w:rsidRPr="00EB2E98" w:rsidRDefault="005F371D" w:rsidP="005F371D">
            <w:pPr>
              <w:pStyle w:val="TableHeading"/>
              <w:rPr>
                <w:rFonts w:ascii="BentonSans Bold" w:hAnsi="BentonSans Bold"/>
                <w:bCs/>
                <w:color w:val="FFFFFF"/>
                <w:sz w:val="18"/>
              </w:rPr>
            </w:pPr>
            <w:r w:rsidRPr="00EB2E98">
              <w:rPr>
                <w:rFonts w:ascii="BentonSans Bold" w:hAnsi="BentonSans Bold"/>
                <w:bCs/>
                <w:color w:val="FFFFFF"/>
                <w:sz w:val="18"/>
              </w:rPr>
              <w:t>Expected Result</w:t>
            </w:r>
          </w:p>
        </w:tc>
        <w:tc>
          <w:tcPr>
            <w:tcW w:w="1264" w:type="dxa"/>
            <w:shd w:val="clear" w:color="auto" w:fill="999999"/>
          </w:tcPr>
          <w:p w14:paraId="5607AD8F" w14:textId="77777777" w:rsidR="005F371D" w:rsidRPr="00EB2E98" w:rsidRDefault="005F371D" w:rsidP="005F371D">
            <w:pPr>
              <w:pStyle w:val="TableHeading"/>
              <w:rPr>
                <w:rFonts w:ascii="BentonSans Bold" w:hAnsi="BentonSans Bold"/>
                <w:bCs/>
                <w:color w:val="FFFFFF"/>
                <w:sz w:val="18"/>
              </w:rPr>
            </w:pPr>
            <w:r w:rsidRPr="00EB2E98">
              <w:rPr>
                <w:rFonts w:ascii="BentonSans Bold" w:hAnsi="BentonSans Bold"/>
                <w:bCs/>
                <w:color w:val="FFFFFF"/>
                <w:sz w:val="18"/>
              </w:rPr>
              <w:t>Pass / Fail / Comment</w:t>
            </w:r>
          </w:p>
        </w:tc>
      </w:tr>
      <w:tr w:rsidR="005F371D" w:rsidRPr="00EB2E98" w14:paraId="031F8253" w14:textId="77777777" w:rsidTr="008E6001">
        <w:trPr>
          <w:trHeight w:val="288"/>
        </w:trPr>
        <w:tc>
          <w:tcPr>
            <w:tcW w:w="900" w:type="dxa"/>
            <w:shd w:val="clear" w:color="auto" w:fill="auto"/>
          </w:tcPr>
          <w:p w14:paraId="588F440B" w14:textId="77777777" w:rsidR="005F371D" w:rsidRPr="00EB2E98" w:rsidRDefault="005F371D" w:rsidP="005F371D">
            <w:r w:rsidRPr="00EB2E98">
              <w:t>1</w:t>
            </w:r>
          </w:p>
        </w:tc>
        <w:tc>
          <w:tcPr>
            <w:tcW w:w="1498" w:type="dxa"/>
            <w:shd w:val="clear" w:color="auto" w:fill="auto"/>
          </w:tcPr>
          <w:p w14:paraId="0B323B7B" w14:textId="77777777" w:rsidR="005F371D" w:rsidRPr="00EB2E98" w:rsidRDefault="005F371D" w:rsidP="005F371D">
            <w:pPr>
              <w:rPr>
                <w:rStyle w:val="SAPEmphasis"/>
              </w:rPr>
            </w:pPr>
            <w:r w:rsidRPr="00EB2E98">
              <w:rPr>
                <w:rStyle w:val="SAPEmphasis"/>
              </w:rPr>
              <w:t>Log on</w:t>
            </w:r>
          </w:p>
        </w:tc>
        <w:tc>
          <w:tcPr>
            <w:tcW w:w="2884" w:type="dxa"/>
            <w:shd w:val="clear" w:color="auto" w:fill="auto"/>
          </w:tcPr>
          <w:p w14:paraId="21209D3A" w14:textId="77777777" w:rsidR="005F371D" w:rsidRPr="00EB2E98" w:rsidRDefault="005F371D" w:rsidP="005F371D">
            <w:r w:rsidRPr="00EB2E98">
              <w:t xml:space="preserve">Log on to </w:t>
            </w:r>
            <w:r w:rsidRPr="00EB2E98">
              <w:rPr>
                <w:rStyle w:val="SAPScreenElement"/>
                <w:color w:val="auto"/>
              </w:rPr>
              <w:t>Employee Central</w:t>
            </w:r>
            <w:r w:rsidRPr="00EB2E98">
              <w:t xml:space="preserve"> as an HR Administrator.</w:t>
            </w:r>
          </w:p>
        </w:tc>
        <w:tc>
          <w:tcPr>
            <w:tcW w:w="4320" w:type="dxa"/>
            <w:shd w:val="clear" w:color="auto" w:fill="auto"/>
          </w:tcPr>
          <w:p w14:paraId="7B3C6EBE" w14:textId="77777777" w:rsidR="005F371D" w:rsidRPr="00EB2E98" w:rsidRDefault="005F371D" w:rsidP="005F371D"/>
        </w:tc>
        <w:tc>
          <w:tcPr>
            <w:tcW w:w="3420" w:type="dxa"/>
            <w:shd w:val="clear" w:color="auto" w:fill="auto"/>
          </w:tcPr>
          <w:p w14:paraId="58716376" w14:textId="77777777" w:rsidR="005F371D" w:rsidRPr="00EB2E98" w:rsidRDefault="005F371D" w:rsidP="005F371D">
            <w:r w:rsidRPr="00EB2E98">
              <w:t xml:space="preserve">The </w:t>
            </w:r>
            <w:r w:rsidRPr="00EB2E98">
              <w:rPr>
                <w:rStyle w:val="SAPScreenElement"/>
              </w:rPr>
              <w:t>Home</w:t>
            </w:r>
            <w:r w:rsidRPr="00EB2E98">
              <w:t xml:space="preserve"> page is displayed.</w:t>
            </w:r>
          </w:p>
        </w:tc>
        <w:tc>
          <w:tcPr>
            <w:tcW w:w="1264" w:type="dxa"/>
          </w:tcPr>
          <w:p w14:paraId="11018A33" w14:textId="77777777" w:rsidR="005F371D" w:rsidRPr="00EB2E98" w:rsidRDefault="005F371D" w:rsidP="005F371D">
            <w:pPr>
              <w:rPr>
                <w:rFonts w:cs="Arial"/>
                <w:bCs/>
              </w:rPr>
            </w:pPr>
          </w:p>
        </w:tc>
      </w:tr>
      <w:tr w:rsidR="005F371D" w:rsidRPr="00EB2E98" w14:paraId="00FA969B" w14:textId="77777777" w:rsidTr="008E6001">
        <w:trPr>
          <w:trHeight w:val="1137"/>
        </w:trPr>
        <w:tc>
          <w:tcPr>
            <w:tcW w:w="900" w:type="dxa"/>
            <w:shd w:val="clear" w:color="auto" w:fill="auto"/>
          </w:tcPr>
          <w:p w14:paraId="6AD75BAD" w14:textId="77777777" w:rsidR="005F371D" w:rsidRPr="00EB2E98" w:rsidRDefault="005F371D" w:rsidP="005F371D">
            <w:r w:rsidRPr="00EB2E98">
              <w:t>2</w:t>
            </w:r>
          </w:p>
        </w:tc>
        <w:tc>
          <w:tcPr>
            <w:tcW w:w="1498" w:type="dxa"/>
            <w:shd w:val="clear" w:color="auto" w:fill="auto"/>
          </w:tcPr>
          <w:p w14:paraId="62E4FE86" w14:textId="77777777" w:rsidR="005F371D" w:rsidRPr="00EB2E98" w:rsidRDefault="005F371D" w:rsidP="005F371D">
            <w:pPr>
              <w:rPr>
                <w:rStyle w:val="SAPEmphasis"/>
              </w:rPr>
            </w:pPr>
            <w:r w:rsidRPr="00EB2E98">
              <w:rPr>
                <w:rStyle w:val="SAPEmphasis"/>
              </w:rPr>
              <w:t>Search Employee</w:t>
            </w:r>
          </w:p>
        </w:tc>
        <w:tc>
          <w:tcPr>
            <w:tcW w:w="2884" w:type="dxa"/>
            <w:shd w:val="clear" w:color="auto" w:fill="auto"/>
          </w:tcPr>
          <w:p w14:paraId="06054335" w14:textId="77777777" w:rsidR="005F371D" w:rsidRPr="00EB2E98" w:rsidRDefault="005F371D" w:rsidP="005F371D">
            <w:r w:rsidRPr="00EB2E98">
              <w:t>In the</w:t>
            </w:r>
            <w:r w:rsidRPr="00EB2E98">
              <w:rPr>
                <w:rStyle w:val="SAPScreenElement"/>
              </w:rPr>
              <w:t xml:space="preserve"> Search for actions or people</w:t>
            </w:r>
            <w:r w:rsidRPr="00EB2E98">
              <w:t xml:space="preserve"> box, in the top right corner of the screen, enter the name (or name parts) of the employee for whom you want to maintain data.</w:t>
            </w:r>
          </w:p>
        </w:tc>
        <w:tc>
          <w:tcPr>
            <w:tcW w:w="4320" w:type="dxa"/>
            <w:shd w:val="clear" w:color="auto" w:fill="auto"/>
          </w:tcPr>
          <w:p w14:paraId="12F00AA5" w14:textId="77777777" w:rsidR="005F371D" w:rsidRPr="00EB2E98" w:rsidRDefault="005F371D" w:rsidP="005F371D"/>
        </w:tc>
        <w:tc>
          <w:tcPr>
            <w:tcW w:w="3420" w:type="dxa"/>
            <w:shd w:val="clear" w:color="auto" w:fill="auto"/>
          </w:tcPr>
          <w:p w14:paraId="1DD50CDF" w14:textId="1C0C96BE" w:rsidR="005F371D" w:rsidRPr="00EB2E98" w:rsidRDefault="00D317FA" w:rsidP="005F371D">
            <w:r w:rsidRPr="00D317FA">
              <w:t xml:space="preserve">The autocomplete functionality suggests </w:t>
            </w:r>
            <w:r w:rsidR="005F371D" w:rsidRPr="00EB2E98">
              <w:t>a list of employees matching your search criteria.</w:t>
            </w:r>
          </w:p>
        </w:tc>
        <w:tc>
          <w:tcPr>
            <w:tcW w:w="1264" w:type="dxa"/>
          </w:tcPr>
          <w:p w14:paraId="115B91F1" w14:textId="77777777" w:rsidR="005F371D" w:rsidRPr="00EB2E98" w:rsidRDefault="005F371D" w:rsidP="005F371D">
            <w:pPr>
              <w:rPr>
                <w:rFonts w:cs="Arial"/>
                <w:bCs/>
              </w:rPr>
            </w:pPr>
          </w:p>
        </w:tc>
      </w:tr>
      <w:tr w:rsidR="005F371D" w:rsidRPr="00EB2E98" w14:paraId="3353F0E4" w14:textId="77777777" w:rsidTr="008E6001">
        <w:trPr>
          <w:trHeight w:val="576"/>
        </w:trPr>
        <w:tc>
          <w:tcPr>
            <w:tcW w:w="900" w:type="dxa"/>
            <w:shd w:val="clear" w:color="auto" w:fill="auto"/>
          </w:tcPr>
          <w:p w14:paraId="287079CC" w14:textId="77777777" w:rsidR="005F371D" w:rsidRPr="00EB2E98" w:rsidRDefault="005F371D" w:rsidP="005F371D">
            <w:r w:rsidRPr="00EB2E98">
              <w:t>3</w:t>
            </w:r>
          </w:p>
        </w:tc>
        <w:tc>
          <w:tcPr>
            <w:tcW w:w="1498" w:type="dxa"/>
            <w:shd w:val="clear" w:color="auto" w:fill="auto"/>
          </w:tcPr>
          <w:p w14:paraId="7DFD5781" w14:textId="77777777" w:rsidR="005F371D" w:rsidRPr="00EB2E98" w:rsidRDefault="005F371D" w:rsidP="005F371D">
            <w:pPr>
              <w:rPr>
                <w:rStyle w:val="SAPEmphasis"/>
              </w:rPr>
            </w:pPr>
            <w:r w:rsidRPr="00EB2E98">
              <w:rPr>
                <w:rStyle w:val="SAPEmphasis"/>
              </w:rPr>
              <w:t>Select Employee</w:t>
            </w:r>
          </w:p>
        </w:tc>
        <w:tc>
          <w:tcPr>
            <w:tcW w:w="2884" w:type="dxa"/>
            <w:shd w:val="clear" w:color="auto" w:fill="auto"/>
          </w:tcPr>
          <w:p w14:paraId="7B12F7BE" w14:textId="77777777" w:rsidR="005F371D" w:rsidRPr="00EB2E98" w:rsidRDefault="005F371D" w:rsidP="005F371D">
            <w:r w:rsidRPr="00EB2E98">
              <w:rPr>
                <w:rFonts w:cs="Arial"/>
                <w:bCs/>
              </w:rPr>
              <w:t>Select the appropriate employee from the result list.</w:t>
            </w:r>
          </w:p>
        </w:tc>
        <w:tc>
          <w:tcPr>
            <w:tcW w:w="4320" w:type="dxa"/>
            <w:shd w:val="clear" w:color="auto" w:fill="auto"/>
          </w:tcPr>
          <w:p w14:paraId="21B730A2" w14:textId="77777777" w:rsidR="005F371D" w:rsidRPr="00EB2E98" w:rsidRDefault="005F371D" w:rsidP="005F371D"/>
        </w:tc>
        <w:tc>
          <w:tcPr>
            <w:tcW w:w="3420" w:type="dxa"/>
            <w:shd w:val="clear" w:color="auto" w:fill="auto"/>
          </w:tcPr>
          <w:p w14:paraId="0BD16D07" w14:textId="77777777" w:rsidR="005F371D" w:rsidRPr="00EB2E98" w:rsidRDefault="005F371D" w:rsidP="005F371D">
            <w:r w:rsidRPr="00EB2E98">
              <w:t xml:space="preserve">You are directed to the </w:t>
            </w:r>
            <w:r w:rsidRPr="00EB2E98">
              <w:rPr>
                <w:rStyle w:val="SAPScreenElement"/>
              </w:rPr>
              <w:t>Employee Files</w:t>
            </w:r>
            <w:r w:rsidRPr="00EB2E98">
              <w:t xml:space="preserve"> page in which the profile of the employee is displayed.</w:t>
            </w:r>
          </w:p>
        </w:tc>
        <w:tc>
          <w:tcPr>
            <w:tcW w:w="1264" w:type="dxa"/>
          </w:tcPr>
          <w:p w14:paraId="7C506587" w14:textId="77777777" w:rsidR="005F371D" w:rsidRPr="00EB2E98" w:rsidRDefault="005F371D" w:rsidP="005F371D">
            <w:pPr>
              <w:rPr>
                <w:rFonts w:cs="Arial"/>
                <w:bCs/>
              </w:rPr>
            </w:pPr>
          </w:p>
        </w:tc>
      </w:tr>
      <w:tr w:rsidR="005F371D" w:rsidRPr="00EB2E98" w14:paraId="551D80D5" w14:textId="77777777" w:rsidTr="008E6001">
        <w:trPr>
          <w:trHeight w:val="144"/>
        </w:trPr>
        <w:tc>
          <w:tcPr>
            <w:tcW w:w="900" w:type="dxa"/>
            <w:shd w:val="clear" w:color="auto" w:fill="auto"/>
          </w:tcPr>
          <w:p w14:paraId="364D369E" w14:textId="77777777" w:rsidR="005F371D" w:rsidRPr="00EB2E98" w:rsidRDefault="005F371D" w:rsidP="005F371D">
            <w:r w:rsidRPr="00EB2E98">
              <w:t>4</w:t>
            </w:r>
          </w:p>
        </w:tc>
        <w:tc>
          <w:tcPr>
            <w:tcW w:w="1498" w:type="dxa"/>
            <w:shd w:val="clear" w:color="auto" w:fill="auto"/>
          </w:tcPr>
          <w:p w14:paraId="4B35126E" w14:textId="77777777" w:rsidR="005F371D" w:rsidRPr="00EB2E98" w:rsidRDefault="005F371D" w:rsidP="005F371D">
            <w:pPr>
              <w:rPr>
                <w:rFonts w:cs="Arial"/>
                <w:b/>
                <w:bCs/>
              </w:rPr>
            </w:pPr>
            <w:r w:rsidRPr="00EB2E98">
              <w:rPr>
                <w:rStyle w:val="SAPEmphasis"/>
              </w:rPr>
              <w:t>Go to</w:t>
            </w:r>
            <w:r w:rsidRPr="00EB2E98">
              <w:rPr>
                <w:rFonts w:cs="Arial"/>
                <w:b/>
                <w:bCs/>
              </w:rPr>
              <w:t xml:space="preserve"> </w:t>
            </w:r>
            <w:r w:rsidRPr="00EB2E98">
              <w:rPr>
                <w:rStyle w:val="SAPScreenElement"/>
                <w:b/>
                <w:color w:val="auto"/>
              </w:rPr>
              <w:t>Payroll Information</w:t>
            </w:r>
            <w:r w:rsidRPr="00EB2E98">
              <w:rPr>
                <w:rFonts w:cs="Arial"/>
                <w:b/>
                <w:bCs/>
              </w:rPr>
              <w:t xml:space="preserve"> </w:t>
            </w:r>
            <w:r w:rsidRPr="00EB2E98">
              <w:rPr>
                <w:rStyle w:val="SAPEmphasis"/>
              </w:rPr>
              <w:t>subsection</w:t>
            </w:r>
          </w:p>
        </w:tc>
        <w:tc>
          <w:tcPr>
            <w:tcW w:w="2884" w:type="dxa"/>
            <w:shd w:val="clear" w:color="auto" w:fill="auto"/>
          </w:tcPr>
          <w:p w14:paraId="4E10E74B" w14:textId="77777777" w:rsidR="005F371D" w:rsidRPr="00EB2E98" w:rsidRDefault="005F371D" w:rsidP="005F371D">
            <w:r w:rsidRPr="00EB2E98">
              <w:t>Go to</w:t>
            </w:r>
            <w:r w:rsidRPr="00EB2E98">
              <w:rPr>
                <w:rFonts w:cs="Arial"/>
                <w:bCs/>
              </w:rPr>
              <w:t xml:space="preserve"> the </w:t>
            </w:r>
            <w:r w:rsidRPr="00EB2E98">
              <w:rPr>
                <w:rStyle w:val="SAPScreenElement"/>
              </w:rPr>
              <w:t>Employment Information</w:t>
            </w:r>
            <w:r w:rsidRPr="00EB2E98">
              <w:rPr>
                <w:rFonts w:cs="Arial"/>
                <w:bCs/>
              </w:rPr>
              <w:t xml:space="preserve"> section and there scroll to the </w:t>
            </w:r>
            <w:r w:rsidRPr="00EB2E98">
              <w:rPr>
                <w:rStyle w:val="SAPScreenElement"/>
              </w:rPr>
              <w:t>Payroll Information</w:t>
            </w:r>
            <w:r w:rsidRPr="00EB2E98">
              <w:rPr>
                <w:rFonts w:cs="Arial"/>
                <w:bCs/>
              </w:rPr>
              <w:t xml:space="preserve"> subsection</w:t>
            </w:r>
            <w:r w:rsidRPr="00EB2E98">
              <w:rPr>
                <w:rStyle w:val="SAPScreenElement"/>
              </w:rPr>
              <w:t>.</w:t>
            </w:r>
          </w:p>
        </w:tc>
        <w:tc>
          <w:tcPr>
            <w:tcW w:w="4320" w:type="dxa"/>
            <w:shd w:val="clear" w:color="auto" w:fill="auto"/>
          </w:tcPr>
          <w:p w14:paraId="79860035" w14:textId="77777777" w:rsidR="005F371D" w:rsidRPr="00EB2E98" w:rsidRDefault="005F371D" w:rsidP="005F371D"/>
        </w:tc>
        <w:tc>
          <w:tcPr>
            <w:tcW w:w="3420" w:type="dxa"/>
            <w:shd w:val="clear" w:color="auto" w:fill="auto"/>
          </w:tcPr>
          <w:p w14:paraId="24C2FAE6" w14:textId="77777777" w:rsidR="005F371D" w:rsidRPr="000D74D4" w:rsidRDefault="005F371D" w:rsidP="005F371D">
            <w:pPr>
              <w:rPr>
                <w:color w:val="1F497D"/>
              </w:rPr>
            </w:pPr>
            <w:r w:rsidRPr="00EB2E98">
              <w:t xml:space="preserve">The </w:t>
            </w:r>
            <w:r w:rsidRPr="00EB2E98">
              <w:rPr>
                <w:rStyle w:val="SAPScreenElement"/>
              </w:rPr>
              <w:t>Payroll Information</w:t>
            </w:r>
            <w:r w:rsidRPr="00EB2E98">
              <w:t xml:space="preserve"> subsection is displayed. It contains several blocks configured as per your requirements.</w:t>
            </w:r>
          </w:p>
        </w:tc>
        <w:tc>
          <w:tcPr>
            <w:tcW w:w="1264" w:type="dxa"/>
          </w:tcPr>
          <w:p w14:paraId="672016F4" w14:textId="77777777" w:rsidR="005F371D" w:rsidRPr="00EB2E98" w:rsidRDefault="005F371D" w:rsidP="005F371D">
            <w:pPr>
              <w:rPr>
                <w:rFonts w:cs="Arial"/>
                <w:bCs/>
              </w:rPr>
            </w:pPr>
          </w:p>
        </w:tc>
      </w:tr>
      <w:tr w:rsidR="005F371D" w:rsidRPr="00EB2E98" w14:paraId="23FE3C82" w14:textId="77777777" w:rsidTr="008E6001">
        <w:trPr>
          <w:trHeight w:val="357"/>
        </w:trPr>
        <w:tc>
          <w:tcPr>
            <w:tcW w:w="900" w:type="dxa"/>
            <w:shd w:val="clear" w:color="auto" w:fill="auto"/>
          </w:tcPr>
          <w:p w14:paraId="67E43E53" w14:textId="77777777" w:rsidR="005F371D" w:rsidRPr="00EB2E98" w:rsidRDefault="005F371D" w:rsidP="005F371D">
            <w:r w:rsidRPr="00EB2E98">
              <w:t>5</w:t>
            </w:r>
          </w:p>
        </w:tc>
        <w:tc>
          <w:tcPr>
            <w:tcW w:w="1498" w:type="dxa"/>
            <w:shd w:val="clear" w:color="auto" w:fill="auto"/>
          </w:tcPr>
          <w:p w14:paraId="3A37D2EA" w14:textId="77777777" w:rsidR="005F371D" w:rsidRPr="00EB2E98" w:rsidRDefault="005F371D" w:rsidP="005F371D">
            <w:pPr>
              <w:rPr>
                <w:rStyle w:val="SAPEmphasis"/>
              </w:rPr>
            </w:pPr>
            <w:r w:rsidRPr="00EB2E98">
              <w:rPr>
                <w:rStyle w:val="SAPEmphasis"/>
              </w:rPr>
              <w:t>Select Occupational Hazards</w:t>
            </w:r>
          </w:p>
        </w:tc>
        <w:tc>
          <w:tcPr>
            <w:tcW w:w="2884" w:type="dxa"/>
            <w:shd w:val="clear" w:color="auto" w:fill="auto"/>
          </w:tcPr>
          <w:p w14:paraId="0AA32FE8" w14:textId="77777777" w:rsidR="005F371D" w:rsidRPr="00EB2E98" w:rsidRDefault="005F371D" w:rsidP="005F371D">
            <w:r w:rsidRPr="00EB2E98">
              <w:t xml:space="preserve">In the </w:t>
            </w:r>
            <w:r w:rsidRPr="00EB2E98">
              <w:rPr>
                <w:rStyle w:val="SAPScreenElement"/>
              </w:rPr>
              <w:t xml:space="preserve">Social Insurance </w:t>
            </w:r>
            <w:r w:rsidRPr="00EB2E98">
              <w:t xml:space="preserve">block select the </w:t>
            </w:r>
            <w:r w:rsidRPr="00EB2E98">
              <w:rPr>
                <w:rStyle w:val="SAPScreenElement"/>
              </w:rPr>
              <w:t xml:space="preserve">Occupational Hazards </w:t>
            </w:r>
            <w:r w:rsidRPr="00EB2E98">
              <w:t>link.</w:t>
            </w:r>
          </w:p>
        </w:tc>
        <w:tc>
          <w:tcPr>
            <w:tcW w:w="4320" w:type="dxa"/>
            <w:shd w:val="clear" w:color="auto" w:fill="auto"/>
          </w:tcPr>
          <w:p w14:paraId="3171830A" w14:textId="77777777" w:rsidR="005F371D" w:rsidRPr="00EB2E98" w:rsidRDefault="005F371D" w:rsidP="005F371D">
            <w:pPr>
              <w:rPr>
                <w:i/>
              </w:rPr>
            </w:pPr>
          </w:p>
        </w:tc>
        <w:tc>
          <w:tcPr>
            <w:tcW w:w="3420" w:type="dxa"/>
            <w:shd w:val="clear" w:color="auto" w:fill="auto"/>
          </w:tcPr>
          <w:p w14:paraId="6ABCF377" w14:textId="77777777" w:rsidR="005F371D" w:rsidRPr="00EB2E98" w:rsidRDefault="005F371D" w:rsidP="005F371D">
            <w:r w:rsidRPr="00EB2E98">
              <w:t>You are linked to the embedded form containing a table with already existing records (if any, otherwise, the table is empty).</w:t>
            </w:r>
          </w:p>
        </w:tc>
        <w:tc>
          <w:tcPr>
            <w:tcW w:w="1264" w:type="dxa"/>
          </w:tcPr>
          <w:p w14:paraId="6DD51E74" w14:textId="77777777" w:rsidR="005F371D" w:rsidRPr="00EB2E98" w:rsidRDefault="005F371D" w:rsidP="005F371D">
            <w:pPr>
              <w:rPr>
                <w:rFonts w:cs="Arial"/>
                <w:bCs/>
              </w:rPr>
            </w:pPr>
          </w:p>
        </w:tc>
      </w:tr>
      <w:tr w:rsidR="005F371D" w:rsidRPr="00EB2E98" w14:paraId="711EDD3B" w14:textId="77777777" w:rsidTr="008E6001">
        <w:trPr>
          <w:trHeight w:val="144"/>
        </w:trPr>
        <w:tc>
          <w:tcPr>
            <w:tcW w:w="900" w:type="dxa"/>
            <w:shd w:val="clear" w:color="auto" w:fill="auto"/>
          </w:tcPr>
          <w:p w14:paraId="6B63FE26" w14:textId="77777777" w:rsidR="005F371D" w:rsidRPr="00EB2E98" w:rsidRDefault="005F371D" w:rsidP="005F371D">
            <w:r w:rsidRPr="00EB2E98">
              <w:t>6</w:t>
            </w:r>
          </w:p>
        </w:tc>
        <w:tc>
          <w:tcPr>
            <w:tcW w:w="1498" w:type="dxa"/>
            <w:shd w:val="clear" w:color="auto" w:fill="auto"/>
          </w:tcPr>
          <w:p w14:paraId="7619D71C" w14:textId="77777777" w:rsidR="005F371D" w:rsidRPr="00EB2E98" w:rsidRDefault="005F371D" w:rsidP="005F371D">
            <w:pPr>
              <w:rPr>
                <w:rStyle w:val="SAPEmphasis"/>
              </w:rPr>
            </w:pPr>
            <w:r w:rsidRPr="00EB2E98">
              <w:rPr>
                <w:rStyle w:val="SAPEmphasis"/>
              </w:rPr>
              <w:t>Create New Occupational Hazards Record</w:t>
            </w:r>
          </w:p>
        </w:tc>
        <w:tc>
          <w:tcPr>
            <w:tcW w:w="2884" w:type="dxa"/>
            <w:shd w:val="clear" w:color="auto" w:fill="auto"/>
          </w:tcPr>
          <w:p w14:paraId="585E4F2C" w14:textId="77777777" w:rsidR="005F371D" w:rsidRPr="00EB2E98" w:rsidRDefault="005F371D" w:rsidP="005F371D">
            <w:pPr>
              <w:rPr>
                <w:rStyle w:val="SAPUserEntry"/>
              </w:rPr>
            </w:pPr>
            <w:r w:rsidRPr="00EB2E98">
              <w:t xml:space="preserve">On the displayed </w:t>
            </w:r>
            <w:r w:rsidRPr="00EB2E98">
              <w:rPr>
                <w:rStyle w:val="SAPScreenElement"/>
              </w:rPr>
              <w:t xml:space="preserve">Social Insurance </w:t>
            </w:r>
            <w:r w:rsidRPr="00EB2E98">
              <w:t xml:space="preserve">page, select </w:t>
            </w:r>
            <w:r w:rsidRPr="00EB2E98">
              <w:rPr>
                <w:rStyle w:val="SAPScreenElement"/>
              </w:rPr>
              <w:t xml:space="preserve">New </w:t>
            </w:r>
            <w:r w:rsidRPr="00EB2E98">
              <w:rPr>
                <w:rStyle w:val="SAPScreenElement"/>
              </w:rPr>
              <w:sym w:font="Symbol" w:char="F0AE"/>
            </w:r>
            <w:r w:rsidRPr="00EB2E98">
              <w:rPr>
                <w:rStyle w:val="SAPScreenElement"/>
              </w:rPr>
              <w:t xml:space="preserve"> &lt;type of occupational hazard&gt;, </w:t>
            </w:r>
            <w:r w:rsidRPr="00EB2E98">
              <w:t>for example</w:t>
            </w:r>
            <w:r w:rsidRPr="00EB2E98">
              <w:rPr>
                <w:rStyle w:val="SAPUserEntry"/>
              </w:rPr>
              <w:t xml:space="preserve"> 0001</w:t>
            </w:r>
            <w:r w:rsidRPr="00EB2E98">
              <w:rPr>
                <w:b/>
              </w:rPr>
              <w:t xml:space="preserve"> </w:t>
            </w:r>
            <w:r w:rsidRPr="00EB2E98">
              <w:rPr>
                <w:rStyle w:val="SAPUserEntry"/>
              </w:rPr>
              <w:t>–</w:t>
            </w:r>
            <w:r w:rsidRPr="00EB2E98">
              <w:t xml:space="preserve"> </w:t>
            </w:r>
            <w:r w:rsidRPr="00EB2E98">
              <w:rPr>
                <w:rStyle w:val="SAPUserEntry"/>
              </w:rPr>
              <w:t>New Injury</w:t>
            </w:r>
          </w:p>
          <w:p w14:paraId="35102A85" w14:textId="77777777" w:rsidR="005F371D" w:rsidRPr="00EB2E98" w:rsidRDefault="005F371D" w:rsidP="008E6001">
            <w:pPr>
              <w:pStyle w:val="SAPNoteHeading"/>
              <w:ind w:left="0"/>
            </w:pPr>
            <w:r w:rsidRPr="00EB2E98">
              <w:rPr>
                <w:noProof/>
              </w:rPr>
              <w:drawing>
                <wp:inline distT="0" distB="0" distL="0" distR="0" wp14:anchorId="6A13B774" wp14:editId="1171BF26">
                  <wp:extent cx="228600" cy="228600"/>
                  <wp:effectExtent l="0" t="0" r="0" b="0"/>
                  <wp:docPr id="6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B2E98">
              <w:t> Note</w:t>
            </w:r>
          </w:p>
          <w:p w14:paraId="483BFA7F" w14:textId="77777777" w:rsidR="005F371D" w:rsidRPr="00EB2E98" w:rsidRDefault="005F371D" w:rsidP="008E6001">
            <w:r w:rsidRPr="00EB2E98">
              <w:rPr>
                <w:noProof/>
              </w:rPr>
              <w:t>The procedure for</w:t>
            </w:r>
            <w:r w:rsidRPr="00EB2E98">
              <w:rPr>
                <w:rStyle w:val="SAPUserEntry"/>
              </w:rPr>
              <w:t xml:space="preserve"> 0002</w:t>
            </w:r>
            <w:r w:rsidRPr="00EB2E98">
              <w:rPr>
                <w:b/>
              </w:rPr>
              <w:t xml:space="preserve"> </w:t>
            </w:r>
            <w:r w:rsidRPr="00EB2E98">
              <w:rPr>
                <w:rStyle w:val="SAPUserEntry"/>
              </w:rPr>
              <w:t>–</w:t>
            </w:r>
            <w:r w:rsidRPr="00EB2E98">
              <w:t xml:space="preserve"> </w:t>
            </w:r>
            <w:r w:rsidRPr="00EB2E98">
              <w:rPr>
                <w:rStyle w:val="SAPUserEntry"/>
              </w:rPr>
              <w:t xml:space="preserve">Occupational Disease </w:t>
            </w:r>
            <w:r w:rsidRPr="00EB2E98">
              <w:rPr>
                <w:noProof/>
              </w:rPr>
              <w:t>is similar.</w:t>
            </w:r>
          </w:p>
        </w:tc>
        <w:tc>
          <w:tcPr>
            <w:tcW w:w="4320" w:type="dxa"/>
            <w:shd w:val="clear" w:color="auto" w:fill="auto"/>
          </w:tcPr>
          <w:p w14:paraId="4005AD3C" w14:textId="77777777" w:rsidR="005F371D" w:rsidRPr="00EB2E98" w:rsidRDefault="005F371D" w:rsidP="005F371D">
            <w:pPr>
              <w:rPr>
                <w:i/>
              </w:rPr>
            </w:pPr>
          </w:p>
        </w:tc>
        <w:tc>
          <w:tcPr>
            <w:tcW w:w="3420" w:type="dxa"/>
            <w:shd w:val="clear" w:color="auto" w:fill="auto"/>
          </w:tcPr>
          <w:p w14:paraId="34D39B22" w14:textId="77777777" w:rsidR="005F371D" w:rsidRPr="00EB2E98" w:rsidRDefault="005F371D" w:rsidP="005F371D">
            <w:r w:rsidRPr="00EB2E98">
              <w:t>The fields to be filled show up below the table.</w:t>
            </w:r>
          </w:p>
        </w:tc>
        <w:tc>
          <w:tcPr>
            <w:tcW w:w="1264" w:type="dxa"/>
          </w:tcPr>
          <w:p w14:paraId="34F33401" w14:textId="77777777" w:rsidR="005F371D" w:rsidRPr="00EB2E98" w:rsidRDefault="005F371D" w:rsidP="005F371D">
            <w:pPr>
              <w:rPr>
                <w:rFonts w:cs="Arial"/>
                <w:bCs/>
              </w:rPr>
            </w:pPr>
          </w:p>
        </w:tc>
      </w:tr>
      <w:tr w:rsidR="005F371D" w:rsidRPr="00EB2E98" w14:paraId="1F0EBAE6" w14:textId="77777777" w:rsidTr="008E6001">
        <w:trPr>
          <w:trHeight w:val="340"/>
        </w:trPr>
        <w:tc>
          <w:tcPr>
            <w:tcW w:w="900" w:type="dxa"/>
            <w:vMerge w:val="restart"/>
            <w:shd w:val="clear" w:color="auto" w:fill="auto"/>
          </w:tcPr>
          <w:p w14:paraId="481A1C97" w14:textId="77777777" w:rsidR="005F371D" w:rsidRPr="00EB2E98" w:rsidRDefault="005F371D" w:rsidP="005F371D">
            <w:r w:rsidRPr="00EB2E98">
              <w:t>7</w:t>
            </w:r>
          </w:p>
        </w:tc>
        <w:tc>
          <w:tcPr>
            <w:tcW w:w="1498" w:type="dxa"/>
            <w:vMerge w:val="restart"/>
            <w:shd w:val="clear" w:color="auto" w:fill="auto"/>
          </w:tcPr>
          <w:p w14:paraId="2CC7A5F2" w14:textId="77777777" w:rsidR="005F371D" w:rsidRPr="00EB2E98" w:rsidRDefault="005F371D" w:rsidP="005F371D">
            <w:pPr>
              <w:rPr>
                <w:rStyle w:val="SAPEmphasis"/>
              </w:rPr>
            </w:pPr>
            <w:r w:rsidRPr="00EB2E98">
              <w:rPr>
                <w:rStyle w:val="SAPEmphasis"/>
              </w:rPr>
              <w:t>Maintain Occupational Hazards Details</w:t>
            </w:r>
          </w:p>
        </w:tc>
        <w:tc>
          <w:tcPr>
            <w:tcW w:w="2884" w:type="dxa"/>
            <w:vMerge w:val="restart"/>
            <w:shd w:val="clear" w:color="auto" w:fill="auto"/>
          </w:tcPr>
          <w:p w14:paraId="02360DA2" w14:textId="77777777" w:rsidR="005F371D" w:rsidRPr="00EB2E98" w:rsidRDefault="005F371D" w:rsidP="005F371D">
            <w:pPr>
              <w:rPr>
                <w:rFonts w:cs="Arial"/>
                <w:bCs/>
              </w:rPr>
            </w:pPr>
            <w:r w:rsidRPr="00EB2E98">
              <w:t>Enter the validity period for the record:</w:t>
            </w:r>
          </w:p>
        </w:tc>
        <w:tc>
          <w:tcPr>
            <w:tcW w:w="4320" w:type="dxa"/>
            <w:shd w:val="clear" w:color="auto" w:fill="auto"/>
          </w:tcPr>
          <w:p w14:paraId="6EB5B5B9" w14:textId="77777777" w:rsidR="005F371D" w:rsidRPr="000D74D4" w:rsidRDefault="005F371D" w:rsidP="005F371D">
            <w:pPr>
              <w:rPr>
                <w:i/>
              </w:rPr>
            </w:pPr>
            <w:r w:rsidRPr="00EB2E98">
              <w:rPr>
                <w:rStyle w:val="SAPScreenElement"/>
              </w:rPr>
              <w:t>Valid From:</w:t>
            </w:r>
            <w:r w:rsidRPr="00EB2E98">
              <w:rPr>
                <w:i/>
              </w:rPr>
              <w:t xml:space="preserve"> </w:t>
            </w:r>
            <w:r w:rsidRPr="00EB2E98">
              <w:t>the validity start date is defaulted with the hire date; adapt as appropriate by entering the date the occupational hazard took place</w:t>
            </w:r>
          </w:p>
        </w:tc>
        <w:tc>
          <w:tcPr>
            <w:tcW w:w="3420" w:type="dxa"/>
            <w:shd w:val="clear" w:color="auto" w:fill="auto"/>
          </w:tcPr>
          <w:p w14:paraId="4C096B0D" w14:textId="77777777" w:rsidR="005F371D" w:rsidRPr="00EB2E98" w:rsidRDefault="005F371D" w:rsidP="005F371D"/>
        </w:tc>
        <w:tc>
          <w:tcPr>
            <w:tcW w:w="1264" w:type="dxa"/>
          </w:tcPr>
          <w:p w14:paraId="205CB169" w14:textId="77777777" w:rsidR="005F371D" w:rsidRPr="00EB2E98" w:rsidRDefault="005F371D" w:rsidP="005F371D">
            <w:pPr>
              <w:rPr>
                <w:rFonts w:cs="Arial"/>
                <w:bCs/>
              </w:rPr>
            </w:pPr>
          </w:p>
        </w:tc>
      </w:tr>
      <w:tr w:rsidR="005F371D" w:rsidRPr="00EB2E98" w14:paraId="7A722E37" w14:textId="77777777" w:rsidTr="008E6001">
        <w:trPr>
          <w:trHeight w:val="357"/>
        </w:trPr>
        <w:tc>
          <w:tcPr>
            <w:tcW w:w="900" w:type="dxa"/>
            <w:vMerge/>
            <w:shd w:val="clear" w:color="auto" w:fill="auto"/>
          </w:tcPr>
          <w:p w14:paraId="1324D469" w14:textId="77777777" w:rsidR="005F371D" w:rsidRPr="00EB2E98" w:rsidRDefault="005F371D" w:rsidP="005F371D"/>
        </w:tc>
        <w:tc>
          <w:tcPr>
            <w:tcW w:w="1498" w:type="dxa"/>
            <w:vMerge/>
            <w:shd w:val="clear" w:color="auto" w:fill="auto"/>
          </w:tcPr>
          <w:p w14:paraId="06F5853B" w14:textId="77777777" w:rsidR="005F371D" w:rsidRPr="00EB2E98" w:rsidRDefault="005F371D" w:rsidP="005F371D">
            <w:pPr>
              <w:rPr>
                <w:b/>
              </w:rPr>
            </w:pPr>
          </w:p>
        </w:tc>
        <w:tc>
          <w:tcPr>
            <w:tcW w:w="2884" w:type="dxa"/>
            <w:vMerge/>
            <w:shd w:val="clear" w:color="auto" w:fill="auto"/>
          </w:tcPr>
          <w:p w14:paraId="1404EE0C" w14:textId="77777777" w:rsidR="005F371D" w:rsidRPr="00EB2E98" w:rsidRDefault="005F371D" w:rsidP="005F371D">
            <w:pPr>
              <w:rPr>
                <w:rFonts w:cs="Arial"/>
                <w:bCs/>
              </w:rPr>
            </w:pPr>
          </w:p>
        </w:tc>
        <w:tc>
          <w:tcPr>
            <w:tcW w:w="4320" w:type="dxa"/>
            <w:shd w:val="clear" w:color="auto" w:fill="auto"/>
          </w:tcPr>
          <w:p w14:paraId="1C2CEC06" w14:textId="77777777" w:rsidR="005F371D" w:rsidRPr="000D74D4" w:rsidRDefault="005F371D" w:rsidP="005F371D">
            <w:pPr>
              <w:rPr>
                <w:rStyle w:val="SAPScreenElement"/>
              </w:rPr>
            </w:pPr>
            <w:r w:rsidRPr="00EB2E98">
              <w:rPr>
                <w:rStyle w:val="SAPScreenElement"/>
              </w:rPr>
              <w:t>To:</w:t>
            </w:r>
            <w:r w:rsidRPr="00EB2E98">
              <w:t xml:space="preserve"> the validity end date equals to the system high date; adapt if date of return is already known, else leave as is</w:t>
            </w:r>
          </w:p>
        </w:tc>
        <w:tc>
          <w:tcPr>
            <w:tcW w:w="3420" w:type="dxa"/>
            <w:shd w:val="clear" w:color="auto" w:fill="auto"/>
          </w:tcPr>
          <w:p w14:paraId="0267555C" w14:textId="77777777" w:rsidR="005F371D" w:rsidRPr="00EB2E98" w:rsidRDefault="005F371D" w:rsidP="005F371D"/>
        </w:tc>
        <w:tc>
          <w:tcPr>
            <w:tcW w:w="1264" w:type="dxa"/>
          </w:tcPr>
          <w:p w14:paraId="51426038" w14:textId="77777777" w:rsidR="005F371D" w:rsidRPr="00EB2E98" w:rsidRDefault="005F371D" w:rsidP="005F371D">
            <w:pPr>
              <w:rPr>
                <w:rFonts w:cs="Arial"/>
                <w:bCs/>
              </w:rPr>
            </w:pPr>
          </w:p>
        </w:tc>
      </w:tr>
      <w:tr w:rsidR="005F371D" w:rsidRPr="00EB2E98" w14:paraId="4AC6D205" w14:textId="77777777" w:rsidTr="008E6001">
        <w:trPr>
          <w:trHeight w:val="357"/>
        </w:trPr>
        <w:tc>
          <w:tcPr>
            <w:tcW w:w="900" w:type="dxa"/>
            <w:vMerge/>
            <w:shd w:val="clear" w:color="auto" w:fill="auto"/>
          </w:tcPr>
          <w:p w14:paraId="0963FE14" w14:textId="77777777" w:rsidR="005F371D" w:rsidRPr="00EB2E98" w:rsidRDefault="005F371D" w:rsidP="005F371D"/>
        </w:tc>
        <w:tc>
          <w:tcPr>
            <w:tcW w:w="1498" w:type="dxa"/>
            <w:vMerge/>
            <w:shd w:val="clear" w:color="auto" w:fill="auto"/>
          </w:tcPr>
          <w:p w14:paraId="5C16EFC0" w14:textId="77777777" w:rsidR="005F371D" w:rsidRPr="00EB2E98" w:rsidRDefault="005F371D" w:rsidP="005F371D">
            <w:pPr>
              <w:rPr>
                <w:b/>
              </w:rPr>
            </w:pPr>
          </w:p>
        </w:tc>
        <w:tc>
          <w:tcPr>
            <w:tcW w:w="2884" w:type="dxa"/>
            <w:vMerge w:val="restart"/>
            <w:shd w:val="clear" w:color="auto" w:fill="auto"/>
          </w:tcPr>
          <w:p w14:paraId="76F87236" w14:textId="77777777" w:rsidR="005F371D" w:rsidRPr="00EB2E98" w:rsidRDefault="005F371D" w:rsidP="005F371D">
            <w:pPr>
              <w:rPr>
                <w:rFonts w:cs="Arial"/>
                <w:bCs/>
              </w:rPr>
            </w:pPr>
            <w:r w:rsidRPr="00EB2E98">
              <w:rPr>
                <w:rFonts w:cs="Arial"/>
                <w:bCs/>
              </w:rPr>
              <w:t xml:space="preserve">In the </w:t>
            </w:r>
            <w:r w:rsidRPr="00EB2E98">
              <w:rPr>
                <w:rStyle w:val="SAPScreenElement"/>
              </w:rPr>
              <w:t xml:space="preserve">Injury Information </w:t>
            </w:r>
            <w:r w:rsidRPr="00EB2E98">
              <w:rPr>
                <w:rFonts w:cs="Arial"/>
                <w:bCs/>
              </w:rPr>
              <w:t>part of the form</w:t>
            </w:r>
            <w:r w:rsidRPr="00EB2E98">
              <w:t xml:space="preserve"> make the following entries</w:t>
            </w:r>
            <w:r w:rsidRPr="00EB2E98">
              <w:rPr>
                <w:rFonts w:cs="Arial"/>
                <w:bCs/>
              </w:rPr>
              <w:t>:</w:t>
            </w:r>
          </w:p>
        </w:tc>
        <w:tc>
          <w:tcPr>
            <w:tcW w:w="4320" w:type="dxa"/>
            <w:shd w:val="clear" w:color="auto" w:fill="auto"/>
          </w:tcPr>
          <w:p w14:paraId="34427D2D" w14:textId="77777777" w:rsidR="005F371D" w:rsidRPr="00EB2E98" w:rsidRDefault="005F371D" w:rsidP="005F371D">
            <w:r w:rsidRPr="00EB2E98">
              <w:rPr>
                <w:rStyle w:val="SAPScreenElement"/>
              </w:rPr>
              <w:t>Case ID:</w:t>
            </w:r>
            <w:r w:rsidRPr="00EB2E98">
              <w:t xml:space="preserve"> filled automatically by the system; read-only field</w:t>
            </w:r>
          </w:p>
        </w:tc>
        <w:tc>
          <w:tcPr>
            <w:tcW w:w="3420" w:type="dxa"/>
            <w:shd w:val="clear" w:color="auto" w:fill="auto"/>
          </w:tcPr>
          <w:p w14:paraId="75C8EF0D" w14:textId="77777777" w:rsidR="005F371D" w:rsidRPr="00EB2E98" w:rsidRDefault="005F371D" w:rsidP="005F371D"/>
        </w:tc>
        <w:tc>
          <w:tcPr>
            <w:tcW w:w="1264" w:type="dxa"/>
          </w:tcPr>
          <w:p w14:paraId="3887BF68" w14:textId="77777777" w:rsidR="005F371D" w:rsidRPr="00EB2E98" w:rsidRDefault="005F371D" w:rsidP="005F371D">
            <w:pPr>
              <w:rPr>
                <w:rFonts w:cs="Arial"/>
                <w:bCs/>
              </w:rPr>
            </w:pPr>
          </w:p>
        </w:tc>
      </w:tr>
      <w:tr w:rsidR="005F371D" w:rsidRPr="00EB2E98" w14:paraId="45413511" w14:textId="77777777" w:rsidTr="008E6001">
        <w:trPr>
          <w:trHeight w:val="357"/>
        </w:trPr>
        <w:tc>
          <w:tcPr>
            <w:tcW w:w="900" w:type="dxa"/>
            <w:vMerge/>
            <w:shd w:val="clear" w:color="auto" w:fill="auto"/>
          </w:tcPr>
          <w:p w14:paraId="4873F078" w14:textId="77777777" w:rsidR="005F371D" w:rsidRPr="00EB2E98" w:rsidRDefault="005F371D" w:rsidP="005F371D"/>
        </w:tc>
        <w:tc>
          <w:tcPr>
            <w:tcW w:w="1498" w:type="dxa"/>
            <w:vMerge/>
            <w:shd w:val="clear" w:color="auto" w:fill="auto"/>
          </w:tcPr>
          <w:p w14:paraId="22DCFF97" w14:textId="77777777" w:rsidR="005F371D" w:rsidRPr="00EB2E98" w:rsidRDefault="005F371D" w:rsidP="005F371D">
            <w:pPr>
              <w:rPr>
                <w:b/>
              </w:rPr>
            </w:pPr>
          </w:p>
        </w:tc>
        <w:tc>
          <w:tcPr>
            <w:tcW w:w="2884" w:type="dxa"/>
            <w:vMerge/>
            <w:shd w:val="clear" w:color="auto" w:fill="auto"/>
          </w:tcPr>
          <w:p w14:paraId="13460F16" w14:textId="77777777" w:rsidR="005F371D" w:rsidRPr="00EB2E98" w:rsidRDefault="005F371D" w:rsidP="005F371D">
            <w:pPr>
              <w:rPr>
                <w:rFonts w:cs="Arial"/>
                <w:bCs/>
              </w:rPr>
            </w:pPr>
          </w:p>
        </w:tc>
        <w:tc>
          <w:tcPr>
            <w:tcW w:w="4320" w:type="dxa"/>
            <w:shd w:val="clear" w:color="auto" w:fill="auto"/>
          </w:tcPr>
          <w:p w14:paraId="01BD808F" w14:textId="77777777" w:rsidR="005F371D" w:rsidRPr="00EB2E98" w:rsidRDefault="005F371D" w:rsidP="005F371D">
            <w:pPr>
              <w:rPr>
                <w:rStyle w:val="SAPScreenElement"/>
              </w:rPr>
            </w:pPr>
            <w:r w:rsidRPr="00EB2E98">
              <w:rPr>
                <w:rStyle w:val="SAPScreenElement"/>
              </w:rPr>
              <w:t xml:space="preserve">Previous Injury: </w:t>
            </w:r>
            <w:r w:rsidRPr="00EB2E98">
              <w:t>read-only field</w:t>
            </w:r>
          </w:p>
        </w:tc>
        <w:tc>
          <w:tcPr>
            <w:tcW w:w="3420" w:type="dxa"/>
            <w:shd w:val="clear" w:color="auto" w:fill="auto"/>
          </w:tcPr>
          <w:p w14:paraId="5DF99EF3" w14:textId="77777777" w:rsidR="005F371D" w:rsidRPr="00EB2E98" w:rsidRDefault="005F371D" w:rsidP="005F371D"/>
        </w:tc>
        <w:tc>
          <w:tcPr>
            <w:tcW w:w="1264" w:type="dxa"/>
          </w:tcPr>
          <w:p w14:paraId="4C53C88A" w14:textId="77777777" w:rsidR="005F371D" w:rsidRPr="00EB2E98" w:rsidRDefault="005F371D" w:rsidP="005F371D">
            <w:pPr>
              <w:rPr>
                <w:rFonts w:cs="Arial"/>
                <w:bCs/>
              </w:rPr>
            </w:pPr>
          </w:p>
        </w:tc>
      </w:tr>
      <w:tr w:rsidR="005F371D" w:rsidRPr="00EB2E98" w14:paraId="7A6499D7" w14:textId="77777777" w:rsidTr="008E6001">
        <w:trPr>
          <w:trHeight w:val="357"/>
        </w:trPr>
        <w:tc>
          <w:tcPr>
            <w:tcW w:w="900" w:type="dxa"/>
            <w:vMerge/>
            <w:shd w:val="clear" w:color="auto" w:fill="auto"/>
          </w:tcPr>
          <w:p w14:paraId="719DAC55" w14:textId="77777777" w:rsidR="005F371D" w:rsidRPr="00EB2E98" w:rsidRDefault="005F371D" w:rsidP="005F371D"/>
        </w:tc>
        <w:tc>
          <w:tcPr>
            <w:tcW w:w="1498" w:type="dxa"/>
            <w:vMerge/>
            <w:shd w:val="clear" w:color="auto" w:fill="auto"/>
          </w:tcPr>
          <w:p w14:paraId="48E92CF1" w14:textId="77777777" w:rsidR="005F371D" w:rsidRPr="00EB2E98" w:rsidRDefault="005F371D" w:rsidP="005F371D">
            <w:pPr>
              <w:rPr>
                <w:b/>
              </w:rPr>
            </w:pPr>
          </w:p>
        </w:tc>
        <w:tc>
          <w:tcPr>
            <w:tcW w:w="2884" w:type="dxa"/>
            <w:vMerge/>
            <w:shd w:val="clear" w:color="auto" w:fill="auto"/>
          </w:tcPr>
          <w:p w14:paraId="346E0154" w14:textId="77777777" w:rsidR="005F371D" w:rsidRPr="00EB2E98" w:rsidRDefault="005F371D" w:rsidP="005F371D">
            <w:pPr>
              <w:rPr>
                <w:rFonts w:cs="Arial"/>
                <w:bCs/>
              </w:rPr>
            </w:pPr>
          </w:p>
        </w:tc>
        <w:tc>
          <w:tcPr>
            <w:tcW w:w="4320" w:type="dxa"/>
            <w:shd w:val="clear" w:color="auto" w:fill="auto"/>
          </w:tcPr>
          <w:p w14:paraId="7B35BCF1" w14:textId="77777777" w:rsidR="005F371D" w:rsidRPr="00EB2E98" w:rsidRDefault="005F371D" w:rsidP="005F371D">
            <w:pPr>
              <w:rPr>
                <w:rStyle w:val="SAPScreenElement"/>
              </w:rPr>
            </w:pPr>
            <w:r w:rsidRPr="00EB2E98">
              <w:rPr>
                <w:rStyle w:val="SAPScreenElement"/>
              </w:rPr>
              <w:t xml:space="preserve">OH Case Status: </w:t>
            </w:r>
            <w:r w:rsidRPr="00EB2E98">
              <w:t>select from drop-down; for example</w:t>
            </w:r>
            <w:r w:rsidRPr="008E6001">
              <w:rPr>
                <w:rStyle w:val="SAPUserEntry"/>
              </w:rPr>
              <w:t xml:space="preserve"> </w:t>
            </w:r>
            <w:r w:rsidRPr="00EB2E98">
              <w:rPr>
                <w:rStyle w:val="SAPUserEntry"/>
              </w:rPr>
              <w:t>New case</w:t>
            </w:r>
          </w:p>
        </w:tc>
        <w:tc>
          <w:tcPr>
            <w:tcW w:w="3420" w:type="dxa"/>
            <w:shd w:val="clear" w:color="auto" w:fill="auto"/>
          </w:tcPr>
          <w:p w14:paraId="579E6A0D" w14:textId="77777777" w:rsidR="005F371D" w:rsidRPr="00EB2E98" w:rsidRDefault="005F371D" w:rsidP="005F371D"/>
        </w:tc>
        <w:tc>
          <w:tcPr>
            <w:tcW w:w="1264" w:type="dxa"/>
          </w:tcPr>
          <w:p w14:paraId="73576257" w14:textId="77777777" w:rsidR="005F371D" w:rsidRPr="00EB2E98" w:rsidRDefault="005F371D" w:rsidP="005F371D">
            <w:pPr>
              <w:rPr>
                <w:rFonts w:cs="Arial"/>
                <w:bCs/>
              </w:rPr>
            </w:pPr>
          </w:p>
        </w:tc>
      </w:tr>
      <w:tr w:rsidR="005F371D" w:rsidRPr="00EB2E98" w14:paraId="320EB6FA" w14:textId="77777777" w:rsidTr="008E6001">
        <w:trPr>
          <w:trHeight w:val="357"/>
        </w:trPr>
        <w:tc>
          <w:tcPr>
            <w:tcW w:w="900" w:type="dxa"/>
            <w:vMerge/>
            <w:shd w:val="clear" w:color="auto" w:fill="auto"/>
          </w:tcPr>
          <w:p w14:paraId="006EBF3A" w14:textId="77777777" w:rsidR="005F371D" w:rsidRPr="00EB2E98" w:rsidRDefault="005F371D" w:rsidP="005F371D"/>
        </w:tc>
        <w:tc>
          <w:tcPr>
            <w:tcW w:w="1498" w:type="dxa"/>
            <w:vMerge/>
            <w:shd w:val="clear" w:color="auto" w:fill="auto"/>
          </w:tcPr>
          <w:p w14:paraId="33AAB9C3" w14:textId="77777777" w:rsidR="005F371D" w:rsidRPr="00EB2E98" w:rsidRDefault="005F371D" w:rsidP="005F371D">
            <w:pPr>
              <w:rPr>
                <w:rFonts w:cs="Arial"/>
                <w:b/>
                <w:bCs/>
              </w:rPr>
            </w:pPr>
          </w:p>
        </w:tc>
        <w:tc>
          <w:tcPr>
            <w:tcW w:w="2884" w:type="dxa"/>
            <w:vMerge w:val="restart"/>
            <w:shd w:val="clear" w:color="auto" w:fill="auto"/>
          </w:tcPr>
          <w:p w14:paraId="37A52F54" w14:textId="77777777" w:rsidR="005F371D" w:rsidRPr="00EB2E98" w:rsidRDefault="005F371D" w:rsidP="005F371D">
            <w:r w:rsidRPr="00EB2E98">
              <w:t xml:space="preserve">Go to the </w:t>
            </w:r>
            <w:r w:rsidRPr="00EB2E98">
              <w:rPr>
                <w:rStyle w:val="SAPScreenElement"/>
              </w:rPr>
              <w:t xml:space="preserve">Injury Information </w:t>
            </w:r>
            <w:r w:rsidRPr="00EB2E98">
              <w:t>section. In</w:t>
            </w:r>
            <w:r w:rsidRPr="00EB2E98">
              <w:rPr>
                <w:rFonts w:cs="Arial"/>
                <w:bCs/>
              </w:rPr>
              <w:t xml:space="preserve"> the </w:t>
            </w:r>
            <w:r w:rsidRPr="00EB2E98">
              <w:rPr>
                <w:rStyle w:val="SAPScreenElement"/>
              </w:rPr>
              <w:t xml:space="preserve">Injury Information </w:t>
            </w:r>
            <w:r w:rsidRPr="00EB2E98">
              <w:rPr>
                <w:rFonts w:cs="Arial"/>
                <w:bCs/>
              </w:rPr>
              <w:t xml:space="preserve">part of the </w:t>
            </w:r>
            <w:r w:rsidRPr="00EB2E98">
              <w:t>section enter data as appropriate:</w:t>
            </w:r>
          </w:p>
        </w:tc>
        <w:tc>
          <w:tcPr>
            <w:tcW w:w="4320" w:type="dxa"/>
            <w:shd w:val="clear" w:color="auto" w:fill="auto"/>
          </w:tcPr>
          <w:p w14:paraId="5715856A" w14:textId="77777777" w:rsidR="005F371D" w:rsidRPr="00EB2E98" w:rsidRDefault="005F371D" w:rsidP="005F371D">
            <w:pPr>
              <w:rPr>
                <w:rStyle w:val="SAPScreenElement"/>
              </w:rPr>
            </w:pPr>
            <w:r w:rsidRPr="00EB2E98">
              <w:rPr>
                <w:rStyle w:val="SAPScreenElement"/>
              </w:rPr>
              <w:t>5-Accident Place:</w:t>
            </w:r>
            <w:r w:rsidRPr="00EB2E98">
              <w:t xml:space="preserve"> enter as appropriate</w:t>
            </w:r>
          </w:p>
        </w:tc>
        <w:tc>
          <w:tcPr>
            <w:tcW w:w="3420" w:type="dxa"/>
            <w:shd w:val="clear" w:color="auto" w:fill="auto"/>
          </w:tcPr>
          <w:p w14:paraId="6FAC1835" w14:textId="77777777" w:rsidR="005F371D" w:rsidRPr="00EB2E98" w:rsidRDefault="005F371D" w:rsidP="005F371D">
            <w:pPr>
              <w:rPr>
                <w:rFonts w:cs="Arial"/>
                <w:bCs/>
              </w:rPr>
            </w:pPr>
          </w:p>
        </w:tc>
        <w:tc>
          <w:tcPr>
            <w:tcW w:w="1264" w:type="dxa"/>
          </w:tcPr>
          <w:p w14:paraId="3829AE41" w14:textId="77777777" w:rsidR="005F371D" w:rsidRPr="00EB2E98" w:rsidRDefault="005F371D" w:rsidP="005F371D">
            <w:pPr>
              <w:rPr>
                <w:rFonts w:cs="Arial"/>
                <w:bCs/>
              </w:rPr>
            </w:pPr>
          </w:p>
        </w:tc>
      </w:tr>
      <w:tr w:rsidR="005F371D" w:rsidRPr="00EB2E98" w14:paraId="64D2E63A" w14:textId="77777777" w:rsidTr="008E6001">
        <w:trPr>
          <w:trHeight w:val="357"/>
        </w:trPr>
        <w:tc>
          <w:tcPr>
            <w:tcW w:w="900" w:type="dxa"/>
            <w:vMerge/>
            <w:shd w:val="clear" w:color="auto" w:fill="auto"/>
          </w:tcPr>
          <w:p w14:paraId="798E539B" w14:textId="77777777" w:rsidR="005F371D" w:rsidRPr="00EB2E98" w:rsidRDefault="005F371D" w:rsidP="005F371D"/>
        </w:tc>
        <w:tc>
          <w:tcPr>
            <w:tcW w:w="1498" w:type="dxa"/>
            <w:vMerge/>
            <w:shd w:val="clear" w:color="auto" w:fill="auto"/>
          </w:tcPr>
          <w:p w14:paraId="642A69C0" w14:textId="77777777" w:rsidR="005F371D" w:rsidRPr="00EB2E98" w:rsidRDefault="005F371D" w:rsidP="005F371D">
            <w:pPr>
              <w:rPr>
                <w:rFonts w:cs="Arial"/>
                <w:b/>
                <w:bCs/>
              </w:rPr>
            </w:pPr>
          </w:p>
        </w:tc>
        <w:tc>
          <w:tcPr>
            <w:tcW w:w="2884" w:type="dxa"/>
            <w:vMerge/>
            <w:shd w:val="clear" w:color="auto" w:fill="auto"/>
          </w:tcPr>
          <w:p w14:paraId="4A27E21C" w14:textId="77777777" w:rsidR="005F371D" w:rsidRPr="00EB2E98" w:rsidRDefault="005F371D" w:rsidP="005F371D"/>
        </w:tc>
        <w:tc>
          <w:tcPr>
            <w:tcW w:w="4320" w:type="dxa"/>
            <w:shd w:val="clear" w:color="auto" w:fill="auto"/>
          </w:tcPr>
          <w:p w14:paraId="771A3392" w14:textId="77777777" w:rsidR="005F371D" w:rsidRPr="00EB2E98" w:rsidRDefault="005F371D" w:rsidP="005F371D">
            <w:pPr>
              <w:rPr>
                <w:rStyle w:val="SAPScreenElement"/>
              </w:rPr>
            </w:pPr>
            <w:r w:rsidRPr="00EB2E98">
              <w:rPr>
                <w:rStyle w:val="SAPScreenElement"/>
              </w:rPr>
              <w:t>6-Accident Date:</w:t>
            </w:r>
            <w:r w:rsidRPr="00EB2E98">
              <w:t xml:space="preserve"> filled automatically with </w:t>
            </w:r>
            <w:r w:rsidRPr="00EB2E98">
              <w:rPr>
                <w:rStyle w:val="SAPScreenElement"/>
              </w:rPr>
              <w:t>Valid From</w:t>
            </w:r>
            <w:r w:rsidRPr="00EB2E98">
              <w:t xml:space="preserve"> date; adapt as appropriate</w:t>
            </w:r>
          </w:p>
        </w:tc>
        <w:tc>
          <w:tcPr>
            <w:tcW w:w="3420" w:type="dxa"/>
            <w:shd w:val="clear" w:color="auto" w:fill="auto"/>
          </w:tcPr>
          <w:p w14:paraId="43395B5B" w14:textId="77777777" w:rsidR="005F371D" w:rsidRPr="00EB2E98" w:rsidRDefault="005F371D" w:rsidP="005F371D">
            <w:pPr>
              <w:rPr>
                <w:rFonts w:cs="Arial"/>
                <w:bCs/>
              </w:rPr>
            </w:pPr>
          </w:p>
        </w:tc>
        <w:tc>
          <w:tcPr>
            <w:tcW w:w="1264" w:type="dxa"/>
          </w:tcPr>
          <w:p w14:paraId="0A727A85" w14:textId="77777777" w:rsidR="005F371D" w:rsidRPr="00EB2E98" w:rsidRDefault="005F371D" w:rsidP="005F371D">
            <w:pPr>
              <w:rPr>
                <w:rFonts w:cs="Arial"/>
                <w:bCs/>
              </w:rPr>
            </w:pPr>
          </w:p>
        </w:tc>
      </w:tr>
      <w:tr w:rsidR="005F371D" w:rsidRPr="00EB2E98" w14:paraId="0EE48EFB" w14:textId="77777777" w:rsidTr="008E6001">
        <w:trPr>
          <w:trHeight w:val="357"/>
        </w:trPr>
        <w:tc>
          <w:tcPr>
            <w:tcW w:w="900" w:type="dxa"/>
            <w:vMerge/>
            <w:shd w:val="clear" w:color="auto" w:fill="auto"/>
          </w:tcPr>
          <w:p w14:paraId="09D73BD4" w14:textId="77777777" w:rsidR="005F371D" w:rsidRPr="00EB2E98" w:rsidRDefault="005F371D" w:rsidP="005F371D"/>
        </w:tc>
        <w:tc>
          <w:tcPr>
            <w:tcW w:w="1498" w:type="dxa"/>
            <w:vMerge/>
            <w:shd w:val="clear" w:color="auto" w:fill="auto"/>
          </w:tcPr>
          <w:p w14:paraId="211EF80D" w14:textId="77777777" w:rsidR="005F371D" w:rsidRPr="00EB2E98" w:rsidRDefault="005F371D" w:rsidP="005F371D">
            <w:pPr>
              <w:rPr>
                <w:rFonts w:cs="Arial"/>
                <w:b/>
                <w:bCs/>
              </w:rPr>
            </w:pPr>
          </w:p>
        </w:tc>
        <w:tc>
          <w:tcPr>
            <w:tcW w:w="2884" w:type="dxa"/>
            <w:vMerge/>
            <w:shd w:val="clear" w:color="auto" w:fill="auto"/>
          </w:tcPr>
          <w:p w14:paraId="3C1EE1DD" w14:textId="77777777" w:rsidR="005F371D" w:rsidRPr="00EB2E98" w:rsidRDefault="005F371D" w:rsidP="005F371D"/>
        </w:tc>
        <w:tc>
          <w:tcPr>
            <w:tcW w:w="4320" w:type="dxa"/>
            <w:shd w:val="clear" w:color="auto" w:fill="auto"/>
          </w:tcPr>
          <w:p w14:paraId="07CBBEA5" w14:textId="77777777" w:rsidR="005F371D" w:rsidRPr="00EB2E98" w:rsidRDefault="005F371D" w:rsidP="005F371D">
            <w:pPr>
              <w:rPr>
                <w:rStyle w:val="SAPScreenElement"/>
              </w:rPr>
            </w:pPr>
            <w:r w:rsidRPr="00EB2E98">
              <w:rPr>
                <w:rStyle w:val="SAPScreenElement"/>
              </w:rPr>
              <w:t>6-Accident Time (HH:MM:SS):</w:t>
            </w:r>
            <w:r w:rsidRPr="00EB2E98">
              <w:t xml:space="preserve"> enter as appropriate</w:t>
            </w:r>
          </w:p>
        </w:tc>
        <w:tc>
          <w:tcPr>
            <w:tcW w:w="3420" w:type="dxa"/>
            <w:shd w:val="clear" w:color="auto" w:fill="auto"/>
          </w:tcPr>
          <w:p w14:paraId="2E5D6DE0" w14:textId="77777777" w:rsidR="005F371D" w:rsidRPr="00EB2E98" w:rsidRDefault="005F371D" w:rsidP="005F371D">
            <w:pPr>
              <w:rPr>
                <w:rFonts w:cs="Arial"/>
                <w:bCs/>
              </w:rPr>
            </w:pPr>
          </w:p>
        </w:tc>
        <w:tc>
          <w:tcPr>
            <w:tcW w:w="1264" w:type="dxa"/>
          </w:tcPr>
          <w:p w14:paraId="514CEB1D" w14:textId="77777777" w:rsidR="005F371D" w:rsidRPr="00EB2E98" w:rsidRDefault="005F371D" w:rsidP="005F371D">
            <w:pPr>
              <w:rPr>
                <w:rFonts w:cs="Arial"/>
                <w:bCs/>
              </w:rPr>
            </w:pPr>
          </w:p>
        </w:tc>
      </w:tr>
      <w:tr w:rsidR="005F371D" w:rsidRPr="00EB2E98" w14:paraId="5037F41C" w14:textId="77777777" w:rsidTr="008E6001">
        <w:trPr>
          <w:trHeight w:val="357"/>
        </w:trPr>
        <w:tc>
          <w:tcPr>
            <w:tcW w:w="900" w:type="dxa"/>
            <w:vMerge/>
            <w:shd w:val="clear" w:color="auto" w:fill="auto"/>
          </w:tcPr>
          <w:p w14:paraId="714DE5AF" w14:textId="77777777" w:rsidR="005F371D" w:rsidRPr="00EB2E98" w:rsidRDefault="005F371D" w:rsidP="005F371D"/>
        </w:tc>
        <w:tc>
          <w:tcPr>
            <w:tcW w:w="1498" w:type="dxa"/>
            <w:vMerge/>
            <w:shd w:val="clear" w:color="auto" w:fill="auto"/>
          </w:tcPr>
          <w:p w14:paraId="547154BF" w14:textId="77777777" w:rsidR="005F371D" w:rsidRPr="00EB2E98" w:rsidRDefault="005F371D" w:rsidP="005F371D">
            <w:pPr>
              <w:rPr>
                <w:rFonts w:cs="Arial"/>
                <w:b/>
                <w:bCs/>
              </w:rPr>
            </w:pPr>
          </w:p>
        </w:tc>
        <w:tc>
          <w:tcPr>
            <w:tcW w:w="2884" w:type="dxa"/>
            <w:vMerge/>
            <w:shd w:val="clear" w:color="auto" w:fill="auto"/>
          </w:tcPr>
          <w:p w14:paraId="1ACD0C10" w14:textId="77777777" w:rsidR="005F371D" w:rsidRPr="00EB2E98" w:rsidRDefault="005F371D" w:rsidP="005F371D"/>
        </w:tc>
        <w:tc>
          <w:tcPr>
            <w:tcW w:w="4320" w:type="dxa"/>
            <w:shd w:val="clear" w:color="auto" w:fill="auto"/>
          </w:tcPr>
          <w:p w14:paraId="47549223" w14:textId="77777777" w:rsidR="005F371D" w:rsidRPr="00EB2E98" w:rsidRDefault="005F371D" w:rsidP="005F371D">
            <w:pPr>
              <w:rPr>
                <w:rStyle w:val="SAPScreenElement"/>
              </w:rPr>
            </w:pPr>
            <w:r w:rsidRPr="00EB2E98">
              <w:rPr>
                <w:rStyle w:val="SAPScreenElement"/>
              </w:rPr>
              <w:t xml:space="preserve">9-Communication Date: </w:t>
            </w:r>
            <w:r w:rsidRPr="00EB2E98">
              <w:t>select from calendar help</w:t>
            </w:r>
          </w:p>
        </w:tc>
        <w:tc>
          <w:tcPr>
            <w:tcW w:w="3420" w:type="dxa"/>
            <w:shd w:val="clear" w:color="auto" w:fill="auto"/>
          </w:tcPr>
          <w:p w14:paraId="127717C4" w14:textId="77777777" w:rsidR="005F371D" w:rsidRPr="00EB2E98" w:rsidRDefault="005F371D" w:rsidP="005F371D">
            <w:pPr>
              <w:rPr>
                <w:rFonts w:cs="Arial"/>
                <w:bCs/>
              </w:rPr>
            </w:pPr>
          </w:p>
        </w:tc>
        <w:tc>
          <w:tcPr>
            <w:tcW w:w="1264" w:type="dxa"/>
          </w:tcPr>
          <w:p w14:paraId="7DD785E1" w14:textId="77777777" w:rsidR="005F371D" w:rsidRPr="00EB2E98" w:rsidRDefault="005F371D" w:rsidP="005F371D">
            <w:pPr>
              <w:rPr>
                <w:rFonts w:cs="Arial"/>
                <w:bCs/>
              </w:rPr>
            </w:pPr>
          </w:p>
        </w:tc>
      </w:tr>
      <w:tr w:rsidR="005F371D" w:rsidRPr="00EB2E98" w14:paraId="42DA3FB5" w14:textId="77777777" w:rsidTr="008E6001">
        <w:trPr>
          <w:trHeight w:val="357"/>
        </w:trPr>
        <w:tc>
          <w:tcPr>
            <w:tcW w:w="900" w:type="dxa"/>
            <w:vMerge/>
            <w:shd w:val="clear" w:color="auto" w:fill="auto"/>
          </w:tcPr>
          <w:p w14:paraId="0D9CBB41" w14:textId="77777777" w:rsidR="005F371D" w:rsidRPr="00EB2E98" w:rsidRDefault="005F371D" w:rsidP="005F371D"/>
        </w:tc>
        <w:tc>
          <w:tcPr>
            <w:tcW w:w="1498" w:type="dxa"/>
            <w:vMerge/>
            <w:shd w:val="clear" w:color="auto" w:fill="auto"/>
          </w:tcPr>
          <w:p w14:paraId="50C8615D" w14:textId="77777777" w:rsidR="005F371D" w:rsidRPr="00EB2E98" w:rsidRDefault="005F371D" w:rsidP="005F371D">
            <w:pPr>
              <w:rPr>
                <w:rFonts w:cs="Arial"/>
                <w:b/>
                <w:bCs/>
              </w:rPr>
            </w:pPr>
          </w:p>
        </w:tc>
        <w:tc>
          <w:tcPr>
            <w:tcW w:w="2884" w:type="dxa"/>
            <w:vMerge/>
            <w:shd w:val="clear" w:color="auto" w:fill="auto"/>
          </w:tcPr>
          <w:p w14:paraId="324C01D4" w14:textId="77777777" w:rsidR="005F371D" w:rsidRPr="00EB2E98" w:rsidRDefault="005F371D" w:rsidP="005F371D"/>
        </w:tc>
        <w:tc>
          <w:tcPr>
            <w:tcW w:w="4320" w:type="dxa"/>
            <w:shd w:val="clear" w:color="auto" w:fill="auto"/>
          </w:tcPr>
          <w:p w14:paraId="28EF0213" w14:textId="77777777" w:rsidR="005F371D" w:rsidRPr="00EB2E98" w:rsidRDefault="005F371D" w:rsidP="005F371D">
            <w:pPr>
              <w:rPr>
                <w:rStyle w:val="SAPScreenElement"/>
              </w:rPr>
            </w:pPr>
            <w:r w:rsidRPr="00EB2E98">
              <w:rPr>
                <w:rStyle w:val="SAPScreenElement"/>
              </w:rPr>
              <w:t>10-Hospital:</w:t>
            </w:r>
            <w:r w:rsidRPr="00EB2E98">
              <w:t xml:space="preserve"> enter as appropriate</w:t>
            </w:r>
          </w:p>
        </w:tc>
        <w:tc>
          <w:tcPr>
            <w:tcW w:w="3420" w:type="dxa"/>
            <w:shd w:val="clear" w:color="auto" w:fill="auto"/>
          </w:tcPr>
          <w:p w14:paraId="742F677E" w14:textId="77777777" w:rsidR="005F371D" w:rsidRPr="00EB2E98" w:rsidRDefault="005F371D" w:rsidP="005F371D">
            <w:pPr>
              <w:rPr>
                <w:rFonts w:cs="Arial"/>
                <w:bCs/>
              </w:rPr>
            </w:pPr>
          </w:p>
        </w:tc>
        <w:tc>
          <w:tcPr>
            <w:tcW w:w="1264" w:type="dxa"/>
          </w:tcPr>
          <w:p w14:paraId="59A24FBF" w14:textId="77777777" w:rsidR="005F371D" w:rsidRPr="00EB2E98" w:rsidRDefault="005F371D" w:rsidP="005F371D">
            <w:pPr>
              <w:rPr>
                <w:rFonts w:cs="Arial"/>
                <w:bCs/>
              </w:rPr>
            </w:pPr>
          </w:p>
        </w:tc>
      </w:tr>
      <w:tr w:rsidR="005F371D" w:rsidRPr="00EB2E98" w14:paraId="4C67542C" w14:textId="77777777" w:rsidTr="008E6001">
        <w:trPr>
          <w:trHeight w:val="357"/>
        </w:trPr>
        <w:tc>
          <w:tcPr>
            <w:tcW w:w="900" w:type="dxa"/>
            <w:vMerge/>
            <w:shd w:val="clear" w:color="auto" w:fill="auto"/>
          </w:tcPr>
          <w:p w14:paraId="49CADD1E" w14:textId="77777777" w:rsidR="005F371D" w:rsidRPr="00EB2E98" w:rsidRDefault="005F371D" w:rsidP="005F371D"/>
        </w:tc>
        <w:tc>
          <w:tcPr>
            <w:tcW w:w="1498" w:type="dxa"/>
            <w:vMerge/>
            <w:shd w:val="clear" w:color="auto" w:fill="auto"/>
          </w:tcPr>
          <w:p w14:paraId="0691A3FD" w14:textId="77777777" w:rsidR="005F371D" w:rsidRPr="00EB2E98" w:rsidRDefault="005F371D" w:rsidP="005F371D">
            <w:pPr>
              <w:rPr>
                <w:rFonts w:cs="Arial"/>
                <w:b/>
                <w:bCs/>
              </w:rPr>
            </w:pPr>
          </w:p>
        </w:tc>
        <w:tc>
          <w:tcPr>
            <w:tcW w:w="2884" w:type="dxa"/>
            <w:vMerge/>
            <w:shd w:val="clear" w:color="auto" w:fill="auto"/>
          </w:tcPr>
          <w:p w14:paraId="1C4CDD74" w14:textId="77777777" w:rsidR="005F371D" w:rsidRPr="00EB2E98" w:rsidRDefault="005F371D" w:rsidP="005F371D"/>
        </w:tc>
        <w:tc>
          <w:tcPr>
            <w:tcW w:w="4320" w:type="dxa"/>
            <w:shd w:val="clear" w:color="auto" w:fill="auto"/>
          </w:tcPr>
          <w:p w14:paraId="4BD87BFD" w14:textId="77777777" w:rsidR="005F371D" w:rsidRPr="00EB2E98" w:rsidRDefault="005F371D" w:rsidP="005F371D">
            <w:pPr>
              <w:rPr>
                <w:rStyle w:val="SAPScreenElement"/>
              </w:rPr>
            </w:pPr>
            <w:r w:rsidRPr="00EB2E98">
              <w:rPr>
                <w:rStyle w:val="SAPScreenElement"/>
              </w:rPr>
              <w:t>Accident Reason:</w:t>
            </w:r>
            <w:r w:rsidRPr="00EB2E98">
              <w:t xml:space="preserve"> enter as appropriate</w:t>
            </w:r>
          </w:p>
        </w:tc>
        <w:tc>
          <w:tcPr>
            <w:tcW w:w="3420" w:type="dxa"/>
            <w:shd w:val="clear" w:color="auto" w:fill="auto"/>
          </w:tcPr>
          <w:p w14:paraId="4B197260" w14:textId="77777777" w:rsidR="005F371D" w:rsidRPr="00EB2E98" w:rsidRDefault="005F371D" w:rsidP="005F371D">
            <w:pPr>
              <w:rPr>
                <w:rFonts w:cs="Arial"/>
                <w:bCs/>
              </w:rPr>
            </w:pPr>
          </w:p>
        </w:tc>
        <w:tc>
          <w:tcPr>
            <w:tcW w:w="1264" w:type="dxa"/>
          </w:tcPr>
          <w:p w14:paraId="2A45A212" w14:textId="77777777" w:rsidR="005F371D" w:rsidRPr="00EB2E98" w:rsidRDefault="005F371D" w:rsidP="005F371D">
            <w:pPr>
              <w:rPr>
                <w:rFonts w:cs="Arial"/>
                <w:bCs/>
              </w:rPr>
            </w:pPr>
          </w:p>
        </w:tc>
      </w:tr>
      <w:tr w:rsidR="005F371D" w:rsidRPr="00EB2E98" w14:paraId="00A25E0E" w14:textId="77777777" w:rsidTr="008E6001">
        <w:trPr>
          <w:trHeight w:val="357"/>
        </w:trPr>
        <w:tc>
          <w:tcPr>
            <w:tcW w:w="900" w:type="dxa"/>
            <w:vMerge/>
            <w:shd w:val="clear" w:color="auto" w:fill="auto"/>
          </w:tcPr>
          <w:p w14:paraId="3314E856" w14:textId="77777777" w:rsidR="005F371D" w:rsidRPr="00EB2E98" w:rsidRDefault="005F371D" w:rsidP="005F371D"/>
        </w:tc>
        <w:tc>
          <w:tcPr>
            <w:tcW w:w="1498" w:type="dxa"/>
            <w:vMerge/>
            <w:shd w:val="clear" w:color="auto" w:fill="auto"/>
          </w:tcPr>
          <w:p w14:paraId="4422089A" w14:textId="77777777" w:rsidR="005F371D" w:rsidRPr="00EB2E98" w:rsidRDefault="005F371D" w:rsidP="005F371D">
            <w:pPr>
              <w:rPr>
                <w:rFonts w:cs="Arial"/>
                <w:b/>
                <w:bCs/>
              </w:rPr>
            </w:pPr>
          </w:p>
        </w:tc>
        <w:tc>
          <w:tcPr>
            <w:tcW w:w="2884" w:type="dxa"/>
            <w:vMerge/>
            <w:shd w:val="clear" w:color="auto" w:fill="auto"/>
          </w:tcPr>
          <w:p w14:paraId="68B0E238" w14:textId="77777777" w:rsidR="005F371D" w:rsidRPr="00EB2E98" w:rsidRDefault="005F371D" w:rsidP="005F371D"/>
        </w:tc>
        <w:tc>
          <w:tcPr>
            <w:tcW w:w="4320" w:type="dxa"/>
            <w:shd w:val="clear" w:color="auto" w:fill="auto"/>
          </w:tcPr>
          <w:p w14:paraId="64E37C39" w14:textId="77777777" w:rsidR="005F371D" w:rsidRPr="00EB2E98" w:rsidRDefault="005F371D" w:rsidP="005F371D">
            <w:pPr>
              <w:rPr>
                <w:rStyle w:val="SAPScreenElement"/>
              </w:rPr>
            </w:pPr>
            <w:r w:rsidRPr="00EB2E98">
              <w:rPr>
                <w:rStyle w:val="SAPScreenElement"/>
              </w:rPr>
              <w:t>Witness Name:</w:t>
            </w:r>
            <w:r w:rsidRPr="00EB2E98">
              <w:t xml:space="preserve"> enter as appropriate</w:t>
            </w:r>
          </w:p>
        </w:tc>
        <w:tc>
          <w:tcPr>
            <w:tcW w:w="3420" w:type="dxa"/>
            <w:shd w:val="clear" w:color="auto" w:fill="auto"/>
          </w:tcPr>
          <w:p w14:paraId="0621768B" w14:textId="77777777" w:rsidR="005F371D" w:rsidRPr="00EB2E98" w:rsidRDefault="005F371D" w:rsidP="005F371D">
            <w:pPr>
              <w:rPr>
                <w:rFonts w:cs="Arial"/>
                <w:bCs/>
              </w:rPr>
            </w:pPr>
          </w:p>
        </w:tc>
        <w:tc>
          <w:tcPr>
            <w:tcW w:w="1264" w:type="dxa"/>
          </w:tcPr>
          <w:p w14:paraId="4CCD722F" w14:textId="77777777" w:rsidR="005F371D" w:rsidRPr="00EB2E98" w:rsidRDefault="005F371D" w:rsidP="005F371D">
            <w:pPr>
              <w:rPr>
                <w:rFonts w:cs="Arial"/>
                <w:bCs/>
              </w:rPr>
            </w:pPr>
          </w:p>
        </w:tc>
      </w:tr>
      <w:tr w:rsidR="005F371D" w:rsidRPr="00EB2E98" w14:paraId="2A5E9522" w14:textId="77777777" w:rsidTr="008E6001">
        <w:trPr>
          <w:trHeight w:val="357"/>
        </w:trPr>
        <w:tc>
          <w:tcPr>
            <w:tcW w:w="900" w:type="dxa"/>
            <w:vMerge/>
            <w:shd w:val="clear" w:color="auto" w:fill="auto"/>
          </w:tcPr>
          <w:p w14:paraId="6FFEDE8E" w14:textId="77777777" w:rsidR="005F371D" w:rsidRPr="00EB2E98" w:rsidRDefault="005F371D" w:rsidP="005F371D"/>
        </w:tc>
        <w:tc>
          <w:tcPr>
            <w:tcW w:w="1498" w:type="dxa"/>
            <w:vMerge/>
            <w:shd w:val="clear" w:color="auto" w:fill="auto"/>
          </w:tcPr>
          <w:p w14:paraId="1FACD285" w14:textId="77777777" w:rsidR="005F371D" w:rsidRPr="00EB2E98" w:rsidRDefault="005F371D" w:rsidP="005F371D">
            <w:pPr>
              <w:rPr>
                <w:rFonts w:cs="Arial"/>
                <w:b/>
                <w:bCs/>
              </w:rPr>
            </w:pPr>
          </w:p>
        </w:tc>
        <w:tc>
          <w:tcPr>
            <w:tcW w:w="2884" w:type="dxa"/>
            <w:vMerge/>
            <w:shd w:val="clear" w:color="auto" w:fill="auto"/>
          </w:tcPr>
          <w:p w14:paraId="4414EABE" w14:textId="77777777" w:rsidR="005F371D" w:rsidRPr="00EB2E98" w:rsidRDefault="005F371D" w:rsidP="005F371D"/>
        </w:tc>
        <w:tc>
          <w:tcPr>
            <w:tcW w:w="4320" w:type="dxa"/>
            <w:shd w:val="clear" w:color="auto" w:fill="auto"/>
          </w:tcPr>
          <w:p w14:paraId="717E5E3A" w14:textId="77777777" w:rsidR="005F371D" w:rsidRPr="00EB2E98" w:rsidRDefault="005F371D" w:rsidP="005F371D">
            <w:pPr>
              <w:rPr>
                <w:rStyle w:val="SAPScreenElement"/>
              </w:rPr>
            </w:pPr>
            <w:r w:rsidRPr="00EB2E98">
              <w:rPr>
                <w:rStyle w:val="SAPScreenElement"/>
              </w:rPr>
              <w:t>Witness Comments:</w:t>
            </w:r>
            <w:r w:rsidRPr="00EB2E98">
              <w:t xml:space="preserve"> enter as appropriate</w:t>
            </w:r>
          </w:p>
        </w:tc>
        <w:tc>
          <w:tcPr>
            <w:tcW w:w="3420" w:type="dxa"/>
            <w:shd w:val="clear" w:color="auto" w:fill="auto"/>
          </w:tcPr>
          <w:p w14:paraId="17F1C3CB" w14:textId="77777777" w:rsidR="005F371D" w:rsidRPr="00EB2E98" w:rsidRDefault="005F371D" w:rsidP="005F371D">
            <w:pPr>
              <w:rPr>
                <w:rFonts w:cs="Arial"/>
                <w:bCs/>
              </w:rPr>
            </w:pPr>
          </w:p>
        </w:tc>
        <w:tc>
          <w:tcPr>
            <w:tcW w:w="1264" w:type="dxa"/>
          </w:tcPr>
          <w:p w14:paraId="30F10BCD" w14:textId="77777777" w:rsidR="005F371D" w:rsidRPr="00EB2E98" w:rsidRDefault="005F371D" w:rsidP="005F371D">
            <w:pPr>
              <w:rPr>
                <w:rFonts w:cs="Arial"/>
                <w:bCs/>
              </w:rPr>
            </w:pPr>
          </w:p>
        </w:tc>
      </w:tr>
      <w:tr w:rsidR="005F371D" w:rsidRPr="00EB2E98" w14:paraId="6EA93C0B" w14:textId="77777777" w:rsidTr="008E6001">
        <w:trPr>
          <w:trHeight w:val="357"/>
        </w:trPr>
        <w:tc>
          <w:tcPr>
            <w:tcW w:w="900" w:type="dxa"/>
            <w:vMerge/>
            <w:shd w:val="clear" w:color="auto" w:fill="auto"/>
          </w:tcPr>
          <w:p w14:paraId="098C1524" w14:textId="77777777" w:rsidR="005F371D" w:rsidRPr="00EB2E98" w:rsidRDefault="005F371D" w:rsidP="005F371D"/>
        </w:tc>
        <w:tc>
          <w:tcPr>
            <w:tcW w:w="1498" w:type="dxa"/>
            <w:vMerge/>
            <w:shd w:val="clear" w:color="auto" w:fill="auto"/>
          </w:tcPr>
          <w:p w14:paraId="5E13CD1C" w14:textId="77777777" w:rsidR="005F371D" w:rsidRPr="00EB2E98" w:rsidRDefault="005F371D" w:rsidP="005F371D">
            <w:pPr>
              <w:rPr>
                <w:rFonts w:cs="Arial"/>
                <w:b/>
                <w:bCs/>
              </w:rPr>
            </w:pPr>
          </w:p>
        </w:tc>
        <w:tc>
          <w:tcPr>
            <w:tcW w:w="2884" w:type="dxa"/>
            <w:vMerge/>
            <w:shd w:val="clear" w:color="auto" w:fill="auto"/>
          </w:tcPr>
          <w:p w14:paraId="38B08C81" w14:textId="77777777" w:rsidR="005F371D" w:rsidRPr="00EB2E98" w:rsidRDefault="005F371D" w:rsidP="005F371D"/>
        </w:tc>
        <w:tc>
          <w:tcPr>
            <w:tcW w:w="4320" w:type="dxa"/>
            <w:shd w:val="clear" w:color="auto" w:fill="auto"/>
          </w:tcPr>
          <w:p w14:paraId="680B08D4" w14:textId="77777777" w:rsidR="005F371D" w:rsidRPr="00EB2E98" w:rsidRDefault="005F371D" w:rsidP="005F371D">
            <w:pPr>
              <w:rPr>
                <w:rStyle w:val="SAPScreenElement"/>
              </w:rPr>
            </w:pPr>
            <w:r w:rsidRPr="00EB2E98">
              <w:rPr>
                <w:rStyle w:val="SAPScreenElement"/>
              </w:rPr>
              <w:t>11-Explanation:</w:t>
            </w:r>
            <w:r w:rsidRPr="00EB2E98">
              <w:t xml:space="preserve"> enter as appropriate</w:t>
            </w:r>
          </w:p>
        </w:tc>
        <w:tc>
          <w:tcPr>
            <w:tcW w:w="3420" w:type="dxa"/>
            <w:shd w:val="clear" w:color="auto" w:fill="auto"/>
          </w:tcPr>
          <w:p w14:paraId="0A5E904D" w14:textId="77777777" w:rsidR="005F371D" w:rsidRPr="00EB2E98" w:rsidRDefault="005F371D" w:rsidP="005F371D">
            <w:pPr>
              <w:rPr>
                <w:rFonts w:cs="Arial"/>
                <w:bCs/>
              </w:rPr>
            </w:pPr>
          </w:p>
        </w:tc>
        <w:tc>
          <w:tcPr>
            <w:tcW w:w="1264" w:type="dxa"/>
          </w:tcPr>
          <w:p w14:paraId="68D280EF" w14:textId="77777777" w:rsidR="005F371D" w:rsidRPr="00EB2E98" w:rsidRDefault="005F371D" w:rsidP="005F371D">
            <w:pPr>
              <w:rPr>
                <w:rFonts w:cs="Arial"/>
                <w:bCs/>
              </w:rPr>
            </w:pPr>
          </w:p>
        </w:tc>
      </w:tr>
      <w:tr w:rsidR="005F371D" w:rsidRPr="00EB2E98" w14:paraId="4E9D4228" w14:textId="77777777" w:rsidTr="008E6001">
        <w:trPr>
          <w:trHeight w:val="357"/>
        </w:trPr>
        <w:tc>
          <w:tcPr>
            <w:tcW w:w="900" w:type="dxa"/>
            <w:vMerge/>
            <w:shd w:val="clear" w:color="auto" w:fill="auto"/>
          </w:tcPr>
          <w:p w14:paraId="6D716F6C" w14:textId="77777777" w:rsidR="005F371D" w:rsidRPr="00EB2E98" w:rsidRDefault="005F371D" w:rsidP="005F371D"/>
        </w:tc>
        <w:tc>
          <w:tcPr>
            <w:tcW w:w="1498" w:type="dxa"/>
            <w:vMerge/>
            <w:shd w:val="clear" w:color="auto" w:fill="auto"/>
          </w:tcPr>
          <w:p w14:paraId="33CC8523" w14:textId="77777777" w:rsidR="005F371D" w:rsidRPr="00EB2E98" w:rsidRDefault="005F371D" w:rsidP="005F371D">
            <w:pPr>
              <w:rPr>
                <w:rFonts w:cs="Arial"/>
                <w:b/>
                <w:bCs/>
              </w:rPr>
            </w:pPr>
          </w:p>
        </w:tc>
        <w:tc>
          <w:tcPr>
            <w:tcW w:w="2884" w:type="dxa"/>
            <w:vMerge/>
            <w:shd w:val="clear" w:color="auto" w:fill="auto"/>
          </w:tcPr>
          <w:p w14:paraId="481C4FC7" w14:textId="77777777" w:rsidR="005F371D" w:rsidRPr="00EB2E98" w:rsidRDefault="005F371D" w:rsidP="005F371D"/>
        </w:tc>
        <w:tc>
          <w:tcPr>
            <w:tcW w:w="4320" w:type="dxa"/>
            <w:shd w:val="clear" w:color="auto" w:fill="auto"/>
          </w:tcPr>
          <w:p w14:paraId="012D6AC0" w14:textId="77777777" w:rsidR="005F371D" w:rsidRPr="00EB2E98" w:rsidRDefault="005F371D" w:rsidP="005F371D">
            <w:pPr>
              <w:rPr>
                <w:rStyle w:val="SAPScreenElement"/>
              </w:rPr>
            </w:pPr>
            <w:r w:rsidRPr="00EB2E98">
              <w:rPr>
                <w:rStyle w:val="SAPScreenElement"/>
              </w:rPr>
              <w:t>11-Explanation Contd.:</w:t>
            </w:r>
            <w:r w:rsidRPr="00EB2E98">
              <w:t xml:space="preserve"> use one or several of the three lines provided for detailed explanations</w:t>
            </w:r>
          </w:p>
        </w:tc>
        <w:tc>
          <w:tcPr>
            <w:tcW w:w="3420" w:type="dxa"/>
            <w:shd w:val="clear" w:color="auto" w:fill="auto"/>
          </w:tcPr>
          <w:p w14:paraId="4664F8FA" w14:textId="77777777" w:rsidR="005F371D" w:rsidRPr="00EB2E98" w:rsidRDefault="005F371D" w:rsidP="005F371D">
            <w:pPr>
              <w:rPr>
                <w:rFonts w:cs="Arial"/>
                <w:bCs/>
              </w:rPr>
            </w:pPr>
          </w:p>
        </w:tc>
        <w:tc>
          <w:tcPr>
            <w:tcW w:w="1264" w:type="dxa"/>
          </w:tcPr>
          <w:p w14:paraId="2AB075A0" w14:textId="77777777" w:rsidR="005F371D" w:rsidRPr="00EB2E98" w:rsidRDefault="005F371D" w:rsidP="005F371D">
            <w:pPr>
              <w:rPr>
                <w:rFonts w:cs="Arial"/>
                <w:bCs/>
              </w:rPr>
            </w:pPr>
          </w:p>
        </w:tc>
      </w:tr>
      <w:tr w:rsidR="005F371D" w:rsidRPr="00EB2E98" w14:paraId="40B60138" w14:textId="77777777" w:rsidTr="008E6001">
        <w:trPr>
          <w:trHeight w:val="357"/>
        </w:trPr>
        <w:tc>
          <w:tcPr>
            <w:tcW w:w="900" w:type="dxa"/>
            <w:vMerge/>
            <w:shd w:val="clear" w:color="auto" w:fill="auto"/>
          </w:tcPr>
          <w:p w14:paraId="01FFD9DE" w14:textId="77777777" w:rsidR="005F371D" w:rsidRPr="00EB2E98" w:rsidRDefault="005F371D" w:rsidP="005F371D"/>
        </w:tc>
        <w:tc>
          <w:tcPr>
            <w:tcW w:w="1498" w:type="dxa"/>
            <w:vMerge/>
            <w:shd w:val="clear" w:color="auto" w:fill="auto"/>
          </w:tcPr>
          <w:p w14:paraId="4F55CB40" w14:textId="77777777" w:rsidR="005F371D" w:rsidRPr="00EB2E98" w:rsidRDefault="005F371D" w:rsidP="005F371D">
            <w:pPr>
              <w:rPr>
                <w:rFonts w:cs="Arial"/>
                <w:b/>
                <w:bCs/>
              </w:rPr>
            </w:pPr>
          </w:p>
        </w:tc>
        <w:tc>
          <w:tcPr>
            <w:tcW w:w="2884" w:type="dxa"/>
            <w:shd w:val="clear" w:color="auto" w:fill="auto"/>
          </w:tcPr>
          <w:p w14:paraId="29633989" w14:textId="77777777" w:rsidR="005F371D" w:rsidRPr="00EB2E98" w:rsidRDefault="005F371D" w:rsidP="005F371D">
            <w:r w:rsidRPr="00EB2E98">
              <w:rPr>
                <w:rFonts w:cs="Arial"/>
                <w:bCs/>
              </w:rPr>
              <w:t xml:space="preserve">In the </w:t>
            </w:r>
            <w:r w:rsidRPr="00EB2E98">
              <w:rPr>
                <w:rStyle w:val="SAPScreenElement"/>
              </w:rPr>
              <w:t xml:space="preserve">Recurrence </w:t>
            </w:r>
            <w:r w:rsidRPr="00EB2E98">
              <w:rPr>
                <w:rFonts w:cs="Arial"/>
                <w:bCs/>
              </w:rPr>
              <w:t>part of the</w:t>
            </w:r>
            <w:r w:rsidRPr="00EB2E98">
              <w:rPr>
                <w:rStyle w:val="SAPScreenElement"/>
              </w:rPr>
              <w:t xml:space="preserve"> Injury Information</w:t>
            </w:r>
            <w:r w:rsidRPr="00EB2E98">
              <w:rPr>
                <w:rFonts w:cs="Arial"/>
                <w:bCs/>
              </w:rPr>
              <w:t xml:space="preserve"> </w:t>
            </w:r>
            <w:r w:rsidRPr="00EB2E98">
              <w:t>section</w:t>
            </w:r>
            <w:r w:rsidRPr="00EB2E98">
              <w:rPr>
                <w:rFonts w:cs="Arial"/>
                <w:bCs/>
              </w:rPr>
              <w:t>:</w:t>
            </w:r>
          </w:p>
        </w:tc>
        <w:tc>
          <w:tcPr>
            <w:tcW w:w="4320" w:type="dxa"/>
            <w:shd w:val="clear" w:color="auto" w:fill="auto"/>
          </w:tcPr>
          <w:p w14:paraId="5EA2FABC" w14:textId="77777777" w:rsidR="005F371D" w:rsidRPr="00EB2E98" w:rsidRDefault="005F371D" w:rsidP="005F371D">
            <w:pPr>
              <w:rPr>
                <w:i/>
              </w:rPr>
            </w:pPr>
            <w:r w:rsidRPr="00EB2E98">
              <w:rPr>
                <w:rStyle w:val="SAPScreenElement"/>
              </w:rPr>
              <w:t>12-Recurrence Date</w:t>
            </w:r>
            <w:r w:rsidRPr="00EB2E98">
              <w:t>:</w:t>
            </w:r>
            <w:r w:rsidRPr="00EB2E98">
              <w:rPr>
                <w:i/>
              </w:rPr>
              <w:t xml:space="preserve"> </w:t>
            </w:r>
            <w:r w:rsidRPr="00EB2E98">
              <w:t>N/A,</w:t>
            </w:r>
            <w:r w:rsidRPr="00EB2E98">
              <w:rPr>
                <w:i/>
              </w:rPr>
              <w:t xml:space="preserve"> </w:t>
            </w:r>
            <w:r w:rsidRPr="00EB2E98">
              <w:t>read-only field</w:t>
            </w:r>
          </w:p>
        </w:tc>
        <w:tc>
          <w:tcPr>
            <w:tcW w:w="3420" w:type="dxa"/>
            <w:shd w:val="clear" w:color="auto" w:fill="auto"/>
          </w:tcPr>
          <w:p w14:paraId="2D79E074" w14:textId="77777777" w:rsidR="005F371D" w:rsidRPr="00EB2E98" w:rsidRDefault="005F371D" w:rsidP="005F371D">
            <w:pPr>
              <w:rPr>
                <w:rFonts w:cs="Arial"/>
                <w:bCs/>
              </w:rPr>
            </w:pPr>
          </w:p>
        </w:tc>
        <w:tc>
          <w:tcPr>
            <w:tcW w:w="1264" w:type="dxa"/>
          </w:tcPr>
          <w:p w14:paraId="37A49A08" w14:textId="77777777" w:rsidR="005F371D" w:rsidRPr="00EB2E98" w:rsidRDefault="005F371D" w:rsidP="005F371D">
            <w:pPr>
              <w:rPr>
                <w:rFonts w:cs="Arial"/>
                <w:bCs/>
              </w:rPr>
            </w:pPr>
          </w:p>
        </w:tc>
      </w:tr>
      <w:tr w:rsidR="005F371D" w:rsidRPr="00EB2E98" w14:paraId="7E077B9F" w14:textId="77777777" w:rsidTr="008E6001">
        <w:trPr>
          <w:trHeight w:val="357"/>
        </w:trPr>
        <w:tc>
          <w:tcPr>
            <w:tcW w:w="900" w:type="dxa"/>
            <w:vMerge/>
            <w:shd w:val="clear" w:color="auto" w:fill="auto"/>
          </w:tcPr>
          <w:p w14:paraId="215992CB" w14:textId="77777777" w:rsidR="005F371D" w:rsidRPr="00EB2E98" w:rsidRDefault="005F371D" w:rsidP="005F371D"/>
        </w:tc>
        <w:tc>
          <w:tcPr>
            <w:tcW w:w="1498" w:type="dxa"/>
            <w:vMerge/>
            <w:shd w:val="clear" w:color="auto" w:fill="auto"/>
          </w:tcPr>
          <w:p w14:paraId="04613A3C" w14:textId="77777777" w:rsidR="005F371D" w:rsidRPr="00EB2E98" w:rsidRDefault="005F371D" w:rsidP="005F371D">
            <w:pPr>
              <w:rPr>
                <w:rFonts w:cs="Arial"/>
                <w:b/>
                <w:bCs/>
              </w:rPr>
            </w:pPr>
          </w:p>
        </w:tc>
        <w:tc>
          <w:tcPr>
            <w:tcW w:w="2884" w:type="dxa"/>
            <w:vMerge w:val="restart"/>
            <w:shd w:val="clear" w:color="auto" w:fill="auto"/>
          </w:tcPr>
          <w:p w14:paraId="2103C406" w14:textId="77777777" w:rsidR="005F371D" w:rsidRPr="00EB2E98" w:rsidRDefault="005F371D" w:rsidP="005F371D">
            <w:r w:rsidRPr="00EB2E98">
              <w:t xml:space="preserve">Go to the </w:t>
            </w:r>
            <w:r w:rsidRPr="00EB2E98">
              <w:rPr>
                <w:rStyle w:val="SAPScreenElement"/>
              </w:rPr>
              <w:t xml:space="preserve">Treatment </w:t>
            </w:r>
            <w:r w:rsidRPr="00EB2E98">
              <w:t xml:space="preserve">section. </w:t>
            </w:r>
            <w:r w:rsidRPr="00EB2E98">
              <w:rPr>
                <w:rFonts w:cs="Arial"/>
                <w:bCs/>
              </w:rPr>
              <w:t xml:space="preserve">in the </w:t>
            </w:r>
            <w:r w:rsidRPr="00EB2E98">
              <w:rPr>
                <w:rStyle w:val="SAPScreenElement"/>
              </w:rPr>
              <w:t xml:space="preserve">Treatment </w:t>
            </w:r>
            <w:r w:rsidRPr="00EB2E98">
              <w:rPr>
                <w:rFonts w:cs="Arial"/>
                <w:bCs/>
              </w:rPr>
              <w:t xml:space="preserve">part of the </w:t>
            </w:r>
            <w:r w:rsidRPr="00EB2E98">
              <w:t>section enter data as appropriate</w:t>
            </w:r>
            <w:r w:rsidRPr="00EB2E98">
              <w:rPr>
                <w:rFonts w:cs="Arial"/>
                <w:bCs/>
              </w:rPr>
              <w:t>:</w:t>
            </w:r>
          </w:p>
        </w:tc>
        <w:tc>
          <w:tcPr>
            <w:tcW w:w="4320" w:type="dxa"/>
            <w:shd w:val="clear" w:color="auto" w:fill="auto"/>
          </w:tcPr>
          <w:p w14:paraId="2883E4CF" w14:textId="77777777" w:rsidR="005F371D" w:rsidRPr="00EB2E98" w:rsidRDefault="005F371D" w:rsidP="005F371D">
            <w:r w:rsidRPr="00EB2E98">
              <w:rPr>
                <w:rStyle w:val="SAPScreenElement"/>
              </w:rPr>
              <w:t>Treatment File No.:</w:t>
            </w:r>
            <w:r w:rsidRPr="00EB2E98">
              <w:t xml:space="preserve"> enter as appropriate</w:t>
            </w:r>
          </w:p>
          <w:p w14:paraId="66EDAFBD" w14:textId="77777777" w:rsidR="005F371D" w:rsidRPr="00EB2E98" w:rsidRDefault="005F371D" w:rsidP="008E6001">
            <w:pPr>
              <w:pStyle w:val="SAPNoteHeading"/>
              <w:ind w:left="404"/>
            </w:pPr>
            <w:r w:rsidRPr="00EB2E98">
              <w:rPr>
                <w:noProof/>
              </w:rPr>
              <w:drawing>
                <wp:inline distT="0" distB="0" distL="0" distR="0" wp14:anchorId="53BEDEC2" wp14:editId="5C749D07">
                  <wp:extent cx="228600" cy="228600"/>
                  <wp:effectExtent l="0" t="0" r="0" b="0"/>
                  <wp:docPr id="6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B2E98">
              <w:t> Note</w:t>
            </w:r>
          </w:p>
          <w:p w14:paraId="477BDDFF" w14:textId="77777777" w:rsidR="005F371D" w:rsidRPr="00EB2E98" w:rsidRDefault="005F371D" w:rsidP="008E6001">
            <w:pPr>
              <w:ind w:left="404"/>
              <w:rPr>
                <w:rStyle w:val="SAPScreenElement"/>
              </w:rPr>
            </w:pPr>
            <w:r w:rsidRPr="00EB2E98">
              <w:t>File number for the employee at the treatment agency.</w:t>
            </w:r>
          </w:p>
        </w:tc>
        <w:tc>
          <w:tcPr>
            <w:tcW w:w="3420" w:type="dxa"/>
            <w:shd w:val="clear" w:color="auto" w:fill="auto"/>
          </w:tcPr>
          <w:p w14:paraId="76004E89" w14:textId="77777777" w:rsidR="005F371D" w:rsidRPr="00EB2E98" w:rsidRDefault="005F371D" w:rsidP="005F371D">
            <w:pPr>
              <w:rPr>
                <w:rFonts w:cs="Arial"/>
                <w:bCs/>
              </w:rPr>
            </w:pPr>
          </w:p>
        </w:tc>
        <w:tc>
          <w:tcPr>
            <w:tcW w:w="1264" w:type="dxa"/>
          </w:tcPr>
          <w:p w14:paraId="04D1C1E1" w14:textId="77777777" w:rsidR="005F371D" w:rsidRPr="00EB2E98" w:rsidRDefault="005F371D" w:rsidP="005F371D">
            <w:pPr>
              <w:rPr>
                <w:rFonts w:cs="Arial"/>
                <w:bCs/>
              </w:rPr>
            </w:pPr>
          </w:p>
        </w:tc>
      </w:tr>
      <w:tr w:rsidR="005F371D" w:rsidRPr="00EB2E98" w14:paraId="35D68495" w14:textId="77777777" w:rsidTr="008E6001">
        <w:trPr>
          <w:trHeight w:val="357"/>
        </w:trPr>
        <w:tc>
          <w:tcPr>
            <w:tcW w:w="900" w:type="dxa"/>
            <w:vMerge/>
            <w:shd w:val="clear" w:color="auto" w:fill="auto"/>
          </w:tcPr>
          <w:p w14:paraId="001E8D62" w14:textId="77777777" w:rsidR="005F371D" w:rsidRPr="00EB2E98" w:rsidRDefault="005F371D" w:rsidP="005F371D"/>
        </w:tc>
        <w:tc>
          <w:tcPr>
            <w:tcW w:w="1498" w:type="dxa"/>
            <w:vMerge/>
            <w:shd w:val="clear" w:color="auto" w:fill="auto"/>
          </w:tcPr>
          <w:p w14:paraId="2F229D94" w14:textId="77777777" w:rsidR="005F371D" w:rsidRPr="00EB2E98" w:rsidRDefault="005F371D" w:rsidP="005F371D">
            <w:pPr>
              <w:rPr>
                <w:rFonts w:cs="Arial"/>
                <w:b/>
                <w:bCs/>
              </w:rPr>
            </w:pPr>
          </w:p>
        </w:tc>
        <w:tc>
          <w:tcPr>
            <w:tcW w:w="2884" w:type="dxa"/>
            <w:vMerge/>
            <w:shd w:val="clear" w:color="auto" w:fill="auto"/>
          </w:tcPr>
          <w:p w14:paraId="5E03FA5A" w14:textId="77777777" w:rsidR="005F371D" w:rsidRPr="00EB2E98" w:rsidRDefault="005F371D" w:rsidP="005F371D"/>
        </w:tc>
        <w:tc>
          <w:tcPr>
            <w:tcW w:w="4320" w:type="dxa"/>
            <w:shd w:val="clear" w:color="auto" w:fill="auto"/>
          </w:tcPr>
          <w:p w14:paraId="59A830C6" w14:textId="77777777" w:rsidR="005F371D" w:rsidRPr="00EB2E98" w:rsidRDefault="005F371D" w:rsidP="005F371D">
            <w:pPr>
              <w:rPr>
                <w:rStyle w:val="SAPScreenElement"/>
              </w:rPr>
            </w:pPr>
            <w:r w:rsidRPr="00EB2E98">
              <w:rPr>
                <w:rStyle w:val="SAPScreenElement"/>
              </w:rPr>
              <w:t>15-Treatment Entry Date:</w:t>
            </w:r>
            <w:r w:rsidRPr="00EB2E98">
              <w:t xml:space="preserve"> select from calendar help</w:t>
            </w:r>
          </w:p>
        </w:tc>
        <w:tc>
          <w:tcPr>
            <w:tcW w:w="3420" w:type="dxa"/>
            <w:shd w:val="clear" w:color="auto" w:fill="auto"/>
          </w:tcPr>
          <w:p w14:paraId="24641338" w14:textId="77777777" w:rsidR="005F371D" w:rsidRPr="00EB2E98" w:rsidRDefault="005F371D" w:rsidP="005F371D">
            <w:pPr>
              <w:rPr>
                <w:rFonts w:cs="Arial"/>
                <w:bCs/>
              </w:rPr>
            </w:pPr>
          </w:p>
        </w:tc>
        <w:tc>
          <w:tcPr>
            <w:tcW w:w="1264" w:type="dxa"/>
          </w:tcPr>
          <w:p w14:paraId="2E42056A" w14:textId="77777777" w:rsidR="005F371D" w:rsidRPr="00EB2E98" w:rsidRDefault="005F371D" w:rsidP="005F371D">
            <w:pPr>
              <w:rPr>
                <w:rFonts w:cs="Arial"/>
                <w:bCs/>
              </w:rPr>
            </w:pPr>
          </w:p>
        </w:tc>
      </w:tr>
      <w:tr w:rsidR="005F371D" w:rsidRPr="00EB2E98" w14:paraId="121A23BB" w14:textId="77777777" w:rsidTr="008E6001">
        <w:trPr>
          <w:trHeight w:val="357"/>
        </w:trPr>
        <w:tc>
          <w:tcPr>
            <w:tcW w:w="900" w:type="dxa"/>
            <w:vMerge/>
            <w:shd w:val="clear" w:color="auto" w:fill="auto"/>
          </w:tcPr>
          <w:p w14:paraId="01A91024" w14:textId="77777777" w:rsidR="005F371D" w:rsidRPr="00EB2E98" w:rsidRDefault="005F371D" w:rsidP="005F371D"/>
        </w:tc>
        <w:tc>
          <w:tcPr>
            <w:tcW w:w="1498" w:type="dxa"/>
            <w:vMerge/>
            <w:shd w:val="clear" w:color="auto" w:fill="auto"/>
          </w:tcPr>
          <w:p w14:paraId="4DDCD78B" w14:textId="77777777" w:rsidR="005F371D" w:rsidRPr="00EB2E98" w:rsidRDefault="005F371D" w:rsidP="005F371D">
            <w:pPr>
              <w:rPr>
                <w:rFonts w:cs="Arial"/>
                <w:b/>
                <w:bCs/>
              </w:rPr>
            </w:pPr>
          </w:p>
        </w:tc>
        <w:tc>
          <w:tcPr>
            <w:tcW w:w="2884" w:type="dxa"/>
            <w:vMerge/>
            <w:shd w:val="clear" w:color="auto" w:fill="auto"/>
          </w:tcPr>
          <w:p w14:paraId="2C45DE9E" w14:textId="77777777" w:rsidR="005F371D" w:rsidRPr="00EB2E98" w:rsidRDefault="005F371D" w:rsidP="005F371D">
            <w:pPr>
              <w:rPr>
                <w:rFonts w:cs="Arial"/>
                <w:bCs/>
              </w:rPr>
            </w:pPr>
          </w:p>
        </w:tc>
        <w:tc>
          <w:tcPr>
            <w:tcW w:w="4320" w:type="dxa"/>
            <w:shd w:val="clear" w:color="auto" w:fill="auto"/>
          </w:tcPr>
          <w:p w14:paraId="0F7A20A7" w14:textId="77777777" w:rsidR="005F371D" w:rsidRPr="00EB2E98" w:rsidRDefault="005F371D" w:rsidP="005F371D">
            <w:pPr>
              <w:rPr>
                <w:rStyle w:val="SAPScreenElement"/>
              </w:rPr>
            </w:pPr>
            <w:r w:rsidRPr="00EB2E98">
              <w:rPr>
                <w:rStyle w:val="SAPScreenElement"/>
              </w:rPr>
              <w:t>16-Inpatient From:</w:t>
            </w:r>
            <w:r w:rsidRPr="00EB2E98">
              <w:t xml:space="preserve"> select from calendar help the date of admission</w:t>
            </w:r>
          </w:p>
        </w:tc>
        <w:tc>
          <w:tcPr>
            <w:tcW w:w="3420" w:type="dxa"/>
            <w:shd w:val="clear" w:color="auto" w:fill="auto"/>
          </w:tcPr>
          <w:p w14:paraId="5B43648F" w14:textId="77777777" w:rsidR="005F371D" w:rsidRPr="00EB2E98" w:rsidRDefault="005F371D" w:rsidP="005F371D">
            <w:pPr>
              <w:rPr>
                <w:rFonts w:cs="Arial"/>
                <w:bCs/>
              </w:rPr>
            </w:pPr>
          </w:p>
        </w:tc>
        <w:tc>
          <w:tcPr>
            <w:tcW w:w="1264" w:type="dxa"/>
          </w:tcPr>
          <w:p w14:paraId="43759D23" w14:textId="77777777" w:rsidR="005F371D" w:rsidRPr="00EB2E98" w:rsidRDefault="005F371D" w:rsidP="005F371D">
            <w:pPr>
              <w:rPr>
                <w:rFonts w:cs="Arial"/>
                <w:bCs/>
              </w:rPr>
            </w:pPr>
          </w:p>
        </w:tc>
      </w:tr>
      <w:tr w:rsidR="005F371D" w:rsidRPr="00EB2E98" w14:paraId="6C3936B1" w14:textId="77777777" w:rsidTr="008E6001">
        <w:trPr>
          <w:trHeight w:val="357"/>
        </w:trPr>
        <w:tc>
          <w:tcPr>
            <w:tcW w:w="900" w:type="dxa"/>
            <w:vMerge/>
            <w:shd w:val="clear" w:color="auto" w:fill="auto"/>
          </w:tcPr>
          <w:p w14:paraId="0FD97283" w14:textId="77777777" w:rsidR="005F371D" w:rsidRPr="00EB2E98" w:rsidRDefault="005F371D" w:rsidP="005F371D"/>
        </w:tc>
        <w:tc>
          <w:tcPr>
            <w:tcW w:w="1498" w:type="dxa"/>
            <w:vMerge/>
            <w:shd w:val="clear" w:color="auto" w:fill="auto"/>
          </w:tcPr>
          <w:p w14:paraId="240ABA33" w14:textId="77777777" w:rsidR="005F371D" w:rsidRPr="00EB2E98" w:rsidRDefault="005F371D" w:rsidP="005F371D">
            <w:pPr>
              <w:rPr>
                <w:rFonts w:cs="Arial"/>
                <w:b/>
                <w:bCs/>
              </w:rPr>
            </w:pPr>
          </w:p>
        </w:tc>
        <w:tc>
          <w:tcPr>
            <w:tcW w:w="2884" w:type="dxa"/>
            <w:vMerge/>
            <w:shd w:val="clear" w:color="auto" w:fill="auto"/>
          </w:tcPr>
          <w:p w14:paraId="4A95E941" w14:textId="77777777" w:rsidR="005F371D" w:rsidRPr="00EB2E98" w:rsidRDefault="005F371D" w:rsidP="005F371D">
            <w:pPr>
              <w:rPr>
                <w:rFonts w:cs="Arial"/>
                <w:bCs/>
              </w:rPr>
            </w:pPr>
          </w:p>
        </w:tc>
        <w:tc>
          <w:tcPr>
            <w:tcW w:w="4320" w:type="dxa"/>
            <w:shd w:val="clear" w:color="auto" w:fill="auto"/>
          </w:tcPr>
          <w:p w14:paraId="74223B53" w14:textId="77777777" w:rsidR="005F371D" w:rsidRPr="00EB2E98" w:rsidRDefault="005F371D" w:rsidP="005F371D">
            <w:pPr>
              <w:rPr>
                <w:rStyle w:val="SAPScreenElement"/>
              </w:rPr>
            </w:pPr>
            <w:r w:rsidRPr="00EB2E98">
              <w:rPr>
                <w:rStyle w:val="SAPScreenElement"/>
              </w:rPr>
              <w:t>16-Inpatient To:</w:t>
            </w:r>
            <w:r w:rsidRPr="00EB2E98">
              <w:t xml:space="preserve"> select from calendar help the date of release</w:t>
            </w:r>
          </w:p>
        </w:tc>
        <w:tc>
          <w:tcPr>
            <w:tcW w:w="3420" w:type="dxa"/>
            <w:shd w:val="clear" w:color="auto" w:fill="auto"/>
          </w:tcPr>
          <w:p w14:paraId="604AE1C0" w14:textId="77777777" w:rsidR="005F371D" w:rsidRPr="00EB2E98" w:rsidRDefault="005F371D" w:rsidP="005F371D">
            <w:pPr>
              <w:rPr>
                <w:rFonts w:cs="Arial"/>
                <w:bCs/>
              </w:rPr>
            </w:pPr>
          </w:p>
        </w:tc>
        <w:tc>
          <w:tcPr>
            <w:tcW w:w="1264" w:type="dxa"/>
          </w:tcPr>
          <w:p w14:paraId="33C373AB" w14:textId="77777777" w:rsidR="005F371D" w:rsidRPr="00EB2E98" w:rsidRDefault="005F371D" w:rsidP="005F371D">
            <w:pPr>
              <w:rPr>
                <w:rFonts w:cs="Arial"/>
                <w:bCs/>
              </w:rPr>
            </w:pPr>
          </w:p>
        </w:tc>
      </w:tr>
      <w:tr w:rsidR="005F371D" w:rsidRPr="00EB2E98" w14:paraId="4B5407BC" w14:textId="77777777" w:rsidTr="008E6001">
        <w:trPr>
          <w:trHeight w:val="357"/>
        </w:trPr>
        <w:tc>
          <w:tcPr>
            <w:tcW w:w="900" w:type="dxa"/>
            <w:vMerge/>
            <w:shd w:val="clear" w:color="auto" w:fill="auto"/>
          </w:tcPr>
          <w:p w14:paraId="69F420C1" w14:textId="77777777" w:rsidR="005F371D" w:rsidRPr="00EB2E98" w:rsidRDefault="005F371D" w:rsidP="005F371D"/>
        </w:tc>
        <w:tc>
          <w:tcPr>
            <w:tcW w:w="1498" w:type="dxa"/>
            <w:vMerge/>
            <w:shd w:val="clear" w:color="auto" w:fill="auto"/>
          </w:tcPr>
          <w:p w14:paraId="55998113" w14:textId="77777777" w:rsidR="005F371D" w:rsidRPr="00EB2E98" w:rsidRDefault="005F371D" w:rsidP="005F371D">
            <w:pPr>
              <w:rPr>
                <w:rFonts w:cs="Arial"/>
                <w:b/>
                <w:bCs/>
              </w:rPr>
            </w:pPr>
          </w:p>
        </w:tc>
        <w:tc>
          <w:tcPr>
            <w:tcW w:w="2884" w:type="dxa"/>
            <w:vMerge/>
            <w:shd w:val="clear" w:color="auto" w:fill="auto"/>
          </w:tcPr>
          <w:p w14:paraId="7CF9A47E" w14:textId="77777777" w:rsidR="005F371D" w:rsidRPr="00EB2E98" w:rsidRDefault="005F371D" w:rsidP="005F371D">
            <w:pPr>
              <w:rPr>
                <w:rFonts w:cs="Arial"/>
                <w:bCs/>
              </w:rPr>
            </w:pPr>
          </w:p>
        </w:tc>
        <w:tc>
          <w:tcPr>
            <w:tcW w:w="4320" w:type="dxa"/>
            <w:shd w:val="clear" w:color="auto" w:fill="auto"/>
          </w:tcPr>
          <w:p w14:paraId="102879E0" w14:textId="77777777" w:rsidR="005F371D" w:rsidRPr="00EB2E98" w:rsidRDefault="005F371D" w:rsidP="005F371D">
            <w:r w:rsidRPr="00EB2E98">
              <w:rPr>
                <w:rStyle w:val="SAPScreenElement"/>
              </w:rPr>
              <w:t>17-Stay Home From:</w:t>
            </w:r>
            <w:r w:rsidRPr="00EB2E98">
              <w:t xml:space="preserve"> select from calendar help </w:t>
            </w:r>
          </w:p>
          <w:p w14:paraId="7BD842D7" w14:textId="77777777" w:rsidR="005F371D" w:rsidRPr="00EB2E98" w:rsidRDefault="005F371D" w:rsidP="008E6001">
            <w:pPr>
              <w:pStyle w:val="SAPNoteHeading"/>
              <w:ind w:left="404"/>
            </w:pPr>
            <w:r w:rsidRPr="00EB2E98">
              <w:rPr>
                <w:noProof/>
              </w:rPr>
              <w:drawing>
                <wp:inline distT="0" distB="0" distL="0" distR="0" wp14:anchorId="00B90C9C" wp14:editId="562561D6">
                  <wp:extent cx="228600" cy="228600"/>
                  <wp:effectExtent l="0" t="0" r="0" b="0"/>
                  <wp:docPr id="6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B2E98">
              <w:t> Note</w:t>
            </w:r>
          </w:p>
          <w:p w14:paraId="32892259" w14:textId="77777777" w:rsidR="005F371D" w:rsidRPr="00EB2E98" w:rsidRDefault="005F371D" w:rsidP="008E6001">
            <w:pPr>
              <w:ind w:left="404"/>
              <w:rPr>
                <w:rStyle w:val="SAPScreenElement"/>
              </w:rPr>
            </w:pPr>
            <w:r w:rsidRPr="00EB2E98">
              <w:t>Date since when the injured employee stays at home for recovery.</w:t>
            </w:r>
          </w:p>
        </w:tc>
        <w:tc>
          <w:tcPr>
            <w:tcW w:w="3420" w:type="dxa"/>
            <w:shd w:val="clear" w:color="auto" w:fill="auto"/>
          </w:tcPr>
          <w:p w14:paraId="51F78E11" w14:textId="77777777" w:rsidR="005F371D" w:rsidRPr="00EB2E98" w:rsidRDefault="005F371D" w:rsidP="005F371D">
            <w:pPr>
              <w:rPr>
                <w:rFonts w:cs="Arial"/>
                <w:bCs/>
              </w:rPr>
            </w:pPr>
          </w:p>
        </w:tc>
        <w:tc>
          <w:tcPr>
            <w:tcW w:w="1264" w:type="dxa"/>
          </w:tcPr>
          <w:p w14:paraId="211204EF" w14:textId="77777777" w:rsidR="005F371D" w:rsidRPr="00EB2E98" w:rsidRDefault="005F371D" w:rsidP="005F371D">
            <w:pPr>
              <w:rPr>
                <w:rFonts w:cs="Arial"/>
                <w:bCs/>
              </w:rPr>
            </w:pPr>
          </w:p>
        </w:tc>
      </w:tr>
      <w:tr w:rsidR="005F371D" w:rsidRPr="00EB2E98" w14:paraId="79F4D744" w14:textId="77777777" w:rsidTr="008E6001">
        <w:trPr>
          <w:trHeight w:val="357"/>
        </w:trPr>
        <w:tc>
          <w:tcPr>
            <w:tcW w:w="900" w:type="dxa"/>
            <w:vMerge/>
            <w:shd w:val="clear" w:color="auto" w:fill="auto"/>
          </w:tcPr>
          <w:p w14:paraId="71B99900" w14:textId="77777777" w:rsidR="005F371D" w:rsidRPr="00EB2E98" w:rsidRDefault="005F371D" w:rsidP="005F371D"/>
        </w:tc>
        <w:tc>
          <w:tcPr>
            <w:tcW w:w="1498" w:type="dxa"/>
            <w:vMerge/>
            <w:shd w:val="clear" w:color="auto" w:fill="auto"/>
          </w:tcPr>
          <w:p w14:paraId="782F8FCE" w14:textId="77777777" w:rsidR="005F371D" w:rsidRPr="00EB2E98" w:rsidRDefault="005F371D" w:rsidP="005F371D">
            <w:pPr>
              <w:rPr>
                <w:rFonts w:cs="Arial"/>
                <w:b/>
                <w:bCs/>
              </w:rPr>
            </w:pPr>
          </w:p>
        </w:tc>
        <w:tc>
          <w:tcPr>
            <w:tcW w:w="2884" w:type="dxa"/>
            <w:vMerge/>
            <w:shd w:val="clear" w:color="auto" w:fill="auto"/>
          </w:tcPr>
          <w:p w14:paraId="53ACC6F3" w14:textId="77777777" w:rsidR="005F371D" w:rsidRPr="00EB2E98" w:rsidRDefault="005F371D" w:rsidP="005F371D">
            <w:pPr>
              <w:rPr>
                <w:rFonts w:cs="Arial"/>
                <w:bCs/>
              </w:rPr>
            </w:pPr>
          </w:p>
        </w:tc>
        <w:tc>
          <w:tcPr>
            <w:tcW w:w="4320" w:type="dxa"/>
            <w:shd w:val="clear" w:color="auto" w:fill="auto"/>
          </w:tcPr>
          <w:p w14:paraId="26592E86" w14:textId="77777777" w:rsidR="005F371D" w:rsidRPr="00EB2E98" w:rsidRDefault="005F371D" w:rsidP="005F371D">
            <w:r w:rsidRPr="00EB2E98">
              <w:rPr>
                <w:rStyle w:val="SAPScreenElement"/>
              </w:rPr>
              <w:t>17-Stay Home To:</w:t>
            </w:r>
            <w:r w:rsidRPr="00EB2E98">
              <w:t xml:space="preserve"> select from calendar help </w:t>
            </w:r>
          </w:p>
          <w:p w14:paraId="465A80C7" w14:textId="77777777" w:rsidR="005F371D" w:rsidRPr="00EB2E98" w:rsidRDefault="005F371D" w:rsidP="008E6001">
            <w:pPr>
              <w:pStyle w:val="SAPNoteHeading"/>
              <w:ind w:left="404"/>
            </w:pPr>
            <w:r w:rsidRPr="00EB2E98">
              <w:rPr>
                <w:noProof/>
              </w:rPr>
              <w:drawing>
                <wp:inline distT="0" distB="0" distL="0" distR="0" wp14:anchorId="73272C2D" wp14:editId="40D6B30F">
                  <wp:extent cx="228600" cy="228600"/>
                  <wp:effectExtent l="0" t="0" r="0" b="0"/>
                  <wp:docPr id="6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B2E98">
              <w:t> Note</w:t>
            </w:r>
          </w:p>
          <w:p w14:paraId="190B31AE" w14:textId="77777777" w:rsidR="005F371D" w:rsidRPr="00EB2E98" w:rsidRDefault="005F371D" w:rsidP="008E6001">
            <w:pPr>
              <w:ind w:left="404"/>
              <w:rPr>
                <w:rStyle w:val="SAPScreenElement"/>
              </w:rPr>
            </w:pPr>
            <w:r w:rsidRPr="00EB2E98">
              <w:t>Date until when the injured employee stays at home for recovery.</w:t>
            </w:r>
          </w:p>
        </w:tc>
        <w:tc>
          <w:tcPr>
            <w:tcW w:w="3420" w:type="dxa"/>
            <w:shd w:val="clear" w:color="auto" w:fill="auto"/>
          </w:tcPr>
          <w:p w14:paraId="5D7D9C74" w14:textId="77777777" w:rsidR="005F371D" w:rsidRPr="00EB2E98" w:rsidRDefault="005F371D" w:rsidP="005F371D">
            <w:pPr>
              <w:rPr>
                <w:rFonts w:cs="Arial"/>
                <w:bCs/>
              </w:rPr>
            </w:pPr>
          </w:p>
        </w:tc>
        <w:tc>
          <w:tcPr>
            <w:tcW w:w="1264" w:type="dxa"/>
          </w:tcPr>
          <w:p w14:paraId="36E7E97B" w14:textId="77777777" w:rsidR="005F371D" w:rsidRPr="00EB2E98" w:rsidRDefault="005F371D" w:rsidP="005F371D">
            <w:pPr>
              <w:rPr>
                <w:rFonts w:cs="Arial"/>
                <w:bCs/>
              </w:rPr>
            </w:pPr>
          </w:p>
        </w:tc>
      </w:tr>
      <w:tr w:rsidR="005F371D" w:rsidRPr="00EB2E98" w14:paraId="0EADB2FB" w14:textId="77777777" w:rsidTr="008E6001">
        <w:trPr>
          <w:trHeight w:val="357"/>
        </w:trPr>
        <w:tc>
          <w:tcPr>
            <w:tcW w:w="900" w:type="dxa"/>
            <w:vMerge/>
            <w:shd w:val="clear" w:color="auto" w:fill="auto"/>
          </w:tcPr>
          <w:p w14:paraId="40F345C3" w14:textId="77777777" w:rsidR="005F371D" w:rsidRPr="00EB2E98" w:rsidRDefault="005F371D" w:rsidP="005F371D"/>
        </w:tc>
        <w:tc>
          <w:tcPr>
            <w:tcW w:w="1498" w:type="dxa"/>
            <w:vMerge/>
            <w:shd w:val="clear" w:color="auto" w:fill="auto"/>
          </w:tcPr>
          <w:p w14:paraId="4FC81FA2" w14:textId="77777777" w:rsidR="005F371D" w:rsidRPr="00EB2E98" w:rsidRDefault="005F371D" w:rsidP="005F371D">
            <w:pPr>
              <w:rPr>
                <w:rFonts w:cs="Arial"/>
                <w:b/>
                <w:bCs/>
              </w:rPr>
            </w:pPr>
          </w:p>
        </w:tc>
        <w:tc>
          <w:tcPr>
            <w:tcW w:w="2884" w:type="dxa"/>
            <w:vMerge/>
            <w:shd w:val="clear" w:color="auto" w:fill="auto"/>
          </w:tcPr>
          <w:p w14:paraId="4B7262DE" w14:textId="77777777" w:rsidR="005F371D" w:rsidRPr="00EB2E98" w:rsidRDefault="005F371D" w:rsidP="005F371D">
            <w:pPr>
              <w:rPr>
                <w:rFonts w:cs="Arial"/>
                <w:bCs/>
              </w:rPr>
            </w:pPr>
          </w:p>
        </w:tc>
        <w:tc>
          <w:tcPr>
            <w:tcW w:w="4320" w:type="dxa"/>
            <w:shd w:val="clear" w:color="auto" w:fill="auto"/>
          </w:tcPr>
          <w:p w14:paraId="7E47B064" w14:textId="77777777" w:rsidR="005F371D" w:rsidRPr="00EB2E98" w:rsidRDefault="005F371D" w:rsidP="005F371D">
            <w:r w:rsidRPr="00EB2E98">
              <w:rPr>
                <w:rStyle w:val="SAPScreenElement"/>
              </w:rPr>
              <w:t>18-Total Period From:</w:t>
            </w:r>
            <w:r w:rsidRPr="00EB2E98">
              <w:t xml:space="preserve"> filled automatically with </w:t>
            </w:r>
            <w:r w:rsidRPr="00EB2E98">
              <w:rPr>
                <w:rStyle w:val="SAPScreenElement"/>
              </w:rPr>
              <w:t>Valid From</w:t>
            </w:r>
            <w:r w:rsidRPr="00EB2E98">
              <w:t xml:space="preserve"> date; adapt as appropriate</w:t>
            </w:r>
          </w:p>
          <w:p w14:paraId="1F46F30D" w14:textId="77777777" w:rsidR="005F371D" w:rsidRPr="00EB2E98" w:rsidRDefault="005F371D" w:rsidP="008E6001">
            <w:pPr>
              <w:pStyle w:val="SAPNoteHeading"/>
              <w:ind w:left="404"/>
            </w:pPr>
            <w:r w:rsidRPr="00EB2E98">
              <w:rPr>
                <w:noProof/>
              </w:rPr>
              <w:drawing>
                <wp:inline distT="0" distB="0" distL="0" distR="0" wp14:anchorId="07A011E8" wp14:editId="22DBA163">
                  <wp:extent cx="228600" cy="228600"/>
                  <wp:effectExtent l="0" t="0" r="0" b="0"/>
                  <wp:docPr id="7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B2E98">
              <w:t> Note</w:t>
            </w:r>
          </w:p>
          <w:p w14:paraId="7FE703F9" w14:textId="77777777" w:rsidR="005F371D" w:rsidRPr="00EB2E98" w:rsidRDefault="005F371D" w:rsidP="008E6001">
            <w:pPr>
              <w:ind w:left="404"/>
              <w:rPr>
                <w:rStyle w:val="SAPScreenElement"/>
              </w:rPr>
            </w:pPr>
            <w:r w:rsidRPr="00EB2E98">
              <w:t>Start date of an employee's occupational hazard period.</w:t>
            </w:r>
          </w:p>
        </w:tc>
        <w:tc>
          <w:tcPr>
            <w:tcW w:w="3420" w:type="dxa"/>
            <w:shd w:val="clear" w:color="auto" w:fill="auto"/>
          </w:tcPr>
          <w:p w14:paraId="5C9067E2" w14:textId="77777777" w:rsidR="005F371D" w:rsidRPr="00EB2E98" w:rsidRDefault="005F371D" w:rsidP="005F371D">
            <w:pPr>
              <w:rPr>
                <w:rFonts w:cs="Arial"/>
                <w:bCs/>
              </w:rPr>
            </w:pPr>
          </w:p>
        </w:tc>
        <w:tc>
          <w:tcPr>
            <w:tcW w:w="1264" w:type="dxa"/>
          </w:tcPr>
          <w:p w14:paraId="2AEE2FD4" w14:textId="77777777" w:rsidR="005F371D" w:rsidRPr="00EB2E98" w:rsidRDefault="005F371D" w:rsidP="005F371D">
            <w:pPr>
              <w:rPr>
                <w:rFonts w:cs="Arial"/>
                <w:bCs/>
              </w:rPr>
            </w:pPr>
          </w:p>
        </w:tc>
      </w:tr>
      <w:tr w:rsidR="005F371D" w:rsidRPr="00EB2E98" w14:paraId="60122FBD" w14:textId="77777777" w:rsidTr="008E6001">
        <w:trPr>
          <w:trHeight w:val="357"/>
        </w:trPr>
        <w:tc>
          <w:tcPr>
            <w:tcW w:w="900" w:type="dxa"/>
            <w:vMerge/>
            <w:shd w:val="clear" w:color="auto" w:fill="auto"/>
          </w:tcPr>
          <w:p w14:paraId="38B80E4B" w14:textId="77777777" w:rsidR="005F371D" w:rsidRPr="00EB2E98" w:rsidRDefault="005F371D" w:rsidP="005F371D"/>
        </w:tc>
        <w:tc>
          <w:tcPr>
            <w:tcW w:w="1498" w:type="dxa"/>
            <w:vMerge/>
            <w:shd w:val="clear" w:color="auto" w:fill="auto"/>
          </w:tcPr>
          <w:p w14:paraId="08091530" w14:textId="77777777" w:rsidR="005F371D" w:rsidRPr="00EB2E98" w:rsidRDefault="005F371D" w:rsidP="005F371D">
            <w:pPr>
              <w:rPr>
                <w:rFonts w:cs="Arial"/>
                <w:b/>
                <w:bCs/>
              </w:rPr>
            </w:pPr>
          </w:p>
        </w:tc>
        <w:tc>
          <w:tcPr>
            <w:tcW w:w="2884" w:type="dxa"/>
            <w:vMerge/>
            <w:shd w:val="clear" w:color="auto" w:fill="auto"/>
          </w:tcPr>
          <w:p w14:paraId="5F7E7FEB" w14:textId="77777777" w:rsidR="005F371D" w:rsidRPr="00EB2E98" w:rsidRDefault="005F371D" w:rsidP="005F371D">
            <w:pPr>
              <w:rPr>
                <w:rFonts w:cs="Arial"/>
                <w:bCs/>
              </w:rPr>
            </w:pPr>
          </w:p>
        </w:tc>
        <w:tc>
          <w:tcPr>
            <w:tcW w:w="4320" w:type="dxa"/>
            <w:shd w:val="clear" w:color="auto" w:fill="auto"/>
          </w:tcPr>
          <w:p w14:paraId="12FE3E07" w14:textId="77777777" w:rsidR="005F371D" w:rsidRPr="00EB2E98" w:rsidRDefault="005F371D" w:rsidP="005F371D">
            <w:r w:rsidRPr="00EB2E98">
              <w:rPr>
                <w:rStyle w:val="SAPScreenElement"/>
              </w:rPr>
              <w:t>18-Total Period To:</w:t>
            </w:r>
            <w:r w:rsidRPr="00EB2E98">
              <w:t xml:space="preserve"> select from calendar help</w:t>
            </w:r>
          </w:p>
          <w:p w14:paraId="3E9E5C59" w14:textId="77777777" w:rsidR="005F371D" w:rsidRPr="00EB2E98" w:rsidRDefault="005F371D" w:rsidP="008E6001">
            <w:pPr>
              <w:pStyle w:val="SAPNoteHeading"/>
              <w:ind w:left="404"/>
            </w:pPr>
            <w:r w:rsidRPr="00EB2E98">
              <w:rPr>
                <w:noProof/>
              </w:rPr>
              <w:drawing>
                <wp:inline distT="0" distB="0" distL="0" distR="0" wp14:anchorId="5ECB1DF7" wp14:editId="3149861E">
                  <wp:extent cx="228600" cy="228600"/>
                  <wp:effectExtent l="0" t="0" r="0" b="0"/>
                  <wp:docPr id="7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B2E98">
              <w:t> Note</w:t>
            </w:r>
          </w:p>
          <w:p w14:paraId="5C4998F3" w14:textId="77777777" w:rsidR="005F371D" w:rsidRPr="00EB2E98" w:rsidRDefault="005F371D" w:rsidP="008E6001">
            <w:pPr>
              <w:ind w:left="404"/>
              <w:rPr>
                <w:rStyle w:val="SAPScreenElement"/>
              </w:rPr>
            </w:pPr>
            <w:r w:rsidRPr="00EB2E98">
              <w:t>End date of an employee's occupational hazard period.</w:t>
            </w:r>
          </w:p>
        </w:tc>
        <w:tc>
          <w:tcPr>
            <w:tcW w:w="3420" w:type="dxa"/>
            <w:shd w:val="clear" w:color="auto" w:fill="auto"/>
          </w:tcPr>
          <w:p w14:paraId="0E7D7B38" w14:textId="77777777" w:rsidR="005F371D" w:rsidRPr="00EB2E98" w:rsidRDefault="005F371D" w:rsidP="005F371D">
            <w:pPr>
              <w:rPr>
                <w:rFonts w:cs="Arial"/>
                <w:bCs/>
              </w:rPr>
            </w:pPr>
          </w:p>
        </w:tc>
        <w:tc>
          <w:tcPr>
            <w:tcW w:w="1264" w:type="dxa"/>
          </w:tcPr>
          <w:p w14:paraId="7EECDE1E" w14:textId="77777777" w:rsidR="005F371D" w:rsidRPr="00EB2E98" w:rsidRDefault="005F371D" w:rsidP="005F371D">
            <w:pPr>
              <w:rPr>
                <w:rFonts w:cs="Arial"/>
                <w:bCs/>
              </w:rPr>
            </w:pPr>
          </w:p>
        </w:tc>
      </w:tr>
      <w:tr w:rsidR="005F371D" w:rsidRPr="00EB2E98" w14:paraId="1C29E26B" w14:textId="77777777" w:rsidTr="008E6001">
        <w:trPr>
          <w:trHeight w:val="357"/>
        </w:trPr>
        <w:tc>
          <w:tcPr>
            <w:tcW w:w="900" w:type="dxa"/>
            <w:vMerge/>
            <w:shd w:val="clear" w:color="auto" w:fill="auto"/>
          </w:tcPr>
          <w:p w14:paraId="34BE55D4" w14:textId="77777777" w:rsidR="005F371D" w:rsidRPr="00EB2E98" w:rsidRDefault="005F371D" w:rsidP="005F371D"/>
        </w:tc>
        <w:tc>
          <w:tcPr>
            <w:tcW w:w="1498" w:type="dxa"/>
            <w:vMerge/>
            <w:shd w:val="clear" w:color="auto" w:fill="auto"/>
          </w:tcPr>
          <w:p w14:paraId="04EF7CA3" w14:textId="77777777" w:rsidR="005F371D" w:rsidRPr="00EB2E98" w:rsidRDefault="005F371D" w:rsidP="005F371D">
            <w:pPr>
              <w:rPr>
                <w:rFonts w:cs="Arial"/>
                <w:b/>
                <w:bCs/>
              </w:rPr>
            </w:pPr>
          </w:p>
        </w:tc>
        <w:tc>
          <w:tcPr>
            <w:tcW w:w="2884" w:type="dxa"/>
            <w:vMerge/>
            <w:shd w:val="clear" w:color="auto" w:fill="auto"/>
          </w:tcPr>
          <w:p w14:paraId="728D2BCA" w14:textId="77777777" w:rsidR="005F371D" w:rsidRPr="00EB2E98" w:rsidRDefault="005F371D" w:rsidP="005F371D">
            <w:pPr>
              <w:rPr>
                <w:rFonts w:cs="Arial"/>
                <w:bCs/>
              </w:rPr>
            </w:pPr>
          </w:p>
        </w:tc>
        <w:tc>
          <w:tcPr>
            <w:tcW w:w="4320" w:type="dxa"/>
            <w:shd w:val="clear" w:color="auto" w:fill="auto"/>
          </w:tcPr>
          <w:p w14:paraId="2CD5D587" w14:textId="77777777" w:rsidR="005F371D" w:rsidRPr="00EB2E98" w:rsidRDefault="005F371D" w:rsidP="005F371D">
            <w:r w:rsidRPr="00EB2E98">
              <w:rPr>
                <w:rStyle w:val="SAPScreenElement"/>
              </w:rPr>
              <w:t>19-No. of Visits:</w:t>
            </w:r>
            <w:r w:rsidRPr="00EB2E98">
              <w:t xml:space="preserve"> enter number as appropriate</w:t>
            </w:r>
          </w:p>
          <w:p w14:paraId="226D5A4F" w14:textId="77777777" w:rsidR="005F371D" w:rsidRPr="00EB2E98" w:rsidRDefault="005F371D" w:rsidP="008E6001">
            <w:pPr>
              <w:pStyle w:val="SAPNoteHeading"/>
              <w:ind w:left="404"/>
            </w:pPr>
            <w:r w:rsidRPr="00EB2E98">
              <w:rPr>
                <w:noProof/>
              </w:rPr>
              <w:drawing>
                <wp:inline distT="0" distB="0" distL="0" distR="0" wp14:anchorId="6CAAEA43" wp14:editId="73EA0379">
                  <wp:extent cx="228600" cy="228600"/>
                  <wp:effectExtent l="0" t="0" r="0" b="0"/>
                  <wp:docPr id="7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B2E98">
              <w:t> Note</w:t>
            </w:r>
          </w:p>
          <w:p w14:paraId="582E605D" w14:textId="77777777" w:rsidR="005F371D" w:rsidRPr="00EB2E98" w:rsidRDefault="005F371D" w:rsidP="008E6001">
            <w:pPr>
              <w:ind w:left="404"/>
              <w:rPr>
                <w:rStyle w:val="SAPScreenElement"/>
                <w:sz w:val="22"/>
              </w:rPr>
            </w:pPr>
            <w:r w:rsidRPr="00EB2E98">
              <w:t>Specifies how many times an employee has visited the hospital for his or her injury.</w:t>
            </w:r>
          </w:p>
        </w:tc>
        <w:tc>
          <w:tcPr>
            <w:tcW w:w="3420" w:type="dxa"/>
            <w:shd w:val="clear" w:color="auto" w:fill="auto"/>
          </w:tcPr>
          <w:p w14:paraId="0633BD8F" w14:textId="77777777" w:rsidR="005F371D" w:rsidRPr="00EB2E98" w:rsidRDefault="005F371D" w:rsidP="005F371D">
            <w:pPr>
              <w:rPr>
                <w:rFonts w:cs="Arial"/>
                <w:bCs/>
              </w:rPr>
            </w:pPr>
          </w:p>
        </w:tc>
        <w:tc>
          <w:tcPr>
            <w:tcW w:w="1264" w:type="dxa"/>
          </w:tcPr>
          <w:p w14:paraId="09FBCE66" w14:textId="77777777" w:rsidR="005F371D" w:rsidRPr="00EB2E98" w:rsidRDefault="005F371D" w:rsidP="005F371D">
            <w:pPr>
              <w:rPr>
                <w:rFonts w:cs="Arial"/>
                <w:bCs/>
              </w:rPr>
            </w:pPr>
          </w:p>
        </w:tc>
      </w:tr>
      <w:tr w:rsidR="005F371D" w:rsidRPr="00EB2E98" w14:paraId="46519E43" w14:textId="77777777" w:rsidTr="008E6001">
        <w:trPr>
          <w:trHeight w:val="357"/>
        </w:trPr>
        <w:tc>
          <w:tcPr>
            <w:tcW w:w="900" w:type="dxa"/>
            <w:vMerge/>
            <w:shd w:val="clear" w:color="auto" w:fill="auto"/>
          </w:tcPr>
          <w:p w14:paraId="0DDFE1AA" w14:textId="77777777" w:rsidR="005F371D" w:rsidRPr="00EB2E98" w:rsidRDefault="005F371D" w:rsidP="005F371D"/>
        </w:tc>
        <w:tc>
          <w:tcPr>
            <w:tcW w:w="1498" w:type="dxa"/>
            <w:vMerge/>
            <w:shd w:val="clear" w:color="auto" w:fill="auto"/>
          </w:tcPr>
          <w:p w14:paraId="60E0F279" w14:textId="77777777" w:rsidR="005F371D" w:rsidRPr="00EB2E98" w:rsidRDefault="005F371D" w:rsidP="005F371D">
            <w:pPr>
              <w:rPr>
                <w:rFonts w:cs="Arial"/>
                <w:b/>
                <w:bCs/>
              </w:rPr>
            </w:pPr>
          </w:p>
        </w:tc>
        <w:tc>
          <w:tcPr>
            <w:tcW w:w="2884" w:type="dxa"/>
            <w:vMerge/>
            <w:shd w:val="clear" w:color="auto" w:fill="auto"/>
          </w:tcPr>
          <w:p w14:paraId="30C3033E" w14:textId="77777777" w:rsidR="005F371D" w:rsidRPr="00EB2E98" w:rsidRDefault="005F371D" w:rsidP="005F371D">
            <w:pPr>
              <w:rPr>
                <w:rFonts w:cs="Arial"/>
                <w:bCs/>
              </w:rPr>
            </w:pPr>
          </w:p>
        </w:tc>
        <w:tc>
          <w:tcPr>
            <w:tcW w:w="4320" w:type="dxa"/>
            <w:shd w:val="clear" w:color="auto" w:fill="auto"/>
          </w:tcPr>
          <w:p w14:paraId="446041F5" w14:textId="77777777" w:rsidR="005F371D" w:rsidRPr="00EB2E98" w:rsidRDefault="005F371D" w:rsidP="005F371D">
            <w:pPr>
              <w:rPr>
                <w:rStyle w:val="SAPScreenElement"/>
              </w:rPr>
            </w:pPr>
            <w:r w:rsidRPr="00EB2E98">
              <w:rPr>
                <w:rStyle w:val="SAPScreenElement"/>
              </w:rPr>
              <w:t>20-Inadherence Days:</w:t>
            </w:r>
            <w:r w:rsidRPr="00EB2E98">
              <w:t xml:space="preserve"> enter as appropriate</w:t>
            </w:r>
          </w:p>
        </w:tc>
        <w:tc>
          <w:tcPr>
            <w:tcW w:w="3420" w:type="dxa"/>
            <w:shd w:val="clear" w:color="auto" w:fill="auto"/>
          </w:tcPr>
          <w:p w14:paraId="3BCF2514" w14:textId="77777777" w:rsidR="005F371D" w:rsidRPr="00EB2E98" w:rsidRDefault="005F371D" w:rsidP="005F371D">
            <w:pPr>
              <w:rPr>
                <w:rFonts w:cs="Arial"/>
                <w:bCs/>
              </w:rPr>
            </w:pPr>
          </w:p>
        </w:tc>
        <w:tc>
          <w:tcPr>
            <w:tcW w:w="1264" w:type="dxa"/>
          </w:tcPr>
          <w:p w14:paraId="14CE3846" w14:textId="77777777" w:rsidR="005F371D" w:rsidRPr="00EB2E98" w:rsidRDefault="005F371D" w:rsidP="005F371D">
            <w:pPr>
              <w:rPr>
                <w:rFonts w:cs="Arial"/>
                <w:bCs/>
              </w:rPr>
            </w:pPr>
          </w:p>
        </w:tc>
      </w:tr>
      <w:tr w:rsidR="005F371D" w:rsidRPr="00EB2E98" w14:paraId="74538385" w14:textId="77777777" w:rsidTr="008E6001">
        <w:trPr>
          <w:trHeight w:val="357"/>
        </w:trPr>
        <w:tc>
          <w:tcPr>
            <w:tcW w:w="900" w:type="dxa"/>
            <w:vMerge/>
            <w:shd w:val="clear" w:color="auto" w:fill="auto"/>
          </w:tcPr>
          <w:p w14:paraId="44313918" w14:textId="77777777" w:rsidR="005F371D" w:rsidRPr="00EB2E98" w:rsidRDefault="005F371D" w:rsidP="005F371D"/>
        </w:tc>
        <w:tc>
          <w:tcPr>
            <w:tcW w:w="1498" w:type="dxa"/>
            <w:vMerge/>
            <w:shd w:val="clear" w:color="auto" w:fill="auto"/>
          </w:tcPr>
          <w:p w14:paraId="2F6835DF" w14:textId="77777777" w:rsidR="005F371D" w:rsidRPr="00EB2E98" w:rsidRDefault="005F371D" w:rsidP="005F371D">
            <w:pPr>
              <w:rPr>
                <w:rFonts w:cs="Arial"/>
                <w:b/>
                <w:bCs/>
              </w:rPr>
            </w:pPr>
          </w:p>
        </w:tc>
        <w:tc>
          <w:tcPr>
            <w:tcW w:w="2884" w:type="dxa"/>
            <w:vMerge/>
            <w:shd w:val="clear" w:color="auto" w:fill="auto"/>
          </w:tcPr>
          <w:p w14:paraId="4BE771EB" w14:textId="77777777" w:rsidR="005F371D" w:rsidRPr="00EB2E98" w:rsidRDefault="005F371D" w:rsidP="005F371D">
            <w:pPr>
              <w:rPr>
                <w:rFonts w:cs="Arial"/>
                <w:bCs/>
              </w:rPr>
            </w:pPr>
          </w:p>
        </w:tc>
        <w:tc>
          <w:tcPr>
            <w:tcW w:w="4320" w:type="dxa"/>
            <w:shd w:val="clear" w:color="auto" w:fill="auto"/>
          </w:tcPr>
          <w:p w14:paraId="090A3046" w14:textId="77777777" w:rsidR="005F371D" w:rsidRPr="00EB2E98" w:rsidRDefault="005F371D" w:rsidP="005F371D">
            <w:pPr>
              <w:rPr>
                <w:rStyle w:val="SAPScreenElement"/>
              </w:rPr>
            </w:pPr>
            <w:r w:rsidRPr="00EB2E98">
              <w:rPr>
                <w:rStyle w:val="SAPScreenElement"/>
              </w:rPr>
              <w:t>21- Inadherence Type:</w:t>
            </w:r>
            <w:r w:rsidRPr="00EB2E98">
              <w:t xml:space="preserve"> enter as appropriate</w:t>
            </w:r>
          </w:p>
        </w:tc>
        <w:tc>
          <w:tcPr>
            <w:tcW w:w="3420" w:type="dxa"/>
            <w:shd w:val="clear" w:color="auto" w:fill="auto"/>
          </w:tcPr>
          <w:p w14:paraId="66EA901F" w14:textId="77777777" w:rsidR="005F371D" w:rsidRPr="00EB2E98" w:rsidRDefault="005F371D" w:rsidP="005F371D">
            <w:pPr>
              <w:rPr>
                <w:rFonts w:cs="Arial"/>
                <w:bCs/>
              </w:rPr>
            </w:pPr>
          </w:p>
        </w:tc>
        <w:tc>
          <w:tcPr>
            <w:tcW w:w="1264" w:type="dxa"/>
          </w:tcPr>
          <w:p w14:paraId="4FA7D2EC" w14:textId="77777777" w:rsidR="005F371D" w:rsidRPr="00EB2E98" w:rsidRDefault="005F371D" w:rsidP="005F371D">
            <w:pPr>
              <w:rPr>
                <w:rFonts w:cs="Arial"/>
                <w:bCs/>
              </w:rPr>
            </w:pPr>
          </w:p>
        </w:tc>
      </w:tr>
      <w:tr w:rsidR="005F371D" w:rsidRPr="00EB2E98" w14:paraId="1DDDBB78" w14:textId="77777777" w:rsidTr="008E6001">
        <w:trPr>
          <w:trHeight w:val="357"/>
        </w:trPr>
        <w:tc>
          <w:tcPr>
            <w:tcW w:w="900" w:type="dxa"/>
            <w:vMerge/>
            <w:shd w:val="clear" w:color="auto" w:fill="auto"/>
          </w:tcPr>
          <w:p w14:paraId="42E972B6" w14:textId="77777777" w:rsidR="005F371D" w:rsidRPr="00EB2E98" w:rsidRDefault="005F371D" w:rsidP="005F371D"/>
        </w:tc>
        <w:tc>
          <w:tcPr>
            <w:tcW w:w="1498" w:type="dxa"/>
            <w:vMerge/>
            <w:shd w:val="clear" w:color="auto" w:fill="auto"/>
          </w:tcPr>
          <w:p w14:paraId="10E29174" w14:textId="77777777" w:rsidR="005F371D" w:rsidRPr="00EB2E98" w:rsidRDefault="005F371D" w:rsidP="005F371D">
            <w:pPr>
              <w:rPr>
                <w:rFonts w:cs="Arial"/>
                <w:b/>
                <w:bCs/>
              </w:rPr>
            </w:pPr>
          </w:p>
        </w:tc>
        <w:tc>
          <w:tcPr>
            <w:tcW w:w="2884" w:type="dxa"/>
            <w:vMerge/>
            <w:shd w:val="clear" w:color="auto" w:fill="auto"/>
          </w:tcPr>
          <w:p w14:paraId="5EF2C0BE" w14:textId="77777777" w:rsidR="005F371D" w:rsidRPr="00EB2E98" w:rsidRDefault="005F371D" w:rsidP="005F371D">
            <w:pPr>
              <w:rPr>
                <w:rFonts w:cs="Arial"/>
                <w:bCs/>
              </w:rPr>
            </w:pPr>
          </w:p>
        </w:tc>
        <w:tc>
          <w:tcPr>
            <w:tcW w:w="4320" w:type="dxa"/>
            <w:shd w:val="clear" w:color="auto" w:fill="auto"/>
          </w:tcPr>
          <w:p w14:paraId="21D91C4E" w14:textId="77777777" w:rsidR="005F371D" w:rsidRPr="00EB2E98" w:rsidRDefault="005F371D" w:rsidP="005F371D">
            <w:pPr>
              <w:rPr>
                <w:rStyle w:val="SAPScreenElement"/>
              </w:rPr>
            </w:pPr>
            <w:r w:rsidRPr="00EB2E98">
              <w:rPr>
                <w:rStyle w:val="SAPScreenElement"/>
              </w:rPr>
              <w:t>22-Assistant Days:</w:t>
            </w:r>
            <w:r w:rsidRPr="00EB2E98">
              <w:t xml:space="preserve"> enter number as appropriate</w:t>
            </w:r>
          </w:p>
        </w:tc>
        <w:tc>
          <w:tcPr>
            <w:tcW w:w="3420" w:type="dxa"/>
            <w:shd w:val="clear" w:color="auto" w:fill="auto"/>
          </w:tcPr>
          <w:p w14:paraId="211FA9AA" w14:textId="77777777" w:rsidR="005F371D" w:rsidRPr="00EB2E98" w:rsidRDefault="005F371D" w:rsidP="005F371D">
            <w:pPr>
              <w:rPr>
                <w:rFonts w:cs="Arial"/>
                <w:bCs/>
              </w:rPr>
            </w:pPr>
          </w:p>
        </w:tc>
        <w:tc>
          <w:tcPr>
            <w:tcW w:w="1264" w:type="dxa"/>
          </w:tcPr>
          <w:p w14:paraId="56BCA39E" w14:textId="77777777" w:rsidR="005F371D" w:rsidRPr="00EB2E98" w:rsidRDefault="005F371D" w:rsidP="005F371D">
            <w:pPr>
              <w:rPr>
                <w:rFonts w:cs="Arial"/>
                <w:bCs/>
              </w:rPr>
            </w:pPr>
          </w:p>
        </w:tc>
      </w:tr>
      <w:tr w:rsidR="005F371D" w:rsidRPr="00EB2E98" w14:paraId="45119D41" w14:textId="77777777" w:rsidTr="008E6001">
        <w:trPr>
          <w:trHeight w:val="357"/>
        </w:trPr>
        <w:tc>
          <w:tcPr>
            <w:tcW w:w="900" w:type="dxa"/>
            <w:vMerge/>
            <w:shd w:val="clear" w:color="auto" w:fill="auto"/>
          </w:tcPr>
          <w:p w14:paraId="5E6DA09E" w14:textId="77777777" w:rsidR="005F371D" w:rsidRPr="00EB2E98" w:rsidRDefault="005F371D" w:rsidP="005F371D"/>
        </w:tc>
        <w:tc>
          <w:tcPr>
            <w:tcW w:w="1498" w:type="dxa"/>
            <w:vMerge/>
            <w:shd w:val="clear" w:color="auto" w:fill="auto"/>
          </w:tcPr>
          <w:p w14:paraId="2EB7A5D1" w14:textId="77777777" w:rsidR="005F371D" w:rsidRPr="00EB2E98" w:rsidRDefault="005F371D" w:rsidP="005F371D">
            <w:pPr>
              <w:rPr>
                <w:rFonts w:cs="Arial"/>
                <w:b/>
                <w:bCs/>
              </w:rPr>
            </w:pPr>
          </w:p>
        </w:tc>
        <w:tc>
          <w:tcPr>
            <w:tcW w:w="2884" w:type="dxa"/>
            <w:vMerge/>
            <w:shd w:val="clear" w:color="auto" w:fill="auto"/>
          </w:tcPr>
          <w:p w14:paraId="5661034A" w14:textId="77777777" w:rsidR="005F371D" w:rsidRPr="00EB2E98" w:rsidRDefault="005F371D" w:rsidP="005F371D">
            <w:pPr>
              <w:rPr>
                <w:rFonts w:cs="Arial"/>
                <w:bCs/>
              </w:rPr>
            </w:pPr>
          </w:p>
        </w:tc>
        <w:tc>
          <w:tcPr>
            <w:tcW w:w="4320" w:type="dxa"/>
            <w:shd w:val="clear" w:color="auto" w:fill="auto"/>
          </w:tcPr>
          <w:p w14:paraId="62C808D8" w14:textId="77777777" w:rsidR="005F371D" w:rsidRPr="00EB2E98" w:rsidRDefault="005F371D" w:rsidP="005F371D">
            <w:pPr>
              <w:rPr>
                <w:rStyle w:val="SAPScreenElement"/>
              </w:rPr>
            </w:pPr>
            <w:r w:rsidRPr="00EB2E98">
              <w:rPr>
                <w:rStyle w:val="SAPScreenElement"/>
              </w:rPr>
              <w:t>23-Return to Work On:</w:t>
            </w:r>
            <w:r w:rsidRPr="00EB2E98">
              <w:t xml:space="preserve"> select date of returning to work from calendar help</w:t>
            </w:r>
          </w:p>
        </w:tc>
        <w:tc>
          <w:tcPr>
            <w:tcW w:w="3420" w:type="dxa"/>
            <w:shd w:val="clear" w:color="auto" w:fill="auto"/>
          </w:tcPr>
          <w:p w14:paraId="2F0833F1" w14:textId="77777777" w:rsidR="005F371D" w:rsidRPr="00EB2E98" w:rsidRDefault="005F371D" w:rsidP="005F371D">
            <w:pPr>
              <w:rPr>
                <w:rFonts w:cs="Arial"/>
                <w:bCs/>
              </w:rPr>
            </w:pPr>
          </w:p>
        </w:tc>
        <w:tc>
          <w:tcPr>
            <w:tcW w:w="1264" w:type="dxa"/>
          </w:tcPr>
          <w:p w14:paraId="68BD667C" w14:textId="77777777" w:rsidR="005F371D" w:rsidRPr="00EB2E98" w:rsidRDefault="005F371D" w:rsidP="005F371D">
            <w:pPr>
              <w:rPr>
                <w:rFonts w:cs="Arial"/>
                <w:bCs/>
              </w:rPr>
            </w:pPr>
          </w:p>
        </w:tc>
      </w:tr>
      <w:tr w:rsidR="005F371D" w:rsidRPr="00EB2E98" w14:paraId="4F23B1B3" w14:textId="77777777" w:rsidTr="008E6001">
        <w:trPr>
          <w:trHeight w:val="357"/>
        </w:trPr>
        <w:tc>
          <w:tcPr>
            <w:tcW w:w="900" w:type="dxa"/>
            <w:vMerge/>
            <w:shd w:val="clear" w:color="auto" w:fill="auto"/>
          </w:tcPr>
          <w:p w14:paraId="4FCAAA44" w14:textId="77777777" w:rsidR="005F371D" w:rsidRPr="00EB2E98" w:rsidRDefault="005F371D" w:rsidP="005F371D"/>
        </w:tc>
        <w:tc>
          <w:tcPr>
            <w:tcW w:w="1498" w:type="dxa"/>
            <w:vMerge/>
            <w:shd w:val="clear" w:color="auto" w:fill="auto"/>
          </w:tcPr>
          <w:p w14:paraId="2CF2E2DF" w14:textId="77777777" w:rsidR="005F371D" w:rsidRPr="00EB2E98" w:rsidRDefault="005F371D" w:rsidP="005F371D">
            <w:pPr>
              <w:rPr>
                <w:rFonts w:cs="Arial"/>
                <w:b/>
                <w:bCs/>
              </w:rPr>
            </w:pPr>
          </w:p>
        </w:tc>
        <w:tc>
          <w:tcPr>
            <w:tcW w:w="2884" w:type="dxa"/>
            <w:vMerge w:val="restart"/>
            <w:shd w:val="clear" w:color="auto" w:fill="auto"/>
          </w:tcPr>
          <w:p w14:paraId="7CF65BA0" w14:textId="77777777" w:rsidR="005F371D" w:rsidRPr="00EB2E98" w:rsidRDefault="005F371D" w:rsidP="005F371D">
            <w:r w:rsidRPr="00EB2E98">
              <w:rPr>
                <w:rFonts w:cs="Arial"/>
                <w:bCs/>
              </w:rPr>
              <w:t xml:space="preserve">In the </w:t>
            </w:r>
            <w:r w:rsidRPr="00EB2E98">
              <w:rPr>
                <w:rStyle w:val="SAPScreenElement"/>
              </w:rPr>
              <w:t>Final</w:t>
            </w:r>
            <w:r w:rsidRPr="00EB2E98">
              <w:rPr>
                <w:rFonts w:cs="Arial"/>
                <w:bCs/>
              </w:rPr>
              <w:t xml:space="preserve"> </w:t>
            </w:r>
            <w:r w:rsidRPr="00EB2E98">
              <w:rPr>
                <w:rStyle w:val="SAPScreenElement"/>
              </w:rPr>
              <w:t xml:space="preserve">Treatment </w:t>
            </w:r>
            <w:r w:rsidRPr="00EB2E98">
              <w:rPr>
                <w:rFonts w:cs="Arial"/>
                <w:bCs/>
              </w:rPr>
              <w:t xml:space="preserve">part of the </w:t>
            </w:r>
            <w:r w:rsidRPr="00EB2E98">
              <w:rPr>
                <w:rStyle w:val="SAPScreenElement"/>
              </w:rPr>
              <w:t xml:space="preserve">Treatment </w:t>
            </w:r>
            <w:r w:rsidRPr="00EB2E98">
              <w:t>section</w:t>
            </w:r>
            <w:r w:rsidRPr="00EB2E98">
              <w:rPr>
                <w:rFonts w:cs="Arial"/>
                <w:bCs/>
              </w:rPr>
              <w:t xml:space="preserve"> </w:t>
            </w:r>
            <w:r w:rsidRPr="00EB2E98">
              <w:t>enter data as appropriate</w:t>
            </w:r>
            <w:r w:rsidRPr="00EB2E98">
              <w:rPr>
                <w:rFonts w:cs="Arial"/>
                <w:bCs/>
              </w:rPr>
              <w:t>:</w:t>
            </w:r>
          </w:p>
        </w:tc>
        <w:tc>
          <w:tcPr>
            <w:tcW w:w="4320" w:type="dxa"/>
            <w:shd w:val="clear" w:color="auto" w:fill="auto"/>
          </w:tcPr>
          <w:p w14:paraId="1226086E" w14:textId="77777777" w:rsidR="005F371D" w:rsidRPr="00EB2E98" w:rsidRDefault="005F371D" w:rsidP="005F371D">
            <w:pPr>
              <w:rPr>
                <w:rStyle w:val="SAPScreenElement"/>
              </w:rPr>
            </w:pPr>
            <w:r w:rsidRPr="00EB2E98">
              <w:rPr>
                <w:rStyle w:val="SAPScreenElement"/>
              </w:rPr>
              <w:t xml:space="preserve">24-Prev. Impairments: </w:t>
            </w:r>
            <w:r w:rsidRPr="00EB2E98">
              <w:t>enter any impairment an employee had before the current injury or disease</w:t>
            </w:r>
          </w:p>
        </w:tc>
        <w:tc>
          <w:tcPr>
            <w:tcW w:w="3420" w:type="dxa"/>
            <w:shd w:val="clear" w:color="auto" w:fill="auto"/>
          </w:tcPr>
          <w:p w14:paraId="581E2ED0" w14:textId="77777777" w:rsidR="005F371D" w:rsidRPr="00EB2E98" w:rsidRDefault="005F371D" w:rsidP="005F371D">
            <w:pPr>
              <w:rPr>
                <w:rFonts w:cs="Arial"/>
                <w:bCs/>
              </w:rPr>
            </w:pPr>
          </w:p>
        </w:tc>
        <w:tc>
          <w:tcPr>
            <w:tcW w:w="1264" w:type="dxa"/>
          </w:tcPr>
          <w:p w14:paraId="18F6CD03" w14:textId="77777777" w:rsidR="005F371D" w:rsidRPr="00EB2E98" w:rsidRDefault="005F371D" w:rsidP="005F371D">
            <w:pPr>
              <w:rPr>
                <w:rFonts w:cs="Arial"/>
                <w:bCs/>
              </w:rPr>
            </w:pPr>
          </w:p>
        </w:tc>
      </w:tr>
      <w:tr w:rsidR="005F371D" w:rsidRPr="00EB2E98" w14:paraId="4C6B7AB1" w14:textId="77777777" w:rsidTr="008E6001">
        <w:trPr>
          <w:trHeight w:val="357"/>
        </w:trPr>
        <w:tc>
          <w:tcPr>
            <w:tcW w:w="900" w:type="dxa"/>
            <w:vMerge/>
            <w:shd w:val="clear" w:color="auto" w:fill="auto"/>
          </w:tcPr>
          <w:p w14:paraId="2764F00D" w14:textId="77777777" w:rsidR="005F371D" w:rsidRPr="00EB2E98" w:rsidRDefault="005F371D" w:rsidP="005F371D"/>
        </w:tc>
        <w:tc>
          <w:tcPr>
            <w:tcW w:w="1498" w:type="dxa"/>
            <w:vMerge/>
            <w:shd w:val="clear" w:color="auto" w:fill="auto"/>
          </w:tcPr>
          <w:p w14:paraId="6659FC43" w14:textId="77777777" w:rsidR="005F371D" w:rsidRPr="00EB2E98" w:rsidRDefault="005F371D" w:rsidP="005F371D">
            <w:pPr>
              <w:rPr>
                <w:rFonts w:cs="Arial"/>
                <w:b/>
                <w:bCs/>
              </w:rPr>
            </w:pPr>
          </w:p>
        </w:tc>
        <w:tc>
          <w:tcPr>
            <w:tcW w:w="2884" w:type="dxa"/>
            <w:vMerge/>
            <w:shd w:val="clear" w:color="auto" w:fill="auto"/>
          </w:tcPr>
          <w:p w14:paraId="252F7281" w14:textId="77777777" w:rsidR="005F371D" w:rsidRPr="00EB2E98" w:rsidRDefault="005F371D" w:rsidP="005F371D"/>
        </w:tc>
        <w:tc>
          <w:tcPr>
            <w:tcW w:w="4320" w:type="dxa"/>
            <w:shd w:val="clear" w:color="auto" w:fill="auto"/>
          </w:tcPr>
          <w:p w14:paraId="28488260" w14:textId="77777777" w:rsidR="005F371D" w:rsidRPr="00EB2E98" w:rsidRDefault="005F371D" w:rsidP="005F371D">
            <w:pPr>
              <w:rPr>
                <w:rStyle w:val="SAPScreenElement"/>
              </w:rPr>
            </w:pPr>
            <w:r w:rsidRPr="00EB2E98">
              <w:rPr>
                <w:rStyle w:val="SAPScreenElement"/>
              </w:rPr>
              <w:t xml:space="preserve">25-Final Diagnosis: </w:t>
            </w:r>
            <w:r w:rsidRPr="00EB2E98">
              <w:t>enter as appropriate</w:t>
            </w:r>
          </w:p>
        </w:tc>
        <w:tc>
          <w:tcPr>
            <w:tcW w:w="3420" w:type="dxa"/>
            <w:shd w:val="clear" w:color="auto" w:fill="auto"/>
          </w:tcPr>
          <w:p w14:paraId="00BE699B" w14:textId="77777777" w:rsidR="005F371D" w:rsidRPr="00EB2E98" w:rsidRDefault="005F371D" w:rsidP="005F371D">
            <w:pPr>
              <w:rPr>
                <w:rFonts w:cs="Arial"/>
                <w:bCs/>
              </w:rPr>
            </w:pPr>
          </w:p>
        </w:tc>
        <w:tc>
          <w:tcPr>
            <w:tcW w:w="1264" w:type="dxa"/>
          </w:tcPr>
          <w:p w14:paraId="23E612C9" w14:textId="77777777" w:rsidR="005F371D" w:rsidRPr="00EB2E98" w:rsidRDefault="005F371D" w:rsidP="005F371D">
            <w:pPr>
              <w:rPr>
                <w:rFonts w:cs="Arial"/>
                <w:bCs/>
              </w:rPr>
            </w:pPr>
          </w:p>
        </w:tc>
      </w:tr>
      <w:tr w:rsidR="005F371D" w:rsidRPr="00EB2E98" w14:paraId="719B85FE" w14:textId="77777777" w:rsidTr="008E6001">
        <w:trPr>
          <w:trHeight w:val="357"/>
        </w:trPr>
        <w:tc>
          <w:tcPr>
            <w:tcW w:w="900" w:type="dxa"/>
            <w:vMerge/>
            <w:shd w:val="clear" w:color="auto" w:fill="auto"/>
          </w:tcPr>
          <w:p w14:paraId="524EBD31" w14:textId="77777777" w:rsidR="005F371D" w:rsidRPr="00EB2E98" w:rsidRDefault="005F371D" w:rsidP="005F371D"/>
        </w:tc>
        <w:tc>
          <w:tcPr>
            <w:tcW w:w="1498" w:type="dxa"/>
            <w:vMerge/>
            <w:shd w:val="clear" w:color="auto" w:fill="auto"/>
          </w:tcPr>
          <w:p w14:paraId="31BCDDB7" w14:textId="77777777" w:rsidR="005F371D" w:rsidRPr="00EB2E98" w:rsidRDefault="005F371D" w:rsidP="005F371D">
            <w:pPr>
              <w:rPr>
                <w:rFonts w:cs="Arial"/>
                <w:b/>
                <w:bCs/>
              </w:rPr>
            </w:pPr>
          </w:p>
        </w:tc>
        <w:tc>
          <w:tcPr>
            <w:tcW w:w="2884" w:type="dxa"/>
            <w:vMerge/>
            <w:shd w:val="clear" w:color="auto" w:fill="auto"/>
          </w:tcPr>
          <w:p w14:paraId="359271F3" w14:textId="77777777" w:rsidR="005F371D" w:rsidRPr="00EB2E98" w:rsidRDefault="005F371D" w:rsidP="005F371D"/>
        </w:tc>
        <w:tc>
          <w:tcPr>
            <w:tcW w:w="4320" w:type="dxa"/>
            <w:shd w:val="clear" w:color="auto" w:fill="auto"/>
          </w:tcPr>
          <w:p w14:paraId="4E2A4128" w14:textId="77777777" w:rsidR="005F371D" w:rsidRPr="00EB2E98" w:rsidRDefault="005F371D" w:rsidP="005F371D">
            <w:pPr>
              <w:rPr>
                <w:rStyle w:val="SAPScreenElement"/>
              </w:rPr>
            </w:pPr>
            <w:r w:rsidRPr="00EB2E98">
              <w:rPr>
                <w:rStyle w:val="SAPScreenElement"/>
              </w:rPr>
              <w:t xml:space="preserve">26-Treatment: </w:t>
            </w:r>
            <w:r w:rsidRPr="00EB2E98">
              <w:t>select from drop-down</w:t>
            </w:r>
          </w:p>
        </w:tc>
        <w:tc>
          <w:tcPr>
            <w:tcW w:w="3420" w:type="dxa"/>
            <w:shd w:val="clear" w:color="auto" w:fill="auto"/>
          </w:tcPr>
          <w:p w14:paraId="4612791E" w14:textId="77777777" w:rsidR="005F371D" w:rsidRPr="00EB2E98" w:rsidRDefault="005F371D" w:rsidP="005F371D">
            <w:pPr>
              <w:rPr>
                <w:rFonts w:cs="Arial"/>
                <w:bCs/>
              </w:rPr>
            </w:pPr>
          </w:p>
        </w:tc>
        <w:tc>
          <w:tcPr>
            <w:tcW w:w="1264" w:type="dxa"/>
          </w:tcPr>
          <w:p w14:paraId="4DBD48B7" w14:textId="77777777" w:rsidR="005F371D" w:rsidRPr="00EB2E98" w:rsidRDefault="005F371D" w:rsidP="005F371D">
            <w:pPr>
              <w:rPr>
                <w:rFonts w:cs="Arial"/>
                <w:bCs/>
              </w:rPr>
            </w:pPr>
          </w:p>
        </w:tc>
      </w:tr>
      <w:tr w:rsidR="005F371D" w:rsidRPr="00EB2E98" w14:paraId="2C825904" w14:textId="77777777" w:rsidTr="008E6001">
        <w:trPr>
          <w:trHeight w:val="357"/>
        </w:trPr>
        <w:tc>
          <w:tcPr>
            <w:tcW w:w="900" w:type="dxa"/>
            <w:vMerge/>
            <w:shd w:val="clear" w:color="auto" w:fill="auto"/>
          </w:tcPr>
          <w:p w14:paraId="76706897" w14:textId="77777777" w:rsidR="005F371D" w:rsidRPr="00EB2E98" w:rsidRDefault="005F371D" w:rsidP="005F371D"/>
        </w:tc>
        <w:tc>
          <w:tcPr>
            <w:tcW w:w="1498" w:type="dxa"/>
            <w:vMerge/>
            <w:shd w:val="clear" w:color="auto" w:fill="auto"/>
          </w:tcPr>
          <w:p w14:paraId="51696ADB" w14:textId="77777777" w:rsidR="005F371D" w:rsidRPr="00EB2E98" w:rsidRDefault="005F371D" w:rsidP="005F371D">
            <w:pPr>
              <w:rPr>
                <w:rFonts w:cs="Arial"/>
                <w:b/>
                <w:bCs/>
              </w:rPr>
            </w:pPr>
          </w:p>
        </w:tc>
        <w:tc>
          <w:tcPr>
            <w:tcW w:w="2884" w:type="dxa"/>
            <w:vMerge/>
            <w:shd w:val="clear" w:color="auto" w:fill="auto"/>
          </w:tcPr>
          <w:p w14:paraId="54353317" w14:textId="77777777" w:rsidR="005F371D" w:rsidRPr="00EB2E98" w:rsidRDefault="005F371D" w:rsidP="005F371D"/>
        </w:tc>
        <w:tc>
          <w:tcPr>
            <w:tcW w:w="4320" w:type="dxa"/>
            <w:shd w:val="clear" w:color="auto" w:fill="auto"/>
          </w:tcPr>
          <w:p w14:paraId="17F5E9E7" w14:textId="77777777" w:rsidR="005F371D" w:rsidRPr="00EB2E98" w:rsidRDefault="005F371D" w:rsidP="005F371D">
            <w:pPr>
              <w:rPr>
                <w:rStyle w:val="SAPScreenElement"/>
              </w:rPr>
            </w:pPr>
            <w:r w:rsidRPr="00EB2E98">
              <w:rPr>
                <w:rStyle w:val="SAPScreenElement"/>
              </w:rPr>
              <w:t xml:space="preserve">26-Other Diseases: </w:t>
            </w:r>
            <w:r w:rsidRPr="00EB2E98">
              <w:t>N/A</w:t>
            </w:r>
          </w:p>
        </w:tc>
        <w:tc>
          <w:tcPr>
            <w:tcW w:w="3420" w:type="dxa"/>
            <w:shd w:val="clear" w:color="auto" w:fill="auto"/>
          </w:tcPr>
          <w:p w14:paraId="501AEFA6" w14:textId="77777777" w:rsidR="005F371D" w:rsidRPr="00EB2E98" w:rsidRDefault="005F371D" w:rsidP="005F371D">
            <w:pPr>
              <w:rPr>
                <w:rFonts w:cs="Arial"/>
                <w:bCs/>
              </w:rPr>
            </w:pPr>
          </w:p>
        </w:tc>
        <w:tc>
          <w:tcPr>
            <w:tcW w:w="1264" w:type="dxa"/>
          </w:tcPr>
          <w:p w14:paraId="34689E01" w14:textId="77777777" w:rsidR="005F371D" w:rsidRPr="00EB2E98" w:rsidRDefault="005F371D" w:rsidP="005F371D">
            <w:pPr>
              <w:rPr>
                <w:rFonts w:cs="Arial"/>
                <w:bCs/>
              </w:rPr>
            </w:pPr>
          </w:p>
        </w:tc>
      </w:tr>
      <w:tr w:rsidR="005F371D" w:rsidRPr="00EB2E98" w14:paraId="4FD6B5A3" w14:textId="77777777" w:rsidTr="008E6001">
        <w:trPr>
          <w:trHeight w:val="357"/>
        </w:trPr>
        <w:tc>
          <w:tcPr>
            <w:tcW w:w="900" w:type="dxa"/>
            <w:vMerge/>
            <w:shd w:val="clear" w:color="auto" w:fill="auto"/>
          </w:tcPr>
          <w:p w14:paraId="1F9DC153" w14:textId="77777777" w:rsidR="005F371D" w:rsidRPr="00EB2E98" w:rsidRDefault="005F371D" w:rsidP="005F371D"/>
        </w:tc>
        <w:tc>
          <w:tcPr>
            <w:tcW w:w="1498" w:type="dxa"/>
            <w:vMerge/>
            <w:shd w:val="clear" w:color="auto" w:fill="auto"/>
          </w:tcPr>
          <w:p w14:paraId="020E62F3" w14:textId="77777777" w:rsidR="005F371D" w:rsidRPr="00EB2E98" w:rsidRDefault="005F371D" w:rsidP="005F371D">
            <w:pPr>
              <w:rPr>
                <w:rFonts w:cs="Arial"/>
                <w:b/>
                <w:bCs/>
              </w:rPr>
            </w:pPr>
          </w:p>
        </w:tc>
        <w:tc>
          <w:tcPr>
            <w:tcW w:w="2884" w:type="dxa"/>
            <w:vMerge/>
            <w:shd w:val="clear" w:color="auto" w:fill="auto"/>
          </w:tcPr>
          <w:p w14:paraId="7CF6B6ED" w14:textId="77777777" w:rsidR="005F371D" w:rsidRPr="00EB2E98" w:rsidRDefault="005F371D" w:rsidP="005F371D"/>
        </w:tc>
        <w:tc>
          <w:tcPr>
            <w:tcW w:w="4320" w:type="dxa"/>
            <w:shd w:val="clear" w:color="auto" w:fill="auto"/>
          </w:tcPr>
          <w:p w14:paraId="1FD49A36" w14:textId="77777777" w:rsidR="005F371D" w:rsidRPr="00EB2E98" w:rsidRDefault="005F371D" w:rsidP="005F371D">
            <w:pPr>
              <w:rPr>
                <w:rStyle w:val="SAPScreenElement"/>
              </w:rPr>
            </w:pPr>
            <w:r w:rsidRPr="00EB2E98">
              <w:rPr>
                <w:rStyle w:val="SAPScreenElement"/>
              </w:rPr>
              <w:t>27-Treatment Visits:</w:t>
            </w:r>
            <w:r w:rsidRPr="00EB2E98">
              <w:t xml:space="preserve"> select from drop-down</w:t>
            </w:r>
          </w:p>
        </w:tc>
        <w:tc>
          <w:tcPr>
            <w:tcW w:w="3420" w:type="dxa"/>
            <w:shd w:val="clear" w:color="auto" w:fill="auto"/>
          </w:tcPr>
          <w:p w14:paraId="3A2CDA9E" w14:textId="77777777" w:rsidR="005F371D" w:rsidRPr="00EB2E98" w:rsidRDefault="005F371D" w:rsidP="005F371D">
            <w:pPr>
              <w:rPr>
                <w:rFonts w:cs="Arial"/>
                <w:bCs/>
              </w:rPr>
            </w:pPr>
          </w:p>
        </w:tc>
        <w:tc>
          <w:tcPr>
            <w:tcW w:w="1264" w:type="dxa"/>
          </w:tcPr>
          <w:p w14:paraId="65CBA06F" w14:textId="77777777" w:rsidR="005F371D" w:rsidRPr="00EB2E98" w:rsidRDefault="005F371D" w:rsidP="005F371D">
            <w:pPr>
              <w:rPr>
                <w:rFonts w:cs="Arial"/>
                <w:bCs/>
              </w:rPr>
            </w:pPr>
          </w:p>
        </w:tc>
      </w:tr>
      <w:tr w:rsidR="005F371D" w:rsidRPr="00EB2E98" w14:paraId="273153F3" w14:textId="77777777" w:rsidTr="008E6001">
        <w:trPr>
          <w:trHeight w:val="357"/>
        </w:trPr>
        <w:tc>
          <w:tcPr>
            <w:tcW w:w="900" w:type="dxa"/>
            <w:vMerge/>
            <w:shd w:val="clear" w:color="auto" w:fill="auto"/>
          </w:tcPr>
          <w:p w14:paraId="7B031CF5" w14:textId="77777777" w:rsidR="005F371D" w:rsidRPr="00EB2E98" w:rsidRDefault="005F371D" w:rsidP="005F371D"/>
        </w:tc>
        <w:tc>
          <w:tcPr>
            <w:tcW w:w="1498" w:type="dxa"/>
            <w:vMerge/>
            <w:shd w:val="clear" w:color="auto" w:fill="auto"/>
          </w:tcPr>
          <w:p w14:paraId="417ACEAD" w14:textId="77777777" w:rsidR="005F371D" w:rsidRPr="00EB2E98" w:rsidRDefault="005F371D" w:rsidP="005F371D">
            <w:pPr>
              <w:rPr>
                <w:rFonts w:cs="Arial"/>
                <w:b/>
                <w:bCs/>
              </w:rPr>
            </w:pPr>
          </w:p>
        </w:tc>
        <w:tc>
          <w:tcPr>
            <w:tcW w:w="2884" w:type="dxa"/>
            <w:vMerge/>
            <w:shd w:val="clear" w:color="auto" w:fill="auto"/>
          </w:tcPr>
          <w:p w14:paraId="1F579D70" w14:textId="77777777" w:rsidR="005F371D" w:rsidRPr="00EB2E98" w:rsidRDefault="005F371D" w:rsidP="005F371D"/>
        </w:tc>
        <w:tc>
          <w:tcPr>
            <w:tcW w:w="4320" w:type="dxa"/>
            <w:shd w:val="clear" w:color="auto" w:fill="auto"/>
          </w:tcPr>
          <w:p w14:paraId="7F3F9C50" w14:textId="77777777" w:rsidR="005F371D" w:rsidRPr="00EB2E98" w:rsidRDefault="005F371D" w:rsidP="005F371D">
            <w:pPr>
              <w:rPr>
                <w:rStyle w:val="SAPScreenElement"/>
              </w:rPr>
            </w:pPr>
            <w:r w:rsidRPr="00EB2E98">
              <w:rPr>
                <w:rStyle w:val="SAPScreenElement"/>
              </w:rPr>
              <w:t>27-Detail Infor:</w:t>
            </w:r>
            <w:r w:rsidRPr="00EB2E98">
              <w:t xml:space="preserve"> N/A</w:t>
            </w:r>
          </w:p>
        </w:tc>
        <w:tc>
          <w:tcPr>
            <w:tcW w:w="3420" w:type="dxa"/>
            <w:shd w:val="clear" w:color="auto" w:fill="auto"/>
          </w:tcPr>
          <w:p w14:paraId="465CA5F8" w14:textId="77777777" w:rsidR="005F371D" w:rsidRPr="00EB2E98" w:rsidRDefault="005F371D" w:rsidP="005F371D">
            <w:pPr>
              <w:rPr>
                <w:rFonts w:cs="Arial"/>
                <w:bCs/>
              </w:rPr>
            </w:pPr>
          </w:p>
        </w:tc>
        <w:tc>
          <w:tcPr>
            <w:tcW w:w="1264" w:type="dxa"/>
          </w:tcPr>
          <w:p w14:paraId="6B57ED23" w14:textId="77777777" w:rsidR="005F371D" w:rsidRPr="00EB2E98" w:rsidRDefault="005F371D" w:rsidP="005F371D">
            <w:pPr>
              <w:rPr>
                <w:rFonts w:cs="Arial"/>
                <w:bCs/>
              </w:rPr>
            </w:pPr>
          </w:p>
        </w:tc>
      </w:tr>
      <w:tr w:rsidR="005F371D" w:rsidRPr="00EB2E98" w14:paraId="4F889C11" w14:textId="77777777" w:rsidTr="008E6001">
        <w:trPr>
          <w:trHeight w:val="357"/>
        </w:trPr>
        <w:tc>
          <w:tcPr>
            <w:tcW w:w="900" w:type="dxa"/>
            <w:vMerge/>
            <w:shd w:val="clear" w:color="auto" w:fill="auto"/>
          </w:tcPr>
          <w:p w14:paraId="2A6E4B0C" w14:textId="77777777" w:rsidR="005F371D" w:rsidRPr="00EB2E98" w:rsidRDefault="005F371D" w:rsidP="005F371D"/>
        </w:tc>
        <w:tc>
          <w:tcPr>
            <w:tcW w:w="1498" w:type="dxa"/>
            <w:vMerge/>
            <w:shd w:val="clear" w:color="auto" w:fill="auto"/>
          </w:tcPr>
          <w:p w14:paraId="6441E6EB" w14:textId="77777777" w:rsidR="005F371D" w:rsidRPr="00EB2E98" w:rsidRDefault="005F371D" w:rsidP="005F371D">
            <w:pPr>
              <w:rPr>
                <w:rFonts w:cs="Arial"/>
                <w:b/>
                <w:bCs/>
              </w:rPr>
            </w:pPr>
          </w:p>
        </w:tc>
        <w:tc>
          <w:tcPr>
            <w:tcW w:w="2884" w:type="dxa"/>
            <w:vMerge/>
            <w:shd w:val="clear" w:color="auto" w:fill="auto"/>
          </w:tcPr>
          <w:p w14:paraId="4F44C439" w14:textId="77777777" w:rsidR="005F371D" w:rsidRPr="00EB2E98" w:rsidRDefault="005F371D" w:rsidP="005F371D"/>
        </w:tc>
        <w:tc>
          <w:tcPr>
            <w:tcW w:w="4320" w:type="dxa"/>
            <w:shd w:val="clear" w:color="auto" w:fill="auto"/>
          </w:tcPr>
          <w:p w14:paraId="1C28AC68" w14:textId="77777777" w:rsidR="005F371D" w:rsidRPr="00EB2E98" w:rsidRDefault="005F371D" w:rsidP="005F371D">
            <w:pPr>
              <w:rPr>
                <w:rStyle w:val="SAPScreenElement"/>
              </w:rPr>
            </w:pPr>
            <w:r w:rsidRPr="00EB2E98">
              <w:rPr>
                <w:rStyle w:val="SAPScreenElement"/>
              </w:rPr>
              <w:t xml:space="preserve">Assistive Devices: </w:t>
            </w:r>
            <w:r w:rsidRPr="00EB2E98">
              <w:t>flag checkbox if appropriate</w:t>
            </w:r>
          </w:p>
        </w:tc>
        <w:tc>
          <w:tcPr>
            <w:tcW w:w="3420" w:type="dxa"/>
            <w:shd w:val="clear" w:color="auto" w:fill="auto"/>
          </w:tcPr>
          <w:p w14:paraId="5F6AC242" w14:textId="77777777" w:rsidR="005F371D" w:rsidRPr="00EB2E98" w:rsidRDefault="005F371D" w:rsidP="005F371D">
            <w:pPr>
              <w:rPr>
                <w:rFonts w:cs="Arial"/>
                <w:bCs/>
              </w:rPr>
            </w:pPr>
          </w:p>
        </w:tc>
        <w:tc>
          <w:tcPr>
            <w:tcW w:w="1264" w:type="dxa"/>
          </w:tcPr>
          <w:p w14:paraId="1DAB4BD3" w14:textId="77777777" w:rsidR="005F371D" w:rsidRPr="00EB2E98" w:rsidRDefault="005F371D" w:rsidP="005F371D">
            <w:pPr>
              <w:rPr>
                <w:rFonts w:cs="Arial"/>
                <w:bCs/>
              </w:rPr>
            </w:pPr>
          </w:p>
        </w:tc>
      </w:tr>
      <w:tr w:rsidR="005F371D" w:rsidRPr="00EB2E98" w14:paraId="0C4AED04" w14:textId="77777777" w:rsidTr="008E6001">
        <w:trPr>
          <w:trHeight w:val="357"/>
        </w:trPr>
        <w:tc>
          <w:tcPr>
            <w:tcW w:w="900" w:type="dxa"/>
            <w:vMerge/>
            <w:shd w:val="clear" w:color="auto" w:fill="auto"/>
          </w:tcPr>
          <w:p w14:paraId="46D81DC7" w14:textId="77777777" w:rsidR="005F371D" w:rsidRPr="00EB2E98" w:rsidRDefault="005F371D" w:rsidP="005F371D"/>
        </w:tc>
        <w:tc>
          <w:tcPr>
            <w:tcW w:w="1498" w:type="dxa"/>
            <w:vMerge/>
            <w:shd w:val="clear" w:color="auto" w:fill="auto"/>
          </w:tcPr>
          <w:p w14:paraId="6BFB40D2" w14:textId="77777777" w:rsidR="005F371D" w:rsidRPr="00EB2E98" w:rsidRDefault="005F371D" w:rsidP="005F371D">
            <w:pPr>
              <w:rPr>
                <w:rFonts w:cs="Arial"/>
                <w:b/>
                <w:bCs/>
              </w:rPr>
            </w:pPr>
          </w:p>
        </w:tc>
        <w:tc>
          <w:tcPr>
            <w:tcW w:w="2884" w:type="dxa"/>
            <w:vMerge/>
            <w:shd w:val="clear" w:color="auto" w:fill="auto"/>
          </w:tcPr>
          <w:p w14:paraId="20F296DA" w14:textId="77777777" w:rsidR="005F371D" w:rsidRPr="00EB2E98" w:rsidRDefault="005F371D" w:rsidP="005F371D"/>
        </w:tc>
        <w:tc>
          <w:tcPr>
            <w:tcW w:w="4320" w:type="dxa"/>
            <w:shd w:val="clear" w:color="auto" w:fill="auto"/>
          </w:tcPr>
          <w:p w14:paraId="1591E5AA" w14:textId="77777777" w:rsidR="005F371D" w:rsidRPr="00EB2E98" w:rsidRDefault="005F371D" w:rsidP="005F371D">
            <w:r w:rsidRPr="00EB2E98">
              <w:rPr>
                <w:rStyle w:val="SAPScreenElement"/>
              </w:rPr>
              <w:t>28-Assis. Devices:</w:t>
            </w:r>
            <w:r w:rsidRPr="00EB2E98">
              <w:t xml:space="preserve"> enter device type needed for rehabilitation</w:t>
            </w:r>
          </w:p>
          <w:p w14:paraId="192474A4" w14:textId="77777777" w:rsidR="005F371D" w:rsidRPr="00EB2E98" w:rsidRDefault="005F371D" w:rsidP="008E6001">
            <w:pPr>
              <w:pStyle w:val="SAPNoteHeading"/>
              <w:ind w:left="404"/>
            </w:pPr>
            <w:r w:rsidRPr="00EB2E98">
              <w:rPr>
                <w:noProof/>
              </w:rPr>
              <w:drawing>
                <wp:inline distT="0" distB="0" distL="0" distR="0" wp14:anchorId="739431F7" wp14:editId="174DB80F">
                  <wp:extent cx="228600" cy="228600"/>
                  <wp:effectExtent l="0" t="0" r="0" b="0"/>
                  <wp:docPr id="7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B2E98">
              <w:t> Note</w:t>
            </w:r>
          </w:p>
          <w:p w14:paraId="269B6ECD" w14:textId="77777777" w:rsidR="005F371D" w:rsidRPr="00EB2E98" w:rsidRDefault="005F371D" w:rsidP="008E6001">
            <w:pPr>
              <w:ind w:left="404"/>
              <w:rPr>
                <w:rStyle w:val="SAPScreenElement"/>
              </w:rPr>
            </w:pPr>
            <w:r w:rsidRPr="00EB2E98">
              <w:t xml:space="preserve">This field is editable only if you have flagged the </w:t>
            </w:r>
            <w:r w:rsidRPr="00EB2E98">
              <w:rPr>
                <w:rStyle w:val="SAPScreenElement"/>
              </w:rPr>
              <w:t>Assistive Devices</w:t>
            </w:r>
            <w:r w:rsidRPr="00EB2E98">
              <w:t xml:space="preserve"> checkbox.</w:t>
            </w:r>
          </w:p>
        </w:tc>
        <w:tc>
          <w:tcPr>
            <w:tcW w:w="3420" w:type="dxa"/>
            <w:shd w:val="clear" w:color="auto" w:fill="auto"/>
          </w:tcPr>
          <w:p w14:paraId="33F6834B" w14:textId="77777777" w:rsidR="005F371D" w:rsidRPr="00EB2E98" w:rsidRDefault="005F371D" w:rsidP="005F371D">
            <w:pPr>
              <w:rPr>
                <w:rFonts w:cs="Arial"/>
                <w:bCs/>
              </w:rPr>
            </w:pPr>
          </w:p>
        </w:tc>
        <w:tc>
          <w:tcPr>
            <w:tcW w:w="1264" w:type="dxa"/>
          </w:tcPr>
          <w:p w14:paraId="13179F67" w14:textId="77777777" w:rsidR="005F371D" w:rsidRPr="00EB2E98" w:rsidRDefault="005F371D" w:rsidP="005F371D">
            <w:pPr>
              <w:rPr>
                <w:rFonts w:cs="Arial"/>
                <w:bCs/>
              </w:rPr>
            </w:pPr>
          </w:p>
        </w:tc>
      </w:tr>
      <w:tr w:rsidR="005F371D" w:rsidRPr="00EB2E98" w14:paraId="3F586ECE" w14:textId="77777777" w:rsidTr="008E6001">
        <w:trPr>
          <w:trHeight w:val="357"/>
        </w:trPr>
        <w:tc>
          <w:tcPr>
            <w:tcW w:w="900" w:type="dxa"/>
            <w:vMerge/>
            <w:shd w:val="clear" w:color="auto" w:fill="auto"/>
          </w:tcPr>
          <w:p w14:paraId="31736794" w14:textId="77777777" w:rsidR="005F371D" w:rsidRPr="00EB2E98" w:rsidRDefault="005F371D" w:rsidP="005F371D"/>
        </w:tc>
        <w:tc>
          <w:tcPr>
            <w:tcW w:w="1498" w:type="dxa"/>
            <w:vMerge/>
            <w:shd w:val="clear" w:color="auto" w:fill="auto"/>
          </w:tcPr>
          <w:p w14:paraId="33596A4A" w14:textId="77777777" w:rsidR="005F371D" w:rsidRPr="00EB2E98" w:rsidRDefault="005F371D" w:rsidP="005F371D">
            <w:pPr>
              <w:rPr>
                <w:rFonts w:cs="Arial"/>
                <w:b/>
                <w:bCs/>
              </w:rPr>
            </w:pPr>
          </w:p>
        </w:tc>
        <w:tc>
          <w:tcPr>
            <w:tcW w:w="2884" w:type="dxa"/>
            <w:vMerge/>
            <w:shd w:val="clear" w:color="auto" w:fill="auto"/>
          </w:tcPr>
          <w:p w14:paraId="084F6457" w14:textId="77777777" w:rsidR="005F371D" w:rsidRPr="00EB2E98" w:rsidRDefault="005F371D" w:rsidP="005F371D"/>
        </w:tc>
        <w:tc>
          <w:tcPr>
            <w:tcW w:w="4320" w:type="dxa"/>
            <w:shd w:val="clear" w:color="auto" w:fill="auto"/>
          </w:tcPr>
          <w:p w14:paraId="68C90DB5" w14:textId="77777777" w:rsidR="005F371D" w:rsidRPr="00EB2E98" w:rsidRDefault="005F371D" w:rsidP="005F371D">
            <w:r w:rsidRPr="00EB2E98">
              <w:rPr>
                <w:rStyle w:val="SAPScreenElement"/>
              </w:rPr>
              <w:t>29-Final Status:</w:t>
            </w:r>
            <w:r w:rsidRPr="00EB2E98">
              <w:t xml:space="preserve"> enter as appropriate</w:t>
            </w:r>
          </w:p>
          <w:p w14:paraId="041FCA20" w14:textId="77777777" w:rsidR="005F371D" w:rsidRPr="00EB2E98" w:rsidRDefault="005F371D" w:rsidP="008E6001">
            <w:pPr>
              <w:pStyle w:val="SAPNoteHeading"/>
              <w:ind w:left="404"/>
            </w:pPr>
            <w:r w:rsidRPr="00EB2E98">
              <w:rPr>
                <w:noProof/>
              </w:rPr>
              <w:drawing>
                <wp:inline distT="0" distB="0" distL="0" distR="0" wp14:anchorId="1B9ADD82" wp14:editId="1F3097B3">
                  <wp:extent cx="228600" cy="228600"/>
                  <wp:effectExtent l="0" t="0" r="0" b="0"/>
                  <wp:docPr id="7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B2E98">
              <w:t> Note</w:t>
            </w:r>
          </w:p>
          <w:p w14:paraId="5299DA48" w14:textId="77777777" w:rsidR="005F371D" w:rsidRPr="00EB2E98" w:rsidRDefault="005F371D" w:rsidP="008E6001">
            <w:pPr>
              <w:ind w:left="404"/>
              <w:rPr>
                <w:rStyle w:val="SAPScreenElement"/>
                <w:rFonts w:ascii="BentonSans Book" w:hAnsi="BentonSans Book"/>
                <w:color w:val="auto"/>
                <w:sz w:val="22"/>
              </w:rPr>
            </w:pPr>
            <w:r w:rsidRPr="00EB2E98">
              <w:rPr>
                <w:rStyle w:val="SAPScreenElement"/>
                <w:rFonts w:ascii="BentonSans Book" w:hAnsi="BentonSans Book"/>
                <w:color w:val="auto"/>
              </w:rPr>
              <w:t>Status of an employee when he or she has fully recovered from the injury.</w:t>
            </w:r>
          </w:p>
        </w:tc>
        <w:tc>
          <w:tcPr>
            <w:tcW w:w="3420" w:type="dxa"/>
            <w:shd w:val="clear" w:color="auto" w:fill="auto"/>
          </w:tcPr>
          <w:p w14:paraId="7357DFE2" w14:textId="77777777" w:rsidR="005F371D" w:rsidRPr="00EB2E98" w:rsidRDefault="005F371D" w:rsidP="005F371D">
            <w:pPr>
              <w:rPr>
                <w:rFonts w:cs="Arial"/>
                <w:bCs/>
              </w:rPr>
            </w:pPr>
          </w:p>
        </w:tc>
        <w:tc>
          <w:tcPr>
            <w:tcW w:w="1264" w:type="dxa"/>
          </w:tcPr>
          <w:p w14:paraId="0D34D83E" w14:textId="77777777" w:rsidR="005F371D" w:rsidRPr="00EB2E98" w:rsidRDefault="005F371D" w:rsidP="005F371D">
            <w:pPr>
              <w:rPr>
                <w:rFonts w:cs="Arial"/>
                <w:bCs/>
              </w:rPr>
            </w:pPr>
          </w:p>
        </w:tc>
      </w:tr>
      <w:tr w:rsidR="005F371D" w:rsidRPr="00EB2E98" w14:paraId="32BB02CA" w14:textId="77777777" w:rsidTr="008E6001">
        <w:trPr>
          <w:trHeight w:val="357"/>
        </w:trPr>
        <w:tc>
          <w:tcPr>
            <w:tcW w:w="900" w:type="dxa"/>
            <w:vMerge/>
            <w:shd w:val="clear" w:color="auto" w:fill="auto"/>
          </w:tcPr>
          <w:p w14:paraId="3E9FBC16" w14:textId="77777777" w:rsidR="005F371D" w:rsidRPr="00EB2E98" w:rsidRDefault="005F371D" w:rsidP="005F371D"/>
        </w:tc>
        <w:tc>
          <w:tcPr>
            <w:tcW w:w="1498" w:type="dxa"/>
            <w:vMerge/>
            <w:shd w:val="clear" w:color="auto" w:fill="auto"/>
          </w:tcPr>
          <w:p w14:paraId="10FF7D60" w14:textId="77777777" w:rsidR="005F371D" w:rsidRPr="00EB2E98" w:rsidRDefault="005F371D" w:rsidP="005F371D">
            <w:pPr>
              <w:rPr>
                <w:rFonts w:cs="Arial"/>
                <w:b/>
                <w:bCs/>
              </w:rPr>
            </w:pPr>
          </w:p>
        </w:tc>
        <w:tc>
          <w:tcPr>
            <w:tcW w:w="2884" w:type="dxa"/>
            <w:vMerge/>
            <w:shd w:val="clear" w:color="auto" w:fill="auto"/>
          </w:tcPr>
          <w:p w14:paraId="34797623" w14:textId="77777777" w:rsidR="005F371D" w:rsidRPr="00EB2E98" w:rsidRDefault="005F371D" w:rsidP="005F371D"/>
        </w:tc>
        <w:tc>
          <w:tcPr>
            <w:tcW w:w="4320" w:type="dxa"/>
            <w:shd w:val="clear" w:color="auto" w:fill="auto"/>
          </w:tcPr>
          <w:p w14:paraId="32B5E146" w14:textId="77777777" w:rsidR="005F371D" w:rsidRPr="00EB2E98" w:rsidRDefault="005F371D" w:rsidP="005F371D">
            <w:pPr>
              <w:rPr>
                <w:rStyle w:val="SAPScreenElement"/>
              </w:rPr>
            </w:pPr>
            <w:r w:rsidRPr="00EB2E98">
              <w:rPr>
                <w:rStyle w:val="SAPScreenElement"/>
              </w:rPr>
              <w:t>29-Final Status Contd.:</w:t>
            </w:r>
            <w:r w:rsidRPr="00EB2E98">
              <w:t xml:space="preserve"> enter patient status at final date of treatment</w:t>
            </w:r>
          </w:p>
        </w:tc>
        <w:tc>
          <w:tcPr>
            <w:tcW w:w="3420" w:type="dxa"/>
            <w:shd w:val="clear" w:color="auto" w:fill="auto"/>
          </w:tcPr>
          <w:p w14:paraId="06901BFD" w14:textId="77777777" w:rsidR="005F371D" w:rsidRPr="00EB2E98" w:rsidRDefault="005F371D" w:rsidP="005F371D">
            <w:pPr>
              <w:rPr>
                <w:rFonts w:cs="Arial"/>
                <w:bCs/>
              </w:rPr>
            </w:pPr>
          </w:p>
        </w:tc>
        <w:tc>
          <w:tcPr>
            <w:tcW w:w="1264" w:type="dxa"/>
          </w:tcPr>
          <w:p w14:paraId="618E7F6A" w14:textId="77777777" w:rsidR="005F371D" w:rsidRPr="00EB2E98" w:rsidRDefault="005F371D" w:rsidP="005F371D">
            <w:pPr>
              <w:rPr>
                <w:rFonts w:cs="Arial"/>
                <w:bCs/>
              </w:rPr>
            </w:pPr>
          </w:p>
        </w:tc>
      </w:tr>
      <w:tr w:rsidR="005F371D" w:rsidRPr="00EB2E98" w14:paraId="4BA77756" w14:textId="77777777" w:rsidTr="008E6001">
        <w:trPr>
          <w:trHeight w:val="357"/>
        </w:trPr>
        <w:tc>
          <w:tcPr>
            <w:tcW w:w="900" w:type="dxa"/>
            <w:shd w:val="clear" w:color="auto" w:fill="auto"/>
          </w:tcPr>
          <w:p w14:paraId="4B66CDD5" w14:textId="77777777" w:rsidR="005F371D" w:rsidRPr="00EB2E98" w:rsidRDefault="005F371D" w:rsidP="005F371D">
            <w:r w:rsidRPr="00EB2E98">
              <w:t>8</w:t>
            </w:r>
          </w:p>
        </w:tc>
        <w:tc>
          <w:tcPr>
            <w:tcW w:w="1498" w:type="dxa"/>
            <w:shd w:val="clear" w:color="auto" w:fill="auto"/>
          </w:tcPr>
          <w:p w14:paraId="41F34509" w14:textId="77777777" w:rsidR="005F371D" w:rsidRPr="00EB2E98" w:rsidRDefault="005F371D" w:rsidP="005F371D">
            <w:pPr>
              <w:rPr>
                <w:rStyle w:val="SAPEmphasis"/>
              </w:rPr>
            </w:pPr>
            <w:r w:rsidRPr="00EB2E98">
              <w:rPr>
                <w:rStyle w:val="SAPEmphasis"/>
              </w:rPr>
              <w:t>Save Occupational Hazards Data</w:t>
            </w:r>
          </w:p>
        </w:tc>
        <w:tc>
          <w:tcPr>
            <w:tcW w:w="2884" w:type="dxa"/>
            <w:shd w:val="clear" w:color="auto" w:fill="auto"/>
          </w:tcPr>
          <w:p w14:paraId="2CAC5040" w14:textId="77777777" w:rsidR="005F371D" w:rsidRPr="00EB2E98" w:rsidRDefault="005F371D" w:rsidP="005F371D">
            <w:r w:rsidRPr="00EB2E98">
              <w:t xml:space="preserve">Choose the </w:t>
            </w:r>
            <w:r w:rsidRPr="00EB2E98">
              <w:rPr>
                <w:rStyle w:val="SAPScreenElement"/>
              </w:rPr>
              <w:t>Save</w:t>
            </w:r>
            <w:r w:rsidRPr="00EB2E98">
              <w:t xml:space="preserve"> button.</w:t>
            </w:r>
          </w:p>
        </w:tc>
        <w:tc>
          <w:tcPr>
            <w:tcW w:w="4320" w:type="dxa"/>
            <w:shd w:val="clear" w:color="auto" w:fill="auto"/>
          </w:tcPr>
          <w:p w14:paraId="698F62E4" w14:textId="77777777" w:rsidR="005F371D" w:rsidRPr="00EB2E98" w:rsidRDefault="005F371D" w:rsidP="005F371D">
            <w:pPr>
              <w:rPr>
                <w:rStyle w:val="SAPScreenElement"/>
              </w:rPr>
            </w:pPr>
          </w:p>
        </w:tc>
        <w:tc>
          <w:tcPr>
            <w:tcW w:w="3420" w:type="dxa"/>
            <w:shd w:val="clear" w:color="auto" w:fill="auto"/>
          </w:tcPr>
          <w:p w14:paraId="3CD1B525" w14:textId="77777777" w:rsidR="005F371D" w:rsidRPr="00EB2E98" w:rsidRDefault="005F371D" w:rsidP="005F371D">
            <w:pPr>
              <w:rPr>
                <w:rFonts w:cs="Arial"/>
                <w:bCs/>
              </w:rPr>
            </w:pPr>
            <w:r w:rsidRPr="00EB2E98">
              <w:rPr>
                <w:rFonts w:cs="Arial"/>
                <w:bCs/>
              </w:rPr>
              <w:t>A system message about data saving is generated.</w:t>
            </w:r>
          </w:p>
        </w:tc>
        <w:tc>
          <w:tcPr>
            <w:tcW w:w="1264" w:type="dxa"/>
          </w:tcPr>
          <w:p w14:paraId="541F30FF" w14:textId="77777777" w:rsidR="005F371D" w:rsidRPr="00EB2E98" w:rsidRDefault="005F371D" w:rsidP="005F371D">
            <w:pPr>
              <w:rPr>
                <w:rFonts w:cs="Arial"/>
                <w:bCs/>
              </w:rPr>
            </w:pPr>
          </w:p>
        </w:tc>
      </w:tr>
      <w:tr w:rsidR="005F371D" w:rsidRPr="00EB2E98" w14:paraId="0246AE46" w14:textId="77777777" w:rsidTr="008E6001">
        <w:trPr>
          <w:trHeight w:val="357"/>
        </w:trPr>
        <w:tc>
          <w:tcPr>
            <w:tcW w:w="900" w:type="dxa"/>
            <w:shd w:val="clear" w:color="auto" w:fill="auto"/>
          </w:tcPr>
          <w:p w14:paraId="7299E9C4" w14:textId="77777777" w:rsidR="005F371D" w:rsidRPr="00EB2E98" w:rsidRDefault="005F371D" w:rsidP="005F371D">
            <w:r w:rsidRPr="00EB2E98">
              <w:t>9</w:t>
            </w:r>
          </w:p>
        </w:tc>
        <w:tc>
          <w:tcPr>
            <w:tcW w:w="1498" w:type="dxa"/>
            <w:shd w:val="clear" w:color="auto" w:fill="auto"/>
          </w:tcPr>
          <w:p w14:paraId="15AA0801" w14:textId="77777777" w:rsidR="005F371D" w:rsidRPr="00EB2E98" w:rsidRDefault="005F371D" w:rsidP="005F371D">
            <w:pPr>
              <w:rPr>
                <w:rStyle w:val="SAPEmphasis"/>
              </w:rPr>
            </w:pPr>
            <w:r w:rsidRPr="00EB2E98">
              <w:rPr>
                <w:rStyle w:val="SAPEmphasis"/>
              </w:rPr>
              <w:t>Generate and Send GOSI Form 10</w:t>
            </w:r>
          </w:p>
        </w:tc>
        <w:tc>
          <w:tcPr>
            <w:tcW w:w="2884" w:type="dxa"/>
            <w:shd w:val="clear" w:color="auto" w:fill="auto"/>
          </w:tcPr>
          <w:p w14:paraId="3701D552" w14:textId="77777777" w:rsidR="005F371D" w:rsidRPr="00EB2E98" w:rsidRDefault="005F371D" w:rsidP="005F371D">
            <w:r w:rsidRPr="00EB2E98">
              <w:t xml:space="preserve">Click on the </w:t>
            </w:r>
            <w:r w:rsidRPr="00EB2E98">
              <w:rPr>
                <w:rStyle w:val="SAPScreenElement"/>
              </w:rPr>
              <w:t>Further Options</w:t>
            </w:r>
            <w:r w:rsidRPr="00EB2E98">
              <w:t xml:space="preserve"> link on top of the form and select </w:t>
            </w:r>
            <w:r w:rsidRPr="00EB2E98">
              <w:rPr>
                <w:rStyle w:val="SAPScreenElement"/>
              </w:rPr>
              <w:t>GOSI Form 10</w:t>
            </w:r>
            <w:r w:rsidRPr="00EB2E98">
              <w:t>. Print the form and submit it to the GOSI office to notify the office of the occupational hazard case.</w:t>
            </w:r>
          </w:p>
          <w:p w14:paraId="5C618527" w14:textId="77777777" w:rsidR="005F371D" w:rsidRPr="00EB2E98" w:rsidRDefault="005F371D" w:rsidP="008E6001">
            <w:pPr>
              <w:pStyle w:val="SAPNoteHeading"/>
              <w:ind w:left="166"/>
            </w:pPr>
            <w:r w:rsidRPr="00EB2E98">
              <w:rPr>
                <w:noProof/>
              </w:rPr>
              <w:drawing>
                <wp:inline distT="0" distB="0" distL="0" distR="0" wp14:anchorId="26386ED8" wp14:editId="5E010C83">
                  <wp:extent cx="228600" cy="228600"/>
                  <wp:effectExtent l="0" t="0" r="0" b="0"/>
                  <wp:docPr id="8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B2E98">
              <w:t> Note</w:t>
            </w:r>
          </w:p>
          <w:p w14:paraId="243E0542" w14:textId="77777777" w:rsidR="005F371D" w:rsidRPr="00EB2E98" w:rsidRDefault="005F371D" w:rsidP="008E6001">
            <w:pPr>
              <w:ind w:left="166"/>
            </w:pPr>
            <w:r w:rsidRPr="00EB2E98">
              <w:t xml:space="preserve">All fields that start with a numeric ID (for example, </w:t>
            </w:r>
            <w:r w:rsidRPr="00EB2E98">
              <w:rPr>
                <w:rStyle w:val="SAPScreenElement"/>
              </w:rPr>
              <w:t>6-Accident Time</w:t>
            </w:r>
            <w:r w:rsidRPr="00EB2E98">
              <w:t>) feed data to GOSI Form 10. The number in the field name corresponds to the row number in the form.</w:t>
            </w:r>
          </w:p>
        </w:tc>
        <w:tc>
          <w:tcPr>
            <w:tcW w:w="4320" w:type="dxa"/>
            <w:shd w:val="clear" w:color="auto" w:fill="auto"/>
          </w:tcPr>
          <w:p w14:paraId="7A5C7184" w14:textId="77777777" w:rsidR="005F371D" w:rsidRPr="00EB2E98" w:rsidRDefault="005F371D" w:rsidP="005F371D">
            <w:pPr>
              <w:rPr>
                <w:rStyle w:val="SAPScreenElement"/>
              </w:rPr>
            </w:pPr>
          </w:p>
        </w:tc>
        <w:tc>
          <w:tcPr>
            <w:tcW w:w="3420" w:type="dxa"/>
            <w:shd w:val="clear" w:color="auto" w:fill="auto"/>
          </w:tcPr>
          <w:p w14:paraId="477BCC2A" w14:textId="77777777" w:rsidR="005F371D" w:rsidRPr="00EB2E98" w:rsidRDefault="005F371D" w:rsidP="005F371D">
            <w:pPr>
              <w:rPr>
                <w:rFonts w:cs="Arial"/>
                <w:bCs/>
              </w:rPr>
            </w:pPr>
            <w:r w:rsidRPr="00EB2E98">
              <w:t>GOSI reviews the submitted form and proposes an applicable compensation for the affected employee.</w:t>
            </w:r>
          </w:p>
        </w:tc>
        <w:tc>
          <w:tcPr>
            <w:tcW w:w="1264" w:type="dxa"/>
          </w:tcPr>
          <w:p w14:paraId="735440CB" w14:textId="77777777" w:rsidR="005F371D" w:rsidRPr="00EB2E98" w:rsidRDefault="005F371D" w:rsidP="005F371D">
            <w:pPr>
              <w:rPr>
                <w:rFonts w:cs="Arial"/>
                <w:bCs/>
              </w:rPr>
            </w:pPr>
          </w:p>
        </w:tc>
      </w:tr>
      <w:tr w:rsidR="005F371D" w:rsidRPr="00EB2E98" w14:paraId="43DEEAFE" w14:textId="77777777" w:rsidTr="008E6001">
        <w:trPr>
          <w:trHeight w:val="357"/>
        </w:trPr>
        <w:tc>
          <w:tcPr>
            <w:tcW w:w="900" w:type="dxa"/>
            <w:vMerge w:val="restart"/>
            <w:shd w:val="clear" w:color="auto" w:fill="auto"/>
          </w:tcPr>
          <w:p w14:paraId="6C987716" w14:textId="77777777" w:rsidR="005F371D" w:rsidRPr="00EB2E98" w:rsidRDefault="005F371D" w:rsidP="005F371D">
            <w:r w:rsidRPr="00EB2E98">
              <w:t>10</w:t>
            </w:r>
          </w:p>
        </w:tc>
        <w:tc>
          <w:tcPr>
            <w:tcW w:w="1498" w:type="dxa"/>
            <w:vMerge w:val="restart"/>
            <w:shd w:val="clear" w:color="auto" w:fill="auto"/>
          </w:tcPr>
          <w:p w14:paraId="301D8806" w14:textId="77777777" w:rsidR="005F371D" w:rsidRPr="00EB2E98" w:rsidRDefault="005F371D" w:rsidP="005F371D">
            <w:pPr>
              <w:rPr>
                <w:rFonts w:cs="Arial"/>
                <w:b/>
                <w:bCs/>
              </w:rPr>
            </w:pPr>
            <w:r w:rsidRPr="00EB2E98">
              <w:rPr>
                <w:rStyle w:val="SAPEmphasis"/>
              </w:rPr>
              <w:t>Maintain Compensation Data for Employee on Occupational Hazard Leave</w:t>
            </w:r>
          </w:p>
        </w:tc>
        <w:tc>
          <w:tcPr>
            <w:tcW w:w="2884" w:type="dxa"/>
            <w:shd w:val="clear" w:color="auto" w:fill="auto"/>
          </w:tcPr>
          <w:p w14:paraId="77F8107D" w14:textId="77777777" w:rsidR="005F371D" w:rsidRPr="00EB2E98" w:rsidRDefault="005F371D" w:rsidP="005F371D">
            <w:r w:rsidRPr="00EB2E98">
              <w:t xml:space="preserve">After the GOSI office has reviewed the Form 10 and has proposed an applicable compensation, enter this compensation data into the system. Select the employee, and go to his/her </w:t>
            </w:r>
            <w:r w:rsidRPr="00EB2E98">
              <w:rPr>
                <w:rStyle w:val="SAPScreenElement"/>
              </w:rPr>
              <w:t>Payroll Information</w:t>
            </w:r>
            <w:r w:rsidRPr="00EB2E98">
              <w:t xml:space="preserve"> subsection. In the </w:t>
            </w:r>
            <w:r w:rsidRPr="00EB2E98">
              <w:rPr>
                <w:rStyle w:val="SAPScreenElement"/>
              </w:rPr>
              <w:t xml:space="preserve">Social Insurance </w:t>
            </w:r>
            <w:r w:rsidRPr="00EB2E98">
              <w:t xml:space="preserve">block, select the </w:t>
            </w:r>
            <w:r w:rsidRPr="00EB2E98">
              <w:rPr>
                <w:rStyle w:val="SAPScreenElement"/>
              </w:rPr>
              <w:t xml:space="preserve">Occupational Hazards </w:t>
            </w:r>
            <w:r w:rsidRPr="00EB2E98">
              <w:t>link.</w:t>
            </w:r>
          </w:p>
        </w:tc>
        <w:tc>
          <w:tcPr>
            <w:tcW w:w="4320" w:type="dxa"/>
            <w:shd w:val="clear" w:color="auto" w:fill="auto"/>
          </w:tcPr>
          <w:p w14:paraId="029D821A" w14:textId="77777777" w:rsidR="005F371D" w:rsidRPr="00EB2E98" w:rsidRDefault="005F371D" w:rsidP="005F371D">
            <w:pPr>
              <w:rPr>
                <w:rStyle w:val="SAPScreenElement"/>
              </w:rPr>
            </w:pPr>
          </w:p>
        </w:tc>
        <w:tc>
          <w:tcPr>
            <w:tcW w:w="3420" w:type="dxa"/>
            <w:shd w:val="clear" w:color="auto" w:fill="auto"/>
          </w:tcPr>
          <w:p w14:paraId="6F94C821" w14:textId="77777777" w:rsidR="005F371D" w:rsidRPr="00EB2E98" w:rsidRDefault="005F371D" w:rsidP="005F371D">
            <w:pPr>
              <w:rPr>
                <w:rFonts w:cs="Arial"/>
                <w:bCs/>
              </w:rPr>
            </w:pPr>
            <w:r w:rsidRPr="00EB2E98">
              <w:t>You are linked to the embedded form containing a table with the already existing occupational hazard record.</w:t>
            </w:r>
          </w:p>
        </w:tc>
        <w:tc>
          <w:tcPr>
            <w:tcW w:w="1264" w:type="dxa"/>
          </w:tcPr>
          <w:p w14:paraId="39CE8C08" w14:textId="77777777" w:rsidR="005F371D" w:rsidRPr="00EB2E98" w:rsidRDefault="005F371D" w:rsidP="005F371D">
            <w:pPr>
              <w:rPr>
                <w:rFonts w:cs="Arial"/>
                <w:bCs/>
              </w:rPr>
            </w:pPr>
          </w:p>
        </w:tc>
      </w:tr>
      <w:tr w:rsidR="005F371D" w:rsidRPr="00EB2E98" w14:paraId="6C418410" w14:textId="77777777" w:rsidTr="008E6001">
        <w:trPr>
          <w:trHeight w:val="357"/>
        </w:trPr>
        <w:tc>
          <w:tcPr>
            <w:tcW w:w="900" w:type="dxa"/>
            <w:vMerge/>
            <w:shd w:val="clear" w:color="auto" w:fill="auto"/>
          </w:tcPr>
          <w:p w14:paraId="59E9F52D" w14:textId="77777777" w:rsidR="005F371D" w:rsidRPr="00EB2E98" w:rsidRDefault="005F371D" w:rsidP="005F371D"/>
        </w:tc>
        <w:tc>
          <w:tcPr>
            <w:tcW w:w="1498" w:type="dxa"/>
            <w:vMerge/>
            <w:shd w:val="clear" w:color="auto" w:fill="auto"/>
          </w:tcPr>
          <w:p w14:paraId="7F6FB68E" w14:textId="77777777" w:rsidR="005F371D" w:rsidRPr="00EB2E98" w:rsidRDefault="005F371D" w:rsidP="005F371D">
            <w:pPr>
              <w:rPr>
                <w:rFonts w:cs="Arial"/>
                <w:b/>
                <w:bCs/>
              </w:rPr>
            </w:pPr>
          </w:p>
        </w:tc>
        <w:tc>
          <w:tcPr>
            <w:tcW w:w="2884" w:type="dxa"/>
            <w:shd w:val="clear" w:color="auto" w:fill="auto"/>
          </w:tcPr>
          <w:p w14:paraId="7BBB6569" w14:textId="77777777" w:rsidR="005F371D" w:rsidRPr="00EB2E98" w:rsidRDefault="005F371D" w:rsidP="005F371D">
            <w:r w:rsidRPr="00EB2E98">
              <w:rPr>
                <w:rFonts w:cs="Arial"/>
                <w:bCs/>
              </w:rPr>
              <w:t xml:space="preserve">Select the </w:t>
            </w:r>
            <w:r w:rsidRPr="00EB2E98">
              <w:rPr>
                <w:rStyle w:val="SAPScreenElement"/>
              </w:rPr>
              <w:t>Pencil</w:t>
            </w:r>
            <w:r w:rsidRPr="00EB2E98">
              <w:t xml:space="preserve"> icon next to the </w:t>
            </w:r>
            <w:r w:rsidRPr="00EB2E98">
              <w:rPr>
                <w:rFonts w:cs="Arial"/>
                <w:bCs/>
              </w:rPr>
              <w:t>appropriate occupational hazard record</w:t>
            </w:r>
            <w:r w:rsidRPr="00EB2E98">
              <w:t>.</w:t>
            </w:r>
          </w:p>
        </w:tc>
        <w:tc>
          <w:tcPr>
            <w:tcW w:w="4320" w:type="dxa"/>
            <w:shd w:val="clear" w:color="auto" w:fill="auto"/>
          </w:tcPr>
          <w:p w14:paraId="5F2E68D9" w14:textId="77777777" w:rsidR="005F371D" w:rsidRPr="00EB2E98" w:rsidRDefault="005F371D" w:rsidP="005F371D">
            <w:pPr>
              <w:rPr>
                <w:rStyle w:val="SAPScreenElement"/>
              </w:rPr>
            </w:pPr>
          </w:p>
        </w:tc>
        <w:tc>
          <w:tcPr>
            <w:tcW w:w="3420" w:type="dxa"/>
            <w:shd w:val="clear" w:color="auto" w:fill="auto"/>
          </w:tcPr>
          <w:p w14:paraId="127948D7" w14:textId="77777777" w:rsidR="005F371D" w:rsidRPr="00EB2E98" w:rsidRDefault="005F371D" w:rsidP="005F371D">
            <w:r w:rsidRPr="00EB2E98">
              <w:t>The fields of the form become editable.</w:t>
            </w:r>
          </w:p>
        </w:tc>
        <w:tc>
          <w:tcPr>
            <w:tcW w:w="1264" w:type="dxa"/>
          </w:tcPr>
          <w:p w14:paraId="51EC2B2F" w14:textId="77777777" w:rsidR="005F371D" w:rsidRPr="00EB2E98" w:rsidRDefault="005F371D" w:rsidP="005F371D">
            <w:pPr>
              <w:rPr>
                <w:rFonts w:cs="Arial"/>
                <w:bCs/>
              </w:rPr>
            </w:pPr>
          </w:p>
        </w:tc>
      </w:tr>
      <w:tr w:rsidR="005F371D" w:rsidRPr="00EB2E98" w14:paraId="6CBA06B3" w14:textId="77777777" w:rsidTr="008E6001">
        <w:trPr>
          <w:trHeight w:val="357"/>
        </w:trPr>
        <w:tc>
          <w:tcPr>
            <w:tcW w:w="900" w:type="dxa"/>
            <w:vMerge/>
            <w:shd w:val="clear" w:color="auto" w:fill="auto"/>
          </w:tcPr>
          <w:p w14:paraId="2874396C" w14:textId="77777777" w:rsidR="005F371D" w:rsidRPr="00EB2E98" w:rsidRDefault="005F371D" w:rsidP="005F371D"/>
        </w:tc>
        <w:tc>
          <w:tcPr>
            <w:tcW w:w="1498" w:type="dxa"/>
            <w:vMerge/>
            <w:shd w:val="clear" w:color="auto" w:fill="auto"/>
          </w:tcPr>
          <w:p w14:paraId="0DCBB563" w14:textId="77777777" w:rsidR="005F371D" w:rsidRPr="00EB2E98" w:rsidRDefault="005F371D" w:rsidP="005F371D">
            <w:pPr>
              <w:rPr>
                <w:rFonts w:cs="Arial"/>
                <w:b/>
                <w:bCs/>
              </w:rPr>
            </w:pPr>
          </w:p>
        </w:tc>
        <w:tc>
          <w:tcPr>
            <w:tcW w:w="2884" w:type="dxa"/>
            <w:vMerge w:val="restart"/>
            <w:shd w:val="clear" w:color="auto" w:fill="auto"/>
          </w:tcPr>
          <w:p w14:paraId="5AFA3F93" w14:textId="77777777" w:rsidR="005F371D" w:rsidRPr="00EB2E98" w:rsidRDefault="005F371D" w:rsidP="005F371D">
            <w:pPr>
              <w:rPr>
                <w:rFonts w:cs="Arial"/>
                <w:bCs/>
              </w:rPr>
            </w:pPr>
            <w:r w:rsidRPr="00EB2E98">
              <w:t xml:space="preserve">Go to the </w:t>
            </w:r>
            <w:r w:rsidRPr="00EB2E98">
              <w:rPr>
                <w:rStyle w:val="SAPScreenElement"/>
              </w:rPr>
              <w:t xml:space="preserve">Compensation </w:t>
            </w:r>
            <w:r w:rsidRPr="00EB2E98">
              <w:t xml:space="preserve">section. </w:t>
            </w:r>
            <w:r w:rsidRPr="00EB2E98">
              <w:rPr>
                <w:rFonts w:cs="Arial"/>
                <w:bCs/>
              </w:rPr>
              <w:t xml:space="preserve">in the </w:t>
            </w:r>
            <w:r w:rsidRPr="00EB2E98">
              <w:rPr>
                <w:rStyle w:val="SAPScreenElement"/>
              </w:rPr>
              <w:t xml:space="preserve">Compensation </w:t>
            </w:r>
            <w:r w:rsidRPr="00EB2E98">
              <w:rPr>
                <w:rFonts w:cs="Arial"/>
                <w:bCs/>
              </w:rPr>
              <w:t xml:space="preserve">part of the </w:t>
            </w:r>
            <w:r w:rsidRPr="00EB2E98">
              <w:t>section enter data as appropriate</w:t>
            </w:r>
            <w:r w:rsidRPr="00EB2E98">
              <w:rPr>
                <w:rFonts w:cs="Arial"/>
                <w:bCs/>
              </w:rPr>
              <w:t>:</w:t>
            </w:r>
          </w:p>
        </w:tc>
        <w:tc>
          <w:tcPr>
            <w:tcW w:w="4320" w:type="dxa"/>
            <w:shd w:val="clear" w:color="auto" w:fill="auto"/>
          </w:tcPr>
          <w:p w14:paraId="4D65D579" w14:textId="77777777" w:rsidR="005F371D" w:rsidRPr="00EB2E98" w:rsidRDefault="005F371D" w:rsidP="005F371D">
            <w:r w:rsidRPr="00EB2E98">
              <w:rPr>
                <w:rStyle w:val="SAPScreenElement"/>
              </w:rPr>
              <w:t>13-Date of Stop Pay:</w:t>
            </w:r>
            <w:r w:rsidRPr="00EB2E98">
              <w:rPr>
                <w:i/>
              </w:rPr>
              <w:t xml:space="preserve"> </w:t>
            </w:r>
            <w:r w:rsidRPr="00EB2E98">
              <w:t xml:space="preserve">select same date as in </w:t>
            </w:r>
            <w:r w:rsidRPr="00EB2E98">
              <w:rPr>
                <w:rStyle w:val="SAPScreenElement"/>
              </w:rPr>
              <w:t>Valid From</w:t>
            </w:r>
            <w:r w:rsidRPr="00EB2E98">
              <w:t xml:space="preserve"> field</w:t>
            </w:r>
          </w:p>
          <w:p w14:paraId="56BB7273" w14:textId="77777777" w:rsidR="005F371D" w:rsidRPr="00EB2E98" w:rsidRDefault="005F371D" w:rsidP="008E6001">
            <w:pPr>
              <w:pStyle w:val="SAPNoteHeading"/>
              <w:ind w:left="404"/>
            </w:pPr>
            <w:r w:rsidRPr="00EB2E98">
              <w:rPr>
                <w:noProof/>
              </w:rPr>
              <w:drawing>
                <wp:inline distT="0" distB="0" distL="0" distR="0" wp14:anchorId="6949F8B2" wp14:editId="55D6AF36">
                  <wp:extent cx="228600" cy="228600"/>
                  <wp:effectExtent l="0" t="0" r="0" b="0"/>
                  <wp:docPr id="7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B2E98">
              <w:t> Note</w:t>
            </w:r>
          </w:p>
          <w:p w14:paraId="70228A67" w14:textId="77777777" w:rsidR="005F371D" w:rsidRPr="00EB2E98" w:rsidRDefault="005F371D" w:rsidP="008E6001">
            <w:pPr>
              <w:ind w:left="404"/>
              <w:rPr>
                <w:i/>
              </w:rPr>
            </w:pPr>
            <w:r w:rsidRPr="00EB2E98">
              <w:t>Date as of when the salary payment to the employee is stopped.</w:t>
            </w:r>
          </w:p>
        </w:tc>
        <w:tc>
          <w:tcPr>
            <w:tcW w:w="3420" w:type="dxa"/>
            <w:shd w:val="clear" w:color="auto" w:fill="auto"/>
          </w:tcPr>
          <w:p w14:paraId="78248F72" w14:textId="77777777" w:rsidR="005F371D" w:rsidRPr="00EB2E98" w:rsidRDefault="005F371D" w:rsidP="005F371D">
            <w:pPr>
              <w:rPr>
                <w:rFonts w:cs="Arial"/>
                <w:bCs/>
              </w:rPr>
            </w:pPr>
          </w:p>
        </w:tc>
        <w:tc>
          <w:tcPr>
            <w:tcW w:w="1264" w:type="dxa"/>
          </w:tcPr>
          <w:p w14:paraId="2D9FF656" w14:textId="77777777" w:rsidR="005F371D" w:rsidRPr="00EB2E98" w:rsidRDefault="005F371D" w:rsidP="005F371D">
            <w:pPr>
              <w:rPr>
                <w:rFonts w:cs="Arial"/>
                <w:bCs/>
              </w:rPr>
            </w:pPr>
          </w:p>
        </w:tc>
      </w:tr>
      <w:tr w:rsidR="005F371D" w:rsidRPr="00EB2E98" w14:paraId="6B34ABDB" w14:textId="77777777" w:rsidTr="008E6001">
        <w:trPr>
          <w:trHeight w:val="357"/>
        </w:trPr>
        <w:tc>
          <w:tcPr>
            <w:tcW w:w="900" w:type="dxa"/>
            <w:vMerge/>
            <w:shd w:val="clear" w:color="auto" w:fill="auto"/>
          </w:tcPr>
          <w:p w14:paraId="379FE97A" w14:textId="77777777" w:rsidR="005F371D" w:rsidRPr="00EB2E98" w:rsidRDefault="005F371D" w:rsidP="005F371D"/>
        </w:tc>
        <w:tc>
          <w:tcPr>
            <w:tcW w:w="1498" w:type="dxa"/>
            <w:vMerge/>
            <w:shd w:val="clear" w:color="auto" w:fill="auto"/>
          </w:tcPr>
          <w:p w14:paraId="0CCCCF41" w14:textId="77777777" w:rsidR="005F371D" w:rsidRPr="00EB2E98" w:rsidRDefault="005F371D" w:rsidP="005F371D">
            <w:pPr>
              <w:rPr>
                <w:rFonts w:cs="Arial"/>
                <w:b/>
                <w:bCs/>
              </w:rPr>
            </w:pPr>
          </w:p>
        </w:tc>
        <w:tc>
          <w:tcPr>
            <w:tcW w:w="2884" w:type="dxa"/>
            <w:vMerge/>
            <w:shd w:val="clear" w:color="auto" w:fill="auto"/>
          </w:tcPr>
          <w:p w14:paraId="2837B39A" w14:textId="77777777" w:rsidR="005F371D" w:rsidRPr="00EB2E98" w:rsidRDefault="005F371D" w:rsidP="005F371D"/>
        </w:tc>
        <w:tc>
          <w:tcPr>
            <w:tcW w:w="4320" w:type="dxa"/>
            <w:shd w:val="clear" w:color="auto" w:fill="auto"/>
          </w:tcPr>
          <w:p w14:paraId="7BF1DD41" w14:textId="77777777" w:rsidR="005F371D" w:rsidRPr="00EB2E98" w:rsidRDefault="005F371D" w:rsidP="005F371D">
            <w:pPr>
              <w:rPr>
                <w:i/>
              </w:rPr>
            </w:pPr>
            <w:r w:rsidRPr="00EB2E98">
              <w:rPr>
                <w:rStyle w:val="SAPScreenElement"/>
              </w:rPr>
              <w:t>Injury degree:</w:t>
            </w:r>
            <w:r w:rsidRPr="00EB2E98">
              <w:t xml:space="preserve"> check for example the</w:t>
            </w:r>
            <w:r w:rsidRPr="00EB2E98">
              <w:rPr>
                <w:rStyle w:val="SAPUserEntry"/>
                <w:color w:val="auto"/>
              </w:rPr>
              <w:t xml:space="preserve"> </w:t>
            </w:r>
            <w:r w:rsidRPr="00EB2E98">
              <w:rPr>
                <w:rStyle w:val="SAPUserEntry"/>
                <w:b w:val="0"/>
                <w:color w:val="auto"/>
              </w:rPr>
              <w:t>Temporary Disability</w:t>
            </w:r>
            <w:r w:rsidRPr="00EB2E98">
              <w:rPr>
                <w:rStyle w:val="SAPUserEntry"/>
                <w:color w:val="auto"/>
              </w:rPr>
              <w:t xml:space="preserve"> </w:t>
            </w:r>
            <w:r w:rsidRPr="00EB2E98">
              <w:t>radio button.</w:t>
            </w:r>
          </w:p>
        </w:tc>
        <w:tc>
          <w:tcPr>
            <w:tcW w:w="3420" w:type="dxa"/>
            <w:shd w:val="clear" w:color="auto" w:fill="auto"/>
          </w:tcPr>
          <w:p w14:paraId="08C1FD4E" w14:textId="77777777" w:rsidR="005F371D" w:rsidRPr="00EB2E98" w:rsidRDefault="005F371D" w:rsidP="005F371D">
            <w:r w:rsidRPr="00EB2E98">
              <w:t xml:space="preserve">Dependent on the value selected, different fields in the form become visible and editable. </w:t>
            </w:r>
          </w:p>
        </w:tc>
        <w:tc>
          <w:tcPr>
            <w:tcW w:w="1264" w:type="dxa"/>
          </w:tcPr>
          <w:p w14:paraId="151F4206" w14:textId="77777777" w:rsidR="005F371D" w:rsidRPr="00EB2E98" w:rsidRDefault="005F371D" w:rsidP="005F371D">
            <w:pPr>
              <w:rPr>
                <w:rFonts w:cs="Arial"/>
                <w:bCs/>
              </w:rPr>
            </w:pPr>
          </w:p>
        </w:tc>
      </w:tr>
      <w:tr w:rsidR="005F371D" w:rsidRPr="00EB2E98" w14:paraId="06094897" w14:textId="77777777" w:rsidTr="008E6001">
        <w:trPr>
          <w:trHeight w:val="357"/>
        </w:trPr>
        <w:tc>
          <w:tcPr>
            <w:tcW w:w="900" w:type="dxa"/>
            <w:vMerge/>
            <w:shd w:val="clear" w:color="auto" w:fill="auto"/>
          </w:tcPr>
          <w:p w14:paraId="5EB1DBEE" w14:textId="77777777" w:rsidR="005F371D" w:rsidRPr="00EB2E98" w:rsidRDefault="005F371D" w:rsidP="005F371D"/>
        </w:tc>
        <w:tc>
          <w:tcPr>
            <w:tcW w:w="1498" w:type="dxa"/>
            <w:vMerge/>
            <w:shd w:val="clear" w:color="auto" w:fill="auto"/>
          </w:tcPr>
          <w:p w14:paraId="684F1E89" w14:textId="77777777" w:rsidR="005F371D" w:rsidRPr="00EB2E98" w:rsidRDefault="005F371D" w:rsidP="005F371D">
            <w:pPr>
              <w:rPr>
                <w:rFonts w:cs="Arial"/>
                <w:b/>
                <w:bCs/>
              </w:rPr>
            </w:pPr>
          </w:p>
        </w:tc>
        <w:tc>
          <w:tcPr>
            <w:tcW w:w="2884" w:type="dxa"/>
            <w:vMerge/>
            <w:shd w:val="clear" w:color="auto" w:fill="auto"/>
          </w:tcPr>
          <w:p w14:paraId="3E536F3F" w14:textId="77777777" w:rsidR="005F371D" w:rsidRPr="00EB2E98" w:rsidRDefault="005F371D" w:rsidP="005F371D">
            <w:pPr>
              <w:rPr>
                <w:noProof/>
              </w:rPr>
            </w:pPr>
          </w:p>
        </w:tc>
        <w:tc>
          <w:tcPr>
            <w:tcW w:w="4320" w:type="dxa"/>
            <w:shd w:val="clear" w:color="auto" w:fill="auto"/>
          </w:tcPr>
          <w:p w14:paraId="21DF98EF" w14:textId="77777777" w:rsidR="005F371D" w:rsidRPr="00EB2E98" w:rsidRDefault="005F371D" w:rsidP="005F371D">
            <w:pPr>
              <w:rPr>
                <w:i/>
              </w:rPr>
            </w:pPr>
            <w:r w:rsidRPr="00EB2E98">
              <w:rPr>
                <w:rStyle w:val="SAPScreenElement"/>
              </w:rPr>
              <w:t>Compensation Model:</w:t>
            </w:r>
            <w:r w:rsidRPr="00EB2E98">
              <w:rPr>
                <w:i/>
              </w:rPr>
              <w:t xml:space="preserve"> </w:t>
            </w:r>
            <w:r w:rsidRPr="00EB2E98">
              <w:t>select from value help, for example</w:t>
            </w:r>
            <w:r w:rsidRPr="00EB2E98">
              <w:rPr>
                <w:rStyle w:val="SAPUserEntry"/>
              </w:rPr>
              <w:t xml:space="preserve"> T1</w:t>
            </w:r>
            <w:r w:rsidRPr="00EB2E98">
              <w:rPr>
                <w:b/>
              </w:rPr>
              <w:t xml:space="preserve"> </w:t>
            </w:r>
            <w:r w:rsidRPr="00EB2E98">
              <w:rPr>
                <w:rStyle w:val="SAPUserEntry"/>
              </w:rPr>
              <w:t>(Temporary Disability with 75% daily allowance)</w:t>
            </w:r>
          </w:p>
          <w:p w14:paraId="19FAC286" w14:textId="77777777" w:rsidR="005F371D" w:rsidRPr="00EB2E98" w:rsidRDefault="005F371D" w:rsidP="008E6001">
            <w:pPr>
              <w:pStyle w:val="SAPNoteHeading"/>
              <w:ind w:left="404"/>
            </w:pPr>
            <w:r w:rsidRPr="00EB2E98">
              <w:rPr>
                <w:noProof/>
              </w:rPr>
              <w:drawing>
                <wp:inline distT="0" distB="0" distL="0" distR="0" wp14:anchorId="280C8FB2" wp14:editId="04F17AC8">
                  <wp:extent cx="228600" cy="228600"/>
                  <wp:effectExtent l="0" t="0" r="0" b="0"/>
                  <wp:docPr id="8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B2E98">
              <w:t> Note</w:t>
            </w:r>
          </w:p>
          <w:p w14:paraId="44053CE9" w14:textId="77777777" w:rsidR="005F371D" w:rsidRPr="00EB2E98" w:rsidRDefault="005F371D" w:rsidP="008E6001">
            <w:pPr>
              <w:ind w:left="404"/>
              <w:rPr>
                <w:i/>
              </w:rPr>
            </w:pPr>
            <w:r w:rsidRPr="00EB2E98">
              <w:t xml:space="preserve">The compensation model for occupation hazard is defined by specifying an applicable employee group (age and injury degree), payment method (lump sum, monthly benefit, or daily allowance), and how the system calculates the compensation. The selectable values in the value help depend on the value chosen for the </w:t>
            </w:r>
            <w:r w:rsidRPr="00EB2E98">
              <w:rPr>
                <w:rStyle w:val="SAPScreenElement"/>
                <w:rFonts w:ascii="BentonSans Book" w:hAnsi="BentonSans Book"/>
                <w:color w:val="auto"/>
              </w:rPr>
              <w:t xml:space="preserve">field </w:t>
            </w:r>
            <w:r w:rsidRPr="00EB2E98">
              <w:rPr>
                <w:rStyle w:val="SAPScreenElement"/>
              </w:rPr>
              <w:t>Injury degree.</w:t>
            </w:r>
          </w:p>
        </w:tc>
        <w:tc>
          <w:tcPr>
            <w:tcW w:w="3420" w:type="dxa"/>
            <w:shd w:val="clear" w:color="auto" w:fill="auto"/>
          </w:tcPr>
          <w:p w14:paraId="17FE9342" w14:textId="77777777" w:rsidR="005F371D" w:rsidRPr="00EB2E98" w:rsidRDefault="005F371D" w:rsidP="005F371D">
            <w:pPr>
              <w:rPr>
                <w:rFonts w:cs="Arial"/>
                <w:bCs/>
              </w:rPr>
            </w:pPr>
            <w:r w:rsidRPr="00EB2E98">
              <w:rPr>
                <w:rFonts w:cs="Arial"/>
                <w:bCs/>
              </w:rPr>
              <w:t xml:space="preserve">Once you select a value, a system message is displayed on top of the form informing you that, if desired, you can set the </w:t>
            </w:r>
            <w:r w:rsidRPr="00EB2E98">
              <w:rPr>
                <w:rStyle w:val="SAPScreenElement"/>
              </w:rPr>
              <w:t>OH Case Status</w:t>
            </w:r>
            <w:r w:rsidRPr="00EB2E98">
              <w:rPr>
                <w:rFonts w:cs="Arial"/>
                <w:bCs/>
              </w:rPr>
              <w:t xml:space="preserve"> to</w:t>
            </w:r>
            <w:r w:rsidRPr="00EB2E98">
              <w:rPr>
                <w:rStyle w:val="SAPUserEntry"/>
              </w:rPr>
              <w:t xml:space="preserve"> Case closed</w:t>
            </w:r>
            <w:r w:rsidRPr="00EB2E98">
              <w:rPr>
                <w:rFonts w:cs="Arial"/>
                <w:bCs/>
              </w:rPr>
              <w:t>.</w:t>
            </w:r>
          </w:p>
          <w:p w14:paraId="4610D830" w14:textId="52CB2128" w:rsidR="005F371D" w:rsidRPr="00EB2E98" w:rsidRDefault="005F371D" w:rsidP="005F371D">
            <w:pPr>
              <w:rPr>
                <w:rFonts w:cs="Arial"/>
                <w:bCs/>
              </w:rPr>
            </w:pPr>
            <w:r w:rsidRPr="00EB2E98">
              <w:t>See also</w:t>
            </w:r>
            <w:r w:rsidR="008E6001">
              <w:t xml:space="preserve"> the</w:t>
            </w:r>
            <w:r w:rsidRPr="00EB2E98">
              <w:rPr>
                <w:rFonts w:cs="Arial"/>
                <w:bCs/>
              </w:rPr>
              <w:t xml:space="preserve"> </w:t>
            </w:r>
            <w:r w:rsidRPr="00EB2E98">
              <w:rPr>
                <w:noProof/>
              </w:rPr>
              <w:drawing>
                <wp:inline distT="0" distB="0" distL="0" distR="0" wp14:anchorId="3EFFF956" wp14:editId="7D0D384C">
                  <wp:extent cx="228600" cy="228600"/>
                  <wp:effectExtent l="0" t="0" r="0" b="0"/>
                  <wp:docPr id="8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B2E98">
              <w:rPr>
                <w:rFonts w:ascii="BentonSans Regular" w:hAnsi="BentonSans Regular"/>
                <w:color w:val="666666"/>
                <w:sz w:val="22"/>
              </w:rPr>
              <w:t>Note</w:t>
            </w:r>
            <w:r w:rsidRPr="00EB2E98">
              <w:rPr>
                <w:rFonts w:cs="Arial"/>
                <w:bCs/>
              </w:rPr>
              <w:t xml:space="preserve"> </w:t>
            </w:r>
            <w:r w:rsidRPr="00EB2E98">
              <w:t>below this table.</w:t>
            </w:r>
          </w:p>
        </w:tc>
        <w:tc>
          <w:tcPr>
            <w:tcW w:w="1264" w:type="dxa"/>
          </w:tcPr>
          <w:p w14:paraId="0F428587" w14:textId="77777777" w:rsidR="005F371D" w:rsidRPr="00EB2E98" w:rsidRDefault="005F371D" w:rsidP="005F371D">
            <w:pPr>
              <w:rPr>
                <w:rFonts w:cs="Arial"/>
                <w:bCs/>
              </w:rPr>
            </w:pPr>
          </w:p>
        </w:tc>
      </w:tr>
      <w:tr w:rsidR="005F371D" w:rsidRPr="00EB2E98" w14:paraId="0CB6D604" w14:textId="77777777" w:rsidTr="008E6001">
        <w:trPr>
          <w:trHeight w:val="357"/>
        </w:trPr>
        <w:tc>
          <w:tcPr>
            <w:tcW w:w="900" w:type="dxa"/>
            <w:vMerge/>
            <w:shd w:val="clear" w:color="auto" w:fill="auto"/>
          </w:tcPr>
          <w:p w14:paraId="2D327357" w14:textId="77777777" w:rsidR="005F371D" w:rsidRPr="00EB2E98" w:rsidRDefault="005F371D" w:rsidP="005F371D"/>
        </w:tc>
        <w:tc>
          <w:tcPr>
            <w:tcW w:w="1498" w:type="dxa"/>
            <w:vMerge/>
            <w:shd w:val="clear" w:color="auto" w:fill="auto"/>
          </w:tcPr>
          <w:p w14:paraId="037FAA13" w14:textId="77777777" w:rsidR="005F371D" w:rsidRPr="00EB2E98" w:rsidRDefault="005F371D" w:rsidP="005F371D">
            <w:pPr>
              <w:rPr>
                <w:rFonts w:cs="Arial"/>
                <w:b/>
                <w:bCs/>
              </w:rPr>
            </w:pPr>
          </w:p>
        </w:tc>
        <w:tc>
          <w:tcPr>
            <w:tcW w:w="2884" w:type="dxa"/>
            <w:vMerge/>
            <w:shd w:val="clear" w:color="auto" w:fill="auto"/>
          </w:tcPr>
          <w:p w14:paraId="53AC49BB" w14:textId="77777777" w:rsidR="005F371D" w:rsidRPr="00EB2E98" w:rsidRDefault="005F371D" w:rsidP="005F371D">
            <w:pPr>
              <w:rPr>
                <w:noProof/>
              </w:rPr>
            </w:pPr>
          </w:p>
        </w:tc>
        <w:tc>
          <w:tcPr>
            <w:tcW w:w="4320" w:type="dxa"/>
            <w:shd w:val="clear" w:color="auto" w:fill="auto"/>
          </w:tcPr>
          <w:p w14:paraId="139578EE" w14:textId="77777777" w:rsidR="005F371D" w:rsidRPr="00EB2E98" w:rsidRDefault="005F371D" w:rsidP="005F371D">
            <w:r w:rsidRPr="00EB2E98">
              <w:rPr>
                <w:rStyle w:val="SAPScreenElement"/>
              </w:rPr>
              <w:t>Daily Allowance Degree:</w:t>
            </w:r>
            <w:r w:rsidRPr="00EB2E98">
              <w:t xml:space="preserve"> filled automatically upon selecting the value for the</w:t>
            </w:r>
            <w:r w:rsidRPr="00EB2E98">
              <w:rPr>
                <w:i/>
              </w:rPr>
              <w:t xml:space="preserve"> </w:t>
            </w:r>
            <w:r w:rsidRPr="00EB2E98">
              <w:rPr>
                <w:rStyle w:val="SAPScreenElement"/>
              </w:rPr>
              <w:t>Compensation Model</w:t>
            </w:r>
            <w:r w:rsidRPr="00EB2E98">
              <w:t xml:space="preserve"> field</w:t>
            </w:r>
          </w:p>
          <w:p w14:paraId="684D0ED0" w14:textId="77777777" w:rsidR="005F371D" w:rsidRPr="00EB2E98" w:rsidRDefault="005F371D" w:rsidP="008E6001">
            <w:pPr>
              <w:pStyle w:val="SAPNoteHeading"/>
              <w:ind w:left="404"/>
            </w:pPr>
            <w:r w:rsidRPr="00EB2E98">
              <w:rPr>
                <w:noProof/>
              </w:rPr>
              <w:drawing>
                <wp:inline distT="0" distB="0" distL="0" distR="0" wp14:anchorId="7F35B690" wp14:editId="4AA9B55D">
                  <wp:extent cx="228600" cy="228600"/>
                  <wp:effectExtent l="0" t="0" r="0" b="0"/>
                  <wp:docPr id="8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B2E98">
              <w:t> Note</w:t>
            </w:r>
          </w:p>
          <w:p w14:paraId="6F3E1EEC" w14:textId="77777777" w:rsidR="005F371D" w:rsidRPr="00EB2E98" w:rsidRDefault="005F371D" w:rsidP="008E6001">
            <w:pPr>
              <w:ind w:left="404"/>
              <w:rPr>
                <w:i/>
              </w:rPr>
            </w:pPr>
            <w:r w:rsidRPr="00EB2E98">
              <w:t>In our example, this field is filled automatically with</w:t>
            </w:r>
            <w:r w:rsidRPr="00EB2E98">
              <w:rPr>
                <w:rStyle w:val="SAPUserEntry"/>
                <w:color w:val="auto"/>
              </w:rPr>
              <w:t xml:space="preserve"> 75</w:t>
            </w:r>
            <w:r w:rsidRPr="00EB2E98">
              <w:t>.</w:t>
            </w:r>
          </w:p>
        </w:tc>
        <w:tc>
          <w:tcPr>
            <w:tcW w:w="3420" w:type="dxa"/>
            <w:shd w:val="clear" w:color="auto" w:fill="auto"/>
          </w:tcPr>
          <w:p w14:paraId="3D352A03" w14:textId="77777777" w:rsidR="005F371D" w:rsidRPr="00EB2E98" w:rsidRDefault="005F371D" w:rsidP="005F371D">
            <w:pPr>
              <w:rPr>
                <w:rFonts w:cs="Arial"/>
                <w:bCs/>
              </w:rPr>
            </w:pPr>
          </w:p>
        </w:tc>
        <w:tc>
          <w:tcPr>
            <w:tcW w:w="1264" w:type="dxa"/>
          </w:tcPr>
          <w:p w14:paraId="3B998CAE" w14:textId="77777777" w:rsidR="005F371D" w:rsidRPr="00EB2E98" w:rsidRDefault="005F371D" w:rsidP="005F371D">
            <w:pPr>
              <w:rPr>
                <w:rFonts w:cs="Arial"/>
                <w:bCs/>
              </w:rPr>
            </w:pPr>
          </w:p>
        </w:tc>
      </w:tr>
      <w:tr w:rsidR="005F371D" w:rsidRPr="00EB2E98" w14:paraId="78966644" w14:textId="77777777" w:rsidTr="008E6001">
        <w:trPr>
          <w:trHeight w:val="357"/>
        </w:trPr>
        <w:tc>
          <w:tcPr>
            <w:tcW w:w="900" w:type="dxa"/>
            <w:vMerge/>
            <w:shd w:val="clear" w:color="auto" w:fill="auto"/>
          </w:tcPr>
          <w:p w14:paraId="5D3D1305" w14:textId="77777777" w:rsidR="005F371D" w:rsidRPr="00EB2E98" w:rsidRDefault="005F371D" w:rsidP="005F371D"/>
        </w:tc>
        <w:tc>
          <w:tcPr>
            <w:tcW w:w="1498" w:type="dxa"/>
            <w:vMerge/>
            <w:shd w:val="clear" w:color="auto" w:fill="auto"/>
          </w:tcPr>
          <w:p w14:paraId="0B0F902B" w14:textId="77777777" w:rsidR="005F371D" w:rsidRPr="00EB2E98" w:rsidRDefault="005F371D" w:rsidP="005F371D">
            <w:pPr>
              <w:rPr>
                <w:rFonts w:cs="Arial"/>
                <w:b/>
                <w:bCs/>
              </w:rPr>
            </w:pPr>
          </w:p>
        </w:tc>
        <w:tc>
          <w:tcPr>
            <w:tcW w:w="2884" w:type="dxa"/>
            <w:vMerge w:val="restart"/>
            <w:shd w:val="clear" w:color="auto" w:fill="auto"/>
          </w:tcPr>
          <w:p w14:paraId="6F1A83EE" w14:textId="77777777" w:rsidR="005F371D" w:rsidRPr="00EB2E98" w:rsidRDefault="005F371D" w:rsidP="005F371D">
            <w:pPr>
              <w:rPr>
                <w:rFonts w:cs="Arial"/>
                <w:bCs/>
              </w:rPr>
            </w:pPr>
            <w:r w:rsidRPr="00EB2E98">
              <w:rPr>
                <w:rFonts w:cs="Arial"/>
                <w:bCs/>
              </w:rPr>
              <w:t xml:space="preserve">Optionally, in the </w:t>
            </w:r>
            <w:r w:rsidRPr="00EB2E98">
              <w:rPr>
                <w:rStyle w:val="SAPScreenElement"/>
              </w:rPr>
              <w:t xml:space="preserve">Additional Compensation </w:t>
            </w:r>
            <w:r w:rsidRPr="00EB2E98">
              <w:rPr>
                <w:rFonts w:cs="Arial"/>
                <w:bCs/>
              </w:rPr>
              <w:t xml:space="preserve">part of the </w:t>
            </w:r>
            <w:r w:rsidRPr="00EB2E98">
              <w:t>section enter data as appropriate</w:t>
            </w:r>
            <w:r w:rsidRPr="00EB2E98">
              <w:rPr>
                <w:rFonts w:cs="Arial"/>
                <w:bCs/>
              </w:rPr>
              <w:t>:</w:t>
            </w:r>
          </w:p>
          <w:p w14:paraId="67443825" w14:textId="77777777" w:rsidR="005F371D" w:rsidRPr="00646861" w:rsidRDefault="005F371D" w:rsidP="00EB3D21">
            <w:pPr>
              <w:pStyle w:val="SAPNoteHeading"/>
              <w:ind w:left="262"/>
            </w:pPr>
            <w:r w:rsidRPr="00646861">
              <w:rPr>
                <w:noProof/>
              </w:rPr>
              <w:drawing>
                <wp:inline distT="0" distB="0" distL="0" distR="0" wp14:anchorId="6B9F7EC8" wp14:editId="60CFC23B">
                  <wp:extent cx="226060" cy="226060"/>
                  <wp:effectExtent l="0" t="0" r="0" b="0"/>
                  <wp:docPr id="3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646861">
              <w:t> Note</w:t>
            </w:r>
          </w:p>
          <w:p w14:paraId="3F2AD8DB" w14:textId="77777777" w:rsidR="005F371D" w:rsidRPr="00EB2E98" w:rsidRDefault="005F371D" w:rsidP="00EB3D21">
            <w:pPr>
              <w:pStyle w:val="ListContinue2"/>
              <w:ind w:left="262"/>
              <w:rPr>
                <w:noProof/>
              </w:rPr>
            </w:pPr>
            <w:r w:rsidRPr="00EB2E98">
              <w:rPr>
                <w:rStyle w:val="SAPScreenElement"/>
                <w:rFonts w:ascii="BentonSans Book" w:hAnsi="BentonSans Book"/>
                <w:color w:val="auto"/>
              </w:rPr>
              <w:t xml:space="preserve">This part of the form is visible only in case you have checked for field </w:t>
            </w:r>
            <w:r w:rsidRPr="00EB2E98">
              <w:rPr>
                <w:rStyle w:val="SAPScreenElement"/>
              </w:rPr>
              <w:t>Injury degree</w:t>
            </w:r>
            <w:r w:rsidRPr="00EB2E98">
              <w:rPr>
                <w:rStyle w:val="SAPScreenElement"/>
                <w:rFonts w:ascii="BentonSans Book" w:hAnsi="BentonSans Book"/>
                <w:color w:val="auto"/>
              </w:rPr>
              <w:t xml:space="preserve"> the </w:t>
            </w:r>
            <w:r w:rsidRPr="00EB2E98">
              <w:rPr>
                <w:rStyle w:val="SAPScreenElement"/>
              </w:rPr>
              <w:t>Temporary Disability</w:t>
            </w:r>
            <w:r w:rsidRPr="00EB2E98">
              <w:rPr>
                <w:rStyle w:val="SAPScreenElement"/>
                <w:rFonts w:ascii="BentonSans Book" w:hAnsi="BentonSans Book"/>
                <w:color w:val="auto"/>
              </w:rPr>
              <w:t xml:space="preserve"> radio button.</w:t>
            </w:r>
          </w:p>
        </w:tc>
        <w:tc>
          <w:tcPr>
            <w:tcW w:w="4320" w:type="dxa"/>
            <w:shd w:val="clear" w:color="auto" w:fill="auto"/>
          </w:tcPr>
          <w:p w14:paraId="69CE153C" w14:textId="77777777" w:rsidR="005F371D" w:rsidRPr="00EB2E98" w:rsidRDefault="005F371D" w:rsidP="005F371D">
            <w:pPr>
              <w:rPr>
                <w:i/>
              </w:rPr>
            </w:pPr>
            <w:r w:rsidRPr="00EB2E98">
              <w:rPr>
                <w:rStyle w:val="SAPScreenElement"/>
              </w:rPr>
              <w:t>Eligible</w:t>
            </w:r>
            <w:r w:rsidRPr="00EB2E98">
              <w:t>:</w:t>
            </w:r>
            <w:r w:rsidRPr="00EB2E98">
              <w:rPr>
                <w:i/>
              </w:rPr>
              <w:t xml:space="preserve"> </w:t>
            </w:r>
            <w:r w:rsidRPr="00EB2E98">
              <w:t>flag the checkbox in case the injured employee is eligible for additional compensation and the GOSI medical board has approved this compensation</w:t>
            </w:r>
          </w:p>
        </w:tc>
        <w:tc>
          <w:tcPr>
            <w:tcW w:w="3420" w:type="dxa"/>
            <w:shd w:val="clear" w:color="auto" w:fill="auto"/>
          </w:tcPr>
          <w:p w14:paraId="22118A2C" w14:textId="77777777" w:rsidR="005F371D" w:rsidRPr="00EB2E98" w:rsidRDefault="005F371D" w:rsidP="005F371D">
            <w:pPr>
              <w:rPr>
                <w:rFonts w:cs="Arial"/>
                <w:bCs/>
              </w:rPr>
            </w:pPr>
            <w:r w:rsidRPr="00EB2E98">
              <w:rPr>
                <w:rFonts w:cs="Arial"/>
                <w:bCs/>
              </w:rPr>
              <w:t xml:space="preserve">In case you flag the checkbox, the </w:t>
            </w:r>
            <w:r w:rsidRPr="00EB2E98">
              <w:rPr>
                <w:rStyle w:val="SAPScreenElement"/>
              </w:rPr>
              <w:t>OH Compensation</w:t>
            </w:r>
            <w:r w:rsidRPr="00EB2E98">
              <w:rPr>
                <w:rFonts w:cs="Arial"/>
                <w:bCs/>
              </w:rPr>
              <w:t xml:space="preserve"> (amount) field becomes editable.</w:t>
            </w:r>
          </w:p>
        </w:tc>
        <w:tc>
          <w:tcPr>
            <w:tcW w:w="1264" w:type="dxa"/>
          </w:tcPr>
          <w:p w14:paraId="15EE78A1" w14:textId="77777777" w:rsidR="005F371D" w:rsidRPr="00EB2E98" w:rsidRDefault="005F371D" w:rsidP="005F371D">
            <w:pPr>
              <w:rPr>
                <w:rFonts w:cs="Arial"/>
                <w:bCs/>
              </w:rPr>
            </w:pPr>
          </w:p>
        </w:tc>
      </w:tr>
      <w:tr w:rsidR="005F371D" w:rsidRPr="00EB2E98" w14:paraId="6C675A12" w14:textId="77777777" w:rsidTr="008E6001">
        <w:trPr>
          <w:trHeight w:val="357"/>
        </w:trPr>
        <w:tc>
          <w:tcPr>
            <w:tcW w:w="900" w:type="dxa"/>
            <w:vMerge/>
            <w:shd w:val="clear" w:color="auto" w:fill="auto"/>
          </w:tcPr>
          <w:p w14:paraId="3CDE3E3B" w14:textId="77777777" w:rsidR="005F371D" w:rsidRPr="00EB2E98" w:rsidRDefault="005F371D" w:rsidP="005F371D"/>
        </w:tc>
        <w:tc>
          <w:tcPr>
            <w:tcW w:w="1498" w:type="dxa"/>
            <w:vMerge/>
            <w:shd w:val="clear" w:color="auto" w:fill="auto"/>
          </w:tcPr>
          <w:p w14:paraId="35063D45" w14:textId="77777777" w:rsidR="005F371D" w:rsidRPr="00EB2E98" w:rsidRDefault="005F371D" w:rsidP="005F371D">
            <w:pPr>
              <w:rPr>
                <w:rFonts w:cs="Arial"/>
                <w:b/>
                <w:bCs/>
              </w:rPr>
            </w:pPr>
          </w:p>
        </w:tc>
        <w:tc>
          <w:tcPr>
            <w:tcW w:w="2884" w:type="dxa"/>
            <w:vMerge/>
            <w:shd w:val="clear" w:color="auto" w:fill="auto"/>
          </w:tcPr>
          <w:p w14:paraId="4B693FC1" w14:textId="77777777" w:rsidR="005F371D" w:rsidRPr="00EB2E98" w:rsidRDefault="005F371D" w:rsidP="005F371D">
            <w:pPr>
              <w:rPr>
                <w:noProof/>
              </w:rPr>
            </w:pPr>
          </w:p>
        </w:tc>
        <w:tc>
          <w:tcPr>
            <w:tcW w:w="4320" w:type="dxa"/>
            <w:shd w:val="clear" w:color="auto" w:fill="auto"/>
          </w:tcPr>
          <w:p w14:paraId="1FBFB817" w14:textId="77777777" w:rsidR="005F371D" w:rsidRPr="00EB2E98" w:rsidRDefault="005F371D" w:rsidP="005F371D">
            <w:pPr>
              <w:pStyle w:val="TableText"/>
              <w:rPr>
                <w:rFonts w:ascii="BentonSans Book" w:eastAsia="MS Mincho" w:hAnsi="BentonSans Book" w:cs="Times New Roman"/>
                <w:sz w:val="18"/>
                <w:szCs w:val="24"/>
              </w:rPr>
            </w:pPr>
            <w:r w:rsidRPr="00EB2E98">
              <w:rPr>
                <w:rStyle w:val="SAPScreenElement"/>
                <w:rFonts w:eastAsia="MS Mincho"/>
                <w:sz w:val="18"/>
                <w:szCs w:val="24"/>
              </w:rPr>
              <w:t>OH Compensation:</w:t>
            </w:r>
            <w:r w:rsidRPr="00EB2E98">
              <w:t xml:space="preserve"> </w:t>
            </w:r>
            <w:r w:rsidRPr="00EB2E98">
              <w:rPr>
                <w:rFonts w:ascii="BentonSans Book" w:eastAsia="MS Mincho" w:hAnsi="BentonSans Book" w:cs="Times New Roman"/>
                <w:sz w:val="18"/>
                <w:szCs w:val="24"/>
              </w:rPr>
              <w:t>enter amount as applicable</w:t>
            </w:r>
          </w:p>
          <w:p w14:paraId="19061031" w14:textId="77777777" w:rsidR="005F371D" w:rsidRPr="00EB2E98" w:rsidRDefault="005F371D" w:rsidP="008E6001">
            <w:pPr>
              <w:pStyle w:val="SAPNoteHeading"/>
              <w:ind w:left="404"/>
            </w:pPr>
            <w:r w:rsidRPr="00EB2E98">
              <w:rPr>
                <w:noProof/>
              </w:rPr>
              <w:drawing>
                <wp:inline distT="0" distB="0" distL="0" distR="0" wp14:anchorId="1D5B29C7" wp14:editId="4D5E70B0">
                  <wp:extent cx="228600" cy="228600"/>
                  <wp:effectExtent l="0" t="0" r="0" b="0"/>
                  <wp:docPr id="8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B2E98">
              <w:t> Note</w:t>
            </w:r>
          </w:p>
          <w:p w14:paraId="18A7E65E" w14:textId="77777777" w:rsidR="005F371D" w:rsidRPr="00EB2E98" w:rsidRDefault="005F371D" w:rsidP="008E6001">
            <w:pPr>
              <w:pStyle w:val="TableText"/>
              <w:ind w:left="404"/>
            </w:pPr>
            <w:r w:rsidRPr="00EB2E98">
              <w:rPr>
                <w:rFonts w:ascii="BentonSans Book" w:eastAsia="MS Mincho" w:hAnsi="BentonSans Book" w:cs="Times New Roman"/>
                <w:sz w:val="18"/>
                <w:szCs w:val="24"/>
              </w:rPr>
              <w:t>The currency is defaulted to</w:t>
            </w:r>
            <w:r w:rsidRPr="00EB2E98">
              <w:t xml:space="preserve"> </w:t>
            </w:r>
            <w:r w:rsidRPr="00EB2E98">
              <w:rPr>
                <w:rStyle w:val="SAPUserEntry"/>
                <w:rFonts w:eastAsia="MS Mincho"/>
                <w:b w:val="0"/>
                <w:color w:val="auto"/>
                <w:szCs w:val="24"/>
              </w:rPr>
              <w:t>SAR</w:t>
            </w:r>
            <w:r w:rsidRPr="00EB2E98">
              <w:t>.</w:t>
            </w:r>
          </w:p>
        </w:tc>
        <w:tc>
          <w:tcPr>
            <w:tcW w:w="3420" w:type="dxa"/>
            <w:shd w:val="clear" w:color="auto" w:fill="auto"/>
          </w:tcPr>
          <w:p w14:paraId="7C3D7152" w14:textId="77777777" w:rsidR="005F371D" w:rsidRPr="00EB2E98" w:rsidRDefault="005F371D" w:rsidP="005F371D">
            <w:pPr>
              <w:rPr>
                <w:rFonts w:cs="Arial"/>
                <w:bCs/>
              </w:rPr>
            </w:pPr>
          </w:p>
        </w:tc>
        <w:tc>
          <w:tcPr>
            <w:tcW w:w="1264" w:type="dxa"/>
          </w:tcPr>
          <w:p w14:paraId="5C315A70" w14:textId="77777777" w:rsidR="005F371D" w:rsidRPr="00EB2E98" w:rsidRDefault="005F371D" w:rsidP="005F371D">
            <w:pPr>
              <w:rPr>
                <w:rFonts w:cs="Arial"/>
                <w:bCs/>
              </w:rPr>
            </w:pPr>
          </w:p>
        </w:tc>
      </w:tr>
      <w:tr w:rsidR="005F371D" w:rsidRPr="00EB2E98" w14:paraId="3687C1CA" w14:textId="77777777" w:rsidTr="008E6001">
        <w:trPr>
          <w:trHeight w:val="357"/>
        </w:trPr>
        <w:tc>
          <w:tcPr>
            <w:tcW w:w="900" w:type="dxa"/>
            <w:vMerge/>
            <w:shd w:val="clear" w:color="auto" w:fill="auto"/>
          </w:tcPr>
          <w:p w14:paraId="53F74725" w14:textId="77777777" w:rsidR="005F371D" w:rsidRPr="00EB2E98" w:rsidRDefault="005F371D" w:rsidP="005F371D"/>
        </w:tc>
        <w:tc>
          <w:tcPr>
            <w:tcW w:w="1498" w:type="dxa"/>
            <w:vMerge/>
            <w:shd w:val="clear" w:color="auto" w:fill="auto"/>
          </w:tcPr>
          <w:p w14:paraId="507131C7" w14:textId="77777777" w:rsidR="005F371D" w:rsidRPr="00EB2E98" w:rsidRDefault="005F371D" w:rsidP="005F371D">
            <w:pPr>
              <w:rPr>
                <w:rFonts w:cs="Arial"/>
                <w:b/>
                <w:bCs/>
              </w:rPr>
            </w:pPr>
          </w:p>
        </w:tc>
        <w:tc>
          <w:tcPr>
            <w:tcW w:w="2884" w:type="dxa"/>
            <w:shd w:val="clear" w:color="auto" w:fill="auto"/>
          </w:tcPr>
          <w:p w14:paraId="218F893E" w14:textId="77777777" w:rsidR="005F371D" w:rsidRPr="00EB2E98" w:rsidRDefault="005F371D" w:rsidP="005F371D">
            <w:r w:rsidRPr="00EB2E98">
              <w:t xml:space="preserve">In the </w:t>
            </w:r>
            <w:r w:rsidRPr="00EB2E98">
              <w:rPr>
                <w:rStyle w:val="SAPScreenElement"/>
              </w:rPr>
              <w:t>Notes</w:t>
            </w:r>
            <w:r w:rsidRPr="00EB2E98">
              <w:t xml:space="preserve"> part of the form, enter a note if appropriate.</w:t>
            </w:r>
          </w:p>
        </w:tc>
        <w:tc>
          <w:tcPr>
            <w:tcW w:w="4320" w:type="dxa"/>
            <w:shd w:val="clear" w:color="auto" w:fill="auto"/>
          </w:tcPr>
          <w:p w14:paraId="1A90E339" w14:textId="77777777" w:rsidR="005F371D" w:rsidRPr="00EB2E98" w:rsidRDefault="005F371D" w:rsidP="005F371D">
            <w:pPr>
              <w:rPr>
                <w:i/>
              </w:rPr>
            </w:pPr>
          </w:p>
        </w:tc>
        <w:tc>
          <w:tcPr>
            <w:tcW w:w="3420" w:type="dxa"/>
            <w:shd w:val="clear" w:color="auto" w:fill="auto"/>
          </w:tcPr>
          <w:p w14:paraId="4369B110" w14:textId="77777777" w:rsidR="005F371D" w:rsidRPr="00EB2E98" w:rsidRDefault="005F371D" w:rsidP="005F371D">
            <w:pPr>
              <w:rPr>
                <w:rFonts w:cs="Arial"/>
                <w:bCs/>
              </w:rPr>
            </w:pPr>
          </w:p>
        </w:tc>
        <w:tc>
          <w:tcPr>
            <w:tcW w:w="1264" w:type="dxa"/>
          </w:tcPr>
          <w:p w14:paraId="48BA84DC" w14:textId="77777777" w:rsidR="005F371D" w:rsidRPr="00EB2E98" w:rsidRDefault="005F371D" w:rsidP="005F371D">
            <w:pPr>
              <w:rPr>
                <w:rFonts w:cs="Arial"/>
                <w:bCs/>
              </w:rPr>
            </w:pPr>
          </w:p>
        </w:tc>
      </w:tr>
      <w:tr w:rsidR="005F371D" w:rsidRPr="00EB2E98" w14:paraId="27E89A69" w14:textId="77777777" w:rsidTr="008E6001">
        <w:trPr>
          <w:trHeight w:val="357"/>
        </w:trPr>
        <w:tc>
          <w:tcPr>
            <w:tcW w:w="900" w:type="dxa"/>
            <w:shd w:val="clear" w:color="auto" w:fill="auto"/>
          </w:tcPr>
          <w:p w14:paraId="1122425E" w14:textId="77777777" w:rsidR="005F371D" w:rsidRPr="00EB2E98" w:rsidRDefault="005F371D" w:rsidP="005F371D">
            <w:r w:rsidRPr="00EB2E98">
              <w:t>11</w:t>
            </w:r>
          </w:p>
        </w:tc>
        <w:tc>
          <w:tcPr>
            <w:tcW w:w="1498" w:type="dxa"/>
            <w:shd w:val="clear" w:color="auto" w:fill="auto"/>
          </w:tcPr>
          <w:p w14:paraId="6A58DDC6" w14:textId="77777777" w:rsidR="005F371D" w:rsidRPr="00EB2E98" w:rsidRDefault="005F371D" w:rsidP="005F371D">
            <w:pPr>
              <w:rPr>
                <w:b/>
              </w:rPr>
            </w:pPr>
            <w:r w:rsidRPr="00EB2E98">
              <w:rPr>
                <w:rStyle w:val="SAPEmphasis"/>
              </w:rPr>
              <w:t>Save Occupational Hazards</w:t>
            </w:r>
          </w:p>
        </w:tc>
        <w:tc>
          <w:tcPr>
            <w:tcW w:w="2884" w:type="dxa"/>
            <w:shd w:val="clear" w:color="auto" w:fill="auto"/>
          </w:tcPr>
          <w:p w14:paraId="6E40D5A9" w14:textId="77777777" w:rsidR="005F371D" w:rsidRPr="00EB2E98" w:rsidRDefault="005F371D" w:rsidP="005F371D">
            <w:pPr>
              <w:rPr>
                <w:rFonts w:cs="Arial"/>
                <w:bCs/>
              </w:rPr>
            </w:pPr>
            <w:r w:rsidRPr="00EB2E98">
              <w:t xml:space="preserve">Choose the </w:t>
            </w:r>
            <w:r w:rsidRPr="00EB2E98">
              <w:rPr>
                <w:rStyle w:val="SAPScreenElement"/>
              </w:rPr>
              <w:t>Save</w:t>
            </w:r>
            <w:r w:rsidRPr="00EB2E98">
              <w:t xml:space="preserve"> button.</w:t>
            </w:r>
          </w:p>
        </w:tc>
        <w:tc>
          <w:tcPr>
            <w:tcW w:w="4320" w:type="dxa"/>
            <w:shd w:val="clear" w:color="auto" w:fill="auto"/>
          </w:tcPr>
          <w:p w14:paraId="4851A157" w14:textId="77777777" w:rsidR="005F371D" w:rsidRPr="00EB2E98" w:rsidRDefault="005F371D" w:rsidP="005F371D">
            <w:pPr>
              <w:rPr>
                <w:i/>
              </w:rPr>
            </w:pPr>
          </w:p>
        </w:tc>
        <w:tc>
          <w:tcPr>
            <w:tcW w:w="3420" w:type="dxa"/>
            <w:shd w:val="clear" w:color="auto" w:fill="auto"/>
          </w:tcPr>
          <w:p w14:paraId="7EA764A3" w14:textId="77777777" w:rsidR="005F371D" w:rsidRPr="00EB2E98" w:rsidRDefault="005F371D" w:rsidP="005F371D">
            <w:r w:rsidRPr="00EB2E98">
              <w:rPr>
                <w:rFonts w:cs="Arial"/>
                <w:bCs/>
              </w:rPr>
              <w:t>A system message about data saving is generated.</w:t>
            </w:r>
          </w:p>
        </w:tc>
        <w:tc>
          <w:tcPr>
            <w:tcW w:w="1264" w:type="dxa"/>
          </w:tcPr>
          <w:p w14:paraId="76CCBFD7" w14:textId="77777777" w:rsidR="005F371D" w:rsidRPr="00EB2E98" w:rsidRDefault="005F371D" w:rsidP="005F371D">
            <w:pPr>
              <w:rPr>
                <w:rFonts w:cs="Arial"/>
                <w:bCs/>
              </w:rPr>
            </w:pPr>
          </w:p>
        </w:tc>
      </w:tr>
    </w:tbl>
    <w:p w14:paraId="21787900" w14:textId="77777777" w:rsidR="005F371D" w:rsidRPr="00EB2E98" w:rsidRDefault="005F371D" w:rsidP="005F371D"/>
    <w:p w14:paraId="25C6BA16" w14:textId="77777777" w:rsidR="005F371D" w:rsidRPr="00EB2E98" w:rsidRDefault="005F371D" w:rsidP="005F371D">
      <w:pPr>
        <w:pStyle w:val="SAPNoteHeading"/>
      </w:pPr>
      <w:r w:rsidRPr="00EB2E98">
        <w:rPr>
          <w:noProof/>
        </w:rPr>
        <w:drawing>
          <wp:inline distT="0" distB="0" distL="0" distR="0" wp14:anchorId="3B15EF06" wp14:editId="537F7FE9">
            <wp:extent cx="228600" cy="228600"/>
            <wp:effectExtent l="0" t="0" r="0" b="0"/>
            <wp:docPr id="8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B2E98">
        <w:t> Note</w:t>
      </w:r>
    </w:p>
    <w:p w14:paraId="53DDA39A" w14:textId="77777777" w:rsidR="005F371D" w:rsidRPr="00EB2E98" w:rsidRDefault="005F371D" w:rsidP="005F371D">
      <w:pPr>
        <w:ind w:left="630"/>
      </w:pPr>
      <w:r w:rsidRPr="00EB2E98">
        <w:t>In case you check for</w:t>
      </w:r>
      <w:r w:rsidRPr="00EB2E98">
        <w:rPr>
          <w:rStyle w:val="SAPScreenElement"/>
          <w:rFonts w:ascii="BentonSans Book" w:hAnsi="BentonSans Book"/>
          <w:color w:val="auto"/>
        </w:rPr>
        <w:t xml:space="preserve"> field </w:t>
      </w:r>
      <w:r w:rsidRPr="00EB2E98">
        <w:rPr>
          <w:rStyle w:val="SAPScreenElement"/>
        </w:rPr>
        <w:t>Injury degree</w:t>
      </w:r>
      <w:r w:rsidRPr="00EB2E98">
        <w:rPr>
          <w:rStyle w:val="SAPScreenElement"/>
          <w:rFonts w:ascii="BentonSans Book" w:hAnsi="BentonSans Book"/>
          <w:color w:val="auto"/>
        </w:rPr>
        <w:t xml:space="preserve"> the </w:t>
      </w:r>
      <w:r w:rsidRPr="00EB2E98">
        <w:rPr>
          <w:rStyle w:val="SAPScreenElement"/>
        </w:rPr>
        <w:t>Permanent Disability</w:t>
      </w:r>
      <w:r w:rsidRPr="00EB2E98">
        <w:rPr>
          <w:rStyle w:val="SAPScreenElement"/>
          <w:rFonts w:ascii="BentonSans Book" w:hAnsi="BentonSans Book"/>
          <w:color w:val="auto"/>
        </w:rPr>
        <w:t xml:space="preserve"> radio button, you need to enter a value for </w:t>
      </w:r>
      <w:r w:rsidRPr="00EB2E98">
        <w:rPr>
          <w:rStyle w:val="SAPScreenElement"/>
        </w:rPr>
        <w:t>Permanent Disability Degree</w:t>
      </w:r>
      <w:r w:rsidRPr="00EB2E98">
        <w:t xml:space="preserve"> and select an appropriate </w:t>
      </w:r>
      <w:r w:rsidRPr="00EB2E98">
        <w:rPr>
          <w:rStyle w:val="SAPScreenElement"/>
        </w:rPr>
        <w:t>Compensation Model</w:t>
      </w:r>
      <w:r w:rsidRPr="00EB2E98">
        <w:t xml:space="preserve">. In addition, you should choose the </w:t>
      </w:r>
      <w:r w:rsidRPr="00EB2E98">
        <w:rPr>
          <w:rStyle w:val="SAPScreenElement"/>
        </w:rPr>
        <w:t>Payment Method</w:t>
      </w:r>
      <w:r w:rsidRPr="00EB2E98">
        <w:t xml:space="preserve"> for paying out the compensation: either via</w:t>
      </w:r>
      <w:r w:rsidRPr="00EB2E98">
        <w:rPr>
          <w:rStyle w:val="SAPUserEntry"/>
        </w:rPr>
        <w:t xml:space="preserve"> Regular Pay </w:t>
      </w:r>
      <w:r w:rsidRPr="00EB2E98">
        <w:t>or via</w:t>
      </w:r>
      <w:r w:rsidRPr="00EB2E98">
        <w:rPr>
          <w:rStyle w:val="SAPUserEntry"/>
        </w:rPr>
        <w:t xml:space="preserve"> Offcycle Pay</w:t>
      </w:r>
      <w:r w:rsidRPr="00EB2E98">
        <w:t xml:space="preserve">. In the latter case, you need to add the </w:t>
      </w:r>
      <w:r w:rsidRPr="00EB2E98">
        <w:rPr>
          <w:rStyle w:val="SAPScreenElement"/>
        </w:rPr>
        <w:t>Payment date</w:t>
      </w:r>
      <w:r w:rsidRPr="00EB2E98">
        <w:t>.</w:t>
      </w:r>
    </w:p>
    <w:p w14:paraId="78DA1AF7" w14:textId="77777777" w:rsidR="005F371D" w:rsidRPr="00EB2E98" w:rsidRDefault="005F371D" w:rsidP="005F371D">
      <w:pPr>
        <w:ind w:left="630"/>
      </w:pPr>
      <w:r w:rsidRPr="00EB2E98">
        <w:t>In case you check for</w:t>
      </w:r>
      <w:r w:rsidRPr="00EB2E98">
        <w:rPr>
          <w:rStyle w:val="SAPScreenElement"/>
          <w:rFonts w:ascii="BentonSans Book" w:hAnsi="BentonSans Book"/>
          <w:color w:val="auto"/>
        </w:rPr>
        <w:t xml:space="preserve"> field </w:t>
      </w:r>
      <w:r w:rsidRPr="00EB2E98">
        <w:rPr>
          <w:rStyle w:val="SAPScreenElement"/>
        </w:rPr>
        <w:t>Injury degree</w:t>
      </w:r>
      <w:r w:rsidRPr="00EB2E98">
        <w:rPr>
          <w:rStyle w:val="SAPScreenElement"/>
          <w:rFonts w:ascii="BentonSans Book" w:hAnsi="BentonSans Book"/>
          <w:color w:val="auto"/>
        </w:rPr>
        <w:t xml:space="preserve"> the </w:t>
      </w:r>
      <w:r w:rsidRPr="00EB2E98">
        <w:rPr>
          <w:rStyle w:val="SAPScreenElement"/>
        </w:rPr>
        <w:t>Death</w:t>
      </w:r>
      <w:r w:rsidRPr="00EB2E98">
        <w:rPr>
          <w:rStyle w:val="SAPScreenElement"/>
          <w:rFonts w:ascii="BentonSans Book" w:hAnsi="BentonSans Book"/>
          <w:color w:val="auto"/>
        </w:rPr>
        <w:t xml:space="preserve"> radio button, you need to select </w:t>
      </w:r>
      <w:r w:rsidRPr="00EB2E98">
        <w:t xml:space="preserve">an appropriate </w:t>
      </w:r>
      <w:r w:rsidRPr="00EB2E98">
        <w:rPr>
          <w:rStyle w:val="SAPScreenElement"/>
        </w:rPr>
        <w:t>Compensation Model</w:t>
      </w:r>
      <w:r w:rsidRPr="00EB2E98">
        <w:t xml:space="preserve">. In addition, you should choose the </w:t>
      </w:r>
      <w:r w:rsidRPr="00EB2E98">
        <w:rPr>
          <w:rStyle w:val="SAPScreenElement"/>
        </w:rPr>
        <w:t>Payment Method</w:t>
      </w:r>
      <w:r w:rsidRPr="00EB2E98">
        <w:t xml:space="preserve"> for paying out the compensation to the employee’s dependents: either via</w:t>
      </w:r>
      <w:r w:rsidRPr="00EB2E98">
        <w:rPr>
          <w:rStyle w:val="SAPUserEntry"/>
        </w:rPr>
        <w:t xml:space="preserve"> Regular Pay </w:t>
      </w:r>
      <w:r w:rsidRPr="00EB2E98">
        <w:t>or via</w:t>
      </w:r>
      <w:r w:rsidRPr="00EB2E98">
        <w:rPr>
          <w:rStyle w:val="SAPUserEntry"/>
        </w:rPr>
        <w:t xml:space="preserve"> Offcycle Pay</w:t>
      </w:r>
      <w:r w:rsidRPr="00EB2E98">
        <w:t xml:space="preserve">. In the latter case, you need to add the </w:t>
      </w:r>
      <w:r w:rsidRPr="00EB2E98">
        <w:rPr>
          <w:rStyle w:val="SAPScreenElement"/>
        </w:rPr>
        <w:t>Payment date</w:t>
      </w:r>
      <w:r w:rsidRPr="00EB2E98">
        <w:t>.</w:t>
      </w:r>
    </w:p>
    <w:p w14:paraId="624975A2" w14:textId="77777777" w:rsidR="005F371D" w:rsidRPr="00EB2E98" w:rsidRDefault="005F371D" w:rsidP="008E6001">
      <w:pPr>
        <w:pStyle w:val="SAPNoteHeading"/>
      </w:pPr>
      <w:r w:rsidRPr="00EB2E98">
        <w:rPr>
          <w:noProof/>
        </w:rPr>
        <w:drawing>
          <wp:inline distT="0" distB="0" distL="0" distR="0" wp14:anchorId="5D5AF977" wp14:editId="062132AF">
            <wp:extent cx="228600" cy="228600"/>
            <wp:effectExtent l="0" t="0" r="0" b="0"/>
            <wp:docPr id="8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B2E98">
        <w:t> Recommendation</w:t>
      </w:r>
    </w:p>
    <w:p w14:paraId="3732A417" w14:textId="77777777" w:rsidR="005F371D" w:rsidRPr="00EB2E98" w:rsidRDefault="005F371D" w:rsidP="008E6001">
      <w:pPr>
        <w:ind w:left="624"/>
      </w:pPr>
      <w:r w:rsidRPr="00EB2E98">
        <w:t>If you want to enter a setback for a previous injury or any complication to a previous disease, the infotype automatically provides a list of the existing injury or disease information. You can select one entry from the list so that the records are interrelated.</w:t>
      </w:r>
    </w:p>
    <w:p w14:paraId="2CCDD0D6" w14:textId="77777777" w:rsidR="005F371D" w:rsidRPr="00EB2E98" w:rsidRDefault="005F371D" w:rsidP="008E6001">
      <w:pPr>
        <w:pStyle w:val="SAPNoteHeading"/>
      </w:pPr>
      <w:r w:rsidRPr="00EB2E98">
        <w:rPr>
          <w:noProof/>
        </w:rPr>
        <w:drawing>
          <wp:inline distT="0" distB="0" distL="0" distR="0" wp14:anchorId="42A21EFE" wp14:editId="608BD1AF">
            <wp:extent cx="228600" cy="228600"/>
            <wp:effectExtent l="0" t="0" r="0" b="0"/>
            <wp:docPr id="8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B2E98">
        <w:t> Recommendation</w:t>
      </w:r>
    </w:p>
    <w:p w14:paraId="6ED16A58" w14:textId="0850EBC4" w:rsidR="005F371D" w:rsidRDefault="005F371D" w:rsidP="008E6001">
      <w:pPr>
        <w:ind w:left="624"/>
      </w:pPr>
      <w:r w:rsidRPr="00EB2E98">
        <w:t xml:space="preserve">After the employee has returned to work from the occupational hazard leave (for details refer to test script of scope item </w:t>
      </w:r>
      <w:r w:rsidRPr="00EB2E98">
        <w:rPr>
          <w:rStyle w:val="SAPScreenElement"/>
          <w:color w:val="auto"/>
        </w:rPr>
        <w:t xml:space="preserve">FJ7 </w:t>
      </w:r>
      <w:r w:rsidRPr="00EB2E98">
        <w:t xml:space="preserve">- in case </w:t>
      </w:r>
      <w:r w:rsidR="00B43810">
        <w:t>the</w:t>
      </w:r>
      <w:r w:rsidRPr="00EB2E98">
        <w:t xml:space="preserve"> </w:t>
      </w:r>
      <w:r w:rsidRPr="00EB2E98">
        <w:rPr>
          <w:rStyle w:val="SAPEmphasis"/>
        </w:rPr>
        <w:t xml:space="preserve">Time Off </w:t>
      </w:r>
      <w:r w:rsidRPr="00EB2E98">
        <w:t xml:space="preserve">module </w:t>
      </w:r>
      <w:r w:rsidR="00B43810">
        <w:t>has been implemented in the Employee Central instance</w:t>
      </w:r>
      <w:r w:rsidR="00B43810" w:rsidRPr="00EB2E98">
        <w:t xml:space="preserve"> </w:t>
      </w:r>
      <w:r w:rsidRPr="00EB2E98">
        <w:t xml:space="preserve">–, or scope item </w:t>
      </w:r>
      <w:r w:rsidRPr="00EB2E98">
        <w:rPr>
          <w:rStyle w:val="SAPScreenElement"/>
          <w:color w:val="auto"/>
        </w:rPr>
        <w:t>10B</w:t>
      </w:r>
      <w:r w:rsidRPr="00EB2E98">
        <w:t xml:space="preserve"> - in case </w:t>
      </w:r>
      <w:r w:rsidR="00B43810">
        <w:t>the</w:t>
      </w:r>
      <w:r w:rsidRPr="00EB2E98">
        <w:t xml:space="preserve"> </w:t>
      </w:r>
      <w:r w:rsidRPr="00EB2E98">
        <w:rPr>
          <w:rStyle w:val="SAPEmphasis"/>
        </w:rPr>
        <w:t>Time Off for Leave of Absence</w:t>
      </w:r>
      <w:r w:rsidRPr="00EB2E98">
        <w:t xml:space="preserve"> module </w:t>
      </w:r>
      <w:r w:rsidR="00B43810">
        <w:t>has been implemented in the Employee Central instance</w:t>
      </w:r>
      <w:r w:rsidRPr="00EB2E98">
        <w:t xml:space="preserve">), check if the data maintained in the </w:t>
      </w:r>
      <w:r w:rsidRPr="00EB2E98">
        <w:rPr>
          <w:rStyle w:val="SAPScreenElement"/>
          <w:color w:val="auto"/>
        </w:rPr>
        <w:t>Occupational Hazards</w:t>
      </w:r>
      <w:r w:rsidRPr="00EB2E98">
        <w:t xml:space="preserve"> infotype is still up-to-date. If required, adapt the data by choosing the </w:t>
      </w:r>
      <w:r w:rsidRPr="00EB2E98">
        <w:rPr>
          <w:rStyle w:val="SAPScreenElement"/>
        </w:rPr>
        <w:t>Pencil</w:t>
      </w:r>
      <w:r w:rsidRPr="00EB2E98">
        <w:t xml:space="preserve"> icon next to the relevant record and entering the updated details. For example, set field </w:t>
      </w:r>
      <w:r w:rsidRPr="00EB2E98">
        <w:rPr>
          <w:rStyle w:val="SAPScreenElement"/>
        </w:rPr>
        <w:t>OH Case Status</w:t>
      </w:r>
      <w:r w:rsidRPr="00EB2E98">
        <w:rPr>
          <w:rFonts w:cs="Arial"/>
          <w:bCs/>
        </w:rPr>
        <w:t xml:space="preserve"> to</w:t>
      </w:r>
      <w:r w:rsidRPr="00EB2E98">
        <w:rPr>
          <w:rStyle w:val="SAPUserEntry"/>
        </w:rPr>
        <w:t xml:space="preserve"> Case closed</w:t>
      </w:r>
      <w:r w:rsidR="008E6001" w:rsidRPr="00EB2E98">
        <w:t>.</w:t>
      </w:r>
    </w:p>
    <w:p w14:paraId="5126C36B" w14:textId="1F681B51" w:rsidR="00BE0FA9" w:rsidRDefault="00BE0FA9" w:rsidP="00BE0FA9">
      <w:pPr>
        <w:pStyle w:val="Heading3"/>
      </w:pPr>
      <w:del w:id="1190" w:author="Author" w:date="2017-12-29T12:43:00Z">
        <w:r w:rsidRPr="00EB2E98" w:rsidDel="00060B96">
          <w:delText>Payroll-Relevant Employee Data</w:delText>
        </w:r>
        <w:r w:rsidDel="00060B96">
          <w:delText xml:space="preserve"> for </w:delText>
        </w:r>
      </w:del>
      <w:bookmarkStart w:id="1191" w:name="_Toc507433261"/>
      <w:r>
        <w:t>United States (US)</w:t>
      </w:r>
      <w:bookmarkEnd w:id="1191"/>
    </w:p>
    <w:p w14:paraId="3BB95C6A" w14:textId="77777777" w:rsidR="00467E8A" w:rsidRPr="009F4CD2" w:rsidRDefault="00467E8A" w:rsidP="00467E8A">
      <w:pPr>
        <w:pStyle w:val="SAPNoteHeading"/>
      </w:pPr>
      <w:r w:rsidRPr="009F4CD2">
        <w:rPr>
          <w:noProof/>
        </w:rPr>
        <w:drawing>
          <wp:inline distT="0" distB="0" distL="0" distR="0" wp14:anchorId="1BB95B0E" wp14:editId="30E6F20B">
            <wp:extent cx="228600" cy="228600"/>
            <wp:effectExtent l="0" t="0" r="0" b="0"/>
            <wp:docPr id="28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F4CD2">
        <w:t> Note</w:t>
      </w:r>
    </w:p>
    <w:p w14:paraId="511B347C" w14:textId="77777777" w:rsidR="00467E8A" w:rsidRDefault="00467E8A" w:rsidP="00467E8A">
      <w:pPr>
        <w:ind w:left="624"/>
      </w:pPr>
      <w:r w:rsidRPr="009F4CD2">
        <w:t xml:space="preserve">In this document, </w:t>
      </w:r>
      <w:r>
        <w:t>we</w:t>
      </w:r>
      <w:r w:rsidRPr="00EF604B">
        <w:t xml:space="preserve"> describe </w:t>
      </w:r>
      <w:r>
        <w:t xml:space="preserve">the </w:t>
      </w:r>
      <w:r w:rsidRPr="00EF604B">
        <w:t xml:space="preserve">maintenance of </w:t>
      </w:r>
      <w:r>
        <w:t>one</w:t>
      </w:r>
      <w:r w:rsidRPr="009F4CD2">
        <w:t xml:space="preserve"> tax type</w:t>
      </w:r>
      <w:r>
        <w:t xml:space="preserve"> and contract elements</w:t>
      </w:r>
      <w:r w:rsidRPr="009F4CD2">
        <w:t>. Depending on the concrete business case, additional tax types might need to be maintained.</w:t>
      </w:r>
      <w:r>
        <w:t xml:space="preserve"> In addition, d</w:t>
      </w:r>
      <w:r w:rsidRPr="009F4CD2">
        <w:t xml:space="preserve">epending on your company’s needs and the </w:t>
      </w:r>
      <w:r>
        <w:t xml:space="preserve">available </w:t>
      </w:r>
      <w:r w:rsidRPr="009F4CD2">
        <w:t>configuration, other data may be required to be maintained using mash-up UI. At high level, the procedure for these is the same as the one described in this chapter.</w:t>
      </w:r>
    </w:p>
    <w:p w14:paraId="5C885590" w14:textId="0CBE8C36" w:rsidR="00467E8A" w:rsidRPr="009F4CD2" w:rsidRDefault="00467E8A" w:rsidP="00467E8A">
      <w:pPr>
        <w:pStyle w:val="SAPKeyblockTitle"/>
      </w:pPr>
      <w:r w:rsidRPr="009F4CD2">
        <w:t>Procedure</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1498"/>
        <w:gridCol w:w="2912"/>
        <w:gridCol w:w="4860"/>
        <w:gridCol w:w="2852"/>
        <w:gridCol w:w="1264"/>
      </w:tblGrid>
      <w:tr w:rsidR="00467E8A" w:rsidRPr="009F4CD2" w14:paraId="3C4EB332" w14:textId="77777777" w:rsidTr="00467E8A">
        <w:trPr>
          <w:trHeight w:val="517"/>
          <w:tblHeader/>
        </w:trPr>
        <w:tc>
          <w:tcPr>
            <w:tcW w:w="900" w:type="dxa"/>
            <w:shd w:val="clear" w:color="auto" w:fill="999999"/>
          </w:tcPr>
          <w:p w14:paraId="754762DB" w14:textId="77777777" w:rsidR="00467E8A" w:rsidRPr="009F4CD2" w:rsidRDefault="00467E8A" w:rsidP="00467E8A">
            <w:pPr>
              <w:pStyle w:val="TableHeading"/>
              <w:rPr>
                <w:rFonts w:ascii="BentonSans Bold" w:hAnsi="BentonSans Bold"/>
                <w:bCs/>
                <w:color w:val="FFFFFF"/>
                <w:sz w:val="18"/>
              </w:rPr>
            </w:pPr>
            <w:r w:rsidRPr="009F4CD2">
              <w:rPr>
                <w:rFonts w:ascii="BentonSans Bold" w:hAnsi="BentonSans Bold"/>
                <w:bCs/>
                <w:color w:val="FFFFFF"/>
                <w:sz w:val="18"/>
              </w:rPr>
              <w:t>Test Step #</w:t>
            </w:r>
          </w:p>
        </w:tc>
        <w:tc>
          <w:tcPr>
            <w:tcW w:w="1498" w:type="dxa"/>
            <w:shd w:val="clear" w:color="auto" w:fill="999999"/>
          </w:tcPr>
          <w:p w14:paraId="4EA85AD4" w14:textId="77777777" w:rsidR="00467E8A" w:rsidRPr="009F4CD2" w:rsidRDefault="00467E8A" w:rsidP="00467E8A">
            <w:pPr>
              <w:pStyle w:val="TableHeading"/>
              <w:rPr>
                <w:rFonts w:ascii="BentonSans Bold" w:hAnsi="BentonSans Bold"/>
                <w:bCs/>
                <w:color w:val="FFFFFF"/>
                <w:sz w:val="18"/>
              </w:rPr>
            </w:pPr>
            <w:r w:rsidRPr="009F4CD2">
              <w:rPr>
                <w:rFonts w:ascii="BentonSans Bold" w:hAnsi="BentonSans Bold"/>
                <w:bCs/>
                <w:color w:val="FFFFFF"/>
                <w:sz w:val="18"/>
              </w:rPr>
              <w:t>Test Step Name</w:t>
            </w:r>
          </w:p>
        </w:tc>
        <w:tc>
          <w:tcPr>
            <w:tcW w:w="2912" w:type="dxa"/>
            <w:shd w:val="clear" w:color="auto" w:fill="999999"/>
          </w:tcPr>
          <w:p w14:paraId="2BB146D1" w14:textId="77777777" w:rsidR="00467E8A" w:rsidRPr="009F4CD2" w:rsidRDefault="00467E8A" w:rsidP="00467E8A">
            <w:pPr>
              <w:pStyle w:val="TableHeading"/>
              <w:rPr>
                <w:rFonts w:ascii="BentonSans Bold" w:hAnsi="BentonSans Bold"/>
                <w:bCs/>
                <w:color w:val="FFFFFF"/>
                <w:sz w:val="18"/>
              </w:rPr>
            </w:pPr>
            <w:r w:rsidRPr="009F4CD2">
              <w:rPr>
                <w:rFonts w:ascii="BentonSans Bold" w:hAnsi="BentonSans Bold"/>
                <w:bCs/>
                <w:color w:val="FFFFFF"/>
                <w:sz w:val="18"/>
              </w:rPr>
              <w:t>Instruction</w:t>
            </w:r>
          </w:p>
        </w:tc>
        <w:tc>
          <w:tcPr>
            <w:tcW w:w="4860" w:type="dxa"/>
            <w:shd w:val="clear" w:color="auto" w:fill="999999"/>
          </w:tcPr>
          <w:p w14:paraId="4AF6848F" w14:textId="77777777" w:rsidR="00467E8A" w:rsidRPr="009F4CD2" w:rsidRDefault="00467E8A" w:rsidP="00467E8A">
            <w:pPr>
              <w:pStyle w:val="TableHeading"/>
              <w:rPr>
                <w:rFonts w:ascii="BentonSans Bold" w:hAnsi="BentonSans Bold"/>
                <w:bCs/>
                <w:color w:val="FFFFFF"/>
                <w:sz w:val="18"/>
              </w:rPr>
            </w:pPr>
            <w:r w:rsidRPr="009F4CD2">
              <w:rPr>
                <w:rFonts w:ascii="BentonSans Bold" w:hAnsi="BentonSans Bold"/>
                <w:bCs/>
                <w:color w:val="FFFFFF"/>
                <w:sz w:val="18"/>
              </w:rPr>
              <w:t>User Entries:</w:t>
            </w:r>
            <w:r w:rsidRPr="009F4CD2">
              <w:rPr>
                <w:rFonts w:ascii="BentonSans Bold" w:hAnsi="BentonSans Bold"/>
                <w:bCs/>
                <w:color w:val="FFFFFF"/>
                <w:sz w:val="18"/>
              </w:rPr>
              <w:br/>
              <w:t>Field Name: User Action and Value</w:t>
            </w:r>
          </w:p>
        </w:tc>
        <w:tc>
          <w:tcPr>
            <w:tcW w:w="2852" w:type="dxa"/>
            <w:shd w:val="clear" w:color="auto" w:fill="999999"/>
          </w:tcPr>
          <w:p w14:paraId="6E484A79" w14:textId="77777777" w:rsidR="00467E8A" w:rsidRPr="009F4CD2" w:rsidRDefault="00467E8A" w:rsidP="00467E8A">
            <w:pPr>
              <w:pStyle w:val="TableHeading"/>
              <w:rPr>
                <w:rFonts w:ascii="BentonSans Bold" w:hAnsi="BentonSans Bold"/>
                <w:bCs/>
                <w:color w:val="FFFFFF"/>
                <w:sz w:val="18"/>
              </w:rPr>
            </w:pPr>
            <w:r w:rsidRPr="009F4CD2">
              <w:rPr>
                <w:rFonts w:ascii="BentonSans Bold" w:hAnsi="BentonSans Bold"/>
                <w:bCs/>
                <w:color w:val="FFFFFF"/>
                <w:sz w:val="18"/>
              </w:rPr>
              <w:t>Expected Result</w:t>
            </w:r>
          </w:p>
        </w:tc>
        <w:tc>
          <w:tcPr>
            <w:tcW w:w="1264" w:type="dxa"/>
            <w:shd w:val="clear" w:color="auto" w:fill="999999"/>
          </w:tcPr>
          <w:p w14:paraId="665DECB4" w14:textId="77777777" w:rsidR="00467E8A" w:rsidRPr="009F4CD2" w:rsidRDefault="00467E8A" w:rsidP="00467E8A">
            <w:pPr>
              <w:pStyle w:val="TableHeading"/>
              <w:rPr>
                <w:rFonts w:ascii="BentonSans Bold" w:hAnsi="BentonSans Bold"/>
                <w:bCs/>
                <w:color w:val="FFFFFF"/>
                <w:sz w:val="18"/>
              </w:rPr>
            </w:pPr>
            <w:r w:rsidRPr="009F4CD2">
              <w:rPr>
                <w:rFonts w:ascii="BentonSans Bold" w:hAnsi="BentonSans Bold"/>
                <w:bCs/>
                <w:color w:val="FFFFFF"/>
                <w:sz w:val="18"/>
              </w:rPr>
              <w:t>Pass / Fail / Comment</w:t>
            </w:r>
          </w:p>
        </w:tc>
      </w:tr>
      <w:tr w:rsidR="00467E8A" w:rsidRPr="009F4CD2" w14:paraId="587F1D26" w14:textId="77777777" w:rsidTr="00467E8A">
        <w:trPr>
          <w:trHeight w:val="288"/>
        </w:trPr>
        <w:tc>
          <w:tcPr>
            <w:tcW w:w="900" w:type="dxa"/>
            <w:shd w:val="clear" w:color="auto" w:fill="auto"/>
          </w:tcPr>
          <w:p w14:paraId="323D5E08" w14:textId="77777777" w:rsidR="00467E8A" w:rsidRPr="009F4CD2" w:rsidRDefault="00467E8A" w:rsidP="00467E8A">
            <w:r w:rsidRPr="009F4CD2">
              <w:t>1</w:t>
            </w:r>
          </w:p>
        </w:tc>
        <w:tc>
          <w:tcPr>
            <w:tcW w:w="1498" w:type="dxa"/>
            <w:shd w:val="clear" w:color="auto" w:fill="auto"/>
          </w:tcPr>
          <w:p w14:paraId="774D1CB7" w14:textId="77777777" w:rsidR="00467E8A" w:rsidRPr="00847706" w:rsidRDefault="00467E8A" w:rsidP="00467E8A">
            <w:pPr>
              <w:rPr>
                <w:rStyle w:val="SAPEmphasis"/>
              </w:rPr>
            </w:pPr>
            <w:r w:rsidRPr="00847706">
              <w:rPr>
                <w:rStyle w:val="SAPEmphasis"/>
              </w:rPr>
              <w:t>Log on</w:t>
            </w:r>
          </w:p>
        </w:tc>
        <w:tc>
          <w:tcPr>
            <w:tcW w:w="2912" w:type="dxa"/>
            <w:shd w:val="clear" w:color="auto" w:fill="auto"/>
          </w:tcPr>
          <w:p w14:paraId="64538114" w14:textId="77777777" w:rsidR="00467E8A" w:rsidRPr="009F4CD2" w:rsidRDefault="00467E8A" w:rsidP="00467E8A">
            <w:r w:rsidRPr="00873ACA">
              <w:t xml:space="preserve">Log on to </w:t>
            </w:r>
            <w:r w:rsidRPr="00827022">
              <w:rPr>
                <w:rStyle w:val="SAPScreenElement"/>
                <w:color w:val="auto"/>
              </w:rPr>
              <w:t>Employee Central</w:t>
            </w:r>
            <w:r w:rsidRPr="00481852" w:rsidDel="006B0616">
              <w:t xml:space="preserve"> </w:t>
            </w:r>
            <w:r w:rsidRPr="009F4CD2">
              <w:t>as an HR Administrator.</w:t>
            </w:r>
          </w:p>
        </w:tc>
        <w:tc>
          <w:tcPr>
            <w:tcW w:w="4860" w:type="dxa"/>
            <w:shd w:val="clear" w:color="auto" w:fill="auto"/>
          </w:tcPr>
          <w:p w14:paraId="728BCBFB" w14:textId="77777777" w:rsidR="00467E8A" w:rsidRPr="009F4CD2" w:rsidRDefault="00467E8A" w:rsidP="00467E8A"/>
        </w:tc>
        <w:tc>
          <w:tcPr>
            <w:tcW w:w="2852" w:type="dxa"/>
            <w:shd w:val="clear" w:color="auto" w:fill="auto"/>
          </w:tcPr>
          <w:p w14:paraId="781D55B7" w14:textId="77777777" w:rsidR="00467E8A" w:rsidRPr="009F4CD2" w:rsidRDefault="00467E8A" w:rsidP="00467E8A">
            <w:r w:rsidRPr="009F4CD2">
              <w:t xml:space="preserve">The </w:t>
            </w:r>
            <w:r w:rsidRPr="009F4CD2">
              <w:rPr>
                <w:rStyle w:val="SAPScreenElement"/>
              </w:rPr>
              <w:t>Home</w:t>
            </w:r>
            <w:r w:rsidRPr="009F4CD2">
              <w:t xml:space="preserve"> page is displayed.</w:t>
            </w:r>
          </w:p>
        </w:tc>
        <w:tc>
          <w:tcPr>
            <w:tcW w:w="1264" w:type="dxa"/>
          </w:tcPr>
          <w:p w14:paraId="186E3F4D" w14:textId="77777777" w:rsidR="00467E8A" w:rsidRPr="009F4CD2" w:rsidRDefault="00467E8A" w:rsidP="00467E8A">
            <w:pPr>
              <w:rPr>
                <w:rFonts w:cs="Arial"/>
                <w:bCs/>
              </w:rPr>
            </w:pPr>
          </w:p>
        </w:tc>
      </w:tr>
      <w:tr w:rsidR="00467E8A" w:rsidRPr="009F4CD2" w14:paraId="0378E510" w14:textId="77777777" w:rsidTr="00467E8A">
        <w:trPr>
          <w:trHeight w:val="1137"/>
        </w:trPr>
        <w:tc>
          <w:tcPr>
            <w:tcW w:w="900" w:type="dxa"/>
            <w:shd w:val="clear" w:color="auto" w:fill="auto"/>
          </w:tcPr>
          <w:p w14:paraId="1F8E3324" w14:textId="77777777" w:rsidR="00467E8A" w:rsidRPr="009F4CD2" w:rsidRDefault="00467E8A" w:rsidP="00467E8A">
            <w:r w:rsidRPr="009F4CD2">
              <w:t>2</w:t>
            </w:r>
          </w:p>
        </w:tc>
        <w:tc>
          <w:tcPr>
            <w:tcW w:w="1498" w:type="dxa"/>
            <w:shd w:val="clear" w:color="auto" w:fill="auto"/>
          </w:tcPr>
          <w:p w14:paraId="2D4CBAFB" w14:textId="77777777" w:rsidR="00467E8A" w:rsidRPr="00847706" w:rsidRDefault="00467E8A" w:rsidP="00467E8A">
            <w:pPr>
              <w:rPr>
                <w:rStyle w:val="SAPEmphasis"/>
              </w:rPr>
            </w:pPr>
            <w:r w:rsidRPr="00847706">
              <w:rPr>
                <w:rStyle w:val="SAPEmphasis"/>
              </w:rPr>
              <w:t>Search Employee</w:t>
            </w:r>
          </w:p>
        </w:tc>
        <w:tc>
          <w:tcPr>
            <w:tcW w:w="2912" w:type="dxa"/>
            <w:shd w:val="clear" w:color="auto" w:fill="auto"/>
          </w:tcPr>
          <w:p w14:paraId="73ADECEC" w14:textId="77777777" w:rsidR="00467E8A" w:rsidRPr="009F4CD2" w:rsidRDefault="00467E8A" w:rsidP="00467E8A">
            <w:r w:rsidRPr="009F4CD2">
              <w:t>In the</w:t>
            </w:r>
            <w:r w:rsidRPr="009F4CD2">
              <w:rPr>
                <w:rStyle w:val="SAPScreenElement"/>
              </w:rPr>
              <w:t xml:space="preserve"> Search </w:t>
            </w:r>
            <w:r>
              <w:rPr>
                <w:rStyle w:val="SAPScreenElement"/>
              </w:rPr>
              <w:t>for actions or people</w:t>
            </w:r>
            <w:r w:rsidRPr="007D2354">
              <w:t xml:space="preserve"> </w:t>
            </w:r>
            <w:r w:rsidRPr="00F36E6B">
              <w:t>box</w:t>
            </w:r>
            <w:r>
              <w:t>,</w:t>
            </w:r>
            <w:r w:rsidRPr="009F4CD2">
              <w:t xml:space="preserve"> in the top right corner of the </w:t>
            </w:r>
            <w:r>
              <w:t>screen,</w:t>
            </w:r>
            <w:r w:rsidRPr="009F4CD2">
              <w:t xml:space="preserve"> enter the name (or name parts) of the employee for whom you want to maintain data.</w:t>
            </w:r>
          </w:p>
        </w:tc>
        <w:tc>
          <w:tcPr>
            <w:tcW w:w="4860" w:type="dxa"/>
            <w:shd w:val="clear" w:color="auto" w:fill="auto"/>
          </w:tcPr>
          <w:p w14:paraId="72670D59" w14:textId="77777777" w:rsidR="00467E8A" w:rsidRPr="009F4CD2" w:rsidRDefault="00467E8A" w:rsidP="00467E8A"/>
        </w:tc>
        <w:tc>
          <w:tcPr>
            <w:tcW w:w="2852" w:type="dxa"/>
            <w:shd w:val="clear" w:color="auto" w:fill="auto"/>
          </w:tcPr>
          <w:p w14:paraId="7677F3A8" w14:textId="77777777" w:rsidR="00467E8A" w:rsidRPr="009F4CD2" w:rsidRDefault="00467E8A" w:rsidP="00467E8A">
            <w:r w:rsidRPr="00960FF3">
              <w:t xml:space="preserve">The autocomplete functionality suggests </w:t>
            </w:r>
            <w:r w:rsidRPr="009F4CD2">
              <w:t>a list of employees matching your search criteria.</w:t>
            </w:r>
          </w:p>
        </w:tc>
        <w:tc>
          <w:tcPr>
            <w:tcW w:w="1264" w:type="dxa"/>
          </w:tcPr>
          <w:p w14:paraId="72CB7C9F" w14:textId="77777777" w:rsidR="00467E8A" w:rsidRPr="009F4CD2" w:rsidRDefault="00467E8A" w:rsidP="00467E8A">
            <w:pPr>
              <w:rPr>
                <w:rFonts w:cs="Arial"/>
                <w:bCs/>
              </w:rPr>
            </w:pPr>
          </w:p>
        </w:tc>
      </w:tr>
      <w:tr w:rsidR="00467E8A" w:rsidRPr="009F4CD2" w14:paraId="65B68018" w14:textId="77777777" w:rsidTr="00467E8A">
        <w:trPr>
          <w:trHeight w:val="576"/>
        </w:trPr>
        <w:tc>
          <w:tcPr>
            <w:tcW w:w="900" w:type="dxa"/>
            <w:shd w:val="clear" w:color="auto" w:fill="auto"/>
          </w:tcPr>
          <w:p w14:paraId="4FF84FAF" w14:textId="77777777" w:rsidR="00467E8A" w:rsidRPr="009F4CD2" w:rsidRDefault="00467E8A" w:rsidP="00467E8A">
            <w:r w:rsidRPr="009F4CD2">
              <w:t>3</w:t>
            </w:r>
          </w:p>
        </w:tc>
        <w:tc>
          <w:tcPr>
            <w:tcW w:w="1498" w:type="dxa"/>
            <w:shd w:val="clear" w:color="auto" w:fill="auto"/>
          </w:tcPr>
          <w:p w14:paraId="0415C13F" w14:textId="77777777" w:rsidR="00467E8A" w:rsidRPr="00847706" w:rsidRDefault="00467E8A" w:rsidP="00467E8A">
            <w:pPr>
              <w:rPr>
                <w:rStyle w:val="SAPEmphasis"/>
              </w:rPr>
            </w:pPr>
            <w:r w:rsidRPr="00847706">
              <w:rPr>
                <w:rStyle w:val="SAPEmphasis"/>
              </w:rPr>
              <w:t>Select Employee</w:t>
            </w:r>
          </w:p>
        </w:tc>
        <w:tc>
          <w:tcPr>
            <w:tcW w:w="2912" w:type="dxa"/>
            <w:shd w:val="clear" w:color="auto" w:fill="auto"/>
          </w:tcPr>
          <w:p w14:paraId="51A34B1A" w14:textId="77777777" w:rsidR="00467E8A" w:rsidRPr="009F4CD2" w:rsidRDefault="00467E8A" w:rsidP="00467E8A">
            <w:r w:rsidRPr="000156DD">
              <w:rPr>
                <w:rFonts w:cs="Arial"/>
                <w:bCs/>
              </w:rPr>
              <w:t>Select the appropriate employee from the result list</w:t>
            </w:r>
            <w:r w:rsidRPr="009F4CD2">
              <w:rPr>
                <w:rFonts w:cs="Arial"/>
                <w:bCs/>
              </w:rPr>
              <w:t>.</w:t>
            </w:r>
          </w:p>
        </w:tc>
        <w:tc>
          <w:tcPr>
            <w:tcW w:w="4860" w:type="dxa"/>
            <w:shd w:val="clear" w:color="auto" w:fill="auto"/>
          </w:tcPr>
          <w:p w14:paraId="00850DA6" w14:textId="77777777" w:rsidR="00467E8A" w:rsidRPr="009F4CD2" w:rsidRDefault="00467E8A" w:rsidP="00467E8A"/>
        </w:tc>
        <w:tc>
          <w:tcPr>
            <w:tcW w:w="2852" w:type="dxa"/>
            <w:shd w:val="clear" w:color="auto" w:fill="auto"/>
          </w:tcPr>
          <w:p w14:paraId="0B694DAF" w14:textId="77777777" w:rsidR="00467E8A" w:rsidRPr="009F4CD2" w:rsidRDefault="00467E8A" w:rsidP="00467E8A">
            <w:r w:rsidRPr="009F4CD2">
              <w:t xml:space="preserve">You are directed to the </w:t>
            </w:r>
            <w:r w:rsidRPr="009F4CD2">
              <w:rPr>
                <w:rStyle w:val="SAPScreenElement"/>
              </w:rPr>
              <w:t>Employee Files</w:t>
            </w:r>
            <w:r w:rsidRPr="009F4CD2">
              <w:t xml:space="preserve"> page in which the profile of the employee is displayed.</w:t>
            </w:r>
          </w:p>
        </w:tc>
        <w:tc>
          <w:tcPr>
            <w:tcW w:w="1264" w:type="dxa"/>
          </w:tcPr>
          <w:p w14:paraId="61D5E4C7" w14:textId="77777777" w:rsidR="00467E8A" w:rsidRPr="009F4CD2" w:rsidRDefault="00467E8A" w:rsidP="00467E8A">
            <w:pPr>
              <w:rPr>
                <w:rFonts w:cs="Arial"/>
                <w:bCs/>
              </w:rPr>
            </w:pPr>
          </w:p>
        </w:tc>
      </w:tr>
      <w:tr w:rsidR="00467E8A" w:rsidRPr="009F4CD2" w14:paraId="650E5837" w14:textId="77777777" w:rsidTr="00467E8A">
        <w:trPr>
          <w:trHeight w:val="144"/>
        </w:trPr>
        <w:tc>
          <w:tcPr>
            <w:tcW w:w="900" w:type="dxa"/>
            <w:shd w:val="clear" w:color="auto" w:fill="auto"/>
          </w:tcPr>
          <w:p w14:paraId="255CFA21" w14:textId="77777777" w:rsidR="00467E8A" w:rsidRPr="009F4CD2" w:rsidRDefault="00467E8A" w:rsidP="00467E8A">
            <w:r w:rsidRPr="009F4CD2">
              <w:t>4</w:t>
            </w:r>
          </w:p>
        </w:tc>
        <w:tc>
          <w:tcPr>
            <w:tcW w:w="1498" w:type="dxa"/>
            <w:shd w:val="clear" w:color="auto" w:fill="auto"/>
          </w:tcPr>
          <w:p w14:paraId="7AF47C8E" w14:textId="77777777" w:rsidR="00467E8A" w:rsidRPr="009F4CD2" w:rsidRDefault="00467E8A" w:rsidP="00467E8A">
            <w:pPr>
              <w:rPr>
                <w:rFonts w:cs="Arial"/>
                <w:b/>
                <w:bCs/>
              </w:rPr>
            </w:pPr>
            <w:r w:rsidRPr="00386D74">
              <w:rPr>
                <w:rStyle w:val="SAPEmphasis"/>
              </w:rPr>
              <w:t>Go to</w:t>
            </w:r>
            <w:r w:rsidRPr="009F4CD2">
              <w:rPr>
                <w:rFonts w:cs="Arial"/>
                <w:b/>
                <w:bCs/>
              </w:rPr>
              <w:t xml:space="preserve"> </w:t>
            </w:r>
            <w:r w:rsidRPr="009F4CD2">
              <w:rPr>
                <w:rStyle w:val="SAPScreenElement"/>
                <w:b/>
                <w:color w:val="auto"/>
              </w:rPr>
              <w:t>Payroll Information</w:t>
            </w:r>
            <w:r w:rsidRPr="009F4CD2">
              <w:rPr>
                <w:rFonts w:cs="Arial"/>
                <w:b/>
                <w:bCs/>
              </w:rPr>
              <w:t xml:space="preserve"> </w:t>
            </w:r>
            <w:r>
              <w:rPr>
                <w:rStyle w:val="SAPEmphasis"/>
              </w:rPr>
              <w:t>subsection</w:t>
            </w:r>
          </w:p>
        </w:tc>
        <w:tc>
          <w:tcPr>
            <w:tcW w:w="2912" w:type="dxa"/>
            <w:shd w:val="clear" w:color="auto" w:fill="auto"/>
          </w:tcPr>
          <w:p w14:paraId="105B591D" w14:textId="77777777" w:rsidR="00467E8A" w:rsidRPr="009F4CD2" w:rsidRDefault="00467E8A" w:rsidP="00467E8A">
            <w:r>
              <w:t xml:space="preserve">Go </w:t>
            </w:r>
            <w:r w:rsidRPr="008E6890">
              <w:t>to</w:t>
            </w:r>
            <w:r w:rsidRPr="008E6890">
              <w:rPr>
                <w:rFonts w:cs="Arial"/>
                <w:bCs/>
              </w:rPr>
              <w:t xml:space="preserve"> the </w:t>
            </w:r>
            <w:r w:rsidRPr="006B4DCD">
              <w:rPr>
                <w:rStyle w:val="SAPScreenElement"/>
              </w:rPr>
              <w:t>Employment Information</w:t>
            </w:r>
            <w:r w:rsidRPr="008E6890">
              <w:rPr>
                <w:rFonts w:cs="Arial"/>
                <w:bCs/>
              </w:rPr>
              <w:t xml:space="preserve"> section</w:t>
            </w:r>
            <w:r w:rsidRPr="006B4DCD">
              <w:rPr>
                <w:rFonts w:cs="Arial"/>
                <w:bCs/>
              </w:rPr>
              <w:t xml:space="preserve"> and there </w:t>
            </w:r>
            <w:r w:rsidRPr="008E6890">
              <w:rPr>
                <w:rFonts w:cs="Arial"/>
                <w:bCs/>
              </w:rPr>
              <w:t xml:space="preserve">scroll to the </w:t>
            </w:r>
            <w:r w:rsidRPr="006B4DCD">
              <w:rPr>
                <w:rStyle w:val="SAPScreenElement"/>
              </w:rPr>
              <w:t>Payroll Information</w:t>
            </w:r>
            <w:r w:rsidRPr="008E6890">
              <w:rPr>
                <w:rFonts w:cs="Arial"/>
                <w:bCs/>
              </w:rPr>
              <w:t xml:space="preserve"> subsection</w:t>
            </w:r>
            <w:r w:rsidRPr="008E6890">
              <w:rPr>
                <w:rStyle w:val="SAPScreenElement"/>
              </w:rPr>
              <w:t>.</w:t>
            </w:r>
          </w:p>
        </w:tc>
        <w:tc>
          <w:tcPr>
            <w:tcW w:w="4860" w:type="dxa"/>
            <w:shd w:val="clear" w:color="auto" w:fill="auto"/>
          </w:tcPr>
          <w:p w14:paraId="1B765506" w14:textId="77777777" w:rsidR="00467E8A" w:rsidRPr="009F4CD2" w:rsidRDefault="00467E8A" w:rsidP="00467E8A"/>
        </w:tc>
        <w:tc>
          <w:tcPr>
            <w:tcW w:w="2852" w:type="dxa"/>
            <w:shd w:val="clear" w:color="auto" w:fill="auto"/>
          </w:tcPr>
          <w:p w14:paraId="25A89675" w14:textId="77777777" w:rsidR="00467E8A" w:rsidRPr="00FC4846" w:rsidRDefault="00467E8A" w:rsidP="00467E8A">
            <w:pPr>
              <w:rPr>
                <w:color w:val="1F497D"/>
              </w:rPr>
            </w:pPr>
            <w:r w:rsidRPr="009F4CD2">
              <w:t xml:space="preserve">The </w:t>
            </w:r>
            <w:r w:rsidRPr="009F4CD2">
              <w:rPr>
                <w:rStyle w:val="SAPScreenElement"/>
              </w:rPr>
              <w:t>Payroll Information</w:t>
            </w:r>
            <w:r w:rsidRPr="009F4CD2">
              <w:t xml:space="preserve"> </w:t>
            </w:r>
            <w:r>
              <w:t>subsection</w:t>
            </w:r>
            <w:r w:rsidRPr="009F4CD2">
              <w:t xml:space="preserve"> is displayed. It contains </w:t>
            </w:r>
            <w:r>
              <w:t>several block</w:t>
            </w:r>
            <w:r w:rsidRPr="009F4CD2">
              <w:t>s configured as per your requirements.</w:t>
            </w:r>
          </w:p>
        </w:tc>
        <w:tc>
          <w:tcPr>
            <w:tcW w:w="1264" w:type="dxa"/>
          </w:tcPr>
          <w:p w14:paraId="4FA0C0B9" w14:textId="77777777" w:rsidR="00467E8A" w:rsidRPr="009F4CD2" w:rsidRDefault="00467E8A" w:rsidP="00467E8A">
            <w:pPr>
              <w:rPr>
                <w:rFonts w:cs="Arial"/>
                <w:bCs/>
              </w:rPr>
            </w:pPr>
          </w:p>
        </w:tc>
      </w:tr>
      <w:tr w:rsidR="00467E8A" w:rsidRPr="009F4CD2" w14:paraId="4A38FBD2" w14:textId="77777777" w:rsidTr="00467E8A">
        <w:trPr>
          <w:trHeight w:val="283"/>
        </w:trPr>
        <w:tc>
          <w:tcPr>
            <w:tcW w:w="900" w:type="dxa"/>
            <w:shd w:val="clear" w:color="auto" w:fill="auto"/>
          </w:tcPr>
          <w:p w14:paraId="725B1C1B" w14:textId="77777777" w:rsidR="00467E8A" w:rsidRPr="009F4CD2" w:rsidRDefault="00467E8A" w:rsidP="00467E8A">
            <w:r w:rsidRPr="009F4CD2">
              <w:t>5</w:t>
            </w:r>
          </w:p>
        </w:tc>
        <w:tc>
          <w:tcPr>
            <w:tcW w:w="1498" w:type="dxa"/>
            <w:shd w:val="clear" w:color="auto" w:fill="auto"/>
          </w:tcPr>
          <w:p w14:paraId="2C5227C1" w14:textId="77777777" w:rsidR="00467E8A" w:rsidRPr="009F4CD2" w:rsidRDefault="00467E8A" w:rsidP="00467E8A">
            <w:pPr>
              <w:rPr>
                <w:rFonts w:cs="Arial"/>
                <w:b/>
                <w:bCs/>
              </w:rPr>
            </w:pPr>
            <w:r w:rsidRPr="00847706">
              <w:rPr>
                <w:rStyle w:val="SAPEmphasis"/>
              </w:rPr>
              <w:t>Select Work Tax Area</w:t>
            </w:r>
          </w:p>
        </w:tc>
        <w:tc>
          <w:tcPr>
            <w:tcW w:w="2912" w:type="dxa"/>
            <w:shd w:val="clear" w:color="auto" w:fill="auto"/>
          </w:tcPr>
          <w:p w14:paraId="66CBD8F9" w14:textId="77777777" w:rsidR="00467E8A" w:rsidRPr="009F4CD2" w:rsidRDefault="00467E8A" w:rsidP="00467E8A">
            <w:r w:rsidRPr="009F4CD2">
              <w:t xml:space="preserve">In the </w:t>
            </w:r>
            <w:r w:rsidRPr="009F4CD2">
              <w:rPr>
                <w:rStyle w:val="SAPScreenElement"/>
              </w:rPr>
              <w:t>Tax</w:t>
            </w:r>
            <w:r w:rsidRPr="009F4CD2">
              <w:t xml:space="preserve"> </w:t>
            </w:r>
            <w:r>
              <w:t>block</w:t>
            </w:r>
            <w:r w:rsidRPr="009F4CD2">
              <w:t xml:space="preserve"> select the </w:t>
            </w:r>
            <w:r w:rsidRPr="009F4CD2">
              <w:rPr>
                <w:rStyle w:val="SAPScreenElement"/>
              </w:rPr>
              <w:t>Work Tax Area</w:t>
            </w:r>
            <w:r w:rsidRPr="009F4CD2">
              <w:t xml:space="preserve"> link.</w:t>
            </w:r>
          </w:p>
        </w:tc>
        <w:tc>
          <w:tcPr>
            <w:tcW w:w="4860" w:type="dxa"/>
            <w:shd w:val="clear" w:color="auto" w:fill="auto"/>
          </w:tcPr>
          <w:p w14:paraId="354FBBB3" w14:textId="77777777" w:rsidR="00467E8A" w:rsidRPr="009F4CD2" w:rsidRDefault="00467E8A" w:rsidP="00467E8A"/>
        </w:tc>
        <w:tc>
          <w:tcPr>
            <w:tcW w:w="2852" w:type="dxa"/>
            <w:shd w:val="clear" w:color="auto" w:fill="auto"/>
          </w:tcPr>
          <w:p w14:paraId="4EE08370" w14:textId="77777777" w:rsidR="00467E8A" w:rsidRPr="009F4CD2" w:rsidRDefault="00467E8A" w:rsidP="00467E8A">
            <w:r w:rsidRPr="009F4CD2">
              <w:t xml:space="preserve">You are linked to </w:t>
            </w:r>
            <w:r w:rsidRPr="00E206F7">
              <w:t>Employee Central Payroll</w:t>
            </w:r>
            <w:r w:rsidRPr="009F4CD2">
              <w:t>, where you need to enter logon details. The appropriate embedded form then appears containing a table with already existing records (if any, otherwise, the table is empty).</w:t>
            </w:r>
          </w:p>
        </w:tc>
        <w:tc>
          <w:tcPr>
            <w:tcW w:w="1264" w:type="dxa"/>
          </w:tcPr>
          <w:p w14:paraId="161F4F7C" w14:textId="77777777" w:rsidR="00467E8A" w:rsidRPr="009F4CD2" w:rsidRDefault="00467E8A" w:rsidP="00467E8A">
            <w:pPr>
              <w:rPr>
                <w:rFonts w:cs="Arial"/>
                <w:bCs/>
              </w:rPr>
            </w:pPr>
          </w:p>
        </w:tc>
      </w:tr>
      <w:tr w:rsidR="00467E8A" w:rsidRPr="009F4CD2" w14:paraId="59C046FB" w14:textId="77777777" w:rsidTr="00467E8A">
        <w:trPr>
          <w:trHeight w:val="576"/>
        </w:trPr>
        <w:tc>
          <w:tcPr>
            <w:tcW w:w="900" w:type="dxa"/>
            <w:shd w:val="clear" w:color="auto" w:fill="auto"/>
          </w:tcPr>
          <w:p w14:paraId="072194D7" w14:textId="77777777" w:rsidR="00467E8A" w:rsidRPr="009F4CD2" w:rsidRDefault="00467E8A" w:rsidP="00467E8A">
            <w:r w:rsidRPr="009F4CD2">
              <w:t>6</w:t>
            </w:r>
          </w:p>
        </w:tc>
        <w:tc>
          <w:tcPr>
            <w:tcW w:w="1498" w:type="dxa"/>
            <w:shd w:val="clear" w:color="auto" w:fill="auto"/>
          </w:tcPr>
          <w:p w14:paraId="2E579EA6" w14:textId="77777777" w:rsidR="00467E8A" w:rsidRPr="00847706" w:rsidRDefault="00467E8A" w:rsidP="00467E8A">
            <w:pPr>
              <w:rPr>
                <w:rStyle w:val="SAPEmphasis"/>
              </w:rPr>
            </w:pPr>
            <w:r w:rsidRPr="00847706">
              <w:rPr>
                <w:rStyle w:val="SAPEmphasis"/>
              </w:rPr>
              <w:t>Create New Work Tax Area Record</w:t>
            </w:r>
          </w:p>
        </w:tc>
        <w:tc>
          <w:tcPr>
            <w:tcW w:w="2912" w:type="dxa"/>
            <w:shd w:val="clear" w:color="auto" w:fill="auto"/>
          </w:tcPr>
          <w:p w14:paraId="726E1607" w14:textId="77777777" w:rsidR="00467E8A" w:rsidRPr="009F4CD2" w:rsidRDefault="00467E8A" w:rsidP="00467E8A">
            <w:r w:rsidRPr="009F4CD2">
              <w:t xml:space="preserve">On the displayed </w:t>
            </w:r>
            <w:r w:rsidRPr="009F4CD2">
              <w:rPr>
                <w:rStyle w:val="SAPScreenElement"/>
              </w:rPr>
              <w:t>Work Tax Area</w:t>
            </w:r>
            <w:r w:rsidRPr="009F4CD2">
              <w:t xml:space="preserve"> page</w:t>
            </w:r>
            <w:r>
              <w:t>,</w:t>
            </w:r>
            <w:r w:rsidRPr="009F4CD2">
              <w:t xml:space="preserve"> select the </w:t>
            </w:r>
            <w:r w:rsidRPr="009F4CD2">
              <w:rPr>
                <w:rStyle w:val="SAPScreenElement"/>
              </w:rPr>
              <w:t>New</w:t>
            </w:r>
            <w:r w:rsidRPr="009F4CD2">
              <w:t xml:space="preserve"> pushbutton.</w:t>
            </w:r>
          </w:p>
        </w:tc>
        <w:tc>
          <w:tcPr>
            <w:tcW w:w="4860" w:type="dxa"/>
            <w:shd w:val="clear" w:color="auto" w:fill="auto"/>
          </w:tcPr>
          <w:p w14:paraId="044FEE94" w14:textId="77777777" w:rsidR="00467E8A" w:rsidRPr="009F4CD2" w:rsidRDefault="00467E8A" w:rsidP="00467E8A"/>
        </w:tc>
        <w:tc>
          <w:tcPr>
            <w:tcW w:w="2852" w:type="dxa"/>
            <w:shd w:val="clear" w:color="auto" w:fill="auto"/>
          </w:tcPr>
          <w:p w14:paraId="098043C3" w14:textId="77777777" w:rsidR="00467E8A" w:rsidRPr="009F4CD2" w:rsidRDefault="00467E8A" w:rsidP="00467E8A">
            <w:r w:rsidRPr="009F4CD2">
              <w:t>The fields to be filled in the form show up below the table.</w:t>
            </w:r>
          </w:p>
        </w:tc>
        <w:tc>
          <w:tcPr>
            <w:tcW w:w="1264" w:type="dxa"/>
          </w:tcPr>
          <w:p w14:paraId="18B458D3" w14:textId="77777777" w:rsidR="00467E8A" w:rsidRPr="009F4CD2" w:rsidRDefault="00467E8A" w:rsidP="00467E8A">
            <w:pPr>
              <w:rPr>
                <w:rFonts w:cs="Arial"/>
                <w:bCs/>
              </w:rPr>
            </w:pPr>
          </w:p>
        </w:tc>
      </w:tr>
      <w:tr w:rsidR="00467E8A" w:rsidRPr="009F4CD2" w14:paraId="04CA7C3D" w14:textId="77777777" w:rsidTr="00467E8A">
        <w:trPr>
          <w:trHeight w:val="864"/>
        </w:trPr>
        <w:tc>
          <w:tcPr>
            <w:tcW w:w="900" w:type="dxa"/>
            <w:vMerge w:val="restart"/>
            <w:shd w:val="clear" w:color="auto" w:fill="auto"/>
          </w:tcPr>
          <w:p w14:paraId="406FEB18" w14:textId="77777777" w:rsidR="00467E8A" w:rsidRPr="009F4CD2" w:rsidRDefault="00467E8A" w:rsidP="00467E8A">
            <w:r w:rsidRPr="009F4CD2">
              <w:t>7</w:t>
            </w:r>
          </w:p>
        </w:tc>
        <w:tc>
          <w:tcPr>
            <w:tcW w:w="1498" w:type="dxa"/>
            <w:vMerge w:val="restart"/>
            <w:shd w:val="clear" w:color="auto" w:fill="auto"/>
          </w:tcPr>
          <w:p w14:paraId="209ABE61" w14:textId="77777777" w:rsidR="00467E8A" w:rsidRPr="00847706" w:rsidRDefault="00467E8A" w:rsidP="00467E8A">
            <w:pPr>
              <w:rPr>
                <w:rStyle w:val="SAPEmphasis"/>
              </w:rPr>
            </w:pPr>
            <w:r w:rsidRPr="00847706">
              <w:rPr>
                <w:rStyle w:val="SAPEmphasis"/>
              </w:rPr>
              <w:t>Enter Work Tax Area Details</w:t>
            </w:r>
          </w:p>
        </w:tc>
        <w:tc>
          <w:tcPr>
            <w:tcW w:w="2912" w:type="dxa"/>
            <w:vMerge w:val="restart"/>
            <w:shd w:val="clear" w:color="auto" w:fill="auto"/>
          </w:tcPr>
          <w:p w14:paraId="6B864DBA" w14:textId="77777777" w:rsidR="00467E8A" w:rsidRPr="009F4CD2" w:rsidRDefault="00467E8A" w:rsidP="00467E8A">
            <w:r w:rsidRPr="009F4CD2">
              <w:t>In the form make the following entries:</w:t>
            </w:r>
          </w:p>
        </w:tc>
        <w:tc>
          <w:tcPr>
            <w:tcW w:w="4860" w:type="dxa"/>
            <w:shd w:val="clear" w:color="auto" w:fill="auto"/>
          </w:tcPr>
          <w:p w14:paraId="1A60C525" w14:textId="77777777" w:rsidR="00467E8A" w:rsidRPr="009F4CD2" w:rsidRDefault="00467E8A" w:rsidP="00467E8A">
            <w:r w:rsidRPr="009F4CD2">
              <w:rPr>
                <w:rStyle w:val="SAPScreenElement"/>
              </w:rPr>
              <w:t>Valid From/To</w:t>
            </w:r>
            <w:r w:rsidRPr="00FF012F">
              <w:rPr>
                <w:rStyle w:val="SAPScreenElement"/>
              </w:rPr>
              <w:t>:</w:t>
            </w:r>
            <w:r w:rsidRPr="009F4CD2">
              <w:rPr>
                <w:i/>
              </w:rPr>
              <w:t xml:space="preserve"> </w:t>
            </w:r>
            <w:r w:rsidRPr="009F4CD2">
              <w:t>The validity start date is defaulted with the hire date; leave as is. The validity end date equals to the system high date, adapt as appropriate.</w:t>
            </w:r>
          </w:p>
        </w:tc>
        <w:tc>
          <w:tcPr>
            <w:tcW w:w="2852" w:type="dxa"/>
            <w:vMerge w:val="restart"/>
            <w:shd w:val="clear" w:color="auto" w:fill="auto"/>
          </w:tcPr>
          <w:p w14:paraId="0D77D790" w14:textId="77777777" w:rsidR="00467E8A" w:rsidRPr="009F4CD2" w:rsidRDefault="00467E8A" w:rsidP="00467E8A">
            <w:r w:rsidRPr="009F4CD2">
              <w:t xml:space="preserve">In the </w:t>
            </w:r>
            <w:r w:rsidRPr="009F4CD2">
              <w:rPr>
                <w:rStyle w:val="SAPScreenElement"/>
              </w:rPr>
              <w:t>Tax Authorities in Area</w:t>
            </w:r>
            <w:r w:rsidRPr="009F4CD2">
              <w:t xml:space="preserve"> table all the relevant local and state tax authorities to which the employee must pay tax are displayed automatically by the system.</w:t>
            </w:r>
          </w:p>
        </w:tc>
        <w:tc>
          <w:tcPr>
            <w:tcW w:w="1264" w:type="dxa"/>
          </w:tcPr>
          <w:p w14:paraId="49956EDA" w14:textId="77777777" w:rsidR="00467E8A" w:rsidRPr="009F4CD2" w:rsidRDefault="00467E8A" w:rsidP="00467E8A">
            <w:pPr>
              <w:rPr>
                <w:rFonts w:cs="Arial"/>
                <w:bCs/>
              </w:rPr>
            </w:pPr>
          </w:p>
        </w:tc>
      </w:tr>
      <w:tr w:rsidR="00467E8A" w:rsidRPr="009F4CD2" w14:paraId="60FEDAFD" w14:textId="77777777" w:rsidTr="00467E8A">
        <w:trPr>
          <w:trHeight w:val="288"/>
        </w:trPr>
        <w:tc>
          <w:tcPr>
            <w:tcW w:w="900" w:type="dxa"/>
            <w:vMerge/>
            <w:shd w:val="clear" w:color="auto" w:fill="auto"/>
          </w:tcPr>
          <w:p w14:paraId="670CD7DF" w14:textId="77777777" w:rsidR="00467E8A" w:rsidRPr="009F4CD2" w:rsidRDefault="00467E8A" w:rsidP="00467E8A"/>
        </w:tc>
        <w:tc>
          <w:tcPr>
            <w:tcW w:w="1498" w:type="dxa"/>
            <w:vMerge/>
            <w:shd w:val="clear" w:color="auto" w:fill="auto"/>
          </w:tcPr>
          <w:p w14:paraId="72C26A30" w14:textId="77777777" w:rsidR="00467E8A" w:rsidRPr="00847706" w:rsidRDefault="00467E8A" w:rsidP="00467E8A">
            <w:pPr>
              <w:rPr>
                <w:rStyle w:val="SAPEmphasis"/>
              </w:rPr>
            </w:pPr>
          </w:p>
        </w:tc>
        <w:tc>
          <w:tcPr>
            <w:tcW w:w="2912" w:type="dxa"/>
            <w:vMerge/>
            <w:shd w:val="clear" w:color="auto" w:fill="auto"/>
          </w:tcPr>
          <w:p w14:paraId="2770AE06" w14:textId="77777777" w:rsidR="00467E8A" w:rsidRPr="009F4CD2" w:rsidRDefault="00467E8A" w:rsidP="00467E8A"/>
        </w:tc>
        <w:tc>
          <w:tcPr>
            <w:tcW w:w="4860" w:type="dxa"/>
            <w:shd w:val="clear" w:color="auto" w:fill="auto"/>
          </w:tcPr>
          <w:p w14:paraId="28D0D5F3" w14:textId="77777777" w:rsidR="00467E8A" w:rsidRPr="009F4CD2" w:rsidRDefault="00467E8A" w:rsidP="00467E8A">
            <w:r w:rsidRPr="009F4CD2">
              <w:rPr>
                <w:rStyle w:val="SAPScreenElement"/>
              </w:rPr>
              <w:t>Tax Area</w:t>
            </w:r>
            <w:r w:rsidRPr="00EF604B">
              <w:t>:</w:t>
            </w:r>
            <w:r w:rsidRPr="00FF012F">
              <w:t xml:space="preserve"> </w:t>
            </w:r>
            <w:r w:rsidRPr="009F4CD2">
              <w:t>select from value help</w:t>
            </w:r>
          </w:p>
        </w:tc>
        <w:tc>
          <w:tcPr>
            <w:tcW w:w="2852" w:type="dxa"/>
            <w:vMerge/>
            <w:shd w:val="clear" w:color="auto" w:fill="auto"/>
          </w:tcPr>
          <w:p w14:paraId="6EACA6D6" w14:textId="77777777" w:rsidR="00467E8A" w:rsidRPr="009F4CD2" w:rsidRDefault="00467E8A" w:rsidP="00467E8A"/>
        </w:tc>
        <w:tc>
          <w:tcPr>
            <w:tcW w:w="1264" w:type="dxa"/>
          </w:tcPr>
          <w:p w14:paraId="70895E98" w14:textId="77777777" w:rsidR="00467E8A" w:rsidRPr="009F4CD2" w:rsidRDefault="00467E8A" w:rsidP="00467E8A">
            <w:pPr>
              <w:rPr>
                <w:rFonts w:cs="Arial"/>
                <w:bCs/>
              </w:rPr>
            </w:pPr>
          </w:p>
        </w:tc>
      </w:tr>
      <w:tr w:rsidR="00467E8A" w:rsidRPr="009F4CD2" w14:paraId="596EE08A" w14:textId="77777777" w:rsidTr="00467E8A">
        <w:trPr>
          <w:trHeight w:val="576"/>
        </w:trPr>
        <w:tc>
          <w:tcPr>
            <w:tcW w:w="900" w:type="dxa"/>
            <w:vMerge/>
            <w:shd w:val="clear" w:color="auto" w:fill="auto"/>
          </w:tcPr>
          <w:p w14:paraId="2C23F9CC" w14:textId="77777777" w:rsidR="00467E8A" w:rsidRPr="009F4CD2" w:rsidRDefault="00467E8A" w:rsidP="00467E8A"/>
        </w:tc>
        <w:tc>
          <w:tcPr>
            <w:tcW w:w="1498" w:type="dxa"/>
            <w:vMerge/>
            <w:shd w:val="clear" w:color="auto" w:fill="auto"/>
          </w:tcPr>
          <w:p w14:paraId="7B32D16F" w14:textId="77777777" w:rsidR="00467E8A" w:rsidRPr="00847706" w:rsidRDefault="00467E8A" w:rsidP="00467E8A">
            <w:pPr>
              <w:rPr>
                <w:rStyle w:val="SAPEmphasis"/>
              </w:rPr>
            </w:pPr>
          </w:p>
        </w:tc>
        <w:tc>
          <w:tcPr>
            <w:tcW w:w="2912" w:type="dxa"/>
            <w:vMerge/>
            <w:shd w:val="clear" w:color="auto" w:fill="auto"/>
          </w:tcPr>
          <w:p w14:paraId="679996B8" w14:textId="77777777" w:rsidR="00467E8A" w:rsidRPr="009F4CD2" w:rsidRDefault="00467E8A" w:rsidP="00467E8A"/>
        </w:tc>
        <w:tc>
          <w:tcPr>
            <w:tcW w:w="4860" w:type="dxa"/>
            <w:shd w:val="clear" w:color="auto" w:fill="auto"/>
          </w:tcPr>
          <w:p w14:paraId="0A37F361" w14:textId="77777777" w:rsidR="00467E8A" w:rsidRPr="009F4CD2" w:rsidRDefault="00467E8A" w:rsidP="00467E8A">
            <w:r w:rsidRPr="009F4CD2">
              <w:rPr>
                <w:rStyle w:val="SAPScreenElement"/>
              </w:rPr>
              <w:t>Allocation</w:t>
            </w:r>
            <w:r w:rsidRPr="009F4CD2">
              <w:rPr>
                <w:i/>
              </w:rPr>
              <w:t xml:space="preserve"> </w:t>
            </w:r>
            <w:r w:rsidRPr="009F4CD2">
              <w:rPr>
                <w:rStyle w:val="SAPScreenElement"/>
              </w:rPr>
              <w:t>Percentage</w:t>
            </w:r>
            <w:r w:rsidRPr="00EF604B">
              <w:t>:</w:t>
            </w:r>
            <w:r w:rsidRPr="00FF012F">
              <w:t xml:space="preserve"> </w:t>
            </w:r>
            <w:r w:rsidRPr="009F4CD2">
              <w:t xml:space="preserve">enter as appropriate; maximum possible value is </w:t>
            </w:r>
            <w:r w:rsidRPr="009F4CD2">
              <w:rPr>
                <w:rStyle w:val="SAPUserEntry"/>
              </w:rPr>
              <w:t>100</w:t>
            </w:r>
            <w:r w:rsidRPr="009F4CD2">
              <w:t>.</w:t>
            </w:r>
          </w:p>
        </w:tc>
        <w:tc>
          <w:tcPr>
            <w:tcW w:w="2852" w:type="dxa"/>
            <w:vMerge/>
            <w:shd w:val="clear" w:color="auto" w:fill="auto"/>
          </w:tcPr>
          <w:p w14:paraId="1F807E3F" w14:textId="77777777" w:rsidR="00467E8A" w:rsidRPr="009F4CD2" w:rsidRDefault="00467E8A" w:rsidP="00467E8A"/>
        </w:tc>
        <w:tc>
          <w:tcPr>
            <w:tcW w:w="1264" w:type="dxa"/>
          </w:tcPr>
          <w:p w14:paraId="1F77FE98" w14:textId="77777777" w:rsidR="00467E8A" w:rsidRPr="009F4CD2" w:rsidRDefault="00467E8A" w:rsidP="00467E8A">
            <w:pPr>
              <w:rPr>
                <w:rFonts w:cs="Arial"/>
                <w:bCs/>
              </w:rPr>
            </w:pPr>
          </w:p>
        </w:tc>
      </w:tr>
      <w:tr w:rsidR="00467E8A" w:rsidRPr="009F4CD2" w14:paraId="5582FE53" w14:textId="77777777" w:rsidTr="00467E8A">
        <w:trPr>
          <w:trHeight w:val="288"/>
        </w:trPr>
        <w:tc>
          <w:tcPr>
            <w:tcW w:w="900" w:type="dxa"/>
            <w:vMerge/>
            <w:shd w:val="clear" w:color="auto" w:fill="auto"/>
          </w:tcPr>
          <w:p w14:paraId="0DA8E760" w14:textId="77777777" w:rsidR="00467E8A" w:rsidRPr="009F4CD2" w:rsidRDefault="00467E8A" w:rsidP="00467E8A"/>
        </w:tc>
        <w:tc>
          <w:tcPr>
            <w:tcW w:w="1498" w:type="dxa"/>
            <w:vMerge/>
            <w:shd w:val="clear" w:color="auto" w:fill="auto"/>
          </w:tcPr>
          <w:p w14:paraId="23C10E2A" w14:textId="77777777" w:rsidR="00467E8A" w:rsidRPr="00847706" w:rsidRDefault="00467E8A" w:rsidP="00467E8A">
            <w:pPr>
              <w:rPr>
                <w:rStyle w:val="SAPEmphasis"/>
              </w:rPr>
            </w:pPr>
          </w:p>
        </w:tc>
        <w:tc>
          <w:tcPr>
            <w:tcW w:w="2912" w:type="dxa"/>
            <w:vMerge/>
            <w:shd w:val="clear" w:color="auto" w:fill="auto"/>
          </w:tcPr>
          <w:p w14:paraId="40493541" w14:textId="77777777" w:rsidR="00467E8A" w:rsidRPr="009F4CD2" w:rsidRDefault="00467E8A" w:rsidP="00467E8A"/>
        </w:tc>
        <w:tc>
          <w:tcPr>
            <w:tcW w:w="4860" w:type="dxa"/>
            <w:shd w:val="clear" w:color="auto" w:fill="auto"/>
          </w:tcPr>
          <w:p w14:paraId="538CC9D7" w14:textId="77777777" w:rsidR="00467E8A" w:rsidRPr="009F4CD2" w:rsidRDefault="00467E8A" w:rsidP="00467E8A">
            <w:r w:rsidRPr="009F4CD2">
              <w:rPr>
                <w:rStyle w:val="SAPScreenElement"/>
              </w:rPr>
              <w:t>Predominant Tax Area</w:t>
            </w:r>
            <w:r w:rsidRPr="00EF604B">
              <w:t>:</w:t>
            </w:r>
            <w:r w:rsidRPr="00FF012F">
              <w:t xml:space="preserve"> </w:t>
            </w:r>
            <w:r w:rsidRPr="009F4CD2">
              <w:t>Flag check box in case more than one tax area is relevant. In this case, the allocation percentage needs to be adapted accordingly and an additional work tax area record needs to be created.</w:t>
            </w:r>
          </w:p>
        </w:tc>
        <w:tc>
          <w:tcPr>
            <w:tcW w:w="2852" w:type="dxa"/>
            <w:vMerge/>
            <w:shd w:val="clear" w:color="auto" w:fill="auto"/>
          </w:tcPr>
          <w:p w14:paraId="5B282508" w14:textId="77777777" w:rsidR="00467E8A" w:rsidRPr="009F4CD2" w:rsidRDefault="00467E8A" w:rsidP="00467E8A"/>
        </w:tc>
        <w:tc>
          <w:tcPr>
            <w:tcW w:w="1264" w:type="dxa"/>
          </w:tcPr>
          <w:p w14:paraId="2E217B46" w14:textId="77777777" w:rsidR="00467E8A" w:rsidRPr="009F4CD2" w:rsidRDefault="00467E8A" w:rsidP="00467E8A">
            <w:pPr>
              <w:rPr>
                <w:rFonts w:cs="Arial"/>
                <w:bCs/>
              </w:rPr>
            </w:pPr>
          </w:p>
        </w:tc>
      </w:tr>
      <w:tr w:rsidR="00467E8A" w:rsidRPr="009F4CD2" w14:paraId="67A16237" w14:textId="77777777" w:rsidTr="00467E8A">
        <w:trPr>
          <w:trHeight w:val="576"/>
        </w:trPr>
        <w:tc>
          <w:tcPr>
            <w:tcW w:w="900" w:type="dxa"/>
            <w:shd w:val="clear" w:color="auto" w:fill="auto"/>
          </w:tcPr>
          <w:p w14:paraId="1D63A473" w14:textId="77777777" w:rsidR="00467E8A" w:rsidRPr="009F4CD2" w:rsidRDefault="00467E8A" w:rsidP="00467E8A">
            <w:r w:rsidRPr="009F4CD2">
              <w:t>8</w:t>
            </w:r>
          </w:p>
        </w:tc>
        <w:tc>
          <w:tcPr>
            <w:tcW w:w="1498" w:type="dxa"/>
            <w:shd w:val="clear" w:color="auto" w:fill="auto"/>
          </w:tcPr>
          <w:p w14:paraId="12A891A4" w14:textId="77777777" w:rsidR="00467E8A" w:rsidRPr="00847706" w:rsidRDefault="00467E8A" w:rsidP="00467E8A">
            <w:pPr>
              <w:rPr>
                <w:rStyle w:val="SAPEmphasis"/>
              </w:rPr>
            </w:pPr>
            <w:r w:rsidRPr="00847706">
              <w:rPr>
                <w:rStyle w:val="SAPEmphasis"/>
              </w:rPr>
              <w:t>Save Work Tax Area</w:t>
            </w:r>
          </w:p>
        </w:tc>
        <w:tc>
          <w:tcPr>
            <w:tcW w:w="2912" w:type="dxa"/>
            <w:shd w:val="clear" w:color="auto" w:fill="auto"/>
          </w:tcPr>
          <w:p w14:paraId="67E80D74" w14:textId="77777777" w:rsidR="00467E8A" w:rsidRPr="009F4CD2" w:rsidRDefault="00467E8A" w:rsidP="00467E8A">
            <w:r w:rsidRPr="009F4CD2">
              <w:t xml:space="preserve">Choose the </w:t>
            </w:r>
            <w:r w:rsidRPr="009F4CD2">
              <w:rPr>
                <w:rStyle w:val="SAPScreenElement"/>
              </w:rPr>
              <w:t>Save</w:t>
            </w:r>
            <w:r w:rsidRPr="009F4CD2">
              <w:t xml:space="preserve"> button.</w:t>
            </w:r>
          </w:p>
        </w:tc>
        <w:tc>
          <w:tcPr>
            <w:tcW w:w="4860" w:type="dxa"/>
            <w:shd w:val="clear" w:color="auto" w:fill="auto"/>
          </w:tcPr>
          <w:p w14:paraId="4C5902EA" w14:textId="77777777" w:rsidR="00467E8A" w:rsidRPr="009F4CD2" w:rsidRDefault="00467E8A" w:rsidP="00467E8A"/>
        </w:tc>
        <w:tc>
          <w:tcPr>
            <w:tcW w:w="2852" w:type="dxa"/>
            <w:shd w:val="clear" w:color="auto" w:fill="auto"/>
          </w:tcPr>
          <w:p w14:paraId="0DD1BACE" w14:textId="77777777" w:rsidR="00467E8A" w:rsidRPr="009F4CD2" w:rsidRDefault="00467E8A" w:rsidP="00467E8A">
            <w:r w:rsidRPr="009F4CD2">
              <w:rPr>
                <w:rFonts w:cs="Arial"/>
                <w:bCs/>
              </w:rPr>
              <w:t>A system message about data saving is generated.</w:t>
            </w:r>
          </w:p>
        </w:tc>
        <w:tc>
          <w:tcPr>
            <w:tcW w:w="1264" w:type="dxa"/>
          </w:tcPr>
          <w:p w14:paraId="41F8249D" w14:textId="77777777" w:rsidR="00467E8A" w:rsidRPr="009F4CD2" w:rsidRDefault="00467E8A" w:rsidP="00467E8A">
            <w:pPr>
              <w:rPr>
                <w:rFonts w:cs="Arial"/>
                <w:bCs/>
              </w:rPr>
            </w:pPr>
          </w:p>
        </w:tc>
      </w:tr>
      <w:tr w:rsidR="00467E8A" w:rsidRPr="009F4CD2" w14:paraId="7B00B1ED" w14:textId="77777777" w:rsidTr="00467E8A">
        <w:trPr>
          <w:trHeight w:val="357"/>
        </w:trPr>
        <w:tc>
          <w:tcPr>
            <w:tcW w:w="900" w:type="dxa"/>
            <w:shd w:val="clear" w:color="auto" w:fill="auto"/>
          </w:tcPr>
          <w:p w14:paraId="3541C740" w14:textId="77777777" w:rsidR="00467E8A" w:rsidRPr="009F4CD2" w:rsidRDefault="00467E8A" w:rsidP="00467E8A">
            <w:r>
              <w:t>9</w:t>
            </w:r>
          </w:p>
        </w:tc>
        <w:tc>
          <w:tcPr>
            <w:tcW w:w="1498" w:type="dxa"/>
            <w:shd w:val="clear" w:color="auto" w:fill="auto"/>
          </w:tcPr>
          <w:p w14:paraId="3785B1F9" w14:textId="77777777" w:rsidR="00467E8A" w:rsidRPr="009F4CD2" w:rsidRDefault="00467E8A" w:rsidP="00467E8A">
            <w:pPr>
              <w:rPr>
                <w:rFonts w:cs="Arial"/>
                <w:b/>
                <w:bCs/>
              </w:rPr>
            </w:pPr>
            <w:r w:rsidRPr="00847706">
              <w:rPr>
                <w:rStyle w:val="SAPEmphasis"/>
              </w:rPr>
              <w:t>Select Contract Elements</w:t>
            </w:r>
          </w:p>
        </w:tc>
        <w:tc>
          <w:tcPr>
            <w:tcW w:w="2912" w:type="dxa"/>
            <w:shd w:val="clear" w:color="auto" w:fill="auto"/>
          </w:tcPr>
          <w:p w14:paraId="1F09817D" w14:textId="77777777" w:rsidR="00467E8A" w:rsidRPr="009F4CD2" w:rsidRDefault="00467E8A" w:rsidP="00467E8A">
            <w:r>
              <w:t xml:space="preserve">Select from the </w:t>
            </w:r>
            <w:r w:rsidRPr="006B4DCD">
              <w:rPr>
                <w:rStyle w:val="SAPScreenElement"/>
              </w:rPr>
              <w:t>Navigate to Mashup</w:t>
            </w:r>
            <w:r w:rsidRPr="00187B9E">
              <w:t xml:space="preserve"> drop-down</w:t>
            </w:r>
            <w:r>
              <w:t>,</w:t>
            </w:r>
            <w:r w:rsidRPr="00187B9E">
              <w:t xml:space="preserve"> located in the upper part of the</w:t>
            </w:r>
            <w:r>
              <w:t xml:space="preserve"> screen, value</w:t>
            </w:r>
            <w:r w:rsidRPr="00187B9E">
              <w:t xml:space="preserve"> </w:t>
            </w:r>
            <w:r>
              <w:rPr>
                <w:rStyle w:val="SAPScreenElement"/>
              </w:rPr>
              <w:t>Others</w:t>
            </w:r>
            <w:r w:rsidRPr="00187B9E">
              <w:t xml:space="preserve"> </w:t>
            </w:r>
            <w:r w:rsidRPr="004E0842">
              <w:rPr>
                <w:rStyle w:val="SAPScreenElement"/>
              </w:rPr>
              <w:sym w:font="Symbol" w:char="F0AE"/>
            </w:r>
            <w:r>
              <w:t xml:space="preserve"> </w:t>
            </w:r>
            <w:r w:rsidRPr="009F4CD2">
              <w:rPr>
                <w:rStyle w:val="SAPScreenElement"/>
              </w:rPr>
              <w:t>Contract Elements</w:t>
            </w:r>
            <w:r w:rsidRPr="009F4CD2">
              <w:t>.</w:t>
            </w:r>
          </w:p>
        </w:tc>
        <w:tc>
          <w:tcPr>
            <w:tcW w:w="4860" w:type="dxa"/>
            <w:shd w:val="clear" w:color="auto" w:fill="auto"/>
          </w:tcPr>
          <w:p w14:paraId="4AB95EB1" w14:textId="77777777" w:rsidR="00467E8A" w:rsidRPr="009F4CD2" w:rsidRDefault="00467E8A" w:rsidP="00467E8A">
            <w:pPr>
              <w:rPr>
                <w:i/>
              </w:rPr>
            </w:pPr>
          </w:p>
        </w:tc>
        <w:tc>
          <w:tcPr>
            <w:tcW w:w="2852" w:type="dxa"/>
            <w:shd w:val="clear" w:color="auto" w:fill="auto"/>
          </w:tcPr>
          <w:p w14:paraId="447294AD" w14:textId="77777777" w:rsidR="00467E8A" w:rsidRPr="009F4CD2" w:rsidRDefault="00467E8A" w:rsidP="00467E8A">
            <w:r w:rsidRPr="009F4CD2">
              <w:t>You are linked to the embedded form containing a table with already existing records (if any, otherwise, the table is empty).</w:t>
            </w:r>
          </w:p>
        </w:tc>
        <w:tc>
          <w:tcPr>
            <w:tcW w:w="1264" w:type="dxa"/>
          </w:tcPr>
          <w:p w14:paraId="7ABE8BA8" w14:textId="77777777" w:rsidR="00467E8A" w:rsidRPr="009F4CD2" w:rsidRDefault="00467E8A" w:rsidP="00467E8A">
            <w:pPr>
              <w:rPr>
                <w:rFonts w:cs="Arial"/>
                <w:bCs/>
              </w:rPr>
            </w:pPr>
          </w:p>
        </w:tc>
      </w:tr>
      <w:tr w:rsidR="00467E8A" w:rsidRPr="009F4CD2" w14:paraId="5A90754E" w14:textId="77777777" w:rsidTr="00467E8A">
        <w:trPr>
          <w:trHeight w:val="144"/>
        </w:trPr>
        <w:tc>
          <w:tcPr>
            <w:tcW w:w="900" w:type="dxa"/>
            <w:shd w:val="clear" w:color="auto" w:fill="auto"/>
          </w:tcPr>
          <w:p w14:paraId="64B6C1B7" w14:textId="77777777" w:rsidR="00467E8A" w:rsidRPr="009F4CD2" w:rsidRDefault="00467E8A" w:rsidP="00467E8A">
            <w:r w:rsidRPr="009F4CD2">
              <w:t>1</w:t>
            </w:r>
            <w:r>
              <w:t>0</w:t>
            </w:r>
          </w:p>
        </w:tc>
        <w:tc>
          <w:tcPr>
            <w:tcW w:w="1498" w:type="dxa"/>
            <w:shd w:val="clear" w:color="auto" w:fill="auto"/>
          </w:tcPr>
          <w:p w14:paraId="5232639E" w14:textId="77777777" w:rsidR="00467E8A" w:rsidRPr="009F4CD2" w:rsidRDefault="00467E8A" w:rsidP="00467E8A">
            <w:pPr>
              <w:rPr>
                <w:rFonts w:cs="Arial"/>
                <w:b/>
                <w:bCs/>
              </w:rPr>
            </w:pPr>
            <w:r w:rsidRPr="00847706">
              <w:rPr>
                <w:rStyle w:val="SAPEmphasis"/>
              </w:rPr>
              <w:t>Create New Contract Elements Record</w:t>
            </w:r>
          </w:p>
        </w:tc>
        <w:tc>
          <w:tcPr>
            <w:tcW w:w="2912" w:type="dxa"/>
            <w:shd w:val="clear" w:color="auto" w:fill="auto"/>
          </w:tcPr>
          <w:p w14:paraId="722491F1" w14:textId="77777777" w:rsidR="00467E8A" w:rsidRPr="009F4CD2" w:rsidRDefault="00467E8A" w:rsidP="00467E8A">
            <w:pPr>
              <w:rPr>
                <w:rFonts w:cs="Arial"/>
                <w:bCs/>
              </w:rPr>
            </w:pPr>
            <w:r w:rsidRPr="009F4CD2">
              <w:t xml:space="preserve">On the displayed </w:t>
            </w:r>
            <w:r w:rsidRPr="009F4CD2">
              <w:rPr>
                <w:rStyle w:val="SAPScreenElement"/>
              </w:rPr>
              <w:t>Contract Elements</w:t>
            </w:r>
            <w:r w:rsidRPr="009F4CD2">
              <w:t xml:space="preserve"> page, select the </w:t>
            </w:r>
            <w:r w:rsidRPr="009F4CD2">
              <w:rPr>
                <w:rStyle w:val="SAPScreenElement"/>
              </w:rPr>
              <w:t xml:space="preserve">New </w:t>
            </w:r>
            <w:r w:rsidRPr="009F4CD2">
              <w:t>pushbutton.</w:t>
            </w:r>
          </w:p>
        </w:tc>
        <w:tc>
          <w:tcPr>
            <w:tcW w:w="4860" w:type="dxa"/>
            <w:shd w:val="clear" w:color="auto" w:fill="auto"/>
          </w:tcPr>
          <w:p w14:paraId="7FFFB9D1" w14:textId="77777777" w:rsidR="00467E8A" w:rsidRPr="009F4CD2" w:rsidRDefault="00467E8A" w:rsidP="00467E8A">
            <w:pPr>
              <w:rPr>
                <w:i/>
              </w:rPr>
            </w:pPr>
          </w:p>
        </w:tc>
        <w:tc>
          <w:tcPr>
            <w:tcW w:w="2852" w:type="dxa"/>
            <w:shd w:val="clear" w:color="auto" w:fill="auto"/>
          </w:tcPr>
          <w:p w14:paraId="10887D17" w14:textId="77777777" w:rsidR="00467E8A" w:rsidRPr="009F4CD2" w:rsidRDefault="00467E8A" w:rsidP="00467E8A">
            <w:r w:rsidRPr="009F4CD2">
              <w:t>The fields to be filled show up below the table.</w:t>
            </w:r>
          </w:p>
        </w:tc>
        <w:tc>
          <w:tcPr>
            <w:tcW w:w="1264" w:type="dxa"/>
          </w:tcPr>
          <w:p w14:paraId="5F33A010" w14:textId="77777777" w:rsidR="00467E8A" w:rsidRPr="009F4CD2" w:rsidRDefault="00467E8A" w:rsidP="00467E8A">
            <w:pPr>
              <w:rPr>
                <w:rFonts w:cs="Arial"/>
                <w:bCs/>
              </w:rPr>
            </w:pPr>
          </w:p>
        </w:tc>
      </w:tr>
      <w:tr w:rsidR="00467E8A" w:rsidRPr="009F4CD2" w14:paraId="31C0749F" w14:textId="77777777" w:rsidTr="00467E8A">
        <w:trPr>
          <w:trHeight w:val="340"/>
        </w:trPr>
        <w:tc>
          <w:tcPr>
            <w:tcW w:w="900" w:type="dxa"/>
            <w:vMerge w:val="restart"/>
            <w:shd w:val="clear" w:color="auto" w:fill="auto"/>
          </w:tcPr>
          <w:p w14:paraId="72F115F6" w14:textId="77777777" w:rsidR="00467E8A" w:rsidRPr="009F4CD2" w:rsidRDefault="00467E8A" w:rsidP="00467E8A">
            <w:r w:rsidRPr="009F4CD2">
              <w:t>1</w:t>
            </w:r>
            <w:r>
              <w:t>1</w:t>
            </w:r>
          </w:p>
        </w:tc>
        <w:tc>
          <w:tcPr>
            <w:tcW w:w="1498" w:type="dxa"/>
            <w:vMerge w:val="restart"/>
            <w:shd w:val="clear" w:color="auto" w:fill="auto"/>
          </w:tcPr>
          <w:p w14:paraId="25E47C66" w14:textId="77777777" w:rsidR="00467E8A" w:rsidRPr="00847706" w:rsidRDefault="00467E8A" w:rsidP="00467E8A">
            <w:pPr>
              <w:rPr>
                <w:rStyle w:val="SAPEmphasis"/>
              </w:rPr>
            </w:pPr>
            <w:r w:rsidRPr="00847706">
              <w:rPr>
                <w:rStyle w:val="SAPEmphasis"/>
              </w:rPr>
              <w:t>Enter Contract Elements Details</w:t>
            </w:r>
          </w:p>
        </w:tc>
        <w:tc>
          <w:tcPr>
            <w:tcW w:w="2912" w:type="dxa"/>
            <w:vMerge w:val="restart"/>
            <w:shd w:val="clear" w:color="auto" w:fill="auto"/>
          </w:tcPr>
          <w:p w14:paraId="49851C9C" w14:textId="77777777" w:rsidR="00467E8A" w:rsidRPr="009F4CD2" w:rsidRDefault="00467E8A" w:rsidP="00467E8A">
            <w:pPr>
              <w:rPr>
                <w:rFonts w:cs="Arial"/>
                <w:bCs/>
              </w:rPr>
            </w:pPr>
            <w:r w:rsidRPr="00187B9E">
              <w:t>Enter the validity period for the record:</w:t>
            </w:r>
          </w:p>
        </w:tc>
        <w:tc>
          <w:tcPr>
            <w:tcW w:w="4860" w:type="dxa"/>
            <w:shd w:val="clear" w:color="auto" w:fill="auto"/>
          </w:tcPr>
          <w:p w14:paraId="12A7786C" w14:textId="77777777" w:rsidR="00467E8A" w:rsidRPr="009F4CD2" w:rsidRDefault="00467E8A" w:rsidP="00467E8A">
            <w:pPr>
              <w:rPr>
                <w:i/>
              </w:rPr>
            </w:pPr>
            <w:r w:rsidRPr="009F4CD2">
              <w:rPr>
                <w:rStyle w:val="SAPScreenElement"/>
              </w:rPr>
              <w:t>Valid From</w:t>
            </w:r>
            <w:r>
              <w:t>:</w:t>
            </w:r>
            <w:r w:rsidRPr="009F4CD2">
              <w:rPr>
                <w:i/>
              </w:rPr>
              <w:t xml:space="preserve"> </w:t>
            </w:r>
            <w:r>
              <w:t>t</w:t>
            </w:r>
            <w:r w:rsidRPr="009F4CD2">
              <w:t>he validity start date is defaulted with the hire date; leave as is</w:t>
            </w:r>
          </w:p>
        </w:tc>
        <w:tc>
          <w:tcPr>
            <w:tcW w:w="2852" w:type="dxa"/>
            <w:shd w:val="clear" w:color="auto" w:fill="auto"/>
          </w:tcPr>
          <w:p w14:paraId="3DC3825A" w14:textId="77777777" w:rsidR="00467E8A" w:rsidRPr="009F4CD2" w:rsidRDefault="00467E8A" w:rsidP="00467E8A"/>
        </w:tc>
        <w:tc>
          <w:tcPr>
            <w:tcW w:w="1264" w:type="dxa"/>
          </w:tcPr>
          <w:p w14:paraId="106C9C9A" w14:textId="77777777" w:rsidR="00467E8A" w:rsidRPr="009F4CD2" w:rsidRDefault="00467E8A" w:rsidP="00467E8A">
            <w:pPr>
              <w:rPr>
                <w:rFonts w:cs="Arial"/>
                <w:bCs/>
              </w:rPr>
            </w:pPr>
          </w:p>
        </w:tc>
      </w:tr>
      <w:tr w:rsidR="00467E8A" w:rsidRPr="009F4CD2" w14:paraId="0552C80A" w14:textId="77777777" w:rsidTr="00467E8A">
        <w:trPr>
          <w:trHeight w:val="357"/>
        </w:trPr>
        <w:tc>
          <w:tcPr>
            <w:tcW w:w="900" w:type="dxa"/>
            <w:vMerge/>
            <w:shd w:val="clear" w:color="auto" w:fill="auto"/>
          </w:tcPr>
          <w:p w14:paraId="3F46C5D6" w14:textId="77777777" w:rsidR="00467E8A" w:rsidRPr="009F4CD2" w:rsidRDefault="00467E8A" w:rsidP="00467E8A"/>
        </w:tc>
        <w:tc>
          <w:tcPr>
            <w:tcW w:w="1498" w:type="dxa"/>
            <w:vMerge/>
            <w:shd w:val="clear" w:color="auto" w:fill="auto"/>
          </w:tcPr>
          <w:p w14:paraId="192086ED" w14:textId="77777777" w:rsidR="00467E8A" w:rsidRPr="00847706" w:rsidRDefault="00467E8A" w:rsidP="00467E8A">
            <w:pPr>
              <w:rPr>
                <w:rStyle w:val="SAPEmphasis"/>
              </w:rPr>
            </w:pPr>
          </w:p>
        </w:tc>
        <w:tc>
          <w:tcPr>
            <w:tcW w:w="2912" w:type="dxa"/>
            <w:vMerge/>
            <w:shd w:val="clear" w:color="auto" w:fill="auto"/>
          </w:tcPr>
          <w:p w14:paraId="0FE4DFF5" w14:textId="77777777" w:rsidR="00467E8A" w:rsidRPr="009F4CD2" w:rsidRDefault="00467E8A" w:rsidP="00467E8A">
            <w:pPr>
              <w:rPr>
                <w:rFonts w:cs="Arial"/>
                <w:bCs/>
              </w:rPr>
            </w:pPr>
          </w:p>
        </w:tc>
        <w:tc>
          <w:tcPr>
            <w:tcW w:w="4860" w:type="dxa"/>
            <w:shd w:val="clear" w:color="auto" w:fill="auto"/>
          </w:tcPr>
          <w:p w14:paraId="5A7073C6" w14:textId="77777777" w:rsidR="00467E8A" w:rsidRPr="009F4CD2" w:rsidRDefault="00467E8A" w:rsidP="00467E8A">
            <w:pPr>
              <w:rPr>
                <w:rStyle w:val="SAPScreenElement"/>
              </w:rPr>
            </w:pPr>
            <w:r w:rsidRPr="009F4CD2">
              <w:rPr>
                <w:rStyle w:val="SAPScreenElement"/>
              </w:rPr>
              <w:t>To</w:t>
            </w:r>
            <w:r w:rsidRPr="002662D8">
              <w:t>:</w:t>
            </w:r>
            <w:r w:rsidRPr="009F4CD2">
              <w:t xml:space="preserve"> </w:t>
            </w:r>
            <w:r>
              <w:t>t</w:t>
            </w:r>
            <w:r w:rsidRPr="009F4CD2">
              <w:t>he validity end date equals to the system high date, adapt as appropriate, especially if the contract type is not permanent.</w:t>
            </w:r>
          </w:p>
        </w:tc>
        <w:tc>
          <w:tcPr>
            <w:tcW w:w="2852" w:type="dxa"/>
            <w:shd w:val="clear" w:color="auto" w:fill="auto"/>
          </w:tcPr>
          <w:p w14:paraId="27164E7E" w14:textId="77777777" w:rsidR="00467E8A" w:rsidRPr="009F4CD2" w:rsidRDefault="00467E8A" w:rsidP="00467E8A"/>
        </w:tc>
        <w:tc>
          <w:tcPr>
            <w:tcW w:w="1264" w:type="dxa"/>
          </w:tcPr>
          <w:p w14:paraId="1DCE1044" w14:textId="77777777" w:rsidR="00467E8A" w:rsidRPr="009F4CD2" w:rsidRDefault="00467E8A" w:rsidP="00467E8A">
            <w:pPr>
              <w:rPr>
                <w:rFonts w:cs="Arial"/>
                <w:bCs/>
              </w:rPr>
            </w:pPr>
          </w:p>
        </w:tc>
      </w:tr>
      <w:tr w:rsidR="00467E8A" w:rsidRPr="009F4CD2" w14:paraId="778D27CC" w14:textId="77777777" w:rsidTr="00467E8A">
        <w:trPr>
          <w:trHeight w:val="357"/>
        </w:trPr>
        <w:tc>
          <w:tcPr>
            <w:tcW w:w="900" w:type="dxa"/>
            <w:vMerge/>
            <w:shd w:val="clear" w:color="auto" w:fill="auto"/>
          </w:tcPr>
          <w:p w14:paraId="53D0D81C" w14:textId="77777777" w:rsidR="00467E8A" w:rsidRPr="009F4CD2" w:rsidRDefault="00467E8A" w:rsidP="00467E8A"/>
        </w:tc>
        <w:tc>
          <w:tcPr>
            <w:tcW w:w="1498" w:type="dxa"/>
            <w:vMerge/>
            <w:shd w:val="clear" w:color="auto" w:fill="auto"/>
          </w:tcPr>
          <w:p w14:paraId="0DFF9805" w14:textId="77777777" w:rsidR="00467E8A" w:rsidRPr="00847706" w:rsidRDefault="00467E8A" w:rsidP="00467E8A">
            <w:pPr>
              <w:rPr>
                <w:rStyle w:val="SAPEmphasis"/>
              </w:rPr>
            </w:pPr>
          </w:p>
        </w:tc>
        <w:tc>
          <w:tcPr>
            <w:tcW w:w="2912" w:type="dxa"/>
            <w:shd w:val="clear" w:color="auto" w:fill="auto"/>
          </w:tcPr>
          <w:p w14:paraId="2177B63C" w14:textId="77777777" w:rsidR="00467E8A" w:rsidRPr="009F4CD2" w:rsidRDefault="00467E8A" w:rsidP="00467E8A">
            <w:pPr>
              <w:rPr>
                <w:rFonts w:cs="Arial"/>
                <w:bCs/>
              </w:rPr>
            </w:pPr>
            <w:r>
              <w:rPr>
                <w:rFonts w:cs="Arial"/>
                <w:bCs/>
              </w:rPr>
              <w:t>I</w:t>
            </w:r>
            <w:r w:rsidRPr="009F4CD2">
              <w:rPr>
                <w:rFonts w:cs="Arial"/>
                <w:bCs/>
              </w:rPr>
              <w:t xml:space="preserve">n the </w:t>
            </w:r>
            <w:r w:rsidRPr="009F4CD2">
              <w:rPr>
                <w:rStyle w:val="SAPScreenElement"/>
              </w:rPr>
              <w:t>Contractual Regulations</w:t>
            </w:r>
            <w:r w:rsidRPr="009F4CD2">
              <w:rPr>
                <w:rFonts w:cs="Arial"/>
                <w:bCs/>
              </w:rPr>
              <w:t xml:space="preserve"> part of the form</w:t>
            </w:r>
            <w:r>
              <w:t xml:space="preserve"> make the following entry</w:t>
            </w:r>
            <w:r w:rsidRPr="009F4CD2">
              <w:rPr>
                <w:rFonts w:cs="Arial"/>
                <w:bCs/>
              </w:rPr>
              <w:t>:</w:t>
            </w:r>
          </w:p>
        </w:tc>
        <w:tc>
          <w:tcPr>
            <w:tcW w:w="4860" w:type="dxa"/>
            <w:shd w:val="clear" w:color="auto" w:fill="auto"/>
          </w:tcPr>
          <w:p w14:paraId="0896DB0A" w14:textId="77777777" w:rsidR="00467E8A" w:rsidRPr="009F4CD2" w:rsidRDefault="00467E8A" w:rsidP="00467E8A">
            <w:r w:rsidRPr="009F4CD2">
              <w:rPr>
                <w:rStyle w:val="SAPScreenElement"/>
              </w:rPr>
              <w:t>Contract Type</w:t>
            </w:r>
            <w:r w:rsidRPr="00EF604B">
              <w:rPr>
                <w:rFonts w:cs="Arial"/>
                <w:bCs/>
              </w:rPr>
              <w:t>:</w:t>
            </w:r>
            <w:r w:rsidRPr="009F4CD2">
              <w:t xml:space="preserve"> </w:t>
            </w:r>
            <w:r>
              <w:t>defaulted; adapt if appropriate</w:t>
            </w:r>
          </w:p>
        </w:tc>
        <w:tc>
          <w:tcPr>
            <w:tcW w:w="2852" w:type="dxa"/>
            <w:shd w:val="clear" w:color="auto" w:fill="auto"/>
          </w:tcPr>
          <w:p w14:paraId="1E5DCDCD" w14:textId="77777777" w:rsidR="00467E8A" w:rsidRPr="009F4CD2" w:rsidRDefault="00467E8A" w:rsidP="00467E8A"/>
        </w:tc>
        <w:tc>
          <w:tcPr>
            <w:tcW w:w="1264" w:type="dxa"/>
          </w:tcPr>
          <w:p w14:paraId="0FACE9AC" w14:textId="77777777" w:rsidR="00467E8A" w:rsidRPr="009F4CD2" w:rsidRDefault="00467E8A" w:rsidP="00467E8A">
            <w:pPr>
              <w:rPr>
                <w:rFonts w:cs="Arial"/>
                <w:bCs/>
              </w:rPr>
            </w:pPr>
          </w:p>
        </w:tc>
      </w:tr>
      <w:tr w:rsidR="00467E8A" w:rsidRPr="009F4CD2" w14:paraId="127BE19C" w14:textId="77777777" w:rsidTr="00467E8A">
        <w:trPr>
          <w:trHeight w:val="357"/>
        </w:trPr>
        <w:tc>
          <w:tcPr>
            <w:tcW w:w="900" w:type="dxa"/>
            <w:vMerge/>
            <w:shd w:val="clear" w:color="auto" w:fill="auto"/>
          </w:tcPr>
          <w:p w14:paraId="7D3CC5C6" w14:textId="77777777" w:rsidR="00467E8A" w:rsidRPr="009F4CD2" w:rsidRDefault="00467E8A" w:rsidP="00467E8A"/>
        </w:tc>
        <w:tc>
          <w:tcPr>
            <w:tcW w:w="1498" w:type="dxa"/>
            <w:vMerge/>
            <w:shd w:val="clear" w:color="auto" w:fill="auto"/>
          </w:tcPr>
          <w:p w14:paraId="1F7C491F" w14:textId="77777777" w:rsidR="00467E8A" w:rsidRPr="00847706" w:rsidRDefault="00467E8A" w:rsidP="00467E8A">
            <w:pPr>
              <w:rPr>
                <w:rStyle w:val="SAPEmphasis"/>
              </w:rPr>
            </w:pPr>
          </w:p>
        </w:tc>
        <w:tc>
          <w:tcPr>
            <w:tcW w:w="2912" w:type="dxa"/>
            <w:vMerge w:val="restart"/>
            <w:shd w:val="clear" w:color="auto" w:fill="auto"/>
          </w:tcPr>
          <w:p w14:paraId="7E0DFE67" w14:textId="77777777" w:rsidR="00467E8A" w:rsidRPr="009F4CD2" w:rsidRDefault="00467E8A" w:rsidP="00467E8A">
            <w:pPr>
              <w:rPr>
                <w:rFonts w:cs="Arial"/>
                <w:bCs/>
              </w:rPr>
            </w:pPr>
            <w:r>
              <w:rPr>
                <w:rFonts w:cs="Arial"/>
                <w:bCs/>
              </w:rPr>
              <w:t>I</w:t>
            </w:r>
            <w:r w:rsidRPr="009F4CD2">
              <w:rPr>
                <w:rFonts w:cs="Arial"/>
                <w:bCs/>
              </w:rPr>
              <w:t xml:space="preserve">n the </w:t>
            </w:r>
            <w:r w:rsidRPr="009F4CD2">
              <w:rPr>
                <w:rStyle w:val="SAPScreenElement"/>
              </w:rPr>
              <w:t>Periods</w:t>
            </w:r>
            <w:r w:rsidRPr="009F4CD2">
              <w:rPr>
                <w:rFonts w:cs="Arial"/>
                <w:bCs/>
              </w:rPr>
              <w:t xml:space="preserve"> part of the form</w:t>
            </w:r>
            <w:r>
              <w:t xml:space="preserve"> make the following entries</w:t>
            </w:r>
            <w:r w:rsidRPr="009F4CD2">
              <w:rPr>
                <w:rFonts w:cs="Arial"/>
                <w:bCs/>
              </w:rPr>
              <w:t>:</w:t>
            </w:r>
          </w:p>
        </w:tc>
        <w:tc>
          <w:tcPr>
            <w:tcW w:w="4860" w:type="dxa"/>
            <w:shd w:val="clear" w:color="auto" w:fill="auto"/>
          </w:tcPr>
          <w:p w14:paraId="79E5B4F1" w14:textId="77777777" w:rsidR="00467E8A" w:rsidRPr="009F4CD2" w:rsidRDefault="00467E8A" w:rsidP="00467E8A">
            <w:r w:rsidRPr="009F4CD2">
              <w:rPr>
                <w:rStyle w:val="SAPScreenElement"/>
              </w:rPr>
              <w:t>Probationary Period</w:t>
            </w:r>
            <w:r w:rsidRPr="00EF604B">
              <w:rPr>
                <w:rFonts w:cs="Arial"/>
                <w:bCs/>
              </w:rPr>
              <w:t>:</w:t>
            </w:r>
            <w:r w:rsidRPr="009F4CD2">
              <w:t xml:space="preserve"> </w:t>
            </w:r>
            <w:r>
              <w:t xml:space="preserve">adapt defaulted value if </w:t>
            </w:r>
            <w:r w:rsidRPr="009F4CD2">
              <w:t xml:space="preserve">appropriate </w:t>
            </w:r>
            <w:r>
              <w:t>by selecting another value</w:t>
            </w:r>
            <w:r w:rsidRPr="009F4CD2">
              <w:t xml:space="preserve"> from dropdown</w:t>
            </w:r>
          </w:p>
        </w:tc>
        <w:tc>
          <w:tcPr>
            <w:tcW w:w="2852" w:type="dxa"/>
            <w:shd w:val="clear" w:color="auto" w:fill="auto"/>
          </w:tcPr>
          <w:p w14:paraId="7C5B87BE" w14:textId="77777777" w:rsidR="00467E8A" w:rsidRPr="009F4CD2" w:rsidRDefault="00467E8A" w:rsidP="00467E8A"/>
        </w:tc>
        <w:tc>
          <w:tcPr>
            <w:tcW w:w="1264" w:type="dxa"/>
          </w:tcPr>
          <w:p w14:paraId="5E739083" w14:textId="77777777" w:rsidR="00467E8A" w:rsidRPr="009F4CD2" w:rsidRDefault="00467E8A" w:rsidP="00467E8A">
            <w:pPr>
              <w:rPr>
                <w:rFonts w:cs="Arial"/>
                <w:bCs/>
              </w:rPr>
            </w:pPr>
          </w:p>
        </w:tc>
      </w:tr>
      <w:tr w:rsidR="00467E8A" w:rsidRPr="009F4CD2" w14:paraId="30FEC0AB" w14:textId="77777777" w:rsidTr="00467E8A">
        <w:trPr>
          <w:trHeight w:val="357"/>
        </w:trPr>
        <w:tc>
          <w:tcPr>
            <w:tcW w:w="900" w:type="dxa"/>
            <w:vMerge/>
            <w:shd w:val="clear" w:color="auto" w:fill="auto"/>
          </w:tcPr>
          <w:p w14:paraId="358AE65A" w14:textId="77777777" w:rsidR="00467E8A" w:rsidRPr="009F4CD2" w:rsidRDefault="00467E8A" w:rsidP="00467E8A"/>
        </w:tc>
        <w:tc>
          <w:tcPr>
            <w:tcW w:w="1498" w:type="dxa"/>
            <w:vMerge/>
            <w:shd w:val="clear" w:color="auto" w:fill="auto"/>
          </w:tcPr>
          <w:p w14:paraId="2CB3EBE1" w14:textId="77777777" w:rsidR="00467E8A" w:rsidRPr="00847706" w:rsidRDefault="00467E8A" w:rsidP="00467E8A">
            <w:pPr>
              <w:rPr>
                <w:rStyle w:val="SAPEmphasis"/>
              </w:rPr>
            </w:pPr>
          </w:p>
        </w:tc>
        <w:tc>
          <w:tcPr>
            <w:tcW w:w="2912" w:type="dxa"/>
            <w:vMerge/>
            <w:shd w:val="clear" w:color="auto" w:fill="auto"/>
          </w:tcPr>
          <w:p w14:paraId="0D6CE0C5" w14:textId="77777777" w:rsidR="00467E8A" w:rsidRPr="009F4CD2" w:rsidRDefault="00467E8A" w:rsidP="00467E8A">
            <w:pPr>
              <w:rPr>
                <w:rFonts w:cs="Arial"/>
                <w:bCs/>
              </w:rPr>
            </w:pPr>
          </w:p>
        </w:tc>
        <w:tc>
          <w:tcPr>
            <w:tcW w:w="4860" w:type="dxa"/>
            <w:shd w:val="clear" w:color="auto" w:fill="auto"/>
          </w:tcPr>
          <w:p w14:paraId="24F7AABA" w14:textId="77777777" w:rsidR="00467E8A" w:rsidRPr="009F4CD2" w:rsidRDefault="00467E8A" w:rsidP="00467E8A">
            <w:pPr>
              <w:rPr>
                <w:i/>
              </w:rPr>
            </w:pPr>
            <w:r w:rsidRPr="009F4CD2">
              <w:rPr>
                <w:rStyle w:val="SAPScreenElement"/>
              </w:rPr>
              <w:t>Employee Dismissal Notice</w:t>
            </w:r>
            <w:r w:rsidRPr="00EF604B">
              <w:rPr>
                <w:rFonts w:cs="Arial"/>
                <w:bCs/>
              </w:rPr>
              <w:t>:</w:t>
            </w:r>
            <w:r w:rsidRPr="009F4CD2">
              <w:t xml:space="preserve"> </w:t>
            </w:r>
            <w:r>
              <w:t xml:space="preserve">adapt defaulted value if </w:t>
            </w:r>
            <w:r w:rsidRPr="009F4CD2">
              <w:t xml:space="preserve">appropriate </w:t>
            </w:r>
            <w:r>
              <w:t>by selecting another value</w:t>
            </w:r>
            <w:r w:rsidRPr="009F4CD2">
              <w:t xml:space="preserve"> from dropdown</w:t>
            </w:r>
            <w:r w:rsidRPr="009F4CD2" w:rsidDel="00FF012F">
              <w:t xml:space="preserve"> </w:t>
            </w:r>
          </w:p>
        </w:tc>
        <w:tc>
          <w:tcPr>
            <w:tcW w:w="2852" w:type="dxa"/>
            <w:shd w:val="clear" w:color="auto" w:fill="auto"/>
          </w:tcPr>
          <w:p w14:paraId="4C5D6E26" w14:textId="77777777" w:rsidR="00467E8A" w:rsidRPr="009F4CD2" w:rsidRDefault="00467E8A" w:rsidP="00467E8A"/>
        </w:tc>
        <w:tc>
          <w:tcPr>
            <w:tcW w:w="1264" w:type="dxa"/>
          </w:tcPr>
          <w:p w14:paraId="375773B5" w14:textId="77777777" w:rsidR="00467E8A" w:rsidRPr="009F4CD2" w:rsidRDefault="00467E8A" w:rsidP="00467E8A">
            <w:pPr>
              <w:rPr>
                <w:rFonts w:cs="Arial"/>
                <w:bCs/>
              </w:rPr>
            </w:pPr>
          </w:p>
        </w:tc>
      </w:tr>
      <w:tr w:rsidR="00467E8A" w:rsidRPr="009F4CD2" w14:paraId="6EA0DEFF" w14:textId="77777777" w:rsidTr="00467E8A">
        <w:trPr>
          <w:trHeight w:val="357"/>
        </w:trPr>
        <w:tc>
          <w:tcPr>
            <w:tcW w:w="900" w:type="dxa"/>
            <w:vMerge/>
            <w:shd w:val="clear" w:color="auto" w:fill="auto"/>
          </w:tcPr>
          <w:p w14:paraId="383238C3" w14:textId="77777777" w:rsidR="00467E8A" w:rsidRPr="009F4CD2" w:rsidRDefault="00467E8A" w:rsidP="00467E8A"/>
        </w:tc>
        <w:tc>
          <w:tcPr>
            <w:tcW w:w="1498" w:type="dxa"/>
            <w:vMerge/>
            <w:shd w:val="clear" w:color="auto" w:fill="auto"/>
          </w:tcPr>
          <w:p w14:paraId="79B8661B" w14:textId="77777777" w:rsidR="00467E8A" w:rsidRPr="00847706" w:rsidRDefault="00467E8A" w:rsidP="00467E8A">
            <w:pPr>
              <w:rPr>
                <w:rStyle w:val="SAPEmphasis"/>
              </w:rPr>
            </w:pPr>
          </w:p>
        </w:tc>
        <w:tc>
          <w:tcPr>
            <w:tcW w:w="2912" w:type="dxa"/>
            <w:vMerge/>
            <w:shd w:val="clear" w:color="auto" w:fill="auto"/>
          </w:tcPr>
          <w:p w14:paraId="32320EC6" w14:textId="77777777" w:rsidR="00467E8A" w:rsidRPr="009F4CD2" w:rsidRDefault="00467E8A" w:rsidP="00467E8A">
            <w:pPr>
              <w:rPr>
                <w:rFonts w:cs="Arial"/>
                <w:bCs/>
              </w:rPr>
            </w:pPr>
          </w:p>
        </w:tc>
        <w:tc>
          <w:tcPr>
            <w:tcW w:w="4860" w:type="dxa"/>
            <w:shd w:val="clear" w:color="auto" w:fill="auto"/>
          </w:tcPr>
          <w:p w14:paraId="456D8A3C" w14:textId="77777777" w:rsidR="00467E8A" w:rsidRPr="009F4CD2" w:rsidRDefault="00467E8A" w:rsidP="00467E8A">
            <w:pPr>
              <w:rPr>
                <w:i/>
              </w:rPr>
            </w:pPr>
            <w:r w:rsidRPr="009F4CD2">
              <w:rPr>
                <w:rStyle w:val="SAPScreenElement"/>
              </w:rPr>
              <w:t>Employer Dismissal Notice</w:t>
            </w:r>
            <w:r w:rsidRPr="00EF604B">
              <w:rPr>
                <w:rFonts w:cs="Arial"/>
                <w:bCs/>
              </w:rPr>
              <w:t>:</w:t>
            </w:r>
            <w:r w:rsidRPr="00FF012F">
              <w:t xml:space="preserve"> </w:t>
            </w:r>
            <w:r>
              <w:t xml:space="preserve">adapt defaulted value if </w:t>
            </w:r>
            <w:r w:rsidRPr="009F4CD2">
              <w:t xml:space="preserve">appropriate </w:t>
            </w:r>
            <w:r>
              <w:t>by selecting another value</w:t>
            </w:r>
            <w:r w:rsidRPr="009F4CD2">
              <w:t xml:space="preserve"> from dropdown</w:t>
            </w:r>
            <w:r w:rsidRPr="009F4CD2" w:rsidDel="00FF012F">
              <w:t xml:space="preserve"> </w:t>
            </w:r>
          </w:p>
        </w:tc>
        <w:tc>
          <w:tcPr>
            <w:tcW w:w="2852" w:type="dxa"/>
            <w:shd w:val="clear" w:color="auto" w:fill="auto"/>
          </w:tcPr>
          <w:p w14:paraId="165D0481" w14:textId="77777777" w:rsidR="00467E8A" w:rsidRPr="009F4CD2" w:rsidRDefault="00467E8A" w:rsidP="00467E8A"/>
        </w:tc>
        <w:tc>
          <w:tcPr>
            <w:tcW w:w="1264" w:type="dxa"/>
          </w:tcPr>
          <w:p w14:paraId="09828123" w14:textId="77777777" w:rsidR="00467E8A" w:rsidRPr="009F4CD2" w:rsidRDefault="00467E8A" w:rsidP="00467E8A">
            <w:pPr>
              <w:rPr>
                <w:rFonts w:cs="Arial"/>
                <w:bCs/>
              </w:rPr>
            </w:pPr>
          </w:p>
        </w:tc>
      </w:tr>
      <w:tr w:rsidR="00467E8A" w:rsidRPr="009F4CD2" w14:paraId="24E3151C" w14:textId="77777777" w:rsidTr="00467E8A">
        <w:trPr>
          <w:trHeight w:val="357"/>
        </w:trPr>
        <w:tc>
          <w:tcPr>
            <w:tcW w:w="900" w:type="dxa"/>
            <w:vMerge/>
            <w:shd w:val="clear" w:color="auto" w:fill="auto"/>
          </w:tcPr>
          <w:p w14:paraId="2C97E130" w14:textId="77777777" w:rsidR="00467E8A" w:rsidRPr="009F4CD2" w:rsidRDefault="00467E8A" w:rsidP="00467E8A"/>
        </w:tc>
        <w:tc>
          <w:tcPr>
            <w:tcW w:w="1498" w:type="dxa"/>
            <w:vMerge/>
            <w:shd w:val="clear" w:color="auto" w:fill="auto"/>
          </w:tcPr>
          <w:p w14:paraId="59A6AE5A" w14:textId="77777777" w:rsidR="00467E8A" w:rsidRPr="00847706" w:rsidRDefault="00467E8A" w:rsidP="00467E8A">
            <w:pPr>
              <w:rPr>
                <w:rStyle w:val="SAPEmphasis"/>
              </w:rPr>
            </w:pPr>
          </w:p>
        </w:tc>
        <w:tc>
          <w:tcPr>
            <w:tcW w:w="2912" w:type="dxa"/>
            <w:vMerge/>
            <w:shd w:val="clear" w:color="auto" w:fill="auto"/>
          </w:tcPr>
          <w:p w14:paraId="6A7B8A36" w14:textId="77777777" w:rsidR="00467E8A" w:rsidRPr="009F4CD2" w:rsidRDefault="00467E8A" w:rsidP="00467E8A">
            <w:pPr>
              <w:rPr>
                <w:rFonts w:cs="Arial"/>
                <w:bCs/>
              </w:rPr>
            </w:pPr>
          </w:p>
        </w:tc>
        <w:tc>
          <w:tcPr>
            <w:tcW w:w="4860" w:type="dxa"/>
            <w:shd w:val="clear" w:color="auto" w:fill="auto"/>
          </w:tcPr>
          <w:p w14:paraId="20721974" w14:textId="77777777" w:rsidR="00467E8A" w:rsidRPr="009F4CD2" w:rsidRDefault="00467E8A" w:rsidP="00467E8A">
            <w:r w:rsidRPr="009F4CD2">
              <w:rPr>
                <w:rStyle w:val="SAPScreenElement"/>
              </w:rPr>
              <w:t>Expiry of Work Permit</w:t>
            </w:r>
            <w:r w:rsidRPr="009F4CD2">
              <w:rPr>
                <w:rFonts w:cs="Arial"/>
                <w:bCs/>
              </w:rPr>
              <w:t xml:space="preserve">: </w:t>
            </w:r>
            <w:r w:rsidRPr="009F4CD2">
              <w:t xml:space="preserve">select </w:t>
            </w:r>
            <w:r w:rsidRPr="009F4CD2">
              <w:rPr>
                <w:rFonts w:cs="Arial"/>
                <w:bCs/>
              </w:rPr>
              <w:t>validity end date of work permit of a foreign employee</w:t>
            </w:r>
            <w:r w:rsidRPr="009F4CD2">
              <w:t xml:space="preserve"> from calendar help if appropriate</w:t>
            </w:r>
          </w:p>
        </w:tc>
        <w:tc>
          <w:tcPr>
            <w:tcW w:w="2852" w:type="dxa"/>
            <w:shd w:val="clear" w:color="auto" w:fill="auto"/>
          </w:tcPr>
          <w:p w14:paraId="544736D4" w14:textId="77777777" w:rsidR="00467E8A" w:rsidRPr="009F4CD2" w:rsidRDefault="00467E8A" w:rsidP="00467E8A"/>
        </w:tc>
        <w:tc>
          <w:tcPr>
            <w:tcW w:w="1264" w:type="dxa"/>
          </w:tcPr>
          <w:p w14:paraId="4B0F4BFD" w14:textId="77777777" w:rsidR="00467E8A" w:rsidRPr="009F4CD2" w:rsidRDefault="00467E8A" w:rsidP="00467E8A">
            <w:pPr>
              <w:rPr>
                <w:rFonts w:cs="Arial"/>
                <w:bCs/>
              </w:rPr>
            </w:pPr>
          </w:p>
        </w:tc>
      </w:tr>
      <w:tr w:rsidR="00467E8A" w:rsidRPr="009F4CD2" w14:paraId="64692550" w14:textId="77777777" w:rsidTr="00467E8A">
        <w:trPr>
          <w:trHeight w:val="357"/>
        </w:trPr>
        <w:tc>
          <w:tcPr>
            <w:tcW w:w="900" w:type="dxa"/>
            <w:vMerge/>
            <w:shd w:val="clear" w:color="auto" w:fill="auto"/>
          </w:tcPr>
          <w:p w14:paraId="36AD91BD" w14:textId="77777777" w:rsidR="00467E8A" w:rsidRPr="009F4CD2" w:rsidRDefault="00467E8A" w:rsidP="00467E8A"/>
        </w:tc>
        <w:tc>
          <w:tcPr>
            <w:tcW w:w="1498" w:type="dxa"/>
            <w:vMerge/>
            <w:shd w:val="clear" w:color="auto" w:fill="auto"/>
          </w:tcPr>
          <w:p w14:paraId="3BBCCCD6" w14:textId="77777777" w:rsidR="00467E8A" w:rsidRPr="00847706" w:rsidRDefault="00467E8A" w:rsidP="00467E8A">
            <w:pPr>
              <w:rPr>
                <w:rStyle w:val="SAPEmphasis"/>
              </w:rPr>
            </w:pPr>
          </w:p>
        </w:tc>
        <w:tc>
          <w:tcPr>
            <w:tcW w:w="2912" w:type="dxa"/>
            <w:vMerge w:val="restart"/>
            <w:shd w:val="clear" w:color="auto" w:fill="auto"/>
          </w:tcPr>
          <w:p w14:paraId="550B0B07" w14:textId="77777777" w:rsidR="00467E8A" w:rsidRPr="009F4CD2" w:rsidRDefault="00467E8A" w:rsidP="00467E8A">
            <w:pPr>
              <w:rPr>
                <w:rFonts w:cs="Arial"/>
                <w:bCs/>
              </w:rPr>
            </w:pPr>
            <w:r w:rsidRPr="009F4CD2">
              <w:rPr>
                <w:rFonts w:cs="Arial"/>
                <w:bCs/>
              </w:rPr>
              <w:t xml:space="preserve">in the </w:t>
            </w:r>
            <w:r w:rsidRPr="009F4CD2">
              <w:rPr>
                <w:rStyle w:val="SAPScreenElement"/>
              </w:rPr>
              <w:t>Payment Period from Beginning of Illness</w:t>
            </w:r>
            <w:r w:rsidRPr="009F4CD2">
              <w:rPr>
                <w:rFonts w:cs="Arial"/>
                <w:bCs/>
              </w:rPr>
              <w:t xml:space="preserve"> part of the form:</w:t>
            </w:r>
          </w:p>
        </w:tc>
        <w:tc>
          <w:tcPr>
            <w:tcW w:w="4860" w:type="dxa"/>
            <w:shd w:val="clear" w:color="auto" w:fill="auto"/>
          </w:tcPr>
          <w:p w14:paraId="23B2EADB" w14:textId="77777777" w:rsidR="00467E8A" w:rsidRPr="009F4CD2" w:rsidRDefault="00467E8A" w:rsidP="00467E8A">
            <w:pPr>
              <w:rPr>
                <w:i/>
              </w:rPr>
            </w:pPr>
            <w:r w:rsidRPr="009F4CD2">
              <w:rPr>
                <w:rStyle w:val="SAPScreenElement"/>
              </w:rPr>
              <w:t>Continued</w:t>
            </w:r>
            <w:r w:rsidRPr="009F4CD2">
              <w:rPr>
                <w:rFonts w:cs="Arial"/>
                <w:bCs/>
                <w:i/>
              </w:rPr>
              <w:t xml:space="preserve"> </w:t>
            </w:r>
            <w:r w:rsidRPr="009F4CD2">
              <w:rPr>
                <w:rStyle w:val="SAPScreenElement"/>
              </w:rPr>
              <w:t>Pay</w:t>
            </w:r>
            <w:r w:rsidRPr="00EF604B">
              <w:rPr>
                <w:rFonts w:cs="Arial"/>
                <w:bCs/>
              </w:rPr>
              <w:t>:</w:t>
            </w:r>
            <w:r w:rsidRPr="00FF012F">
              <w:t xml:space="preserve"> </w:t>
            </w:r>
            <w:r>
              <w:t>adapt defaulted value if appropriate</w:t>
            </w:r>
          </w:p>
        </w:tc>
        <w:tc>
          <w:tcPr>
            <w:tcW w:w="2852" w:type="dxa"/>
            <w:shd w:val="clear" w:color="auto" w:fill="auto"/>
          </w:tcPr>
          <w:p w14:paraId="21E888D6" w14:textId="77777777" w:rsidR="00467E8A" w:rsidRPr="009F4CD2" w:rsidRDefault="00467E8A" w:rsidP="00467E8A"/>
        </w:tc>
        <w:tc>
          <w:tcPr>
            <w:tcW w:w="1264" w:type="dxa"/>
          </w:tcPr>
          <w:p w14:paraId="70D632D6" w14:textId="77777777" w:rsidR="00467E8A" w:rsidRPr="009F4CD2" w:rsidRDefault="00467E8A" w:rsidP="00467E8A">
            <w:pPr>
              <w:rPr>
                <w:rFonts w:cs="Arial"/>
                <w:bCs/>
              </w:rPr>
            </w:pPr>
          </w:p>
        </w:tc>
      </w:tr>
      <w:tr w:rsidR="00467E8A" w:rsidRPr="009F4CD2" w14:paraId="39A887A3" w14:textId="77777777" w:rsidTr="00467E8A">
        <w:trPr>
          <w:trHeight w:val="357"/>
        </w:trPr>
        <w:tc>
          <w:tcPr>
            <w:tcW w:w="900" w:type="dxa"/>
            <w:vMerge/>
            <w:shd w:val="clear" w:color="auto" w:fill="auto"/>
          </w:tcPr>
          <w:p w14:paraId="30C96BB8" w14:textId="77777777" w:rsidR="00467E8A" w:rsidRPr="009F4CD2" w:rsidRDefault="00467E8A" w:rsidP="00467E8A"/>
        </w:tc>
        <w:tc>
          <w:tcPr>
            <w:tcW w:w="1498" w:type="dxa"/>
            <w:vMerge/>
            <w:shd w:val="clear" w:color="auto" w:fill="auto"/>
          </w:tcPr>
          <w:p w14:paraId="3A363CC6" w14:textId="77777777" w:rsidR="00467E8A" w:rsidRPr="00847706" w:rsidRDefault="00467E8A" w:rsidP="00467E8A">
            <w:pPr>
              <w:rPr>
                <w:rStyle w:val="SAPEmphasis"/>
              </w:rPr>
            </w:pPr>
          </w:p>
        </w:tc>
        <w:tc>
          <w:tcPr>
            <w:tcW w:w="2912" w:type="dxa"/>
            <w:vMerge/>
            <w:shd w:val="clear" w:color="auto" w:fill="auto"/>
          </w:tcPr>
          <w:p w14:paraId="4DC643FB" w14:textId="77777777" w:rsidR="00467E8A" w:rsidRPr="009F4CD2" w:rsidRDefault="00467E8A" w:rsidP="00467E8A">
            <w:pPr>
              <w:rPr>
                <w:rFonts w:cs="Arial"/>
                <w:bCs/>
              </w:rPr>
            </w:pPr>
          </w:p>
        </w:tc>
        <w:tc>
          <w:tcPr>
            <w:tcW w:w="4860" w:type="dxa"/>
            <w:shd w:val="clear" w:color="auto" w:fill="auto"/>
          </w:tcPr>
          <w:p w14:paraId="4A2ADC09" w14:textId="77777777" w:rsidR="00467E8A" w:rsidRPr="009F4CD2" w:rsidRDefault="00467E8A" w:rsidP="00467E8A">
            <w:pPr>
              <w:rPr>
                <w:i/>
              </w:rPr>
            </w:pPr>
            <w:r w:rsidRPr="009F4CD2">
              <w:rPr>
                <w:rStyle w:val="SAPScreenElement"/>
              </w:rPr>
              <w:t>Sick Pay Supplement</w:t>
            </w:r>
            <w:r w:rsidRPr="00EF604B">
              <w:rPr>
                <w:rFonts w:cs="Arial"/>
                <w:bCs/>
              </w:rPr>
              <w:t>:</w:t>
            </w:r>
            <w:r w:rsidRPr="009F4CD2">
              <w:t xml:space="preserve"> </w:t>
            </w:r>
            <w:r>
              <w:t>adapt defaulted value if appropriate</w:t>
            </w:r>
          </w:p>
        </w:tc>
        <w:tc>
          <w:tcPr>
            <w:tcW w:w="2852" w:type="dxa"/>
            <w:shd w:val="clear" w:color="auto" w:fill="auto"/>
          </w:tcPr>
          <w:p w14:paraId="694815AA" w14:textId="77777777" w:rsidR="00467E8A" w:rsidRPr="009F4CD2" w:rsidRDefault="00467E8A" w:rsidP="00467E8A"/>
        </w:tc>
        <w:tc>
          <w:tcPr>
            <w:tcW w:w="1264" w:type="dxa"/>
          </w:tcPr>
          <w:p w14:paraId="0D741724" w14:textId="77777777" w:rsidR="00467E8A" w:rsidRPr="009F4CD2" w:rsidRDefault="00467E8A" w:rsidP="00467E8A">
            <w:pPr>
              <w:rPr>
                <w:rFonts w:cs="Arial"/>
                <w:bCs/>
              </w:rPr>
            </w:pPr>
          </w:p>
        </w:tc>
      </w:tr>
      <w:tr w:rsidR="00467E8A" w:rsidRPr="009F4CD2" w14:paraId="29D94130" w14:textId="77777777" w:rsidTr="00467E8A">
        <w:trPr>
          <w:trHeight w:val="357"/>
        </w:trPr>
        <w:tc>
          <w:tcPr>
            <w:tcW w:w="900" w:type="dxa"/>
            <w:vMerge/>
            <w:shd w:val="clear" w:color="auto" w:fill="auto"/>
          </w:tcPr>
          <w:p w14:paraId="11683D9A" w14:textId="77777777" w:rsidR="00467E8A" w:rsidRPr="009F4CD2" w:rsidRDefault="00467E8A" w:rsidP="00467E8A"/>
        </w:tc>
        <w:tc>
          <w:tcPr>
            <w:tcW w:w="1498" w:type="dxa"/>
            <w:vMerge/>
            <w:shd w:val="clear" w:color="auto" w:fill="auto"/>
          </w:tcPr>
          <w:p w14:paraId="670FF810" w14:textId="77777777" w:rsidR="00467E8A" w:rsidRPr="00847706" w:rsidRDefault="00467E8A" w:rsidP="00467E8A">
            <w:pPr>
              <w:rPr>
                <w:rStyle w:val="SAPEmphasis"/>
              </w:rPr>
            </w:pPr>
          </w:p>
        </w:tc>
        <w:tc>
          <w:tcPr>
            <w:tcW w:w="2912" w:type="dxa"/>
            <w:shd w:val="clear" w:color="auto" w:fill="auto"/>
          </w:tcPr>
          <w:p w14:paraId="6AAC63B6" w14:textId="77777777" w:rsidR="00467E8A" w:rsidRPr="009F4CD2" w:rsidRDefault="00467E8A" w:rsidP="00467E8A">
            <w:r>
              <w:t xml:space="preserve">In the </w:t>
            </w:r>
            <w:r>
              <w:rPr>
                <w:rStyle w:val="SAPScreenElement"/>
              </w:rPr>
              <w:t xml:space="preserve">Notes </w:t>
            </w:r>
            <w:r w:rsidRPr="009F4CD2">
              <w:rPr>
                <w:rFonts w:cs="Arial"/>
                <w:bCs/>
              </w:rPr>
              <w:t>part of the form,</w:t>
            </w:r>
            <w:r w:rsidRPr="00187B9E">
              <w:t xml:space="preserve"> </w:t>
            </w:r>
            <w:r>
              <w:t>enter a note, if appropriate.</w:t>
            </w:r>
          </w:p>
        </w:tc>
        <w:tc>
          <w:tcPr>
            <w:tcW w:w="4860" w:type="dxa"/>
            <w:shd w:val="clear" w:color="auto" w:fill="auto"/>
          </w:tcPr>
          <w:p w14:paraId="727A3E84" w14:textId="77777777" w:rsidR="00467E8A" w:rsidRPr="009F4CD2" w:rsidRDefault="00467E8A" w:rsidP="00467E8A">
            <w:pPr>
              <w:rPr>
                <w:i/>
              </w:rPr>
            </w:pPr>
          </w:p>
        </w:tc>
        <w:tc>
          <w:tcPr>
            <w:tcW w:w="2852" w:type="dxa"/>
            <w:shd w:val="clear" w:color="auto" w:fill="auto"/>
          </w:tcPr>
          <w:p w14:paraId="56BD4264" w14:textId="77777777" w:rsidR="00467E8A" w:rsidRPr="009F4CD2" w:rsidRDefault="00467E8A" w:rsidP="00467E8A">
            <w:pPr>
              <w:rPr>
                <w:rFonts w:cs="Arial"/>
                <w:bCs/>
              </w:rPr>
            </w:pPr>
          </w:p>
        </w:tc>
        <w:tc>
          <w:tcPr>
            <w:tcW w:w="1264" w:type="dxa"/>
          </w:tcPr>
          <w:p w14:paraId="35A8DAA8" w14:textId="77777777" w:rsidR="00467E8A" w:rsidRPr="009F4CD2" w:rsidRDefault="00467E8A" w:rsidP="00467E8A">
            <w:pPr>
              <w:rPr>
                <w:rFonts w:cs="Arial"/>
                <w:bCs/>
              </w:rPr>
            </w:pPr>
          </w:p>
        </w:tc>
      </w:tr>
      <w:tr w:rsidR="00467E8A" w:rsidRPr="009F4CD2" w14:paraId="039AA32B" w14:textId="77777777" w:rsidTr="00467E8A">
        <w:trPr>
          <w:trHeight w:val="357"/>
        </w:trPr>
        <w:tc>
          <w:tcPr>
            <w:tcW w:w="900" w:type="dxa"/>
            <w:shd w:val="clear" w:color="auto" w:fill="auto"/>
          </w:tcPr>
          <w:p w14:paraId="0EA6A655" w14:textId="77777777" w:rsidR="00467E8A" w:rsidRPr="009F4CD2" w:rsidRDefault="00467E8A" w:rsidP="00467E8A">
            <w:r w:rsidRPr="009F4CD2">
              <w:t>1</w:t>
            </w:r>
            <w:r>
              <w:t>2</w:t>
            </w:r>
          </w:p>
        </w:tc>
        <w:tc>
          <w:tcPr>
            <w:tcW w:w="1498" w:type="dxa"/>
            <w:shd w:val="clear" w:color="auto" w:fill="auto"/>
          </w:tcPr>
          <w:p w14:paraId="2A47C0D4" w14:textId="77777777" w:rsidR="00467E8A" w:rsidRPr="00847706" w:rsidRDefault="00467E8A" w:rsidP="00467E8A">
            <w:pPr>
              <w:rPr>
                <w:rStyle w:val="SAPEmphasis"/>
              </w:rPr>
            </w:pPr>
            <w:r w:rsidRPr="00847706">
              <w:rPr>
                <w:rStyle w:val="SAPEmphasis"/>
              </w:rPr>
              <w:t>Save Contract Elements</w:t>
            </w:r>
          </w:p>
        </w:tc>
        <w:tc>
          <w:tcPr>
            <w:tcW w:w="2912" w:type="dxa"/>
            <w:shd w:val="clear" w:color="auto" w:fill="auto"/>
          </w:tcPr>
          <w:p w14:paraId="1DBD5677" w14:textId="77777777" w:rsidR="00467E8A" w:rsidRPr="009F4CD2" w:rsidRDefault="00467E8A" w:rsidP="00467E8A">
            <w:pPr>
              <w:rPr>
                <w:rFonts w:cs="Arial"/>
                <w:bCs/>
              </w:rPr>
            </w:pPr>
            <w:r w:rsidRPr="009F4CD2">
              <w:t xml:space="preserve">Choose the </w:t>
            </w:r>
            <w:r w:rsidRPr="009F4CD2">
              <w:rPr>
                <w:rStyle w:val="SAPScreenElement"/>
              </w:rPr>
              <w:t>Save</w:t>
            </w:r>
            <w:r w:rsidRPr="009F4CD2">
              <w:t xml:space="preserve"> button.</w:t>
            </w:r>
          </w:p>
        </w:tc>
        <w:tc>
          <w:tcPr>
            <w:tcW w:w="4860" w:type="dxa"/>
            <w:shd w:val="clear" w:color="auto" w:fill="auto"/>
          </w:tcPr>
          <w:p w14:paraId="03AAD7B8" w14:textId="77777777" w:rsidR="00467E8A" w:rsidRPr="009F4CD2" w:rsidRDefault="00467E8A" w:rsidP="00467E8A">
            <w:pPr>
              <w:rPr>
                <w:i/>
              </w:rPr>
            </w:pPr>
          </w:p>
        </w:tc>
        <w:tc>
          <w:tcPr>
            <w:tcW w:w="2852" w:type="dxa"/>
            <w:shd w:val="clear" w:color="auto" w:fill="auto"/>
          </w:tcPr>
          <w:p w14:paraId="4C226211" w14:textId="77777777" w:rsidR="00467E8A" w:rsidRPr="009F4CD2" w:rsidRDefault="00467E8A" w:rsidP="00467E8A">
            <w:r w:rsidRPr="009F4CD2">
              <w:rPr>
                <w:rFonts w:cs="Arial"/>
                <w:bCs/>
              </w:rPr>
              <w:t>A system message about data saving is generated.</w:t>
            </w:r>
          </w:p>
        </w:tc>
        <w:tc>
          <w:tcPr>
            <w:tcW w:w="1264" w:type="dxa"/>
          </w:tcPr>
          <w:p w14:paraId="5E19172B" w14:textId="77777777" w:rsidR="00467E8A" w:rsidRPr="009F4CD2" w:rsidRDefault="00467E8A" w:rsidP="00467E8A">
            <w:pPr>
              <w:rPr>
                <w:rFonts w:cs="Arial"/>
                <w:bCs/>
              </w:rPr>
            </w:pPr>
          </w:p>
        </w:tc>
      </w:tr>
    </w:tbl>
    <w:p w14:paraId="3A03C609" w14:textId="77777777" w:rsidR="00467E8A" w:rsidRPr="00467E8A" w:rsidRDefault="00467E8A" w:rsidP="00467E8A"/>
    <w:p w14:paraId="237182EA" w14:textId="77777777" w:rsidR="00BE0FA9" w:rsidRPr="00EB2E98" w:rsidRDefault="00BE0FA9" w:rsidP="008E6001">
      <w:pPr>
        <w:ind w:left="624"/>
        <w:rPr>
          <w:rStyle w:val="SAPUserEntry"/>
        </w:rPr>
      </w:pPr>
    </w:p>
    <w:p w14:paraId="72E9B28B" w14:textId="77777777" w:rsidR="005F371D" w:rsidRPr="00EB2E98" w:rsidRDefault="005F371D" w:rsidP="005F371D"/>
    <w:p w14:paraId="0A737303" w14:textId="77777777" w:rsidR="005F371D" w:rsidRPr="00EB2E98" w:rsidRDefault="005F371D" w:rsidP="005F371D">
      <w:pPr>
        <w:pStyle w:val="Heading1"/>
        <w:spacing w:before="560" w:after="320"/>
        <w:ind w:left="850" w:hanging="850"/>
      </w:pPr>
      <w:bookmarkStart w:id="1192" w:name="_Toc468621818"/>
      <w:bookmarkStart w:id="1193" w:name="_Toc468623077"/>
      <w:bookmarkStart w:id="1194" w:name="_Toc468623337"/>
      <w:bookmarkStart w:id="1195" w:name="_Toc468635250"/>
      <w:bookmarkStart w:id="1196" w:name="_Toc474120467"/>
      <w:bookmarkStart w:id="1197" w:name="_Toc468621821"/>
      <w:bookmarkStart w:id="1198" w:name="_Toc468623080"/>
      <w:bookmarkStart w:id="1199" w:name="_Toc468623340"/>
      <w:bookmarkStart w:id="1200" w:name="_Toc468635253"/>
      <w:bookmarkStart w:id="1201" w:name="_Toc474120470"/>
      <w:bookmarkStart w:id="1202" w:name="_Toc468621828"/>
      <w:bookmarkStart w:id="1203" w:name="_Toc468623087"/>
      <w:bookmarkStart w:id="1204" w:name="_Toc468623347"/>
      <w:bookmarkStart w:id="1205" w:name="_Toc468635260"/>
      <w:bookmarkStart w:id="1206" w:name="_Toc474120477"/>
      <w:bookmarkStart w:id="1207" w:name="_Toc468621887"/>
      <w:bookmarkStart w:id="1208" w:name="_Toc468623146"/>
      <w:bookmarkStart w:id="1209" w:name="_Toc468623406"/>
      <w:bookmarkStart w:id="1210" w:name="_Toc468635319"/>
      <w:bookmarkStart w:id="1211" w:name="_Toc474120536"/>
      <w:bookmarkStart w:id="1212" w:name="_Toc468621894"/>
      <w:bookmarkStart w:id="1213" w:name="_Toc468623153"/>
      <w:bookmarkStart w:id="1214" w:name="_Toc468623413"/>
      <w:bookmarkStart w:id="1215" w:name="_Toc468635326"/>
      <w:bookmarkStart w:id="1216" w:name="_Toc474120543"/>
      <w:bookmarkStart w:id="1217" w:name="_Toc468621901"/>
      <w:bookmarkStart w:id="1218" w:name="_Toc468623160"/>
      <w:bookmarkStart w:id="1219" w:name="_Toc468623420"/>
      <w:bookmarkStart w:id="1220" w:name="_Toc468635333"/>
      <w:bookmarkStart w:id="1221" w:name="_Toc474120550"/>
      <w:bookmarkStart w:id="1222" w:name="_Toc468621944"/>
      <w:bookmarkStart w:id="1223" w:name="_Toc468623203"/>
      <w:bookmarkStart w:id="1224" w:name="_Toc468623463"/>
      <w:bookmarkStart w:id="1225" w:name="_Toc468635376"/>
      <w:bookmarkStart w:id="1226" w:name="_Toc474120593"/>
      <w:bookmarkStart w:id="1227" w:name="_Toc468621951"/>
      <w:bookmarkStart w:id="1228" w:name="_Toc468623210"/>
      <w:bookmarkStart w:id="1229" w:name="_Toc468623470"/>
      <w:bookmarkStart w:id="1230" w:name="_Toc468635383"/>
      <w:bookmarkStart w:id="1231" w:name="_Toc474120600"/>
      <w:bookmarkStart w:id="1232" w:name="_Toc468621958"/>
      <w:bookmarkStart w:id="1233" w:name="_Toc468623217"/>
      <w:bookmarkStart w:id="1234" w:name="_Toc468623477"/>
      <w:bookmarkStart w:id="1235" w:name="_Toc468635390"/>
      <w:bookmarkStart w:id="1236" w:name="_Toc474120607"/>
      <w:bookmarkStart w:id="1237" w:name="_Toc468621965"/>
      <w:bookmarkStart w:id="1238" w:name="_Toc468623224"/>
      <w:bookmarkStart w:id="1239" w:name="_Toc468623484"/>
      <w:bookmarkStart w:id="1240" w:name="_Toc468635397"/>
      <w:bookmarkStart w:id="1241" w:name="_Toc474120614"/>
      <w:bookmarkStart w:id="1242" w:name="_Toc468621972"/>
      <w:bookmarkStart w:id="1243" w:name="_Toc468623231"/>
      <w:bookmarkStart w:id="1244" w:name="_Toc468623491"/>
      <w:bookmarkStart w:id="1245" w:name="_Toc468635404"/>
      <w:bookmarkStart w:id="1246" w:name="_Toc474120621"/>
      <w:bookmarkStart w:id="1247" w:name="_Toc468621979"/>
      <w:bookmarkStart w:id="1248" w:name="_Toc468623238"/>
      <w:bookmarkStart w:id="1249" w:name="_Toc468623498"/>
      <w:bookmarkStart w:id="1250" w:name="_Toc468635411"/>
      <w:bookmarkStart w:id="1251" w:name="_Toc474120628"/>
      <w:bookmarkStart w:id="1252" w:name="_Toc468621986"/>
      <w:bookmarkStart w:id="1253" w:name="_Toc468623245"/>
      <w:bookmarkStart w:id="1254" w:name="_Toc468623505"/>
      <w:bookmarkStart w:id="1255" w:name="_Toc468635418"/>
      <w:bookmarkStart w:id="1256" w:name="_Toc474120635"/>
      <w:bookmarkStart w:id="1257" w:name="_Toc468621993"/>
      <w:bookmarkStart w:id="1258" w:name="_Toc468623252"/>
      <w:bookmarkStart w:id="1259" w:name="_Toc468623512"/>
      <w:bookmarkStart w:id="1260" w:name="_Toc468635425"/>
      <w:bookmarkStart w:id="1261" w:name="_Toc474120642"/>
      <w:bookmarkStart w:id="1262" w:name="_Toc468622000"/>
      <w:bookmarkStart w:id="1263" w:name="_Toc468623259"/>
      <w:bookmarkStart w:id="1264" w:name="_Toc468623519"/>
      <w:bookmarkStart w:id="1265" w:name="_Toc468635432"/>
      <w:bookmarkStart w:id="1266" w:name="_Toc474120649"/>
      <w:bookmarkStart w:id="1267" w:name="_Toc421523780"/>
      <w:bookmarkStart w:id="1268" w:name="_Toc421523782"/>
      <w:bookmarkStart w:id="1269" w:name="_Toc419114432"/>
      <w:bookmarkStart w:id="1270" w:name="_Toc421523786"/>
      <w:bookmarkStart w:id="1271" w:name="_Toc419114449"/>
      <w:bookmarkStart w:id="1272" w:name="_Toc421523803"/>
      <w:bookmarkStart w:id="1273" w:name="_Toc394394092"/>
      <w:bookmarkStart w:id="1274" w:name="_Toc394394133"/>
      <w:bookmarkStart w:id="1275" w:name="_Toc394394174"/>
      <w:bookmarkStart w:id="1276" w:name="_Toc394394093"/>
      <w:bookmarkStart w:id="1277" w:name="_Toc394394134"/>
      <w:bookmarkStart w:id="1278" w:name="_Toc394394175"/>
      <w:bookmarkStart w:id="1279" w:name="_Toc394394094"/>
      <w:bookmarkStart w:id="1280" w:name="_Toc394394135"/>
      <w:bookmarkStart w:id="1281" w:name="_Toc394394176"/>
      <w:bookmarkStart w:id="1282" w:name="_Toc394394095"/>
      <w:bookmarkStart w:id="1283" w:name="_Toc394394136"/>
      <w:bookmarkStart w:id="1284" w:name="_Toc394394177"/>
      <w:bookmarkStart w:id="1285" w:name="_Toc406578513"/>
      <w:bookmarkStart w:id="1286" w:name="_Toc406596065"/>
      <w:bookmarkStart w:id="1287" w:name="_Toc410685027"/>
      <w:bookmarkStart w:id="1288" w:name="_Toc474655449"/>
      <w:bookmarkStart w:id="1289" w:name="_Toc507433262"/>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r w:rsidRPr="00EB2E98">
        <w:t>Appendix</w:t>
      </w:r>
      <w:bookmarkEnd w:id="1285"/>
      <w:bookmarkEnd w:id="1286"/>
      <w:bookmarkEnd w:id="1287"/>
      <w:bookmarkEnd w:id="1288"/>
      <w:bookmarkEnd w:id="1289"/>
    </w:p>
    <w:p w14:paraId="0A0FFEF4" w14:textId="77777777" w:rsidR="005F371D" w:rsidRPr="00EB2E98" w:rsidRDefault="005F371D" w:rsidP="005F371D">
      <w:pPr>
        <w:pStyle w:val="Heading2"/>
        <w:ind w:left="850" w:hanging="850"/>
      </w:pPr>
      <w:bookmarkStart w:id="1290" w:name="_Toc406578514"/>
      <w:bookmarkStart w:id="1291" w:name="_Toc406596066"/>
      <w:bookmarkStart w:id="1292" w:name="_Toc410685028"/>
      <w:bookmarkStart w:id="1293" w:name="_Toc474655450"/>
      <w:bookmarkStart w:id="1294" w:name="_Toc507433263"/>
      <w:r w:rsidRPr="00EB2E98">
        <w:t>Process Chains</w:t>
      </w:r>
      <w:bookmarkEnd w:id="1290"/>
      <w:bookmarkEnd w:id="1291"/>
      <w:bookmarkEnd w:id="1292"/>
      <w:bookmarkEnd w:id="1293"/>
      <w:bookmarkEnd w:id="1294"/>
    </w:p>
    <w:p w14:paraId="22B48759" w14:textId="0095A245" w:rsidR="005F371D" w:rsidRDefault="005F371D" w:rsidP="005F371D">
      <w:pPr>
        <w:rPr>
          <w:ins w:id="1295" w:author="Author" w:date="2018-02-26T18:26:00Z"/>
        </w:rPr>
      </w:pPr>
      <w:r w:rsidRPr="00EB2E98">
        <w:t xml:space="preserve">The process to be tested in this test case is part of a chain of integrated processes. </w:t>
      </w:r>
    </w:p>
    <w:p w14:paraId="077EEC30" w14:textId="5A1280CC" w:rsidR="00A005DE" w:rsidRPr="00EB2E98" w:rsidRDefault="00A005DE" w:rsidP="005F371D">
      <w:pPr>
        <w:rPr>
          <w:rFonts w:eastAsia="SimSun"/>
        </w:rPr>
      </w:pPr>
      <w:ins w:id="1296" w:author="Author" w:date="2018-02-26T18:26:00Z">
        <w:r>
          <w:t xml:space="preserve">In the assumption that the </w:t>
        </w:r>
        <w:r>
          <w:rPr>
            <w:rStyle w:val="SAPEmphasis"/>
          </w:rPr>
          <w:t>Core</w:t>
        </w:r>
        <w:r w:rsidRPr="00A005DE">
          <w:rPr>
            <w:rPrChange w:id="1297" w:author="Author" w:date="2018-02-26T18:27:00Z">
              <w:rPr>
                <w:rStyle w:val="SAPEmphasis"/>
              </w:rPr>
            </w:rPrChange>
          </w:rPr>
          <w:t xml:space="preserve">, </w:t>
        </w:r>
        <w:r>
          <w:rPr>
            <w:rStyle w:val="SAPEmphasis"/>
          </w:rPr>
          <w:t xml:space="preserve">Time Off </w:t>
        </w:r>
        <w:r w:rsidRPr="00A005DE">
          <w:rPr>
            <w:rPrChange w:id="1298" w:author="Author" w:date="2018-02-26T18:27:00Z">
              <w:rPr>
                <w:rStyle w:val="SAPEmphasis"/>
              </w:rPr>
            </w:rPrChange>
          </w:rPr>
          <w:t xml:space="preserve">and </w:t>
        </w:r>
        <w:r>
          <w:rPr>
            <w:rStyle w:val="SAPEmphasis"/>
          </w:rPr>
          <w:t>Payroll Time Sheet</w:t>
        </w:r>
        <w:r w:rsidRPr="00634BA7">
          <w:rPr>
            <w:rStyle w:val="SAPEmphasis"/>
          </w:rPr>
          <w:t xml:space="preserve"> </w:t>
        </w:r>
        <w:r w:rsidRPr="00A005DE">
          <w:rPr>
            <w:rPrChange w:id="1299" w:author="Author" w:date="2018-02-26T18:27:00Z">
              <w:rPr>
                <w:rStyle w:val="SAPEmphasis"/>
              </w:rPr>
            </w:rPrChange>
          </w:rPr>
          <w:t>content</w:t>
        </w:r>
        <w:r w:rsidRPr="00383F3F">
          <w:t xml:space="preserve"> </w:t>
        </w:r>
        <w:r w:rsidRPr="00634BA7">
          <w:rPr>
            <w:rStyle w:val="SAPEmphasis"/>
          </w:rPr>
          <w:t xml:space="preserve">has been deployed </w:t>
        </w:r>
        <w:r w:rsidRPr="00383F3F">
          <w:t xml:space="preserve">in your instance </w:t>
        </w:r>
        <w:r w:rsidRPr="00634BA7">
          <w:rPr>
            <w:rStyle w:val="SAPEmphasis"/>
          </w:rPr>
          <w:t>with the SAP Best Practices</w:t>
        </w:r>
        <w:r w:rsidRPr="00383F3F">
          <w:t>,</w:t>
        </w:r>
        <w:r>
          <w:t xml:space="preserve"> you can test</w:t>
        </w:r>
        <w:r w:rsidRPr="00383F3F">
          <w:t xml:space="preserve"> </w:t>
        </w:r>
        <w:r>
          <w:t>following</w:t>
        </w:r>
        <w:r w:rsidRPr="00383F3F">
          <w:t xml:space="preserve"> business processes</w:t>
        </w:r>
      </w:ins>
      <w:ins w:id="1300" w:author="Author" w:date="2018-02-26T18:27:00Z">
        <w:r>
          <w:t>.</w:t>
        </w:r>
      </w:ins>
    </w:p>
    <w:p w14:paraId="02B9175C" w14:textId="77777777" w:rsidR="005F371D" w:rsidRPr="00EB2E98" w:rsidRDefault="005F371D" w:rsidP="005F371D">
      <w:pPr>
        <w:pStyle w:val="Heading3"/>
      </w:pPr>
      <w:bookmarkStart w:id="1301" w:name="_Toc406596067"/>
      <w:bookmarkStart w:id="1302" w:name="_Toc410685029"/>
      <w:bookmarkStart w:id="1303" w:name="_Toc474655451"/>
      <w:bookmarkStart w:id="1304" w:name="_Toc507433264"/>
      <w:bookmarkStart w:id="1305" w:name="_Toc406578515"/>
      <w:commentRangeStart w:id="1306"/>
      <w:r w:rsidRPr="00EB2E98">
        <w:t>Preceding Processes</w:t>
      </w:r>
      <w:bookmarkEnd w:id="1301"/>
      <w:bookmarkEnd w:id="1302"/>
      <w:bookmarkEnd w:id="1303"/>
      <w:commentRangeEnd w:id="1306"/>
      <w:r w:rsidR="00DC39E1">
        <w:rPr>
          <w:rStyle w:val="CommentReference"/>
          <w:rFonts w:ascii="BentonSans Book" w:eastAsia="MS Mincho" w:hAnsi="BentonSans Book"/>
          <w:bCs w:val="0"/>
          <w:color w:val="auto"/>
        </w:rPr>
        <w:commentReference w:id="1306"/>
      </w:r>
      <w:bookmarkEnd w:id="1304"/>
    </w:p>
    <w:p w14:paraId="11C1D67A" w14:textId="77777777" w:rsidR="005F371D" w:rsidRPr="00EB2E98" w:rsidRDefault="005F371D" w:rsidP="005F371D">
      <w:pPr>
        <w:rPr>
          <w:rFonts w:eastAsia="SimSun"/>
        </w:rPr>
      </w:pPr>
      <w:r w:rsidRPr="00EB2E98">
        <w:t>You may first have completed the following business processes and conditions before you start with the test steps:</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7712"/>
        <w:gridCol w:w="6574"/>
      </w:tblGrid>
      <w:tr w:rsidR="005F371D" w:rsidRPr="00EB2E98" w14:paraId="1EFCA78A" w14:textId="77777777" w:rsidTr="00002278">
        <w:trPr>
          <w:tblHeader/>
        </w:trPr>
        <w:tc>
          <w:tcPr>
            <w:tcW w:w="7712" w:type="dxa"/>
            <w:shd w:val="clear" w:color="auto" w:fill="999999"/>
            <w:hideMark/>
          </w:tcPr>
          <w:p w14:paraId="544DC6AF" w14:textId="77777777" w:rsidR="005F371D" w:rsidRPr="00EB2E98" w:rsidRDefault="005F371D" w:rsidP="005F371D">
            <w:pPr>
              <w:pStyle w:val="SAPTableHeader"/>
            </w:pPr>
            <w:r w:rsidRPr="00EB2E98">
              <w:t>Process</w:t>
            </w:r>
          </w:p>
        </w:tc>
        <w:tc>
          <w:tcPr>
            <w:tcW w:w="6574" w:type="dxa"/>
            <w:shd w:val="clear" w:color="auto" w:fill="999999"/>
            <w:hideMark/>
          </w:tcPr>
          <w:p w14:paraId="46CC198A" w14:textId="77777777" w:rsidR="005F371D" w:rsidRPr="00EB2E98" w:rsidRDefault="005F371D" w:rsidP="005F371D">
            <w:pPr>
              <w:pStyle w:val="SAPTableHeader"/>
            </w:pPr>
            <w:r w:rsidRPr="00EB2E98">
              <w:t>Business Condition</w:t>
            </w:r>
          </w:p>
        </w:tc>
      </w:tr>
      <w:tr w:rsidR="005F371D" w:rsidRPr="00EB2E98" w14:paraId="2A02010E" w14:textId="77777777" w:rsidTr="00002278">
        <w:tc>
          <w:tcPr>
            <w:tcW w:w="7712" w:type="dxa"/>
            <w:hideMark/>
          </w:tcPr>
          <w:p w14:paraId="5DB41BE4" w14:textId="77777777" w:rsidR="005F371D" w:rsidRPr="00EB2E98" w:rsidRDefault="005F371D" w:rsidP="005F371D">
            <w:r w:rsidRPr="00EB2E98">
              <w:rPr>
                <w:rStyle w:val="SAPScreenElement"/>
                <w:color w:val="auto"/>
              </w:rPr>
              <w:t>Add New Employee / Rehire (FJ0)</w:t>
            </w:r>
          </w:p>
        </w:tc>
        <w:tc>
          <w:tcPr>
            <w:tcW w:w="6574" w:type="dxa"/>
            <w:hideMark/>
          </w:tcPr>
          <w:p w14:paraId="619EF3F6" w14:textId="77777777" w:rsidR="005F371D" w:rsidRPr="00EB2E98" w:rsidRDefault="005F371D" w:rsidP="005F371D">
            <w:pPr>
              <w:rPr>
                <w:iCs/>
              </w:rPr>
            </w:pPr>
            <w:r w:rsidRPr="00EB2E98">
              <w:rPr>
                <w:lang w:eastAsia="de-DE"/>
              </w:rPr>
              <w:t xml:space="preserve">Employees must have been hired (or rehired) and already exist in the system. </w:t>
            </w:r>
          </w:p>
        </w:tc>
      </w:tr>
      <w:tr w:rsidR="005F371D" w:rsidRPr="00EB2E98" w14:paraId="35D38257" w14:textId="77777777" w:rsidTr="00002278">
        <w:tc>
          <w:tcPr>
            <w:tcW w:w="7712" w:type="dxa"/>
          </w:tcPr>
          <w:p w14:paraId="29EF4403" w14:textId="77777777" w:rsidR="005F371D" w:rsidRPr="00EB2E98" w:rsidRDefault="005F371D" w:rsidP="005F371D">
            <w:pPr>
              <w:rPr>
                <w:rStyle w:val="SAPScreenElement"/>
                <w:color w:val="auto"/>
              </w:rPr>
            </w:pPr>
            <w:r w:rsidRPr="00EB2E98">
              <w:rPr>
                <w:rStyle w:val="SAPScreenElement"/>
                <w:color w:val="auto"/>
              </w:rPr>
              <w:t>Take Action: Job Change/Transfer/Pay Rate Change (FJ1)</w:t>
            </w:r>
          </w:p>
        </w:tc>
        <w:tc>
          <w:tcPr>
            <w:tcW w:w="6574" w:type="dxa"/>
            <w:vMerge w:val="restart"/>
          </w:tcPr>
          <w:p w14:paraId="5B10FD55" w14:textId="228AEAC5" w:rsidR="005F371D" w:rsidRPr="00EB2E98" w:rsidRDefault="005F371D" w:rsidP="005F371D">
            <w:pPr>
              <w:rPr>
                <w:lang w:eastAsia="de-DE"/>
              </w:rPr>
            </w:pPr>
            <w:r w:rsidRPr="00EB2E98">
              <w:t xml:space="preserve">If appropriate, other actions like change in pay, transfer, promotion, and so on, have been executed in the </w:t>
            </w:r>
            <w:del w:id="1307" w:author="Author" w:date="2018-02-26T18:17:00Z">
              <w:r w:rsidRPr="006751E9" w:rsidDel="006751E9">
                <w:rPr>
                  <w:rStyle w:val="SAPTextReference"/>
                  <w:rPrChange w:id="1308" w:author="Author" w:date="2018-02-26T18:17:00Z">
                    <w:rPr/>
                  </w:rPrChange>
                </w:rPr>
                <w:delText xml:space="preserve">SAP SuccessFactors </w:delText>
              </w:r>
            </w:del>
            <w:r w:rsidRPr="006751E9">
              <w:rPr>
                <w:rStyle w:val="SAPTextReference"/>
                <w:rPrChange w:id="1309" w:author="Author" w:date="2018-02-26T18:17:00Z">
                  <w:rPr/>
                </w:rPrChange>
              </w:rPr>
              <w:t>Employee Central</w:t>
            </w:r>
            <w:r w:rsidRPr="00EB2E98">
              <w:t xml:space="preserve"> system.</w:t>
            </w:r>
          </w:p>
        </w:tc>
      </w:tr>
      <w:tr w:rsidR="005F371D" w:rsidRPr="00EB2E98" w14:paraId="772D714A" w14:textId="77777777" w:rsidTr="00002278">
        <w:tc>
          <w:tcPr>
            <w:tcW w:w="7712" w:type="dxa"/>
          </w:tcPr>
          <w:p w14:paraId="0E3C22FE" w14:textId="77777777" w:rsidR="005F371D" w:rsidRPr="00EB2E98" w:rsidRDefault="005F371D" w:rsidP="005F371D">
            <w:pPr>
              <w:rPr>
                <w:rStyle w:val="SAPScreenElement"/>
                <w:color w:val="auto"/>
              </w:rPr>
            </w:pPr>
            <w:r w:rsidRPr="00EB2E98">
              <w:rPr>
                <w:rStyle w:val="SAPScreenElement"/>
                <w:color w:val="auto"/>
              </w:rPr>
              <w:t>Take Action: Promotion/Demotion (FJ2)</w:t>
            </w:r>
          </w:p>
        </w:tc>
        <w:tc>
          <w:tcPr>
            <w:tcW w:w="6574" w:type="dxa"/>
            <w:vMerge/>
          </w:tcPr>
          <w:p w14:paraId="34172684" w14:textId="77777777" w:rsidR="005F371D" w:rsidRPr="00EB2E98" w:rsidRDefault="005F371D" w:rsidP="005F371D">
            <w:pPr>
              <w:rPr>
                <w:lang w:eastAsia="de-DE"/>
              </w:rPr>
            </w:pPr>
          </w:p>
        </w:tc>
      </w:tr>
      <w:tr w:rsidR="005F371D" w:rsidRPr="00EB2E98" w14:paraId="13B4065D" w14:textId="77777777" w:rsidTr="00002278">
        <w:tc>
          <w:tcPr>
            <w:tcW w:w="7712" w:type="dxa"/>
          </w:tcPr>
          <w:p w14:paraId="25600DD5" w14:textId="77777777" w:rsidR="005F371D" w:rsidRPr="00EB2E98" w:rsidRDefault="005F371D" w:rsidP="005F371D">
            <w:pPr>
              <w:rPr>
                <w:rStyle w:val="SAPScreenElement"/>
                <w:color w:val="auto"/>
              </w:rPr>
            </w:pPr>
            <w:r w:rsidRPr="00EB2E98">
              <w:rPr>
                <w:rStyle w:val="SAPScreenElement"/>
                <w:color w:val="auto"/>
              </w:rPr>
              <w:t>Take Action: Termination (FJ3)</w:t>
            </w:r>
          </w:p>
        </w:tc>
        <w:tc>
          <w:tcPr>
            <w:tcW w:w="6574" w:type="dxa"/>
            <w:vMerge/>
          </w:tcPr>
          <w:p w14:paraId="70FF7839" w14:textId="77777777" w:rsidR="005F371D" w:rsidRPr="00EB2E98" w:rsidRDefault="005F371D" w:rsidP="005F371D">
            <w:pPr>
              <w:rPr>
                <w:lang w:eastAsia="de-DE"/>
              </w:rPr>
            </w:pPr>
          </w:p>
        </w:tc>
      </w:tr>
      <w:tr w:rsidR="005F371D" w:rsidRPr="00EB2E98" w14:paraId="19FC68D5" w14:textId="77777777" w:rsidTr="00002278">
        <w:tc>
          <w:tcPr>
            <w:tcW w:w="7712" w:type="dxa"/>
          </w:tcPr>
          <w:p w14:paraId="7C64E7BC" w14:textId="77777777" w:rsidR="005F371D" w:rsidRPr="00EB2E98" w:rsidRDefault="005F371D" w:rsidP="005F371D">
            <w:pPr>
              <w:rPr>
                <w:rStyle w:val="SAPScreenElement"/>
                <w:color w:val="auto"/>
              </w:rPr>
            </w:pPr>
            <w:r w:rsidRPr="00EB2E98">
              <w:rPr>
                <w:rStyle w:val="SAPScreenElement"/>
                <w:color w:val="auto"/>
              </w:rPr>
              <w:t>Data Change Employee File (FJ5) (Optional)</w:t>
            </w:r>
          </w:p>
        </w:tc>
        <w:tc>
          <w:tcPr>
            <w:tcW w:w="6574" w:type="dxa"/>
          </w:tcPr>
          <w:p w14:paraId="461B2237" w14:textId="77777777" w:rsidR="005F371D" w:rsidRPr="00EB2E98" w:rsidRDefault="005F371D" w:rsidP="005F371D">
            <w:pPr>
              <w:rPr>
                <w:lang w:eastAsia="de-DE"/>
              </w:rPr>
            </w:pPr>
            <w:r w:rsidRPr="00EB2E98">
              <w:t>If appropriate, replication-relevant data has been maintained.</w:t>
            </w:r>
          </w:p>
        </w:tc>
      </w:tr>
      <w:tr w:rsidR="005F371D" w:rsidRPr="00EB2E98" w14:paraId="11E987D1" w14:textId="77777777" w:rsidTr="00002278">
        <w:tc>
          <w:tcPr>
            <w:tcW w:w="7712" w:type="dxa"/>
          </w:tcPr>
          <w:p w14:paraId="034E667C" w14:textId="77777777" w:rsidR="005F371D" w:rsidRPr="00EB2E98" w:rsidRDefault="005F371D" w:rsidP="005F371D">
            <w:r w:rsidRPr="00EB2E98">
              <w:t xml:space="preserve">One of the below scope items: </w:t>
            </w:r>
          </w:p>
          <w:p w14:paraId="71BE51E0" w14:textId="698E3F21" w:rsidR="005F371D" w:rsidRPr="002C3ECC" w:rsidRDefault="005F371D" w:rsidP="005F371D">
            <w:pPr>
              <w:pStyle w:val="ListBullet"/>
              <w:ind w:left="252" w:hanging="195"/>
              <w:rPr>
                <w:ins w:id="1310" w:author="Author" w:date="2018-02-05T14:32:00Z"/>
                <w:rFonts w:ascii="BentonSans Book Italic" w:hAnsi="BentonSans Book Italic"/>
                <w:rPrChange w:id="1311" w:author="Author" w:date="2018-02-05T14:32:00Z">
                  <w:rPr>
                    <w:ins w:id="1312" w:author="Author" w:date="2018-02-05T14:32:00Z"/>
                  </w:rPr>
                </w:rPrChange>
              </w:rPr>
            </w:pPr>
            <w:r w:rsidRPr="00EB2E98">
              <w:rPr>
                <w:rStyle w:val="SAPTextReference"/>
              </w:rPr>
              <w:t xml:space="preserve">Request and Manage Time Off (FJ7) - </w:t>
            </w:r>
            <w:r w:rsidRPr="00EB2E98">
              <w:t xml:space="preserve">in case the </w:t>
            </w:r>
            <w:r w:rsidRPr="00EB2E98">
              <w:rPr>
                <w:rStyle w:val="SAPEmphasis"/>
              </w:rPr>
              <w:t>Time Off</w:t>
            </w:r>
            <w:r w:rsidRPr="00EB2E98">
              <w:t xml:space="preserve"> module</w:t>
            </w:r>
            <w:r w:rsidR="00B43810" w:rsidRPr="00CA3FA6">
              <w:t xml:space="preserve"> has been implemented</w:t>
            </w:r>
            <w:r w:rsidRPr="00EB2E98" w:rsidDel="00A2445D">
              <w:t xml:space="preserve"> </w:t>
            </w:r>
            <w:r w:rsidRPr="00EB2E98">
              <w:t>in the</w:t>
            </w:r>
            <w:r w:rsidRPr="00EB2E98">
              <w:rPr>
                <w:rStyle w:val="SAPEmphasis"/>
              </w:rPr>
              <w:t xml:space="preserve"> </w:t>
            </w:r>
            <w:del w:id="1313" w:author="Author" w:date="2018-02-26T18:18:00Z">
              <w:r w:rsidRPr="00EB2E98" w:rsidDel="006751E9">
                <w:rPr>
                  <w:rStyle w:val="SAPEmphasis"/>
                </w:rPr>
                <w:delText xml:space="preserve">SAP SuccessFactors </w:delText>
              </w:r>
            </w:del>
            <w:r w:rsidRPr="00EB2E98">
              <w:rPr>
                <w:rStyle w:val="SAPEmphasis"/>
              </w:rPr>
              <w:t xml:space="preserve">Employee Central </w:t>
            </w:r>
            <w:r w:rsidRPr="00EB2E98">
              <w:t>instance and</w:t>
            </w:r>
            <w:r w:rsidR="00EE1718">
              <w:t xml:space="preserve"> this module</w:t>
            </w:r>
            <w:r w:rsidRPr="00EB2E98">
              <w:t xml:space="preserve"> is integrated with the </w:t>
            </w:r>
            <w:del w:id="1314" w:author="Author" w:date="2018-02-26T18:18:00Z">
              <w:r w:rsidRPr="00EB2E98" w:rsidDel="006751E9">
                <w:delText xml:space="preserve">SAP SuccessFactors </w:delText>
              </w:r>
            </w:del>
            <w:r w:rsidRPr="00EB2E98">
              <w:t>Employee Central Payroll system</w:t>
            </w:r>
          </w:p>
          <w:p w14:paraId="69931BEB" w14:textId="77777777" w:rsidR="00852F2E" w:rsidRPr="0031577F" w:rsidRDefault="00852F2E" w:rsidP="00852F2E">
            <w:pPr>
              <w:pStyle w:val="SAPNoteHeading"/>
              <w:ind w:left="426"/>
              <w:rPr>
                <w:ins w:id="1315" w:author="Author" w:date="2018-02-05T14:33:00Z"/>
                <w:highlight w:val="yellow"/>
              </w:rPr>
            </w:pPr>
            <w:ins w:id="1316" w:author="Author" w:date="2018-02-05T14:33:00Z">
              <w:r w:rsidRPr="0031577F">
                <w:rPr>
                  <w:noProof/>
                  <w:highlight w:val="yellow"/>
                </w:rPr>
                <w:drawing>
                  <wp:inline distT="0" distB="0" distL="0" distR="0" wp14:anchorId="46E71698" wp14:editId="2A5A9A6A">
                    <wp:extent cx="228600" cy="228600"/>
                    <wp:effectExtent l="0" t="0" r="0" b="0"/>
                    <wp:docPr id="3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1577F">
                <w:rPr>
                  <w:highlight w:val="yellow"/>
                </w:rPr>
                <w:t> Caution</w:t>
              </w:r>
            </w:ins>
          </w:p>
          <w:p w14:paraId="4BA2FD95" w14:textId="77777777" w:rsidR="00852F2E" w:rsidRPr="00EB2E98" w:rsidRDefault="00852F2E" w:rsidP="00852F2E">
            <w:pPr>
              <w:pStyle w:val="ListBullet"/>
              <w:numPr>
                <w:ilvl w:val="0"/>
                <w:numId w:val="0"/>
              </w:numPr>
              <w:ind w:left="426"/>
              <w:rPr>
                <w:ins w:id="1317" w:author="Author" w:date="2018-02-05T14:33:00Z"/>
              </w:rPr>
            </w:pPr>
            <w:ins w:id="1318" w:author="Author" w:date="2018-02-05T14:33:00Z">
              <w:r w:rsidRPr="00EB2E98">
                <w:rPr>
                  <w:rStyle w:val="SAPTextReference"/>
                </w:rPr>
                <w:t xml:space="preserve">Request and Manage Time Off (FJ7) </w:t>
              </w:r>
              <w:r w:rsidRPr="0031577F">
                <w:rPr>
                  <w:highlight w:val="yellow"/>
                </w:rPr>
                <w:t>is not in</w:t>
              </w:r>
              <w:r>
                <w:rPr>
                  <w:highlight w:val="yellow"/>
                </w:rPr>
                <w:t xml:space="preserve"> scope for the following country</w:t>
              </w:r>
              <w:r w:rsidRPr="0031577F">
                <w:rPr>
                  <w:highlight w:val="yellow"/>
                </w:rPr>
                <w:t xml:space="preserve">: </w:t>
              </w:r>
              <w:commentRangeStart w:id="1319"/>
              <w:r w:rsidRPr="00CB71F5">
                <w:rPr>
                  <w:b/>
                  <w:highlight w:val="yellow"/>
                </w:rPr>
                <w:t>CN</w:t>
              </w:r>
              <w:commentRangeEnd w:id="1319"/>
              <w:r>
                <w:rPr>
                  <w:rStyle w:val="CommentReference"/>
                </w:rPr>
                <w:commentReference w:id="1319"/>
              </w:r>
              <w:r w:rsidRPr="0031577F">
                <w:rPr>
                  <w:highlight w:val="yellow"/>
                </w:rPr>
                <w:t>.</w:t>
              </w:r>
            </w:ins>
          </w:p>
          <w:p w14:paraId="582E1531" w14:textId="7491BB95" w:rsidR="00852F2E" w:rsidRPr="00EB2E98" w:rsidDel="00852F2E" w:rsidRDefault="00852F2E">
            <w:pPr>
              <w:pStyle w:val="ListBullet"/>
              <w:numPr>
                <w:ilvl w:val="0"/>
                <w:numId w:val="0"/>
              </w:numPr>
              <w:ind w:left="252"/>
              <w:rPr>
                <w:del w:id="1320" w:author="Author" w:date="2018-02-05T14:33:00Z"/>
                <w:rFonts w:ascii="BentonSans Book Italic" w:hAnsi="BentonSans Book Italic"/>
              </w:rPr>
              <w:pPrChange w:id="1321" w:author="Reidl, Monica" w:date="2018-02-05T14:32:00Z">
                <w:pPr>
                  <w:pStyle w:val="ListBullet"/>
                  <w:ind w:left="252" w:hanging="195"/>
                </w:pPr>
              </w:pPrChange>
            </w:pPr>
          </w:p>
          <w:p w14:paraId="426E257C" w14:textId="15B25C9F" w:rsidR="005F371D" w:rsidRPr="0031577F" w:rsidRDefault="005F371D" w:rsidP="005F371D">
            <w:pPr>
              <w:pStyle w:val="ListBullet"/>
              <w:ind w:left="252" w:hanging="195"/>
              <w:rPr>
                <w:rFonts w:ascii="BentonSans Book Italic" w:hAnsi="BentonSans Book Italic"/>
              </w:rPr>
            </w:pPr>
            <w:r w:rsidRPr="00EB2E98">
              <w:rPr>
                <w:rStyle w:val="SAPTextReference"/>
              </w:rPr>
              <w:t xml:space="preserve">Manage Leave Of Absence (10B) - </w:t>
            </w:r>
            <w:r w:rsidRPr="00EB2E98">
              <w:t xml:space="preserve">in case the </w:t>
            </w:r>
            <w:r w:rsidRPr="00EB2E98">
              <w:rPr>
                <w:rStyle w:val="SAPEmphasis"/>
              </w:rPr>
              <w:t>Time Off for Leave of Absence Only</w:t>
            </w:r>
            <w:r w:rsidRPr="00EB2E98">
              <w:t xml:space="preserve"> module </w:t>
            </w:r>
            <w:r w:rsidR="00B43810" w:rsidRPr="00CA3FA6">
              <w:t>has been implemented</w:t>
            </w:r>
            <w:r w:rsidR="00B43810">
              <w:t xml:space="preserve"> </w:t>
            </w:r>
            <w:r w:rsidRPr="00EB2E98">
              <w:t>in the</w:t>
            </w:r>
            <w:r w:rsidRPr="00EB2E98">
              <w:rPr>
                <w:rStyle w:val="SAPEmphasis"/>
              </w:rPr>
              <w:t xml:space="preserve"> </w:t>
            </w:r>
            <w:del w:id="1322" w:author="Author" w:date="2018-02-26T18:18:00Z">
              <w:r w:rsidRPr="00EB2E98" w:rsidDel="006751E9">
                <w:rPr>
                  <w:rStyle w:val="SAPEmphasis"/>
                </w:rPr>
                <w:delText xml:space="preserve">SAP SuccessFactors </w:delText>
              </w:r>
            </w:del>
            <w:r w:rsidRPr="00EB2E98">
              <w:rPr>
                <w:rStyle w:val="SAPEmphasis"/>
              </w:rPr>
              <w:t xml:space="preserve">Employee Central </w:t>
            </w:r>
            <w:r w:rsidRPr="00EB2E98">
              <w:t xml:space="preserve">instance and </w:t>
            </w:r>
            <w:r w:rsidR="00EE1718">
              <w:t xml:space="preserve">this module </w:t>
            </w:r>
            <w:r w:rsidRPr="00EB2E98">
              <w:t xml:space="preserve">is integrated with the </w:t>
            </w:r>
            <w:del w:id="1323" w:author="Author" w:date="2018-02-26T18:18:00Z">
              <w:r w:rsidRPr="00EB2E98" w:rsidDel="006751E9">
                <w:delText xml:space="preserve">SAP SuccessFactors </w:delText>
              </w:r>
            </w:del>
            <w:r w:rsidRPr="00EB2E98">
              <w:t>Employee Central Payroll system</w:t>
            </w:r>
          </w:p>
          <w:p w14:paraId="50F2FC67" w14:textId="77777777" w:rsidR="0031577F" w:rsidRPr="0031577F" w:rsidRDefault="0031577F" w:rsidP="0031577F">
            <w:pPr>
              <w:pStyle w:val="SAPNoteHeading"/>
              <w:ind w:left="496"/>
              <w:rPr>
                <w:highlight w:val="yellow"/>
              </w:rPr>
            </w:pPr>
            <w:r w:rsidRPr="0031577F">
              <w:rPr>
                <w:noProof/>
                <w:highlight w:val="yellow"/>
              </w:rPr>
              <w:drawing>
                <wp:inline distT="0" distB="0" distL="0" distR="0" wp14:anchorId="2134920D" wp14:editId="78D3C6C0">
                  <wp:extent cx="228600" cy="228600"/>
                  <wp:effectExtent l="0" t="0" r="0" b="0"/>
                  <wp:docPr id="1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1577F">
              <w:rPr>
                <w:highlight w:val="yellow"/>
              </w:rPr>
              <w:t> Caution</w:t>
            </w:r>
          </w:p>
          <w:p w14:paraId="2D57EC60" w14:textId="2159B548" w:rsidR="00852F2E" w:rsidRPr="002C3ECC" w:rsidRDefault="0031577F" w:rsidP="00BB656B">
            <w:pPr>
              <w:pStyle w:val="ListBullet"/>
              <w:numPr>
                <w:ilvl w:val="0"/>
                <w:numId w:val="0"/>
              </w:numPr>
              <w:ind w:left="496"/>
              <w:rPr>
                <w:rStyle w:val="SAPScreenElement"/>
                <w:rFonts w:ascii="BentonSans Book" w:hAnsi="BentonSans Book"/>
                <w:color w:val="auto"/>
                <w:rPrChange w:id="1324" w:author="Author" w:date="2018-02-05T14:33:00Z">
                  <w:rPr>
                    <w:rStyle w:val="SAPScreenElement"/>
                    <w:color w:val="auto"/>
                    <w:sz w:val="22"/>
                  </w:rPr>
                </w:rPrChange>
              </w:rPr>
            </w:pPr>
            <w:r w:rsidRPr="0031577F">
              <w:rPr>
                <w:rStyle w:val="SAPTextReference"/>
                <w:highlight w:val="yellow"/>
              </w:rPr>
              <w:t xml:space="preserve">Manage Leave Of Absence (10B) </w:t>
            </w:r>
            <w:r w:rsidRPr="0031577F">
              <w:rPr>
                <w:highlight w:val="yellow"/>
              </w:rPr>
              <w:t>is not in scope for the following countr</w:t>
            </w:r>
            <w:del w:id="1325" w:author="Author" w:date="2018-02-05T14:37:00Z">
              <w:r w:rsidRPr="0031577F" w:rsidDel="00852F2E">
                <w:rPr>
                  <w:highlight w:val="yellow"/>
                </w:rPr>
                <w:delText>y</w:delText>
              </w:r>
            </w:del>
            <w:ins w:id="1326" w:author="Author" w:date="2018-02-05T14:37:00Z">
              <w:r w:rsidR="00852F2E">
                <w:rPr>
                  <w:highlight w:val="yellow"/>
                </w:rPr>
                <w:t>ies</w:t>
              </w:r>
            </w:ins>
            <w:r w:rsidRPr="0031577F">
              <w:rPr>
                <w:highlight w:val="yellow"/>
              </w:rPr>
              <w:t xml:space="preserve">: </w:t>
            </w:r>
            <w:commentRangeStart w:id="1327"/>
            <w:ins w:id="1328" w:author="Author" w:date="2018-02-05T14:37:00Z">
              <w:r w:rsidR="00852F2E" w:rsidRPr="00CB71F5">
                <w:rPr>
                  <w:b/>
                  <w:highlight w:val="yellow"/>
                </w:rPr>
                <w:t>CN</w:t>
              </w:r>
              <w:commentRangeEnd w:id="1327"/>
              <w:r w:rsidR="00852F2E">
                <w:rPr>
                  <w:rStyle w:val="CommentReference"/>
                </w:rPr>
                <w:commentReference w:id="1327"/>
              </w:r>
              <w:r w:rsidR="00852F2E">
                <w:rPr>
                  <w:highlight w:val="yellow"/>
                </w:rPr>
                <w:t xml:space="preserve">, </w:t>
              </w:r>
            </w:ins>
            <w:r w:rsidRPr="0031577F">
              <w:rPr>
                <w:b/>
                <w:highlight w:val="yellow"/>
              </w:rPr>
              <w:t>DE</w:t>
            </w:r>
            <w:r w:rsidRPr="0031577F">
              <w:rPr>
                <w:highlight w:val="yellow"/>
              </w:rPr>
              <w:t>.</w:t>
            </w:r>
          </w:p>
        </w:tc>
        <w:tc>
          <w:tcPr>
            <w:tcW w:w="6574" w:type="dxa"/>
          </w:tcPr>
          <w:p w14:paraId="2113DBF2" w14:textId="57CB056D" w:rsidR="005F371D" w:rsidRPr="00EB2E98" w:rsidRDefault="005F371D" w:rsidP="005F371D">
            <w:pPr>
              <w:rPr>
                <w:lang w:eastAsia="de-DE"/>
              </w:rPr>
            </w:pPr>
            <w:r w:rsidRPr="00EB2E98">
              <w:t xml:space="preserve">All time </w:t>
            </w:r>
            <w:r w:rsidR="0094583C">
              <w:t xml:space="preserve">off </w:t>
            </w:r>
            <w:r w:rsidRPr="00EB2E98">
              <w:t>relevant data has been maintained.</w:t>
            </w:r>
          </w:p>
        </w:tc>
      </w:tr>
      <w:tr w:rsidR="005F371D" w:rsidRPr="00EB2E98" w14:paraId="53D0EF68" w14:textId="77777777" w:rsidTr="00002278">
        <w:tc>
          <w:tcPr>
            <w:tcW w:w="7712" w:type="dxa"/>
          </w:tcPr>
          <w:p w14:paraId="13282C0B" w14:textId="3D66C31B" w:rsidR="005F371D" w:rsidRDefault="005F371D" w:rsidP="005F371D">
            <w:pPr>
              <w:pStyle w:val="ListBullet"/>
              <w:numPr>
                <w:ilvl w:val="0"/>
                <w:numId w:val="0"/>
              </w:numPr>
              <w:rPr>
                <w:ins w:id="1329" w:author="Author" w:date="2018-02-05T14:35:00Z"/>
              </w:rPr>
            </w:pPr>
            <w:r w:rsidRPr="00EB2E98">
              <w:rPr>
                <w:rStyle w:val="SAPScreenElement"/>
                <w:color w:val="auto"/>
              </w:rPr>
              <w:t xml:space="preserve">Record Working Time (15S) </w:t>
            </w:r>
            <w:ins w:id="1330" w:author="Author" w:date="2018-02-26T18:29:00Z">
              <w:r w:rsidR="00A005DE">
                <w:rPr>
                  <w:rStyle w:val="SAPTextReference"/>
                </w:rPr>
                <w:t>-</w:t>
              </w:r>
            </w:ins>
            <w:del w:id="1331" w:author="Author" w:date="2018-02-26T18:29:00Z">
              <w:r w:rsidRPr="00EB2E98" w:rsidDel="00A005DE">
                <w:rPr>
                  <w:rStyle w:val="SAPTextReference"/>
                </w:rPr>
                <w:delText>–</w:delText>
              </w:r>
            </w:del>
            <w:r w:rsidRPr="00EB2E98">
              <w:rPr>
                <w:rStyle w:val="SAPScreenElement"/>
                <w:color w:val="auto"/>
              </w:rPr>
              <w:t xml:space="preserve"> </w:t>
            </w:r>
            <w:del w:id="1332" w:author="Author" w:date="2018-02-26T18:29:00Z">
              <w:r w:rsidR="00B43810" w:rsidDel="00A005DE">
                <w:delText>I</w:delText>
              </w:r>
            </w:del>
            <w:ins w:id="1333" w:author="Author" w:date="2018-02-26T18:29:00Z">
              <w:r w:rsidR="00A005DE">
                <w:t>i</w:t>
              </w:r>
            </w:ins>
            <w:r w:rsidR="00B43810">
              <w:t xml:space="preserve">n case both </w:t>
            </w:r>
            <w:r w:rsidR="00B43810" w:rsidRPr="0046444D">
              <w:t xml:space="preserve">the </w:t>
            </w:r>
            <w:r w:rsidR="00B43810" w:rsidRPr="0046444D">
              <w:rPr>
                <w:rStyle w:val="SAPEmphasis"/>
              </w:rPr>
              <w:t>Time Off</w:t>
            </w:r>
            <w:r w:rsidR="00B43810" w:rsidRPr="0046444D">
              <w:t xml:space="preserve"> </w:t>
            </w:r>
            <w:r w:rsidR="00B43810">
              <w:t xml:space="preserve">and the </w:t>
            </w:r>
            <w:r w:rsidR="00B43810" w:rsidRPr="009F5286">
              <w:rPr>
                <w:rStyle w:val="SAPEmphasis"/>
              </w:rPr>
              <w:t xml:space="preserve">Payroll </w:t>
            </w:r>
            <w:r w:rsidR="00B43810" w:rsidRPr="00E3594C">
              <w:rPr>
                <w:rStyle w:val="SAPEmphasis"/>
              </w:rPr>
              <w:t>Time Sheet</w:t>
            </w:r>
            <w:r w:rsidR="00B43810">
              <w:t xml:space="preserve"> modules </w:t>
            </w:r>
            <w:r w:rsidR="00B43810" w:rsidRPr="00CA3FA6">
              <w:t>ha</w:t>
            </w:r>
            <w:r w:rsidR="00B43810">
              <w:t>ve</w:t>
            </w:r>
            <w:r w:rsidR="00B43810" w:rsidRPr="00CA3FA6">
              <w:t xml:space="preserve"> been implemented</w:t>
            </w:r>
            <w:r w:rsidR="00B43810">
              <w:t xml:space="preserve"> in the</w:t>
            </w:r>
            <w:r w:rsidR="00B43810" w:rsidRPr="00C033F4">
              <w:rPr>
                <w:rStyle w:val="SAPEmphasis"/>
              </w:rPr>
              <w:t xml:space="preserve"> </w:t>
            </w:r>
            <w:del w:id="1334" w:author="Author" w:date="2018-02-26T18:18:00Z">
              <w:r w:rsidR="00B43810" w:rsidRPr="00C033F4" w:rsidDel="006751E9">
                <w:rPr>
                  <w:rStyle w:val="SAPEmphasis"/>
                </w:rPr>
                <w:delText>SAP SuccessFactors</w:delText>
              </w:r>
              <w:r w:rsidR="00B43810" w:rsidDel="006751E9">
                <w:rPr>
                  <w:rStyle w:val="SAPEmphasis"/>
                </w:rPr>
                <w:delText xml:space="preserve"> </w:delText>
              </w:r>
            </w:del>
            <w:r w:rsidR="00B43810">
              <w:rPr>
                <w:rStyle w:val="SAPEmphasis"/>
              </w:rPr>
              <w:t xml:space="preserve">Employee Central instance </w:t>
            </w:r>
            <w:r w:rsidR="00B43810">
              <w:t xml:space="preserve">and both are </w:t>
            </w:r>
            <w:r w:rsidR="00B43810" w:rsidRPr="009F4CD2">
              <w:t xml:space="preserve">integrated with </w:t>
            </w:r>
            <w:r w:rsidR="00B43810">
              <w:t xml:space="preserve">the </w:t>
            </w:r>
            <w:del w:id="1335" w:author="Author" w:date="2018-02-26T18:18:00Z">
              <w:r w:rsidR="00B43810" w:rsidDel="006751E9">
                <w:delText xml:space="preserve">SAP </w:delText>
              </w:r>
              <w:r w:rsidR="00B43810" w:rsidRPr="009F4CD2" w:rsidDel="006751E9">
                <w:delText xml:space="preserve">SuccessFactors </w:delText>
              </w:r>
            </w:del>
            <w:r w:rsidR="00B43810" w:rsidRPr="009F4CD2">
              <w:t>Employee Central Payroll</w:t>
            </w:r>
            <w:r w:rsidR="00B43810">
              <w:t xml:space="preserve"> system</w:t>
            </w:r>
          </w:p>
          <w:p w14:paraId="2607D177" w14:textId="16E7FEFC" w:rsidR="00852F2E" w:rsidRPr="00DC39E1" w:rsidRDefault="00852F2E" w:rsidP="00852F2E">
            <w:pPr>
              <w:pStyle w:val="SAPNoteHeading"/>
              <w:ind w:left="426"/>
              <w:rPr>
                <w:ins w:id="1336" w:author="Author" w:date="2018-02-05T14:35:00Z"/>
                <w:strike/>
                <w:highlight w:val="yellow"/>
                <w:rPrChange w:id="1337" w:author="Author" w:date="2018-02-13T10:51:00Z">
                  <w:rPr>
                    <w:ins w:id="1338" w:author="Author" w:date="2018-02-05T14:35:00Z"/>
                    <w:highlight w:val="yellow"/>
                  </w:rPr>
                </w:rPrChange>
              </w:rPr>
            </w:pPr>
            <w:commentRangeStart w:id="1339"/>
            <w:ins w:id="1340" w:author="Author" w:date="2018-02-05T14:35:00Z">
              <w:r w:rsidRPr="00DC39E1">
                <w:rPr>
                  <w:strike/>
                  <w:noProof/>
                  <w:rPrChange w:id="1341" w:author="Author" w:date="2018-02-13T10:51:00Z">
                    <w:rPr>
                      <w:noProof/>
                    </w:rPr>
                  </w:rPrChange>
                </w:rPr>
                <w:drawing>
                  <wp:inline distT="0" distB="0" distL="0" distR="0" wp14:anchorId="4E1F68E4" wp14:editId="6DACBD53">
                    <wp:extent cx="225425" cy="225425"/>
                    <wp:effectExtent l="0" t="0" r="3175" b="3175"/>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DC39E1">
                <w:rPr>
                  <w:strike/>
                  <w:highlight w:val="yellow"/>
                  <w:rPrChange w:id="1342" w:author="Author" w:date="2018-02-13T10:51:00Z">
                    <w:rPr>
                      <w:highlight w:val="yellow"/>
                    </w:rPr>
                  </w:rPrChange>
                </w:rPr>
                <w:t> Caution</w:t>
              </w:r>
            </w:ins>
          </w:p>
          <w:p w14:paraId="470C198B" w14:textId="14FB8585" w:rsidR="00852F2E" w:rsidRPr="00EB2E98" w:rsidRDefault="00852F2E" w:rsidP="00852F2E">
            <w:pPr>
              <w:pStyle w:val="ListBullet"/>
              <w:numPr>
                <w:ilvl w:val="0"/>
                <w:numId w:val="0"/>
              </w:numPr>
              <w:ind w:left="426"/>
              <w:rPr>
                <w:rFonts w:ascii="BentonSans Book Italic" w:hAnsi="BentonSans Book Italic"/>
              </w:rPr>
            </w:pPr>
            <w:ins w:id="1343" w:author="Author" w:date="2018-02-05T14:35:00Z">
              <w:r w:rsidRPr="00DC39E1">
                <w:rPr>
                  <w:rStyle w:val="SAPTextReference"/>
                  <w:strike/>
                  <w:rPrChange w:id="1344" w:author="Author" w:date="2018-02-13T10:51:00Z">
                    <w:rPr>
                      <w:rStyle w:val="SAPTextReference"/>
                    </w:rPr>
                  </w:rPrChange>
                </w:rPr>
                <w:t xml:space="preserve">Record Working Time (15S) </w:t>
              </w:r>
              <w:r w:rsidRPr="00DC39E1">
                <w:rPr>
                  <w:strike/>
                  <w:highlight w:val="yellow"/>
                  <w:rPrChange w:id="1345" w:author="Author" w:date="2018-02-13T10:51:00Z">
                    <w:rPr>
                      <w:highlight w:val="yellow"/>
                    </w:rPr>
                  </w:rPrChange>
                </w:rPr>
                <w:t xml:space="preserve">is not in scope for the following country: </w:t>
              </w:r>
              <w:r w:rsidRPr="00DC39E1">
                <w:rPr>
                  <w:b/>
                  <w:strike/>
                  <w:highlight w:val="yellow"/>
                  <w:rPrChange w:id="1346" w:author="Author" w:date="2018-02-13T10:51:00Z">
                    <w:rPr>
                      <w:b/>
                      <w:highlight w:val="yellow"/>
                    </w:rPr>
                  </w:rPrChange>
                </w:rPr>
                <w:t>CN</w:t>
              </w:r>
              <w:r w:rsidRPr="00DC39E1">
                <w:rPr>
                  <w:strike/>
                  <w:highlight w:val="yellow"/>
                  <w:rPrChange w:id="1347" w:author="Author" w:date="2018-02-13T10:51:00Z">
                    <w:rPr>
                      <w:highlight w:val="yellow"/>
                    </w:rPr>
                  </w:rPrChange>
                </w:rPr>
                <w:t>.</w:t>
              </w:r>
              <w:commentRangeEnd w:id="1339"/>
              <w:r w:rsidRPr="00DC39E1">
                <w:rPr>
                  <w:rStyle w:val="CommentReference"/>
                  <w:strike/>
                  <w:rPrChange w:id="1348" w:author="Author" w:date="2018-02-13T10:51:00Z">
                    <w:rPr>
                      <w:rStyle w:val="CommentReference"/>
                    </w:rPr>
                  </w:rPrChange>
                </w:rPr>
                <w:commentReference w:id="1339"/>
              </w:r>
            </w:ins>
          </w:p>
        </w:tc>
        <w:tc>
          <w:tcPr>
            <w:tcW w:w="6574" w:type="dxa"/>
          </w:tcPr>
          <w:p w14:paraId="363CC150" w14:textId="77777777" w:rsidR="005F371D" w:rsidRPr="00EB2E98" w:rsidRDefault="005F371D" w:rsidP="005F371D">
            <w:r w:rsidRPr="00EB2E98">
              <w:t>Working time has been recorded based on the assigned time profile and time recording profile.</w:t>
            </w:r>
          </w:p>
        </w:tc>
      </w:tr>
    </w:tbl>
    <w:p w14:paraId="117D3E5A" w14:textId="77777777" w:rsidR="005F371D" w:rsidRPr="00EB2E98" w:rsidRDefault="005F371D" w:rsidP="005F371D">
      <w:pPr>
        <w:pStyle w:val="Heading3"/>
      </w:pPr>
      <w:bookmarkStart w:id="1349" w:name="_Toc406596068"/>
      <w:bookmarkStart w:id="1350" w:name="_Toc410685030"/>
      <w:bookmarkStart w:id="1351" w:name="_Toc474655452"/>
      <w:bookmarkStart w:id="1352" w:name="_Toc507433265"/>
      <w:r w:rsidRPr="00EB2E98">
        <w:t>Succeeding Processes</w:t>
      </w:r>
      <w:bookmarkEnd w:id="1305"/>
      <w:bookmarkEnd w:id="1349"/>
      <w:bookmarkEnd w:id="1350"/>
      <w:bookmarkEnd w:id="1351"/>
      <w:bookmarkEnd w:id="1352"/>
    </w:p>
    <w:p w14:paraId="0CCDC6CF" w14:textId="77777777" w:rsidR="005F371D" w:rsidRPr="00EB2E98" w:rsidRDefault="005F371D" w:rsidP="005F371D">
      <w:pPr>
        <w:rPr>
          <w:rFonts w:eastAsia="SimSun"/>
        </w:rPr>
      </w:pPr>
      <w:r w:rsidRPr="00EB2E98">
        <w:t>After completing the activities in this test case, you can continue testing the following business processes:</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3122"/>
        <w:gridCol w:w="11164"/>
      </w:tblGrid>
      <w:tr w:rsidR="005F371D" w:rsidRPr="00EB2E98" w14:paraId="5EF5B779" w14:textId="77777777" w:rsidTr="003434E5">
        <w:trPr>
          <w:tblHeader/>
        </w:trPr>
        <w:tc>
          <w:tcPr>
            <w:tcW w:w="3122" w:type="dxa"/>
            <w:shd w:val="clear" w:color="auto" w:fill="999999"/>
            <w:hideMark/>
          </w:tcPr>
          <w:p w14:paraId="4D50AAF2" w14:textId="77777777" w:rsidR="005F371D" w:rsidRPr="00EB2E98" w:rsidRDefault="005F371D" w:rsidP="005F371D">
            <w:pPr>
              <w:pStyle w:val="SAPTableHeader"/>
            </w:pPr>
            <w:r w:rsidRPr="00EB2E98">
              <w:t>Process</w:t>
            </w:r>
          </w:p>
        </w:tc>
        <w:tc>
          <w:tcPr>
            <w:tcW w:w="11164" w:type="dxa"/>
            <w:shd w:val="clear" w:color="auto" w:fill="999999"/>
            <w:hideMark/>
          </w:tcPr>
          <w:p w14:paraId="2ABAE526" w14:textId="77777777" w:rsidR="005F371D" w:rsidRPr="00EB2E98" w:rsidRDefault="005F371D" w:rsidP="005F371D">
            <w:pPr>
              <w:pStyle w:val="SAPTableHeader"/>
            </w:pPr>
            <w:r w:rsidRPr="00EB2E98">
              <w:t>Business Condition</w:t>
            </w:r>
          </w:p>
        </w:tc>
      </w:tr>
      <w:tr w:rsidR="005F371D" w:rsidRPr="00EB2E98" w14:paraId="56FABD37" w14:textId="77777777" w:rsidTr="003434E5">
        <w:tc>
          <w:tcPr>
            <w:tcW w:w="3122" w:type="dxa"/>
            <w:hideMark/>
          </w:tcPr>
          <w:p w14:paraId="138C808A" w14:textId="77777777" w:rsidR="005F371D" w:rsidRPr="00EB2E98" w:rsidRDefault="005F371D" w:rsidP="005F371D">
            <w:r w:rsidRPr="00EB2E98">
              <w:rPr>
                <w:rStyle w:val="SAPScreenElement"/>
                <w:color w:val="auto"/>
              </w:rPr>
              <w:t xml:space="preserve">Payroll and Post Payroll Processing </w:t>
            </w:r>
          </w:p>
        </w:tc>
        <w:tc>
          <w:tcPr>
            <w:tcW w:w="11164" w:type="dxa"/>
            <w:hideMark/>
          </w:tcPr>
          <w:p w14:paraId="102BF0F9" w14:textId="65F9E40F" w:rsidR="005F371D" w:rsidRPr="00EB2E98" w:rsidDel="003434E5" w:rsidRDefault="005F371D" w:rsidP="005F371D">
            <w:pPr>
              <w:rPr>
                <w:del w:id="1353" w:author="Author" w:date="2018-02-26T18:29:00Z"/>
              </w:rPr>
            </w:pPr>
            <w:r w:rsidRPr="00EB2E98">
              <w:t xml:space="preserve">The employee data transferred </w:t>
            </w:r>
            <w:ins w:id="1354" w:author="Author" w:date="2018-02-26T18:29:00Z">
              <w:r w:rsidR="003434E5">
                <w:t xml:space="preserve">as </w:t>
              </w:r>
            </w:ins>
            <w:r w:rsidRPr="00EB2E98">
              <w:t xml:space="preserve">from </w:t>
            </w:r>
            <w:del w:id="1355" w:author="Author" w:date="2018-02-26T18:19:00Z">
              <w:r w:rsidRPr="00EB2E98" w:rsidDel="006751E9">
                <w:delText xml:space="preserve">SAP SuccessFactors </w:delText>
              </w:r>
            </w:del>
            <w:r w:rsidRPr="00EB2E98">
              <w:t xml:space="preserve">Employee Central is used for payroll and post payroll processing in </w:t>
            </w:r>
            <w:del w:id="1356" w:author="Author" w:date="2018-02-26T18:19:00Z">
              <w:r w:rsidRPr="00EB2E98" w:rsidDel="006751E9">
                <w:delText xml:space="preserve">SAP SuccessFactors </w:delText>
              </w:r>
            </w:del>
            <w:r w:rsidRPr="00EB2E98">
              <w:t>Employee Central Payroll.</w:t>
            </w:r>
          </w:p>
          <w:p w14:paraId="00C834D6" w14:textId="71249E05" w:rsidR="005F371D" w:rsidRPr="00A005DE" w:rsidDel="003434E5" w:rsidRDefault="005F371D" w:rsidP="005F371D">
            <w:pPr>
              <w:rPr>
                <w:del w:id="1357" w:author="Author" w:date="2018-02-26T18:29:00Z"/>
                <w:strike/>
                <w:highlight w:val="cyan"/>
                <w:rPrChange w:id="1358" w:author="Author" w:date="2018-02-26T18:29:00Z">
                  <w:rPr>
                    <w:del w:id="1359" w:author="Author" w:date="2018-02-26T18:29:00Z"/>
                    <w:highlight w:val="cyan"/>
                  </w:rPr>
                </w:rPrChange>
              </w:rPr>
            </w:pPr>
            <w:commentRangeStart w:id="1360"/>
            <w:commentRangeStart w:id="1361"/>
            <w:del w:id="1362" w:author="Author" w:date="2018-02-26T18:29:00Z">
              <w:r w:rsidRPr="00A005DE" w:rsidDel="003434E5">
                <w:rPr>
                  <w:strike/>
                  <w:highlight w:val="cyan"/>
                  <w:rPrChange w:id="1363" w:author="Author" w:date="2018-02-26T18:29:00Z">
                    <w:rPr>
                      <w:highlight w:val="cyan"/>
                    </w:rPr>
                  </w:rPrChange>
                </w:rPr>
                <w:delText>In</w:delText>
              </w:r>
              <w:commentRangeEnd w:id="1360"/>
              <w:r w:rsidR="001861CE" w:rsidRPr="00A005DE" w:rsidDel="003434E5">
                <w:rPr>
                  <w:rStyle w:val="CommentReference"/>
                  <w:strike/>
                  <w:rPrChange w:id="1364" w:author="Author" w:date="2018-02-26T18:29:00Z">
                    <w:rPr>
                      <w:rStyle w:val="CommentReference"/>
                    </w:rPr>
                  </w:rPrChange>
                </w:rPr>
                <w:commentReference w:id="1360"/>
              </w:r>
              <w:commentRangeEnd w:id="1361"/>
              <w:r w:rsidR="00A005DE" w:rsidRPr="00A005DE" w:rsidDel="003434E5">
                <w:rPr>
                  <w:rStyle w:val="CommentReference"/>
                  <w:strike/>
                  <w:rPrChange w:id="1365" w:author="Author" w:date="2018-02-26T18:29:00Z">
                    <w:rPr>
                      <w:rStyle w:val="CommentReference"/>
                    </w:rPr>
                  </w:rPrChange>
                </w:rPr>
                <w:commentReference w:id="1361"/>
              </w:r>
              <w:r w:rsidRPr="00A005DE" w:rsidDel="003434E5">
                <w:rPr>
                  <w:strike/>
                  <w:highlight w:val="cyan"/>
                  <w:rPrChange w:id="1366" w:author="Author" w:date="2018-02-26T18:29:00Z">
                    <w:rPr>
                      <w:highlight w:val="cyan"/>
                    </w:rPr>
                  </w:rPrChange>
                </w:rPr>
                <w:delText xml:space="preserve"> case</w:delText>
              </w:r>
              <w:r w:rsidR="00B43810" w:rsidRPr="00A005DE" w:rsidDel="003434E5">
                <w:rPr>
                  <w:strike/>
                  <w:highlight w:val="cyan"/>
                  <w:rPrChange w:id="1367" w:author="Author" w:date="2018-02-26T18:29:00Z">
                    <w:rPr>
                      <w:highlight w:val="cyan"/>
                    </w:rPr>
                  </w:rPrChange>
                </w:rPr>
                <w:delText xml:space="preserve"> either the </w:delText>
              </w:r>
              <w:r w:rsidR="00B43810" w:rsidRPr="00A005DE" w:rsidDel="003434E5">
                <w:rPr>
                  <w:rStyle w:val="SAPEmphasis"/>
                  <w:strike/>
                  <w:highlight w:val="cyan"/>
                  <w:rPrChange w:id="1368" w:author="Author" w:date="2018-02-26T18:29:00Z">
                    <w:rPr>
                      <w:rStyle w:val="SAPEmphasis"/>
                      <w:highlight w:val="cyan"/>
                    </w:rPr>
                  </w:rPrChange>
                </w:rPr>
                <w:delText xml:space="preserve">Time Off </w:delText>
              </w:r>
              <w:r w:rsidR="00B43810" w:rsidRPr="00A005DE" w:rsidDel="003434E5">
                <w:rPr>
                  <w:strike/>
                  <w:highlight w:val="cyan"/>
                  <w:rPrChange w:id="1369" w:author="Author" w:date="2018-02-26T18:29:00Z">
                    <w:rPr>
                      <w:highlight w:val="cyan"/>
                    </w:rPr>
                  </w:rPrChange>
                </w:rPr>
                <w:delText xml:space="preserve">module or the </w:delText>
              </w:r>
              <w:r w:rsidR="00B43810" w:rsidRPr="00A005DE" w:rsidDel="003434E5">
                <w:rPr>
                  <w:rStyle w:val="SAPEmphasis"/>
                  <w:strike/>
                  <w:highlight w:val="cyan"/>
                  <w:rPrChange w:id="1370" w:author="Author" w:date="2018-02-26T18:29:00Z">
                    <w:rPr>
                      <w:rStyle w:val="SAPEmphasis"/>
                      <w:highlight w:val="cyan"/>
                    </w:rPr>
                  </w:rPrChange>
                </w:rPr>
                <w:delText>Time Off for Leave of Absence Only</w:delText>
              </w:r>
              <w:r w:rsidR="00B43810" w:rsidRPr="00A005DE" w:rsidDel="003434E5">
                <w:rPr>
                  <w:strike/>
                  <w:highlight w:val="cyan"/>
                  <w:rPrChange w:id="1371" w:author="Author" w:date="2018-02-26T18:29:00Z">
                    <w:rPr>
                      <w:highlight w:val="cyan"/>
                    </w:rPr>
                  </w:rPrChange>
                </w:rPr>
                <w:delText xml:space="preserve"> module ha</w:delText>
              </w:r>
              <w:r w:rsidR="00080763" w:rsidRPr="00A005DE" w:rsidDel="003434E5">
                <w:rPr>
                  <w:strike/>
                  <w:highlight w:val="cyan"/>
                  <w:rPrChange w:id="1372" w:author="Author" w:date="2018-02-26T18:29:00Z">
                    <w:rPr>
                      <w:highlight w:val="cyan"/>
                    </w:rPr>
                  </w:rPrChange>
                </w:rPr>
                <w:delText>s</w:delText>
              </w:r>
              <w:r w:rsidR="00B43810" w:rsidRPr="00A005DE" w:rsidDel="003434E5">
                <w:rPr>
                  <w:strike/>
                  <w:highlight w:val="cyan"/>
                  <w:rPrChange w:id="1373" w:author="Author" w:date="2018-02-26T18:29:00Z">
                    <w:rPr>
                      <w:highlight w:val="cyan"/>
                    </w:rPr>
                  </w:rPrChange>
                </w:rPr>
                <w:delText xml:space="preserve"> been implemented in the </w:delText>
              </w:r>
              <w:r w:rsidR="00B43810" w:rsidRPr="00A005DE" w:rsidDel="003434E5">
                <w:rPr>
                  <w:rStyle w:val="SAPEmphasis"/>
                  <w:strike/>
                  <w:highlight w:val="cyan"/>
                  <w:rPrChange w:id="1374" w:author="Author" w:date="2018-02-26T18:29:00Z">
                    <w:rPr>
                      <w:rStyle w:val="SAPEmphasis"/>
                      <w:highlight w:val="cyan"/>
                    </w:rPr>
                  </w:rPrChange>
                </w:rPr>
                <w:delText>SAP SuccessFactors Employee Central instance</w:delText>
              </w:r>
              <w:r w:rsidRPr="00A005DE" w:rsidDel="003434E5">
                <w:rPr>
                  <w:strike/>
                  <w:highlight w:val="cyan"/>
                  <w:rPrChange w:id="1375" w:author="Author" w:date="2018-02-26T18:29:00Z">
                    <w:rPr>
                      <w:highlight w:val="cyan"/>
                    </w:rPr>
                  </w:rPrChange>
                </w:rPr>
                <w:delText>: an employee who is on leave of absence due to occupational hazard will be considered for payroll and post payroll processing.</w:delText>
              </w:r>
            </w:del>
          </w:p>
          <w:p w14:paraId="1B9FA7F2" w14:textId="5544D639" w:rsidR="005F371D" w:rsidRPr="00EB2E98" w:rsidRDefault="005F371D" w:rsidP="005F371D">
            <w:del w:id="1376" w:author="Author" w:date="2018-02-26T18:29:00Z">
              <w:r w:rsidRPr="00A005DE" w:rsidDel="003434E5">
                <w:rPr>
                  <w:strike/>
                  <w:highlight w:val="cyan"/>
                  <w:rPrChange w:id="1377" w:author="Author" w:date="2018-02-26T18:29:00Z">
                    <w:rPr>
                      <w:highlight w:val="cyan"/>
                    </w:rPr>
                  </w:rPrChange>
                </w:rPr>
                <w:delText>In case</w:delText>
              </w:r>
              <w:r w:rsidR="00B43810" w:rsidRPr="00A005DE" w:rsidDel="003434E5">
                <w:rPr>
                  <w:strike/>
                  <w:highlight w:val="cyan"/>
                  <w:rPrChange w:id="1378" w:author="Author" w:date="2018-02-26T18:29:00Z">
                    <w:rPr>
                      <w:highlight w:val="cyan"/>
                    </w:rPr>
                  </w:rPrChange>
                </w:rPr>
                <w:delText xml:space="preserve"> both the </w:delText>
              </w:r>
              <w:r w:rsidR="00B43810" w:rsidRPr="00A005DE" w:rsidDel="003434E5">
                <w:rPr>
                  <w:rStyle w:val="SAPEmphasis"/>
                  <w:strike/>
                  <w:highlight w:val="cyan"/>
                  <w:rPrChange w:id="1379" w:author="Author" w:date="2018-02-26T18:29:00Z">
                    <w:rPr>
                      <w:rStyle w:val="SAPEmphasis"/>
                      <w:highlight w:val="cyan"/>
                    </w:rPr>
                  </w:rPrChange>
                </w:rPr>
                <w:delText>Time Off</w:delText>
              </w:r>
              <w:r w:rsidR="00B43810" w:rsidRPr="00A005DE" w:rsidDel="003434E5">
                <w:rPr>
                  <w:strike/>
                  <w:highlight w:val="cyan"/>
                  <w:rPrChange w:id="1380" w:author="Author" w:date="2018-02-26T18:29:00Z">
                    <w:rPr>
                      <w:highlight w:val="cyan"/>
                    </w:rPr>
                  </w:rPrChange>
                </w:rPr>
                <w:delText xml:space="preserve"> and the </w:delText>
              </w:r>
              <w:r w:rsidR="00B43810" w:rsidRPr="00A005DE" w:rsidDel="003434E5">
                <w:rPr>
                  <w:rStyle w:val="SAPEmphasis"/>
                  <w:strike/>
                  <w:highlight w:val="cyan"/>
                  <w:rPrChange w:id="1381" w:author="Author" w:date="2018-02-26T18:29:00Z">
                    <w:rPr>
                      <w:rStyle w:val="SAPEmphasis"/>
                      <w:highlight w:val="cyan"/>
                    </w:rPr>
                  </w:rPrChange>
                </w:rPr>
                <w:delText>Payroll Time Sheet</w:delText>
              </w:r>
              <w:r w:rsidR="00B43810" w:rsidRPr="00A005DE" w:rsidDel="003434E5">
                <w:rPr>
                  <w:strike/>
                  <w:highlight w:val="cyan"/>
                  <w:rPrChange w:id="1382" w:author="Author" w:date="2018-02-26T18:29:00Z">
                    <w:rPr>
                      <w:highlight w:val="cyan"/>
                    </w:rPr>
                  </w:rPrChange>
                </w:rPr>
                <w:delText xml:space="preserve"> modules have been implemented</w:delText>
              </w:r>
              <w:r w:rsidRPr="00A005DE" w:rsidDel="003434E5">
                <w:rPr>
                  <w:strike/>
                  <w:highlight w:val="cyan"/>
                  <w:rPrChange w:id="1383" w:author="Author" w:date="2018-02-26T18:29:00Z">
                    <w:rPr>
                      <w:highlight w:val="cyan"/>
                    </w:rPr>
                  </w:rPrChange>
                </w:rPr>
                <w:delText xml:space="preserve"> in the</w:delText>
              </w:r>
              <w:r w:rsidRPr="00A005DE" w:rsidDel="003434E5">
                <w:rPr>
                  <w:rStyle w:val="SAPEmphasis"/>
                  <w:strike/>
                  <w:highlight w:val="cyan"/>
                  <w:rPrChange w:id="1384" w:author="Author" w:date="2018-02-26T18:29:00Z">
                    <w:rPr>
                      <w:rStyle w:val="SAPEmphasis"/>
                      <w:highlight w:val="cyan"/>
                    </w:rPr>
                  </w:rPrChange>
                </w:rPr>
                <w:delText xml:space="preserve"> SAP SuccessFactors Employee Central instance</w:delText>
              </w:r>
              <w:r w:rsidRPr="00A005DE" w:rsidDel="003434E5">
                <w:rPr>
                  <w:strike/>
                  <w:highlight w:val="cyan"/>
                  <w:rPrChange w:id="1385" w:author="Author" w:date="2018-02-26T18:29:00Z">
                    <w:rPr>
                      <w:highlight w:val="cyan"/>
                    </w:rPr>
                  </w:rPrChange>
                </w:rPr>
                <w:delText>, the overtime recorded by the employee will be paid out to him or her.</w:delText>
              </w:r>
            </w:del>
          </w:p>
        </w:tc>
      </w:tr>
      <w:bookmarkEnd w:id="17"/>
      <w:bookmarkEnd w:id="18"/>
    </w:tbl>
    <w:p w14:paraId="6C39C533" w14:textId="24F7303E" w:rsidR="00481CEC" w:rsidRDefault="00481CEC" w:rsidP="005F371D">
      <w:pPr>
        <w:spacing w:before="0" w:after="200" w:line="276" w:lineRule="auto"/>
      </w:pPr>
    </w:p>
    <w:p w14:paraId="3A027472" w14:textId="77777777" w:rsidR="00481CEC" w:rsidRDefault="00481CEC">
      <w:pPr>
        <w:spacing w:before="0" w:after="0" w:line="240" w:lineRule="auto"/>
      </w:pPr>
      <w:r>
        <w:br w:type="page"/>
      </w:r>
    </w:p>
    <w:p w14:paraId="7F4F325B" w14:textId="77777777" w:rsidR="005F371D" w:rsidRPr="00EB2E98" w:rsidRDefault="005F371D" w:rsidP="005F371D">
      <w:pPr>
        <w:pStyle w:val="SAPHeading1NoNumber"/>
      </w:pPr>
      <w:r w:rsidRPr="00EB2E98">
        <w:t>Typographic Conventions</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20" w:firstRow="1" w:lastRow="0" w:firstColumn="0" w:lastColumn="0" w:noHBand="0" w:noVBand="1"/>
      </w:tblPr>
      <w:tblGrid>
        <w:gridCol w:w="1688"/>
        <w:gridCol w:w="12598"/>
      </w:tblGrid>
      <w:tr w:rsidR="005F371D" w:rsidRPr="00EB2E98" w14:paraId="09F9FAC9" w14:textId="77777777" w:rsidTr="00002278">
        <w:trPr>
          <w:tblHeader/>
        </w:trPr>
        <w:tc>
          <w:tcPr>
            <w:tcW w:w="1554"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1C4BBE94" w14:textId="77777777" w:rsidR="005F371D" w:rsidRPr="00EB2E98" w:rsidRDefault="005F371D" w:rsidP="005F371D">
            <w:pPr>
              <w:keepNext/>
              <w:rPr>
                <w:b/>
                <w:color w:val="FFFFFF"/>
              </w:rPr>
            </w:pPr>
            <w:r w:rsidRPr="00EB2E98">
              <w:rPr>
                <w:b/>
                <w:color w:val="FFFFFF"/>
              </w:rPr>
              <w:t>Type Style</w:t>
            </w:r>
          </w:p>
        </w:tc>
        <w:tc>
          <w:tcPr>
            <w:tcW w:w="11598"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20DAEE70" w14:textId="77777777" w:rsidR="005F371D" w:rsidRPr="00EB2E98" w:rsidRDefault="005F371D" w:rsidP="005F371D">
            <w:pPr>
              <w:keepNext/>
              <w:rPr>
                <w:b/>
                <w:color w:val="FFFFFF"/>
              </w:rPr>
            </w:pPr>
            <w:r w:rsidRPr="00EB2E98">
              <w:rPr>
                <w:b/>
                <w:color w:val="FFFFFF"/>
              </w:rPr>
              <w:t>Description</w:t>
            </w:r>
          </w:p>
        </w:tc>
      </w:tr>
      <w:tr w:rsidR="005F371D" w:rsidRPr="00EB2E98" w14:paraId="1A52A86D" w14:textId="77777777" w:rsidTr="00002278">
        <w:tc>
          <w:tcPr>
            <w:tcW w:w="1554" w:type="dxa"/>
            <w:shd w:val="clear" w:color="auto" w:fill="auto"/>
          </w:tcPr>
          <w:p w14:paraId="5616980E" w14:textId="77777777" w:rsidR="005F371D" w:rsidRPr="00EB2E98" w:rsidRDefault="005F371D" w:rsidP="005F371D">
            <w:r w:rsidRPr="00EB2E98">
              <w:rPr>
                <w:rStyle w:val="SAPScreenElement"/>
              </w:rPr>
              <w:t>Example</w:t>
            </w:r>
          </w:p>
        </w:tc>
        <w:tc>
          <w:tcPr>
            <w:tcW w:w="11598" w:type="dxa"/>
            <w:shd w:val="clear" w:color="auto" w:fill="auto"/>
          </w:tcPr>
          <w:p w14:paraId="3BD44347" w14:textId="77777777" w:rsidR="005F371D" w:rsidRPr="00EB2E98" w:rsidRDefault="005F371D" w:rsidP="005F371D">
            <w:r w:rsidRPr="00EB2E98">
              <w:t>Words or characters quoted from the screen. These include field names, screen titles, pushbuttons labels, menu names, menu paths, and menu options.</w:t>
            </w:r>
          </w:p>
          <w:p w14:paraId="5925CDBD" w14:textId="77777777" w:rsidR="005F371D" w:rsidRPr="00EB2E98" w:rsidRDefault="005F371D" w:rsidP="005F371D">
            <w:r w:rsidRPr="00EB2E98">
              <w:t>Textual cross-references to other documents.</w:t>
            </w:r>
          </w:p>
        </w:tc>
      </w:tr>
      <w:tr w:rsidR="005F371D" w:rsidRPr="00EB2E98" w14:paraId="5436AF02" w14:textId="77777777" w:rsidTr="00002278">
        <w:tc>
          <w:tcPr>
            <w:tcW w:w="1554" w:type="dxa"/>
            <w:shd w:val="clear" w:color="auto" w:fill="F2F2F2"/>
          </w:tcPr>
          <w:p w14:paraId="70140C20" w14:textId="77777777" w:rsidR="005F371D" w:rsidRPr="00EB2E98" w:rsidRDefault="005F371D" w:rsidP="005F371D">
            <w:pPr>
              <w:rPr>
                <w:rStyle w:val="SAPEmphasis"/>
              </w:rPr>
            </w:pPr>
            <w:r w:rsidRPr="00EB2E98">
              <w:rPr>
                <w:rStyle w:val="SAPEmphasis"/>
              </w:rPr>
              <w:t>Example</w:t>
            </w:r>
          </w:p>
        </w:tc>
        <w:tc>
          <w:tcPr>
            <w:tcW w:w="11598" w:type="dxa"/>
            <w:shd w:val="clear" w:color="auto" w:fill="F2F2F2"/>
          </w:tcPr>
          <w:p w14:paraId="4C22201C" w14:textId="77777777" w:rsidR="005F371D" w:rsidRPr="00EB2E98" w:rsidRDefault="005F371D" w:rsidP="005F371D">
            <w:r w:rsidRPr="00EB2E98">
              <w:t>Emphasized words or expressions.</w:t>
            </w:r>
          </w:p>
        </w:tc>
      </w:tr>
      <w:tr w:rsidR="005F371D" w:rsidRPr="00EB2E98" w14:paraId="200677C6" w14:textId="77777777" w:rsidTr="00002278">
        <w:tc>
          <w:tcPr>
            <w:tcW w:w="1554" w:type="dxa"/>
            <w:shd w:val="clear" w:color="auto" w:fill="auto"/>
          </w:tcPr>
          <w:p w14:paraId="50E4BB97" w14:textId="77777777" w:rsidR="005F371D" w:rsidRPr="00EB2E98" w:rsidRDefault="005F371D" w:rsidP="005F371D">
            <w:r w:rsidRPr="00EB2E98">
              <w:rPr>
                <w:rStyle w:val="SAPMonospace"/>
              </w:rPr>
              <w:t>EXAMPLE</w:t>
            </w:r>
          </w:p>
        </w:tc>
        <w:tc>
          <w:tcPr>
            <w:tcW w:w="11598" w:type="dxa"/>
            <w:shd w:val="clear" w:color="auto" w:fill="auto"/>
          </w:tcPr>
          <w:p w14:paraId="71FD5DDA" w14:textId="77777777" w:rsidR="005F371D" w:rsidRPr="00EB2E98" w:rsidRDefault="005F371D" w:rsidP="005F371D">
            <w:r w:rsidRPr="00EB2E98">
              <w:t>Technical names of system objects. These include report names, program names, transaction codes, table names, and key concepts of a programming language when they are surrounded by body text, for example, SELECT and INCLUDE.</w:t>
            </w:r>
          </w:p>
        </w:tc>
      </w:tr>
      <w:tr w:rsidR="005F371D" w:rsidRPr="00EB2E98" w14:paraId="4DB94AB7" w14:textId="77777777" w:rsidTr="00002278">
        <w:tc>
          <w:tcPr>
            <w:tcW w:w="1554" w:type="dxa"/>
            <w:shd w:val="clear" w:color="auto" w:fill="F2F2F2"/>
          </w:tcPr>
          <w:p w14:paraId="332D98E8" w14:textId="77777777" w:rsidR="005F371D" w:rsidRPr="00EB2E98" w:rsidRDefault="005F371D" w:rsidP="005F371D">
            <w:pPr>
              <w:rPr>
                <w:rStyle w:val="SAPMonospace"/>
              </w:rPr>
            </w:pPr>
            <w:r w:rsidRPr="00EB2E98">
              <w:rPr>
                <w:rStyle w:val="SAPMonospace"/>
              </w:rPr>
              <w:t>Example</w:t>
            </w:r>
          </w:p>
        </w:tc>
        <w:tc>
          <w:tcPr>
            <w:tcW w:w="11598" w:type="dxa"/>
            <w:shd w:val="clear" w:color="auto" w:fill="F2F2F2"/>
          </w:tcPr>
          <w:p w14:paraId="774FDC09" w14:textId="77777777" w:rsidR="005F371D" w:rsidRPr="00EB2E98" w:rsidRDefault="005F371D" w:rsidP="005F371D">
            <w:r w:rsidRPr="00EB2E98">
              <w:t>Output on the screen. This includes file and directory names and their paths, messages, names of variables and parameters, source text, and names of installation, upgrade and database tools.</w:t>
            </w:r>
          </w:p>
        </w:tc>
      </w:tr>
      <w:tr w:rsidR="005F371D" w:rsidRPr="00EB2E98" w14:paraId="5CF1770C" w14:textId="77777777" w:rsidTr="00002278">
        <w:tc>
          <w:tcPr>
            <w:tcW w:w="1554" w:type="dxa"/>
            <w:shd w:val="clear" w:color="auto" w:fill="auto"/>
          </w:tcPr>
          <w:p w14:paraId="58743BA6" w14:textId="77777777" w:rsidR="005F371D" w:rsidRPr="00EB2E98" w:rsidRDefault="005F371D" w:rsidP="005F371D">
            <w:pPr>
              <w:rPr>
                <w:rStyle w:val="SAPEmphasis"/>
              </w:rPr>
            </w:pPr>
            <w:r w:rsidRPr="00EB2E98">
              <w:rPr>
                <w:rStyle w:val="SAPUserEntry"/>
              </w:rPr>
              <w:t>Example</w:t>
            </w:r>
          </w:p>
        </w:tc>
        <w:tc>
          <w:tcPr>
            <w:tcW w:w="11598" w:type="dxa"/>
            <w:shd w:val="clear" w:color="auto" w:fill="auto"/>
          </w:tcPr>
          <w:p w14:paraId="7E214217" w14:textId="77777777" w:rsidR="005F371D" w:rsidRPr="00EB2E98" w:rsidRDefault="005F371D" w:rsidP="005F371D">
            <w:r w:rsidRPr="00EB2E98">
              <w:t>Exact user entry. These are words or characters that you enter in the system exactly as they appear in the documentation.</w:t>
            </w:r>
          </w:p>
        </w:tc>
      </w:tr>
      <w:tr w:rsidR="005F371D" w:rsidRPr="00EB2E98" w14:paraId="2D9358AC" w14:textId="77777777" w:rsidTr="00002278">
        <w:tc>
          <w:tcPr>
            <w:tcW w:w="1554" w:type="dxa"/>
            <w:shd w:val="clear" w:color="auto" w:fill="F2F2F2"/>
          </w:tcPr>
          <w:p w14:paraId="3670E997" w14:textId="77777777" w:rsidR="005F371D" w:rsidRPr="00EB2E98" w:rsidRDefault="005F371D" w:rsidP="005F371D">
            <w:pPr>
              <w:rPr>
                <w:rStyle w:val="SAPUserEntry"/>
              </w:rPr>
            </w:pPr>
            <w:r w:rsidRPr="00EB2E98">
              <w:rPr>
                <w:rStyle w:val="SAPUserEntry"/>
              </w:rPr>
              <w:t>&lt;Example&gt;</w:t>
            </w:r>
          </w:p>
        </w:tc>
        <w:tc>
          <w:tcPr>
            <w:tcW w:w="11598" w:type="dxa"/>
            <w:shd w:val="clear" w:color="auto" w:fill="F2F2F2"/>
          </w:tcPr>
          <w:p w14:paraId="24BE24B7" w14:textId="77777777" w:rsidR="005F371D" w:rsidRPr="00EB2E98" w:rsidRDefault="005F371D" w:rsidP="005F371D">
            <w:r w:rsidRPr="00EB2E98">
              <w:t>Variable user entry. Angle brackets indicate that you replace these words and characters with appropriate entries to make entries in the system.</w:t>
            </w:r>
          </w:p>
        </w:tc>
      </w:tr>
      <w:tr w:rsidR="005F371D" w:rsidRPr="00EB2E98" w14:paraId="59A52ABD" w14:textId="77777777" w:rsidTr="00002278">
        <w:tc>
          <w:tcPr>
            <w:tcW w:w="1554" w:type="dxa"/>
            <w:shd w:val="clear" w:color="auto" w:fill="auto"/>
          </w:tcPr>
          <w:p w14:paraId="08BD904F" w14:textId="77777777" w:rsidR="005F371D" w:rsidRPr="00EB2E98" w:rsidRDefault="005F371D" w:rsidP="005F371D">
            <w:pPr>
              <w:rPr>
                <w:rStyle w:val="SAPKeyboard"/>
              </w:rPr>
            </w:pPr>
            <w:r w:rsidRPr="00EB2E98">
              <w:rPr>
                <w:rStyle w:val="SAPKeyboard"/>
              </w:rPr>
              <w:t>EXAMPLE</w:t>
            </w:r>
          </w:p>
        </w:tc>
        <w:tc>
          <w:tcPr>
            <w:tcW w:w="11598" w:type="dxa"/>
            <w:shd w:val="clear" w:color="auto" w:fill="auto"/>
          </w:tcPr>
          <w:p w14:paraId="6B55E7A9" w14:textId="77777777" w:rsidR="005F371D" w:rsidRPr="00EB2E98" w:rsidRDefault="005F371D" w:rsidP="005F371D">
            <w:r w:rsidRPr="00EB2E98">
              <w:t xml:space="preserve">Keys on the keyboard, for example, </w:t>
            </w:r>
            <w:r w:rsidRPr="00EB2E98">
              <w:rPr>
                <w:rStyle w:val="SAPKeyboard"/>
              </w:rPr>
              <w:t>F2</w:t>
            </w:r>
            <w:r w:rsidRPr="00EB2E98">
              <w:t xml:space="preserve"> or </w:t>
            </w:r>
            <w:r w:rsidRPr="00EB2E98">
              <w:rPr>
                <w:rStyle w:val="SAPKeyboard"/>
              </w:rPr>
              <w:t>ENTER</w:t>
            </w:r>
            <w:r w:rsidRPr="00EB2E98">
              <w:t>.</w:t>
            </w:r>
          </w:p>
        </w:tc>
      </w:tr>
    </w:tbl>
    <w:p w14:paraId="306587AD" w14:textId="77777777" w:rsidR="005F371D" w:rsidRPr="00EB2E98" w:rsidRDefault="005F371D" w:rsidP="005F371D"/>
    <w:p w14:paraId="4212CAB8" w14:textId="77777777" w:rsidR="005F371D" w:rsidRPr="00EB2E98" w:rsidRDefault="005F371D" w:rsidP="005F371D">
      <w:pPr>
        <w:spacing w:before="0" w:after="200" w:line="276" w:lineRule="auto"/>
      </w:pPr>
    </w:p>
    <w:p w14:paraId="65F7CAA2" w14:textId="77777777" w:rsidR="005F371D" w:rsidRPr="00EB2E98" w:rsidRDefault="005F371D" w:rsidP="005F371D">
      <w:pPr>
        <w:sectPr w:rsidR="005F371D" w:rsidRPr="00EB2E98" w:rsidSect="00025C46">
          <w:footerReference w:type="even" r:id="rId25"/>
          <w:footerReference w:type="default" r:id="rId26"/>
          <w:footerReference w:type="first" r:id="rId27"/>
          <w:pgSz w:w="15842" w:h="12242" w:orient="landscape" w:code="1"/>
          <w:pgMar w:top="885" w:right="816" w:bottom="720" w:left="720" w:header="567" w:footer="397" w:gutter="0"/>
          <w:cols w:space="708"/>
          <w:docGrid w:linePitch="360"/>
        </w:sectPr>
      </w:pPr>
    </w:p>
    <w:tbl>
      <w:tblPr>
        <w:tblpPr w:leftFromText="142" w:rightFromText="142" w:vertAnchor="text" w:horzAnchor="margin" w:tblpXSpec="right" w:tblpY="-56"/>
        <w:tblOverlap w:val="never"/>
        <w:tblW w:w="3969" w:type="dxa"/>
        <w:tblCellMar>
          <w:top w:w="85" w:type="dxa"/>
          <w:left w:w="113" w:type="dxa"/>
          <w:bottom w:w="85" w:type="dxa"/>
          <w:right w:w="113" w:type="dxa"/>
        </w:tblCellMar>
        <w:tblLook w:val="0600" w:firstRow="0" w:lastRow="0" w:firstColumn="0" w:lastColumn="0" w:noHBand="1" w:noVBand="1"/>
      </w:tblPr>
      <w:tblGrid>
        <w:gridCol w:w="3969"/>
      </w:tblGrid>
      <w:tr w:rsidR="005F371D" w:rsidRPr="00EB2E98" w14:paraId="35B3B12E" w14:textId="77777777" w:rsidTr="00002278">
        <w:trPr>
          <w:trHeight w:hRule="exact" w:val="227"/>
        </w:trPr>
        <w:tc>
          <w:tcPr>
            <w:tcW w:w="3969" w:type="dxa"/>
            <w:shd w:val="clear" w:color="auto" w:fill="000000"/>
            <w:tcMar>
              <w:top w:w="0" w:type="dxa"/>
              <w:bottom w:w="0" w:type="dxa"/>
            </w:tcMar>
          </w:tcPr>
          <w:p w14:paraId="6E25A83A" w14:textId="77777777" w:rsidR="005F371D" w:rsidRPr="00EB2E98" w:rsidRDefault="005F371D" w:rsidP="005F371D"/>
        </w:tc>
      </w:tr>
      <w:tr w:rsidR="005F371D" w:rsidRPr="00EB2E98" w14:paraId="4341E684" w14:textId="77777777" w:rsidTr="00002278">
        <w:trPr>
          <w:trHeight w:hRule="exact" w:val="1134"/>
        </w:trPr>
        <w:tc>
          <w:tcPr>
            <w:tcW w:w="3969" w:type="dxa"/>
            <w:shd w:val="clear" w:color="auto" w:fill="FFFFFF"/>
          </w:tcPr>
          <w:p w14:paraId="49A11225" w14:textId="77777777" w:rsidR="005F371D" w:rsidRPr="00EB2E98" w:rsidRDefault="005F371D" w:rsidP="005F371D">
            <w:pPr>
              <w:pStyle w:val="SAPLastPageGray"/>
              <w:rPr>
                <w:lang w:val="en-US"/>
              </w:rPr>
            </w:pPr>
            <w:r w:rsidRPr="00EB2E98">
              <w:rPr>
                <w:lang w:val="en-US"/>
              </w:rPr>
              <w:t>www.sap.com/contactsap</w:t>
            </w:r>
          </w:p>
        </w:tc>
      </w:tr>
      <w:tr w:rsidR="005F371D" w:rsidRPr="00EB2E98" w14:paraId="0E067736" w14:textId="77777777" w:rsidTr="00002278">
        <w:trPr>
          <w:trHeight w:val="8902"/>
        </w:trPr>
        <w:tc>
          <w:tcPr>
            <w:tcW w:w="3969" w:type="dxa"/>
            <w:shd w:val="clear" w:color="auto" w:fill="FFFFFF"/>
            <w:vAlign w:val="bottom"/>
          </w:tcPr>
          <w:p w14:paraId="52351DF5" w14:textId="77777777" w:rsidR="005F371D" w:rsidRPr="00EB2E98" w:rsidRDefault="005F371D" w:rsidP="005F371D">
            <w:pPr>
              <w:pStyle w:val="SAPLastPageNormal"/>
              <w:rPr>
                <w:lang w:val="en-US"/>
              </w:rPr>
            </w:pPr>
            <w:bookmarkStart w:id="1386" w:name="copyright"/>
            <w:r w:rsidRPr="00EB2E98">
              <w:rPr>
                <w:rFonts w:ascii="Arial" w:hAnsi="Arial"/>
                <w:lang w:val="en-US" w:eastAsia="ja-JP"/>
              </w:rPr>
              <w:t>© 2017 SAP SE or an SAP affiliate company. All rights reserved.</w:t>
            </w:r>
            <w:bookmarkEnd w:id="1386"/>
          </w:p>
          <w:p w14:paraId="5ACB2F32" w14:textId="77777777" w:rsidR="005F371D" w:rsidRPr="00EB2E98" w:rsidRDefault="005F371D" w:rsidP="005F371D">
            <w:pPr>
              <w:spacing w:before="0" w:after="0"/>
              <w:rPr>
                <w:rFonts w:ascii="Arial" w:hAnsi="Arial" w:cs="Arial"/>
                <w:sz w:val="12"/>
                <w:szCs w:val="18"/>
              </w:rPr>
            </w:pPr>
            <w:bookmarkStart w:id="1387" w:name="copyright_fulltext"/>
            <w:r w:rsidRPr="00EB2E98">
              <w:rPr>
                <w:rFonts w:ascii="Arial" w:hAnsi="Arial" w:cs="Arial"/>
                <w:sz w:val="12"/>
                <w:szCs w:val="18"/>
              </w:rPr>
              <w:t>No part of this publication may be reproduced or transmitted in any form or for any purpose without the express permission of SAP SE or an SAP affiliate company.</w:t>
            </w:r>
          </w:p>
          <w:p w14:paraId="3FDE8048" w14:textId="77777777" w:rsidR="005F371D" w:rsidRPr="00EB2E98" w:rsidRDefault="005F371D" w:rsidP="005F371D">
            <w:pPr>
              <w:spacing w:before="0" w:after="0"/>
              <w:rPr>
                <w:rFonts w:ascii="Arial" w:hAnsi="Arial" w:cs="Arial"/>
                <w:sz w:val="12"/>
                <w:szCs w:val="18"/>
              </w:rPr>
            </w:pPr>
            <w:r w:rsidRPr="00EB2E98">
              <w:rPr>
                <w:rFonts w:ascii="Arial" w:hAnsi="Arial" w:cs="Arial"/>
                <w:sz w:val="12"/>
                <w:szCs w:val="18"/>
              </w:rPr>
              <w:t xml:space="preserve">SAP and other SAP products and services mentioned herein as well as their respective logos are trademarks or registered trademarks of SAP SE (or an SAP affiliate company) in Germany and other countries. Please see </w:t>
            </w:r>
            <w:hyperlink r:id="rId28" w:anchor="trademark" w:history="1">
              <w:r w:rsidRPr="00EB2E98">
                <w:rPr>
                  <w:rStyle w:val="Hyperlink"/>
                  <w:rFonts w:ascii="Arial" w:hAnsi="Arial" w:cs="Arial"/>
                  <w:sz w:val="12"/>
                  <w:szCs w:val="18"/>
                </w:rPr>
                <w:t>http://global.sap.com/corporate-en/legal/copyright/index.epx#trademark</w:t>
              </w:r>
            </w:hyperlink>
            <w:r w:rsidRPr="00EB2E98">
              <w:rPr>
                <w:rFonts w:ascii="Arial" w:hAnsi="Arial" w:cs="Arial"/>
                <w:sz w:val="12"/>
                <w:szCs w:val="18"/>
              </w:rPr>
              <w:t xml:space="preserve"> for additional trademark information and notices.</w:t>
            </w:r>
          </w:p>
          <w:p w14:paraId="55EC324E" w14:textId="77777777" w:rsidR="005F371D" w:rsidRPr="00EB2E98" w:rsidRDefault="005F371D" w:rsidP="005F371D">
            <w:pPr>
              <w:spacing w:before="0" w:after="0"/>
              <w:rPr>
                <w:rFonts w:ascii="Arial" w:hAnsi="Arial" w:cs="Arial"/>
                <w:sz w:val="12"/>
                <w:szCs w:val="18"/>
              </w:rPr>
            </w:pPr>
            <w:r w:rsidRPr="00EB2E98">
              <w:rPr>
                <w:rFonts w:ascii="Arial" w:hAnsi="Arial" w:cs="Arial"/>
                <w:sz w:val="12"/>
                <w:szCs w:val="18"/>
              </w:rPr>
              <w:t>Some software products marketed by SAP SE and its distributors contain proprietary software components of other software vendors.</w:t>
            </w:r>
          </w:p>
          <w:p w14:paraId="6152C69B" w14:textId="77777777" w:rsidR="005F371D" w:rsidRPr="00EB2E98" w:rsidRDefault="005F371D" w:rsidP="005F371D">
            <w:pPr>
              <w:spacing w:before="0" w:after="0"/>
              <w:rPr>
                <w:rFonts w:ascii="Arial" w:hAnsi="Arial" w:cs="Arial"/>
                <w:sz w:val="12"/>
                <w:szCs w:val="18"/>
              </w:rPr>
            </w:pPr>
            <w:r w:rsidRPr="00EB2E98">
              <w:rPr>
                <w:rFonts w:ascii="Arial" w:hAnsi="Arial" w:cs="Arial"/>
                <w:sz w:val="12"/>
                <w:szCs w:val="18"/>
              </w:rPr>
              <w:t>National product specifications may vary.</w:t>
            </w:r>
          </w:p>
          <w:p w14:paraId="3F9A1435" w14:textId="77777777" w:rsidR="005F371D" w:rsidRPr="00EB2E98" w:rsidRDefault="005F371D" w:rsidP="005F371D">
            <w:pPr>
              <w:spacing w:before="0" w:after="0"/>
              <w:rPr>
                <w:rFonts w:ascii="Arial" w:hAnsi="Arial" w:cs="Arial"/>
                <w:sz w:val="12"/>
                <w:szCs w:val="18"/>
              </w:rPr>
            </w:pPr>
            <w:r w:rsidRPr="00EB2E98">
              <w:rPr>
                <w:rFonts w:ascii="Arial" w:hAnsi="Arial" w:cs="Arial"/>
                <w:sz w:val="12"/>
                <w:szCs w:val="18"/>
              </w:rPr>
              <w:t>These materials are provided by SAP SE or an SAP affiliate company for informational purposes only, without representation or warranty of any kind, and SAP SE or its affiliated companies shall not be liable for errors or omissions with respect to the materials. The only warranties for SAP SE or SAP affiliate company products and services are those that are set forth in the express warranty statements accompanying such products and services, if any. Nothing herein should be construed as constituting an additional warranty.</w:t>
            </w:r>
          </w:p>
          <w:p w14:paraId="1505FE50" w14:textId="77777777" w:rsidR="005F371D" w:rsidRPr="00EB2E98" w:rsidRDefault="005F371D" w:rsidP="005F371D">
            <w:pPr>
              <w:pStyle w:val="SAPLastPageNormal"/>
              <w:rPr>
                <w:lang w:val="en-US"/>
              </w:rPr>
            </w:pPr>
            <w:r w:rsidRPr="00EB2E98">
              <w:rPr>
                <w:rFonts w:ascii="Arial" w:hAnsi="Arial"/>
                <w:lang w:val="en-US"/>
              </w:rPr>
              <w:t>In particular, SAP SE or its affiliated companies have no obligation to pursue any course of business outlined in this document or any related presentation, or to develop or release any functionality mentioned therein. This document, or any related presentation, and SAP SE’s or its affiliated companies’ strategy and possible future developments, products, and/or platform directions and functionality are all subject to change and may be changed by SAP SE or its affiliated companies at any time for any reason without notice. The information in this document is not a commitment, promise, or legal obligation to deliver any material, code, or functionality. All forward-looking statements are subject to various risks and uncertainties that could cause actual results to differ materially from expectations. Readers are cautioned not to place undue reliance on these forward-looking statements, which speak only as of their dates, and they should not be relied upon in making purchasing decisions.</w:t>
            </w:r>
            <w:bookmarkEnd w:id="1387"/>
          </w:p>
          <w:p w14:paraId="21F9FA5D" w14:textId="77777777" w:rsidR="005F371D" w:rsidRPr="00EB2E98" w:rsidRDefault="005F371D" w:rsidP="005F371D">
            <w:pPr>
              <w:pStyle w:val="SAPMaterialNumber"/>
            </w:pPr>
          </w:p>
        </w:tc>
      </w:tr>
    </w:tbl>
    <w:p w14:paraId="291819A7" w14:textId="77777777" w:rsidR="005F371D" w:rsidRPr="00EB2E98" w:rsidRDefault="005F371D" w:rsidP="005F371D">
      <w:pPr>
        <w:pStyle w:val="SAPLastPageNormal"/>
        <w:rPr>
          <w:lang w:val="en-US"/>
        </w:rPr>
      </w:pPr>
      <w:r w:rsidRPr="00EB2E98">
        <w:rPr>
          <w:noProof/>
          <w:lang w:val="en-US"/>
        </w:rPr>
        <w:drawing>
          <wp:anchor distT="0" distB="0" distL="114300" distR="114300" simplePos="0" relativeHeight="251659264" behindDoc="0" locked="1" layoutInCell="1" allowOverlap="1" wp14:anchorId="6EF8177D" wp14:editId="3EAA0C59">
            <wp:simplePos x="0" y="0"/>
            <wp:positionH relativeFrom="page">
              <wp:posOffset>706755</wp:posOffset>
            </wp:positionH>
            <wp:positionV relativeFrom="page">
              <wp:posOffset>6769100</wp:posOffset>
            </wp:positionV>
            <wp:extent cx="579120" cy="283845"/>
            <wp:effectExtent l="0" t="0" r="0" b="1905"/>
            <wp:wrapNone/>
            <wp:docPr id="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9120" cy="283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9CD6A4" w14:textId="77777777" w:rsidR="005F371D" w:rsidRPr="00EB2E98" w:rsidRDefault="005F371D" w:rsidP="005F371D"/>
    <w:p w14:paraId="19A23F2C" w14:textId="77777777" w:rsidR="00FE7361" w:rsidRPr="005F371D" w:rsidRDefault="00FE7361" w:rsidP="005F371D"/>
    <w:sectPr w:rsidR="00FE7361" w:rsidRPr="005F371D" w:rsidSect="00025C46">
      <w:headerReference w:type="default" r:id="rId30"/>
      <w:footerReference w:type="default" r:id="rId31"/>
      <w:headerReference w:type="first" r:id="rId32"/>
      <w:footerReference w:type="first" r:id="rId33"/>
      <w:type w:val="evenPage"/>
      <w:pgSz w:w="15842" w:h="12242" w:orient="landscape" w:code="1"/>
      <w:pgMar w:top="720" w:right="720" w:bottom="720" w:left="720" w:header="397" w:footer="284"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Author" w:date="2018-02-13T17:36:00Z" w:initials="A">
    <w:p w14:paraId="75CC61C5" w14:textId="22EB7722" w:rsidR="0048508C" w:rsidRDefault="0048508C">
      <w:pPr>
        <w:pStyle w:val="CommentText"/>
      </w:pPr>
      <w:r w:rsidRPr="003434E5">
        <w:rPr>
          <w:rStyle w:val="CommentReference"/>
          <w:highlight w:val="green"/>
        </w:rPr>
        <w:annotationRef/>
      </w:r>
      <w:r w:rsidRPr="003434E5">
        <w:rPr>
          <w:highlight w:val="green"/>
        </w:rPr>
        <w:t>Mention that the document considers time off, core, timesheet implemented from us?</w:t>
      </w:r>
    </w:p>
  </w:comment>
  <w:comment w:id="63" w:author="Author" w:date="2018-02-13T10:44:00Z" w:initials="A">
    <w:p w14:paraId="3AE91404" w14:textId="77777777" w:rsidR="0048508C" w:rsidRDefault="0048508C" w:rsidP="00080171">
      <w:pPr>
        <w:pStyle w:val="CommentText"/>
      </w:pPr>
      <w:r>
        <w:rPr>
          <w:rStyle w:val="CommentReference"/>
        </w:rPr>
        <w:annotationRef/>
      </w:r>
      <w:r w:rsidRPr="006D7AE2">
        <w:rPr>
          <w:highlight w:val="red"/>
        </w:rPr>
        <w:t>Not yet sure if stays</w:t>
      </w:r>
    </w:p>
  </w:comment>
  <w:comment w:id="126" w:author="Author" w:date="2018-02-26T17:34:00Z" w:initials="A">
    <w:p w14:paraId="0FDE7B22" w14:textId="30CC81FC" w:rsidR="0048508C" w:rsidRDefault="0048508C">
      <w:pPr>
        <w:pStyle w:val="CommentText"/>
      </w:pPr>
      <w:r>
        <w:rPr>
          <w:rStyle w:val="CommentReference"/>
        </w:rPr>
        <w:annotationRef/>
      </w:r>
      <w:r>
        <w:t>Move this from here, and keep only first sentence</w:t>
      </w:r>
    </w:p>
  </w:comment>
  <w:comment w:id="209" w:author="Author" w:date="2018-02-13T10:44:00Z" w:initials="A">
    <w:p w14:paraId="35E01AE3" w14:textId="437C6D93" w:rsidR="0048508C" w:rsidRDefault="0048508C">
      <w:pPr>
        <w:pStyle w:val="CommentText"/>
      </w:pPr>
      <w:r>
        <w:rPr>
          <w:rStyle w:val="CommentReference"/>
        </w:rPr>
        <w:annotationRef/>
      </w:r>
      <w:r>
        <w:t>Not yet sure if stays</w:t>
      </w:r>
    </w:p>
  </w:comment>
  <w:comment w:id="307" w:author="Author" w:date="2018-02-05T14:04:00Z" w:initials="A">
    <w:p w14:paraId="0052B26F" w14:textId="77777777" w:rsidR="0048508C" w:rsidRDefault="0048508C" w:rsidP="00CB71F5">
      <w:pPr>
        <w:pStyle w:val="CommentText"/>
      </w:pPr>
      <w:r>
        <w:rPr>
          <w:rStyle w:val="CommentReference"/>
        </w:rPr>
        <w:annotationRef/>
      </w:r>
      <w:r w:rsidRPr="00CB71F5">
        <w:rPr>
          <w:highlight w:val="yellow"/>
        </w:rPr>
        <w:t>Time off not in scope for CN in 1802. Clarify if replication is relevant for CN in 1802. If not, then remove CN from here</w:t>
      </w:r>
    </w:p>
  </w:comment>
  <w:comment w:id="311" w:author="Author" w:date="2018-02-05T14:04:00Z" w:initials="A">
    <w:p w14:paraId="1F85992D" w14:textId="7BF5FB8F" w:rsidR="0048508C" w:rsidRDefault="0048508C">
      <w:pPr>
        <w:pStyle w:val="CommentText"/>
      </w:pPr>
      <w:r>
        <w:rPr>
          <w:rStyle w:val="CommentReference"/>
        </w:rPr>
        <w:annotationRef/>
      </w:r>
      <w:r w:rsidRPr="00CB71F5">
        <w:rPr>
          <w:highlight w:val="yellow"/>
        </w:rPr>
        <w:t>Time off not in scope for CN in 1802. Clarify if replication is relevant for CN in 1802. If not, then remove CN from here</w:t>
      </w:r>
    </w:p>
  </w:comment>
  <w:comment w:id="312" w:author="Author" w:date="2018-02-05T14:04:00Z" w:initials="A">
    <w:p w14:paraId="5C22FAAE" w14:textId="2CAE07FB" w:rsidR="0048508C" w:rsidRDefault="0048508C">
      <w:pPr>
        <w:pStyle w:val="CommentText"/>
      </w:pPr>
      <w:r>
        <w:rPr>
          <w:rStyle w:val="CommentReference"/>
        </w:rPr>
        <w:annotationRef/>
      </w:r>
      <w:r w:rsidRPr="00CB71F5">
        <w:rPr>
          <w:highlight w:val="yellow"/>
        </w:rPr>
        <w:t>To check if still true after alignment with HRMC</w:t>
      </w:r>
    </w:p>
  </w:comment>
  <w:comment w:id="339" w:author="Author" w:date="2018-02-05T14:04:00Z" w:initials="A">
    <w:p w14:paraId="7E9D8E41" w14:textId="2DA664B1" w:rsidR="0048508C" w:rsidRDefault="0048508C" w:rsidP="00852F2E">
      <w:pPr>
        <w:pStyle w:val="CommentText"/>
      </w:pPr>
      <w:r>
        <w:rPr>
          <w:rStyle w:val="CommentReference"/>
        </w:rPr>
        <w:annotationRef/>
      </w:r>
      <w:r w:rsidRPr="00CB71F5">
        <w:rPr>
          <w:highlight w:val="yellow"/>
        </w:rPr>
        <w:t xml:space="preserve">Time </w:t>
      </w:r>
      <w:r>
        <w:rPr>
          <w:highlight w:val="yellow"/>
        </w:rPr>
        <w:t>sheet</w:t>
      </w:r>
      <w:r w:rsidRPr="00CB71F5">
        <w:rPr>
          <w:highlight w:val="yellow"/>
        </w:rPr>
        <w:t xml:space="preserve"> not in scope for CN in 1802. Clarify if replication is relevant for CN in 1802</w:t>
      </w:r>
      <w:r>
        <w:rPr>
          <w:highlight w:val="yellow"/>
        </w:rPr>
        <w:t xml:space="preserve"> at all</w:t>
      </w:r>
      <w:r w:rsidRPr="00CB71F5">
        <w:rPr>
          <w:highlight w:val="yellow"/>
        </w:rPr>
        <w:t>. If not, then remove CN from here</w:t>
      </w:r>
    </w:p>
  </w:comment>
  <w:comment w:id="340" w:author="Author" w:date="2018-02-13T10:45:00Z" w:initials="A">
    <w:p w14:paraId="583CE743" w14:textId="208534F0" w:rsidR="0048508C" w:rsidRDefault="0048508C">
      <w:pPr>
        <w:pStyle w:val="CommentText"/>
      </w:pPr>
      <w:r>
        <w:rPr>
          <w:rStyle w:val="CommentReference"/>
        </w:rPr>
        <w:annotationRef/>
      </w:r>
      <w:r>
        <w:t>As 15S is XX, remove this cution</w:t>
      </w:r>
    </w:p>
  </w:comment>
  <w:comment w:id="296" w:author="Author" w:date="2018-02-13T10:46:00Z" w:initials="A">
    <w:p w14:paraId="114446D1" w14:textId="0CA74714" w:rsidR="0048508C" w:rsidRDefault="0048508C">
      <w:pPr>
        <w:pStyle w:val="CommentText"/>
      </w:pPr>
      <w:r>
        <w:rPr>
          <w:rStyle w:val="CommentReference"/>
        </w:rPr>
        <w:annotationRef/>
      </w:r>
      <w:r>
        <w:t>More generic to have modular approapch.</w:t>
      </w:r>
    </w:p>
  </w:comment>
  <w:comment w:id="297" w:author="Author" w:date="2018-02-26T17:53:00Z" w:initials="A">
    <w:p w14:paraId="7D1FBC2F" w14:textId="5E576E17" w:rsidR="0048508C" w:rsidRDefault="0048508C">
      <w:pPr>
        <w:pStyle w:val="CommentText"/>
      </w:pPr>
      <w:r>
        <w:rPr>
          <w:rStyle w:val="CommentReference"/>
        </w:rPr>
        <w:annotationRef/>
      </w:r>
      <w:r>
        <w:t>Mentioned at beginning of docu that all content comes from us</w:t>
      </w:r>
    </w:p>
  </w:comment>
  <w:comment w:id="368" w:author="Author" w:date="2018-02-13T10:47:00Z" w:initials="A">
    <w:p w14:paraId="06CC99B4" w14:textId="2EB639EA" w:rsidR="0048508C" w:rsidRDefault="0048508C">
      <w:pPr>
        <w:pStyle w:val="CommentText"/>
      </w:pPr>
      <w:r>
        <w:rPr>
          <w:rStyle w:val="CommentReference"/>
        </w:rPr>
        <w:annotationRef/>
      </w:r>
      <w:r>
        <w:t>As 15S is XX, CN could theroretically implement it, too</w:t>
      </w:r>
    </w:p>
  </w:comment>
  <w:comment w:id="373" w:author="Author" w:date="2017-12-29T10:04:00Z" w:initials="A">
    <w:p w14:paraId="3E416F2C" w14:textId="32920A9A" w:rsidR="0048508C" w:rsidRDefault="0048508C">
      <w:pPr>
        <w:pStyle w:val="CommentText"/>
      </w:pPr>
      <w:r>
        <w:rPr>
          <w:rStyle w:val="CommentReference"/>
        </w:rPr>
        <w:annotationRef/>
      </w:r>
      <w:r>
        <w:t>Adapt to make country independent???</w:t>
      </w:r>
    </w:p>
  </w:comment>
  <w:comment w:id="490" w:author="Author" w:date="2018-02-05T14:04:00Z" w:initials="A">
    <w:p w14:paraId="73AFF67D" w14:textId="77777777" w:rsidR="0048508C" w:rsidRDefault="0048508C" w:rsidP="000C0134">
      <w:pPr>
        <w:pStyle w:val="CommentText"/>
      </w:pPr>
      <w:r>
        <w:rPr>
          <w:rStyle w:val="CommentReference"/>
        </w:rPr>
        <w:annotationRef/>
      </w:r>
      <w:r w:rsidRPr="00CB71F5">
        <w:rPr>
          <w:highlight w:val="yellow"/>
        </w:rPr>
        <w:t>Time off not in scope for CN in 1802. Clarify if replication is relevant for CN in 1802. If not, then remove CN from here</w:t>
      </w:r>
    </w:p>
  </w:comment>
  <w:comment w:id="493" w:author="Author" w:date="2018-02-05T14:11:00Z" w:initials="A">
    <w:p w14:paraId="1BD6D25B" w14:textId="022800F4" w:rsidR="0048508C" w:rsidRDefault="0048508C">
      <w:pPr>
        <w:pStyle w:val="CommentText"/>
      </w:pPr>
      <w:r>
        <w:rPr>
          <w:rStyle w:val="CommentReference"/>
        </w:rPr>
        <w:annotationRef/>
      </w:r>
      <w:r w:rsidRPr="000C0134">
        <w:rPr>
          <w:highlight w:val="yellow"/>
        </w:rPr>
        <w:t>Clarify if still true after alignment with HRMC</w:t>
      </w:r>
    </w:p>
  </w:comment>
  <w:comment w:id="494" w:author="Author" w:date="2018-02-26T18:11:00Z" w:initials="A">
    <w:p w14:paraId="6EAF27C6" w14:textId="46AF8654" w:rsidR="0048508C" w:rsidRDefault="0048508C">
      <w:pPr>
        <w:pStyle w:val="CommentText"/>
      </w:pPr>
      <w:r>
        <w:rPr>
          <w:rStyle w:val="CommentReference"/>
        </w:rPr>
        <w:annotationRef/>
      </w:r>
      <w:r>
        <w:t>1805</w:t>
      </w:r>
    </w:p>
  </w:comment>
  <w:comment w:id="500" w:author="Author" w:date="2018-02-05T14:04:00Z" w:initials="A">
    <w:p w14:paraId="67DEB9E2" w14:textId="77777777" w:rsidR="0048508C" w:rsidRDefault="0048508C" w:rsidP="000C0134">
      <w:pPr>
        <w:pStyle w:val="CommentText"/>
      </w:pPr>
      <w:r>
        <w:rPr>
          <w:rStyle w:val="CommentReference"/>
        </w:rPr>
        <w:annotationRef/>
      </w:r>
      <w:r w:rsidRPr="00CB71F5">
        <w:rPr>
          <w:highlight w:val="yellow"/>
        </w:rPr>
        <w:t>Time off not in scope for CN in 1802. Clarify if replication is relevant for CN in 1802. If not, then remove CN from here</w:t>
      </w:r>
    </w:p>
  </w:comment>
  <w:comment w:id="501" w:author="Author" w:date="2018-02-05T14:12:00Z" w:initials="A">
    <w:p w14:paraId="324B1055" w14:textId="73B313EF" w:rsidR="0048508C" w:rsidRDefault="0048508C">
      <w:pPr>
        <w:pStyle w:val="CommentText"/>
      </w:pPr>
      <w:r>
        <w:rPr>
          <w:rStyle w:val="CommentReference"/>
        </w:rPr>
        <w:annotationRef/>
      </w:r>
      <w:r w:rsidRPr="000C0134">
        <w:rPr>
          <w:highlight w:val="yellow"/>
        </w:rPr>
        <w:t>Clarify if still true after alignment with HRMC</w:t>
      </w:r>
    </w:p>
  </w:comment>
  <w:comment w:id="502" w:author="Author" w:date="2018-02-26T18:11:00Z" w:initials="A">
    <w:p w14:paraId="11AD15AC" w14:textId="569AEA65" w:rsidR="0048508C" w:rsidRDefault="0048508C">
      <w:pPr>
        <w:pStyle w:val="CommentText"/>
      </w:pPr>
      <w:r>
        <w:rPr>
          <w:rStyle w:val="CommentReference"/>
        </w:rPr>
        <w:annotationRef/>
      </w:r>
      <w:r>
        <w:t>1805</w:t>
      </w:r>
    </w:p>
  </w:comment>
  <w:comment w:id="610" w:author="Author" w:date="2018-02-05T14:57:00Z" w:initials="A">
    <w:p w14:paraId="7DC7807F" w14:textId="63417996" w:rsidR="0048508C" w:rsidRDefault="0048508C">
      <w:pPr>
        <w:pStyle w:val="CommentText"/>
      </w:pPr>
      <w:r>
        <w:rPr>
          <w:rStyle w:val="CommentReference"/>
        </w:rPr>
        <w:annotationRef/>
      </w:r>
      <w:r w:rsidRPr="00285B37">
        <w:rPr>
          <w:highlight w:val="yellow"/>
        </w:rPr>
        <w:t>Currently seems missing, though there in workbook.</w:t>
      </w:r>
    </w:p>
  </w:comment>
  <w:comment w:id="611" w:author="Author" w:date="2018-02-13T10:48:00Z" w:initials="A">
    <w:p w14:paraId="3D2E8B03" w14:textId="2DFC2A63" w:rsidR="0048508C" w:rsidRDefault="0048508C">
      <w:pPr>
        <w:pStyle w:val="CommentText"/>
      </w:pPr>
      <w:r>
        <w:rPr>
          <w:rStyle w:val="CommentReference"/>
        </w:rPr>
        <w:annotationRef/>
      </w:r>
      <w:r w:rsidRPr="006751E9">
        <w:rPr>
          <w:highlight w:val="red"/>
        </w:rPr>
        <w:t>In theory, a non payroll group for each country</w:t>
      </w:r>
    </w:p>
  </w:comment>
  <w:comment w:id="685" w:author="Author" w:date="2018-02-05T14:57:00Z" w:initials="A">
    <w:p w14:paraId="69DD2491" w14:textId="77777777" w:rsidR="0048508C" w:rsidRDefault="0048508C" w:rsidP="002C438F">
      <w:pPr>
        <w:pStyle w:val="CommentText"/>
      </w:pPr>
      <w:r>
        <w:rPr>
          <w:rStyle w:val="CommentReference"/>
        </w:rPr>
        <w:annotationRef/>
      </w:r>
      <w:r w:rsidRPr="00285B37">
        <w:rPr>
          <w:highlight w:val="yellow"/>
        </w:rPr>
        <w:t>Currently seems missing, though there in workbook.</w:t>
      </w:r>
    </w:p>
  </w:comment>
  <w:comment w:id="686" w:author="Author" w:date="2018-02-13T10:48:00Z" w:initials="A">
    <w:p w14:paraId="45BE987F" w14:textId="205CBF98" w:rsidR="0048508C" w:rsidRDefault="0048508C">
      <w:pPr>
        <w:pStyle w:val="CommentText"/>
      </w:pPr>
      <w:r>
        <w:rPr>
          <w:rStyle w:val="CommentReference"/>
        </w:rPr>
        <w:annotationRef/>
      </w:r>
      <w:r w:rsidRPr="006751E9">
        <w:rPr>
          <w:highlight w:val="red"/>
        </w:rPr>
        <w:t>In theory, a non payroll group for each country</w:t>
      </w:r>
    </w:p>
  </w:comment>
  <w:comment w:id="702" w:author="Author" w:date="2018-02-05T14:21:00Z" w:initials="A">
    <w:p w14:paraId="1BE4DB0A" w14:textId="1A48CE4D" w:rsidR="0048508C" w:rsidRDefault="0048508C">
      <w:pPr>
        <w:pStyle w:val="CommentText"/>
      </w:pPr>
      <w:r>
        <w:rPr>
          <w:rStyle w:val="CommentReference"/>
        </w:rPr>
        <w:annotationRef/>
      </w:r>
      <w:r w:rsidRPr="00B737D7">
        <w:rPr>
          <w:highlight w:val="yellow"/>
        </w:rPr>
        <w:t>Not relevant for CN in 1802. Clarify if replication relevant at all for CN in 1802</w:t>
      </w:r>
    </w:p>
  </w:comment>
  <w:comment w:id="703" w:author="Author" w:date="2018-02-05T14:21:00Z" w:initials="A">
    <w:p w14:paraId="1C704311" w14:textId="4B380AB6" w:rsidR="0048508C" w:rsidRDefault="0048508C">
      <w:pPr>
        <w:pStyle w:val="CommentText"/>
      </w:pPr>
      <w:r w:rsidRPr="00B737D7">
        <w:rPr>
          <w:rStyle w:val="CommentReference"/>
          <w:highlight w:val="yellow"/>
        </w:rPr>
        <w:annotationRef/>
      </w:r>
      <w:r w:rsidRPr="00B737D7">
        <w:rPr>
          <w:highlight w:val="yellow"/>
        </w:rPr>
        <w:t>Check if after alignment with MC still true</w:t>
      </w:r>
    </w:p>
  </w:comment>
  <w:comment w:id="704" w:author="Author" w:date="2018-02-26T18:13:00Z" w:initials="A">
    <w:p w14:paraId="59BC7261" w14:textId="2B15DE7A" w:rsidR="0048508C" w:rsidRDefault="0048508C">
      <w:pPr>
        <w:pStyle w:val="CommentText"/>
      </w:pPr>
      <w:r>
        <w:rPr>
          <w:rStyle w:val="CommentReference"/>
        </w:rPr>
        <w:annotationRef/>
      </w:r>
      <w:r>
        <w:t>1805</w:t>
      </w:r>
    </w:p>
  </w:comment>
  <w:comment w:id="712" w:author="Author" w:date="2018-02-05T14:21:00Z" w:initials="A">
    <w:p w14:paraId="57203EF9" w14:textId="77777777" w:rsidR="0048508C" w:rsidRDefault="0048508C" w:rsidP="00B737D7">
      <w:pPr>
        <w:pStyle w:val="CommentText"/>
      </w:pPr>
      <w:r>
        <w:rPr>
          <w:rStyle w:val="CommentReference"/>
        </w:rPr>
        <w:annotationRef/>
      </w:r>
      <w:r w:rsidRPr="00B737D7">
        <w:rPr>
          <w:highlight w:val="yellow"/>
        </w:rPr>
        <w:t>Not relevant for CN in 1802. Clarify if replication relevant at all for CN in 1802</w:t>
      </w:r>
    </w:p>
  </w:comment>
  <w:comment w:id="713" w:author="Author" w:date="2018-02-05T14:21:00Z" w:initials="A">
    <w:p w14:paraId="0B1CAC07" w14:textId="77777777" w:rsidR="0048508C" w:rsidRDefault="0048508C" w:rsidP="00B737D7">
      <w:pPr>
        <w:pStyle w:val="CommentText"/>
      </w:pPr>
      <w:r w:rsidRPr="00B737D7">
        <w:rPr>
          <w:rStyle w:val="CommentReference"/>
          <w:highlight w:val="yellow"/>
        </w:rPr>
        <w:annotationRef/>
      </w:r>
      <w:r w:rsidRPr="00B737D7">
        <w:rPr>
          <w:highlight w:val="yellow"/>
        </w:rPr>
        <w:t>Check if after alignment with MC still true</w:t>
      </w:r>
    </w:p>
  </w:comment>
  <w:comment w:id="714" w:author="Author" w:date="2018-02-26T18:20:00Z" w:initials="A">
    <w:p w14:paraId="2B31BB4D" w14:textId="3ED189F5" w:rsidR="0048508C" w:rsidRDefault="0048508C">
      <w:pPr>
        <w:pStyle w:val="CommentText"/>
      </w:pPr>
      <w:r>
        <w:rPr>
          <w:rStyle w:val="CommentReference"/>
        </w:rPr>
        <w:annotationRef/>
      </w:r>
      <w:r>
        <w:t>1805</w:t>
      </w:r>
    </w:p>
  </w:comment>
  <w:comment w:id="778" w:author="Author" w:date="2018-02-13T10:49:00Z" w:initials="A">
    <w:p w14:paraId="180429F9" w14:textId="4268BBC3" w:rsidR="0048508C" w:rsidRDefault="0048508C">
      <w:pPr>
        <w:pStyle w:val="CommentText"/>
      </w:pPr>
      <w:r>
        <w:rPr>
          <w:rStyle w:val="CommentReference"/>
        </w:rPr>
        <w:annotationRef/>
      </w:r>
      <w:r>
        <w:t>Remove? As 15S is XX</w:t>
      </w:r>
    </w:p>
  </w:comment>
  <w:comment w:id="826" w:author="Author" w:date="2018-02-05T14:23:00Z" w:initials="A">
    <w:p w14:paraId="548F14A3" w14:textId="2028F225" w:rsidR="0048508C" w:rsidRDefault="0048508C">
      <w:pPr>
        <w:pStyle w:val="CommentText"/>
      </w:pPr>
      <w:r w:rsidRPr="00B737D7">
        <w:rPr>
          <w:rStyle w:val="CommentReference"/>
          <w:highlight w:val="yellow"/>
        </w:rPr>
        <w:annotationRef/>
      </w:r>
      <w:r w:rsidRPr="00B737D7">
        <w:rPr>
          <w:highlight w:val="yellow"/>
        </w:rPr>
        <w:t>Cl</w:t>
      </w:r>
      <w:r>
        <w:rPr>
          <w:highlight w:val="yellow"/>
        </w:rPr>
        <w:t>a</w:t>
      </w:r>
      <w:r w:rsidRPr="00B737D7">
        <w:rPr>
          <w:highlight w:val="yellow"/>
        </w:rPr>
        <w:t>rify if relevant for CN</w:t>
      </w:r>
    </w:p>
  </w:comment>
  <w:comment w:id="827" w:author="Author" w:date="2017-12-29T10:15:00Z" w:initials="A">
    <w:p w14:paraId="678DBEF0" w14:textId="44E91C9E" w:rsidR="0048508C" w:rsidRDefault="0048508C">
      <w:pPr>
        <w:pStyle w:val="CommentText"/>
      </w:pPr>
      <w:r>
        <w:rPr>
          <w:rStyle w:val="CommentReference"/>
        </w:rPr>
        <w:annotationRef/>
      </w:r>
      <w:r>
        <w:t>reformulate</w:t>
      </w:r>
    </w:p>
  </w:comment>
  <w:comment w:id="846" w:author="Author" w:date="2017-12-29T10:07:00Z" w:initials="A">
    <w:p w14:paraId="4E63EA9A" w14:textId="76712153" w:rsidR="0048508C" w:rsidRDefault="0048508C">
      <w:pPr>
        <w:pStyle w:val="CommentText"/>
      </w:pPr>
      <w:r>
        <w:rPr>
          <w:rStyle w:val="CommentReference"/>
        </w:rPr>
        <w:annotationRef/>
      </w:r>
      <w:r>
        <w:t>Country specific</w:t>
      </w:r>
    </w:p>
  </w:comment>
  <w:comment w:id="858" w:author="Author" w:date="2017-12-29T10:48:00Z" w:initials="A">
    <w:p w14:paraId="64CAEE3D" w14:textId="376D7FFB" w:rsidR="0048508C" w:rsidRDefault="0048508C">
      <w:pPr>
        <w:pStyle w:val="CommentText"/>
      </w:pPr>
      <w:r>
        <w:rPr>
          <w:rStyle w:val="CommentReference"/>
        </w:rPr>
        <w:annotationRef/>
      </w:r>
      <w:r>
        <w:t>Maybe replace with “United Arab Emirates (AE)”</w:t>
      </w:r>
    </w:p>
  </w:comment>
  <w:comment w:id="1117" w:author="Author" w:date="2017-12-29T10:34:00Z" w:initials="A">
    <w:p w14:paraId="02E4110D" w14:textId="70ADAA2B" w:rsidR="0048508C" w:rsidRPr="00262B23" w:rsidRDefault="0048508C">
      <w:pPr>
        <w:pStyle w:val="CommentText"/>
        <w:rPr>
          <w:lang w:val="fr-FR"/>
        </w:rPr>
      </w:pPr>
      <w:r>
        <w:rPr>
          <w:rStyle w:val="CommentReference"/>
        </w:rPr>
        <w:annotationRef/>
      </w:r>
      <w:r w:rsidRPr="00262B23">
        <w:rPr>
          <w:lang w:val="fr-FR"/>
        </w:rPr>
        <w:t>Check DE_DE</w:t>
      </w:r>
    </w:p>
  </w:comment>
  <w:comment w:id="1306" w:author="Author" w:date="2018-02-13T10:51:00Z" w:initials="A">
    <w:p w14:paraId="4D045068" w14:textId="67FE55FD" w:rsidR="0048508C" w:rsidRPr="00262B23" w:rsidRDefault="0048508C">
      <w:pPr>
        <w:pStyle w:val="CommentText"/>
        <w:rPr>
          <w:lang w:val="fr-FR"/>
        </w:rPr>
      </w:pPr>
      <w:r>
        <w:rPr>
          <w:rStyle w:val="CommentReference"/>
        </w:rPr>
        <w:annotationRef/>
      </w:r>
      <w:r w:rsidRPr="00262B23">
        <w:rPr>
          <w:lang w:val="fr-FR"/>
        </w:rPr>
        <w:t>More generic!</w:t>
      </w:r>
    </w:p>
  </w:comment>
  <w:comment w:id="1319" w:author="Author" w:date="2018-02-05T14:04:00Z" w:initials="A">
    <w:p w14:paraId="70E29C23" w14:textId="77777777" w:rsidR="0048508C" w:rsidRDefault="0048508C" w:rsidP="00852F2E">
      <w:pPr>
        <w:pStyle w:val="CommentText"/>
      </w:pPr>
      <w:r>
        <w:rPr>
          <w:rStyle w:val="CommentReference"/>
        </w:rPr>
        <w:annotationRef/>
      </w:r>
      <w:r w:rsidRPr="00CB71F5">
        <w:rPr>
          <w:highlight w:val="yellow"/>
        </w:rPr>
        <w:t>Time off not in scope for CN in 1802. Clarify if replication is relevant for CN in 1802. If not, then remove CN from here</w:t>
      </w:r>
    </w:p>
  </w:comment>
  <w:comment w:id="1327" w:author="Author" w:date="2018-02-05T14:04:00Z" w:initials="A">
    <w:p w14:paraId="1BA29D48" w14:textId="77777777" w:rsidR="0048508C" w:rsidRDefault="0048508C" w:rsidP="00852F2E">
      <w:pPr>
        <w:pStyle w:val="CommentText"/>
      </w:pPr>
      <w:r>
        <w:rPr>
          <w:rStyle w:val="CommentReference"/>
        </w:rPr>
        <w:annotationRef/>
      </w:r>
      <w:r w:rsidRPr="00CB71F5">
        <w:rPr>
          <w:highlight w:val="yellow"/>
        </w:rPr>
        <w:t>Time off not in scope for CN in 1802. Clarify if replication is relevant for CN in 1802. If not, then remove CN from here</w:t>
      </w:r>
    </w:p>
  </w:comment>
  <w:comment w:id="1339" w:author="Author" w:date="2018-02-05T14:35:00Z" w:initials="A">
    <w:p w14:paraId="3AB6B287" w14:textId="4DB8C2C9" w:rsidR="0048508C" w:rsidRDefault="0048508C">
      <w:pPr>
        <w:pStyle w:val="CommentText"/>
      </w:pPr>
      <w:r>
        <w:rPr>
          <w:rStyle w:val="CommentReference"/>
        </w:rPr>
        <w:annotationRef/>
      </w:r>
      <w:r w:rsidRPr="00CB71F5">
        <w:rPr>
          <w:highlight w:val="yellow"/>
        </w:rPr>
        <w:t xml:space="preserve">Time </w:t>
      </w:r>
      <w:r>
        <w:rPr>
          <w:highlight w:val="yellow"/>
        </w:rPr>
        <w:t>sheet</w:t>
      </w:r>
      <w:r w:rsidRPr="00CB71F5">
        <w:rPr>
          <w:highlight w:val="yellow"/>
        </w:rPr>
        <w:t xml:space="preserve"> not in scope for CN in 1802. Clarify if replication is relevant for CN in 1802. If not, then remove CN from here</w:t>
      </w:r>
    </w:p>
  </w:comment>
  <w:comment w:id="1360" w:author="Author" w:date="2017-12-29T10:43:00Z" w:initials="A">
    <w:p w14:paraId="5F744806" w14:textId="5D1D18A6" w:rsidR="0048508C" w:rsidRDefault="0048508C">
      <w:pPr>
        <w:pStyle w:val="CommentText"/>
      </w:pPr>
      <w:r>
        <w:rPr>
          <w:rStyle w:val="CommentReference"/>
        </w:rPr>
        <w:annotationRef/>
      </w:r>
      <w:r>
        <w:t>To be adapted to be generic to cover all countries</w:t>
      </w:r>
    </w:p>
  </w:comment>
  <w:comment w:id="1361" w:author="Author" w:date="2018-02-26T18:29:00Z" w:initials="A">
    <w:p w14:paraId="199FD622" w14:textId="128F2A6C" w:rsidR="0048508C" w:rsidRDefault="0048508C">
      <w:pPr>
        <w:pStyle w:val="CommentText"/>
      </w:pPr>
      <w:r>
        <w:rPr>
          <w:rStyle w:val="CommentReference"/>
        </w:rPr>
        <w:annotationRef/>
      </w:r>
      <w:r>
        <w:t>delete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5CC61C5" w15:done="1"/>
  <w15:commentEx w15:paraId="3AE91404" w15:done="0"/>
  <w15:commentEx w15:paraId="0FDE7B22" w15:done="0"/>
  <w15:commentEx w15:paraId="35E01AE3" w15:done="0"/>
  <w15:commentEx w15:paraId="0052B26F" w15:done="0"/>
  <w15:commentEx w15:paraId="1F85992D" w15:done="0"/>
  <w15:commentEx w15:paraId="5C22FAAE" w15:done="0"/>
  <w15:commentEx w15:paraId="7E9D8E41" w15:done="0"/>
  <w15:commentEx w15:paraId="583CE743" w15:paraIdParent="7E9D8E41" w15:done="0"/>
  <w15:commentEx w15:paraId="114446D1" w15:done="1"/>
  <w15:commentEx w15:paraId="7D1FBC2F" w15:paraIdParent="114446D1" w15:done="1"/>
  <w15:commentEx w15:paraId="06CC99B4" w15:done="0"/>
  <w15:commentEx w15:paraId="3E416F2C" w15:done="0"/>
  <w15:commentEx w15:paraId="73AFF67D" w15:done="0"/>
  <w15:commentEx w15:paraId="1BD6D25B" w15:done="1"/>
  <w15:commentEx w15:paraId="6EAF27C6" w15:paraIdParent="1BD6D25B" w15:done="1"/>
  <w15:commentEx w15:paraId="67DEB9E2" w15:done="0"/>
  <w15:commentEx w15:paraId="324B1055" w15:done="1"/>
  <w15:commentEx w15:paraId="11AD15AC" w15:paraIdParent="324B1055" w15:done="1"/>
  <w15:commentEx w15:paraId="7DC7807F" w15:done="0"/>
  <w15:commentEx w15:paraId="3D2E8B03" w15:paraIdParent="7DC7807F" w15:done="0"/>
  <w15:commentEx w15:paraId="69DD2491" w15:done="0"/>
  <w15:commentEx w15:paraId="45BE987F" w15:paraIdParent="69DD2491" w15:done="0"/>
  <w15:commentEx w15:paraId="1BE4DB0A" w15:done="0"/>
  <w15:commentEx w15:paraId="1C704311" w15:done="1"/>
  <w15:commentEx w15:paraId="59BC7261" w15:paraIdParent="1C704311" w15:done="1"/>
  <w15:commentEx w15:paraId="57203EF9" w15:done="0"/>
  <w15:commentEx w15:paraId="0B1CAC07" w15:done="1"/>
  <w15:commentEx w15:paraId="2B31BB4D" w15:paraIdParent="0B1CAC07" w15:done="1"/>
  <w15:commentEx w15:paraId="180429F9" w15:done="0"/>
  <w15:commentEx w15:paraId="548F14A3" w15:done="0"/>
  <w15:commentEx w15:paraId="678DBEF0" w15:done="1"/>
  <w15:commentEx w15:paraId="4E63EA9A" w15:done="1"/>
  <w15:commentEx w15:paraId="64CAEE3D" w15:done="1"/>
  <w15:commentEx w15:paraId="02E4110D" w15:done="0"/>
  <w15:commentEx w15:paraId="4D045068" w15:done="1"/>
  <w15:commentEx w15:paraId="70E29C23" w15:done="0"/>
  <w15:commentEx w15:paraId="1BA29D48" w15:done="0"/>
  <w15:commentEx w15:paraId="3AB6B287" w15:done="0"/>
  <w15:commentEx w15:paraId="5F744806" w15:done="0"/>
  <w15:commentEx w15:paraId="199FD622" w15:paraIdParent="5F744806"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067C8A" w14:textId="77777777" w:rsidR="0048508C" w:rsidRDefault="0048508C" w:rsidP="00985A3A">
      <w:pPr>
        <w:spacing w:before="0" w:after="0" w:line="240" w:lineRule="auto"/>
      </w:pPr>
      <w:r>
        <w:separator/>
      </w:r>
    </w:p>
  </w:endnote>
  <w:endnote w:type="continuationSeparator" w:id="0">
    <w:p w14:paraId="14462CFF" w14:textId="77777777" w:rsidR="0048508C" w:rsidRDefault="0048508C" w:rsidP="00985A3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entonSans Book">
    <w:panose1 w:val="02000503000000020004"/>
    <w:charset w:val="00"/>
    <w:family w:val="auto"/>
    <w:pitch w:val="variable"/>
    <w:sig w:usb0="A00002FF" w:usb1="5000A04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entonSans Bold">
    <w:panose1 w:val="02000803000000020004"/>
    <w:charset w:val="00"/>
    <w:family w:val="auto"/>
    <w:pitch w:val="variable"/>
    <w:sig w:usb0="A00002FF" w:usb1="5000A04B" w:usb2="00000000" w:usb3="00000000" w:csb0="0000019F" w:csb1="00000000"/>
  </w:font>
  <w:font w:name="SAPSerifRegular">
    <w:altName w:val="Times New Roman"/>
    <w:charset w:val="00"/>
    <w:family w:val="auto"/>
    <w:pitch w:val="variable"/>
    <w:sig w:usb0="00000001" w:usb1="0000204A" w:usb2="00000000" w:usb3="00000000" w:csb0="00000011" w:csb1="00000000"/>
  </w:font>
  <w:font w:name="Tahoma">
    <w:panose1 w:val="020B0604030504040204"/>
    <w:charset w:val="00"/>
    <w:family w:val="swiss"/>
    <w:pitch w:val="variable"/>
    <w:sig w:usb0="E1002EFF" w:usb1="C000605B" w:usb2="00000029" w:usb3="00000000" w:csb0="000101FF" w:csb1="00000000"/>
  </w:font>
  <w:font w:name="BentonSans Regular Italic">
    <w:panose1 w:val="02000503000000090004"/>
    <w:charset w:val="00"/>
    <w:family w:val="auto"/>
    <w:pitch w:val="variable"/>
    <w:sig w:usb0="A00002FF" w:usb1="5000A04B" w:usb2="00000000" w:usb3="00000000" w:csb0="0000019F" w:csb1="00000000"/>
  </w:font>
  <w:font w:name="Cambria">
    <w:panose1 w:val="02040503050406030204"/>
    <w:charset w:val="00"/>
    <w:family w:val="roman"/>
    <w:pitch w:val="variable"/>
    <w:sig w:usb0="E00002FF" w:usb1="400004FF" w:usb2="00000000" w:usb3="00000000" w:csb0="0000019F" w:csb1="00000000"/>
  </w:font>
  <w:font w:name="BentonSans Regular">
    <w:panose1 w:val="02000503000000020004"/>
    <w:charset w:val="00"/>
    <w:family w:val="auto"/>
    <w:pitch w:val="variable"/>
    <w:sig w:usb0="A00002FF" w:usb1="5000A04B" w:usb2="00000000" w:usb3="00000000" w:csb0="0000019F" w:csb1="00000000"/>
  </w:font>
  <w:font w:name="BentonSans Book Italic">
    <w:panose1 w:val="02000503000000090004"/>
    <w:charset w:val="00"/>
    <w:family w:val="auto"/>
    <w:pitch w:val="variable"/>
    <w:sig w:usb0="A00002FF" w:usb1="5000A04B" w:usb2="00000000" w:usb3="00000000" w:csb0="0000019F" w:csb1="00000000"/>
  </w:font>
  <w:font w:name="BentonSans Medium">
    <w:panose1 w:val="02000603000000020004"/>
    <w:charset w:val="00"/>
    <w:family w:val="auto"/>
    <w:pitch w:val="variable"/>
    <w:sig w:usb0="A00002FF" w:usb1="5000A04B"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3154" w:type="dxa"/>
      <w:tblLayout w:type="fixed"/>
      <w:tblCellMar>
        <w:left w:w="0" w:type="dxa"/>
        <w:right w:w="0" w:type="dxa"/>
      </w:tblCellMar>
      <w:tblLook w:val="04A0" w:firstRow="1" w:lastRow="0" w:firstColumn="1" w:lastColumn="0" w:noHBand="0" w:noVBand="1"/>
    </w:tblPr>
    <w:tblGrid>
      <w:gridCol w:w="797"/>
      <w:gridCol w:w="4983"/>
      <w:gridCol w:w="7374"/>
    </w:tblGrid>
    <w:tr w:rsidR="0048508C" w:rsidRPr="005D1853" w14:paraId="79528F56" w14:textId="77777777" w:rsidTr="00505EBE">
      <w:tc>
        <w:tcPr>
          <w:tcW w:w="567" w:type="dxa"/>
          <w:shd w:val="clear" w:color="auto" w:fill="auto"/>
          <w:vAlign w:val="bottom"/>
        </w:tcPr>
        <w:p w14:paraId="0B117E3C" w14:textId="77777777" w:rsidR="0048508C" w:rsidRPr="00A57007" w:rsidRDefault="0048508C" w:rsidP="00025C46">
          <w:pPr>
            <w:pStyle w:val="SAPFooterleft"/>
            <w:rPr>
              <w:rStyle w:val="SAPFooterPageNumber"/>
            </w:rPr>
          </w:pPr>
          <w:r w:rsidRPr="00A57007">
            <w:rPr>
              <w:rStyle w:val="SAPFooterPageNumber"/>
            </w:rPr>
            <w:fldChar w:fldCharType="begin"/>
          </w:r>
          <w:r w:rsidRPr="00A57007">
            <w:rPr>
              <w:rStyle w:val="SAPFooterPageNumber"/>
            </w:rPr>
            <w:instrText xml:space="preserve"> PAGE  \* Arabic  \* MERGEFORMAT </w:instrText>
          </w:r>
          <w:r w:rsidRPr="00A57007">
            <w:rPr>
              <w:rStyle w:val="SAPFooterPageNumber"/>
            </w:rPr>
            <w:fldChar w:fldCharType="separate"/>
          </w:r>
          <w:r>
            <w:rPr>
              <w:rStyle w:val="SAPFooterPageNumber"/>
              <w:noProof/>
            </w:rPr>
            <w:t>2</w:t>
          </w:r>
          <w:r w:rsidRPr="00A57007">
            <w:rPr>
              <w:rStyle w:val="SAPFooterPageNumber"/>
            </w:rPr>
            <w:fldChar w:fldCharType="end"/>
          </w:r>
        </w:p>
      </w:tc>
      <w:tc>
        <w:tcPr>
          <w:tcW w:w="3544" w:type="dxa"/>
          <w:shd w:val="clear" w:color="auto" w:fill="auto"/>
          <w:vAlign w:val="bottom"/>
        </w:tcPr>
        <w:p w14:paraId="39247121" w14:textId="77777777" w:rsidR="0048508C" w:rsidRPr="00A57007" w:rsidRDefault="009F5795" w:rsidP="00025C46">
          <w:pPr>
            <w:pStyle w:val="SAPFooterleft"/>
          </w:pPr>
          <w:r>
            <w:fldChar w:fldCharType="begin"/>
          </w:r>
          <w:r>
            <w:instrText xml:space="preserve"> REF securitylevel \* MERGEFORMAT </w:instrText>
          </w:r>
          <w:r>
            <w:fldChar w:fldCharType="separate"/>
          </w:r>
          <w:r w:rsidR="0048508C" w:rsidRPr="00E85106">
            <w:rPr>
              <w:rStyle w:val="SAPFooterSecurityLevel"/>
            </w:rPr>
            <w:t>Customer</w:t>
          </w:r>
          <w:r>
            <w:rPr>
              <w:rStyle w:val="SAPFooterSecurityLevel"/>
            </w:rPr>
            <w:fldChar w:fldCharType="end"/>
          </w:r>
          <w:r w:rsidR="0048508C" w:rsidRPr="00FF7175">
            <w:rPr>
              <w:rStyle w:val="SAPFooterSecurityLevel"/>
            </w:rPr>
            <w:t xml:space="preserve"> </w:t>
          </w:r>
          <w:r w:rsidR="0048508C" w:rsidRPr="00A57007">
            <w:br/>
          </w:r>
          <w:r>
            <w:fldChar w:fldCharType="begin"/>
          </w:r>
          <w:r>
            <w:instrText xml:space="preserve"> REF copyright \* MERGEFORMAT </w:instrText>
          </w:r>
          <w:r>
            <w:fldChar w:fldCharType="separate"/>
          </w:r>
          <w:r w:rsidR="0048508C" w:rsidRPr="00E85106">
            <w:t>© 2017 SAP SE or an SAP affiliate company. All rights reserved.</w:t>
          </w:r>
          <w:r>
            <w:fldChar w:fldCharType="end"/>
          </w:r>
        </w:p>
      </w:tc>
      <w:tc>
        <w:tcPr>
          <w:tcW w:w="5245" w:type="dxa"/>
          <w:shd w:val="clear" w:color="auto" w:fill="auto"/>
          <w:vAlign w:val="bottom"/>
        </w:tcPr>
        <w:p w14:paraId="4614D4B5" w14:textId="77777777" w:rsidR="0048508C" w:rsidRDefault="009F5795" w:rsidP="00025C46">
          <w:pPr>
            <w:pStyle w:val="SAPFooterright"/>
          </w:pPr>
          <w:r>
            <w:fldChar w:fldCharType="begin"/>
          </w:r>
          <w:r>
            <w:instrText xml:space="preserve"> REF maintitle \* MERGEFORMAT </w:instrText>
          </w:r>
          <w:r>
            <w:fldChar w:fldCharType="separate"/>
          </w:r>
          <w:r w:rsidR="0048508C" w:rsidRPr="009F4CD2">
            <w:t xml:space="preserve">Integration with </w:t>
          </w:r>
          <w:r w:rsidR="0048508C">
            <w:t xml:space="preserve">SAP </w:t>
          </w:r>
          <w:r w:rsidR="0048508C" w:rsidRPr="009F4CD2">
            <w:t xml:space="preserve">SuccessFactors Employee Central Payroll </w:t>
          </w:r>
          <w:r>
            <w:fldChar w:fldCharType="end"/>
          </w:r>
        </w:p>
        <w:p w14:paraId="2830F5CD" w14:textId="77777777" w:rsidR="0048508C" w:rsidRPr="001B2C66" w:rsidRDefault="009F5795" w:rsidP="00025C46">
          <w:pPr>
            <w:pStyle w:val="SAPFooterCurrentTopicRight"/>
          </w:pPr>
          <w:r>
            <w:fldChar w:fldCharType="begin"/>
          </w:r>
          <w:r>
            <w:instrText xml:space="preserve"> STYLEREF "SAP_Heading1NoNumber" \l  \* MERGEFORMAT </w:instrText>
          </w:r>
          <w:r>
            <w:fldChar w:fldCharType="separate"/>
          </w:r>
          <w:r w:rsidR="0048508C">
            <w:t>Typographic Conventions</w:t>
          </w:r>
          <w:r>
            <w:fldChar w:fldCharType="end"/>
          </w:r>
        </w:p>
      </w:tc>
    </w:tr>
  </w:tbl>
  <w:p w14:paraId="6F51DC96" w14:textId="77777777" w:rsidR="0048508C" w:rsidRPr="00E63F4C" w:rsidRDefault="0048508C" w:rsidP="00025C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805" w:type="dxa"/>
      <w:tblLayout w:type="fixed"/>
      <w:tblCellMar>
        <w:left w:w="0" w:type="dxa"/>
        <w:right w:w="0" w:type="dxa"/>
      </w:tblCellMar>
      <w:tblLook w:val="04A0" w:firstRow="1" w:lastRow="0" w:firstColumn="1" w:lastColumn="0" w:noHBand="0" w:noVBand="1"/>
    </w:tblPr>
    <w:tblGrid>
      <w:gridCol w:w="801"/>
      <w:gridCol w:w="5004"/>
    </w:tblGrid>
    <w:tr w:rsidR="0048508C" w:rsidRPr="00D779BD" w14:paraId="6CFDBA7D" w14:textId="77777777" w:rsidTr="00505EBE">
      <w:tc>
        <w:tcPr>
          <w:tcW w:w="801" w:type="dxa"/>
          <w:shd w:val="clear" w:color="auto" w:fill="auto"/>
          <w:vAlign w:val="bottom"/>
        </w:tcPr>
        <w:p w14:paraId="05F44053" w14:textId="77777777" w:rsidR="0048508C" w:rsidRPr="00D779BD" w:rsidRDefault="0048508C" w:rsidP="00025C46">
          <w:pPr>
            <w:pStyle w:val="SAPFooterleft"/>
            <w:rPr>
              <w:rStyle w:val="SAPFooterPageNumber"/>
            </w:rPr>
          </w:pPr>
        </w:p>
      </w:tc>
      <w:tc>
        <w:tcPr>
          <w:tcW w:w="5004" w:type="dxa"/>
          <w:shd w:val="clear" w:color="auto" w:fill="auto"/>
          <w:vAlign w:val="bottom"/>
        </w:tcPr>
        <w:p w14:paraId="06545997" w14:textId="77777777" w:rsidR="0048508C" w:rsidRPr="00D779BD" w:rsidRDefault="0048508C" w:rsidP="00025C46">
          <w:pPr>
            <w:pStyle w:val="SAPFooterleft"/>
          </w:pPr>
        </w:p>
      </w:tc>
    </w:tr>
  </w:tbl>
  <w:p w14:paraId="5CE835EF" w14:textId="77777777" w:rsidR="0048508C" w:rsidRPr="00CD0E2F" w:rsidRDefault="0048508C" w:rsidP="00025C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3154" w:type="dxa"/>
      <w:tblLayout w:type="fixed"/>
      <w:tblCellMar>
        <w:left w:w="0" w:type="dxa"/>
        <w:right w:w="0" w:type="dxa"/>
      </w:tblCellMar>
      <w:tblLook w:val="04A0" w:firstRow="1" w:lastRow="0" w:firstColumn="1" w:lastColumn="0" w:noHBand="0" w:noVBand="1"/>
    </w:tblPr>
    <w:tblGrid>
      <w:gridCol w:w="797"/>
      <w:gridCol w:w="4983"/>
      <w:gridCol w:w="7374"/>
    </w:tblGrid>
    <w:tr w:rsidR="0048508C" w:rsidRPr="005D1853" w14:paraId="46EC3EAD" w14:textId="77777777" w:rsidTr="00505EBE">
      <w:tc>
        <w:tcPr>
          <w:tcW w:w="567" w:type="dxa"/>
          <w:shd w:val="clear" w:color="auto" w:fill="auto"/>
          <w:vAlign w:val="bottom"/>
        </w:tcPr>
        <w:p w14:paraId="23C19091" w14:textId="77777777" w:rsidR="0048508C" w:rsidRPr="004319A4" w:rsidRDefault="0048508C" w:rsidP="00025C46">
          <w:pPr>
            <w:pStyle w:val="SAPFooterleft"/>
            <w:rPr>
              <w:rStyle w:val="SAPFooterPageNumber"/>
            </w:rPr>
          </w:pPr>
          <w:r w:rsidRPr="004319A4">
            <w:rPr>
              <w:rStyle w:val="SAPFooterPageNumber"/>
            </w:rPr>
            <w:fldChar w:fldCharType="begin"/>
          </w:r>
          <w:r w:rsidRPr="004319A4">
            <w:rPr>
              <w:rStyle w:val="SAPFooterPageNumber"/>
            </w:rPr>
            <w:instrText xml:space="preserve"> PAGE  \* Arabic  \* MERGEFORMAT </w:instrText>
          </w:r>
          <w:r w:rsidRPr="004319A4">
            <w:rPr>
              <w:rStyle w:val="SAPFooterPageNumber"/>
            </w:rPr>
            <w:fldChar w:fldCharType="separate"/>
          </w:r>
          <w:r>
            <w:rPr>
              <w:rStyle w:val="SAPFooterPageNumber"/>
              <w:noProof/>
            </w:rPr>
            <w:t>3</w:t>
          </w:r>
          <w:r w:rsidRPr="004319A4">
            <w:rPr>
              <w:rStyle w:val="SAPFooterPageNumber"/>
            </w:rPr>
            <w:fldChar w:fldCharType="end"/>
          </w:r>
        </w:p>
      </w:tc>
      <w:tc>
        <w:tcPr>
          <w:tcW w:w="3544" w:type="dxa"/>
          <w:shd w:val="clear" w:color="auto" w:fill="auto"/>
          <w:vAlign w:val="bottom"/>
        </w:tcPr>
        <w:p w14:paraId="53D3D17B" w14:textId="77777777" w:rsidR="0048508C" w:rsidRPr="00860C35" w:rsidRDefault="009F5795" w:rsidP="00025C46">
          <w:pPr>
            <w:pStyle w:val="SAPFooterleft"/>
          </w:pPr>
          <w:r>
            <w:fldChar w:fldCharType="begin" w:fldLock="1"/>
          </w:r>
          <w:r>
            <w:instrText xml:space="preserve"> REF securitylevel \* MERGEFORMAT </w:instrText>
          </w:r>
          <w:r>
            <w:fldChar w:fldCharType="separate"/>
          </w:r>
          <w:r w:rsidR="0048508C" w:rsidRPr="001A58BA">
            <w:rPr>
              <w:rStyle w:val="SAPFooterSecurityLevel"/>
            </w:rPr>
            <w:t>Customer</w:t>
          </w:r>
          <w:r>
            <w:rPr>
              <w:rStyle w:val="SAPFooterSecurityLevel"/>
            </w:rPr>
            <w:fldChar w:fldCharType="end"/>
          </w:r>
          <w:r w:rsidR="0048508C" w:rsidRPr="00860C35">
            <w:rPr>
              <w:rStyle w:val="SAPFooterSecurityLevel"/>
            </w:rPr>
            <w:t xml:space="preserve"> </w:t>
          </w:r>
          <w:r w:rsidR="0048508C" w:rsidRPr="00860C35">
            <w:br/>
          </w:r>
          <w:r>
            <w:fldChar w:fldCharType="begin"/>
          </w:r>
          <w:r>
            <w:instrText xml:space="preserve"> REF copyright \* MERGEFORMAT </w:instrText>
          </w:r>
          <w:r>
            <w:fldChar w:fldCharType="separate"/>
          </w:r>
          <w:r w:rsidR="0048508C" w:rsidRPr="00E85106">
            <w:t>© 2017 SAP SE or an SAP affiliate company. All rights reserved.</w:t>
          </w:r>
          <w:r>
            <w:fldChar w:fldCharType="end"/>
          </w:r>
        </w:p>
      </w:tc>
      <w:tc>
        <w:tcPr>
          <w:tcW w:w="5245" w:type="dxa"/>
          <w:shd w:val="clear" w:color="auto" w:fill="auto"/>
          <w:vAlign w:val="bottom"/>
        </w:tcPr>
        <w:p w14:paraId="00184E7A" w14:textId="77777777" w:rsidR="0048508C" w:rsidRDefault="009F5795" w:rsidP="00025C46">
          <w:pPr>
            <w:pStyle w:val="SAPFooterright"/>
          </w:pPr>
          <w:r>
            <w:fldChar w:fldCharType="begin"/>
          </w:r>
          <w:r>
            <w:instrText xml:space="preserve"> REF maintitle \* MERGEFORMAT </w:instrText>
          </w:r>
          <w:r>
            <w:fldChar w:fldCharType="separate"/>
          </w:r>
          <w:r w:rsidR="0048508C" w:rsidRPr="009F4CD2">
            <w:t xml:space="preserve">Integration with </w:t>
          </w:r>
          <w:r w:rsidR="0048508C">
            <w:t xml:space="preserve">SAP </w:t>
          </w:r>
          <w:r w:rsidR="0048508C" w:rsidRPr="009F4CD2">
            <w:t xml:space="preserve">SuccessFactors Employee Central Payroll </w:t>
          </w:r>
          <w:r>
            <w:fldChar w:fldCharType="end"/>
          </w:r>
        </w:p>
        <w:p w14:paraId="3F875C49" w14:textId="77777777" w:rsidR="0048508C" w:rsidRPr="001B2C66" w:rsidRDefault="009F5795" w:rsidP="00025C46">
          <w:pPr>
            <w:pStyle w:val="SAPFooterCurrentTopicRight"/>
          </w:pPr>
          <w:r>
            <w:fldChar w:fldCharType="begin"/>
          </w:r>
          <w:r>
            <w:instrText xml:space="preserve"> STYLEREF "Heading 1" \l \* MERGEFORMAT </w:instrText>
          </w:r>
          <w:r>
            <w:fldChar w:fldCharType="separate"/>
          </w:r>
          <w:r w:rsidR="0048508C">
            <w:t>Purpose</w:t>
          </w:r>
          <w:r>
            <w:fldChar w:fldCharType="end"/>
          </w:r>
        </w:p>
      </w:tc>
    </w:tr>
  </w:tbl>
  <w:p w14:paraId="702D585F" w14:textId="77777777" w:rsidR="0048508C" w:rsidRPr="00E63F4C" w:rsidRDefault="0048508C" w:rsidP="00025C4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288" w:type="dxa"/>
      <w:tblCellMar>
        <w:left w:w="0" w:type="dxa"/>
        <w:right w:w="0" w:type="dxa"/>
      </w:tblCellMar>
      <w:tblLook w:val="04A0" w:firstRow="1" w:lastRow="0" w:firstColumn="1" w:lastColumn="0" w:noHBand="0" w:noVBand="1"/>
    </w:tblPr>
    <w:tblGrid>
      <w:gridCol w:w="8010"/>
      <w:gridCol w:w="5412"/>
      <w:gridCol w:w="866"/>
    </w:tblGrid>
    <w:tr w:rsidR="0048508C" w:rsidRPr="005D1853" w14:paraId="5EABADBC" w14:textId="77777777" w:rsidTr="00505EBE">
      <w:tc>
        <w:tcPr>
          <w:tcW w:w="5245" w:type="dxa"/>
          <w:shd w:val="clear" w:color="auto" w:fill="auto"/>
          <w:vAlign w:val="bottom"/>
        </w:tcPr>
        <w:p w14:paraId="353C3A28" w14:textId="77777777" w:rsidR="0048508C" w:rsidRDefault="009F5795" w:rsidP="00025C46">
          <w:pPr>
            <w:pStyle w:val="SAPFooterleft"/>
          </w:pPr>
          <w:r>
            <w:fldChar w:fldCharType="begin"/>
          </w:r>
          <w:r>
            <w:instrText xml:space="preserve"> REF maintitle \* MERGEFORMAT </w:instrText>
          </w:r>
          <w:r>
            <w:fldChar w:fldCharType="separate"/>
          </w:r>
          <w:r w:rsidR="0048508C" w:rsidRPr="009F4CD2">
            <w:t xml:space="preserve">Integration with </w:t>
          </w:r>
          <w:r w:rsidR="0048508C">
            <w:t xml:space="preserve">SAP </w:t>
          </w:r>
          <w:r w:rsidR="0048508C" w:rsidRPr="009F4CD2">
            <w:t xml:space="preserve">SuccessFactors Employee Central Payroll </w:t>
          </w:r>
          <w:r>
            <w:fldChar w:fldCharType="end"/>
          </w:r>
          <w:r w:rsidR="0048508C">
            <w:t>(15O)</w:t>
          </w:r>
        </w:p>
        <w:p w14:paraId="628FDA69" w14:textId="3C4E3FC6" w:rsidR="0048508C" w:rsidRPr="001B2C66" w:rsidRDefault="009F5795" w:rsidP="00025C46">
          <w:pPr>
            <w:pStyle w:val="SAPFooterCurrentTopicLeft"/>
          </w:pPr>
          <w:r>
            <w:fldChar w:fldCharType="begin"/>
          </w:r>
          <w:r>
            <w:instrText xml:space="preserve"> STYLERE</w:instrText>
          </w:r>
          <w:r>
            <w:instrText xml:space="preserve">F "Heading 1" \l \* MERGEFORMAT </w:instrText>
          </w:r>
          <w:r>
            <w:fldChar w:fldCharType="separate"/>
          </w:r>
          <w:r>
            <w:rPr>
              <w:noProof/>
            </w:rPr>
            <w:t>Purpose</w:t>
          </w:r>
          <w:r>
            <w:rPr>
              <w:noProof/>
            </w:rPr>
            <w:fldChar w:fldCharType="end"/>
          </w:r>
        </w:p>
      </w:tc>
      <w:tc>
        <w:tcPr>
          <w:tcW w:w="3544" w:type="dxa"/>
          <w:shd w:val="clear" w:color="auto" w:fill="auto"/>
          <w:vAlign w:val="bottom"/>
        </w:tcPr>
        <w:p w14:paraId="43BACBBB" w14:textId="77777777" w:rsidR="0048508C" w:rsidRPr="00860C35" w:rsidRDefault="0048508C" w:rsidP="00025C46">
          <w:pPr>
            <w:pStyle w:val="SAPFooterright"/>
            <w:rPr>
              <w:rStyle w:val="SAPFooterSecurityLevel"/>
            </w:rPr>
          </w:pPr>
          <w:r w:rsidRPr="00860C35">
            <w:rPr>
              <w:rStyle w:val="SAPFooterSecurityLevel"/>
            </w:rPr>
            <w:t xml:space="preserve"> </w:t>
          </w:r>
          <w:r w:rsidR="009F5795">
            <w:fldChar w:fldCharType="begin"/>
          </w:r>
          <w:r w:rsidR="009F5795">
            <w:instrText xml:space="preserve"> REF securitylevel \* MERGEFORMAT </w:instrText>
          </w:r>
          <w:r w:rsidR="009F5795">
            <w:fldChar w:fldCharType="separate"/>
          </w:r>
          <w:r w:rsidRPr="00E85106">
            <w:rPr>
              <w:rStyle w:val="SAPFooterSecurityLevel"/>
            </w:rPr>
            <w:t>Customer</w:t>
          </w:r>
          <w:r w:rsidR="009F5795">
            <w:rPr>
              <w:rStyle w:val="SAPFooterSecurityLevel"/>
            </w:rPr>
            <w:fldChar w:fldCharType="end"/>
          </w:r>
          <w:r w:rsidRPr="00860C35">
            <w:rPr>
              <w:rStyle w:val="SAPFooterSecurityLevel"/>
            </w:rPr>
            <w:t xml:space="preserve"> </w:t>
          </w:r>
        </w:p>
        <w:p w14:paraId="702699C0" w14:textId="77777777" w:rsidR="0048508C" w:rsidRPr="00860C35" w:rsidRDefault="009F5795" w:rsidP="00984B94">
          <w:pPr>
            <w:pStyle w:val="SAPFooterright"/>
          </w:pPr>
          <w:r>
            <w:fldChar w:fldCharType="begin"/>
          </w:r>
          <w:r>
            <w:instrText xml:space="preserve"> REF copyright \* MERGEFORMAT </w:instrText>
          </w:r>
          <w:r>
            <w:fldChar w:fldCharType="separate"/>
          </w:r>
          <w:r w:rsidR="0048508C" w:rsidRPr="00E85106">
            <w:t>© 2017 SAP SE or an SAP affiliate company. All rights reserved.</w:t>
          </w:r>
          <w:r>
            <w:fldChar w:fldCharType="end"/>
          </w:r>
          <w:r w:rsidR="0048508C" w:rsidRPr="00860C35">
            <w:t xml:space="preserve"> </w:t>
          </w:r>
        </w:p>
      </w:tc>
      <w:tc>
        <w:tcPr>
          <w:tcW w:w="567" w:type="dxa"/>
          <w:shd w:val="clear" w:color="auto" w:fill="auto"/>
          <w:vAlign w:val="bottom"/>
        </w:tcPr>
        <w:p w14:paraId="13E54C45" w14:textId="4EEFA26F" w:rsidR="0048508C" w:rsidRPr="004319A4" w:rsidRDefault="0048508C" w:rsidP="00025C46">
          <w:pPr>
            <w:pStyle w:val="SAPFooterright"/>
            <w:rPr>
              <w:rStyle w:val="SAPFooterPageNumber"/>
            </w:rPr>
          </w:pPr>
          <w:r w:rsidRPr="004319A4">
            <w:rPr>
              <w:rStyle w:val="SAPFooterPageNumber"/>
            </w:rPr>
            <w:fldChar w:fldCharType="begin"/>
          </w:r>
          <w:r w:rsidRPr="004319A4">
            <w:rPr>
              <w:rStyle w:val="SAPFooterPageNumber"/>
            </w:rPr>
            <w:instrText xml:space="preserve"> PAGE  \* Arabic  \* MERGEFORMAT </w:instrText>
          </w:r>
          <w:r w:rsidRPr="004319A4">
            <w:rPr>
              <w:rStyle w:val="SAPFooterPageNumber"/>
            </w:rPr>
            <w:fldChar w:fldCharType="separate"/>
          </w:r>
          <w:r w:rsidR="009F5795">
            <w:rPr>
              <w:rStyle w:val="SAPFooterPageNumber"/>
            </w:rPr>
            <w:t>5</w:t>
          </w:r>
          <w:r w:rsidRPr="004319A4">
            <w:rPr>
              <w:rStyle w:val="SAPFooterPageNumber"/>
            </w:rPr>
            <w:fldChar w:fldCharType="end"/>
          </w:r>
        </w:p>
      </w:tc>
    </w:tr>
  </w:tbl>
  <w:p w14:paraId="7B34E7C0" w14:textId="77777777" w:rsidR="0048508C" w:rsidRPr="00E63F4C" w:rsidRDefault="0048508C" w:rsidP="00025C4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CellMar>
        <w:left w:w="0" w:type="dxa"/>
        <w:right w:w="0" w:type="dxa"/>
      </w:tblCellMar>
      <w:tblLook w:val="04A0" w:firstRow="1" w:lastRow="0" w:firstColumn="1" w:lastColumn="0" w:noHBand="0" w:noVBand="1"/>
    </w:tblPr>
    <w:tblGrid>
      <w:gridCol w:w="5954"/>
      <w:gridCol w:w="2835"/>
      <w:gridCol w:w="567"/>
    </w:tblGrid>
    <w:tr w:rsidR="0048508C" w:rsidRPr="005D1853" w14:paraId="4B6B6BCB" w14:textId="77777777" w:rsidTr="00505EBE">
      <w:tc>
        <w:tcPr>
          <w:tcW w:w="5954" w:type="dxa"/>
          <w:shd w:val="clear" w:color="auto" w:fill="auto"/>
          <w:vAlign w:val="bottom"/>
        </w:tcPr>
        <w:p w14:paraId="4ED327DB" w14:textId="77777777" w:rsidR="0048508C" w:rsidRPr="004319A4" w:rsidRDefault="009F5795" w:rsidP="00025C46">
          <w:pPr>
            <w:pStyle w:val="SAPFooterleft"/>
          </w:pPr>
          <w:r>
            <w:fldChar w:fldCharType="begin"/>
          </w:r>
          <w:r>
            <w:instrText xml:space="preserve"> REF maintitle \* MERGEFORMAT </w:instrText>
          </w:r>
          <w:r>
            <w:fldChar w:fldCharType="separate"/>
          </w:r>
          <w:r w:rsidR="0048508C" w:rsidRPr="009F4CD2">
            <w:t xml:space="preserve">Integration with </w:t>
          </w:r>
          <w:r w:rsidR="0048508C">
            <w:t xml:space="preserve">SAP </w:t>
          </w:r>
          <w:r w:rsidR="0048508C" w:rsidRPr="009F4CD2">
            <w:t xml:space="preserve">SuccessFactors Employee Central Payroll </w:t>
          </w:r>
          <w:r>
            <w:fldChar w:fldCharType="end"/>
          </w:r>
          <w:r w:rsidR="0048508C" w:rsidRPr="004319A4">
            <w:br/>
          </w:r>
          <w:r w:rsidR="0048508C" w:rsidRPr="004319A4">
            <w:rPr>
              <w:rStyle w:val="SAPEmphasis"/>
            </w:rPr>
            <w:fldChar w:fldCharType="begin"/>
          </w:r>
          <w:r w:rsidR="0048508C" w:rsidRPr="004319A4">
            <w:rPr>
              <w:rStyle w:val="SAPEmphasis"/>
            </w:rPr>
            <w:instrText xml:space="preserve"> IF </w:instrText>
          </w:r>
          <w:r w:rsidR="0048508C" w:rsidRPr="004319A4">
            <w:rPr>
              <w:rStyle w:val="SAPEmphasis"/>
            </w:rPr>
            <w:fldChar w:fldCharType="begin"/>
          </w:r>
          <w:r w:rsidR="0048508C" w:rsidRPr="004319A4">
            <w:rPr>
              <w:rStyle w:val="SAPEmphasis"/>
            </w:rPr>
            <w:instrText xml:space="preserve"> STYLEREF "SAP_Title1NoNumber" </w:instrText>
          </w:r>
          <w:r w:rsidR="0048508C" w:rsidRPr="004319A4">
            <w:rPr>
              <w:rStyle w:val="SAPEmphasis"/>
            </w:rPr>
            <w:fldChar w:fldCharType="separate"/>
          </w:r>
          <w:r w:rsidR="0048508C">
            <w:rPr>
              <w:rStyle w:val="SAPEmphasis"/>
              <w:b/>
              <w:bCs/>
              <w:noProof/>
            </w:rPr>
            <w:instrText>Error! Use the Home tab to apply SAP_Title1NoNumber to the text that you want to appear here.</w:instrText>
          </w:r>
          <w:r w:rsidR="0048508C" w:rsidRPr="004319A4">
            <w:rPr>
              <w:rStyle w:val="SAPEmphasis"/>
            </w:rPr>
            <w:fldChar w:fldCharType="end"/>
          </w:r>
          <w:r w:rsidR="0048508C" w:rsidRPr="004319A4">
            <w:rPr>
              <w:rStyle w:val="SAPEmphasis"/>
            </w:rPr>
            <w:instrText xml:space="preserve"> = "Error! No text of specified style in document." </w:instrText>
          </w:r>
          <w:r>
            <w:fldChar w:fldCharType="begin"/>
          </w:r>
          <w:r>
            <w:instrText xml:space="preserve"> STYLEREF "Heading 1" \l \* MERGEFORMAT </w:instrText>
          </w:r>
          <w:r>
            <w:fldChar w:fldCharType="separate"/>
          </w:r>
          <w:r w:rsidR="0048508C">
            <w:rPr>
              <w:rStyle w:val="SAPEmphasis"/>
              <w:noProof/>
            </w:rPr>
            <w:instrText>&lt;Title of Chapter 1&gt;</w:instrText>
          </w:r>
          <w:r>
            <w:rPr>
              <w:rStyle w:val="SAPEmphasis"/>
              <w:noProof/>
            </w:rPr>
            <w:fldChar w:fldCharType="end"/>
          </w:r>
          <w:r w:rsidR="0048508C" w:rsidRPr="004319A4">
            <w:rPr>
              <w:rStyle w:val="SAPEmphasis"/>
            </w:rPr>
            <w:instrText xml:space="preserve"> </w:instrText>
          </w:r>
          <w:r w:rsidR="0048508C" w:rsidRPr="004319A4">
            <w:rPr>
              <w:rStyle w:val="SAPEmphasis"/>
            </w:rPr>
            <w:fldChar w:fldCharType="begin"/>
          </w:r>
          <w:r w:rsidR="0048508C" w:rsidRPr="004319A4">
            <w:rPr>
              <w:rStyle w:val="SAPEmphasis"/>
            </w:rPr>
            <w:instrText xml:space="preserve"> STYLEREF "SAP_Title1NoNumber" \l \* MERGEFORMAT </w:instrText>
          </w:r>
          <w:r w:rsidR="0048508C" w:rsidRPr="004319A4">
            <w:rPr>
              <w:rStyle w:val="SAPEmphasis"/>
            </w:rPr>
            <w:fldChar w:fldCharType="separate"/>
          </w:r>
          <w:r w:rsidR="0048508C">
            <w:rPr>
              <w:rStyle w:val="SAPEmphasis"/>
              <w:b/>
              <w:bCs/>
              <w:noProof/>
            </w:rPr>
            <w:instrText>Error! Use the Home tab to apply SAP_Title1NoNumber to the text that you want to appear here.</w:instrText>
          </w:r>
          <w:r w:rsidR="0048508C" w:rsidRPr="004319A4">
            <w:rPr>
              <w:rStyle w:val="SAPEmphasis"/>
            </w:rPr>
            <w:fldChar w:fldCharType="end"/>
          </w:r>
          <w:r w:rsidR="0048508C" w:rsidRPr="004319A4">
            <w:rPr>
              <w:rStyle w:val="SAPEmphasis"/>
            </w:rPr>
            <w:fldChar w:fldCharType="separate"/>
          </w:r>
          <w:r w:rsidR="0048508C">
            <w:rPr>
              <w:rStyle w:val="SAPEmphasis"/>
              <w:b/>
              <w:bCs/>
              <w:noProof/>
            </w:rPr>
            <w:t>Error! Use the Home tab to apply SAP_Title1NoNumber to the text that you want to appear here.</w:t>
          </w:r>
          <w:r w:rsidR="0048508C" w:rsidRPr="004319A4">
            <w:rPr>
              <w:rStyle w:val="SAPEmphasis"/>
            </w:rPr>
            <w:fldChar w:fldCharType="end"/>
          </w:r>
        </w:p>
      </w:tc>
      <w:tc>
        <w:tcPr>
          <w:tcW w:w="2835" w:type="dxa"/>
          <w:shd w:val="clear" w:color="auto" w:fill="auto"/>
          <w:vAlign w:val="bottom"/>
        </w:tcPr>
        <w:p w14:paraId="15ACD67A" w14:textId="77777777" w:rsidR="0048508C" w:rsidRPr="004319A4" w:rsidRDefault="009F5795" w:rsidP="00025C46">
          <w:pPr>
            <w:pStyle w:val="SAPFooterright"/>
            <w:rPr>
              <w:rStyle w:val="SAPFooterSecurityLevel"/>
            </w:rPr>
          </w:pPr>
          <w:r>
            <w:fldChar w:fldCharType="begin"/>
          </w:r>
          <w:r>
            <w:instrText xml:space="preserve"> REF securitylevel \* MERGEFORMAT </w:instrText>
          </w:r>
          <w:r>
            <w:fldChar w:fldCharType="separate"/>
          </w:r>
          <w:r w:rsidR="0048508C" w:rsidRPr="00E85106">
            <w:rPr>
              <w:rStyle w:val="SAPFooterSecurityLevel"/>
            </w:rPr>
            <w:t>Customer</w:t>
          </w:r>
          <w:r>
            <w:rPr>
              <w:rStyle w:val="SAPFooterSecurityLevel"/>
            </w:rPr>
            <w:fldChar w:fldCharType="end"/>
          </w:r>
          <w:r w:rsidR="0048508C" w:rsidRPr="004319A4">
            <w:rPr>
              <w:rStyle w:val="SAPFooterSecurityLevel"/>
            </w:rPr>
            <w:t xml:space="preserve"> </w:t>
          </w:r>
        </w:p>
        <w:p w14:paraId="22ACB899" w14:textId="77777777" w:rsidR="0048508C" w:rsidRPr="006E5D80" w:rsidRDefault="009F5795" w:rsidP="00025C46">
          <w:pPr>
            <w:pStyle w:val="SAPFooterright"/>
          </w:pPr>
          <w:r>
            <w:fldChar w:fldCharType="begin"/>
          </w:r>
          <w:r>
            <w:instrText xml:space="preserve"> REF copyright \* MERGEFORMAT </w:instrText>
          </w:r>
          <w:r>
            <w:fldChar w:fldCharType="separate"/>
          </w:r>
          <w:r w:rsidR="0048508C" w:rsidRPr="00E85106">
            <w:t>© 2017 SAP SE or an SAP affiliate company. All rights reserved.</w:t>
          </w:r>
          <w:r>
            <w:fldChar w:fldCharType="end"/>
          </w:r>
          <w:r w:rsidR="0048508C" w:rsidRPr="004319A4">
            <w:t xml:space="preserve"> </w:t>
          </w:r>
        </w:p>
      </w:tc>
      <w:tc>
        <w:tcPr>
          <w:tcW w:w="567" w:type="dxa"/>
          <w:shd w:val="clear" w:color="auto" w:fill="auto"/>
          <w:vAlign w:val="bottom"/>
        </w:tcPr>
        <w:p w14:paraId="57329AD9" w14:textId="77777777" w:rsidR="0048508C" w:rsidRPr="004319A4" w:rsidRDefault="0048508C" w:rsidP="00025C46">
          <w:pPr>
            <w:pStyle w:val="SAPFooterright"/>
            <w:rPr>
              <w:rStyle w:val="SAPFooterPageNumber"/>
            </w:rPr>
          </w:pPr>
          <w:r w:rsidRPr="004319A4">
            <w:rPr>
              <w:rStyle w:val="SAPFooterPageNumber"/>
            </w:rPr>
            <w:fldChar w:fldCharType="begin"/>
          </w:r>
          <w:r w:rsidRPr="004319A4">
            <w:rPr>
              <w:rStyle w:val="SAPFooterPageNumber"/>
            </w:rPr>
            <w:instrText xml:space="preserve"> PAGE  \* Arabic  \* MERGEFORMAT </w:instrText>
          </w:r>
          <w:r w:rsidRPr="004319A4">
            <w:rPr>
              <w:rStyle w:val="SAPFooterPageNumber"/>
            </w:rPr>
            <w:fldChar w:fldCharType="separate"/>
          </w:r>
          <w:r>
            <w:rPr>
              <w:rStyle w:val="SAPFooterPageNumber"/>
            </w:rPr>
            <w:t>3</w:t>
          </w:r>
          <w:r w:rsidRPr="004319A4">
            <w:rPr>
              <w:rStyle w:val="SAPFooterPageNumber"/>
            </w:rPr>
            <w:fldChar w:fldCharType="end"/>
          </w:r>
        </w:p>
      </w:tc>
    </w:tr>
  </w:tbl>
  <w:p w14:paraId="73133956" w14:textId="77777777" w:rsidR="0048508C" w:rsidRPr="00460944" w:rsidRDefault="0048508C" w:rsidP="00025C4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ACBC3" w14:textId="77777777" w:rsidR="0048508C" w:rsidRPr="005A5CB4" w:rsidRDefault="0048508C" w:rsidP="00025C4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6D3075" w14:textId="77777777" w:rsidR="0048508C" w:rsidRPr="00B02C27" w:rsidRDefault="0048508C" w:rsidP="00025C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16215B" w14:textId="77777777" w:rsidR="0048508C" w:rsidRDefault="0048508C" w:rsidP="00985A3A">
      <w:pPr>
        <w:spacing w:before="0" w:after="0" w:line="240" w:lineRule="auto"/>
      </w:pPr>
      <w:r>
        <w:separator/>
      </w:r>
    </w:p>
  </w:footnote>
  <w:footnote w:type="continuationSeparator" w:id="0">
    <w:p w14:paraId="14E999B5" w14:textId="77777777" w:rsidR="0048508C" w:rsidRDefault="0048508C" w:rsidP="00985A3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88894" w14:textId="77777777" w:rsidR="0048508C" w:rsidRDefault="0048508C">
    <w:pPr>
      <w:spacing w:before="0"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73CAC" w14:textId="77777777" w:rsidR="0048508C" w:rsidRPr="005B6104" w:rsidRDefault="0048508C" w:rsidP="00025C46">
    <w:pPr>
      <w:pStyle w:val="SAPHeader"/>
      <w:rPr>
        <w:sz w:val="4"/>
        <w:szCs w:val="4"/>
        <w:lang w:val="de-DE"/>
      </w:rPr>
    </w:pPr>
  </w:p>
  <w:p w14:paraId="0CEF4EBB" w14:textId="77777777" w:rsidR="0048508C" w:rsidRPr="005B6104" w:rsidRDefault="0048508C">
    <w:pPr>
      <w:pStyle w:val="Header"/>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C3F61F" w14:textId="77777777" w:rsidR="0048508C" w:rsidRDefault="0048508C">
    <w:pPr>
      <w:spacing w:before="0"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9F998" w14:textId="77777777" w:rsidR="0048508C" w:rsidRPr="0002171C" w:rsidRDefault="0048508C" w:rsidP="00025C4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93872B" w14:textId="77777777" w:rsidR="0048508C" w:rsidRPr="0002171C" w:rsidRDefault="0048508C" w:rsidP="00025C46">
    <w:pPr>
      <w:pStyle w:val="Header"/>
    </w:pPr>
    <w:r>
      <w:rPr>
        <w:noProof/>
      </w:rPr>
      <w:drawing>
        <wp:anchor distT="0" distB="0" distL="114300" distR="114300" simplePos="0" relativeHeight="251657728" behindDoc="0" locked="1" layoutInCell="1" allowOverlap="1" wp14:anchorId="3864A29A" wp14:editId="07BEC65D">
          <wp:simplePos x="0" y="0"/>
          <wp:positionH relativeFrom="page">
            <wp:posOffset>360045</wp:posOffset>
          </wp:positionH>
          <wp:positionV relativeFrom="page">
            <wp:posOffset>9937115</wp:posOffset>
          </wp:positionV>
          <wp:extent cx="579755" cy="284480"/>
          <wp:effectExtent l="0" t="0" r="0" b="127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9755" cy="28448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E640DC7E"/>
    <w:lvl w:ilvl="0">
      <w:start w:val="1"/>
      <w:numFmt w:val="bullet"/>
      <w:pStyle w:val="ListBullet3"/>
      <w:lvlText w:val="o"/>
      <w:lvlJc w:val="left"/>
      <w:pPr>
        <w:ind w:left="926" w:hanging="360"/>
      </w:pPr>
      <w:rPr>
        <w:rFonts w:ascii="Courier New" w:hAnsi="Courier New" w:hint="default"/>
      </w:rPr>
    </w:lvl>
  </w:abstractNum>
  <w:abstractNum w:abstractNumId="1" w15:restartNumberingAfterBreak="0">
    <w:nsid w:val="FFFFFF83"/>
    <w:multiLevelType w:val="singleLevel"/>
    <w:tmpl w:val="D92AE24E"/>
    <w:lvl w:ilvl="0">
      <w:start w:val="1"/>
      <w:numFmt w:val="bullet"/>
      <w:pStyle w:val="ListBullet2"/>
      <w:lvlText w:val="o"/>
      <w:lvlJc w:val="left"/>
      <w:pPr>
        <w:ind w:left="643" w:hanging="360"/>
      </w:pPr>
      <w:rPr>
        <w:rFonts w:ascii="Courier New" w:hAnsi="Courier New" w:hint="default"/>
      </w:rPr>
    </w:lvl>
  </w:abstractNum>
  <w:abstractNum w:abstractNumId="2" w15:restartNumberingAfterBreak="0">
    <w:nsid w:val="FFFFFF89"/>
    <w:multiLevelType w:val="singleLevel"/>
    <w:tmpl w:val="DC460640"/>
    <w:lvl w:ilvl="0">
      <w:start w:val="1"/>
      <w:numFmt w:val="bullet"/>
      <w:pStyle w:val="ListBullet"/>
      <w:lvlText w:val=""/>
      <w:lvlJc w:val="left"/>
      <w:pPr>
        <w:ind w:left="417" w:hanging="360"/>
      </w:pPr>
      <w:rPr>
        <w:rFonts w:ascii="Symbol" w:hAnsi="Symbol" w:hint="default"/>
      </w:rPr>
    </w:lvl>
  </w:abstractNum>
  <w:abstractNum w:abstractNumId="3" w15:restartNumberingAfterBreak="0">
    <w:nsid w:val="00A90A11"/>
    <w:multiLevelType w:val="multilevel"/>
    <w:tmpl w:val="CB2CCBE4"/>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4" w15:restartNumberingAfterBreak="0">
    <w:nsid w:val="02477C25"/>
    <w:multiLevelType w:val="hybridMultilevel"/>
    <w:tmpl w:val="B8A2C92C"/>
    <w:lvl w:ilvl="0" w:tplc="04070001">
      <w:start w:val="1"/>
      <w:numFmt w:val="bullet"/>
      <w:lvlText w:val=""/>
      <w:lvlJc w:val="left"/>
      <w:pPr>
        <w:ind w:left="702" w:hanging="360"/>
      </w:pPr>
      <w:rPr>
        <w:rFonts w:ascii="Symbol" w:hAnsi="Symbol" w:hint="default"/>
      </w:rPr>
    </w:lvl>
    <w:lvl w:ilvl="1" w:tplc="04070003" w:tentative="1">
      <w:start w:val="1"/>
      <w:numFmt w:val="bullet"/>
      <w:lvlText w:val="o"/>
      <w:lvlJc w:val="left"/>
      <w:pPr>
        <w:ind w:left="1422" w:hanging="360"/>
      </w:pPr>
      <w:rPr>
        <w:rFonts w:ascii="Courier New" w:hAnsi="Courier New" w:cs="Courier New" w:hint="default"/>
      </w:rPr>
    </w:lvl>
    <w:lvl w:ilvl="2" w:tplc="04070005" w:tentative="1">
      <w:start w:val="1"/>
      <w:numFmt w:val="bullet"/>
      <w:lvlText w:val=""/>
      <w:lvlJc w:val="left"/>
      <w:pPr>
        <w:ind w:left="2142" w:hanging="360"/>
      </w:pPr>
      <w:rPr>
        <w:rFonts w:ascii="Wingdings" w:hAnsi="Wingdings" w:hint="default"/>
      </w:rPr>
    </w:lvl>
    <w:lvl w:ilvl="3" w:tplc="04070001" w:tentative="1">
      <w:start w:val="1"/>
      <w:numFmt w:val="bullet"/>
      <w:lvlText w:val=""/>
      <w:lvlJc w:val="left"/>
      <w:pPr>
        <w:ind w:left="2862" w:hanging="360"/>
      </w:pPr>
      <w:rPr>
        <w:rFonts w:ascii="Symbol" w:hAnsi="Symbol" w:hint="default"/>
      </w:rPr>
    </w:lvl>
    <w:lvl w:ilvl="4" w:tplc="04070003" w:tentative="1">
      <w:start w:val="1"/>
      <w:numFmt w:val="bullet"/>
      <w:lvlText w:val="o"/>
      <w:lvlJc w:val="left"/>
      <w:pPr>
        <w:ind w:left="3582" w:hanging="360"/>
      </w:pPr>
      <w:rPr>
        <w:rFonts w:ascii="Courier New" w:hAnsi="Courier New" w:cs="Courier New" w:hint="default"/>
      </w:rPr>
    </w:lvl>
    <w:lvl w:ilvl="5" w:tplc="04070005" w:tentative="1">
      <w:start w:val="1"/>
      <w:numFmt w:val="bullet"/>
      <w:lvlText w:val=""/>
      <w:lvlJc w:val="left"/>
      <w:pPr>
        <w:ind w:left="4302" w:hanging="360"/>
      </w:pPr>
      <w:rPr>
        <w:rFonts w:ascii="Wingdings" w:hAnsi="Wingdings" w:hint="default"/>
      </w:rPr>
    </w:lvl>
    <w:lvl w:ilvl="6" w:tplc="04070001" w:tentative="1">
      <w:start w:val="1"/>
      <w:numFmt w:val="bullet"/>
      <w:lvlText w:val=""/>
      <w:lvlJc w:val="left"/>
      <w:pPr>
        <w:ind w:left="5022" w:hanging="360"/>
      </w:pPr>
      <w:rPr>
        <w:rFonts w:ascii="Symbol" w:hAnsi="Symbol" w:hint="default"/>
      </w:rPr>
    </w:lvl>
    <w:lvl w:ilvl="7" w:tplc="04070003" w:tentative="1">
      <w:start w:val="1"/>
      <w:numFmt w:val="bullet"/>
      <w:lvlText w:val="o"/>
      <w:lvlJc w:val="left"/>
      <w:pPr>
        <w:ind w:left="5742" w:hanging="360"/>
      </w:pPr>
      <w:rPr>
        <w:rFonts w:ascii="Courier New" w:hAnsi="Courier New" w:cs="Courier New" w:hint="default"/>
      </w:rPr>
    </w:lvl>
    <w:lvl w:ilvl="8" w:tplc="04070005" w:tentative="1">
      <w:start w:val="1"/>
      <w:numFmt w:val="bullet"/>
      <w:lvlText w:val=""/>
      <w:lvlJc w:val="left"/>
      <w:pPr>
        <w:ind w:left="6462" w:hanging="360"/>
      </w:pPr>
      <w:rPr>
        <w:rFonts w:ascii="Wingdings" w:hAnsi="Wingdings" w:hint="default"/>
      </w:rPr>
    </w:lvl>
  </w:abstractNum>
  <w:abstractNum w:abstractNumId="5" w15:restartNumberingAfterBreak="0">
    <w:nsid w:val="02594B11"/>
    <w:multiLevelType w:val="multilevel"/>
    <w:tmpl w:val="DE282494"/>
    <w:lvl w:ilvl="0">
      <w:start w:val="1"/>
      <w:numFmt w:val="decimal"/>
      <w:pStyle w:val="ListNumber"/>
      <w:lvlText w:val="%1."/>
      <w:lvlJc w:val="left"/>
      <w:pPr>
        <w:ind w:left="340" w:hanging="340"/>
      </w:pPr>
      <w:rPr>
        <w:rFonts w:ascii="BentonSans Book" w:hAnsi="BentonSans Book" w:cs="Times New Roman" w:hint="default"/>
        <w:sz w:val="18"/>
      </w:rPr>
    </w:lvl>
    <w:lvl w:ilvl="1">
      <w:start w:val="1"/>
      <w:numFmt w:val="decimal"/>
      <w:pStyle w:val="ListNumber2"/>
      <w:lvlText w:val="%2."/>
      <w:lvlJc w:val="left"/>
      <w:pPr>
        <w:ind w:left="680" w:hanging="340"/>
      </w:pPr>
      <w:rPr>
        <w:rFonts w:hint="default"/>
      </w:rPr>
    </w:lvl>
    <w:lvl w:ilvl="2">
      <w:start w:val="1"/>
      <w:numFmt w:val="decimal"/>
      <w:pStyle w:val="ListNumber3"/>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decimal"/>
      <w:lvlText w:val="%5."/>
      <w:lvlJc w:val="left"/>
      <w:pPr>
        <w:ind w:left="1700" w:hanging="340"/>
      </w:pPr>
      <w:rPr>
        <w:rFonts w:hint="default"/>
      </w:rPr>
    </w:lvl>
    <w:lvl w:ilvl="5">
      <w:start w:val="1"/>
      <w:numFmt w:val="lowerRoman"/>
      <w:lvlText w:val="%6."/>
      <w:lvlJc w:val="righ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right"/>
      <w:pPr>
        <w:ind w:left="3060" w:hanging="340"/>
      </w:pPr>
      <w:rPr>
        <w:rFonts w:hint="default"/>
      </w:rPr>
    </w:lvl>
  </w:abstractNum>
  <w:abstractNum w:abstractNumId="6" w15:restartNumberingAfterBreak="0">
    <w:nsid w:val="119E1FC9"/>
    <w:multiLevelType w:val="hybridMultilevel"/>
    <w:tmpl w:val="0EB6A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984198"/>
    <w:multiLevelType w:val="hybridMultilevel"/>
    <w:tmpl w:val="3C9C9C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5A03E52"/>
    <w:multiLevelType w:val="hybridMultilevel"/>
    <w:tmpl w:val="41A0F2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9087D39"/>
    <w:multiLevelType w:val="hybridMultilevel"/>
    <w:tmpl w:val="7B54E7C6"/>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15:restartNumberingAfterBreak="0">
    <w:nsid w:val="1C897979"/>
    <w:multiLevelType w:val="hybridMultilevel"/>
    <w:tmpl w:val="F7F88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8433A2"/>
    <w:multiLevelType w:val="hybridMultilevel"/>
    <w:tmpl w:val="209C8968"/>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30437B"/>
    <w:multiLevelType w:val="hybridMultilevel"/>
    <w:tmpl w:val="35706150"/>
    <w:lvl w:ilvl="0" w:tplc="48F20412">
      <w:start w:val="1"/>
      <w:numFmt w:val="bullet"/>
      <w:lvlText w:val="-"/>
      <w:lvlJc w:val="left"/>
      <w:pPr>
        <w:ind w:left="720" w:hanging="360"/>
      </w:pPr>
      <w:rPr>
        <w:rFonts w:ascii="BentonSans Book" w:eastAsia="MS Mincho" w:hAnsi="BentonSans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56DEB"/>
    <w:multiLevelType w:val="hybridMultilevel"/>
    <w:tmpl w:val="337C9C50"/>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4" w15:restartNumberingAfterBreak="0">
    <w:nsid w:val="30DC1979"/>
    <w:multiLevelType w:val="hybridMultilevel"/>
    <w:tmpl w:val="C792BE9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CCF160F"/>
    <w:multiLevelType w:val="hybridMultilevel"/>
    <w:tmpl w:val="F4E20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D52618"/>
    <w:multiLevelType w:val="hybridMultilevel"/>
    <w:tmpl w:val="338C0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493798"/>
    <w:multiLevelType w:val="hybridMultilevel"/>
    <w:tmpl w:val="75CEFB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E315A82"/>
    <w:multiLevelType w:val="hybridMultilevel"/>
    <w:tmpl w:val="D47AF02A"/>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9" w15:restartNumberingAfterBreak="0">
    <w:nsid w:val="62743F5B"/>
    <w:multiLevelType w:val="hybridMultilevel"/>
    <w:tmpl w:val="7108C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914E69"/>
    <w:multiLevelType w:val="hybridMultilevel"/>
    <w:tmpl w:val="84726F7A"/>
    <w:lvl w:ilvl="0" w:tplc="48F20412">
      <w:start w:val="1"/>
      <w:numFmt w:val="bullet"/>
      <w:lvlText w:val="-"/>
      <w:lvlJc w:val="left"/>
      <w:pPr>
        <w:ind w:left="720" w:hanging="360"/>
      </w:pPr>
      <w:rPr>
        <w:rFonts w:ascii="BentonSans Book" w:eastAsia="MS Mincho" w:hAnsi="BentonSans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C04A03"/>
    <w:multiLevelType w:val="hybridMultilevel"/>
    <w:tmpl w:val="4D285752"/>
    <w:lvl w:ilvl="0" w:tplc="B7328EBC">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C74750"/>
    <w:multiLevelType w:val="hybridMultilevel"/>
    <w:tmpl w:val="619E5BFC"/>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3" w15:restartNumberingAfterBreak="0">
    <w:nsid w:val="6BFC71F6"/>
    <w:multiLevelType w:val="hybridMultilevel"/>
    <w:tmpl w:val="629E9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7FE1367"/>
    <w:multiLevelType w:val="hybridMultilevel"/>
    <w:tmpl w:val="325653E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5"/>
  </w:num>
  <w:num w:numId="6">
    <w:abstractNumId w:val="5"/>
  </w:num>
  <w:num w:numId="7">
    <w:abstractNumId w:val="18"/>
  </w:num>
  <w:num w:numId="8">
    <w:abstractNumId w:val="7"/>
  </w:num>
  <w:num w:numId="9">
    <w:abstractNumId w:val="8"/>
  </w:num>
  <w:num w:numId="10">
    <w:abstractNumId w:val="22"/>
  </w:num>
  <w:num w:numId="11">
    <w:abstractNumId w:val="13"/>
  </w:num>
  <w:num w:numId="12">
    <w:abstractNumId w:val="16"/>
  </w:num>
  <w:num w:numId="13">
    <w:abstractNumId w:val="23"/>
  </w:num>
  <w:num w:numId="14">
    <w:abstractNumId w:val="15"/>
  </w:num>
  <w:num w:numId="15">
    <w:abstractNumId w:val="4"/>
  </w:num>
  <w:num w:numId="16">
    <w:abstractNumId w:val="6"/>
  </w:num>
  <w:num w:numId="17">
    <w:abstractNumId w:val="9"/>
  </w:num>
  <w:num w:numId="18">
    <w:abstractNumId w:val="24"/>
  </w:num>
  <w:num w:numId="19">
    <w:abstractNumId w:val="17"/>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11"/>
  </w:num>
  <w:num w:numId="24">
    <w:abstractNumId w:val="19"/>
  </w:num>
  <w:num w:numId="25">
    <w:abstractNumId w:val="14"/>
  </w:num>
  <w:num w:numId="26">
    <w:abstractNumId w:val="20"/>
  </w:num>
  <w:num w:numId="27">
    <w:abstractNumId w:val="12"/>
  </w:num>
  <w:num w:numId="28">
    <w:abstractNumId w:val="21"/>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eidl, Monica">
    <w15:presenceInfo w15:providerId="AD" w15:userId="S-1-5-21-74642-3284969411-2123768488-1692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removePersonalInformation/>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ttachedTemplate r:id="rId1"/>
  <w:linkStyles/>
  <w:trackRevisions/>
  <w:defaultTabStop w:val="720"/>
  <w:hyphenationZone w:val="425"/>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A3A"/>
    <w:rsid w:val="0000072C"/>
    <w:rsid w:val="00001E36"/>
    <w:rsid w:val="00002228"/>
    <w:rsid w:val="00002278"/>
    <w:rsid w:val="00005E3C"/>
    <w:rsid w:val="000067DC"/>
    <w:rsid w:val="00006EBD"/>
    <w:rsid w:val="00007D74"/>
    <w:rsid w:val="0001195E"/>
    <w:rsid w:val="00016AE7"/>
    <w:rsid w:val="00023FA8"/>
    <w:rsid w:val="00025B58"/>
    <w:rsid w:val="00025C46"/>
    <w:rsid w:val="00030535"/>
    <w:rsid w:val="00031076"/>
    <w:rsid w:val="00032BA7"/>
    <w:rsid w:val="00036137"/>
    <w:rsid w:val="0004018B"/>
    <w:rsid w:val="00041266"/>
    <w:rsid w:val="00041EE8"/>
    <w:rsid w:val="00042DED"/>
    <w:rsid w:val="00047AC5"/>
    <w:rsid w:val="00051218"/>
    <w:rsid w:val="000530F5"/>
    <w:rsid w:val="00060B96"/>
    <w:rsid w:val="0006334F"/>
    <w:rsid w:val="00065E03"/>
    <w:rsid w:val="00071EDE"/>
    <w:rsid w:val="00072AB0"/>
    <w:rsid w:val="0007597C"/>
    <w:rsid w:val="00080171"/>
    <w:rsid w:val="00080763"/>
    <w:rsid w:val="00085377"/>
    <w:rsid w:val="00085F26"/>
    <w:rsid w:val="0009380F"/>
    <w:rsid w:val="00094F43"/>
    <w:rsid w:val="00096CCC"/>
    <w:rsid w:val="000A2E99"/>
    <w:rsid w:val="000A3129"/>
    <w:rsid w:val="000A5012"/>
    <w:rsid w:val="000A6A09"/>
    <w:rsid w:val="000B4D82"/>
    <w:rsid w:val="000B538A"/>
    <w:rsid w:val="000C0134"/>
    <w:rsid w:val="000C1C9F"/>
    <w:rsid w:val="000C251D"/>
    <w:rsid w:val="000C7B40"/>
    <w:rsid w:val="000D49BD"/>
    <w:rsid w:val="000D4EB8"/>
    <w:rsid w:val="000D79AF"/>
    <w:rsid w:val="000F15E7"/>
    <w:rsid w:val="000F41F5"/>
    <w:rsid w:val="0011605B"/>
    <w:rsid w:val="00116A47"/>
    <w:rsid w:val="00121448"/>
    <w:rsid w:val="001321A9"/>
    <w:rsid w:val="00135F78"/>
    <w:rsid w:val="00136659"/>
    <w:rsid w:val="00150139"/>
    <w:rsid w:val="001535C9"/>
    <w:rsid w:val="00163476"/>
    <w:rsid w:val="0016615B"/>
    <w:rsid w:val="00173992"/>
    <w:rsid w:val="00174988"/>
    <w:rsid w:val="00175B82"/>
    <w:rsid w:val="00177033"/>
    <w:rsid w:val="001861CE"/>
    <w:rsid w:val="001863F4"/>
    <w:rsid w:val="00190CEB"/>
    <w:rsid w:val="0019599B"/>
    <w:rsid w:val="001A383C"/>
    <w:rsid w:val="001A427C"/>
    <w:rsid w:val="001B1ECE"/>
    <w:rsid w:val="001B40D0"/>
    <w:rsid w:val="001D2075"/>
    <w:rsid w:val="001D554C"/>
    <w:rsid w:val="001D7485"/>
    <w:rsid w:val="001E0556"/>
    <w:rsid w:val="001E07C9"/>
    <w:rsid w:val="001E0CB6"/>
    <w:rsid w:val="001E400F"/>
    <w:rsid w:val="001F1854"/>
    <w:rsid w:val="001F3E6E"/>
    <w:rsid w:val="001F4838"/>
    <w:rsid w:val="0020075D"/>
    <w:rsid w:val="002036C3"/>
    <w:rsid w:val="00205A4E"/>
    <w:rsid w:val="00207F0D"/>
    <w:rsid w:val="00210276"/>
    <w:rsid w:val="0021230A"/>
    <w:rsid w:val="00213173"/>
    <w:rsid w:val="002200CA"/>
    <w:rsid w:val="002200EE"/>
    <w:rsid w:val="00223ECC"/>
    <w:rsid w:val="002263F6"/>
    <w:rsid w:val="0023121A"/>
    <w:rsid w:val="0023327C"/>
    <w:rsid w:val="00237A68"/>
    <w:rsid w:val="00240366"/>
    <w:rsid w:val="00242B49"/>
    <w:rsid w:val="0025379A"/>
    <w:rsid w:val="00262B23"/>
    <w:rsid w:val="00267581"/>
    <w:rsid w:val="002773BA"/>
    <w:rsid w:val="00280D8F"/>
    <w:rsid w:val="002817EE"/>
    <w:rsid w:val="00284935"/>
    <w:rsid w:val="00285B37"/>
    <w:rsid w:val="002866CF"/>
    <w:rsid w:val="002866DC"/>
    <w:rsid w:val="00293EF5"/>
    <w:rsid w:val="002A714F"/>
    <w:rsid w:val="002C066D"/>
    <w:rsid w:val="002C3ECC"/>
    <w:rsid w:val="002C438F"/>
    <w:rsid w:val="002C7D25"/>
    <w:rsid w:val="002D14E2"/>
    <w:rsid w:val="002D3A44"/>
    <w:rsid w:val="002D3BDD"/>
    <w:rsid w:val="002E179D"/>
    <w:rsid w:val="002F2697"/>
    <w:rsid w:val="00300FEF"/>
    <w:rsid w:val="00302DD2"/>
    <w:rsid w:val="0030353C"/>
    <w:rsid w:val="00306DA6"/>
    <w:rsid w:val="0031577F"/>
    <w:rsid w:val="003201EA"/>
    <w:rsid w:val="00326C3E"/>
    <w:rsid w:val="003278D3"/>
    <w:rsid w:val="00332D1A"/>
    <w:rsid w:val="00334636"/>
    <w:rsid w:val="003434E5"/>
    <w:rsid w:val="00344CEE"/>
    <w:rsid w:val="00353008"/>
    <w:rsid w:val="003538AE"/>
    <w:rsid w:val="00381223"/>
    <w:rsid w:val="00383622"/>
    <w:rsid w:val="00383C97"/>
    <w:rsid w:val="00384CA5"/>
    <w:rsid w:val="003A1C58"/>
    <w:rsid w:val="003A2046"/>
    <w:rsid w:val="003A5FE8"/>
    <w:rsid w:val="003A68A4"/>
    <w:rsid w:val="003D1D08"/>
    <w:rsid w:val="003D3521"/>
    <w:rsid w:val="003D46AE"/>
    <w:rsid w:val="003D4C2A"/>
    <w:rsid w:val="003D5A8D"/>
    <w:rsid w:val="003D5DF2"/>
    <w:rsid w:val="003D6188"/>
    <w:rsid w:val="003D670E"/>
    <w:rsid w:val="004006EF"/>
    <w:rsid w:val="00406410"/>
    <w:rsid w:val="0040754B"/>
    <w:rsid w:val="00407985"/>
    <w:rsid w:val="004110D2"/>
    <w:rsid w:val="00414EDA"/>
    <w:rsid w:val="00415364"/>
    <w:rsid w:val="004301D8"/>
    <w:rsid w:val="00433004"/>
    <w:rsid w:val="00433CCA"/>
    <w:rsid w:val="004345E7"/>
    <w:rsid w:val="004348F0"/>
    <w:rsid w:val="0043727B"/>
    <w:rsid w:val="00437C44"/>
    <w:rsid w:val="00440053"/>
    <w:rsid w:val="00443E85"/>
    <w:rsid w:val="00447424"/>
    <w:rsid w:val="004521AB"/>
    <w:rsid w:val="00455603"/>
    <w:rsid w:val="004574A8"/>
    <w:rsid w:val="004622AB"/>
    <w:rsid w:val="0046499C"/>
    <w:rsid w:val="004649DF"/>
    <w:rsid w:val="00467E8A"/>
    <w:rsid w:val="00471819"/>
    <w:rsid w:val="00471EBA"/>
    <w:rsid w:val="00472CAD"/>
    <w:rsid w:val="004815B8"/>
    <w:rsid w:val="00481CEC"/>
    <w:rsid w:val="0048376B"/>
    <w:rsid w:val="00484983"/>
    <w:rsid w:val="0048508C"/>
    <w:rsid w:val="00486EAD"/>
    <w:rsid w:val="00487AFD"/>
    <w:rsid w:val="00490F1A"/>
    <w:rsid w:val="0049349A"/>
    <w:rsid w:val="004A031B"/>
    <w:rsid w:val="004A3B1E"/>
    <w:rsid w:val="004A655A"/>
    <w:rsid w:val="004A6E11"/>
    <w:rsid w:val="004B6FA7"/>
    <w:rsid w:val="004B7B3F"/>
    <w:rsid w:val="004C28CF"/>
    <w:rsid w:val="004C2A99"/>
    <w:rsid w:val="004C64FB"/>
    <w:rsid w:val="004C7C15"/>
    <w:rsid w:val="004D26CE"/>
    <w:rsid w:val="004D55D0"/>
    <w:rsid w:val="004D5BBB"/>
    <w:rsid w:val="004D7FF0"/>
    <w:rsid w:val="004E223A"/>
    <w:rsid w:val="004E26EB"/>
    <w:rsid w:val="004E3E55"/>
    <w:rsid w:val="004F1250"/>
    <w:rsid w:val="004F1A3B"/>
    <w:rsid w:val="0050050F"/>
    <w:rsid w:val="005048D6"/>
    <w:rsid w:val="00505EBE"/>
    <w:rsid w:val="00515AB3"/>
    <w:rsid w:val="00517410"/>
    <w:rsid w:val="005178CD"/>
    <w:rsid w:val="0052049B"/>
    <w:rsid w:val="005303A7"/>
    <w:rsid w:val="005313DC"/>
    <w:rsid w:val="00534C4E"/>
    <w:rsid w:val="00543679"/>
    <w:rsid w:val="00550223"/>
    <w:rsid w:val="00550776"/>
    <w:rsid w:val="0055125B"/>
    <w:rsid w:val="00552942"/>
    <w:rsid w:val="00553342"/>
    <w:rsid w:val="005667E1"/>
    <w:rsid w:val="005674F0"/>
    <w:rsid w:val="00572319"/>
    <w:rsid w:val="005724DA"/>
    <w:rsid w:val="0057492B"/>
    <w:rsid w:val="00576EA3"/>
    <w:rsid w:val="00581D35"/>
    <w:rsid w:val="00582FAA"/>
    <w:rsid w:val="00590612"/>
    <w:rsid w:val="00592D01"/>
    <w:rsid w:val="005A2975"/>
    <w:rsid w:val="005A34D1"/>
    <w:rsid w:val="005A3D57"/>
    <w:rsid w:val="005A5101"/>
    <w:rsid w:val="005B1436"/>
    <w:rsid w:val="005C42AC"/>
    <w:rsid w:val="005C57C7"/>
    <w:rsid w:val="005D04FA"/>
    <w:rsid w:val="005D47E5"/>
    <w:rsid w:val="005E7273"/>
    <w:rsid w:val="005F1462"/>
    <w:rsid w:val="005F3055"/>
    <w:rsid w:val="005F371D"/>
    <w:rsid w:val="005F4F10"/>
    <w:rsid w:val="006013B0"/>
    <w:rsid w:val="00602E16"/>
    <w:rsid w:val="006039B5"/>
    <w:rsid w:val="00603B52"/>
    <w:rsid w:val="006135FF"/>
    <w:rsid w:val="006141BF"/>
    <w:rsid w:val="00615841"/>
    <w:rsid w:val="00624800"/>
    <w:rsid w:val="00632385"/>
    <w:rsid w:val="00641C26"/>
    <w:rsid w:val="00652024"/>
    <w:rsid w:val="00663157"/>
    <w:rsid w:val="00666A0C"/>
    <w:rsid w:val="00666BFD"/>
    <w:rsid w:val="00667B28"/>
    <w:rsid w:val="00672CB3"/>
    <w:rsid w:val="006751E9"/>
    <w:rsid w:val="00681E65"/>
    <w:rsid w:val="006856D2"/>
    <w:rsid w:val="00687312"/>
    <w:rsid w:val="00690EDC"/>
    <w:rsid w:val="0069299B"/>
    <w:rsid w:val="00693FDD"/>
    <w:rsid w:val="0069632B"/>
    <w:rsid w:val="00697744"/>
    <w:rsid w:val="00697935"/>
    <w:rsid w:val="006A33D6"/>
    <w:rsid w:val="006B03B1"/>
    <w:rsid w:val="006B0616"/>
    <w:rsid w:val="006B0D6C"/>
    <w:rsid w:val="006B4BE6"/>
    <w:rsid w:val="006D4B69"/>
    <w:rsid w:val="006D657C"/>
    <w:rsid w:val="006D757C"/>
    <w:rsid w:val="006D7AE2"/>
    <w:rsid w:val="006D7ED5"/>
    <w:rsid w:val="006F2D93"/>
    <w:rsid w:val="006F7956"/>
    <w:rsid w:val="006F7A1B"/>
    <w:rsid w:val="007034C2"/>
    <w:rsid w:val="007102E2"/>
    <w:rsid w:val="00716453"/>
    <w:rsid w:val="007170BA"/>
    <w:rsid w:val="00721540"/>
    <w:rsid w:val="00726125"/>
    <w:rsid w:val="00726EFD"/>
    <w:rsid w:val="00731412"/>
    <w:rsid w:val="00753555"/>
    <w:rsid w:val="0077431A"/>
    <w:rsid w:val="00775EA3"/>
    <w:rsid w:val="00777C7A"/>
    <w:rsid w:val="00781620"/>
    <w:rsid w:val="007817C2"/>
    <w:rsid w:val="0078271E"/>
    <w:rsid w:val="00785344"/>
    <w:rsid w:val="007936FE"/>
    <w:rsid w:val="007952CB"/>
    <w:rsid w:val="007A1F34"/>
    <w:rsid w:val="007A7191"/>
    <w:rsid w:val="007B4289"/>
    <w:rsid w:val="007B5758"/>
    <w:rsid w:val="007B758F"/>
    <w:rsid w:val="007C0397"/>
    <w:rsid w:val="007C0643"/>
    <w:rsid w:val="007C2279"/>
    <w:rsid w:val="007C3149"/>
    <w:rsid w:val="007C60D7"/>
    <w:rsid w:val="007D53BC"/>
    <w:rsid w:val="007D5A97"/>
    <w:rsid w:val="007D60DD"/>
    <w:rsid w:val="007D6D24"/>
    <w:rsid w:val="007E0562"/>
    <w:rsid w:val="007E5830"/>
    <w:rsid w:val="007F1176"/>
    <w:rsid w:val="007F57E3"/>
    <w:rsid w:val="007F74BB"/>
    <w:rsid w:val="00805399"/>
    <w:rsid w:val="00807592"/>
    <w:rsid w:val="0082674C"/>
    <w:rsid w:val="00827DD6"/>
    <w:rsid w:val="0083497E"/>
    <w:rsid w:val="00842762"/>
    <w:rsid w:val="00842792"/>
    <w:rsid w:val="00842BC8"/>
    <w:rsid w:val="008454BB"/>
    <w:rsid w:val="00847706"/>
    <w:rsid w:val="00847E6F"/>
    <w:rsid w:val="00852F2E"/>
    <w:rsid w:val="00856044"/>
    <w:rsid w:val="00857FA7"/>
    <w:rsid w:val="00873E80"/>
    <w:rsid w:val="00875FED"/>
    <w:rsid w:val="008818AC"/>
    <w:rsid w:val="0089040E"/>
    <w:rsid w:val="00891A66"/>
    <w:rsid w:val="008B2941"/>
    <w:rsid w:val="008B321E"/>
    <w:rsid w:val="008B71FC"/>
    <w:rsid w:val="008C155F"/>
    <w:rsid w:val="008C4FC9"/>
    <w:rsid w:val="008D071C"/>
    <w:rsid w:val="008D0FBC"/>
    <w:rsid w:val="008D2E7A"/>
    <w:rsid w:val="008D5FE2"/>
    <w:rsid w:val="008D69F2"/>
    <w:rsid w:val="008E2F3D"/>
    <w:rsid w:val="008E4B60"/>
    <w:rsid w:val="008E6001"/>
    <w:rsid w:val="008F72B9"/>
    <w:rsid w:val="0091064A"/>
    <w:rsid w:val="00910D5A"/>
    <w:rsid w:val="00912B51"/>
    <w:rsid w:val="00913582"/>
    <w:rsid w:val="009242F2"/>
    <w:rsid w:val="00924417"/>
    <w:rsid w:val="0093088E"/>
    <w:rsid w:val="00934760"/>
    <w:rsid w:val="00940F75"/>
    <w:rsid w:val="00941A65"/>
    <w:rsid w:val="00942BE7"/>
    <w:rsid w:val="0094583C"/>
    <w:rsid w:val="00945841"/>
    <w:rsid w:val="0095167F"/>
    <w:rsid w:val="00956B3C"/>
    <w:rsid w:val="0096566A"/>
    <w:rsid w:val="0097285F"/>
    <w:rsid w:val="009732B5"/>
    <w:rsid w:val="0097334E"/>
    <w:rsid w:val="00984B94"/>
    <w:rsid w:val="00985A3A"/>
    <w:rsid w:val="0099048F"/>
    <w:rsid w:val="009A7079"/>
    <w:rsid w:val="009B34B9"/>
    <w:rsid w:val="009C6F18"/>
    <w:rsid w:val="009C7FB2"/>
    <w:rsid w:val="009D6084"/>
    <w:rsid w:val="009D6125"/>
    <w:rsid w:val="009D79AD"/>
    <w:rsid w:val="009E1A53"/>
    <w:rsid w:val="009F4CD2"/>
    <w:rsid w:val="009F5795"/>
    <w:rsid w:val="00A005DE"/>
    <w:rsid w:val="00A00792"/>
    <w:rsid w:val="00A01C1D"/>
    <w:rsid w:val="00A05F11"/>
    <w:rsid w:val="00A07305"/>
    <w:rsid w:val="00A10B76"/>
    <w:rsid w:val="00A10C4A"/>
    <w:rsid w:val="00A12CDE"/>
    <w:rsid w:val="00A252C2"/>
    <w:rsid w:val="00A25579"/>
    <w:rsid w:val="00A26C71"/>
    <w:rsid w:val="00A326DB"/>
    <w:rsid w:val="00A455B6"/>
    <w:rsid w:val="00A50164"/>
    <w:rsid w:val="00A50F68"/>
    <w:rsid w:val="00A62406"/>
    <w:rsid w:val="00A6492F"/>
    <w:rsid w:val="00A6723E"/>
    <w:rsid w:val="00A83C07"/>
    <w:rsid w:val="00A91A3F"/>
    <w:rsid w:val="00A948BA"/>
    <w:rsid w:val="00A949E2"/>
    <w:rsid w:val="00AA29E1"/>
    <w:rsid w:val="00AA601C"/>
    <w:rsid w:val="00AC2A7A"/>
    <w:rsid w:val="00AC48C7"/>
    <w:rsid w:val="00AC68C2"/>
    <w:rsid w:val="00AC6EE3"/>
    <w:rsid w:val="00AD367C"/>
    <w:rsid w:val="00AD3A14"/>
    <w:rsid w:val="00AD607C"/>
    <w:rsid w:val="00AD7DDA"/>
    <w:rsid w:val="00AE6533"/>
    <w:rsid w:val="00AF51A1"/>
    <w:rsid w:val="00B013FE"/>
    <w:rsid w:val="00B0148E"/>
    <w:rsid w:val="00B07FF3"/>
    <w:rsid w:val="00B14539"/>
    <w:rsid w:val="00B161E3"/>
    <w:rsid w:val="00B20F3B"/>
    <w:rsid w:val="00B21584"/>
    <w:rsid w:val="00B21CD2"/>
    <w:rsid w:val="00B248C5"/>
    <w:rsid w:val="00B30412"/>
    <w:rsid w:val="00B31BB1"/>
    <w:rsid w:val="00B31E2D"/>
    <w:rsid w:val="00B35525"/>
    <w:rsid w:val="00B40BA0"/>
    <w:rsid w:val="00B43810"/>
    <w:rsid w:val="00B52EC6"/>
    <w:rsid w:val="00B567B2"/>
    <w:rsid w:val="00B574DB"/>
    <w:rsid w:val="00B614BB"/>
    <w:rsid w:val="00B62142"/>
    <w:rsid w:val="00B67ECA"/>
    <w:rsid w:val="00B737D7"/>
    <w:rsid w:val="00B91943"/>
    <w:rsid w:val="00BB237B"/>
    <w:rsid w:val="00BB656B"/>
    <w:rsid w:val="00BC4823"/>
    <w:rsid w:val="00BC7413"/>
    <w:rsid w:val="00BD2A22"/>
    <w:rsid w:val="00BE0FA9"/>
    <w:rsid w:val="00BE1A7F"/>
    <w:rsid w:val="00BE284B"/>
    <w:rsid w:val="00BE52F6"/>
    <w:rsid w:val="00BE7E53"/>
    <w:rsid w:val="00BF20AC"/>
    <w:rsid w:val="00BF33E2"/>
    <w:rsid w:val="00BF52D7"/>
    <w:rsid w:val="00BF7143"/>
    <w:rsid w:val="00C00452"/>
    <w:rsid w:val="00C0654C"/>
    <w:rsid w:val="00C52BB2"/>
    <w:rsid w:val="00C55EBE"/>
    <w:rsid w:val="00C577E9"/>
    <w:rsid w:val="00C60249"/>
    <w:rsid w:val="00C61C97"/>
    <w:rsid w:val="00C72062"/>
    <w:rsid w:val="00C72F86"/>
    <w:rsid w:val="00C82BE6"/>
    <w:rsid w:val="00C9333D"/>
    <w:rsid w:val="00C93DF0"/>
    <w:rsid w:val="00C94636"/>
    <w:rsid w:val="00CA3432"/>
    <w:rsid w:val="00CA5CC2"/>
    <w:rsid w:val="00CB1ABD"/>
    <w:rsid w:val="00CB29A4"/>
    <w:rsid w:val="00CB71F5"/>
    <w:rsid w:val="00CC3DE8"/>
    <w:rsid w:val="00CD0F36"/>
    <w:rsid w:val="00CD35B9"/>
    <w:rsid w:val="00CD79D3"/>
    <w:rsid w:val="00CF02D1"/>
    <w:rsid w:val="00CF109E"/>
    <w:rsid w:val="00CF3F2D"/>
    <w:rsid w:val="00CF4857"/>
    <w:rsid w:val="00CF5F84"/>
    <w:rsid w:val="00D154BF"/>
    <w:rsid w:val="00D23C30"/>
    <w:rsid w:val="00D25F51"/>
    <w:rsid w:val="00D26FFC"/>
    <w:rsid w:val="00D27C00"/>
    <w:rsid w:val="00D317FA"/>
    <w:rsid w:val="00D360A2"/>
    <w:rsid w:val="00D360E3"/>
    <w:rsid w:val="00D513BF"/>
    <w:rsid w:val="00D54B29"/>
    <w:rsid w:val="00D54EA0"/>
    <w:rsid w:val="00D658AE"/>
    <w:rsid w:val="00D702B2"/>
    <w:rsid w:val="00D743EE"/>
    <w:rsid w:val="00D773E1"/>
    <w:rsid w:val="00D77B1B"/>
    <w:rsid w:val="00D840D3"/>
    <w:rsid w:val="00D92597"/>
    <w:rsid w:val="00D94D4C"/>
    <w:rsid w:val="00DA222B"/>
    <w:rsid w:val="00DA4DFC"/>
    <w:rsid w:val="00DA5BEA"/>
    <w:rsid w:val="00DB03E2"/>
    <w:rsid w:val="00DB08F2"/>
    <w:rsid w:val="00DB1BCD"/>
    <w:rsid w:val="00DB4B36"/>
    <w:rsid w:val="00DB5BC1"/>
    <w:rsid w:val="00DB5FF4"/>
    <w:rsid w:val="00DC18B6"/>
    <w:rsid w:val="00DC31C9"/>
    <w:rsid w:val="00DC3358"/>
    <w:rsid w:val="00DC39E1"/>
    <w:rsid w:val="00DC4DBE"/>
    <w:rsid w:val="00DD16E4"/>
    <w:rsid w:val="00DD68F5"/>
    <w:rsid w:val="00DE3449"/>
    <w:rsid w:val="00DE3AA2"/>
    <w:rsid w:val="00DE5D16"/>
    <w:rsid w:val="00DF4F31"/>
    <w:rsid w:val="00DF74D3"/>
    <w:rsid w:val="00E02543"/>
    <w:rsid w:val="00E04051"/>
    <w:rsid w:val="00E062FC"/>
    <w:rsid w:val="00E105E9"/>
    <w:rsid w:val="00E21AE2"/>
    <w:rsid w:val="00E262C6"/>
    <w:rsid w:val="00E32EDE"/>
    <w:rsid w:val="00E437F3"/>
    <w:rsid w:val="00E62428"/>
    <w:rsid w:val="00E63D9E"/>
    <w:rsid w:val="00E64916"/>
    <w:rsid w:val="00E86AA9"/>
    <w:rsid w:val="00E87AFA"/>
    <w:rsid w:val="00E979D4"/>
    <w:rsid w:val="00EA65DA"/>
    <w:rsid w:val="00EB13D8"/>
    <w:rsid w:val="00EB3D21"/>
    <w:rsid w:val="00EB5A6C"/>
    <w:rsid w:val="00EB61BB"/>
    <w:rsid w:val="00EB74CB"/>
    <w:rsid w:val="00EB7887"/>
    <w:rsid w:val="00EC364A"/>
    <w:rsid w:val="00EC3EC3"/>
    <w:rsid w:val="00EE1718"/>
    <w:rsid w:val="00EE78B2"/>
    <w:rsid w:val="00EF0519"/>
    <w:rsid w:val="00EF2CE4"/>
    <w:rsid w:val="00EF385B"/>
    <w:rsid w:val="00EF4614"/>
    <w:rsid w:val="00EF604B"/>
    <w:rsid w:val="00EF6A93"/>
    <w:rsid w:val="00F001F4"/>
    <w:rsid w:val="00F02275"/>
    <w:rsid w:val="00F10CE4"/>
    <w:rsid w:val="00F116FF"/>
    <w:rsid w:val="00F24C46"/>
    <w:rsid w:val="00F2790E"/>
    <w:rsid w:val="00F31B96"/>
    <w:rsid w:val="00F3676D"/>
    <w:rsid w:val="00F3788A"/>
    <w:rsid w:val="00F37D62"/>
    <w:rsid w:val="00F40D36"/>
    <w:rsid w:val="00F4129F"/>
    <w:rsid w:val="00F44236"/>
    <w:rsid w:val="00F45EF3"/>
    <w:rsid w:val="00F46233"/>
    <w:rsid w:val="00F53BE0"/>
    <w:rsid w:val="00F554B2"/>
    <w:rsid w:val="00F55C0A"/>
    <w:rsid w:val="00F67C96"/>
    <w:rsid w:val="00F70D27"/>
    <w:rsid w:val="00F71AD7"/>
    <w:rsid w:val="00F71F6C"/>
    <w:rsid w:val="00F770EE"/>
    <w:rsid w:val="00F86BE8"/>
    <w:rsid w:val="00F9117C"/>
    <w:rsid w:val="00F97490"/>
    <w:rsid w:val="00FB0EBB"/>
    <w:rsid w:val="00FB640A"/>
    <w:rsid w:val="00FC0BF0"/>
    <w:rsid w:val="00FC1FF7"/>
    <w:rsid w:val="00FD11AD"/>
    <w:rsid w:val="00FD1621"/>
    <w:rsid w:val="00FD3232"/>
    <w:rsid w:val="00FD5F67"/>
    <w:rsid w:val="00FE11D7"/>
    <w:rsid w:val="00FE7361"/>
    <w:rsid w:val="00FF012F"/>
    <w:rsid w:val="00FF3642"/>
    <w:rsid w:val="00FF6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E1B884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C68C2"/>
    <w:pPr>
      <w:spacing w:before="60" w:after="60" w:line="264" w:lineRule="auto"/>
    </w:pPr>
    <w:rPr>
      <w:rFonts w:ascii="BentonSans Book" w:eastAsia="MS Mincho" w:hAnsi="BentonSans Book"/>
      <w:sz w:val="18"/>
      <w:szCs w:val="24"/>
    </w:rPr>
  </w:style>
  <w:style w:type="paragraph" w:styleId="Heading1">
    <w:name w:val="heading 1"/>
    <w:basedOn w:val="Normal"/>
    <w:next w:val="Normal"/>
    <w:link w:val="Heading1Char"/>
    <w:qFormat/>
    <w:rsid w:val="00AC68C2"/>
    <w:pPr>
      <w:keepNext/>
      <w:keepLines/>
      <w:pageBreakBefore/>
      <w:numPr>
        <w:numId w:val="4"/>
      </w:numPr>
      <w:spacing w:before="120" w:after="560" w:line="480" w:lineRule="exact"/>
      <w:ind w:left="851" w:hanging="851"/>
      <w:outlineLvl w:val="0"/>
    </w:pPr>
    <w:rPr>
      <w:rFonts w:ascii="BentonSans Bold" w:eastAsia="SimSun" w:hAnsi="BentonSans Bold"/>
      <w:bCs/>
      <w:color w:val="666666"/>
      <w:sz w:val="40"/>
      <w:szCs w:val="28"/>
    </w:rPr>
  </w:style>
  <w:style w:type="paragraph" w:styleId="Heading2">
    <w:name w:val="heading 2"/>
    <w:aliases w:val="Chapter Title,Überschrift 2"/>
    <w:basedOn w:val="Heading1"/>
    <w:next w:val="Normal"/>
    <w:link w:val="Heading2Char"/>
    <w:unhideWhenUsed/>
    <w:qFormat/>
    <w:rsid w:val="00AC68C2"/>
    <w:pPr>
      <w:pageBreakBefore w:val="0"/>
      <w:numPr>
        <w:ilvl w:val="1"/>
      </w:numPr>
      <w:spacing w:before="560" w:after="320" w:line="360" w:lineRule="exact"/>
      <w:ind w:left="851" w:hanging="851"/>
      <w:outlineLvl w:val="1"/>
    </w:pPr>
    <w:rPr>
      <w:bCs w:val="0"/>
      <w:sz w:val="30"/>
      <w:szCs w:val="26"/>
    </w:rPr>
  </w:style>
  <w:style w:type="paragraph" w:styleId="Heading3">
    <w:name w:val="heading 3"/>
    <w:basedOn w:val="Heading2"/>
    <w:next w:val="Normal"/>
    <w:link w:val="Heading3Char"/>
    <w:unhideWhenUsed/>
    <w:qFormat/>
    <w:rsid w:val="00AC68C2"/>
    <w:pPr>
      <w:numPr>
        <w:ilvl w:val="2"/>
      </w:numPr>
      <w:ind w:left="1134" w:hanging="1134"/>
      <w:outlineLvl w:val="2"/>
    </w:pPr>
    <w:rPr>
      <w:bCs/>
    </w:rPr>
  </w:style>
  <w:style w:type="paragraph" w:styleId="Heading4">
    <w:name w:val="heading 4"/>
    <w:aliases w:val="Map Title,Bullet 1,PA Micro Section,ASAPHeading 4"/>
    <w:basedOn w:val="Heading2"/>
    <w:next w:val="Normal"/>
    <w:link w:val="Heading4Char"/>
    <w:unhideWhenUsed/>
    <w:qFormat/>
    <w:rsid w:val="00AC68C2"/>
    <w:pPr>
      <w:numPr>
        <w:ilvl w:val="3"/>
      </w:numPr>
      <w:outlineLvl w:val="3"/>
    </w:pPr>
    <w:rPr>
      <w:bCs/>
      <w:iCs/>
    </w:rPr>
  </w:style>
  <w:style w:type="paragraph" w:styleId="Heading5">
    <w:name w:val="heading 5"/>
    <w:basedOn w:val="Heading2"/>
    <w:next w:val="Normal"/>
    <w:link w:val="Heading5Char"/>
    <w:unhideWhenUsed/>
    <w:qFormat/>
    <w:rsid w:val="00AC68C2"/>
    <w:pPr>
      <w:numPr>
        <w:ilvl w:val="4"/>
      </w:numPr>
      <w:ind w:left="1701" w:hanging="1701"/>
      <w:outlineLvl w:val="4"/>
    </w:pPr>
  </w:style>
  <w:style w:type="paragraph" w:styleId="Heading6">
    <w:name w:val="heading 6"/>
    <w:basedOn w:val="Heading2"/>
    <w:next w:val="Normal"/>
    <w:link w:val="Heading6Char"/>
    <w:uiPriority w:val="9"/>
    <w:unhideWhenUsed/>
    <w:qFormat/>
    <w:rsid w:val="00AC68C2"/>
    <w:pPr>
      <w:numPr>
        <w:ilvl w:val="5"/>
      </w:numPr>
      <w:ind w:left="1871" w:hanging="1871"/>
      <w:outlineLvl w:val="5"/>
    </w:pPr>
    <w:rPr>
      <w:iCs/>
    </w:rPr>
  </w:style>
  <w:style w:type="paragraph" w:styleId="Heading7">
    <w:name w:val="heading 7"/>
    <w:basedOn w:val="Heading2"/>
    <w:next w:val="Normal"/>
    <w:link w:val="Heading7Char"/>
    <w:uiPriority w:val="9"/>
    <w:unhideWhenUsed/>
    <w:qFormat/>
    <w:rsid w:val="00AC68C2"/>
    <w:pPr>
      <w:numPr>
        <w:ilvl w:val="6"/>
      </w:numPr>
      <w:ind w:left="1985" w:hanging="1985"/>
      <w:outlineLvl w:val="6"/>
    </w:pPr>
    <w:rPr>
      <w:iCs/>
    </w:rPr>
  </w:style>
  <w:style w:type="paragraph" w:styleId="Heading8">
    <w:name w:val="heading 8"/>
    <w:basedOn w:val="Heading2"/>
    <w:next w:val="Normal"/>
    <w:link w:val="Heading8Char"/>
    <w:uiPriority w:val="9"/>
    <w:unhideWhenUsed/>
    <w:qFormat/>
    <w:rsid w:val="00AC68C2"/>
    <w:pPr>
      <w:numPr>
        <w:ilvl w:val="7"/>
      </w:numPr>
      <w:ind w:left="2268" w:hanging="2268"/>
      <w:outlineLvl w:val="7"/>
    </w:pPr>
    <w:rPr>
      <w:szCs w:val="20"/>
    </w:rPr>
  </w:style>
  <w:style w:type="paragraph" w:styleId="Heading9">
    <w:name w:val="heading 9"/>
    <w:basedOn w:val="Heading2"/>
    <w:next w:val="Normal"/>
    <w:link w:val="Heading9Char"/>
    <w:uiPriority w:val="9"/>
    <w:unhideWhenUsed/>
    <w:qFormat/>
    <w:rsid w:val="00AC68C2"/>
    <w:pPr>
      <w:numPr>
        <w:ilvl w:val="8"/>
      </w:numPr>
      <w:ind w:left="2495" w:hanging="2495"/>
      <w:outlineLvl w:val="8"/>
    </w:pPr>
    <w:rPr>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C68C2"/>
    <w:rPr>
      <w:rFonts w:ascii="BentonSans Bold" w:hAnsi="BentonSans Bold"/>
      <w:bCs/>
      <w:color w:val="666666"/>
      <w:sz w:val="40"/>
      <w:szCs w:val="28"/>
    </w:rPr>
  </w:style>
  <w:style w:type="character" w:customStyle="1" w:styleId="Heading2Char">
    <w:name w:val="Heading 2 Char"/>
    <w:aliases w:val="Chapter Title Char,Überschrift 2 Char"/>
    <w:link w:val="Heading2"/>
    <w:rsid w:val="00AC68C2"/>
    <w:rPr>
      <w:rFonts w:ascii="BentonSans Bold" w:hAnsi="BentonSans Bold"/>
      <w:color w:val="666666"/>
      <w:sz w:val="30"/>
      <w:szCs w:val="26"/>
    </w:rPr>
  </w:style>
  <w:style w:type="character" w:customStyle="1" w:styleId="Heading3Char">
    <w:name w:val="Heading 3 Char"/>
    <w:link w:val="Heading3"/>
    <w:rsid w:val="00AC68C2"/>
    <w:rPr>
      <w:rFonts w:ascii="BentonSans Bold" w:hAnsi="BentonSans Bold"/>
      <w:bCs/>
      <w:color w:val="666666"/>
      <w:sz w:val="30"/>
      <w:szCs w:val="26"/>
    </w:rPr>
  </w:style>
  <w:style w:type="character" w:customStyle="1" w:styleId="Heading4Char">
    <w:name w:val="Heading 4 Char"/>
    <w:aliases w:val="Map Title Char,Bullet 1 Char,PA Micro Section Char,ASAPHeading 4 Char"/>
    <w:link w:val="Heading4"/>
    <w:rsid w:val="00AC68C2"/>
    <w:rPr>
      <w:rFonts w:ascii="BentonSans Bold" w:hAnsi="BentonSans Bold"/>
      <w:bCs/>
      <w:iCs/>
      <w:color w:val="666666"/>
      <w:sz w:val="30"/>
      <w:szCs w:val="26"/>
    </w:rPr>
  </w:style>
  <w:style w:type="character" w:customStyle="1" w:styleId="Heading5Char">
    <w:name w:val="Heading 5 Char"/>
    <w:link w:val="Heading5"/>
    <w:rsid w:val="00AC68C2"/>
    <w:rPr>
      <w:rFonts w:ascii="BentonSans Bold" w:hAnsi="BentonSans Bold"/>
      <w:color w:val="666666"/>
      <w:sz w:val="30"/>
      <w:szCs w:val="26"/>
    </w:rPr>
  </w:style>
  <w:style w:type="character" w:customStyle="1" w:styleId="Heading6Char">
    <w:name w:val="Heading 6 Char"/>
    <w:link w:val="Heading6"/>
    <w:uiPriority w:val="9"/>
    <w:rsid w:val="00AC68C2"/>
    <w:rPr>
      <w:rFonts w:ascii="BentonSans Bold" w:hAnsi="BentonSans Bold"/>
      <w:iCs/>
      <w:color w:val="666666"/>
      <w:sz w:val="30"/>
      <w:szCs w:val="26"/>
    </w:rPr>
  </w:style>
  <w:style w:type="character" w:customStyle="1" w:styleId="Heading7Char">
    <w:name w:val="Heading 7 Char"/>
    <w:link w:val="Heading7"/>
    <w:uiPriority w:val="9"/>
    <w:rsid w:val="00AC68C2"/>
    <w:rPr>
      <w:rFonts w:ascii="BentonSans Bold" w:hAnsi="BentonSans Bold"/>
      <w:iCs/>
      <w:color w:val="666666"/>
      <w:sz w:val="30"/>
      <w:szCs w:val="26"/>
    </w:rPr>
  </w:style>
  <w:style w:type="character" w:customStyle="1" w:styleId="Heading8Char">
    <w:name w:val="Heading 8 Char"/>
    <w:link w:val="Heading8"/>
    <w:uiPriority w:val="9"/>
    <w:rsid w:val="00AC68C2"/>
    <w:rPr>
      <w:rFonts w:ascii="BentonSans Bold" w:hAnsi="BentonSans Bold"/>
      <w:color w:val="666666"/>
      <w:sz w:val="30"/>
    </w:rPr>
  </w:style>
  <w:style w:type="character" w:customStyle="1" w:styleId="Heading9Char">
    <w:name w:val="Heading 9 Char"/>
    <w:link w:val="Heading9"/>
    <w:uiPriority w:val="9"/>
    <w:rsid w:val="00AC68C2"/>
    <w:rPr>
      <w:rFonts w:ascii="BentonSans Bold" w:hAnsi="BentonSans Bold"/>
      <w:iCs/>
      <w:color w:val="666666"/>
      <w:sz w:val="30"/>
    </w:rPr>
  </w:style>
  <w:style w:type="paragraph" w:customStyle="1" w:styleId="SAPCollateralType">
    <w:name w:val="SAP_CollateralType"/>
    <w:basedOn w:val="SAPMainTitle"/>
    <w:locked/>
    <w:rsid w:val="00AC68C2"/>
    <w:rPr>
      <w:color w:val="auto"/>
      <w:sz w:val="24"/>
    </w:rPr>
  </w:style>
  <w:style w:type="paragraph" w:customStyle="1" w:styleId="SAPMainTitle">
    <w:name w:val="SAP_MainTitle"/>
    <w:basedOn w:val="Normal"/>
    <w:next w:val="SAPSubTitle"/>
    <w:rsid w:val="00AC68C2"/>
    <w:pPr>
      <w:spacing w:before="0" w:after="0" w:line="240" w:lineRule="auto"/>
      <w:ind w:left="170" w:right="170"/>
    </w:pPr>
    <w:rPr>
      <w:rFonts w:ascii="BentonSans Bold" w:hAnsi="BentonSans Bold"/>
      <w:color w:val="FFFFFF"/>
      <w:sz w:val="40"/>
      <w:u w:color="000000"/>
    </w:rPr>
  </w:style>
  <w:style w:type="paragraph" w:customStyle="1" w:styleId="SAPSubTitle">
    <w:name w:val="SAP_SubTitle"/>
    <w:basedOn w:val="SAPMainTitle"/>
    <w:rsid w:val="00AC68C2"/>
    <w:pPr>
      <w:spacing w:before="120"/>
    </w:pPr>
    <w:rPr>
      <w:sz w:val="28"/>
    </w:rPr>
  </w:style>
  <w:style w:type="paragraph" w:customStyle="1" w:styleId="SAPSecurityLevel">
    <w:name w:val="SAP_SecurityLevel"/>
    <w:basedOn w:val="SAPMainTitle"/>
    <w:locked/>
    <w:rsid w:val="00AC68C2"/>
    <w:pPr>
      <w:spacing w:line="260" w:lineRule="exact"/>
      <w:jc w:val="right"/>
    </w:pPr>
    <w:rPr>
      <w:caps/>
      <w:color w:val="auto"/>
      <w:spacing w:val="10"/>
      <w:sz w:val="20"/>
    </w:rPr>
  </w:style>
  <w:style w:type="paragraph" w:customStyle="1" w:styleId="SAPDocumentVersion">
    <w:name w:val="SAP_DocumentVersion"/>
    <w:basedOn w:val="SAPSecurityLevel"/>
    <w:rsid w:val="00AC68C2"/>
    <w:pPr>
      <w:spacing w:line="300" w:lineRule="exact"/>
      <w:jc w:val="left"/>
    </w:pPr>
    <w:rPr>
      <w:rFonts w:ascii="BentonSans Book" w:hAnsi="BentonSans Book"/>
      <w:caps w:val="0"/>
      <w:spacing w:val="0"/>
      <w:sz w:val="24"/>
    </w:rPr>
  </w:style>
  <w:style w:type="paragraph" w:customStyle="1" w:styleId="SAPMaterialNumber">
    <w:name w:val="SAP_MaterialNumber"/>
    <w:basedOn w:val="SAPDocumentVersion"/>
    <w:locked/>
    <w:rsid w:val="00AC68C2"/>
    <w:pPr>
      <w:spacing w:before="120" w:line="180" w:lineRule="exact"/>
      <w:ind w:left="0" w:right="0"/>
      <w:jc w:val="center"/>
    </w:pPr>
    <w:rPr>
      <w:rFonts w:ascii="BentonSans Bold" w:hAnsi="BentonSans Bold"/>
      <w:sz w:val="12"/>
    </w:rPr>
  </w:style>
  <w:style w:type="table" w:styleId="TableGrid">
    <w:name w:val="Table Grid"/>
    <w:basedOn w:val="TableNormal"/>
    <w:uiPriority w:val="59"/>
    <w:rsid w:val="00AC68C2"/>
    <w:rPr>
      <w:rFonts w:ascii="SAPSerifRegular" w:eastAsia="MS Mincho" w:hAnsi="SAPSerifRegula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AC68C2"/>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AC68C2"/>
    <w:rPr>
      <w:rFonts w:ascii="Tahoma" w:eastAsia="MS Mincho" w:hAnsi="Tahoma" w:cs="Tahoma"/>
      <w:sz w:val="16"/>
      <w:szCs w:val="16"/>
      <w:lang w:eastAsia="en-US"/>
    </w:rPr>
  </w:style>
  <w:style w:type="paragraph" w:customStyle="1" w:styleId="SAPTargetAudienceTitle">
    <w:name w:val="SAP_TargetAudienceTitle"/>
    <w:basedOn w:val="SAPMainTitle"/>
    <w:locked/>
    <w:rsid w:val="00AC68C2"/>
    <w:pPr>
      <w:spacing w:before="1080"/>
    </w:pPr>
    <w:rPr>
      <w:b/>
      <w:color w:val="999999"/>
      <w:sz w:val="20"/>
    </w:rPr>
  </w:style>
  <w:style w:type="paragraph" w:customStyle="1" w:styleId="SAPTargetAudience">
    <w:name w:val="SAP_TargetAudience"/>
    <w:basedOn w:val="Normal"/>
    <w:locked/>
    <w:rsid w:val="00AC68C2"/>
    <w:pPr>
      <w:ind w:left="170" w:right="170"/>
    </w:pPr>
  </w:style>
  <w:style w:type="paragraph" w:customStyle="1" w:styleId="SAPHeading1NoNumber">
    <w:name w:val="SAP_Heading1NoNumber"/>
    <w:basedOn w:val="Heading1"/>
    <w:next w:val="Normal"/>
    <w:locked/>
    <w:rsid w:val="00AC68C2"/>
    <w:pPr>
      <w:numPr>
        <w:numId w:val="0"/>
      </w:numPr>
      <w:outlineLvl w:val="9"/>
    </w:pPr>
  </w:style>
  <w:style w:type="table" w:customStyle="1" w:styleId="LightShading1">
    <w:name w:val="Light Shading1"/>
    <w:basedOn w:val="TableNormal"/>
    <w:uiPriority w:val="60"/>
    <w:locked/>
    <w:rsid w:val="00AC68C2"/>
    <w:rPr>
      <w:rFonts w:ascii="SAPSerifRegular" w:eastAsia="MS Mincho" w:hAnsi="SAPSerifRegular"/>
      <w:color w:val="000000"/>
      <w:sz w:val="24"/>
      <w:szCs w:val="24"/>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locked/>
    <w:rsid w:val="00AC68C2"/>
    <w:rPr>
      <w:rFonts w:ascii="SAPSerifRegular" w:eastAsia="MS Mincho" w:hAnsi="SAPSerifRegular"/>
      <w:color w:val="365F91"/>
      <w:sz w:val="24"/>
      <w:szCs w:val="24"/>
    </w:rPr>
    <w:tblPr>
      <w:tblStyleRowBandSize w:val="1"/>
      <w:tblStyleColBandSize w:val="1"/>
      <w:tblBorders>
        <w:top w:val="single" w:sz="8" w:space="0" w:color="4F81BD"/>
        <w:bottom w:val="single" w:sz="8" w:space="0" w:color="4F81BD"/>
      </w:tblBorders>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AC68C2"/>
    <w:rPr>
      <w:rFonts w:ascii="SAPSerifRegular" w:eastAsia="MS Mincho" w:hAnsi="SAPSerifRegular"/>
      <w:color w:val="943634"/>
      <w:sz w:val="24"/>
      <w:szCs w:val="24"/>
    </w:rPr>
    <w:tblPr>
      <w:tblStyleRowBandSize w:val="1"/>
      <w:tblStyleColBandSize w:val="1"/>
      <w:tblBorders>
        <w:top w:val="single" w:sz="8" w:space="0" w:color="C0504D"/>
        <w:bottom w:val="single" w:sz="8" w:space="0" w:color="C0504D"/>
      </w:tblBorders>
    </w:tblPr>
    <w:tblStylePr w:type="fir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left w:val="nil"/>
          <w:right w:val="nil"/>
          <w:insideH w:val="nil"/>
          <w:insideV w:val="nil"/>
        </w:tcBorders>
        <w:shd w:val="clear" w:color="auto" w:fill="EFD3D2"/>
      </w:tcPr>
    </w:tblStylePr>
  </w:style>
  <w:style w:type="table" w:customStyle="1" w:styleId="LightList1">
    <w:name w:val="Light List1"/>
    <w:basedOn w:val="TableNormal"/>
    <w:uiPriority w:val="61"/>
    <w:locked/>
    <w:rsid w:val="00AC68C2"/>
    <w:rPr>
      <w:rFonts w:ascii="SAPSerifRegular" w:eastAsia="MS Mincho" w:hAnsi="SAPSerifRegular"/>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MediumList11">
    <w:name w:val="Medium List 11"/>
    <w:basedOn w:val="TableNormal"/>
    <w:uiPriority w:val="65"/>
    <w:locked/>
    <w:rsid w:val="00AC68C2"/>
    <w:rPr>
      <w:rFonts w:ascii="SAPSerifRegular" w:eastAsia="MS Mincho" w:hAnsi="SAPSerifRegular"/>
      <w:color w:val="000000"/>
      <w:sz w:val="24"/>
      <w:szCs w:val="24"/>
    </w:rPr>
    <w:tblPr>
      <w:tblStyleRowBandSize w:val="1"/>
      <w:tblStyleColBandSize w:val="1"/>
      <w:tblBorders>
        <w:top w:val="single" w:sz="8" w:space="0" w:color="000000"/>
        <w:bottom w:val="single" w:sz="8" w:space="0" w:color="000000"/>
      </w:tblBorders>
    </w:tblPr>
    <w:tblStylePr w:type="firstRow">
      <w:rPr>
        <w:rFonts w:ascii="SAPSerifRegular" w:eastAsia="SimSun" w:hAnsi="SAPSerifRegular" w:cs="Times New Roman"/>
      </w:rPr>
      <w:tblPr/>
      <w:tcPr>
        <w:tcBorders>
          <w:top w:val="nil"/>
          <w:bottom w:val="single" w:sz="8" w:space="0" w:color="000000"/>
        </w:tcBorders>
      </w:tcPr>
    </w:tblStylePr>
    <w:tblStylePr w:type="lastRow">
      <w:rPr>
        <w:rFonts w:cs="Times New Roman"/>
        <w:b/>
        <w:bCs/>
        <w:color w:val="1F497D"/>
      </w:rPr>
      <w:tblPr/>
      <w:tcPr>
        <w:tcBorders>
          <w:top w:val="single" w:sz="8" w:space="0" w:color="000000"/>
          <w:bottom w:val="single" w:sz="8" w:space="0" w:color="000000"/>
        </w:tcBorders>
      </w:tcPr>
    </w:tblStylePr>
    <w:tblStylePr w:type="firstCol">
      <w:rPr>
        <w:rFonts w:cs="Times New Roman"/>
        <w:b/>
        <w:bCs/>
      </w:rPr>
    </w:tblStylePr>
    <w:tblStylePr w:type="lastCol">
      <w:rPr>
        <w:rFonts w:cs="Times New Roman"/>
        <w:b/>
        <w:bCs/>
      </w:rPr>
      <w:tblPr/>
      <w:tcPr>
        <w:tcBorders>
          <w:top w:val="single" w:sz="8" w:space="0" w:color="000000"/>
          <w:bottom w:val="single" w:sz="8" w:space="0" w:color="000000"/>
        </w:tcBorders>
      </w:tcPr>
    </w:tblStylePr>
    <w:tblStylePr w:type="band1Vert">
      <w:rPr>
        <w:rFonts w:cs="Times New Roman"/>
      </w:rPr>
      <w:tblPr/>
      <w:tcPr>
        <w:shd w:val="clear" w:color="auto" w:fill="C0C0C0"/>
      </w:tcPr>
    </w:tblStylePr>
    <w:tblStylePr w:type="band1Horz">
      <w:rPr>
        <w:rFonts w:cs="Times New Roman"/>
      </w:rPr>
      <w:tblPr/>
      <w:tcPr>
        <w:shd w:val="clear" w:color="auto" w:fill="C0C0C0"/>
      </w:tcPr>
    </w:tblStylePr>
  </w:style>
  <w:style w:type="table" w:customStyle="1" w:styleId="LightGrid1">
    <w:name w:val="Light Grid1"/>
    <w:basedOn w:val="TableNormal"/>
    <w:uiPriority w:val="62"/>
    <w:locked/>
    <w:rsid w:val="00AC68C2"/>
    <w:rPr>
      <w:rFonts w:ascii="SAPSerifRegular" w:eastAsia="MS Mincho" w:hAnsi="SAPSerifRegular"/>
      <w:sz w:val="24"/>
      <w:szCs w:val="24"/>
    </w:rPr>
    <w:tblPr>
      <w:tblStyleRowBandSize w:val="1"/>
      <w:tblStyleColBandSize w:val="1"/>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Pr>
    <w:tblStylePr w:type="firstRow">
      <w:pPr>
        <w:spacing w:before="0" w:after="0"/>
      </w:pPr>
      <w:rPr>
        <w:rFonts w:ascii="BentonSans Regular Italic" w:eastAsia="SimSun" w:hAnsi="BentonSans Regular Italic" w:cs="Times New Roman"/>
        <w:b w:val="0"/>
        <w:bCs/>
      </w:rPr>
      <w:tblPr/>
      <w:tcPr>
        <w:shd w:val="clear" w:color="auto" w:fill="999999"/>
      </w:tcPr>
    </w:tblStylePr>
    <w:tblStylePr w:type="lastRow">
      <w:pPr>
        <w:spacing w:before="0" w:after="0"/>
      </w:pPr>
      <w:rPr>
        <w:rFonts w:ascii="SAPSerifRegular" w:eastAsia="SimSun" w:hAnsi="SAPSerifRegular"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APSerifRegular" w:eastAsia="SimSun" w:hAnsi="SAPSerifRegular" w:cs="Times New Roman"/>
        <w:b/>
        <w:bCs/>
      </w:rPr>
    </w:tblStylePr>
    <w:tblStylePr w:type="lastCol">
      <w:rPr>
        <w:rFonts w:ascii="SAPSerifRegular" w:eastAsia="SimSun" w:hAnsi="SAPSerifRegular"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SAPStandardTable">
    <w:name w:val="SAP_StandardTable"/>
    <w:basedOn w:val="TableGrid"/>
    <w:uiPriority w:val="99"/>
    <w:qFormat/>
    <w:rsid w:val="00AC68C2"/>
    <w:rPr>
      <w:rFonts w:ascii="BentonSans Book" w:hAnsi="BentonSans Book"/>
      <w:sz w:val="18"/>
    </w:rPr>
    <w:tblPr>
      <w:tblStyleRowBandSize w:val="1"/>
      <w:tblStyleColBandSize w:val="1"/>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Pr>
    <w:tblStylePr w:type="firstRow">
      <w:pPr>
        <w:keepNext/>
        <w:widowControl/>
      </w:pPr>
      <w:rPr>
        <w:rFonts w:ascii="BentonSans Regular Italic" w:hAnsi="BentonSans Regular Italic" w:cs="Times New Roman"/>
        <w:b/>
        <w:i w:val="0"/>
        <w:color w:val="FFFFFF"/>
        <w:sz w:val="18"/>
      </w:rPr>
      <w:tblPr/>
      <w:trPr>
        <w:tblHeader/>
      </w:trPr>
      <w:tcPr>
        <w:tcBorders>
          <w:top w:val="single" w:sz="8" w:space="0" w:color="999999"/>
          <w:left w:val="single" w:sz="8" w:space="0" w:color="999999"/>
          <w:bottom w:val="single" w:sz="8" w:space="0" w:color="999999"/>
          <w:right w:val="single" w:sz="8" w:space="0" w:color="999999"/>
          <w:insideH w:val="single" w:sz="8" w:space="0" w:color="999999"/>
          <w:insideV w:val="single" w:sz="8" w:space="0" w:color="999999"/>
          <w:tl2br w:val="nil"/>
          <w:tr2bl w:val="nil"/>
        </w:tcBorders>
        <w:shd w:val="clear" w:color="auto" w:fill="999999"/>
      </w:tcPr>
    </w:tblStylePr>
    <w:tblStylePr w:type="lastRow">
      <w:rPr>
        <w:rFonts w:cs="Times New Roman"/>
      </w:rPr>
      <w:tblPr/>
      <w:tcPr>
        <w:shd w:val="clear" w:color="auto" w:fill="F2F2F2"/>
      </w:tcPr>
    </w:tblStylePr>
    <w:tblStylePr w:type="firstCol">
      <w:rPr>
        <w:rFonts w:cs="Times New Roman"/>
      </w:rPr>
      <w:tblPr/>
      <w:tcPr>
        <w:shd w:val="clear" w:color="auto" w:fill="F2F2F2"/>
      </w:tcPr>
    </w:tblStylePr>
    <w:tblStylePr w:type="lastCol">
      <w:rPr>
        <w:rFonts w:cs="Times New Roman"/>
      </w:rPr>
      <w:tblPr/>
      <w:tcPr>
        <w:shd w:val="clear" w:color="auto" w:fill="F2F2F2"/>
      </w:tcPr>
    </w:tblStylePr>
    <w:tblStylePr w:type="band2Vert">
      <w:rPr>
        <w:rFonts w:cs="Times New Roman"/>
      </w:rPr>
      <w:tblPr/>
      <w:tcPr>
        <w:shd w:val="clear" w:color="auto" w:fill="F2F2F2"/>
      </w:tcPr>
    </w:tblStylePr>
    <w:tblStylePr w:type="band2Horz">
      <w:rPr>
        <w:rFonts w:cs="Times New Roman"/>
      </w:rPr>
      <w:tblPr/>
      <w:tcPr>
        <w:shd w:val="clear" w:color="auto" w:fill="F2F2F2"/>
      </w:tcPr>
    </w:tblStylePr>
  </w:style>
  <w:style w:type="paragraph" w:styleId="TOCHeading">
    <w:name w:val="TOC Heading"/>
    <w:basedOn w:val="Heading1"/>
    <w:next w:val="Normal"/>
    <w:uiPriority w:val="39"/>
    <w:semiHidden/>
    <w:unhideWhenUsed/>
    <w:qFormat/>
    <w:rsid w:val="00AC68C2"/>
    <w:pPr>
      <w:pageBreakBefore w:val="0"/>
      <w:numPr>
        <w:numId w:val="0"/>
      </w:numPr>
      <w:spacing w:before="480" w:after="0" w:line="276" w:lineRule="auto"/>
      <w:outlineLvl w:val="9"/>
    </w:pPr>
    <w:rPr>
      <w:rFonts w:ascii="Cambria" w:hAnsi="Cambria"/>
      <w:b/>
      <w:color w:val="365F91"/>
      <w:sz w:val="28"/>
    </w:rPr>
  </w:style>
  <w:style w:type="paragraph" w:styleId="TOC2">
    <w:name w:val="toc 2"/>
    <w:basedOn w:val="TOC1"/>
    <w:autoRedefine/>
    <w:uiPriority w:val="39"/>
    <w:unhideWhenUsed/>
    <w:rsid w:val="00AC68C2"/>
    <w:pPr>
      <w:keepNext w:val="0"/>
      <w:spacing w:before="0"/>
    </w:pPr>
  </w:style>
  <w:style w:type="paragraph" w:styleId="TOC1">
    <w:name w:val="toc 1"/>
    <w:basedOn w:val="Normal"/>
    <w:autoRedefine/>
    <w:uiPriority w:val="39"/>
    <w:unhideWhenUsed/>
    <w:rsid w:val="00AC68C2"/>
    <w:pPr>
      <w:keepNext/>
      <w:keepLines/>
      <w:tabs>
        <w:tab w:val="left" w:pos="624"/>
        <w:tab w:val="right" w:pos="14288"/>
      </w:tabs>
      <w:spacing w:before="240" w:after="0"/>
      <w:ind w:left="851" w:right="624" w:hanging="851"/>
    </w:pPr>
  </w:style>
  <w:style w:type="paragraph" w:styleId="TOC3">
    <w:name w:val="toc 3"/>
    <w:basedOn w:val="TOC1"/>
    <w:autoRedefine/>
    <w:uiPriority w:val="39"/>
    <w:unhideWhenUsed/>
    <w:rsid w:val="0078271E"/>
    <w:pPr>
      <w:keepNext w:val="0"/>
      <w:tabs>
        <w:tab w:val="left" w:pos="1418"/>
      </w:tabs>
      <w:spacing w:before="0"/>
      <w:ind w:left="1418" w:hanging="794"/>
    </w:pPr>
  </w:style>
  <w:style w:type="paragraph" w:styleId="TOC4">
    <w:name w:val="toc 4"/>
    <w:basedOn w:val="TOC3"/>
    <w:next w:val="Normal"/>
    <w:autoRedefine/>
    <w:uiPriority w:val="39"/>
    <w:unhideWhenUsed/>
    <w:rsid w:val="00AC68C2"/>
    <w:pPr>
      <w:tabs>
        <w:tab w:val="left" w:pos="1985"/>
      </w:tabs>
      <w:ind w:right="851"/>
    </w:pPr>
  </w:style>
  <w:style w:type="paragraph" w:styleId="TOC5">
    <w:name w:val="toc 5"/>
    <w:basedOn w:val="TOC4"/>
    <w:next w:val="Normal"/>
    <w:autoRedefine/>
    <w:uiPriority w:val="39"/>
    <w:unhideWhenUsed/>
    <w:rsid w:val="00AC68C2"/>
  </w:style>
  <w:style w:type="paragraph" w:customStyle="1" w:styleId="SAPKeyblockTitle">
    <w:name w:val="SAP_KeyblockTitle"/>
    <w:basedOn w:val="Normal"/>
    <w:next w:val="Normal"/>
    <w:qFormat/>
    <w:rsid w:val="00AC68C2"/>
    <w:pPr>
      <w:keepNext/>
      <w:keepLines/>
      <w:spacing w:before="560" w:after="280" w:line="280" w:lineRule="exact"/>
    </w:pPr>
    <w:rPr>
      <w:rFonts w:ascii="BentonSans Bold" w:hAnsi="BentonSans Bold"/>
      <w:color w:val="666666"/>
      <w:sz w:val="24"/>
    </w:rPr>
  </w:style>
  <w:style w:type="paragraph" w:customStyle="1" w:styleId="SAPNoteHeading">
    <w:name w:val="SAP_NoteHeading"/>
    <w:basedOn w:val="Normal"/>
    <w:next w:val="NoteParagraph"/>
    <w:qFormat/>
    <w:rsid w:val="00AC68C2"/>
    <w:pPr>
      <w:keepNext/>
      <w:keepLines/>
      <w:spacing w:before="0" w:after="0" w:line="500" w:lineRule="exact"/>
      <w:ind w:left="624"/>
    </w:pPr>
    <w:rPr>
      <w:rFonts w:ascii="BentonSans Regular" w:hAnsi="BentonSans Regular"/>
      <w:color w:val="666666"/>
      <w:sz w:val="22"/>
    </w:rPr>
  </w:style>
  <w:style w:type="paragraph" w:customStyle="1" w:styleId="NoteParagraph">
    <w:name w:val="Note Paragraph"/>
    <w:basedOn w:val="Normal"/>
    <w:link w:val="NoteParagraphChar"/>
    <w:qFormat/>
    <w:rsid w:val="00AC68C2"/>
    <w:pPr>
      <w:ind w:left="680"/>
    </w:pPr>
  </w:style>
  <w:style w:type="paragraph" w:styleId="ListContinue">
    <w:name w:val="List Continue"/>
    <w:basedOn w:val="Normal"/>
    <w:uiPriority w:val="99"/>
    <w:unhideWhenUsed/>
    <w:qFormat/>
    <w:rsid w:val="00AC68C2"/>
    <w:pPr>
      <w:ind w:left="340"/>
    </w:pPr>
  </w:style>
  <w:style w:type="paragraph" w:styleId="ListContinue2">
    <w:name w:val="List Continue 2"/>
    <w:basedOn w:val="Normal"/>
    <w:uiPriority w:val="99"/>
    <w:unhideWhenUsed/>
    <w:qFormat/>
    <w:rsid w:val="00AC68C2"/>
    <w:pPr>
      <w:ind w:left="680"/>
    </w:pPr>
  </w:style>
  <w:style w:type="paragraph" w:styleId="ListContinue3">
    <w:name w:val="List Continue 3"/>
    <w:basedOn w:val="Normal"/>
    <w:uiPriority w:val="99"/>
    <w:unhideWhenUsed/>
    <w:qFormat/>
    <w:rsid w:val="00AC68C2"/>
    <w:pPr>
      <w:ind w:left="1021"/>
    </w:pPr>
  </w:style>
  <w:style w:type="character" w:styleId="Hyperlink">
    <w:name w:val="Hyperlink"/>
    <w:uiPriority w:val="99"/>
    <w:unhideWhenUsed/>
    <w:rsid w:val="00AC68C2"/>
    <w:rPr>
      <w:rFonts w:ascii="BentonSans Book" w:hAnsi="BentonSans Book" w:cs="Times New Roman"/>
      <w:color w:val="0076CB"/>
      <w:sz w:val="18"/>
      <w:u w:val="none"/>
    </w:rPr>
  </w:style>
  <w:style w:type="paragraph" w:customStyle="1" w:styleId="SAPGreenTextNotPrinted">
    <w:name w:val="SAP_GreenText_(NotPrinted)"/>
    <w:basedOn w:val="Normal"/>
    <w:next w:val="Normal"/>
    <w:link w:val="SAPGreenTextNotPrintedChar"/>
    <w:qFormat/>
    <w:rsid w:val="00AC68C2"/>
    <w:rPr>
      <w:rFonts w:ascii="BentonSans Regular Italic" w:hAnsi="BentonSans Regular Italic"/>
      <w:vanish/>
      <w:color w:val="76923C"/>
    </w:rPr>
  </w:style>
  <w:style w:type="paragraph" w:customStyle="1" w:styleId="SAPSectionTitleWithinKeyblocks">
    <w:name w:val="SAP_SectionTitle_(WithinKeyblocks)"/>
    <w:basedOn w:val="Normal"/>
    <w:next w:val="Normal"/>
    <w:qFormat/>
    <w:rsid w:val="00AC68C2"/>
    <w:pPr>
      <w:keepNext/>
      <w:keepLines/>
      <w:spacing w:before="240" w:after="120" w:line="240" w:lineRule="exact"/>
    </w:pPr>
    <w:rPr>
      <w:rFonts w:ascii="BentonSans Bold" w:hAnsi="BentonSans Bold"/>
      <w:color w:val="666666"/>
      <w:sz w:val="20"/>
    </w:rPr>
  </w:style>
  <w:style w:type="character" w:customStyle="1" w:styleId="SAPMonospace">
    <w:name w:val="SAP_Monospace"/>
    <w:uiPriority w:val="1"/>
    <w:qFormat/>
    <w:rsid w:val="00AC68C2"/>
    <w:rPr>
      <w:rFonts w:ascii="Courier New" w:hAnsi="Courier New" w:cs="Times New Roman"/>
      <w:sz w:val="18"/>
    </w:rPr>
  </w:style>
  <w:style w:type="paragraph" w:styleId="Header">
    <w:name w:val="header"/>
    <w:basedOn w:val="Normal"/>
    <w:link w:val="HeaderChar"/>
    <w:uiPriority w:val="99"/>
    <w:unhideWhenUsed/>
    <w:rsid w:val="00AC68C2"/>
    <w:pPr>
      <w:tabs>
        <w:tab w:val="center" w:pos="4703"/>
        <w:tab w:val="right" w:pos="9406"/>
      </w:tabs>
      <w:spacing w:before="0" w:after="0" w:line="240" w:lineRule="auto"/>
    </w:pPr>
  </w:style>
  <w:style w:type="character" w:customStyle="1" w:styleId="HeaderChar">
    <w:name w:val="Header Char"/>
    <w:link w:val="Header"/>
    <w:uiPriority w:val="99"/>
    <w:rsid w:val="00AC68C2"/>
    <w:rPr>
      <w:rFonts w:ascii="BentonSans Book" w:eastAsia="MS Mincho" w:hAnsi="BentonSans Book"/>
      <w:sz w:val="18"/>
      <w:szCs w:val="24"/>
      <w:lang w:eastAsia="en-US"/>
    </w:rPr>
  </w:style>
  <w:style w:type="paragraph" w:styleId="Footer">
    <w:name w:val="footer"/>
    <w:basedOn w:val="Normal"/>
    <w:link w:val="FooterChar"/>
    <w:uiPriority w:val="99"/>
    <w:unhideWhenUsed/>
    <w:rsid w:val="00AC68C2"/>
    <w:pPr>
      <w:tabs>
        <w:tab w:val="center" w:pos="4703"/>
        <w:tab w:val="right" w:pos="9406"/>
      </w:tabs>
      <w:spacing w:before="0" w:after="0" w:line="240" w:lineRule="auto"/>
    </w:pPr>
  </w:style>
  <w:style w:type="character" w:customStyle="1" w:styleId="FooterChar">
    <w:name w:val="Footer Char"/>
    <w:link w:val="Footer"/>
    <w:uiPriority w:val="99"/>
    <w:rsid w:val="00AC68C2"/>
    <w:rPr>
      <w:rFonts w:ascii="BentonSans Book" w:eastAsia="MS Mincho" w:hAnsi="BentonSans Book"/>
      <w:sz w:val="18"/>
      <w:szCs w:val="24"/>
      <w:lang w:eastAsia="en-US"/>
    </w:rPr>
  </w:style>
  <w:style w:type="paragraph" w:customStyle="1" w:styleId="SAPFooterleft">
    <w:name w:val="SAP_Footer_left"/>
    <w:basedOn w:val="Footer"/>
    <w:locked/>
    <w:rsid w:val="00AC68C2"/>
    <w:pPr>
      <w:tabs>
        <w:tab w:val="clear" w:pos="4703"/>
        <w:tab w:val="clear" w:pos="9406"/>
      </w:tabs>
      <w:spacing w:line="180" w:lineRule="exact"/>
    </w:pPr>
    <w:rPr>
      <w:sz w:val="12"/>
    </w:rPr>
  </w:style>
  <w:style w:type="character" w:customStyle="1" w:styleId="SAPUserEntry">
    <w:name w:val="SAP_UserEntry"/>
    <w:uiPriority w:val="1"/>
    <w:qFormat/>
    <w:rsid w:val="00AC68C2"/>
    <w:rPr>
      <w:rFonts w:ascii="Courier New" w:hAnsi="Courier New" w:cs="Times New Roman"/>
      <w:b/>
      <w:color w:val="45157E"/>
      <w:sz w:val="18"/>
    </w:rPr>
  </w:style>
  <w:style w:type="character" w:customStyle="1" w:styleId="SAPScreenElement">
    <w:name w:val="SAP_ScreenElement"/>
    <w:uiPriority w:val="1"/>
    <w:qFormat/>
    <w:rsid w:val="00AC68C2"/>
    <w:rPr>
      <w:rFonts w:ascii="BentonSans Book Italic" w:hAnsi="BentonSans Book Italic" w:cs="Times New Roman"/>
      <w:color w:val="003283"/>
    </w:rPr>
  </w:style>
  <w:style w:type="character" w:customStyle="1" w:styleId="SAPEmphasis">
    <w:name w:val="SAP_Emphasis"/>
    <w:uiPriority w:val="1"/>
    <w:qFormat/>
    <w:rsid w:val="00AC68C2"/>
    <w:rPr>
      <w:rFonts w:ascii="BentonSans Medium" w:hAnsi="BentonSans Medium" w:cs="Times New Roman"/>
    </w:rPr>
  </w:style>
  <w:style w:type="character" w:customStyle="1" w:styleId="SAPKeyboard">
    <w:name w:val="SAP_Keyboard"/>
    <w:uiPriority w:val="1"/>
    <w:qFormat/>
    <w:rsid w:val="00AC68C2"/>
    <w:rPr>
      <w:rFonts w:ascii="Courier New" w:hAnsi="Courier New" w:cs="Times New Roman"/>
      <w:spacing w:val="20"/>
      <w:sz w:val="16"/>
      <w:bdr w:val="single" w:sz="4" w:space="0" w:color="595959"/>
      <w:shd w:val="clear" w:color="auto" w:fill="auto"/>
    </w:rPr>
  </w:style>
  <w:style w:type="paragraph" w:customStyle="1" w:styleId="SAPHeader">
    <w:name w:val="SAP_Header"/>
    <w:basedOn w:val="Normal"/>
    <w:locked/>
    <w:rsid w:val="00AC68C2"/>
    <w:pPr>
      <w:pBdr>
        <w:bottom w:val="single" w:sz="48" w:space="1" w:color="353535"/>
      </w:pBdr>
      <w:tabs>
        <w:tab w:val="right" w:pos="9356"/>
      </w:tabs>
      <w:spacing w:before="0" w:after="0"/>
    </w:pPr>
    <w:rPr>
      <w:color w:val="666666"/>
    </w:rPr>
  </w:style>
  <w:style w:type="character" w:customStyle="1" w:styleId="SAPFooterPageNumber">
    <w:name w:val="SAP_Footer_PageNumber"/>
    <w:uiPriority w:val="1"/>
    <w:qFormat/>
    <w:locked/>
    <w:rsid w:val="00AC68C2"/>
    <w:rPr>
      <w:rFonts w:ascii="BentonSans Bold" w:hAnsi="BentonSans Bold" w:cs="Times New Roman"/>
    </w:rPr>
  </w:style>
  <w:style w:type="character" w:customStyle="1" w:styleId="SAPFooterSecurityLevel">
    <w:name w:val="SAP_Footer_SecurityLevel"/>
    <w:uiPriority w:val="1"/>
    <w:locked/>
    <w:rsid w:val="00AC68C2"/>
    <w:rPr>
      <w:rFonts w:cs="Times New Roman"/>
      <w:caps/>
      <w:spacing w:val="6"/>
    </w:rPr>
  </w:style>
  <w:style w:type="character" w:styleId="PlaceholderText">
    <w:name w:val="Placeholder Text"/>
    <w:uiPriority w:val="99"/>
    <w:semiHidden/>
    <w:rsid w:val="00AC68C2"/>
    <w:rPr>
      <w:rFonts w:cs="Times New Roman"/>
      <w:color w:val="808080"/>
    </w:rPr>
  </w:style>
  <w:style w:type="paragraph" w:customStyle="1" w:styleId="SAPGraphicParagraph">
    <w:name w:val="SAP_GraphicParagraph"/>
    <w:basedOn w:val="Normal"/>
    <w:next w:val="Normal"/>
    <w:rsid w:val="00AC68C2"/>
    <w:pPr>
      <w:keepLines/>
      <w:spacing w:before="240" w:after="240" w:line="360" w:lineRule="auto"/>
      <w:jc w:val="center"/>
    </w:pPr>
    <w:rPr>
      <w:sz w:val="16"/>
    </w:rPr>
  </w:style>
  <w:style w:type="character" w:styleId="FollowedHyperlink">
    <w:name w:val="FollowedHyperlink"/>
    <w:uiPriority w:val="99"/>
    <w:semiHidden/>
    <w:unhideWhenUsed/>
    <w:rsid w:val="00AC68C2"/>
    <w:rPr>
      <w:rFonts w:cs="Times New Roman"/>
      <w:color w:val="800080"/>
      <w:u w:val="single"/>
    </w:rPr>
  </w:style>
  <w:style w:type="character" w:styleId="SubtleEmphasis">
    <w:name w:val="Subtle Emphasis"/>
    <w:uiPriority w:val="19"/>
    <w:rsid w:val="00AC68C2"/>
    <w:rPr>
      <w:rFonts w:cs="Times New Roman"/>
      <w:i/>
      <w:iCs/>
      <w:color w:val="808080"/>
    </w:rPr>
  </w:style>
  <w:style w:type="character" w:styleId="Strong">
    <w:name w:val="Strong"/>
    <w:uiPriority w:val="22"/>
    <w:rsid w:val="00AC68C2"/>
    <w:rPr>
      <w:rFonts w:cs="Times New Roman"/>
      <w:b/>
      <w:bCs/>
    </w:rPr>
  </w:style>
  <w:style w:type="paragraph" w:customStyle="1" w:styleId="SAPCopyrightShort">
    <w:name w:val="SAP_CopyrightShort"/>
    <w:basedOn w:val="Normal"/>
    <w:locked/>
    <w:rsid w:val="00AC68C2"/>
    <w:pPr>
      <w:spacing w:before="11760" w:after="0" w:line="220" w:lineRule="exact"/>
      <w:ind w:left="-1418" w:right="-567"/>
    </w:pPr>
  </w:style>
  <w:style w:type="paragraph" w:customStyle="1" w:styleId="SAPLastPageGray">
    <w:name w:val="SAP_LastPage_Gray"/>
    <w:basedOn w:val="Normal"/>
    <w:locked/>
    <w:rsid w:val="00AC68C2"/>
    <w:pPr>
      <w:spacing w:before="480" w:after="0" w:line="240" w:lineRule="auto"/>
    </w:pPr>
    <w:rPr>
      <w:rFonts w:ascii="BentonSans Bold" w:hAnsi="BentonSans Bold" w:cs="Arial"/>
      <w:sz w:val="24"/>
      <w:szCs w:val="18"/>
      <w:lang w:val="de-DE"/>
    </w:rPr>
  </w:style>
  <w:style w:type="paragraph" w:customStyle="1" w:styleId="SAPLastPageNormal">
    <w:name w:val="SAP_LastPage_Normal"/>
    <w:basedOn w:val="Normal"/>
    <w:locked/>
    <w:rsid w:val="00AC68C2"/>
    <w:pPr>
      <w:spacing w:before="0" w:after="0" w:line="180" w:lineRule="exact"/>
    </w:pPr>
    <w:rPr>
      <w:rFonts w:cs="Arial"/>
      <w:sz w:val="12"/>
      <w:szCs w:val="18"/>
      <w:lang w:val="de-DE"/>
    </w:rPr>
  </w:style>
  <w:style w:type="paragraph" w:customStyle="1" w:styleId="SAPLastPageCopyright">
    <w:name w:val="SAP_LastPage_Copyright"/>
    <w:basedOn w:val="SAPCopyrightShort"/>
    <w:locked/>
    <w:rsid w:val="00AC68C2"/>
  </w:style>
  <w:style w:type="paragraph" w:styleId="List">
    <w:name w:val="List"/>
    <w:basedOn w:val="Normal"/>
    <w:uiPriority w:val="99"/>
    <w:unhideWhenUsed/>
    <w:rsid w:val="00AC68C2"/>
    <w:pPr>
      <w:ind w:left="340" w:hanging="340"/>
      <w:contextualSpacing/>
    </w:pPr>
  </w:style>
  <w:style w:type="paragraph" w:styleId="ListBullet">
    <w:name w:val="List Bullet"/>
    <w:basedOn w:val="Normal"/>
    <w:uiPriority w:val="99"/>
    <w:unhideWhenUsed/>
    <w:qFormat/>
    <w:rsid w:val="00AC68C2"/>
    <w:pPr>
      <w:numPr>
        <w:numId w:val="1"/>
      </w:numPr>
      <w:ind w:left="341" w:hanging="284"/>
    </w:pPr>
  </w:style>
  <w:style w:type="paragraph" w:styleId="ListBullet2">
    <w:name w:val="List Bullet 2"/>
    <w:basedOn w:val="Normal"/>
    <w:uiPriority w:val="99"/>
    <w:unhideWhenUsed/>
    <w:qFormat/>
    <w:rsid w:val="00AC68C2"/>
    <w:pPr>
      <w:numPr>
        <w:numId w:val="2"/>
      </w:numPr>
      <w:ind w:left="681" w:hanging="284"/>
    </w:pPr>
  </w:style>
  <w:style w:type="paragraph" w:styleId="ListBullet3">
    <w:name w:val="List Bullet 3"/>
    <w:basedOn w:val="Normal"/>
    <w:uiPriority w:val="99"/>
    <w:unhideWhenUsed/>
    <w:qFormat/>
    <w:rsid w:val="00AC68C2"/>
    <w:pPr>
      <w:numPr>
        <w:numId w:val="3"/>
      </w:numPr>
      <w:ind w:left="1021" w:hanging="284"/>
    </w:pPr>
  </w:style>
  <w:style w:type="paragraph" w:styleId="ListNumber">
    <w:name w:val="List Number"/>
    <w:basedOn w:val="Normal"/>
    <w:uiPriority w:val="99"/>
    <w:unhideWhenUsed/>
    <w:qFormat/>
    <w:rsid w:val="00AC68C2"/>
    <w:pPr>
      <w:numPr>
        <w:numId w:val="6"/>
      </w:numPr>
    </w:pPr>
  </w:style>
  <w:style w:type="paragraph" w:styleId="ListNumber2">
    <w:name w:val="List Number 2"/>
    <w:basedOn w:val="Normal"/>
    <w:uiPriority w:val="99"/>
    <w:unhideWhenUsed/>
    <w:qFormat/>
    <w:rsid w:val="00AC68C2"/>
    <w:pPr>
      <w:numPr>
        <w:ilvl w:val="1"/>
        <w:numId w:val="6"/>
      </w:numPr>
    </w:pPr>
  </w:style>
  <w:style w:type="paragraph" w:styleId="ListNumber3">
    <w:name w:val="List Number 3"/>
    <w:basedOn w:val="Normal"/>
    <w:uiPriority w:val="99"/>
    <w:unhideWhenUsed/>
    <w:qFormat/>
    <w:rsid w:val="00AC68C2"/>
    <w:pPr>
      <w:numPr>
        <w:ilvl w:val="2"/>
        <w:numId w:val="6"/>
      </w:numPr>
    </w:pPr>
  </w:style>
  <w:style w:type="paragraph" w:styleId="List2">
    <w:name w:val="List 2"/>
    <w:basedOn w:val="Normal"/>
    <w:uiPriority w:val="99"/>
    <w:unhideWhenUsed/>
    <w:rsid w:val="00AC68C2"/>
    <w:pPr>
      <w:ind w:left="680" w:hanging="340"/>
      <w:contextualSpacing/>
    </w:pPr>
  </w:style>
  <w:style w:type="paragraph" w:styleId="List3">
    <w:name w:val="List 3"/>
    <w:basedOn w:val="Normal"/>
    <w:uiPriority w:val="99"/>
    <w:unhideWhenUsed/>
    <w:rsid w:val="00AC68C2"/>
    <w:pPr>
      <w:ind w:left="1020" w:hanging="340"/>
      <w:contextualSpacing/>
    </w:pPr>
  </w:style>
  <w:style w:type="paragraph" w:styleId="DocumentMap">
    <w:name w:val="Document Map"/>
    <w:basedOn w:val="Normal"/>
    <w:link w:val="DocumentMapChar"/>
    <w:uiPriority w:val="99"/>
    <w:semiHidden/>
    <w:unhideWhenUsed/>
    <w:rsid w:val="00AC68C2"/>
    <w:pPr>
      <w:spacing w:before="0" w:after="0" w:line="240" w:lineRule="auto"/>
    </w:pPr>
    <w:rPr>
      <w:rFonts w:ascii="Tahoma" w:hAnsi="Tahoma" w:cs="Tahoma"/>
      <w:sz w:val="16"/>
      <w:szCs w:val="16"/>
    </w:rPr>
  </w:style>
  <w:style w:type="character" w:customStyle="1" w:styleId="DocumentMapChar">
    <w:name w:val="Document Map Char"/>
    <w:link w:val="DocumentMap"/>
    <w:uiPriority w:val="99"/>
    <w:semiHidden/>
    <w:rsid w:val="00AC68C2"/>
    <w:rPr>
      <w:rFonts w:ascii="Tahoma" w:eastAsia="MS Mincho" w:hAnsi="Tahoma" w:cs="Tahoma"/>
      <w:sz w:val="16"/>
      <w:szCs w:val="16"/>
      <w:lang w:eastAsia="en-US"/>
    </w:rPr>
  </w:style>
  <w:style w:type="paragraph" w:styleId="NoSpacing">
    <w:name w:val="No Spacing"/>
    <w:link w:val="NoSpacingChar"/>
    <w:uiPriority w:val="1"/>
    <w:rsid w:val="00AC68C2"/>
    <w:rPr>
      <w:sz w:val="22"/>
      <w:szCs w:val="22"/>
    </w:rPr>
  </w:style>
  <w:style w:type="character" w:customStyle="1" w:styleId="NoSpacingChar">
    <w:name w:val="No Spacing Char"/>
    <w:link w:val="NoSpacing"/>
    <w:uiPriority w:val="1"/>
    <w:locked/>
    <w:rsid w:val="00AC68C2"/>
    <w:rPr>
      <w:sz w:val="22"/>
      <w:szCs w:val="22"/>
      <w:lang w:eastAsia="en-US"/>
    </w:rPr>
  </w:style>
  <w:style w:type="paragraph" w:customStyle="1" w:styleId="SAPFooterright">
    <w:name w:val="SAP_Footer_right"/>
    <w:basedOn w:val="SAPFooterleft"/>
    <w:locked/>
    <w:rsid w:val="00AC68C2"/>
    <w:pPr>
      <w:jc w:val="right"/>
    </w:pPr>
    <w:rPr>
      <w:noProof/>
    </w:rPr>
  </w:style>
  <w:style w:type="character" w:styleId="Emphasis">
    <w:name w:val="Emphasis"/>
    <w:uiPriority w:val="20"/>
    <w:qFormat/>
    <w:rsid w:val="00AC68C2"/>
    <w:rPr>
      <w:rFonts w:cs="Times New Roman"/>
      <w:i/>
      <w:iCs/>
    </w:rPr>
  </w:style>
  <w:style w:type="paragraph" w:styleId="Quote">
    <w:name w:val="Quote"/>
    <w:basedOn w:val="Normal"/>
    <w:next w:val="Normal"/>
    <w:link w:val="QuoteChar"/>
    <w:uiPriority w:val="29"/>
    <w:rsid w:val="00AC68C2"/>
    <w:rPr>
      <w:i/>
      <w:iCs/>
      <w:color w:val="000000"/>
    </w:rPr>
  </w:style>
  <w:style w:type="character" w:customStyle="1" w:styleId="QuoteChar">
    <w:name w:val="Quote Char"/>
    <w:link w:val="Quote"/>
    <w:uiPriority w:val="29"/>
    <w:rsid w:val="00AC68C2"/>
    <w:rPr>
      <w:rFonts w:ascii="BentonSans Book" w:eastAsia="MS Mincho" w:hAnsi="BentonSans Book"/>
      <w:i/>
      <w:iCs/>
      <w:color w:val="000000"/>
      <w:sz w:val="18"/>
      <w:szCs w:val="24"/>
      <w:lang w:eastAsia="en-US"/>
    </w:rPr>
  </w:style>
  <w:style w:type="character" w:styleId="SubtleReference">
    <w:name w:val="Subtle Reference"/>
    <w:uiPriority w:val="31"/>
    <w:rsid w:val="00AC68C2"/>
    <w:rPr>
      <w:rFonts w:cs="Times New Roman"/>
      <w:smallCaps/>
      <w:color w:val="C0504D"/>
      <w:u w:val="single"/>
    </w:rPr>
  </w:style>
  <w:style w:type="paragraph" w:styleId="IntenseQuote">
    <w:name w:val="Intense Quote"/>
    <w:basedOn w:val="Normal"/>
    <w:next w:val="Normal"/>
    <w:link w:val="IntenseQuoteChar"/>
    <w:uiPriority w:val="30"/>
    <w:rsid w:val="00AC68C2"/>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AC68C2"/>
    <w:rPr>
      <w:rFonts w:ascii="BentonSans Book" w:eastAsia="MS Mincho" w:hAnsi="BentonSans Book"/>
      <w:b/>
      <w:bCs/>
      <w:i/>
      <w:iCs/>
      <w:color w:val="4F81BD"/>
      <w:sz w:val="18"/>
      <w:szCs w:val="24"/>
      <w:lang w:eastAsia="en-US"/>
    </w:rPr>
  </w:style>
  <w:style w:type="character" w:styleId="IntenseReference">
    <w:name w:val="Intense Reference"/>
    <w:uiPriority w:val="32"/>
    <w:rsid w:val="00AC68C2"/>
    <w:rPr>
      <w:rFonts w:cs="Times New Roman"/>
      <w:b/>
      <w:bCs/>
      <w:smallCaps/>
      <w:color w:val="C0504D"/>
      <w:spacing w:val="5"/>
      <w:u w:val="single"/>
    </w:rPr>
  </w:style>
  <w:style w:type="character" w:styleId="IntenseEmphasis">
    <w:name w:val="Intense Emphasis"/>
    <w:uiPriority w:val="21"/>
    <w:rsid w:val="00AC68C2"/>
    <w:rPr>
      <w:rFonts w:cs="Times New Roman"/>
      <w:b/>
      <w:bCs/>
      <w:i/>
      <w:iCs/>
      <w:color w:val="4F81BD"/>
    </w:rPr>
  </w:style>
  <w:style w:type="paragraph" w:styleId="ListParagraph">
    <w:name w:val="List Paragraph"/>
    <w:basedOn w:val="Normal"/>
    <w:uiPriority w:val="34"/>
    <w:qFormat/>
    <w:rsid w:val="00AC68C2"/>
    <w:pPr>
      <w:ind w:left="720"/>
      <w:contextualSpacing/>
    </w:pPr>
  </w:style>
  <w:style w:type="character" w:styleId="BookTitle">
    <w:name w:val="Book Title"/>
    <w:uiPriority w:val="33"/>
    <w:rsid w:val="00AC68C2"/>
    <w:rPr>
      <w:rFonts w:cs="Times New Roman"/>
      <w:b/>
      <w:bCs/>
      <w:smallCaps/>
      <w:spacing w:val="5"/>
    </w:rPr>
  </w:style>
  <w:style w:type="character" w:customStyle="1" w:styleId="SAPTextReference">
    <w:name w:val="SAP_TextReference"/>
    <w:uiPriority w:val="1"/>
    <w:qFormat/>
    <w:rsid w:val="00AC68C2"/>
    <w:rPr>
      <w:rFonts w:ascii="BentonSans Book Italic" w:hAnsi="BentonSans Book Italic" w:cs="Times New Roman"/>
      <w:color w:val="auto"/>
    </w:rPr>
  </w:style>
  <w:style w:type="paragraph" w:customStyle="1" w:styleId="SAPTableHeader">
    <w:name w:val="SAP_TableHeader"/>
    <w:basedOn w:val="SAPSectionTitleWithinKeyblocks"/>
    <w:next w:val="Normal"/>
    <w:qFormat/>
    <w:rsid w:val="00AC68C2"/>
    <w:pPr>
      <w:spacing w:before="60" w:after="60"/>
    </w:pPr>
    <w:rPr>
      <w:color w:val="FFFFFF"/>
      <w:sz w:val="18"/>
    </w:rPr>
  </w:style>
  <w:style w:type="paragraph" w:customStyle="1" w:styleId="SAPFooterCurrentTopicRight">
    <w:name w:val="SAP_Footer_CurrentTopicRight"/>
    <w:basedOn w:val="SAPFooterright"/>
    <w:qFormat/>
    <w:locked/>
    <w:rsid w:val="00AC68C2"/>
    <w:rPr>
      <w:rFonts w:ascii="BentonSans Bold" w:hAnsi="BentonSans Bold"/>
    </w:rPr>
  </w:style>
  <w:style w:type="paragraph" w:customStyle="1" w:styleId="SAPFooterCurrentTopicLeft">
    <w:name w:val="SAP_Footer_CurrentTopicLeft"/>
    <w:basedOn w:val="SAPFooterleft"/>
    <w:qFormat/>
    <w:locked/>
    <w:rsid w:val="00AC68C2"/>
    <w:rPr>
      <w:rFonts w:ascii="BentonSans Bold" w:hAnsi="BentonSans Bold"/>
    </w:rPr>
  </w:style>
  <w:style w:type="character" w:customStyle="1" w:styleId="Superscript">
    <w:name w:val="Superscript"/>
    <w:uiPriority w:val="1"/>
    <w:rsid w:val="00AC68C2"/>
    <w:rPr>
      <w:rFonts w:cs="Times New Roman"/>
      <w:vertAlign w:val="superscript"/>
    </w:rPr>
  </w:style>
  <w:style w:type="character" w:customStyle="1" w:styleId="SAPGreenTextNotPrintedChar">
    <w:name w:val="SAP_GreenText_(NotPrinted) Char"/>
    <w:link w:val="SAPGreenTextNotPrinted"/>
    <w:rsid w:val="00AC68C2"/>
    <w:rPr>
      <w:rFonts w:ascii="BentonSans Regular Italic" w:eastAsia="MS Mincho" w:hAnsi="BentonSans Regular Italic"/>
      <w:vanish/>
      <w:color w:val="76923C"/>
      <w:sz w:val="18"/>
      <w:szCs w:val="24"/>
      <w:lang w:eastAsia="en-US"/>
    </w:rPr>
  </w:style>
  <w:style w:type="character" w:customStyle="1" w:styleId="SAPGreenTextNotPrintedCharacter">
    <w:name w:val="SAP_GreenText_(NotPrinted) Character"/>
    <w:uiPriority w:val="1"/>
    <w:qFormat/>
    <w:rsid w:val="00AC68C2"/>
    <w:rPr>
      <w:rFonts w:ascii="BentonSans Regular Italic" w:hAnsi="BentonSans Regular Italic"/>
      <w:vanish/>
      <w:color w:val="76923C"/>
      <w:sz w:val="18"/>
    </w:rPr>
  </w:style>
  <w:style w:type="paragraph" w:styleId="BodyText">
    <w:name w:val="Body Text"/>
    <w:basedOn w:val="Normal"/>
    <w:link w:val="BodyTextChar"/>
    <w:rsid w:val="00AC68C2"/>
    <w:pPr>
      <w:spacing w:line="240" w:lineRule="auto"/>
    </w:pPr>
    <w:rPr>
      <w:rFonts w:ascii="Arial" w:eastAsia="Times New Roman" w:hAnsi="Arial"/>
      <w:i/>
      <w:iCs/>
      <w:color w:val="008000"/>
      <w:sz w:val="20"/>
      <w:szCs w:val="20"/>
    </w:rPr>
  </w:style>
  <w:style w:type="character" w:customStyle="1" w:styleId="BodyTextChar">
    <w:name w:val="Body Text Char"/>
    <w:link w:val="BodyText"/>
    <w:rsid w:val="00AC68C2"/>
    <w:rPr>
      <w:rFonts w:ascii="Arial" w:eastAsia="Times New Roman" w:hAnsi="Arial"/>
      <w:i/>
      <w:iCs/>
      <w:color w:val="008000"/>
      <w:lang w:eastAsia="en-US"/>
    </w:rPr>
  </w:style>
  <w:style w:type="character" w:customStyle="1" w:styleId="Object">
    <w:name w:val="Object"/>
    <w:qFormat/>
    <w:rsid w:val="00472CAD"/>
    <w:rPr>
      <w:rFonts w:ascii="Arial" w:hAnsi="Arial"/>
      <w:i/>
      <w:sz w:val="20"/>
    </w:rPr>
  </w:style>
  <w:style w:type="paragraph" w:customStyle="1" w:styleId="TableHeading">
    <w:name w:val="Table Heading"/>
    <w:basedOn w:val="Normal"/>
    <w:link w:val="TableHeadingChar"/>
    <w:rsid w:val="00472CAD"/>
    <w:pPr>
      <w:spacing w:line="240" w:lineRule="auto"/>
    </w:pPr>
    <w:rPr>
      <w:rFonts w:ascii="Arial" w:eastAsia="SimSun" w:hAnsi="Arial"/>
      <w:b/>
      <w:sz w:val="20"/>
      <w:szCs w:val="20"/>
    </w:rPr>
  </w:style>
  <w:style w:type="character" w:customStyle="1" w:styleId="UserInput">
    <w:name w:val="User Input"/>
    <w:qFormat/>
    <w:rsid w:val="00472CAD"/>
    <w:rPr>
      <w:rFonts w:ascii="Courier New" w:hAnsi="Courier New"/>
      <w:b/>
      <w:sz w:val="20"/>
    </w:rPr>
  </w:style>
  <w:style w:type="character" w:customStyle="1" w:styleId="TableHeadingChar">
    <w:name w:val="Table Heading Char"/>
    <w:link w:val="TableHeading"/>
    <w:rsid w:val="00472CAD"/>
    <w:rPr>
      <w:rFonts w:ascii="Arial" w:eastAsia="SimSun" w:hAnsi="Arial" w:cs="Times New Roman"/>
      <w:b/>
      <w:sz w:val="20"/>
      <w:szCs w:val="20"/>
      <w:lang w:eastAsia="en-US"/>
    </w:rPr>
  </w:style>
  <w:style w:type="character" w:customStyle="1" w:styleId="UserKey">
    <w:name w:val="User Key"/>
    <w:rsid w:val="002D3BDD"/>
    <w:rPr>
      <w:rFonts w:ascii="Courier New" w:hAnsi="Courier New" w:cs="Courier New" w:hint="default"/>
      <w:sz w:val="16"/>
    </w:rPr>
  </w:style>
  <w:style w:type="character" w:styleId="CommentReference">
    <w:name w:val="annotation reference"/>
    <w:uiPriority w:val="99"/>
    <w:semiHidden/>
    <w:unhideWhenUsed/>
    <w:rsid w:val="00D94D4C"/>
    <w:rPr>
      <w:sz w:val="16"/>
      <w:szCs w:val="16"/>
    </w:rPr>
  </w:style>
  <w:style w:type="paragraph" w:styleId="CommentText">
    <w:name w:val="annotation text"/>
    <w:basedOn w:val="Normal"/>
    <w:link w:val="CommentTextChar"/>
    <w:uiPriority w:val="99"/>
    <w:unhideWhenUsed/>
    <w:rsid w:val="00D94D4C"/>
    <w:pPr>
      <w:spacing w:line="240" w:lineRule="auto"/>
    </w:pPr>
    <w:rPr>
      <w:sz w:val="20"/>
      <w:szCs w:val="20"/>
    </w:rPr>
  </w:style>
  <w:style w:type="character" w:customStyle="1" w:styleId="CommentTextChar">
    <w:name w:val="Comment Text Char"/>
    <w:link w:val="CommentText"/>
    <w:uiPriority w:val="99"/>
    <w:rsid w:val="00D94D4C"/>
    <w:rPr>
      <w:rFonts w:ascii="BentonSans Book" w:eastAsia="MS Mincho" w:hAnsi="BentonSans Book"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D94D4C"/>
    <w:rPr>
      <w:b/>
      <w:bCs/>
    </w:rPr>
  </w:style>
  <w:style w:type="character" w:customStyle="1" w:styleId="CommentSubjectChar">
    <w:name w:val="Comment Subject Char"/>
    <w:link w:val="CommentSubject"/>
    <w:uiPriority w:val="99"/>
    <w:semiHidden/>
    <w:rsid w:val="00D94D4C"/>
    <w:rPr>
      <w:rFonts w:ascii="BentonSans Book" w:eastAsia="MS Mincho" w:hAnsi="BentonSans Book" w:cs="Times New Roman"/>
      <w:b/>
      <w:bCs/>
      <w:sz w:val="20"/>
      <w:szCs w:val="20"/>
      <w:lang w:eastAsia="en-US"/>
    </w:rPr>
  </w:style>
  <w:style w:type="character" w:customStyle="1" w:styleId="NoteParagraphChar">
    <w:name w:val="Note Paragraph Char"/>
    <w:link w:val="NoteParagraph"/>
    <w:locked/>
    <w:rsid w:val="00B20F3B"/>
    <w:rPr>
      <w:rFonts w:ascii="BentonSans Book" w:eastAsia="MS Mincho" w:hAnsi="BentonSans Book"/>
      <w:sz w:val="18"/>
      <w:szCs w:val="24"/>
      <w:lang w:eastAsia="en-US"/>
    </w:rPr>
  </w:style>
  <w:style w:type="paragraph" w:styleId="Revision">
    <w:name w:val="Revision"/>
    <w:hidden/>
    <w:uiPriority w:val="99"/>
    <w:semiHidden/>
    <w:rsid w:val="00F44236"/>
    <w:rPr>
      <w:rFonts w:ascii="BentonSans Book" w:eastAsia="MS Mincho" w:hAnsi="BentonSans Book"/>
      <w:sz w:val="18"/>
      <w:szCs w:val="24"/>
    </w:rPr>
  </w:style>
  <w:style w:type="paragraph" w:styleId="NormalWeb">
    <w:name w:val="Normal (Web)"/>
    <w:basedOn w:val="Normal"/>
    <w:uiPriority w:val="99"/>
    <w:unhideWhenUsed/>
    <w:rsid w:val="00D658AE"/>
    <w:pPr>
      <w:spacing w:before="100" w:beforeAutospacing="1" w:after="100" w:afterAutospacing="1" w:line="240" w:lineRule="auto"/>
    </w:pPr>
    <w:rPr>
      <w:rFonts w:ascii="Times New Roman" w:eastAsia="Times New Roman" w:hAnsi="Times New Roman"/>
      <w:sz w:val="24"/>
    </w:rPr>
  </w:style>
  <w:style w:type="paragraph" w:customStyle="1" w:styleId="TableText">
    <w:name w:val="Table Text"/>
    <w:basedOn w:val="TableHeading"/>
    <w:link w:val="TableTextChar"/>
    <w:rsid w:val="004110D2"/>
    <w:rPr>
      <w:rFonts w:eastAsia="Times New Roman" w:cs="Arial"/>
      <w:b w:val="0"/>
    </w:rPr>
  </w:style>
  <w:style w:type="character" w:customStyle="1" w:styleId="TableTextChar">
    <w:name w:val="Table Text Char"/>
    <w:link w:val="TableText"/>
    <w:rsid w:val="004110D2"/>
    <w:rPr>
      <w:rFonts w:ascii="Arial" w:eastAsia="Times New Roman" w:hAnsi="Arial" w:cs="Arial"/>
    </w:rPr>
  </w:style>
  <w:style w:type="character" w:customStyle="1" w:styleId="sapxdpdoculink">
    <w:name w:val="sapxdpdoculink"/>
    <w:rsid w:val="004110D2"/>
  </w:style>
  <w:style w:type="numbering" w:customStyle="1" w:styleId="SAPListStyle">
    <w:name w:val="SAP_List_Style"/>
    <w:uiPriority w:val="99"/>
    <w:rsid w:val="004110D2"/>
  </w:style>
  <w:style w:type="paragraph" w:customStyle="1" w:styleId="sapxdpparagraph">
    <w:name w:val="sapxdpparagraph"/>
    <w:basedOn w:val="Normal"/>
    <w:rsid w:val="00CF3F2D"/>
    <w:pPr>
      <w:spacing w:before="0" w:after="0" w:line="240" w:lineRule="auto"/>
    </w:pPr>
    <w:rPr>
      <w:rFonts w:ascii="Times New Roman" w:eastAsia="Times New Roman" w:hAnsi="Times New Roman"/>
      <w:sz w:val="24"/>
      <w:lang w:val="de-DE"/>
    </w:rPr>
  </w:style>
  <w:style w:type="character" w:customStyle="1" w:styleId="sapxdptitle">
    <w:name w:val="sapxdptitle"/>
    <w:rsid w:val="00CF3F2D"/>
  </w:style>
  <w:style w:type="character" w:styleId="Mention">
    <w:name w:val="Mention"/>
    <w:basedOn w:val="DefaultParagraphFont"/>
    <w:uiPriority w:val="99"/>
    <w:semiHidden/>
    <w:unhideWhenUsed/>
    <w:rsid w:val="00F2790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1229">
      <w:bodyDiv w:val="1"/>
      <w:marLeft w:val="0"/>
      <w:marRight w:val="0"/>
      <w:marTop w:val="0"/>
      <w:marBottom w:val="0"/>
      <w:divBdr>
        <w:top w:val="none" w:sz="0" w:space="0" w:color="auto"/>
        <w:left w:val="none" w:sz="0" w:space="0" w:color="auto"/>
        <w:bottom w:val="none" w:sz="0" w:space="0" w:color="auto"/>
        <w:right w:val="none" w:sz="0" w:space="0" w:color="auto"/>
      </w:divBdr>
    </w:div>
    <w:div w:id="433747679">
      <w:bodyDiv w:val="1"/>
      <w:marLeft w:val="0"/>
      <w:marRight w:val="0"/>
      <w:marTop w:val="0"/>
      <w:marBottom w:val="0"/>
      <w:divBdr>
        <w:top w:val="none" w:sz="0" w:space="0" w:color="auto"/>
        <w:left w:val="none" w:sz="0" w:space="0" w:color="auto"/>
        <w:bottom w:val="none" w:sz="0" w:space="0" w:color="auto"/>
        <w:right w:val="none" w:sz="0" w:space="0" w:color="auto"/>
      </w:divBdr>
    </w:div>
    <w:div w:id="871380229">
      <w:bodyDiv w:val="1"/>
      <w:marLeft w:val="0"/>
      <w:marRight w:val="0"/>
      <w:marTop w:val="0"/>
      <w:marBottom w:val="0"/>
      <w:divBdr>
        <w:top w:val="none" w:sz="0" w:space="0" w:color="auto"/>
        <w:left w:val="none" w:sz="0" w:space="0" w:color="auto"/>
        <w:bottom w:val="none" w:sz="0" w:space="0" w:color="auto"/>
        <w:right w:val="none" w:sz="0" w:space="0" w:color="auto"/>
      </w:divBdr>
    </w:div>
    <w:div w:id="905457062">
      <w:bodyDiv w:val="1"/>
      <w:marLeft w:val="0"/>
      <w:marRight w:val="0"/>
      <w:marTop w:val="0"/>
      <w:marBottom w:val="0"/>
      <w:divBdr>
        <w:top w:val="none" w:sz="0" w:space="0" w:color="auto"/>
        <w:left w:val="none" w:sz="0" w:space="0" w:color="auto"/>
        <w:bottom w:val="none" w:sz="0" w:space="0" w:color="auto"/>
        <w:right w:val="none" w:sz="0" w:space="0" w:color="auto"/>
      </w:divBdr>
    </w:div>
    <w:div w:id="1584871521">
      <w:bodyDiv w:val="1"/>
      <w:marLeft w:val="0"/>
      <w:marRight w:val="0"/>
      <w:marTop w:val="0"/>
      <w:marBottom w:val="0"/>
      <w:divBdr>
        <w:top w:val="none" w:sz="0" w:space="0" w:color="auto"/>
        <w:left w:val="none" w:sz="0" w:space="0" w:color="auto"/>
        <w:bottom w:val="none" w:sz="0" w:space="0" w:color="auto"/>
        <w:right w:val="none" w:sz="0" w:space="0" w:color="auto"/>
      </w:divBdr>
    </w:div>
    <w:div w:id="1627929678">
      <w:bodyDiv w:val="1"/>
      <w:marLeft w:val="0"/>
      <w:marRight w:val="0"/>
      <w:marTop w:val="0"/>
      <w:marBottom w:val="0"/>
      <w:divBdr>
        <w:top w:val="none" w:sz="0" w:space="0" w:color="auto"/>
        <w:left w:val="none" w:sz="0" w:space="0" w:color="auto"/>
        <w:bottom w:val="none" w:sz="0" w:space="0" w:color="auto"/>
        <w:right w:val="none" w:sz="0" w:space="0" w:color="auto"/>
      </w:divBdr>
    </w:div>
    <w:div w:id="1680741085">
      <w:bodyDiv w:val="1"/>
      <w:marLeft w:val="0"/>
      <w:marRight w:val="0"/>
      <w:marTop w:val="0"/>
      <w:marBottom w:val="0"/>
      <w:divBdr>
        <w:top w:val="none" w:sz="0" w:space="0" w:color="auto"/>
        <w:left w:val="none" w:sz="0" w:space="0" w:color="auto"/>
        <w:bottom w:val="none" w:sz="0" w:space="0" w:color="auto"/>
        <w:right w:val="none" w:sz="0" w:space="0" w:color="auto"/>
      </w:divBdr>
    </w:div>
    <w:div w:id="1867910124">
      <w:bodyDiv w:val="1"/>
      <w:marLeft w:val="0"/>
      <w:marRight w:val="0"/>
      <w:marTop w:val="0"/>
      <w:marBottom w:val="0"/>
      <w:divBdr>
        <w:top w:val="none" w:sz="0" w:space="0" w:color="auto"/>
        <w:left w:val="none" w:sz="0" w:space="0" w:color="auto"/>
        <w:bottom w:val="none" w:sz="0" w:space="0" w:color="auto"/>
        <w:right w:val="none" w:sz="0" w:space="0" w:color="auto"/>
      </w:divBdr>
    </w:div>
    <w:div w:id="2076512028">
      <w:bodyDiv w:val="1"/>
      <w:marLeft w:val="0"/>
      <w:marRight w:val="0"/>
      <w:marTop w:val="0"/>
      <w:marBottom w:val="0"/>
      <w:divBdr>
        <w:top w:val="none" w:sz="0" w:space="0" w:color="auto"/>
        <w:left w:val="none" w:sz="0" w:space="0" w:color="auto"/>
        <w:bottom w:val="none" w:sz="0" w:space="0" w:color="auto"/>
        <w:right w:val="none" w:sz="0" w:space="0" w:color="auto"/>
      </w:divBdr>
    </w:div>
    <w:div w:id="209003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oter" Target="footer4.xml"/><Relationship Id="rId39" Type="http://schemas.openxmlformats.org/officeDocument/2006/relationships/customXml" Target="../customXml/item4.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footer" Target="footer3.xml"/><Relationship Id="rId33" Type="http://schemas.openxmlformats.org/officeDocument/2006/relationships/footer" Target="footer7.xml"/><Relationship Id="rId38"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header" Target="header5.xml"/><Relationship Id="rId37"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yperlink" Target="http://global.sap.com/corporate-en/legal/copyright/index.epx" TargetMode="Externa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footer" Target="footer6.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footer" Target="footer5.xml"/><Relationship Id="rId30" Type="http://schemas.openxmlformats.org/officeDocument/2006/relationships/header" Target="header4.xml"/><Relationship Id="rId35" Type="http://schemas.microsoft.com/office/2011/relationships/people" Target="people.xml"/><Relationship Id="rId8" Type="http://schemas.openxmlformats.org/officeDocument/2006/relationships/comments" Target="comments.xml"/><Relationship Id="rId3" Type="http://schemas.openxmlformats.org/officeDocument/2006/relationships/styles" Target="styles.xml"/></Relationships>
</file>

<file path=word/_rels/header5.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308247\Desktop\Project\Template\NewTestScriptTemplate\Test%20script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91F3FD2C2A417242A6F9161FD68FD384" ma:contentTypeVersion="4" ma:contentTypeDescription="Crear nuevo documento." ma:contentTypeScope="" ma:versionID="44127cff55ab6780605ee9e9958367e3">
  <xsd:schema xmlns:xsd="http://www.w3.org/2001/XMLSchema" xmlns:xs="http://www.w3.org/2001/XMLSchema" xmlns:p="http://schemas.microsoft.com/office/2006/metadata/properties" xmlns:ns2="8472a5a2-f65c-451e-ada5-7880f2511c86" targetNamespace="http://schemas.microsoft.com/office/2006/metadata/properties" ma:root="true" ma:fieldsID="ed2f4f098c908f40752cfe73fe1648c6" ns2:_="">
    <xsd:import namespace="8472a5a2-f65c-451e-ada5-7880f2511c8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72a5a2-f65c-451e-ada5-7880f2511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65DD16-9386-4042-BA75-F9345AC5EDA5}">
  <ds:schemaRefs>
    <ds:schemaRef ds:uri="http://schemas.openxmlformats.org/officeDocument/2006/bibliography"/>
  </ds:schemaRefs>
</ds:datastoreItem>
</file>

<file path=customXml/itemProps2.xml><?xml version="1.0" encoding="utf-8"?>
<ds:datastoreItem xmlns:ds="http://schemas.openxmlformats.org/officeDocument/2006/customXml" ds:itemID="{E3EB4A46-C7EF-4597-A1D9-5DC431ACB6FB}"/>
</file>

<file path=customXml/itemProps3.xml><?xml version="1.0" encoding="utf-8"?>
<ds:datastoreItem xmlns:ds="http://schemas.openxmlformats.org/officeDocument/2006/customXml" ds:itemID="{C1CDA67F-D538-49A3-AE18-0DCB1E8AE631}"/>
</file>

<file path=customXml/itemProps4.xml><?xml version="1.0" encoding="utf-8"?>
<ds:datastoreItem xmlns:ds="http://schemas.openxmlformats.org/officeDocument/2006/customXml" ds:itemID="{23023FAE-73AE-4B0D-815D-4DBEA927D2D6}"/>
</file>

<file path=docProps/app.xml><?xml version="1.0" encoding="utf-8"?>
<Properties xmlns="http://schemas.openxmlformats.org/officeDocument/2006/extended-properties" xmlns:vt="http://schemas.openxmlformats.org/officeDocument/2006/docPropsVTypes">
  <Template>Test scripts.dotm</Template>
  <TotalTime>0</TotalTime>
  <Pages>86</Pages>
  <Words>46079</Words>
  <Characters>262653</Characters>
  <Application>Microsoft Office Word</Application>
  <DocSecurity>0</DocSecurity>
  <Lines>2188</Lines>
  <Paragraphs>616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308116</CharactersWithSpaces>
  <SharedDoc>false</SharedDoc>
  <HLinks>
    <vt:vector size="186" baseType="variant">
      <vt:variant>
        <vt:i4>5046273</vt:i4>
      </vt:variant>
      <vt:variant>
        <vt:i4>183</vt:i4>
      </vt:variant>
      <vt:variant>
        <vt:i4>0</vt:i4>
      </vt:variant>
      <vt:variant>
        <vt:i4>5</vt:i4>
      </vt:variant>
      <vt:variant>
        <vt:lpwstr>http://global.sap.com/corporate-en/legal/copyright/index.epx</vt:lpwstr>
      </vt:variant>
      <vt:variant>
        <vt:lpwstr>trademark</vt:lpwstr>
      </vt:variant>
      <vt:variant>
        <vt:i4>1114163</vt:i4>
      </vt:variant>
      <vt:variant>
        <vt:i4>176</vt:i4>
      </vt:variant>
      <vt:variant>
        <vt:i4>0</vt:i4>
      </vt:variant>
      <vt:variant>
        <vt:i4>5</vt:i4>
      </vt:variant>
      <vt:variant>
        <vt:lpwstr/>
      </vt:variant>
      <vt:variant>
        <vt:lpwstr>_Toc437774768</vt:lpwstr>
      </vt:variant>
      <vt:variant>
        <vt:i4>1114163</vt:i4>
      </vt:variant>
      <vt:variant>
        <vt:i4>170</vt:i4>
      </vt:variant>
      <vt:variant>
        <vt:i4>0</vt:i4>
      </vt:variant>
      <vt:variant>
        <vt:i4>5</vt:i4>
      </vt:variant>
      <vt:variant>
        <vt:lpwstr/>
      </vt:variant>
      <vt:variant>
        <vt:lpwstr>_Toc437774767</vt:lpwstr>
      </vt:variant>
      <vt:variant>
        <vt:i4>1114163</vt:i4>
      </vt:variant>
      <vt:variant>
        <vt:i4>164</vt:i4>
      </vt:variant>
      <vt:variant>
        <vt:i4>0</vt:i4>
      </vt:variant>
      <vt:variant>
        <vt:i4>5</vt:i4>
      </vt:variant>
      <vt:variant>
        <vt:lpwstr/>
      </vt:variant>
      <vt:variant>
        <vt:lpwstr>_Toc437774766</vt:lpwstr>
      </vt:variant>
      <vt:variant>
        <vt:i4>1114163</vt:i4>
      </vt:variant>
      <vt:variant>
        <vt:i4>158</vt:i4>
      </vt:variant>
      <vt:variant>
        <vt:i4>0</vt:i4>
      </vt:variant>
      <vt:variant>
        <vt:i4>5</vt:i4>
      </vt:variant>
      <vt:variant>
        <vt:lpwstr/>
      </vt:variant>
      <vt:variant>
        <vt:lpwstr>_Toc437774765</vt:lpwstr>
      </vt:variant>
      <vt:variant>
        <vt:i4>1114163</vt:i4>
      </vt:variant>
      <vt:variant>
        <vt:i4>152</vt:i4>
      </vt:variant>
      <vt:variant>
        <vt:i4>0</vt:i4>
      </vt:variant>
      <vt:variant>
        <vt:i4>5</vt:i4>
      </vt:variant>
      <vt:variant>
        <vt:lpwstr/>
      </vt:variant>
      <vt:variant>
        <vt:lpwstr>_Toc437774764</vt:lpwstr>
      </vt:variant>
      <vt:variant>
        <vt:i4>1114163</vt:i4>
      </vt:variant>
      <vt:variant>
        <vt:i4>146</vt:i4>
      </vt:variant>
      <vt:variant>
        <vt:i4>0</vt:i4>
      </vt:variant>
      <vt:variant>
        <vt:i4>5</vt:i4>
      </vt:variant>
      <vt:variant>
        <vt:lpwstr/>
      </vt:variant>
      <vt:variant>
        <vt:lpwstr>_Toc437774763</vt:lpwstr>
      </vt:variant>
      <vt:variant>
        <vt:i4>1114163</vt:i4>
      </vt:variant>
      <vt:variant>
        <vt:i4>140</vt:i4>
      </vt:variant>
      <vt:variant>
        <vt:i4>0</vt:i4>
      </vt:variant>
      <vt:variant>
        <vt:i4>5</vt:i4>
      </vt:variant>
      <vt:variant>
        <vt:lpwstr/>
      </vt:variant>
      <vt:variant>
        <vt:lpwstr>_Toc437774762</vt:lpwstr>
      </vt:variant>
      <vt:variant>
        <vt:i4>1114163</vt:i4>
      </vt:variant>
      <vt:variant>
        <vt:i4>134</vt:i4>
      </vt:variant>
      <vt:variant>
        <vt:i4>0</vt:i4>
      </vt:variant>
      <vt:variant>
        <vt:i4>5</vt:i4>
      </vt:variant>
      <vt:variant>
        <vt:lpwstr/>
      </vt:variant>
      <vt:variant>
        <vt:lpwstr>_Toc437774761</vt:lpwstr>
      </vt:variant>
      <vt:variant>
        <vt:i4>1114163</vt:i4>
      </vt:variant>
      <vt:variant>
        <vt:i4>128</vt:i4>
      </vt:variant>
      <vt:variant>
        <vt:i4>0</vt:i4>
      </vt:variant>
      <vt:variant>
        <vt:i4>5</vt:i4>
      </vt:variant>
      <vt:variant>
        <vt:lpwstr/>
      </vt:variant>
      <vt:variant>
        <vt:lpwstr>_Toc437774760</vt:lpwstr>
      </vt:variant>
      <vt:variant>
        <vt:i4>1179699</vt:i4>
      </vt:variant>
      <vt:variant>
        <vt:i4>122</vt:i4>
      </vt:variant>
      <vt:variant>
        <vt:i4>0</vt:i4>
      </vt:variant>
      <vt:variant>
        <vt:i4>5</vt:i4>
      </vt:variant>
      <vt:variant>
        <vt:lpwstr/>
      </vt:variant>
      <vt:variant>
        <vt:lpwstr>_Toc437774759</vt:lpwstr>
      </vt:variant>
      <vt:variant>
        <vt:i4>1179699</vt:i4>
      </vt:variant>
      <vt:variant>
        <vt:i4>116</vt:i4>
      </vt:variant>
      <vt:variant>
        <vt:i4>0</vt:i4>
      </vt:variant>
      <vt:variant>
        <vt:i4>5</vt:i4>
      </vt:variant>
      <vt:variant>
        <vt:lpwstr/>
      </vt:variant>
      <vt:variant>
        <vt:lpwstr>_Toc437774758</vt:lpwstr>
      </vt:variant>
      <vt:variant>
        <vt:i4>1179699</vt:i4>
      </vt:variant>
      <vt:variant>
        <vt:i4>110</vt:i4>
      </vt:variant>
      <vt:variant>
        <vt:i4>0</vt:i4>
      </vt:variant>
      <vt:variant>
        <vt:i4>5</vt:i4>
      </vt:variant>
      <vt:variant>
        <vt:lpwstr/>
      </vt:variant>
      <vt:variant>
        <vt:lpwstr>_Toc437774757</vt:lpwstr>
      </vt:variant>
      <vt:variant>
        <vt:i4>1179699</vt:i4>
      </vt:variant>
      <vt:variant>
        <vt:i4>104</vt:i4>
      </vt:variant>
      <vt:variant>
        <vt:i4>0</vt:i4>
      </vt:variant>
      <vt:variant>
        <vt:i4>5</vt:i4>
      </vt:variant>
      <vt:variant>
        <vt:lpwstr/>
      </vt:variant>
      <vt:variant>
        <vt:lpwstr>_Toc437774756</vt:lpwstr>
      </vt:variant>
      <vt:variant>
        <vt:i4>1179699</vt:i4>
      </vt:variant>
      <vt:variant>
        <vt:i4>98</vt:i4>
      </vt:variant>
      <vt:variant>
        <vt:i4>0</vt:i4>
      </vt:variant>
      <vt:variant>
        <vt:i4>5</vt:i4>
      </vt:variant>
      <vt:variant>
        <vt:lpwstr/>
      </vt:variant>
      <vt:variant>
        <vt:lpwstr>_Toc437774755</vt:lpwstr>
      </vt:variant>
      <vt:variant>
        <vt:i4>1179699</vt:i4>
      </vt:variant>
      <vt:variant>
        <vt:i4>92</vt:i4>
      </vt:variant>
      <vt:variant>
        <vt:i4>0</vt:i4>
      </vt:variant>
      <vt:variant>
        <vt:i4>5</vt:i4>
      </vt:variant>
      <vt:variant>
        <vt:lpwstr/>
      </vt:variant>
      <vt:variant>
        <vt:lpwstr>_Toc437774754</vt:lpwstr>
      </vt:variant>
      <vt:variant>
        <vt:i4>1179699</vt:i4>
      </vt:variant>
      <vt:variant>
        <vt:i4>86</vt:i4>
      </vt:variant>
      <vt:variant>
        <vt:i4>0</vt:i4>
      </vt:variant>
      <vt:variant>
        <vt:i4>5</vt:i4>
      </vt:variant>
      <vt:variant>
        <vt:lpwstr/>
      </vt:variant>
      <vt:variant>
        <vt:lpwstr>_Toc437774753</vt:lpwstr>
      </vt:variant>
      <vt:variant>
        <vt:i4>1179699</vt:i4>
      </vt:variant>
      <vt:variant>
        <vt:i4>80</vt:i4>
      </vt:variant>
      <vt:variant>
        <vt:i4>0</vt:i4>
      </vt:variant>
      <vt:variant>
        <vt:i4>5</vt:i4>
      </vt:variant>
      <vt:variant>
        <vt:lpwstr/>
      </vt:variant>
      <vt:variant>
        <vt:lpwstr>_Toc437774752</vt:lpwstr>
      </vt:variant>
      <vt:variant>
        <vt:i4>1179699</vt:i4>
      </vt:variant>
      <vt:variant>
        <vt:i4>74</vt:i4>
      </vt:variant>
      <vt:variant>
        <vt:i4>0</vt:i4>
      </vt:variant>
      <vt:variant>
        <vt:i4>5</vt:i4>
      </vt:variant>
      <vt:variant>
        <vt:lpwstr/>
      </vt:variant>
      <vt:variant>
        <vt:lpwstr>_Toc437774751</vt:lpwstr>
      </vt:variant>
      <vt:variant>
        <vt:i4>1179699</vt:i4>
      </vt:variant>
      <vt:variant>
        <vt:i4>68</vt:i4>
      </vt:variant>
      <vt:variant>
        <vt:i4>0</vt:i4>
      </vt:variant>
      <vt:variant>
        <vt:i4>5</vt:i4>
      </vt:variant>
      <vt:variant>
        <vt:lpwstr/>
      </vt:variant>
      <vt:variant>
        <vt:lpwstr>_Toc437774750</vt:lpwstr>
      </vt:variant>
      <vt:variant>
        <vt:i4>1245235</vt:i4>
      </vt:variant>
      <vt:variant>
        <vt:i4>62</vt:i4>
      </vt:variant>
      <vt:variant>
        <vt:i4>0</vt:i4>
      </vt:variant>
      <vt:variant>
        <vt:i4>5</vt:i4>
      </vt:variant>
      <vt:variant>
        <vt:lpwstr/>
      </vt:variant>
      <vt:variant>
        <vt:lpwstr>_Toc437774749</vt:lpwstr>
      </vt:variant>
      <vt:variant>
        <vt:i4>1245235</vt:i4>
      </vt:variant>
      <vt:variant>
        <vt:i4>56</vt:i4>
      </vt:variant>
      <vt:variant>
        <vt:i4>0</vt:i4>
      </vt:variant>
      <vt:variant>
        <vt:i4>5</vt:i4>
      </vt:variant>
      <vt:variant>
        <vt:lpwstr/>
      </vt:variant>
      <vt:variant>
        <vt:lpwstr>_Toc437774748</vt:lpwstr>
      </vt:variant>
      <vt:variant>
        <vt:i4>1245235</vt:i4>
      </vt:variant>
      <vt:variant>
        <vt:i4>50</vt:i4>
      </vt:variant>
      <vt:variant>
        <vt:i4>0</vt:i4>
      </vt:variant>
      <vt:variant>
        <vt:i4>5</vt:i4>
      </vt:variant>
      <vt:variant>
        <vt:lpwstr/>
      </vt:variant>
      <vt:variant>
        <vt:lpwstr>_Toc437774747</vt:lpwstr>
      </vt:variant>
      <vt:variant>
        <vt:i4>1245235</vt:i4>
      </vt:variant>
      <vt:variant>
        <vt:i4>44</vt:i4>
      </vt:variant>
      <vt:variant>
        <vt:i4>0</vt:i4>
      </vt:variant>
      <vt:variant>
        <vt:i4>5</vt:i4>
      </vt:variant>
      <vt:variant>
        <vt:lpwstr/>
      </vt:variant>
      <vt:variant>
        <vt:lpwstr>_Toc437774746</vt:lpwstr>
      </vt:variant>
      <vt:variant>
        <vt:i4>1245235</vt:i4>
      </vt:variant>
      <vt:variant>
        <vt:i4>38</vt:i4>
      </vt:variant>
      <vt:variant>
        <vt:i4>0</vt:i4>
      </vt:variant>
      <vt:variant>
        <vt:i4>5</vt:i4>
      </vt:variant>
      <vt:variant>
        <vt:lpwstr/>
      </vt:variant>
      <vt:variant>
        <vt:lpwstr>_Toc437774745</vt:lpwstr>
      </vt:variant>
      <vt:variant>
        <vt:i4>1245235</vt:i4>
      </vt:variant>
      <vt:variant>
        <vt:i4>32</vt:i4>
      </vt:variant>
      <vt:variant>
        <vt:i4>0</vt:i4>
      </vt:variant>
      <vt:variant>
        <vt:i4>5</vt:i4>
      </vt:variant>
      <vt:variant>
        <vt:lpwstr/>
      </vt:variant>
      <vt:variant>
        <vt:lpwstr>_Toc437774744</vt:lpwstr>
      </vt:variant>
      <vt:variant>
        <vt:i4>1245235</vt:i4>
      </vt:variant>
      <vt:variant>
        <vt:i4>26</vt:i4>
      </vt:variant>
      <vt:variant>
        <vt:i4>0</vt:i4>
      </vt:variant>
      <vt:variant>
        <vt:i4>5</vt:i4>
      </vt:variant>
      <vt:variant>
        <vt:lpwstr/>
      </vt:variant>
      <vt:variant>
        <vt:lpwstr>_Toc437774743</vt:lpwstr>
      </vt:variant>
      <vt:variant>
        <vt:i4>1245235</vt:i4>
      </vt:variant>
      <vt:variant>
        <vt:i4>20</vt:i4>
      </vt:variant>
      <vt:variant>
        <vt:i4>0</vt:i4>
      </vt:variant>
      <vt:variant>
        <vt:i4>5</vt:i4>
      </vt:variant>
      <vt:variant>
        <vt:lpwstr/>
      </vt:variant>
      <vt:variant>
        <vt:lpwstr>_Toc437774742</vt:lpwstr>
      </vt:variant>
      <vt:variant>
        <vt:i4>1245235</vt:i4>
      </vt:variant>
      <vt:variant>
        <vt:i4>14</vt:i4>
      </vt:variant>
      <vt:variant>
        <vt:i4>0</vt:i4>
      </vt:variant>
      <vt:variant>
        <vt:i4>5</vt:i4>
      </vt:variant>
      <vt:variant>
        <vt:lpwstr/>
      </vt:variant>
      <vt:variant>
        <vt:lpwstr>_Toc437774741</vt:lpwstr>
      </vt:variant>
      <vt:variant>
        <vt:i4>1245235</vt:i4>
      </vt:variant>
      <vt:variant>
        <vt:i4>8</vt:i4>
      </vt:variant>
      <vt:variant>
        <vt:i4>0</vt:i4>
      </vt:variant>
      <vt:variant>
        <vt:i4>5</vt:i4>
      </vt:variant>
      <vt:variant>
        <vt:lpwstr/>
      </vt:variant>
      <vt:variant>
        <vt:lpwstr>_Toc437774740</vt:lpwstr>
      </vt:variant>
      <vt:variant>
        <vt:i4>1310771</vt:i4>
      </vt:variant>
      <vt:variant>
        <vt:i4>2</vt:i4>
      </vt:variant>
      <vt:variant>
        <vt:i4>0</vt:i4>
      </vt:variant>
      <vt:variant>
        <vt:i4>5</vt:i4>
      </vt:variant>
      <vt:variant>
        <vt:lpwstr/>
      </vt:variant>
      <vt:variant>
        <vt:lpwstr>_Toc437774739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2016-12-04T10:54:00Z</dcterms:created>
  <dcterms:modified xsi:type="dcterms:W3CDTF">2018-03-01T09:36:00Z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0x01010091F3FD2C2A417242A6F9161FD68FD384</vt:lpwstr>
  </property>
</Properties>
</file>